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32C76D"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 xml:space="preserve">Los números </w:t>
      </w:r>
      <w:r w:rsidR="00010B32" w:rsidRPr="008C2F79">
        <w:rPr>
          <w:rFonts w:ascii="Times New Roman" w:eastAsia="Calibri" w:hAnsi="Times New Roman" w:cs="Times New Roman"/>
          <w:lang w:val="es-CO"/>
        </w:rPr>
        <w:t>decimales</w:t>
      </w:r>
    </w:p>
    <w:p w14:paraId="23199783"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 xml:space="preserve">1 </w:t>
      </w:r>
      <w:r w:rsidR="00010B32" w:rsidRPr="008C2F79">
        <w:rPr>
          <w:rFonts w:ascii="Times New Roman" w:eastAsia="Calibri" w:hAnsi="Times New Roman" w:cs="Times New Roman"/>
          <w:lang w:val="es-CO"/>
        </w:rPr>
        <w:t>El concepto de número decimal</w:t>
      </w:r>
    </w:p>
    <w:p w14:paraId="27D63A2F" w14:textId="77777777" w:rsidR="00525FE2" w:rsidRPr="008C2F79" w:rsidRDefault="00525FE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 xml:space="preserve">1.1 </w:t>
      </w:r>
      <w:r w:rsidR="00010B32" w:rsidRPr="008C2F79">
        <w:rPr>
          <w:rFonts w:ascii="Times New Roman" w:eastAsia="Calibri" w:hAnsi="Times New Roman" w:cs="Times New Roman"/>
          <w:lang w:val="es-CO"/>
        </w:rPr>
        <w:t>La fracción decimal</w:t>
      </w:r>
    </w:p>
    <w:p w14:paraId="6082DC63"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1.2 El número decimal</w:t>
      </w:r>
    </w:p>
    <w:p w14:paraId="174DAE77"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1.2.1 La conversión de fracción decimal a número decimal</w:t>
      </w:r>
    </w:p>
    <w:p w14:paraId="1A2ABF4F"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1.2.2 La conversión de número decimal a fracción decimal</w:t>
      </w:r>
    </w:p>
    <w:p w14:paraId="74F9F663" w14:textId="77777777" w:rsidR="00010B32" w:rsidRPr="008C2F79" w:rsidRDefault="00DC7698" w:rsidP="001D7F1B">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1.3 Los decimales y otras</w:t>
      </w:r>
      <w:r w:rsidR="00010B32" w:rsidRPr="008C2F79">
        <w:rPr>
          <w:rFonts w:ascii="Times New Roman" w:eastAsia="Calibri" w:hAnsi="Times New Roman" w:cs="Times New Roman"/>
          <w:lang w:val="es-CO"/>
        </w:rPr>
        <w:t xml:space="preserve"> fracciones</w:t>
      </w:r>
    </w:p>
    <w:p w14:paraId="346E391D" w14:textId="77777777" w:rsidR="00F20FFB" w:rsidRPr="008C2F79" w:rsidRDefault="00DC7698" w:rsidP="001D7F1B">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1.4</w:t>
      </w:r>
      <w:r w:rsidR="00F20FFB" w:rsidRPr="008C2F79">
        <w:rPr>
          <w:rFonts w:ascii="Times New Roman" w:eastAsia="Calibri" w:hAnsi="Times New Roman" w:cs="Times New Roman"/>
          <w:lang w:val="es-CO"/>
        </w:rPr>
        <w:t xml:space="preserve"> La descomposición de un número decimal</w:t>
      </w:r>
    </w:p>
    <w:p w14:paraId="0391DED6" w14:textId="77777777" w:rsidR="00064504" w:rsidRPr="008C2F79" w:rsidRDefault="00DC7698" w:rsidP="001D7F1B">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1.5</w:t>
      </w:r>
      <w:r w:rsidR="00064504" w:rsidRPr="008C2F79">
        <w:rPr>
          <w:rFonts w:ascii="Times New Roman" w:eastAsia="Calibri" w:hAnsi="Times New Roman" w:cs="Times New Roman"/>
          <w:lang w:val="es-CO"/>
        </w:rPr>
        <w:t xml:space="preserve"> La lectura de un número decimal</w:t>
      </w:r>
    </w:p>
    <w:p w14:paraId="0E1E6E4B"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1.</w:t>
      </w:r>
      <w:r w:rsidR="00DC7698">
        <w:rPr>
          <w:rFonts w:ascii="Times New Roman" w:eastAsia="Calibri" w:hAnsi="Times New Roman" w:cs="Times New Roman"/>
          <w:lang w:val="es-CO"/>
        </w:rPr>
        <w:t>6</w:t>
      </w:r>
      <w:r w:rsidRPr="008C2F79">
        <w:rPr>
          <w:rFonts w:ascii="Times New Roman" w:eastAsia="Calibri" w:hAnsi="Times New Roman" w:cs="Times New Roman"/>
          <w:lang w:val="es-CO"/>
        </w:rPr>
        <w:t xml:space="preserve"> Consolidación</w:t>
      </w:r>
    </w:p>
    <w:p w14:paraId="4079EFB7"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 xml:space="preserve">2 </w:t>
      </w:r>
      <w:r w:rsidR="00010B32" w:rsidRPr="008C2F79">
        <w:rPr>
          <w:rFonts w:ascii="Times New Roman" w:eastAsia="Calibri" w:hAnsi="Times New Roman" w:cs="Times New Roman"/>
          <w:lang w:val="es-CO"/>
        </w:rPr>
        <w:t xml:space="preserve">La clasificación de decimales </w:t>
      </w:r>
    </w:p>
    <w:p w14:paraId="20EE095D" w14:textId="77777777" w:rsidR="00525FE2" w:rsidRPr="008C2F79" w:rsidRDefault="00525FE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 xml:space="preserve">2.1 </w:t>
      </w:r>
      <w:r w:rsidR="00010B32" w:rsidRPr="008C2F79">
        <w:rPr>
          <w:rFonts w:ascii="Times New Roman" w:eastAsia="Calibri" w:hAnsi="Times New Roman" w:cs="Times New Roman"/>
          <w:lang w:val="es-CO"/>
        </w:rPr>
        <w:t>Los decimales finitos y exactos</w:t>
      </w:r>
    </w:p>
    <w:p w14:paraId="66E9EC01"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2.2 Los decimales infinitos e inexactos</w:t>
      </w:r>
    </w:p>
    <w:p w14:paraId="370FDD8C"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2.2.1 Los decimales infinitos periódicos</w:t>
      </w:r>
    </w:p>
    <w:p w14:paraId="76B30F02" w14:textId="77777777" w:rsidR="00010B32" w:rsidRPr="008C2F79" w:rsidRDefault="00010B3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2.2.2 Los decimales infinitos no periódicos</w:t>
      </w:r>
    </w:p>
    <w:p w14:paraId="4E53C70C" w14:textId="77777777" w:rsidR="00525FE2" w:rsidRDefault="00525FE2" w:rsidP="001D7F1B">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2.</w:t>
      </w:r>
      <w:r w:rsidR="00010B32" w:rsidRPr="008C2F79">
        <w:rPr>
          <w:rFonts w:ascii="Times New Roman" w:eastAsia="Calibri" w:hAnsi="Times New Roman" w:cs="Times New Roman"/>
          <w:lang w:val="es-CO"/>
        </w:rPr>
        <w:t>3</w:t>
      </w:r>
      <w:r w:rsidRPr="008C2F79">
        <w:rPr>
          <w:rFonts w:ascii="Times New Roman" w:eastAsia="Calibri" w:hAnsi="Times New Roman" w:cs="Times New Roman"/>
          <w:lang w:val="es-CO"/>
        </w:rPr>
        <w:t xml:space="preserve"> Consolidación</w:t>
      </w:r>
    </w:p>
    <w:p w14:paraId="7F07F2FE" w14:textId="77777777" w:rsidR="001D7F1B" w:rsidRDefault="001D7F1B" w:rsidP="001D7F1B">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3 La aproximación de números decimales</w:t>
      </w:r>
    </w:p>
    <w:p w14:paraId="6F020018" w14:textId="77777777" w:rsidR="001D7F1B" w:rsidRPr="001D7F1B" w:rsidRDefault="001D7F1B" w:rsidP="001D7F1B">
      <w:pPr>
        <w:spacing w:after="0" w:line="259" w:lineRule="auto"/>
        <w:rPr>
          <w:rFonts w:ascii="Times New Roman" w:hAnsi="Times New Roman"/>
          <w:lang w:val="es-CO"/>
        </w:rPr>
      </w:pPr>
      <w:r w:rsidRPr="001D7F1B">
        <w:rPr>
          <w:rFonts w:ascii="Times New Roman" w:hAnsi="Times New Roman"/>
          <w:lang w:val="es-CO"/>
        </w:rPr>
        <w:t>3.1 La aproximación de números decimales por truncamiento</w:t>
      </w:r>
    </w:p>
    <w:p w14:paraId="3ACA8271" w14:textId="77777777" w:rsidR="001D7F1B" w:rsidRPr="001D7F1B" w:rsidRDefault="001D7F1B" w:rsidP="001D7F1B">
      <w:pPr>
        <w:spacing w:after="0" w:line="259" w:lineRule="auto"/>
        <w:rPr>
          <w:rFonts w:ascii="Times New Roman" w:eastAsia="Calibri" w:hAnsi="Times New Roman" w:cs="Times New Roman"/>
          <w:lang w:val="es-CO"/>
        </w:rPr>
      </w:pPr>
      <w:r w:rsidRPr="001D7F1B">
        <w:rPr>
          <w:rFonts w:ascii="Times New Roman" w:hAnsi="Times New Roman"/>
          <w:lang w:val="es-CO"/>
        </w:rPr>
        <w:t>3.2 La aproximación de números decimales por redondeo</w:t>
      </w:r>
    </w:p>
    <w:p w14:paraId="05FB0E48" w14:textId="77777777" w:rsidR="00525FE2" w:rsidRPr="008C2F79" w:rsidRDefault="001D7F1B" w:rsidP="00525FE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4</w:t>
      </w:r>
      <w:r w:rsidR="00525FE2" w:rsidRPr="008C2F79">
        <w:rPr>
          <w:rFonts w:ascii="Times New Roman" w:eastAsia="Calibri" w:hAnsi="Times New Roman" w:cs="Times New Roman"/>
          <w:lang w:val="es-CO"/>
        </w:rPr>
        <w:t xml:space="preserve"> </w:t>
      </w:r>
      <w:r w:rsidR="008C2F79">
        <w:rPr>
          <w:rFonts w:ascii="Times New Roman" w:eastAsia="Calibri" w:hAnsi="Times New Roman" w:cs="Times New Roman"/>
          <w:lang w:val="es-CO"/>
        </w:rPr>
        <w:t>La representación de</w:t>
      </w:r>
      <w:r w:rsidR="00010B32" w:rsidRPr="008C2F79">
        <w:rPr>
          <w:rFonts w:ascii="Times New Roman" w:eastAsia="Calibri" w:hAnsi="Times New Roman" w:cs="Times New Roman"/>
          <w:lang w:val="es-CO"/>
        </w:rPr>
        <w:t xml:space="preserve"> números decimales en la recta </w:t>
      </w:r>
    </w:p>
    <w:p w14:paraId="0B5FA2D9" w14:textId="77777777" w:rsidR="00525FE2" w:rsidRPr="008C2F79" w:rsidRDefault="0031684A" w:rsidP="00E95F3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4</w:t>
      </w:r>
      <w:r w:rsidR="00525FE2" w:rsidRPr="008C2F79">
        <w:rPr>
          <w:rFonts w:ascii="Times New Roman" w:eastAsia="Calibri" w:hAnsi="Times New Roman" w:cs="Times New Roman"/>
          <w:lang w:val="es-CO"/>
        </w:rPr>
        <w:t xml:space="preserve">.1 La </w:t>
      </w:r>
      <w:r w:rsidR="00010B32" w:rsidRPr="008C2F79">
        <w:rPr>
          <w:rFonts w:ascii="Times New Roman" w:eastAsia="Calibri" w:hAnsi="Times New Roman" w:cs="Times New Roman"/>
          <w:lang w:val="es-CO"/>
        </w:rPr>
        <w:t xml:space="preserve">aproximación </w:t>
      </w:r>
      <w:r w:rsidR="000619AE">
        <w:rPr>
          <w:rFonts w:ascii="Times New Roman" w:eastAsia="Calibri" w:hAnsi="Times New Roman" w:cs="Times New Roman"/>
          <w:lang w:val="es-CO"/>
        </w:rPr>
        <w:t>de números decimales</w:t>
      </w:r>
    </w:p>
    <w:p w14:paraId="6EF70545" w14:textId="77777777" w:rsidR="00525FE2" w:rsidRPr="008C2F79" w:rsidRDefault="0031684A" w:rsidP="00E95F3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4</w:t>
      </w:r>
      <w:r w:rsidR="000619AE">
        <w:rPr>
          <w:rFonts w:ascii="Times New Roman" w:eastAsia="Calibri" w:hAnsi="Times New Roman" w:cs="Times New Roman"/>
          <w:lang w:val="es-CO"/>
        </w:rPr>
        <w:t>.2</w:t>
      </w:r>
      <w:r w:rsidR="00525FE2" w:rsidRPr="008C2F79">
        <w:rPr>
          <w:rFonts w:ascii="Times New Roman" w:eastAsia="Calibri" w:hAnsi="Times New Roman" w:cs="Times New Roman"/>
          <w:lang w:val="es-CO"/>
        </w:rPr>
        <w:t xml:space="preserve"> Consolidación</w:t>
      </w:r>
    </w:p>
    <w:p w14:paraId="159208E0" w14:textId="77777777" w:rsidR="00525FE2" w:rsidRPr="008C2F79" w:rsidRDefault="001D7F1B" w:rsidP="00525FE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5</w:t>
      </w:r>
      <w:r w:rsidR="00525FE2" w:rsidRPr="008C2F79">
        <w:rPr>
          <w:rFonts w:ascii="Times New Roman" w:eastAsia="Calibri" w:hAnsi="Times New Roman" w:cs="Times New Roman"/>
          <w:lang w:val="es-CO"/>
        </w:rPr>
        <w:t xml:space="preserve"> </w:t>
      </w:r>
      <w:r w:rsidR="00A87374" w:rsidRPr="008C2F79">
        <w:rPr>
          <w:rFonts w:ascii="Times New Roman" w:eastAsia="Calibri" w:hAnsi="Times New Roman" w:cs="Times New Roman"/>
          <w:lang w:val="es-CO"/>
        </w:rPr>
        <w:t>La relación de orden en los números decimales</w:t>
      </w:r>
    </w:p>
    <w:p w14:paraId="1E6B46EE" w14:textId="77777777" w:rsidR="00525FE2" w:rsidRPr="008C2F79" w:rsidRDefault="0031684A" w:rsidP="00E95F3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5</w:t>
      </w:r>
      <w:r w:rsidR="00525FE2" w:rsidRPr="008C2F79">
        <w:rPr>
          <w:rFonts w:ascii="Times New Roman" w:eastAsia="Calibri" w:hAnsi="Times New Roman" w:cs="Times New Roman"/>
          <w:lang w:val="es-CO"/>
        </w:rPr>
        <w:t>.1 Consolidación</w:t>
      </w:r>
    </w:p>
    <w:p w14:paraId="148CCBDD" w14:textId="77777777" w:rsidR="00C17400" w:rsidRDefault="001D7F1B" w:rsidP="00E95F3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6</w:t>
      </w:r>
      <w:r w:rsidR="00525FE2" w:rsidRPr="008C2F79">
        <w:rPr>
          <w:rFonts w:ascii="Times New Roman" w:eastAsia="Calibri" w:hAnsi="Times New Roman" w:cs="Times New Roman"/>
          <w:lang w:val="es-CO"/>
        </w:rPr>
        <w:t xml:space="preserve"> </w:t>
      </w:r>
      <w:r w:rsidR="00AD0CC7" w:rsidRPr="008C2F79">
        <w:rPr>
          <w:rFonts w:ascii="Times New Roman" w:eastAsia="Calibri" w:hAnsi="Times New Roman" w:cs="Times New Roman"/>
          <w:lang w:val="es-CO"/>
        </w:rPr>
        <w:t>Los decimales y los porcentajes</w:t>
      </w:r>
    </w:p>
    <w:p w14:paraId="7875A7FC" w14:textId="77777777" w:rsidR="00525FE2" w:rsidRPr="008C2F79" w:rsidRDefault="00C17400" w:rsidP="00E95F3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6</w:t>
      </w:r>
      <w:r w:rsidR="00525FE2" w:rsidRPr="008C2F79">
        <w:rPr>
          <w:rFonts w:ascii="Times New Roman" w:eastAsia="Calibri" w:hAnsi="Times New Roman" w:cs="Times New Roman"/>
          <w:lang w:val="es-CO"/>
        </w:rPr>
        <w:t>.1 Consolidación</w:t>
      </w:r>
    </w:p>
    <w:p w14:paraId="54BA726B" w14:textId="77777777" w:rsidR="00525FE2" w:rsidRPr="008C2F79" w:rsidRDefault="00C17400" w:rsidP="00525FE2">
      <w:pPr>
        <w:spacing w:after="0" w:line="259" w:lineRule="auto"/>
        <w:rPr>
          <w:rFonts w:ascii="Times New Roman" w:eastAsia="Calibri" w:hAnsi="Times New Roman" w:cs="Times New Roman"/>
          <w:lang w:val="es-CO"/>
        </w:rPr>
      </w:pPr>
      <w:r>
        <w:rPr>
          <w:rFonts w:ascii="Times New Roman" w:eastAsia="Calibri" w:hAnsi="Times New Roman" w:cs="Times New Roman"/>
          <w:lang w:val="es-CO"/>
        </w:rPr>
        <w:t>7</w:t>
      </w:r>
      <w:r w:rsidR="00525FE2" w:rsidRPr="008C2F79">
        <w:rPr>
          <w:rFonts w:ascii="Times New Roman" w:eastAsia="Calibri" w:hAnsi="Times New Roman" w:cs="Times New Roman"/>
          <w:lang w:val="es-CO"/>
        </w:rPr>
        <w:t xml:space="preserve"> Competencias</w:t>
      </w:r>
    </w:p>
    <w:p w14:paraId="0FC46717"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 xml:space="preserve">Fin de </w:t>
      </w:r>
      <w:r w:rsidR="006C3C5A" w:rsidRPr="008C2F79">
        <w:rPr>
          <w:rFonts w:ascii="Times New Roman" w:eastAsia="Calibri" w:hAnsi="Times New Roman" w:cs="Times New Roman"/>
          <w:lang w:val="es-CO"/>
        </w:rPr>
        <w:t xml:space="preserve">unidad </w:t>
      </w:r>
    </w:p>
    <w:p w14:paraId="7CB38643"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Mapa conceptual</w:t>
      </w:r>
    </w:p>
    <w:p w14:paraId="0E32BF4A"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Evaluación</w:t>
      </w:r>
    </w:p>
    <w:p w14:paraId="4BE1329A"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Webs de referencia</w:t>
      </w:r>
    </w:p>
    <w:p w14:paraId="195F2B0B" w14:textId="77777777" w:rsidR="00525FE2" w:rsidRPr="008C2F79" w:rsidRDefault="00525FE2" w:rsidP="00525FE2">
      <w:pPr>
        <w:spacing w:after="0" w:line="259" w:lineRule="auto"/>
        <w:rPr>
          <w:rFonts w:ascii="Times New Roman" w:eastAsia="Calibri" w:hAnsi="Times New Roman" w:cs="Times New Roman"/>
          <w:lang w:val="es-CO"/>
        </w:rPr>
      </w:pPr>
      <w:r w:rsidRPr="008C2F79">
        <w:rPr>
          <w:rFonts w:ascii="Times New Roman" w:eastAsia="Calibri" w:hAnsi="Times New Roman" w:cs="Times New Roman"/>
          <w:lang w:val="es-CO"/>
        </w:rPr>
        <w:t>Banco de actividades</w:t>
      </w:r>
    </w:p>
    <w:p w14:paraId="73030A74" w14:textId="77777777" w:rsidR="002E080E" w:rsidRPr="008C2F79" w:rsidRDefault="002E080E" w:rsidP="00484123">
      <w:pPr>
        <w:spacing w:after="0"/>
        <w:rPr>
          <w:rFonts w:ascii="Times New Roman" w:hAnsi="Times New Roman" w:cs="Arial"/>
        </w:rPr>
      </w:pPr>
    </w:p>
    <w:tbl>
      <w:tblPr>
        <w:tblStyle w:val="Tablaconcuadrcula"/>
        <w:tblW w:w="0" w:type="auto"/>
        <w:tblLook w:val="04A0" w:firstRow="1" w:lastRow="0" w:firstColumn="1" w:lastColumn="0" w:noHBand="0" w:noVBand="1"/>
      </w:tblPr>
      <w:tblGrid>
        <w:gridCol w:w="1951"/>
        <w:gridCol w:w="7027"/>
      </w:tblGrid>
      <w:tr w:rsidR="00E92066" w:rsidRPr="008C2F79" w14:paraId="76A68E5E" w14:textId="77777777" w:rsidTr="00E92066">
        <w:tc>
          <w:tcPr>
            <w:tcW w:w="1951" w:type="dxa"/>
            <w:shd w:val="clear" w:color="auto" w:fill="000000" w:themeFill="text1"/>
          </w:tcPr>
          <w:p w14:paraId="56B4EC97" w14:textId="77777777" w:rsidR="00E92066" w:rsidRPr="008C2F79" w:rsidRDefault="00E92066" w:rsidP="00E92066">
            <w:pPr>
              <w:tabs>
                <w:tab w:val="right" w:pos="8498"/>
              </w:tabs>
              <w:rPr>
                <w:rFonts w:ascii="Times New Roman" w:hAnsi="Times New Roman" w:cs="Arial"/>
                <w:sz w:val="24"/>
                <w:szCs w:val="24"/>
              </w:rPr>
            </w:pPr>
            <w:r w:rsidRPr="008C2F79">
              <w:rPr>
                <w:rFonts w:ascii="Times New Roman" w:hAnsi="Times New Roman" w:cs="Arial"/>
                <w:sz w:val="24"/>
                <w:szCs w:val="24"/>
              </w:rPr>
              <w:t>Título del guion</w:t>
            </w:r>
          </w:p>
        </w:tc>
        <w:tc>
          <w:tcPr>
            <w:tcW w:w="7027" w:type="dxa"/>
          </w:tcPr>
          <w:p w14:paraId="75E53EC9" w14:textId="77777777" w:rsidR="00E92066" w:rsidRPr="008C2F79" w:rsidRDefault="00A836A1" w:rsidP="007B0BD9">
            <w:pPr>
              <w:pStyle w:val="TextoPLANETA"/>
              <w:rPr>
                <w:rFonts w:ascii="Times New Roman" w:hAnsi="Times New Roman"/>
                <w:sz w:val="24"/>
                <w:szCs w:val="24"/>
                <w:highlight w:val="yellow"/>
              </w:rPr>
            </w:pPr>
            <w:r w:rsidRPr="008C2F79">
              <w:rPr>
                <w:rFonts w:ascii="Times New Roman" w:hAnsi="Times New Roman"/>
                <w:sz w:val="24"/>
                <w:szCs w:val="24"/>
                <w:highlight w:val="yellow"/>
              </w:rPr>
              <w:t>Los números decimales</w:t>
            </w:r>
          </w:p>
        </w:tc>
      </w:tr>
      <w:tr w:rsidR="00E92066" w:rsidRPr="008C2F79" w14:paraId="21222399" w14:textId="77777777" w:rsidTr="00E92066">
        <w:tc>
          <w:tcPr>
            <w:tcW w:w="1951" w:type="dxa"/>
            <w:shd w:val="clear" w:color="auto" w:fill="000000" w:themeFill="text1"/>
          </w:tcPr>
          <w:p w14:paraId="6EB094F8" w14:textId="77777777" w:rsidR="00E92066" w:rsidRPr="008C2F79" w:rsidRDefault="00E92066" w:rsidP="00081745">
            <w:pPr>
              <w:tabs>
                <w:tab w:val="right" w:pos="8498"/>
              </w:tabs>
              <w:rPr>
                <w:rFonts w:ascii="Times New Roman" w:hAnsi="Times New Roman" w:cs="Arial"/>
                <w:sz w:val="24"/>
                <w:szCs w:val="24"/>
              </w:rPr>
            </w:pPr>
            <w:r w:rsidRPr="008C2F79">
              <w:rPr>
                <w:rFonts w:ascii="Times New Roman" w:hAnsi="Times New Roman" w:cs="Arial"/>
                <w:sz w:val="24"/>
                <w:szCs w:val="24"/>
              </w:rPr>
              <w:t>Código del guion</w:t>
            </w:r>
          </w:p>
        </w:tc>
        <w:tc>
          <w:tcPr>
            <w:tcW w:w="7027" w:type="dxa"/>
          </w:tcPr>
          <w:p w14:paraId="074FF2CC" w14:textId="77777777" w:rsidR="00E92066" w:rsidRPr="008C2F79" w:rsidRDefault="007B0BD9" w:rsidP="005222A5">
            <w:pPr>
              <w:pStyle w:val="TextoPLANETA"/>
              <w:rPr>
                <w:rFonts w:ascii="Times New Roman" w:hAnsi="Times New Roman"/>
                <w:sz w:val="24"/>
                <w:szCs w:val="24"/>
                <w:highlight w:val="yellow"/>
              </w:rPr>
            </w:pPr>
            <w:r w:rsidRPr="008C2F79">
              <w:rPr>
                <w:rFonts w:ascii="Times New Roman" w:hAnsi="Times New Roman"/>
                <w:sz w:val="24"/>
                <w:szCs w:val="24"/>
                <w:highlight w:val="yellow"/>
              </w:rPr>
              <w:t>MA_06_0</w:t>
            </w:r>
            <w:r w:rsidR="005222A5" w:rsidRPr="008C2F79">
              <w:rPr>
                <w:rFonts w:ascii="Times New Roman" w:hAnsi="Times New Roman"/>
                <w:sz w:val="24"/>
                <w:szCs w:val="24"/>
                <w:highlight w:val="yellow"/>
              </w:rPr>
              <w:t>7</w:t>
            </w:r>
            <w:r w:rsidRPr="008C2F79">
              <w:rPr>
                <w:rFonts w:ascii="Times New Roman" w:hAnsi="Times New Roman"/>
                <w:sz w:val="24"/>
                <w:szCs w:val="24"/>
                <w:highlight w:val="yellow"/>
              </w:rPr>
              <w:t>_CO</w:t>
            </w:r>
          </w:p>
        </w:tc>
      </w:tr>
      <w:tr w:rsidR="00E92066" w:rsidRPr="008C2F79" w14:paraId="61F53916" w14:textId="77777777" w:rsidTr="00E92066">
        <w:tc>
          <w:tcPr>
            <w:tcW w:w="1951" w:type="dxa"/>
            <w:shd w:val="clear" w:color="auto" w:fill="000000" w:themeFill="text1"/>
          </w:tcPr>
          <w:p w14:paraId="35BC73DB" w14:textId="77777777" w:rsidR="00E92066" w:rsidRPr="008C2F79" w:rsidRDefault="00E92066" w:rsidP="00081745">
            <w:pPr>
              <w:tabs>
                <w:tab w:val="right" w:pos="8498"/>
              </w:tabs>
              <w:rPr>
                <w:rFonts w:ascii="Times New Roman" w:hAnsi="Times New Roman" w:cs="Arial"/>
                <w:sz w:val="24"/>
                <w:szCs w:val="24"/>
              </w:rPr>
            </w:pPr>
            <w:r w:rsidRPr="008C2F79">
              <w:rPr>
                <w:rFonts w:ascii="Times New Roman" w:hAnsi="Times New Roman" w:cs="Arial"/>
                <w:sz w:val="24"/>
                <w:szCs w:val="24"/>
              </w:rPr>
              <w:t>Descripción</w:t>
            </w:r>
          </w:p>
        </w:tc>
        <w:tc>
          <w:tcPr>
            <w:tcW w:w="7027" w:type="dxa"/>
          </w:tcPr>
          <w:p w14:paraId="19B57925" w14:textId="77777777" w:rsidR="00A305A9" w:rsidRPr="008C2F79" w:rsidRDefault="00E66410" w:rsidP="005B6C90">
            <w:pPr>
              <w:pStyle w:val="TextoPLANETA"/>
              <w:rPr>
                <w:rFonts w:ascii="Times New Roman" w:hAnsi="Times New Roman"/>
                <w:sz w:val="24"/>
                <w:szCs w:val="24"/>
                <w:highlight w:val="yellow"/>
              </w:rPr>
            </w:pPr>
            <w:r>
              <w:rPr>
                <w:rFonts w:ascii="Times New Roman" w:hAnsi="Times New Roman"/>
                <w:sz w:val="24"/>
                <w:szCs w:val="24"/>
                <w:highlight w:val="yellow"/>
              </w:rPr>
              <w:t>L</w:t>
            </w:r>
            <w:r w:rsidR="008E559F" w:rsidRPr="008C2F79">
              <w:rPr>
                <w:rFonts w:ascii="Times New Roman" w:hAnsi="Times New Roman"/>
                <w:sz w:val="24"/>
                <w:szCs w:val="24"/>
                <w:highlight w:val="yellow"/>
              </w:rPr>
              <w:t>os n</w:t>
            </w:r>
            <w:r>
              <w:rPr>
                <w:rFonts w:ascii="Times New Roman" w:hAnsi="Times New Roman"/>
                <w:sz w:val="24"/>
                <w:szCs w:val="24"/>
                <w:highlight w:val="yellow"/>
              </w:rPr>
              <w:t>úmeros decimales tienen muchas aplicaciones y usos en los contextos cotidianos</w:t>
            </w:r>
            <w:r w:rsidR="005B6C90">
              <w:rPr>
                <w:rFonts w:ascii="Times New Roman" w:hAnsi="Times New Roman"/>
                <w:sz w:val="24"/>
                <w:szCs w:val="24"/>
                <w:highlight w:val="yellow"/>
              </w:rPr>
              <w:t>,</w:t>
            </w:r>
            <w:r>
              <w:rPr>
                <w:rFonts w:ascii="Times New Roman" w:hAnsi="Times New Roman"/>
                <w:sz w:val="24"/>
                <w:szCs w:val="24"/>
                <w:highlight w:val="yellow"/>
              </w:rPr>
              <w:t xml:space="preserve"> pues</w:t>
            </w:r>
            <w:r w:rsidR="00DF3171" w:rsidRPr="008C2F79">
              <w:rPr>
                <w:rFonts w:ascii="Times New Roman" w:hAnsi="Times New Roman"/>
                <w:sz w:val="24"/>
                <w:szCs w:val="24"/>
                <w:highlight w:val="yellow"/>
              </w:rPr>
              <w:t xml:space="preserve"> permiten expresar cantidades con precisión</w:t>
            </w:r>
            <w:r>
              <w:rPr>
                <w:rFonts w:ascii="Times New Roman" w:hAnsi="Times New Roman"/>
                <w:sz w:val="24"/>
                <w:szCs w:val="24"/>
                <w:highlight w:val="yellow"/>
              </w:rPr>
              <w:t xml:space="preserve">. En este tema se presentarán las generalidades </w:t>
            </w:r>
            <w:r w:rsidR="005B6C90">
              <w:rPr>
                <w:rFonts w:ascii="Times New Roman" w:hAnsi="Times New Roman"/>
                <w:sz w:val="24"/>
                <w:szCs w:val="24"/>
                <w:highlight w:val="yellow"/>
              </w:rPr>
              <w:t xml:space="preserve">de </w:t>
            </w:r>
            <w:r>
              <w:rPr>
                <w:rFonts w:ascii="Times New Roman" w:hAnsi="Times New Roman"/>
                <w:sz w:val="24"/>
                <w:szCs w:val="24"/>
                <w:highlight w:val="yellow"/>
              </w:rPr>
              <w:t>los decimales y su relación con las fracciones y los porcentajes</w:t>
            </w:r>
          </w:p>
        </w:tc>
      </w:tr>
    </w:tbl>
    <w:p w14:paraId="179BE71F" w14:textId="77777777" w:rsidR="00E92066" w:rsidRPr="008C2F79" w:rsidRDefault="00E92066" w:rsidP="00081745">
      <w:pPr>
        <w:tabs>
          <w:tab w:val="right" w:pos="8498"/>
        </w:tabs>
        <w:spacing w:after="0"/>
        <w:rPr>
          <w:rFonts w:ascii="Times New Roman" w:hAnsi="Times New Roman" w:cs="Arial"/>
          <w:highlight w:val="yellow"/>
        </w:rPr>
      </w:pPr>
    </w:p>
    <w:p w14:paraId="52FE59D7" w14:textId="77777777" w:rsidR="00A836A1" w:rsidRPr="008C2F79" w:rsidRDefault="00081745" w:rsidP="00A836A1">
      <w:pPr>
        <w:pStyle w:val="Seccin1PLANETA"/>
        <w:rPr>
          <w:rFonts w:ascii="Times New Roman" w:hAnsi="Times New Roman"/>
          <w:sz w:val="24"/>
          <w:lang w:val="es-CO"/>
        </w:rPr>
      </w:pPr>
      <w:r w:rsidRPr="008C2F79">
        <w:rPr>
          <w:rFonts w:ascii="Times New Roman" w:hAnsi="Times New Roman"/>
          <w:sz w:val="24"/>
          <w:highlight w:val="yellow"/>
        </w:rPr>
        <w:t>[SECCIÓN 1]</w:t>
      </w:r>
      <w:r w:rsidR="00616DBC" w:rsidRPr="008C2F79">
        <w:rPr>
          <w:rFonts w:ascii="Times New Roman" w:hAnsi="Times New Roman"/>
          <w:sz w:val="24"/>
        </w:rPr>
        <w:t xml:space="preserve"> </w:t>
      </w:r>
      <w:r w:rsidR="00A836A1" w:rsidRPr="008C2F79">
        <w:rPr>
          <w:rFonts w:ascii="Times New Roman" w:hAnsi="Times New Roman"/>
          <w:sz w:val="24"/>
          <w:lang w:val="es-CO"/>
        </w:rPr>
        <w:t>1 El concepto de número decimal</w:t>
      </w:r>
    </w:p>
    <w:p w14:paraId="02C9752F" w14:textId="77777777" w:rsidR="00F263E1" w:rsidRPr="008C2F79" w:rsidRDefault="00F263E1" w:rsidP="00A836A1">
      <w:pPr>
        <w:pStyle w:val="Seccin1PLANETA"/>
        <w:rPr>
          <w:rFonts w:ascii="Times New Roman" w:hAnsi="Times New Roman"/>
          <w:sz w:val="24"/>
        </w:rPr>
      </w:pPr>
    </w:p>
    <w:p w14:paraId="05A14B05" w14:textId="77777777" w:rsidR="00D21EA0" w:rsidRPr="008C2F79" w:rsidRDefault="00C44F7D" w:rsidP="00C44F7D">
      <w:pPr>
        <w:pStyle w:val="TextoPLANETA"/>
        <w:rPr>
          <w:rFonts w:ascii="Times New Roman" w:hAnsi="Times New Roman"/>
          <w:sz w:val="24"/>
        </w:rPr>
      </w:pPr>
      <w:r w:rsidRPr="008C2F79">
        <w:rPr>
          <w:rFonts w:ascii="Times New Roman" w:hAnsi="Times New Roman"/>
          <w:sz w:val="24"/>
        </w:rPr>
        <w:t>Los números decimales, al igual que las fracciones</w:t>
      </w:r>
      <w:r w:rsidR="00E66410">
        <w:rPr>
          <w:rFonts w:ascii="Times New Roman" w:hAnsi="Times New Roman"/>
          <w:sz w:val="24"/>
        </w:rPr>
        <w:t>,</w:t>
      </w:r>
      <w:r w:rsidRPr="008C2F79">
        <w:rPr>
          <w:rFonts w:ascii="Times New Roman" w:hAnsi="Times New Roman"/>
          <w:sz w:val="24"/>
        </w:rPr>
        <w:t xml:space="preserve"> permiten expresar </w:t>
      </w:r>
      <w:r w:rsidR="00B9643E">
        <w:rPr>
          <w:rFonts w:ascii="Times New Roman" w:hAnsi="Times New Roman"/>
          <w:sz w:val="24"/>
        </w:rPr>
        <w:t xml:space="preserve">cantidades </w:t>
      </w:r>
      <w:r w:rsidR="00E66410">
        <w:rPr>
          <w:rFonts w:ascii="Times New Roman" w:hAnsi="Times New Roman"/>
          <w:sz w:val="24"/>
        </w:rPr>
        <w:t>que no son</w:t>
      </w:r>
      <w:r w:rsidR="00D21EA0" w:rsidRPr="008C2F79">
        <w:rPr>
          <w:rFonts w:ascii="Times New Roman" w:hAnsi="Times New Roman"/>
          <w:sz w:val="24"/>
        </w:rPr>
        <w:t xml:space="preserve"> enteras. </w:t>
      </w:r>
    </w:p>
    <w:p w14:paraId="17C7A21D" w14:textId="77777777" w:rsidR="00DA74D3" w:rsidRPr="008C2F79" w:rsidRDefault="00DA74D3" w:rsidP="00C44F7D">
      <w:pPr>
        <w:pStyle w:val="TextoPLANETA"/>
        <w:rPr>
          <w:rFonts w:ascii="Times New Roman" w:hAnsi="Times New Roman"/>
          <w:sz w:val="24"/>
        </w:rPr>
      </w:pPr>
    </w:p>
    <w:tbl>
      <w:tblPr>
        <w:tblStyle w:val="Tablaconcuadrcula"/>
        <w:tblW w:w="0" w:type="auto"/>
        <w:tblLook w:val="04A0" w:firstRow="1" w:lastRow="0" w:firstColumn="1" w:lastColumn="0" w:noHBand="0" w:noVBand="1"/>
      </w:tblPr>
      <w:tblGrid>
        <w:gridCol w:w="2518"/>
        <w:gridCol w:w="6515"/>
      </w:tblGrid>
      <w:tr w:rsidR="00DA74D3" w:rsidRPr="008C2F79" w14:paraId="653EACB3" w14:textId="77777777" w:rsidTr="00233CD5">
        <w:tc>
          <w:tcPr>
            <w:tcW w:w="9033" w:type="dxa"/>
            <w:gridSpan w:val="2"/>
            <w:shd w:val="clear" w:color="auto" w:fill="0D0D0D" w:themeFill="text1" w:themeFillTint="F2"/>
          </w:tcPr>
          <w:p w14:paraId="60A2EBD8" w14:textId="77777777" w:rsidR="00DA74D3" w:rsidRPr="008C2F79" w:rsidRDefault="00DA74D3" w:rsidP="00233CD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DA74D3" w:rsidRPr="008C2F79" w14:paraId="45778EFA" w14:textId="77777777" w:rsidTr="00233CD5">
        <w:tc>
          <w:tcPr>
            <w:tcW w:w="2518" w:type="dxa"/>
          </w:tcPr>
          <w:p w14:paraId="30742E7D" w14:textId="77777777" w:rsidR="00DA74D3" w:rsidRPr="008C2F79" w:rsidRDefault="00DA74D3" w:rsidP="00233CD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7428349E" w14:textId="77777777" w:rsidR="00DA74D3" w:rsidRPr="008C2F79" w:rsidRDefault="00DA74D3" w:rsidP="00DA74D3">
            <w:pPr>
              <w:rPr>
                <w:rFonts w:ascii="Times New Roman" w:hAnsi="Times New Roman" w:cs="Arial"/>
                <w:b/>
                <w:color w:val="000000"/>
                <w:sz w:val="24"/>
                <w:szCs w:val="24"/>
              </w:rPr>
            </w:pPr>
            <w:r w:rsidRPr="008C2F79">
              <w:rPr>
                <w:rFonts w:ascii="Times New Roman" w:hAnsi="Times New Roman" w:cs="Arial"/>
                <w:color w:val="000000"/>
                <w:sz w:val="24"/>
                <w:szCs w:val="24"/>
              </w:rPr>
              <w:t>MA_06_07_IMG01</w:t>
            </w:r>
          </w:p>
        </w:tc>
      </w:tr>
      <w:tr w:rsidR="00DA74D3" w:rsidRPr="008C2F79" w14:paraId="7AC9B182" w14:textId="77777777" w:rsidTr="00233CD5">
        <w:tc>
          <w:tcPr>
            <w:tcW w:w="2518" w:type="dxa"/>
          </w:tcPr>
          <w:p w14:paraId="16B4F725" w14:textId="77777777" w:rsidR="00DA74D3" w:rsidRPr="008C2F79" w:rsidRDefault="00DA74D3" w:rsidP="00233CD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377A169E" w14:textId="77777777" w:rsidR="00DA74D3" w:rsidRPr="008C2F79" w:rsidRDefault="00DA74D3" w:rsidP="00DA74D3">
            <w:pPr>
              <w:rPr>
                <w:rFonts w:ascii="Times New Roman" w:hAnsi="Times New Roman" w:cs="Arial"/>
                <w:color w:val="000000"/>
                <w:sz w:val="24"/>
                <w:szCs w:val="24"/>
              </w:rPr>
            </w:pPr>
            <w:r w:rsidRPr="008C2F79">
              <w:rPr>
                <w:rFonts w:ascii="Times New Roman" w:hAnsi="Times New Roman" w:cs="Arial"/>
                <w:color w:val="000000"/>
                <w:sz w:val="24"/>
                <w:szCs w:val="24"/>
              </w:rPr>
              <w:t xml:space="preserve">Figura como L, girada y con color solo en la mitad de su forma </w:t>
            </w:r>
          </w:p>
          <w:p w14:paraId="61C26C82" w14:textId="77777777" w:rsidR="00DA74D3" w:rsidRPr="008C2F79" w:rsidRDefault="00881D47" w:rsidP="00DA74D3">
            <w:pPr>
              <w:rPr>
                <w:rFonts w:ascii="Times New Roman" w:hAnsi="Times New Roman" w:cs="Arial"/>
                <w:color w:val="000000"/>
                <w:sz w:val="24"/>
                <w:szCs w:val="24"/>
              </w:rPr>
            </w:pPr>
            <w:r w:rsidRPr="00B82C45">
              <w:rPr>
                <w:sz w:val="24"/>
                <w:szCs w:val="24"/>
                <w:lang w:val="es-ES_tradnl"/>
              </w:rPr>
              <w:object w:dxaOrig="2620" w:dyaOrig="2610" w14:anchorId="3A8E6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35pt;height:131.35pt" o:ole="">
                  <v:imagedata r:id="rId9" o:title=""/>
                </v:shape>
                <o:OLEObject Type="Embed" ProgID="PBrush" ShapeID="_x0000_i1025" DrawAspect="Content" ObjectID="_1388057044" r:id="rId10"/>
              </w:object>
            </w:r>
          </w:p>
        </w:tc>
      </w:tr>
      <w:tr w:rsidR="00DA74D3" w:rsidRPr="008C2F79" w14:paraId="268BE09A" w14:textId="77777777" w:rsidTr="00233CD5">
        <w:tc>
          <w:tcPr>
            <w:tcW w:w="2518" w:type="dxa"/>
          </w:tcPr>
          <w:p w14:paraId="26ABB2DA" w14:textId="77777777" w:rsidR="00DA74D3" w:rsidRPr="008C2F79" w:rsidRDefault="00DA74D3" w:rsidP="00233CD5">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6515" w:type="dxa"/>
          </w:tcPr>
          <w:p w14:paraId="23F91AF5" w14:textId="77777777" w:rsidR="00DA74D3" w:rsidRPr="008C2F79" w:rsidRDefault="00DA74D3" w:rsidP="00233CD5">
            <w:pPr>
              <w:rPr>
                <w:rFonts w:ascii="Times New Roman" w:hAnsi="Times New Roman" w:cs="Arial"/>
                <w:color w:val="000000"/>
                <w:sz w:val="24"/>
                <w:szCs w:val="24"/>
              </w:rPr>
            </w:pPr>
          </w:p>
        </w:tc>
      </w:tr>
      <w:tr w:rsidR="00DA74D3" w:rsidRPr="008C2F79" w14:paraId="0DEEDD28" w14:textId="77777777" w:rsidTr="00233CD5">
        <w:tc>
          <w:tcPr>
            <w:tcW w:w="2518" w:type="dxa"/>
          </w:tcPr>
          <w:p w14:paraId="5F34453E" w14:textId="77777777" w:rsidR="00DA74D3" w:rsidRPr="008C2F79" w:rsidRDefault="00DA74D3" w:rsidP="00233CD5">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6515" w:type="dxa"/>
          </w:tcPr>
          <w:p w14:paraId="7351386F" w14:textId="77777777" w:rsidR="00DA74D3" w:rsidRPr="008C2F79" w:rsidRDefault="006E1EBE" w:rsidP="00233CD5">
            <w:pPr>
              <w:rPr>
                <w:rFonts w:ascii="Times New Roman" w:hAnsi="Times New Roman" w:cs="Arial"/>
                <w:color w:val="000000"/>
                <w:sz w:val="24"/>
                <w:szCs w:val="24"/>
              </w:rPr>
            </w:pPr>
            <w:r w:rsidRPr="008C2F79">
              <w:rPr>
                <w:rFonts w:ascii="Times New Roman" w:hAnsi="Times New Roman" w:cs="Arial"/>
                <w:color w:val="000000"/>
                <w:sz w:val="24"/>
                <w:szCs w:val="24"/>
              </w:rPr>
              <w:t>La fracción ½ también puede expresarse como 0,5</w:t>
            </w:r>
            <w:ins w:id="0" w:author="mercyranjel" w:date="2016-01-12T15:17:00Z">
              <w:r w:rsidR="00C406D0">
                <w:rPr>
                  <w:rFonts w:ascii="Times New Roman" w:hAnsi="Times New Roman" w:cs="Arial"/>
                  <w:color w:val="000000"/>
                  <w:sz w:val="24"/>
                  <w:szCs w:val="24"/>
                </w:rPr>
                <w:t>.</w:t>
              </w:r>
            </w:ins>
          </w:p>
        </w:tc>
      </w:tr>
      <w:tr w:rsidR="00DA74D3" w:rsidRPr="008C2F79" w14:paraId="024232A6" w14:textId="77777777" w:rsidTr="00233CD5">
        <w:tc>
          <w:tcPr>
            <w:tcW w:w="2518" w:type="dxa"/>
          </w:tcPr>
          <w:p w14:paraId="1FA7117D" w14:textId="77777777" w:rsidR="00DA74D3" w:rsidRPr="008C2F79" w:rsidRDefault="00DA74D3" w:rsidP="00233CD5">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6515" w:type="dxa"/>
          </w:tcPr>
          <w:p w14:paraId="6756A699" w14:textId="77777777" w:rsidR="00DA74D3" w:rsidRPr="008C2F79" w:rsidRDefault="00DA74D3" w:rsidP="009C3D61">
            <w:pPr>
              <w:rPr>
                <w:rFonts w:ascii="Times New Roman" w:hAnsi="Times New Roman" w:cs="Arial"/>
                <w:color w:val="000000"/>
                <w:sz w:val="24"/>
                <w:szCs w:val="24"/>
              </w:rPr>
            </w:pPr>
            <w:r w:rsidRPr="008C2F79">
              <w:rPr>
                <w:rFonts w:ascii="Times New Roman" w:hAnsi="Times New Roman" w:cs="Arial"/>
                <w:color w:val="000000"/>
                <w:sz w:val="24"/>
                <w:szCs w:val="24"/>
              </w:rPr>
              <w:t xml:space="preserve">Inferior </w:t>
            </w:r>
          </w:p>
        </w:tc>
      </w:tr>
    </w:tbl>
    <w:p w14:paraId="409DAF78" w14:textId="77777777" w:rsidR="00402AAF" w:rsidRDefault="00402AAF" w:rsidP="00C44F7D">
      <w:pPr>
        <w:pStyle w:val="TextoPLANETA"/>
        <w:rPr>
          <w:rFonts w:ascii="Times New Roman" w:hAnsi="Times New Roman"/>
          <w:sz w:val="24"/>
        </w:rPr>
      </w:pPr>
    </w:p>
    <w:p w14:paraId="7C616C07" w14:textId="77777777" w:rsidR="007A39AF" w:rsidRPr="008C2F79" w:rsidRDefault="00402AAF" w:rsidP="00C44F7D">
      <w:pPr>
        <w:pStyle w:val="TextoPLANETA"/>
        <w:rPr>
          <w:rFonts w:ascii="Times New Roman" w:hAnsi="Times New Roman"/>
          <w:sz w:val="24"/>
        </w:rPr>
      </w:pPr>
      <w:r>
        <w:rPr>
          <w:rFonts w:ascii="Times New Roman" w:hAnsi="Times New Roman"/>
          <w:sz w:val="24"/>
        </w:rPr>
        <w:t>C</w:t>
      </w:r>
      <w:r w:rsidR="007A39AF">
        <w:rPr>
          <w:rFonts w:ascii="Times New Roman" w:hAnsi="Times New Roman"/>
          <w:sz w:val="24"/>
        </w:rPr>
        <w:t>ivilizaciones antiguas como los egipcios centraron sus trabajos en las fracciones unitarias</w:t>
      </w:r>
      <w:r w:rsidR="00C406D0">
        <w:rPr>
          <w:rFonts w:ascii="Times New Roman" w:hAnsi="Times New Roman"/>
          <w:sz w:val="24"/>
        </w:rPr>
        <w:t>;</w:t>
      </w:r>
      <w:ins w:id="1" w:author="mercyranjel" w:date="2016-01-12T15:18:00Z">
        <w:r w:rsidR="00C406D0">
          <w:rPr>
            <w:rFonts w:ascii="Times New Roman" w:hAnsi="Times New Roman"/>
            <w:sz w:val="24"/>
          </w:rPr>
          <w:t xml:space="preserve"> </w:t>
        </w:r>
      </w:ins>
      <w:r w:rsidR="007A39AF">
        <w:rPr>
          <w:rFonts w:ascii="Times New Roman" w:hAnsi="Times New Roman"/>
          <w:sz w:val="24"/>
        </w:rPr>
        <w:t xml:space="preserve"> los babilonios</w:t>
      </w:r>
      <w:r w:rsidR="00C406D0">
        <w:rPr>
          <w:rFonts w:ascii="Times New Roman" w:hAnsi="Times New Roman"/>
          <w:sz w:val="24"/>
        </w:rPr>
        <w:t>,</w:t>
      </w:r>
      <w:r w:rsidR="007A39AF">
        <w:rPr>
          <w:rFonts w:ascii="Times New Roman" w:hAnsi="Times New Roman"/>
          <w:sz w:val="24"/>
        </w:rPr>
        <w:t xml:space="preserve"> en fracciones sexagesimales, es decir, con denominadores </w:t>
      </w:r>
      <w:r>
        <w:rPr>
          <w:rFonts w:ascii="Times New Roman" w:hAnsi="Times New Roman"/>
          <w:sz w:val="24"/>
        </w:rPr>
        <w:t>potencias de 60</w:t>
      </w:r>
      <w:r w:rsidR="00C406D0">
        <w:rPr>
          <w:rFonts w:ascii="Times New Roman" w:hAnsi="Times New Roman"/>
          <w:sz w:val="24"/>
        </w:rPr>
        <w:t>;</w:t>
      </w:r>
      <w:r>
        <w:rPr>
          <w:rFonts w:ascii="Times New Roman" w:hAnsi="Times New Roman"/>
          <w:sz w:val="24"/>
        </w:rPr>
        <w:t xml:space="preserve"> y aunque los árabes y chinos trabajaron con fracciones decimales, a</w:t>
      </w:r>
      <w:r w:rsidR="00C406D0">
        <w:rPr>
          <w:rFonts w:ascii="Times New Roman" w:hAnsi="Times New Roman"/>
          <w:sz w:val="24"/>
        </w:rPr>
        <w:t>l belga</w:t>
      </w:r>
      <w:r>
        <w:rPr>
          <w:rFonts w:ascii="Times New Roman" w:hAnsi="Times New Roman"/>
          <w:sz w:val="24"/>
        </w:rPr>
        <w:t xml:space="preserve"> Simón Stevin (1548 – 1620) se le atribuye la aparición de los números decimales</w:t>
      </w:r>
      <w:ins w:id="2" w:author="mercyranjel" w:date="2016-01-12T15:22:00Z">
        <w:r w:rsidR="00C406D0">
          <w:rPr>
            <w:rFonts w:ascii="Times New Roman" w:hAnsi="Times New Roman"/>
            <w:sz w:val="24"/>
          </w:rPr>
          <w:t>;</w:t>
        </w:r>
      </w:ins>
      <w:r>
        <w:rPr>
          <w:rFonts w:ascii="Times New Roman" w:hAnsi="Times New Roman"/>
          <w:sz w:val="24"/>
        </w:rPr>
        <w:t xml:space="preserve"> sin embargo, él utilizaba una representación diferente </w:t>
      </w:r>
      <w:r w:rsidR="00C406D0">
        <w:rPr>
          <w:rFonts w:ascii="Times New Roman" w:hAnsi="Times New Roman"/>
          <w:sz w:val="24"/>
        </w:rPr>
        <w:t xml:space="preserve">de </w:t>
      </w:r>
      <w:r>
        <w:rPr>
          <w:rFonts w:ascii="Times New Roman" w:hAnsi="Times New Roman"/>
          <w:sz w:val="24"/>
        </w:rPr>
        <w:t xml:space="preserve">la que actualmente se aplica. </w:t>
      </w:r>
    </w:p>
    <w:p w14:paraId="407A4CCB" w14:textId="77777777" w:rsidR="00C44F7D" w:rsidRPr="008C2F79" w:rsidRDefault="00C44F7D" w:rsidP="00C44F7D">
      <w:pPr>
        <w:pStyle w:val="TextoPLANETA"/>
        <w:rPr>
          <w:rFonts w:ascii="Times New Roman" w:hAnsi="Times New Roman"/>
          <w:sz w:val="24"/>
        </w:rPr>
      </w:pPr>
    </w:p>
    <w:p w14:paraId="2EE0D227"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Pr="008C2F79">
        <w:rPr>
          <w:rFonts w:ascii="Times New Roman" w:hAnsi="Times New Roman"/>
          <w:sz w:val="24"/>
          <w:lang w:val="es-CO"/>
        </w:rPr>
        <w:t>1.1 La fracción decimal</w:t>
      </w:r>
    </w:p>
    <w:p w14:paraId="01EAE3CF" w14:textId="77777777" w:rsidR="00C1277C" w:rsidRPr="008C2F79" w:rsidRDefault="00C1277C" w:rsidP="00C1277C">
      <w:pPr>
        <w:pStyle w:val="Seccin3PLANETA"/>
        <w:rPr>
          <w:rFonts w:ascii="Times New Roman" w:hAnsi="Times New Roman"/>
          <w:sz w:val="24"/>
          <w:lang w:val="es-CO"/>
        </w:rPr>
      </w:pPr>
    </w:p>
    <w:p w14:paraId="2B32342C" w14:textId="77777777" w:rsidR="00C1277C" w:rsidRPr="008C2F79" w:rsidRDefault="00B9643E" w:rsidP="00C1277C">
      <w:pPr>
        <w:pStyle w:val="TextoPLANETA"/>
        <w:rPr>
          <w:rFonts w:ascii="Times New Roman" w:hAnsi="Times New Roman"/>
          <w:sz w:val="24"/>
          <w:lang w:val="es-CO"/>
        </w:rPr>
      </w:pPr>
      <w:r>
        <w:rPr>
          <w:rFonts w:ascii="Times New Roman" w:hAnsi="Times New Roman"/>
          <w:sz w:val="24"/>
          <w:lang w:val="es-CO"/>
        </w:rPr>
        <w:t>Toda</w:t>
      </w:r>
      <w:r w:rsidR="00C1277C" w:rsidRPr="008C2F79">
        <w:rPr>
          <w:rFonts w:ascii="Times New Roman" w:hAnsi="Times New Roman"/>
          <w:sz w:val="24"/>
          <w:lang w:val="es-CO"/>
        </w:rPr>
        <w:t xml:space="preserve"> fracción que </w:t>
      </w:r>
      <w:r w:rsidR="003D285A" w:rsidRPr="008C2F79">
        <w:rPr>
          <w:rFonts w:ascii="Times New Roman" w:hAnsi="Times New Roman"/>
          <w:sz w:val="24"/>
          <w:lang w:val="es-CO"/>
        </w:rPr>
        <w:t xml:space="preserve">tiene </w:t>
      </w:r>
      <w:r w:rsidR="00C1277C" w:rsidRPr="008C2F79">
        <w:rPr>
          <w:rFonts w:ascii="Times New Roman" w:hAnsi="Times New Roman"/>
          <w:sz w:val="24"/>
          <w:lang w:val="es-CO"/>
        </w:rPr>
        <w:t>como denominador una poten</w:t>
      </w:r>
      <w:r>
        <w:rPr>
          <w:rFonts w:ascii="Times New Roman" w:hAnsi="Times New Roman"/>
          <w:sz w:val="24"/>
          <w:lang w:val="es-CO"/>
        </w:rPr>
        <w:t xml:space="preserve">cia de 10 </w:t>
      </w:r>
      <w:r w:rsidR="00C406D0">
        <w:rPr>
          <w:rFonts w:ascii="Times New Roman" w:hAnsi="Times New Roman"/>
          <w:sz w:val="24"/>
          <w:lang w:val="es-CO"/>
        </w:rPr>
        <w:t xml:space="preserve">se </w:t>
      </w:r>
      <w:r>
        <w:rPr>
          <w:rFonts w:ascii="Times New Roman" w:hAnsi="Times New Roman"/>
          <w:sz w:val="24"/>
          <w:lang w:val="es-CO"/>
        </w:rPr>
        <w:t xml:space="preserve">llama </w:t>
      </w:r>
      <w:r w:rsidRPr="00B9643E">
        <w:rPr>
          <w:rFonts w:ascii="Times New Roman" w:hAnsi="Times New Roman"/>
          <w:b/>
          <w:sz w:val="24"/>
          <w:lang w:val="es-CO"/>
        </w:rPr>
        <w:t>fracción decimal</w:t>
      </w:r>
      <w:r>
        <w:rPr>
          <w:rFonts w:ascii="Times New Roman" w:hAnsi="Times New Roman"/>
          <w:sz w:val="24"/>
          <w:lang w:val="es-CO"/>
        </w:rPr>
        <w:t>.</w:t>
      </w:r>
    </w:p>
    <w:p w14:paraId="400849C3" w14:textId="77777777" w:rsidR="003D285A" w:rsidRPr="008C2F79" w:rsidRDefault="003D285A" w:rsidP="00C1277C">
      <w:pPr>
        <w:pStyle w:val="TextoPLANETA"/>
        <w:rPr>
          <w:rFonts w:ascii="Times New Roman" w:hAnsi="Times New Roman"/>
          <w:sz w:val="24"/>
          <w:lang w:val="es-CO"/>
        </w:rPr>
      </w:pPr>
    </w:p>
    <w:p w14:paraId="19029D27" w14:textId="77777777" w:rsidR="003D285A" w:rsidRDefault="00C406D0" w:rsidP="00C1277C">
      <w:pPr>
        <w:pStyle w:val="TextoPLANETA"/>
        <w:rPr>
          <w:rFonts w:ascii="Times New Roman" w:hAnsi="Times New Roman"/>
          <w:sz w:val="24"/>
          <w:lang w:val="es-CO"/>
        </w:rPr>
      </w:pPr>
      <w:r>
        <w:rPr>
          <w:rFonts w:ascii="Times New Roman" w:hAnsi="Times New Roman"/>
          <w:sz w:val="24"/>
          <w:lang w:val="es-CO"/>
        </w:rPr>
        <w:t>Las siguientes son a</w:t>
      </w:r>
      <w:r w:rsidR="003D285A" w:rsidRPr="008C2F79">
        <w:rPr>
          <w:rFonts w:ascii="Times New Roman" w:hAnsi="Times New Roman"/>
          <w:sz w:val="24"/>
          <w:lang w:val="es-CO"/>
        </w:rPr>
        <w:t xml:space="preserve">lgunas fracciones decimales </w:t>
      </w:r>
      <w:r>
        <w:rPr>
          <w:rFonts w:ascii="Times New Roman" w:hAnsi="Times New Roman"/>
          <w:sz w:val="24"/>
          <w:lang w:val="es-CO"/>
        </w:rPr>
        <w:t>con</w:t>
      </w:r>
      <w:r w:rsidR="00DC7698">
        <w:rPr>
          <w:rFonts w:ascii="Times New Roman" w:hAnsi="Times New Roman"/>
          <w:sz w:val="24"/>
          <w:lang w:val="es-CO"/>
        </w:rPr>
        <w:t xml:space="preserve"> su respectiva forma de lectura</w:t>
      </w:r>
      <w:r>
        <w:rPr>
          <w:rFonts w:ascii="Times New Roman" w:hAnsi="Times New Roman"/>
          <w:sz w:val="24"/>
          <w:lang w:val="es-CO"/>
        </w:rPr>
        <w:t>.</w:t>
      </w:r>
      <w:ins w:id="3" w:author="mercyranjel" w:date="2016-01-12T15:24:00Z">
        <w:r>
          <w:rPr>
            <w:rFonts w:ascii="Times New Roman" w:hAnsi="Times New Roman"/>
            <w:sz w:val="24"/>
            <w:lang w:val="es-CO"/>
          </w:rPr>
          <w:t xml:space="preserve"> </w:t>
        </w:r>
      </w:ins>
      <w:r w:rsidR="003D285A" w:rsidRPr="008C2F79">
        <w:rPr>
          <w:rFonts w:ascii="Times New Roman" w:hAnsi="Times New Roman"/>
          <w:sz w:val="24"/>
          <w:lang w:val="es-CO"/>
        </w:rPr>
        <w:t xml:space="preserve"> </w:t>
      </w:r>
    </w:p>
    <w:p w14:paraId="14539672" w14:textId="77777777" w:rsidR="007D7A29" w:rsidRDefault="007D7A29" w:rsidP="00C1277C">
      <w:pPr>
        <w:pStyle w:val="TextoPLANETA"/>
        <w:rPr>
          <w:rFonts w:ascii="Times New Roman" w:hAnsi="Times New Roman"/>
          <w:sz w:val="24"/>
          <w:lang w:val="es-CO"/>
        </w:rPr>
      </w:pPr>
    </w:p>
    <w:p w14:paraId="65BF4C82" w14:textId="629E5A24" w:rsidR="007D7A29" w:rsidRDefault="008F4EBC" w:rsidP="007D7A29">
      <w:pPr>
        <w:pStyle w:val="TextoPLANETA"/>
        <w:jc w:val="center"/>
        <w:rPr>
          <w:rFonts w:ascii="Times New Roman" w:hAnsi="Times New Roman"/>
          <w:sz w:val="24"/>
          <w:lang w:val="es-CO"/>
        </w:rPr>
      </w:pPr>
      <w:r w:rsidRPr="008F4EBC">
        <w:rPr>
          <w:rFonts w:ascii="Times New Roman" w:hAnsi="Times New Roman"/>
          <w:sz w:val="24"/>
          <w:lang w:val="es-CO"/>
        </w:rPr>
        <w:t>MA_06_07_CO_001</w:t>
      </w:r>
      <w:r w:rsidR="007D7A29">
        <w:rPr>
          <w:rFonts w:ascii="Times New Roman" w:hAnsi="Times New Roman"/>
          <w:sz w:val="24"/>
          <w:lang w:val="es-CO"/>
        </w:rPr>
        <w:t xml:space="preserve"> </w:t>
      </w:r>
      <w:r w:rsidR="00C406D0">
        <w:rPr>
          <w:rFonts w:ascii="Times New Roman" w:hAnsi="Times New Roman"/>
          <w:sz w:val="24"/>
          <w:lang w:val="es-CO"/>
        </w:rPr>
        <w:t>S</w:t>
      </w:r>
      <w:r w:rsidR="007D7A29">
        <w:rPr>
          <w:rFonts w:ascii="Times New Roman" w:hAnsi="Times New Roman"/>
          <w:sz w:val="24"/>
          <w:lang w:val="es-CO"/>
        </w:rPr>
        <w:t>e lee “un décimo”</w:t>
      </w:r>
      <w:r w:rsidR="00C406D0">
        <w:rPr>
          <w:rFonts w:ascii="Times New Roman" w:hAnsi="Times New Roman"/>
          <w:sz w:val="24"/>
          <w:lang w:val="es-CO"/>
        </w:rPr>
        <w:t>.</w:t>
      </w:r>
    </w:p>
    <w:p w14:paraId="76E700CC" w14:textId="77777777" w:rsidR="007D7A29" w:rsidRDefault="007D7A29" w:rsidP="007D7A29">
      <w:pPr>
        <w:pStyle w:val="TextoPLANETA"/>
        <w:jc w:val="center"/>
        <w:rPr>
          <w:rFonts w:ascii="Times New Roman" w:hAnsi="Times New Roman"/>
          <w:sz w:val="24"/>
          <w:lang w:val="es-CO"/>
        </w:rPr>
      </w:pPr>
    </w:p>
    <w:p w14:paraId="17168FB1" w14:textId="77777777" w:rsidR="007D7A29" w:rsidRPr="008C2F79" w:rsidRDefault="007D7A29" w:rsidP="007D7A29">
      <w:pPr>
        <w:pStyle w:val="TextoPLANETA"/>
        <w:jc w:val="center"/>
        <w:rPr>
          <w:rFonts w:ascii="Times New Roman" w:hAnsi="Times New Roman"/>
          <w:sz w:val="24"/>
          <w:lang w:val="es-CO"/>
        </w:rPr>
      </w:pPr>
    </w:p>
    <w:p w14:paraId="57933D42" w14:textId="3BABFE33" w:rsidR="003D285A" w:rsidRDefault="00C63144" w:rsidP="007D7A29">
      <w:pPr>
        <w:pStyle w:val="TextoPLANETA"/>
        <w:jc w:val="center"/>
        <w:rPr>
          <w:rFonts w:ascii="Times New Roman" w:hAnsi="Times New Roman"/>
          <w:sz w:val="24"/>
          <w:lang w:val="es-CO"/>
        </w:rPr>
      </w:pPr>
      <w:r w:rsidRPr="00C63144">
        <w:rPr>
          <w:noProof/>
          <w:lang w:val="es-ES" w:eastAsia="es-ES"/>
        </w:rPr>
        <w:t>MA_06_07_CO_002</w:t>
      </w:r>
      <w:r w:rsidR="007D7A29">
        <w:rPr>
          <w:rFonts w:ascii="Times New Roman" w:hAnsi="Times New Roman"/>
          <w:sz w:val="24"/>
          <w:lang w:val="es-CO"/>
        </w:rPr>
        <w:t xml:space="preserve"> </w:t>
      </w:r>
      <w:r w:rsidR="00C406D0">
        <w:rPr>
          <w:rFonts w:ascii="Times New Roman" w:hAnsi="Times New Roman"/>
          <w:sz w:val="24"/>
          <w:lang w:val="es-CO"/>
        </w:rPr>
        <w:t>S</w:t>
      </w:r>
      <w:r w:rsidR="007D7A29">
        <w:rPr>
          <w:rFonts w:ascii="Times New Roman" w:hAnsi="Times New Roman"/>
          <w:sz w:val="24"/>
          <w:lang w:val="es-CO"/>
        </w:rPr>
        <w:t>e lee “veintitrés centésimos”</w:t>
      </w:r>
      <w:r w:rsidR="00C406D0">
        <w:rPr>
          <w:rFonts w:ascii="Times New Roman" w:hAnsi="Times New Roman"/>
          <w:sz w:val="24"/>
          <w:lang w:val="es-CO"/>
        </w:rPr>
        <w:t>.</w:t>
      </w:r>
    </w:p>
    <w:p w14:paraId="46A20383" w14:textId="77777777" w:rsidR="007D7A29" w:rsidRDefault="007D7A29" w:rsidP="007D7A29">
      <w:pPr>
        <w:pStyle w:val="TextoPLANETA"/>
        <w:jc w:val="center"/>
        <w:rPr>
          <w:rFonts w:ascii="Times New Roman" w:hAnsi="Times New Roman"/>
          <w:sz w:val="24"/>
          <w:lang w:val="es-CO"/>
        </w:rPr>
      </w:pPr>
    </w:p>
    <w:p w14:paraId="506DA011" w14:textId="5B1955AD" w:rsidR="007D7A29" w:rsidRDefault="00C63144" w:rsidP="007D7A29">
      <w:pPr>
        <w:pStyle w:val="TextoPLANETA"/>
        <w:jc w:val="center"/>
        <w:rPr>
          <w:rFonts w:ascii="Times New Roman" w:hAnsi="Times New Roman"/>
          <w:sz w:val="24"/>
          <w:lang w:val="es-CO"/>
        </w:rPr>
      </w:pPr>
      <w:r w:rsidRPr="00C63144">
        <w:rPr>
          <w:rFonts w:ascii="Times New Roman" w:hAnsi="Times New Roman"/>
          <w:sz w:val="24"/>
          <w:lang w:val="es-CO"/>
        </w:rPr>
        <w:t>MA_06_07_CO_003</w:t>
      </w:r>
      <w:r w:rsidR="007D7A29">
        <w:rPr>
          <w:rFonts w:ascii="Times New Roman" w:hAnsi="Times New Roman"/>
          <w:sz w:val="24"/>
          <w:lang w:val="es-CO"/>
        </w:rPr>
        <w:t xml:space="preserve"> </w:t>
      </w:r>
      <w:r w:rsidR="00C406D0">
        <w:rPr>
          <w:rFonts w:ascii="Times New Roman" w:hAnsi="Times New Roman"/>
          <w:sz w:val="24"/>
          <w:lang w:val="es-CO"/>
        </w:rPr>
        <w:t>S</w:t>
      </w:r>
      <w:r w:rsidR="007D7A29">
        <w:rPr>
          <w:rFonts w:ascii="Times New Roman" w:hAnsi="Times New Roman"/>
          <w:sz w:val="24"/>
          <w:lang w:val="es-CO"/>
        </w:rPr>
        <w:t>e lee “tres milésimos”</w:t>
      </w:r>
      <w:r w:rsidR="00C406D0">
        <w:rPr>
          <w:rFonts w:ascii="Times New Roman" w:hAnsi="Times New Roman"/>
          <w:sz w:val="24"/>
          <w:lang w:val="es-CO"/>
        </w:rPr>
        <w:t>.</w:t>
      </w:r>
    </w:p>
    <w:p w14:paraId="18A28019" w14:textId="77777777" w:rsidR="00B9643E" w:rsidRPr="008C2F79" w:rsidRDefault="00B9643E" w:rsidP="00C1277C">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2"/>
        <w:gridCol w:w="6493"/>
      </w:tblGrid>
      <w:tr w:rsidR="00A836A1" w:rsidRPr="008C2F79" w14:paraId="33A20CA7" w14:textId="77777777" w:rsidTr="00C1277C">
        <w:tc>
          <w:tcPr>
            <w:tcW w:w="9005" w:type="dxa"/>
            <w:gridSpan w:val="2"/>
            <w:shd w:val="clear" w:color="auto" w:fill="000000" w:themeFill="text1"/>
          </w:tcPr>
          <w:p w14:paraId="2D190358" w14:textId="77777777" w:rsidR="00A836A1" w:rsidRPr="008C2F79" w:rsidRDefault="00A836A1"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Profundiza (recurso de exposición)</w:t>
            </w:r>
          </w:p>
        </w:tc>
      </w:tr>
      <w:tr w:rsidR="00A836A1" w:rsidRPr="008C2F79" w14:paraId="49665119" w14:textId="77777777" w:rsidTr="00C1277C">
        <w:tc>
          <w:tcPr>
            <w:tcW w:w="2512" w:type="dxa"/>
          </w:tcPr>
          <w:p w14:paraId="6ACC39A8" w14:textId="77777777" w:rsidR="00A836A1" w:rsidRPr="008C2F79" w:rsidRDefault="00A836A1"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37CCDDD0" w14:textId="77777777" w:rsidR="00A836A1" w:rsidRPr="008C2F79" w:rsidRDefault="00A836A1" w:rsidP="00A836A1">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MA_06_07_REC10 </w:t>
            </w:r>
            <w:r w:rsidRPr="008C2F79">
              <w:rPr>
                <w:rFonts w:ascii="Times New Roman" w:hAnsi="Times New Roman" w:cs="Arial"/>
                <w:color w:val="000000"/>
                <w:sz w:val="24"/>
                <w:szCs w:val="24"/>
                <w:highlight w:val="magenta"/>
              </w:rPr>
              <w:t>(nuevo)</w:t>
            </w:r>
            <w:r w:rsidR="00C74D74" w:rsidRPr="008C2F79">
              <w:rPr>
                <w:rFonts w:ascii="Times New Roman" w:hAnsi="Times New Roman" w:cs="Arial"/>
                <w:color w:val="000000"/>
                <w:sz w:val="24"/>
                <w:szCs w:val="24"/>
              </w:rPr>
              <w:t xml:space="preserve"> </w:t>
            </w:r>
            <w:r w:rsidR="00C74D74" w:rsidRPr="008C2F79">
              <w:rPr>
                <w:rFonts w:ascii="Times New Roman" w:hAnsi="Times New Roman" w:cs="Arial"/>
                <w:b/>
                <w:color w:val="FFFFFF" w:themeColor="background1"/>
                <w:sz w:val="24"/>
                <w:szCs w:val="24"/>
                <w:highlight w:val="blue"/>
              </w:rPr>
              <w:t>(NO APARECE EN EL CUADERNO DE ESTUDIO)</w:t>
            </w:r>
          </w:p>
        </w:tc>
      </w:tr>
      <w:tr w:rsidR="00A836A1" w:rsidRPr="008C2F79" w14:paraId="1C0D82FD" w14:textId="77777777" w:rsidTr="00C1277C">
        <w:tc>
          <w:tcPr>
            <w:tcW w:w="2512" w:type="dxa"/>
          </w:tcPr>
          <w:p w14:paraId="7542126E"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02CA0AD0"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color w:val="000000"/>
                <w:sz w:val="24"/>
                <w:szCs w:val="24"/>
              </w:rPr>
              <w:t>Las fracciones decimales</w:t>
            </w:r>
          </w:p>
        </w:tc>
      </w:tr>
      <w:tr w:rsidR="00A836A1" w:rsidRPr="008C2F79" w14:paraId="1BB12E5E" w14:textId="77777777" w:rsidTr="00C1277C">
        <w:tc>
          <w:tcPr>
            <w:tcW w:w="2512" w:type="dxa"/>
          </w:tcPr>
          <w:p w14:paraId="4D66EAF2"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005017E4"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color w:val="000000"/>
                <w:sz w:val="24"/>
                <w:szCs w:val="24"/>
              </w:rPr>
              <w:t>Interactivo que permite recordar el concepto de fracción</w:t>
            </w:r>
          </w:p>
        </w:tc>
      </w:tr>
    </w:tbl>
    <w:p w14:paraId="774C89E3" w14:textId="77777777" w:rsidR="00A836A1" w:rsidRPr="008C2F79" w:rsidRDefault="00A836A1" w:rsidP="00A836A1">
      <w:pPr>
        <w:pStyle w:val="TextoPLANETA"/>
        <w:rPr>
          <w:rFonts w:ascii="Times New Roman" w:hAnsi="Times New Roman"/>
          <w:sz w:val="24"/>
          <w:lang w:val="es-CO"/>
        </w:rPr>
      </w:pPr>
    </w:p>
    <w:p w14:paraId="4E52CB77"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Pr="008C2F79">
        <w:rPr>
          <w:rFonts w:ascii="Times New Roman" w:hAnsi="Times New Roman"/>
          <w:sz w:val="24"/>
          <w:lang w:val="es-CO"/>
        </w:rPr>
        <w:t>1.2 El número decimal</w:t>
      </w:r>
    </w:p>
    <w:p w14:paraId="595473C3" w14:textId="77777777" w:rsidR="00143587" w:rsidRPr="008C2F79" w:rsidRDefault="00C406D0" w:rsidP="00C1277C">
      <w:pPr>
        <w:pStyle w:val="TextoPLANETA"/>
        <w:rPr>
          <w:rFonts w:ascii="Times New Roman" w:hAnsi="Times New Roman"/>
          <w:sz w:val="24"/>
          <w:lang w:val="es-CO"/>
        </w:rPr>
      </w:pPr>
      <w:r>
        <w:rPr>
          <w:rFonts w:ascii="Times New Roman" w:hAnsi="Times New Roman"/>
          <w:sz w:val="24"/>
          <w:lang w:val="es-CO"/>
        </w:rPr>
        <w:lastRenderedPageBreak/>
        <w:t>El</w:t>
      </w:r>
      <w:r w:rsidRPr="008C2F79">
        <w:rPr>
          <w:rFonts w:ascii="Times New Roman" w:hAnsi="Times New Roman"/>
          <w:sz w:val="24"/>
          <w:lang w:val="es-CO"/>
        </w:rPr>
        <w:t xml:space="preserve"> </w:t>
      </w:r>
      <w:r w:rsidR="00C1277C" w:rsidRPr="008C2F79">
        <w:rPr>
          <w:rFonts w:ascii="Times New Roman" w:hAnsi="Times New Roman"/>
          <w:sz w:val="24"/>
          <w:lang w:val="es-CO"/>
        </w:rPr>
        <w:t xml:space="preserve">número decimal está </w:t>
      </w:r>
      <w:r w:rsidR="006E4535">
        <w:rPr>
          <w:rFonts w:ascii="Times New Roman" w:hAnsi="Times New Roman"/>
          <w:sz w:val="24"/>
          <w:lang w:val="es-CO"/>
        </w:rPr>
        <w:t>formado</w:t>
      </w:r>
      <w:r w:rsidR="00C1277C" w:rsidRPr="008C2F79">
        <w:rPr>
          <w:rFonts w:ascii="Times New Roman" w:hAnsi="Times New Roman"/>
          <w:sz w:val="24"/>
          <w:lang w:val="es-CO"/>
        </w:rPr>
        <w:t xml:space="preserve"> </w:t>
      </w:r>
      <w:r w:rsidR="009C15CB" w:rsidRPr="008C2F79">
        <w:rPr>
          <w:rFonts w:ascii="Times New Roman" w:hAnsi="Times New Roman"/>
          <w:sz w:val="24"/>
          <w:lang w:val="es-CO"/>
        </w:rPr>
        <w:t>por una parte entera y por una parte decimal</w:t>
      </w:r>
      <w:r>
        <w:rPr>
          <w:rFonts w:ascii="Times New Roman" w:hAnsi="Times New Roman"/>
          <w:sz w:val="24"/>
          <w:lang w:val="es-CO"/>
        </w:rPr>
        <w:t>;</w:t>
      </w:r>
      <w:r w:rsidR="009C15CB" w:rsidRPr="008C2F79">
        <w:rPr>
          <w:rFonts w:ascii="Times New Roman" w:hAnsi="Times New Roman"/>
          <w:sz w:val="24"/>
          <w:lang w:val="es-CO"/>
        </w:rPr>
        <w:t xml:space="preserve"> estas dos partes </w:t>
      </w:r>
      <w:r w:rsidR="006E4535">
        <w:rPr>
          <w:rFonts w:ascii="Times New Roman" w:hAnsi="Times New Roman"/>
          <w:sz w:val="24"/>
          <w:lang w:val="es-CO"/>
        </w:rPr>
        <w:t>se separan</w:t>
      </w:r>
      <w:r w:rsidR="00143587">
        <w:rPr>
          <w:rFonts w:ascii="Times New Roman" w:hAnsi="Times New Roman"/>
          <w:sz w:val="24"/>
          <w:lang w:val="es-CO"/>
        </w:rPr>
        <w:t xml:space="preserve"> por una coma</w:t>
      </w:r>
      <w:r>
        <w:rPr>
          <w:rFonts w:ascii="Times New Roman" w:hAnsi="Times New Roman"/>
          <w:sz w:val="24"/>
          <w:lang w:val="es-CO"/>
        </w:rPr>
        <w:t>.</w:t>
      </w:r>
    </w:p>
    <w:p w14:paraId="17E9F063" w14:textId="77777777" w:rsidR="009C15CB" w:rsidRPr="008C2F79" w:rsidRDefault="009C15CB" w:rsidP="00C1277C">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8"/>
        <w:gridCol w:w="6515"/>
      </w:tblGrid>
      <w:tr w:rsidR="00A95D66" w:rsidRPr="008C2F79" w14:paraId="164F415D" w14:textId="77777777" w:rsidTr="00233CD5">
        <w:tc>
          <w:tcPr>
            <w:tcW w:w="9033" w:type="dxa"/>
            <w:gridSpan w:val="2"/>
            <w:shd w:val="clear" w:color="auto" w:fill="0D0D0D" w:themeFill="text1" w:themeFillTint="F2"/>
          </w:tcPr>
          <w:p w14:paraId="04B7B2B3" w14:textId="77777777" w:rsidR="00A95D66" w:rsidRPr="008C2F79" w:rsidRDefault="00A95D66" w:rsidP="00233CD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A95D66" w:rsidRPr="008C2F79" w14:paraId="100373E5" w14:textId="77777777" w:rsidTr="00233CD5">
        <w:tc>
          <w:tcPr>
            <w:tcW w:w="2518" w:type="dxa"/>
          </w:tcPr>
          <w:p w14:paraId="798B596F" w14:textId="77777777" w:rsidR="00A95D66" w:rsidRPr="008C2F79" w:rsidRDefault="00A95D66" w:rsidP="00233CD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71F2F08E" w14:textId="77777777" w:rsidR="00A95D66" w:rsidRPr="008C2F79" w:rsidRDefault="00A95D66" w:rsidP="00233CD5">
            <w:pPr>
              <w:rPr>
                <w:rFonts w:ascii="Times New Roman" w:hAnsi="Times New Roman" w:cs="Arial"/>
                <w:b/>
                <w:color w:val="000000"/>
                <w:sz w:val="24"/>
                <w:szCs w:val="24"/>
              </w:rPr>
            </w:pPr>
            <w:r w:rsidRPr="008C2F79">
              <w:rPr>
                <w:rFonts w:ascii="Times New Roman" w:hAnsi="Times New Roman" w:cs="Arial"/>
                <w:color w:val="000000"/>
                <w:sz w:val="24"/>
                <w:szCs w:val="24"/>
              </w:rPr>
              <w:t>MA_06_07_IMG0</w:t>
            </w:r>
            <w:r w:rsidR="009C3D61" w:rsidRPr="008C2F79">
              <w:rPr>
                <w:rFonts w:ascii="Times New Roman" w:hAnsi="Times New Roman" w:cs="Arial"/>
                <w:color w:val="000000"/>
                <w:sz w:val="24"/>
                <w:szCs w:val="24"/>
              </w:rPr>
              <w:t>2</w:t>
            </w:r>
          </w:p>
        </w:tc>
      </w:tr>
      <w:tr w:rsidR="00A95D66" w:rsidRPr="008C2F79" w14:paraId="1141B15F" w14:textId="77777777" w:rsidTr="00233CD5">
        <w:tc>
          <w:tcPr>
            <w:tcW w:w="2518" w:type="dxa"/>
          </w:tcPr>
          <w:p w14:paraId="6F81D8DA" w14:textId="77777777" w:rsidR="00A95D66" w:rsidRPr="008C2F79" w:rsidRDefault="00A95D66" w:rsidP="00233CD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63691A08" w14:textId="77777777" w:rsidR="00EF263E" w:rsidRDefault="00EF263E" w:rsidP="00A95D66">
            <w:pPr>
              <w:rPr>
                <w:rFonts w:ascii="Times New Roman" w:hAnsi="Times New Roman"/>
                <w:sz w:val="24"/>
                <w:szCs w:val="24"/>
                <w:lang w:val="es-ES_tradnl"/>
              </w:rPr>
            </w:pPr>
            <w:r w:rsidRPr="00EF263E">
              <w:rPr>
                <w:rFonts w:ascii="Times New Roman" w:hAnsi="Times New Roman"/>
                <w:sz w:val="24"/>
                <w:szCs w:val="24"/>
                <w:lang w:val="es-ES_tradnl"/>
              </w:rPr>
              <w:t xml:space="preserve">Número decimal </w:t>
            </w:r>
            <w:r w:rsidR="00C406D0">
              <w:rPr>
                <w:rFonts w:ascii="Times New Roman" w:hAnsi="Times New Roman"/>
                <w:sz w:val="24"/>
                <w:szCs w:val="24"/>
                <w:lang w:val="es-ES_tradnl"/>
              </w:rPr>
              <w:t>en el que</w:t>
            </w:r>
            <w:r w:rsidR="00C406D0" w:rsidRPr="00EF263E">
              <w:rPr>
                <w:rFonts w:ascii="Times New Roman" w:hAnsi="Times New Roman"/>
                <w:sz w:val="24"/>
                <w:szCs w:val="24"/>
                <w:lang w:val="es-ES_tradnl"/>
              </w:rPr>
              <w:t xml:space="preserve"> </w:t>
            </w:r>
            <w:r w:rsidRPr="00EF263E">
              <w:rPr>
                <w:rFonts w:ascii="Times New Roman" w:hAnsi="Times New Roman"/>
                <w:sz w:val="24"/>
                <w:szCs w:val="24"/>
                <w:lang w:val="es-ES_tradnl"/>
              </w:rPr>
              <w:t>se identifican con diferentes colores la parte entera y la parte decimal</w:t>
            </w:r>
          </w:p>
          <w:p w14:paraId="5218820B" w14:textId="77777777" w:rsidR="00A95D66" w:rsidRPr="008C2F79" w:rsidRDefault="00824C14" w:rsidP="00A95D66">
            <w:pPr>
              <w:rPr>
                <w:rFonts w:ascii="Times New Roman" w:hAnsi="Times New Roman" w:cs="Arial"/>
                <w:color w:val="000000"/>
                <w:sz w:val="24"/>
                <w:szCs w:val="24"/>
              </w:rPr>
            </w:pPr>
            <w:r w:rsidRPr="008C2F79">
              <w:rPr>
                <w:rFonts w:ascii="Times New Roman" w:hAnsi="Times New Roman"/>
                <w:sz w:val="24"/>
                <w:szCs w:val="24"/>
                <w:lang w:val="es-ES_tradnl"/>
              </w:rPr>
              <w:object w:dxaOrig="2710" w:dyaOrig="1450" w14:anchorId="164536B7">
                <v:shape id="_x0000_i1026" type="#_x0000_t75" style="width:136pt;height:73.35pt" o:ole="">
                  <v:imagedata r:id="rId11" o:title=""/>
                </v:shape>
                <o:OLEObject Type="Embed" ProgID="PBrush" ShapeID="_x0000_i1026" DrawAspect="Content" ObjectID="_1388057045" r:id="rId12"/>
              </w:object>
            </w:r>
          </w:p>
        </w:tc>
      </w:tr>
      <w:tr w:rsidR="00A95D66" w:rsidRPr="008C2F79" w14:paraId="4457A5DE" w14:textId="77777777" w:rsidTr="00233CD5">
        <w:tc>
          <w:tcPr>
            <w:tcW w:w="2518" w:type="dxa"/>
          </w:tcPr>
          <w:p w14:paraId="203E4708" w14:textId="77777777" w:rsidR="00A95D66" w:rsidRPr="008C2F79" w:rsidRDefault="00A95D66" w:rsidP="00233CD5">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6515" w:type="dxa"/>
          </w:tcPr>
          <w:p w14:paraId="1037B641" w14:textId="77777777" w:rsidR="00A95D66" w:rsidRPr="008C2F79" w:rsidRDefault="00A95D66" w:rsidP="00233CD5">
            <w:pPr>
              <w:rPr>
                <w:rFonts w:ascii="Times New Roman" w:hAnsi="Times New Roman" w:cs="Arial"/>
                <w:color w:val="000000"/>
                <w:sz w:val="24"/>
                <w:szCs w:val="24"/>
              </w:rPr>
            </w:pPr>
          </w:p>
        </w:tc>
      </w:tr>
      <w:tr w:rsidR="00A95D66" w:rsidRPr="008C2F79" w14:paraId="1BC50186" w14:textId="77777777" w:rsidTr="00233CD5">
        <w:tc>
          <w:tcPr>
            <w:tcW w:w="2518" w:type="dxa"/>
          </w:tcPr>
          <w:p w14:paraId="71830FB6" w14:textId="77777777" w:rsidR="00A95D66" w:rsidRPr="008C2F79" w:rsidRDefault="00A95D66" w:rsidP="00233CD5">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6515" w:type="dxa"/>
          </w:tcPr>
          <w:p w14:paraId="4BFE9FB2" w14:textId="77777777" w:rsidR="000136FE" w:rsidRPr="008C2F79" w:rsidRDefault="000136FE" w:rsidP="000136FE">
            <w:pPr>
              <w:pStyle w:val="TextoPLANETA"/>
              <w:rPr>
                <w:rFonts w:ascii="Times New Roman" w:hAnsi="Times New Roman"/>
                <w:color w:val="000000"/>
                <w:sz w:val="24"/>
                <w:szCs w:val="24"/>
              </w:rPr>
            </w:pPr>
            <w:r w:rsidRPr="008C2F79">
              <w:rPr>
                <w:rFonts w:ascii="Times New Roman" w:hAnsi="Times New Roman"/>
                <w:sz w:val="24"/>
                <w:szCs w:val="24"/>
              </w:rPr>
              <w:t xml:space="preserve">Todo número decimal tiene una parte entera y una parte decimal. </w:t>
            </w:r>
          </w:p>
          <w:p w14:paraId="02413CC5" w14:textId="77777777" w:rsidR="00A95D66" w:rsidRPr="008C2F79" w:rsidRDefault="00A95D66" w:rsidP="00233CD5">
            <w:pPr>
              <w:rPr>
                <w:rFonts w:ascii="Times New Roman" w:hAnsi="Times New Roman" w:cs="Arial"/>
                <w:color w:val="000000"/>
                <w:sz w:val="24"/>
                <w:szCs w:val="24"/>
              </w:rPr>
            </w:pPr>
          </w:p>
        </w:tc>
      </w:tr>
      <w:tr w:rsidR="00A95D66" w:rsidRPr="008C2F79" w14:paraId="6177ABA8" w14:textId="77777777" w:rsidTr="00233CD5">
        <w:tc>
          <w:tcPr>
            <w:tcW w:w="2518" w:type="dxa"/>
          </w:tcPr>
          <w:p w14:paraId="6FD82EBF" w14:textId="77777777" w:rsidR="00A95D66" w:rsidRPr="008C2F79" w:rsidRDefault="00A95D66" w:rsidP="00233CD5">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6515" w:type="dxa"/>
          </w:tcPr>
          <w:p w14:paraId="538647A7" w14:textId="77777777" w:rsidR="00A95D66" w:rsidRPr="008C2F79" w:rsidRDefault="00106C05" w:rsidP="00233CD5">
            <w:pPr>
              <w:rPr>
                <w:rFonts w:ascii="Times New Roman" w:hAnsi="Times New Roman" w:cs="Arial"/>
                <w:color w:val="000000"/>
                <w:sz w:val="24"/>
                <w:szCs w:val="24"/>
              </w:rPr>
            </w:pPr>
            <w:r>
              <w:rPr>
                <w:rFonts w:ascii="Times New Roman" w:hAnsi="Times New Roman" w:cs="Arial"/>
                <w:color w:val="000000"/>
                <w:sz w:val="24"/>
                <w:szCs w:val="24"/>
              </w:rPr>
              <w:t>Inferior</w:t>
            </w:r>
          </w:p>
        </w:tc>
      </w:tr>
    </w:tbl>
    <w:p w14:paraId="47012BA4" w14:textId="77777777" w:rsidR="00A95D66" w:rsidRDefault="00A95D66" w:rsidP="00C1277C">
      <w:pPr>
        <w:pStyle w:val="TextoPLANETA"/>
        <w:rPr>
          <w:rFonts w:ascii="Times New Roman" w:hAnsi="Times New Roman"/>
          <w:sz w:val="24"/>
          <w:lang w:val="es-CO"/>
        </w:rPr>
      </w:pPr>
    </w:p>
    <w:p w14:paraId="12F403BB" w14:textId="77777777" w:rsidR="00143587" w:rsidRDefault="00143587" w:rsidP="00C1277C">
      <w:pPr>
        <w:pStyle w:val="TextoPLANETA"/>
        <w:rPr>
          <w:rFonts w:ascii="Times New Roman" w:hAnsi="Times New Roman"/>
          <w:sz w:val="24"/>
          <w:lang w:val="es-CO"/>
        </w:rPr>
      </w:pPr>
      <w:r>
        <w:rPr>
          <w:rFonts w:ascii="Times New Roman" w:hAnsi="Times New Roman"/>
          <w:sz w:val="24"/>
          <w:lang w:val="es-CO"/>
        </w:rPr>
        <w:t>Es importante tener en cuenta que:</w:t>
      </w:r>
    </w:p>
    <w:p w14:paraId="363FC58C" w14:textId="77777777" w:rsidR="00143587" w:rsidRPr="008C2F79" w:rsidRDefault="00143587" w:rsidP="00143587">
      <w:pPr>
        <w:pStyle w:val="TextoPLANETA"/>
        <w:numPr>
          <w:ilvl w:val="0"/>
          <w:numId w:val="20"/>
        </w:numPr>
        <w:rPr>
          <w:rFonts w:ascii="Times New Roman" w:hAnsi="Times New Roman"/>
          <w:sz w:val="24"/>
          <w:lang w:val="es-CO"/>
        </w:rPr>
      </w:pPr>
      <w:r w:rsidRPr="008C2F79">
        <w:rPr>
          <w:rFonts w:ascii="Times New Roman" w:hAnsi="Times New Roman"/>
          <w:sz w:val="24"/>
          <w:lang w:val="es-CO"/>
        </w:rPr>
        <w:t xml:space="preserve">La </w:t>
      </w:r>
      <w:r w:rsidRPr="00EE48F6">
        <w:rPr>
          <w:rFonts w:ascii="Times New Roman" w:hAnsi="Times New Roman"/>
          <w:b/>
          <w:sz w:val="24"/>
          <w:lang w:val="es-CO"/>
        </w:rPr>
        <w:t>coma</w:t>
      </w:r>
      <w:r w:rsidRPr="008C2F79">
        <w:rPr>
          <w:rFonts w:ascii="Times New Roman" w:hAnsi="Times New Roman"/>
          <w:sz w:val="24"/>
          <w:lang w:val="es-CO"/>
        </w:rPr>
        <w:t xml:space="preserve"> separa la parte entera de la parte decimal. </w:t>
      </w:r>
    </w:p>
    <w:p w14:paraId="478A5092" w14:textId="77777777" w:rsidR="00143587" w:rsidRPr="008C2F79" w:rsidRDefault="00143587" w:rsidP="00143587">
      <w:pPr>
        <w:pStyle w:val="TextoPLANETA"/>
        <w:numPr>
          <w:ilvl w:val="0"/>
          <w:numId w:val="20"/>
        </w:numPr>
        <w:rPr>
          <w:rFonts w:ascii="Times New Roman" w:hAnsi="Times New Roman"/>
          <w:sz w:val="24"/>
          <w:lang w:val="es-CO"/>
        </w:rPr>
      </w:pPr>
      <w:r w:rsidRPr="008C2F79">
        <w:rPr>
          <w:rFonts w:ascii="Times New Roman" w:hAnsi="Times New Roman"/>
          <w:sz w:val="24"/>
          <w:lang w:val="es-CO"/>
        </w:rPr>
        <w:t xml:space="preserve">La </w:t>
      </w:r>
      <w:r w:rsidRPr="007726E7">
        <w:rPr>
          <w:rFonts w:ascii="Times New Roman" w:hAnsi="Times New Roman"/>
          <w:b/>
          <w:sz w:val="24"/>
          <w:lang w:val="es-CO"/>
        </w:rPr>
        <w:t>parte entera</w:t>
      </w:r>
      <w:r w:rsidRPr="008C2F79">
        <w:rPr>
          <w:rFonts w:ascii="Times New Roman" w:hAnsi="Times New Roman"/>
          <w:sz w:val="24"/>
          <w:lang w:val="es-CO"/>
        </w:rPr>
        <w:t xml:space="preserve"> tiene diferentes órde</w:t>
      </w:r>
      <w:r>
        <w:rPr>
          <w:rFonts w:ascii="Times New Roman" w:hAnsi="Times New Roman"/>
          <w:sz w:val="24"/>
          <w:lang w:val="es-CO"/>
        </w:rPr>
        <w:t xml:space="preserve">nes </w:t>
      </w:r>
      <w:r w:rsidRPr="008C2F79">
        <w:rPr>
          <w:rFonts w:ascii="Times New Roman" w:hAnsi="Times New Roman"/>
          <w:sz w:val="24"/>
          <w:lang w:val="es-CO"/>
        </w:rPr>
        <w:t>según su posición. De derecha a izquierda, iniciando en la coma</w:t>
      </w:r>
      <w:ins w:id="4" w:author="mercyranjel" w:date="2016-01-12T15:26:00Z">
        <w:r w:rsidR="00AE402A">
          <w:rPr>
            <w:rFonts w:ascii="Times New Roman" w:hAnsi="Times New Roman"/>
            <w:sz w:val="24"/>
            <w:lang w:val="es-CO"/>
          </w:rPr>
          <w:t>,</w:t>
        </w:r>
      </w:ins>
      <w:r w:rsidRPr="008C2F79">
        <w:rPr>
          <w:rFonts w:ascii="Times New Roman" w:hAnsi="Times New Roman"/>
          <w:sz w:val="24"/>
          <w:lang w:val="es-CO"/>
        </w:rPr>
        <w:t xml:space="preserve"> se tiene</w:t>
      </w:r>
      <w:ins w:id="5" w:author="mercyranjel" w:date="2016-01-12T15:26:00Z">
        <w:r w:rsidR="00AE402A">
          <w:rPr>
            <w:rFonts w:ascii="Times New Roman" w:hAnsi="Times New Roman"/>
            <w:sz w:val="24"/>
            <w:lang w:val="es-CO"/>
          </w:rPr>
          <w:t>n</w:t>
        </w:r>
      </w:ins>
      <w:r w:rsidRPr="008C2F79">
        <w:rPr>
          <w:rFonts w:ascii="Times New Roman" w:hAnsi="Times New Roman"/>
          <w:sz w:val="24"/>
          <w:lang w:val="es-CO"/>
        </w:rPr>
        <w:t xml:space="preserve">: unidades, decenas, centenas, unidades de mil, etc. </w:t>
      </w:r>
    </w:p>
    <w:p w14:paraId="2041BA2C" w14:textId="77777777" w:rsidR="00143587" w:rsidRDefault="00143587" w:rsidP="00143587">
      <w:pPr>
        <w:pStyle w:val="TextoPLANETA"/>
        <w:numPr>
          <w:ilvl w:val="0"/>
          <w:numId w:val="20"/>
        </w:numPr>
        <w:rPr>
          <w:rFonts w:ascii="Times New Roman" w:hAnsi="Times New Roman"/>
          <w:sz w:val="24"/>
          <w:lang w:val="es-CO"/>
        </w:rPr>
      </w:pPr>
      <w:r w:rsidRPr="008C2F79">
        <w:rPr>
          <w:rFonts w:ascii="Times New Roman" w:hAnsi="Times New Roman"/>
          <w:sz w:val="24"/>
          <w:lang w:val="es-CO"/>
        </w:rPr>
        <w:t xml:space="preserve">La </w:t>
      </w:r>
      <w:r w:rsidRPr="007726E7">
        <w:rPr>
          <w:rFonts w:ascii="Times New Roman" w:hAnsi="Times New Roman"/>
          <w:b/>
          <w:sz w:val="24"/>
          <w:lang w:val="es-CO"/>
        </w:rPr>
        <w:t>parte decimal</w:t>
      </w:r>
      <w:r w:rsidRPr="008C2F79">
        <w:rPr>
          <w:rFonts w:ascii="Times New Roman" w:hAnsi="Times New Roman"/>
          <w:sz w:val="24"/>
          <w:lang w:val="es-CO"/>
        </w:rPr>
        <w:t xml:space="preserve"> tambié</w:t>
      </w:r>
      <w:r w:rsidR="007726E7">
        <w:rPr>
          <w:rFonts w:ascii="Times New Roman" w:hAnsi="Times New Roman"/>
          <w:sz w:val="24"/>
          <w:lang w:val="es-CO"/>
        </w:rPr>
        <w:t xml:space="preserve">n tiene diferentes órdenes </w:t>
      </w:r>
      <w:r w:rsidRPr="008C2F79">
        <w:rPr>
          <w:rFonts w:ascii="Times New Roman" w:hAnsi="Times New Roman"/>
          <w:sz w:val="24"/>
          <w:lang w:val="es-CO"/>
        </w:rPr>
        <w:t>según su posición. De izquierda a derecha, iniciando en la coma</w:t>
      </w:r>
      <w:ins w:id="6" w:author="mercyranjel" w:date="2016-01-12T15:27:00Z">
        <w:r w:rsidR="00AE402A">
          <w:rPr>
            <w:rFonts w:ascii="Times New Roman" w:hAnsi="Times New Roman"/>
            <w:sz w:val="24"/>
            <w:lang w:val="es-CO"/>
          </w:rPr>
          <w:t>,</w:t>
        </w:r>
      </w:ins>
      <w:r w:rsidRPr="008C2F79">
        <w:rPr>
          <w:rFonts w:ascii="Times New Roman" w:hAnsi="Times New Roman"/>
          <w:sz w:val="24"/>
          <w:lang w:val="es-CO"/>
        </w:rPr>
        <w:t xml:space="preserve"> se tiene</w:t>
      </w:r>
      <w:ins w:id="7" w:author="mercyranjel" w:date="2016-01-12T15:26:00Z">
        <w:r w:rsidR="00AE402A">
          <w:rPr>
            <w:rFonts w:ascii="Times New Roman" w:hAnsi="Times New Roman"/>
            <w:sz w:val="24"/>
            <w:lang w:val="es-CO"/>
          </w:rPr>
          <w:t>n</w:t>
        </w:r>
      </w:ins>
      <w:r w:rsidRPr="008C2F79">
        <w:rPr>
          <w:rFonts w:ascii="Times New Roman" w:hAnsi="Times New Roman"/>
          <w:sz w:val="24"/>
          <w:lang w:val="es-CO"/>
        </w:rPr>
        <w:t xml:space="preserve">: décimas, centésimas, milésimas, diezmilésimas, etc. </w:t>
      </w:r>
    </w:p>
    <w:p w14:paraId="148FE841" w14:textId="77777777" w:rsidR="00143587" w:rsidRDefault="00143587" w:rsidP="00143587">
      <w:pPr>
        <w:pStyle w:val="TextoPLANETA"/>
        <w:ind w:left="720"/>
        <w:rPr>
          <w:rFonts w:ascii="Times New Roman" w:hAnsi="Times New Roman"/>
          <w:sz w:val="24"/>
          <w:lang w:val="es-CO"/>
        </w:rPr>
      </w:pPr>
    </w:p>
    <w:p w14:paraId="6FCDB6EA" w14:textId="77777777" w:rsidR="00143587" w:rsidRPr="008C2F79" w:rsidRDefault="007726E7" w:rsidP="00143587">
      <w:pPr>
        <w:pStyle w:val="TextoPLANETA"/>
        <w:rPr>
          <w:rFonts w:ascii="Times New Roman" w:hAnsi="Times New Roman"/>
          <w:sz w:val="24"/>
          <w:lang w:val="es-CO"/>
        </w:rPr>
      </w:pPr>
      <w:r>
        <w:rPr>
          <w:rFonts w:ascii="Times New Roman" w:hAnsi="Times New Roman"/>
          <w:sz w:val="24"/>
          <w:lang w:val="es-CO"/>
        </w:rPr>
        <w:t xml:space="preserve"> La siguiente es la tabla de posición que se usa para </w:t>
      </w:r>
      <w:r w:rsidR="00143587">
        <w:rPr>
          <w:rFonts w:ascii="Times New Roman" w:hAnsi="Times New Roman"/>
          <w:sz w:val="24"/>
          <w:lang w:val="es-CO"/>
        </w:rPr>
        <w:t>los números decimales</w:t>
      </w:r>
      <w:r w:rsidR="00AE402A">
        <w:rPr>
          <w:rFonts w:ascii="Times New Roman" w:hAnsi="Times New Roman"/>
          <w:sz w:val="24"/>
          <w:lang w:val="es-CO"/>
        </w:rPr>
        <w:t>.</w:t>
      </w:r>
    </w:p>
    <w:p w14:paraId="41EF1CC7" w14:textId="77777777" w:rsidR="00143587" w:rsidRDefault="00143587" w:rsidP="00C1277C">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143587" w:rsidRPr="008C2F79" w14:paraId="001E9B0B" w14:textId="77777777" w:rsidTr="001B7279">
        <w:tc>
          <w:tcPr>
            <w:tcW w:w="9147" w:type="dxa"/>
            <w:gridSpan w:val="2"/>
            <w:shd w:val="clear" w:color="auto" w:fill="0D0D0D" w:themeFill="text1" w:themeFillTint="F2"/>
          </w:tcPr>
          <w:p w14:paraId="0D2FDC2E" w14:textId="77777777" w:rsidR="00143587" w:rsidRPr="008C2F79" w:rsidRDefault="00143587" w:rsidP="001B7279">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143587" w:rsidRPr="008C2F79" w14:paraId="4F86ECC4" w14:textId="77777777" w:rsidTr="001B7279">
        <w:tc>
          <w:tcPr>
            <w:tcW w:w="1384" w:type="dxa"/>
          </w:tcPr>
          <w:p w14:paraId="312EAFAB" w14:textId="77777777" w:rsidR="00143587" w:rsidRPr="008C2F79" w:rsidRDefault="00143587" w:rsidP="001B7279">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6715EF37" w14:textId="77777777" w:rsidR="00143587" w:rsidRPr="008C2F79" w:rsidRDefault="00143587" w:rsidP="001B7279">
            <w:pPr>
              <w:rPr>
                <w:rFonts w:ascii="Times New Roman" w:hAnsi="Times New Roman" w:cs="Arial"/>
                <w:b/>
                <w:color w:val="000000"/>
                <w:sz w:val="24"/>
                <w:szCs w:val="24"/>
              </w:rPr>
            </w:pPr>
            <w:r w:rsidRPr="008C2F79">
              <w:rPr>
                <w:rFonts w:ascii="Times New Roman" w:hAnsi="Times New Roman" w:cs="Arial"/>
                <w:color w:val="000000"/>
                <w:sz w:val="24"/>
                <w:szCs w:val="24"/>
              </w:rPr>
              <w:t>MA_06_07_IMG03</w:t>
            </w:r>
          </w:p>
        </w:tc>
      </w:tr>
      <w:tr w:rsidR="00143587" w:rsidRPr="008C2F79" w14:paraId="041A06FA" w14:textId="77777777" w:rsidTr="001B7279">
        <w:tc>
          <w:tcPr>
            <w:tcW w:w="1384" w:type="dxa"/>
          </w:tcPr>
          <w:p w14:paraId="0636089A" w14:textId="77777777" w:rsidR="00143587" w:rsidRPr="008C2F79" w:rsidRDefault="00143587" w:rsidP="001B7279">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61F4B6EA" w14:textId="77777777" w:rsidR="00143587" w:rsidRPr="008C2F79" w:rsidRDefault="00143587" w:rsidP="00EE48F6">
            <w:pPr>
              <w:rPr>
                <w:rFonts w:ascii="Times New Roman" w:eastAsiaTheme="majorEastAsia" w:hAnsi="Times New Roman" w:cs="Arial"/>
                <w:i/>
                <w:iCs/>
                <w:color w:val="000000"/>
                <w:sz w:val="24"/>
                <w:szCs w:val="24"/>
                <w:lang w:val="es-ES_tradnl"/>
              </w:rPr>
            </w:pPr>
            <w:r w:rsidRPr="008C2F79">
              <w:rPr>
                <w:rFonts w:ascii="Times New Roman" w:hAnsi="Times New Roman" w:cs="Arial"/>
                <w:color w:val="000000"/>
                <w:sz w:val="24"/>
                <w:szCs w:val="24"/>
              </w:rPr>
              <w:t xml:space="preserve">Tabla que muestra las posiciones de un número decimal </w:t>
            </w:r>
            <w:r w:rsidR="00824C14" w:rsidRPr="008C2F79">
              <w:rPr>
                <w:rFonts w:ascii="Times New Roman" w:hAnsi="Times New Roman"/>
                <w:sz w:val="24"/>
                <w:szCs w:val="24"/>
                <w:lang w:val="es-ES_tradnl"/>
              </w:rPr>
              <w:object w:dxaOrig="5800" w:dyaOrig="1060" w14:anchorId="7850D422">
                <v:shape id="_x0000_i1027" type="#_x0000_t75" style="width:260pt;height:47.35pt" o:ole="">
                  <v:imagedata r:id="rId13" o:title=""/>
                </v:shape>
                <o:OLEObject Type="Embed" ProgID="PBrush" ShapeID="_x0000_i1027" DrawAspect="Content" ObjectID="_1388057046" r:id="rId14"/>
              </w:object>
            </w:r>
          </w:p>
        </w:tc>
      </w:tr>
      <w:tr w:rsidR="00143587" w:rsidRPr="008C2F79" w14:paraId="66001AC4" w14:textId="77777777" w:rsidTr="001B7279">
        <w:tc>
          <w:tcPr>
            <w:tcW w:w="1384" w:type="dxa"/>
          </w:tcPr>
          <w:p w14:paraId="758A61BC" w14:textId="77777777" w:rsidR="00143587" w:rsidRPr="008C2F79" w:rsidRDefault="00143587" w:rsidP="001B7279">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58D45CFC" w14:textId="77777777" w:rsidR="00143587" w:rsidRPr="008C2F79" w:rsidRDefault="00143587" w:rsidP="001B7279">
            <w:pPr>
              <w:rPr>
                <w:rFonts w:ascii="Times New Roman" w:hAnsi="Times New Roman" w:cs="Arial"/>
                <w:color w:val="000000"/>
                <w:sz w:val="24"/>
                <w:szCs w:val="24"/>
              </w:rPr>
            </w:pPr>
          </w:p>
        </w:tc>
      </w:tr>
      <w:tr w:rsidR="00143587" w:rsidRPr="008C2F79" w14:paraId="11C5FB22" w14:textId="77777777" w:rsidTr="001B7279">
        <w:tc>
          <w:tcPr>
            <w:tcW w:w="1384" w:type="dxa"/>
          </w:tcPr>
          <w:p w14:paraId="2D0FCEA2" w14:textId="77777777" w:rsidR="00143587" w:rsidRPr="008C2F79" w:rsidRDefault="00143587" w:rsidP="001B7279">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5276F93D" w14:textId="77777777" w:rsidR="00143587" w:rsidRPr="008C2F79" w:rsidRDefault="00143587" w:rsidP="001B7279">
            <w:pPr>
              <w:pStyle w:val="TextoPLANETA"/>
              <w:rPr>
                <w:rFonts w:ascii="Times New Roman" w:hAnsi="Times New Roman"/>
                <w:color w:val="000000"/>
                <w:sz w:val="24"/>
                <w:szCs w:val="24"/>
              </w:rPr>
            </w:pPr>
            <w:r w:rsidRPr="008C2F79">
              <w:rPr>
                <w:rFonts w:ascii="Times New Roman" w:hAnsi="Times New Roman"/>
                <w:sz w:val="24"/>
                <w:szCs w:val="24"/>
              </w:rPr>
              <w:t xml:space="preserve">Órdenes de magnitud según su posición en un número decimal. </w:t>
            </w:r>
          </w:p>
          <w:p w14:paraId="39447194" w14:textId="77777777" w:rsidR="00143587" w:rsidRPr="008C2F79" w:rsidRDefault="00143587" w:rsidP="001B7279">
            <w:pPr>
              <w:rPr>
                <w:rFonts w:ascii="Times New Roman" w:hAnsi="Times New Roman" w:cs="Arial"/>
                <w:color w:val="000000"/>
                <w:sz w:val="24"/>
                <w:szCs w:val="24"/>
              </w:rPr>
            </w:pPr>
          </w:p>
        </w:tc>
      </w:tr>
      <w:tr w:rsidR="00143587" w:rsidRPr="008C2F79" w14:paraId="4D8B35C3" w14:textId="77777777" w:rsidTr="001B7279">
        <w:tc>
          <w:tcPr>
            <w:tcW w:w="1384" w:type="dxa"/>
          </w:tcPr>
          <w:p w14:paraId="733FFBF3" w14:textId="77777777" w:rsidR="00143587" w:rsidRPr="008C2F79" w:rsidRDefault="00143587" w:rsidP="001B7279">
            <w:pPr>
              <w:rPr>
                <w:rFonts w:ascii="Times New Roman" w:hAnsi="Times New Roman" w:cs="Arial"/>
                <w:b/>
                <w:color w:val="000000"/>
                <w:sz w:val="24"/>
                <w:szCs w:val="24"/>
              </w:rPr>
            </w:pPr>
            <w:r w:rsidRPr="008C2F79">
              <w:rPr>
                <w:rFonts w:ascii="Times New Roman" w:hAnsi="Times New Roman" w:cs="Arial"/>
                <w:b/>
                <w:color w:val="000000"/>
                <w:sz w:val="24"/>
                <w:szCs w:val="24"/>
              </w:rPr>
              <w:t xml:space="preserve">Ubicación </w:t>
            </w:r>
            <w:r w:rsidRPr="008C2F79">
              <w:rPr>
                <w:rFonts w:ascii="Times New Roman" w:hAnsi="Times New Roman" w:cs="Arial"/>
                <w:b/>
                <w:color w:val="000000"/>
                <w:sz w:val="24"/>
                <w:szCs w:val="24"/>
              </w:rPr>
              <w:lastRenderedPageBreak/>
              <w:t>del pie de imagen</w:t>
            </w:r>
          </w:p>
        </w:tc>
        <w:tc>
          <w:tcPr>
            <w:tcW w:w="7763" w:type="dxa"/>
          </w:tcPr>
          <w:p w14:paraId="78B186BF" w14:textId="77777777" w:rsidR="00143587" w:rsidRPr="008C2F79" w:rsidRDefault="00143587" w:rsidP="001B7279">
            <w:pPr>
              <w:rPr>
                <w:rFonts w:ascii="Times New Roman" w:hAnsi="Times New Roman" w:cs="Arial"/>
                <w:color w:val="000000"/>
                <w:sz w:val="24"/>
                <w:szCs w:val="24"/>
              </w:rPr>
            </w:pPr>
            <w:r w:rsidRPr="008C2F79">
              <w:rPr>
                <w:rFonts w:ascii="Times New Roman" w:hAnsi="Times New Roman" w:cs="Arial"/>
                <w:color w:val="000000"/>
                <w:sz w:val="24"/>
                <w:szCs w:val="24"/>
              </w:rPr>
              <w:lastRenderedPageBreak/>
              <w:t>Inferior</w:t>
            </w:r>
          </w:p>
        </w:tc>
      </w:tr>
    </w:tbl>
    <w:p w14:paraId="709A54BA" w14:textId="77777777" w:rsidR="00143587" w:rsidRPr="008C2F79" w:rsidRDefault="00143587" w:rsidP="00143587">
      <w:pPr>
        <w:pStyle w:val="TextoPLANETA"/>
        <w:rPr>
          <w:rFonts w:ascii="Times New Roman" w:hAnsi="Times New Roman"/>
          <w:sz w:val="24"/>
          <w:lang w:val="es-CO"/>
        </w:rPr>
      </w:pPr>
    </w:p>
    <w:p w14:paraId="6BB14A12" w14:textId="77777777" w:rsidR="00143587" w:rsidRPr="008C2F79" w:rsidRDefault="00143587" w:rsidP="00143587">
      <w:pPr>
        <w:pStyle w:val="TextoPLANETA"/>
        <w:rPr>
          <w:rFonts w:ascii="Times New Roman" w:hAnsi="Times New Roman"/>
          <w:sz w:val="24"/>
          <w:lang w:val="es-CO"/>
        </w:rPr>
      </w:pPr>
      <w:r w:rsidRPr="008C2F79">
        <w:rPr>
          <w:rFonts w:ascii="Times New Roman" w:hAnsi="Times New Roman"/>
          <w:sz w:val="24"/>
          <w:lang w:val="es-CO"/>
        </w:rPr>
        <w:t>Por ejemplo, el número 273,61</w:t>
      </w:r>
      <w:r w:rsidR="00AE402A">
        <w:rPr>
          <w:rFonts w:ascii="Times New Roman" w:hAnsi="Times New Roman"/>
          <w:sz w:val="24"/>
          <w:lang w:val="es-CO"/>
        </w:rPr>
        <w:t>5</w:t>
      </w:r>
      <w:r w:rsidRPr="008C2F79">
        <w:rPr>
          <w:rFonts w:ascii="Times New Roman" w:hAnsi="Times New Roman"/>
          <w:sz w:val="24"/>
          <w:lang w:val="es-CO"/>
        </w:rPr>
        <w:t xml:space="preserve"> se </w:t>
      </w:r>
      <w:r w:rsidR="007726E7">
        <w:rPr>
          <w:rFonts w:ascii="Times New Roman" w:hAnsi="Times New Roman"/>
          <w:sz w:val="24"/>
          <w:lang w:val="es-CO"/>
        </w:rPr>
        <w:t>puede escribir en la tabla de posición de la siguiente forma</w:t>
      </w:r>
      <w:r w:rsidR="00AE402A">
        <w:rPr>
          <w:rFonts w:ascii="Times New Roman" w:hAnsi="Times New Roman"/>
          <w:sz w:val="24"/>
          <w:lang w:val="es-CO"/>
        </w:rPr>
        <w:t>.</w:t>
      </w:r>
      <w:r w:rsidRPr="008C2F79">
        <w:rPr>
          <w:rFonts w:ascii="Times New Roman" w:hAnsi="Times New Roman"/>
          <w:sz w:val="24"/>
          <w:lang w:val="es-CO"/>
        </w:rPr>
        <w:t xml:space="preserve"> </w:t>
      </w:r>
    </w:p>
    <w:p w14:paraId="0B7380F7" w14:textId="77777777" w:rsidR="00143587" w:rsidRDefault="00143587" w:rsidP="00143587">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430CE8" w:rsidRPr="008C2F79" w14:paraId="1F8C48CB" w14:textId="77777777" w:rsidTr="00986DAF">
        <w:tc>
          <w:tcPr>
            <w:tcW w:w="9147" w:type="dxa"/>
            <w:gridSpan w:val="2"/>
            <w:shd w:val="clear" w:color="auto" w:fill="0D0D0D" w:themeFill="text1" w:themeFillTint="F2"/>
          </w:tcPr>
          <w:p w14:paraId="692730E9" w14:textId="77777777" w:rsidR="00430CE8" w:rsidRPr="008C2F79" w:rsidRDefault="00430CE8"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430CE8" w:rsidRPr="008C2F79" w14:paraId="0CE808FA" w14:textId="77777777" w:rsidTr="00986DAF">
        <w:tc>
          <w:tcPr>
            <w:tcW w:w="1384" w:type="dxa"/>
          </w:tcPr>
          <w:p w14:paraId="63D147AB" w14:textId="77777777" w:rsidR="00430CE8" w:rsidRPr="008C2F79" w:rsidRDefault="00430CE8"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6EB7669A" w14:textId="77777777" w:rsidR="00430CE8" w:rsidRPr="008C2F79" w:rsidRDefault="00430CE8" w:rsidP="00986DAF">
            <w:pPr>
              <w:rPr>
                <w:rFonts w:ascii="Times New Roman" w:hAnsi="Times New Roman" w:cs="Arial"/>
                <w:b/>
                <w:color w:val="000000"/>
                <w:sz w:val="24"/>
                <w:szCs w:val="24"/>
              </w:rPr>
            </w:pPr>
            <w:r w:rsidRPr="008C2F79">
              <w:rPr>
                <w:rFonts w:ascii="Times New Roman" w:hAnsi="Times New Roman" w:cs="Arial"/>
                <w:color w:val="000000"/>
                <w:sz w:val="24"/>
                <w:szCs w:val="24"/>
              </w:rPr>
              <w:t>M</w:t>
            </w:r>
            <w:r>
              <w:rPr>
                <w:rFonts w:ascii="Times New Roman" w:hAnsi="Times New Roman" w:cs="Arial"/>
                <w:color w:val="000000"/>
                <w:sz w:val="24"/>
                <w:szCs w:val="24"/>
              </w:rPr>
              <w:t>A_06_07_IMG04</w:t>
            </w:r>
          </w:p>
        </w:tc>
      </w:tr>
      <w:tr w:rsidR="00430CE8" w:rsidRPr="008C2F79" w14:paraId="259480FE" w14:textId="77777777" w:rsidTr="00986DAF">
        <w:tc>
          <w:tcPr>
            <w:tcW w:w="1384" w:type="dxa"/>
          </w:tcPr>
          <w:p w14:paraId="3CAD0901" w14:textId="77777777" w:rsidR="00430CE8" w:rsidRPr="008C2F79" w:rsidRDefault="00430CE8"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553F4F51" w14:textId="77777777" w:rsidR="00430CE8" w:rsidRPr="008C2F79" w:rsidRDefault="00430CE8" w:rsidP="00430CE8">
            <w:pPr>
              <w:rPr>
                <w:rFonts w:ascii="Times New Roman" w:hAnsi="Times New Roman" w:cs="Arial"/>
                <w:color w:val="000000"/>
                <w:sz w:val="24"/>
                <w:szCs w:val="24"/>
              </w:rPr>
            </w:pPr>
            <w:r w:rsidRPr="008C2F79">
              <w:rPr>
                <w:rFonts w:ascii="Times New Roman" w:hAnsi="Times New Roman" w:cs="Arial"/>
                <w:color w:val="000000"/>
                <w:sz w:val="24"/>
                <w:szCs w:val="24"/>
              </w:rPr>
              <w:t xml:space="preserve">Tabla que muestra el número 273,616 en la tabla de posiciones.  </w:t>
            </w:r>
          </w:p>
          <w:p w14:paraId="78D2BC1A" w14:textId="77777777" w:rsidR="00430CE8" w:rsidRPr="008C2F79" w:rsidRDefault="00430CE8" w:rsidP="00430CE8">
            <w:pPr>
              <w:rPr>
                <w:rFonts w:ascii="Times New Roman" w:hAnsi="Times New Roman" w:cs="Arial"/>
                <w:color w:val="000000"/>
                <w:sz w:val="24"/>
                <w:szCs w:val="24"/>
              </w:rPr>
            </w:pPr>
            <w:r w:rsidRPr="008C2F79">
              <w:rPr>
                <w:rFonts w:ascii="Times New Roman" w:hAnsi="Times New Roman"/>
                <w:sz w:val="24"/>
                <w:szCs w:val="24"/>
                <w:lang w:val="es-ES_tradnl"/>
              </w:rPr>
              <w:object w:dxaOrig="4260" w:dyaOrig="1580" w14:anchorId="4FE70B65">
                <v:shape id="_x0000_i1028" type="#_x0000_t75" style="width:213.35pt;height:79.35pt" o:ole="">
                  <v:imagedata r:id="rId15" o:title=""/>
                </v:shape>
                <o:OLEObject Type="Embed" ProgID="PBrush" ShapeID="_x0000_i1028" DrawAspect="Content" ObjectID="_1388057047" r:id="rId16"/>
              </w:object>
            </w:r>
          </w:p>
          <w:p w14:paraId="47871DF1" w14:textId="77777777" w:rsidR="00430CE8" w:rsidRPr="008C2F79" w:rsidRDefault="00430CE8" w:rsidP="00986DAF">
            <w:pPr>
              <w:rPr>
                <w:rFonts w:ascii="Times New Roman" w:hAnsi="Times New Roman" w:cs="Arial"/>
                <w:color w:val="000000"/>
                <w:sz w:val="24"/>
                <w:szCs w:val="24"/>
              </w:rPr>
            </w:pPr>
          </w:p>
        </w:tc>
      </w:tr>
      <w:tr w:rsidR="00430CE8" w:rsidRPr="008C2F79" w14:paraId="33305F2D" w14:textId="77777777" w:rsidTr="00986DAF">
        <w:tc>
          <w:tcPr>
            <w:tcW w:w="1384" w:type="dxa"/>
          </w:tcPr>
          <w:p w14:paraId="4D254CF7" w14:textId="77777777" w:rsidR="00430CE8" w:rsidRPr="008C2F79" w:rsidRDefault="00430CE8" w:rsidP="00986DAF">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2B067E84" w14:textId="77777777" w:rsidR="00430CE8" w:rsidRPr="008C2F79" w:rsidRDefault="00430CE8" w:rsidP="00986DAF">
            <w:pPr>
              <w:rPr>
                <w:rFonts w:ascii="Times New Roman" w:hAnsi="Times New Roman" w:cs="Arial"/>
                <w:color w:val="000000"/>
                <w:sz w:val="24"/>
                <w:szCs w:val="24"/>
              </w:rPr>
            </w:pPr>
          </w:p>
        </w:tc>
      </w:tr>
      <w:tr w:rsidR="00430CE8" w:rsidRPr="008C2F79" w14:paraId="513AF8FE" w14:textId="77777777" w:rsidTr="00986DAF">
        <w:tc>
          <w:tcPr>
            <w:tcW w:w="1384" w:type="dxa"/>
          </w:tcPr>
          <w:p w14:paraId="61C0174A" w14:textId="77777777" w:rsidR="00430CE8" w:rsidRPr="008C2F79" w:rsidRDefault="00430CE8"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214A58D6" w14:textId="77777777" w:rsidR="00430CE8" w:rsidRPr="008C2F79" w:rsidRDefault="00430CE8" w:rsidP="00986DAF">
            <w:pPr>
              <w:pStyle w:val="TextoPLANETA"/>
              <w:rPr>
                <w:rFonts w:ascii="Times New Roman" w:hAnsi="Times New Roman"/>
                <w:color w:val="000000"/>
                <w:sz w:val="24"/>
                <w:szCs w:val="24"/>
              </w:rPr>
            </w:pPr>
            <w:r>
              <w:rPr>
                <w:rFonts w:ascii="Times New Roman" w:hAnsi="Times New Roman"/>
                <w:sz w:val="24"/>
                <w:szCs w:val="24"/>
              </w:rPr>
              <w:t xml:space="preserve">Número decimal ubicado en la tabla de órdenes de magnitud. </w:t>
            </w:r>
          </w:p>
          <w:p w14:paraId="3C3ED33F" w14:textId="77777777" w:rsidR="00430CE8" w:rsidRPr="008C2F79" w:rsidRDefault="00430CE8" w:rsidP="00986DAF">
            <w:pPr>
              <w:rPr>
                <w:rFonts w:ascii="Times New Roman" w:hAnsi="Times New Roman" w:cs="Arial"/>
                <w:color w:val="000000"/>
                <w:sz w:val="24"/>
                <w:szCs w:val="24"/>
              </w:rPr>
            </w:pPr>
          </w:p>
        </w:tc>
      </w:tr>
      <w:tr w:rsidR="00430CE8" w:rsidRPr="008C2F79" w14:paraId="2D65A7E7" w14:textId="77777777" w:rsidTr="00986DAF">
        <w:tc>
          <w:tcPr>
            <w:tcW w:w="1384" w:type="dxa"/>
          </w:tcPr>
          <w:p w14:paraId="5E6F11B2" w14:textId="77777777" w:rsidR="00430CE8" w:rsidRPr="008C2F79" w:rsidRDefault="00430CE8"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6606C94E" w14:textId="77777777" w:rsidR="00430CE8" w:rsidRPr="008C2F79" w:rsidRDefault="00430CE8"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2FE71858" w14:textId="77777777" w:rsidR="00430CE8" w:rsidRDefault="00430CE8" w:rsidP="00143587">
      <w:pPr>
        <w:pStyle w:val="TextoPLANETA"/>
        <w:rPr>
          <w:rFonts w:ascii="Times New Roman" w:hAnsi="Times New Roman"/>
          <w:sz w:val="24"/>
          <w:lang w:val="es-CO"/>
        </w:rPr>
      </w:pPr>
    </w:p>
    <w:p w14:paraId="4F9DB020" w14:textId="77777777" w:rsidR="00D54026" w:rsidRDefault="00D54026" w:rsidP="00A836A1">
      <w:pPr>
        <w:pStyle w:val="Seccin3PLANETA"/>
        <w:rPr>
          <w:rFonts w:ascii="Times New Roman" w:hAnsi="Times New Roman"/>
          <w:b w:val="0"/>
          <w:sz w:val="24"/>
          <w:lang w:val="es-CO"/>
        </w:rPr>
      </w:pPr>
    </w:p>
    <w:p w14:paraId="6F7A9264" w14:textId="77777777" w:rsidR="00A836A1" w:rsidRPr="008C2F79" w:rsidRDefault="00A836A1" w:rsidP="00A836A1">
      <w:pPr>
        <w:pStyle w:val="Seccin3PLANETA"/>
        <w:rPr>
          <w:rFonts w:ascii="Times New Roman" w:hAnsi="Times New Roman"/>
          <w:sz w:val="24"/>
          <w:lang w:val="es-CO"/>
        </w:rPr>
      </w:pPr>
      <w:r w:rsidRPr="008C2F79">
        <w:rPr>
          <w:rFonts w:ascii="Times New Roman" w:hAnsi="Times New Roman"/>
          <w:sz w:val="24"/>
          <w:highlight w:val="yellow"/>
        </w:rPr>
        <w:t>SECCIÓN 3]</w:t>
      </w:r>
      <w:r w:rsidRPr="008C2F79">
        <w:rPr>
          <w:rFonts w:ascii="Times New Roman" w:hAnsi="Times New Roman"/>
          <w:sz w:val="24"/>
        </w:rPr>
        <w:t xml:space="preserve"> </w:t>
      </w:r>
      <w:r w:rsidRPr="008C2F79">
        <w:rPr>
          <w:rFonts w:ascii="Times New Roman" w:hAnsi="Times New Roman"/>
          <w:sz w:val="24"/>
          <w:lang w:val="es-CO"/>
        </w:rPr>
        <w:t>1.2.1 La conversión de fracción decimal a número decimal</w:t>
      </w:r>
    </w:p>
    <w:p w14:paraId="4C4EED34" w14:textId="77777777" w:rsidR="00A836A1" w:rsidRPr="008C2F79" w:rsidRDefault="00A836A1" w:rsidP="00A836A1">
      <w:pPr>
        <w:pStyle w:val="TextoPLANETA"/>
        <w:rPr>
          <w:rFonts w:ascii="Times New Roman" w:hAnsi="Times New Roman"/>
          <w:sz w:val="24"/>
          <w:lang w:val="es-CO"/>
        </w:rPr>
      </w:pPr>
    </w:p>
    <w:p w14:paraId="0AEECCDE" w14:textId="77777777" w:rsidR="000F3A1A" w:rsidRPr="008C2F79" w:rsidRDefault="000F3A1A" w:rsidP="009C15CB">
      <w:pPr>
        <w:pStyle w:val="TextoPLANETA"/>
        <w:rPr>
          <w:rFonts w:ascii="Times New Roman" w:hAnsi="Times New Roman"/>
          <w:sz w:val="24"/>
          <w:lang w:val="es-CO"/>
        </w:rPr>
      </w:pPr>
      <w:r w:rsidRPr="008C2F79">
        <w:rPr>
          <w:rFonts w:ascii="Times New Roman" w:hAnsi="Times New Roman"/>
          <w:sz w:val="24"/>
          <w:lang w:val="es-CO"/>
        </w:rPr>
        <w:t>Par</w:t>
      </w:r>
      <w:r w:rsidR="00AE402A">
        <w:rPr>
          <w:rFonts w:ascii="Times New Roman" w:hAnsi="Times New Roman"/>
          <w:sz w:val="24"/>
          <w:lang w:val="es-CO"/>
        </w:rPr>
        <w:t>a</w:t>
      </w:r>
      <w:r w:rsidRPr="008C2F79">
        <w:rPr>
          <w:rFonts w:ascii="Times New Roman" w:hAnsi="Times New Roman"/>
          <w:sz w:val="24"/>
          <w:lang w:val="es-CO"/>
        </w:rPr>
        <w:t xml:space="preserve"> convertir una fracción decimal </w:t>
      </w:r>
      <w:r w:rsidR="00252C5B" w:rsidRPr="008C2F79">
        <w:rPr>
          <w:rFonts w:ascii="Times New Roman" w:hAnsi="Times New Roman"/>
          <w:sz w:val="24"/>
          <w:lang w:val="es-CO"/>
        </w:rPr>
        <w:t>a</w:t>
      </w:r>
      <w:r w:rsidRPr="008C2F79">
        <w:rPr>
          <w:rFonts w:ascii="Times New Roman" w:hAnsi="Times New Roman"/>
          <w:sz w:val="24"/>
          <w:lang w:val="es-CO"/>
        </w:rPr>
        <w:t xml:space="preserve"> un número decimal se </w:t>
      </w:r>
      <w:r w:rsidR="00C16BC8">
        <w:rPr>
          <w:rFonts w:ascii="Times New Roman" w:hAnsi="Times New Roman"/>
          <w:sz w:val="24"/>
          <w:lang w:val="es-CO"/>
        </w:rPr>
        <w:t xml:space="preserve">realiza el procedimiento </w:t>
      </w:r>
      <w:r w:rsidR="00AE402A">
        <w:rPr>
          <w:rFonts w:ascii="Times New Roman" w:hAnsi="Times New Roman"/>
          <w:sz w:val="24"/>
          <w:lang w:val="es-CO"/>
        </w:rPr>
        <w:t xml:space="preserve">que se describe </w:t>
      </w:r>
      <w:r w:rsidR="00C16BC8">
        <w:rPr>
          <w:rFonts w:ascii="Times New Roman" w:hAnsi="Times New Roman"/>
          <w:sz w:val="24"/>
          <w:lang w:val="es-CO"/>
        </w:rPr>
        <w:t>a continuación</w:t>
      </w:r>
      <w:ins w:id="8" w:author="mercyranjel" w:date="2016-01-12T15:28:00Z">
        <w:r w:rsidR="00AE402A">
          <w:rPr>
            <w:rFonts w:ascii="Times New Roman" w:hAnsi="Times New Roman"/>
            <w:sz w:val="24"/>
            <w:lang w:val="es-CO"/>
          </w:rPr>
          <w:t>.</w:t>
        </w:r>
      </w:ins>
      <w:r w:rsidRPr="008C2F79">
        <w:rPr>
          <w:rFonts w:ascii="Times New Roman" w:hAnsi="Times New Roman"/>
          <w:sz w:val="24"/>
          <w:lang w:val="es-CO"/>
        </w:rPr>
        <w:t xml:space="preserve"> </w:t>
      </w:r>
    </w:p>
    <w:p w14:paraId="0636267C" w14:textId="77777777" w:rsidR="000F3A1A" w:rsidRPr="0068599D" w:rsidRDefault="00C16BC8" w:rsidP="009C15CB">
      <w:pPr>
        <w:pStyle w:val="TextoPLANETA"/>
        <w:rPr>
          <w:rFonts w:ascii="Times New Roman" w:hAnsi="Times New Roman"/>
          <w:b/>
          <w:sz w:val="24"/>
          <w:lang w:val="es-CO"/>
        </w:rPr>
      </w:pPr>
      <w:r w:rsidRPr="0068599D">
        <w:rPr>
          <w:rFonts w:ascii="Times New Roman" w:hAnsi="Times New Roman"/>
          <w:b/>
          <w:sz w:val="24"/>
          <w:lang w:val="es-CO"/>
        </w:rPr>
        <w:t xml:space="preserve">Paso </w:t>
      </w:r>
      <w:r w:rsidR="000F3A1A" w:rsidRPr="0068599D">
        <w:rPr>
          <w:rFonts w:ascii="Times New Roman" w:hAnsi="Times New Roman"/>
          <w:b/>
          <w:sz w:val="24"/>
          <w:lang w:val="es-CO"/>
        </w:rPr>
        <w:t>1</w:t>
      </w:r>
      <w:r w:rsidR="000F3A1A" w:rsidRPr="008C2F79">
        <w:rPr>
          <w:rFonts w:ascii="Times New Roman" w:hAnsi="Times New Roman"/>
          <w:sz w:val="24"/>
          <w:lang w:val="es-CO"/>
        </w:rPr>
        <w:t xml:space="preserve">. </w:t>
      </w:r>
      <w:r w:rsidR="00252C5B" w:rsidRPr="008C2F79">
        <w:rPr>
          <w:rFonts w:ascii="Times New Roman" w:hAnsi="Times New Roman"/>
          <w:sz w:val="24"/>
          <w:lang w:val="es-CO"/>
        </w:rPr>
        <w:t xml:space="preserve">Se escribe el numerador como número natural. </w:t>
      </w:r>
    </w:p>
    <w:p w14:paraId="666F219C" w14:textId="77777777" w:rsidR="00252C5B" w:rsidRPr="008C2F79" w:rsidRDefault="00C16BC8" w:rsidP="009C15CB">
      <w:pPr>
        <w:pStyle w:val="TextoPLANETA"/>
        <w:rPr>
          <w:rFonts w:ascii="Times New Roman" w:hAnsi="Times New Roman"/>
          <w:sz w:val="24"/>
          <w:lang w:val="es-CO"/>
        </w:rPr>
      </w:pPr>
      <w:r w:rsidRPr="0068599D">
        <w:rPr>
          <w:rFonts w:ascii="Times New Roman" w:hAnsi="Times New Roman"/>
          <w:b/>
          <w:sz w:val="24"/>
          <w:lang w:val="es-CO"/>
        </w:rPr>
        <w:t xml:space="preserve">Paso </w:t>
      </w:r>
      <w:r w:rsidR="00252C5B" w:rsidRPr="0068599D">
        <w:rPr>
          <w:rFonts w:ascii="Times New Roman" w:hAnsi="Times New Roman"/>
          <w:b/>
          <w:sz w:val="24"/>
          <w:lang w:val="es-CO"/>
        </w:rPr>
        <w:t>2</w:t>
      </w:r>
      <w:r w:rsidR="00252C5B" w:rsidRPr="008C2F79">
        <w:rPr>
          <w:rFonts w:ascii="Times New Roman" w:hAnsi="Times New Roman"/>
          <w:sz w:val="24"/>
          <w:lang w:val="es-CO"/>
        </w:rPr>
        <w:t xml:space="preserve">. </w:t>
      </w:r>
      <w:r>
        <w:rPr>
          <w:rFonts w:ascii="Times New Roman" w:hAnsi="Times New Roman"/>
          <w:sz w:val="24"/>
          <w:lang w:val="es-CO"/>
        </w:rPr>
        <w:t xml:space="preserve">Se separan </w:t>
      </w:r>
      <w:r w:rsidRPr="008C2F79">
        <w:rPr>
          <w:rFonts w:ascii="Times New Roman" w:hAnsi="Times New Roman"/>
          <w:sz w:val="24"/>
          <w:lang w:val="es-CO"/>
        </w:rPr>
        <w:t>de derecha a izquierda</w:t>
      </w:r>
      <w:r>
        <w:rPr>
          <w:rFonts w:ascii="Times New Roman" w:hAnsi="Times New Roman"/>
          <w:sz w:val="24"/>
          <w:lang w:val="es-CO"/>
        </w:rPr>
        <w:t>, usando una coma,</w:t>
      </w:r>
      <w:r w:rsidR="00702313" w:rsidRPr="008C2F79">
        <w:rPr>
          <w:rFonts w:ascii="Times New Roman" w:hAnsi="Times New Roman"/>
          <w:sz w:val="24"/>
          <w:lang w:val="es-CO"/>
        </w:rPr>
        <w:t xml:space="preserve"> tantas cifras decimales como ceros </w:t>
      </w:r>
      <w:r>
        <w:rPr>
          <w:rFonts w:ascii="Times New Roman" w:hAnsi="Times New Roman"/>
          <w:sz w:val="24"/>
          <w:lang w:val="es-CO"/>
        </w:rPr>
        <w:t>haya en</w:t>
      </w:r>
      <w:r w:rsidR="00702313" w:rsidRPr="008C2F79">
        <w:rPr>
          <w:rFonts w:ascii="Times New Roman" w:hAnsi="Times New Roman"/>
          <w:sz w:val="24"/>
          <w:lang w:val="es-CO"/>
        </w:rPr>
        <w:t xml:space="preserve"> el denominador</w:t>
      </w:r>
      <w:r w:rsidR="00252C5B" w:rsidRPr="008C2F79">
        <w:rPr>
          <w:rFonts w:ascii="Times New Roman" w:hAnsi="Times New Roman"/>
          <w:sz w:val="24"/>
          <w:lang w:val="es-CO"/>
        </w:rPr>
        <w:t xml:space="preserve">. </w:t>
      </w:r>
    </w:p>
    <w:p w14:paraId="50695136" w14:textId="77777777" w:rsidR="00252C5B" w:rsidRPr="008C2F79" w:rsidRDefault="00252C5B" w:rsidP="009C15CB">
      <w:pPr>
        <w:pStyle w:val="TextoPLANETA"/>
        <w:rPr>
          <w:rFonts w:ascii="Times New Roman" w:hAnsi="Times New Roman"/>
          <w:sz w:val="24"/>
          <w:lang w:val="es-CO"/>
        </w:rPr>
      </w:pPr>
    </w:p>
    <w:p w14:paraId="735D61E6" w14:textId="77777777" w:rsidR="00252C5B" w:rsidRPr="008C2F79" w:rsidRDefault="00252C5B" w:rsidP="009C15CB">
      <w:pPr>
        <w:pStyle w:val="TextoPLANETA"/>
        <w:rPr>
          <w:rFonts w:ascii="Times New Roman" w:hAnsi="Times New Roman"/>
          <w:sz w:val="24"/>
          <w:lang w:val="es-CO"/>
        </w:rPr>
      </w:pPr>
      <w:r w:rsidRPr="008C2F79">
        <w:rPr>
          <w:rFonts w:ascii="Times New Roman" w:hAnsi="Times New Roman"/>
          <w:sz w:val="24"/>
          <w:lang w:val="es-CO"/>
        </w:rPr>
        <w:t>Ejemplo</w:t>
      </w:r>
      <w:r w:rsidR="003E5D6A" w:rsidRPr="008C2F79">
        <w:rPr>
          <w:rFonts w:ascii="Times New Roman" w:hAnsi="Times New Roman"/>
          <w:sz w:val="24"/>
          <w:lang w:val="es-CO"/>
        </w:rPr>
        <w:t xml:space="preserve"> 1</w:t>
      </w:r>
    </w:p>
    <w:p w14:paraId="6081BA3A" w14:textId="77777777" w:rsidR="00252C5B" w:rsidRPr="008C2F79" w:rsidRDefault="00C16BC8" w:rsidP="009C15CB">
      <w:pPr>
        <w:pStyle w:val="TextoPLANETA"/>
        <w:rPr>
          <w:rFonts w:ascii="Times New Roman" w:hAnsi="Times New Roman"/>
          <w:sz w:val="24"/>
          <w:lang w:val="es-CO"/>
        </w:rPr>
      </w:pPr>
      <w:r>
        <w:rPr>
          <w:rFonts w:ascii="Times New Roman" w:hAnsi="Times New Roman"/>
          <w:sz w:val="24"/>
          <w:lang w:val="es-CO"/>
        </w:rPr>
        <w:t>Convertir la fracción dada en número decimal</w:t>
      </w:r>
      <w:ins w:id="9" w:author="mercyranjel" w:date="2016-01-12T15:28:00Z">
        <w:r w:rsidR="00AE402A">
          <w:rPr>
            <w:rFonts w:ascii="Times New Roman" w:hAnsi="Times New Roman"/>
            <w:sz w:val="24"/>
            <w:lang w:val="es-CO"/>
          </w:rPr>
          <w:t>.</w:t>
        </w:r>
      </w:ins>
    </w:p>
    <w:p w14:paraId="6BD21EB5" w14:textId="77777777" w:rsidR="00252C5B" w:rsidRPr="008C2F79" w:rsidRDefault="00252C5B" w:rsidP="00252C5B">
      <w:pPr>
        <w:pStyle w:val="TextoPLANETA"/>
        <w:jc w:val="center"/>
        <w:rPr>
          <w:rFonts w:ascii="Times New Roman" w:hAnsi="Times New Roman"/>
          <w:sz w:val="24"/>
          <w:lang w:val="es-CO"/>
        </w:rPr>
      </w:pPr>
    </w:p>
    <w:p w14:paraId="76F0E536" w14:textId="148B1D94" w:rsidR="000F3A1A" w:rsidRPr="008C2F79" w:rsidRDefault="00C63144" w:rsidP="00D875EE">
      <w:pPr>
        <w:pStyle w:val="TextoPLANETA"/>
        <w:jc w:val="center"/>
        <w:rPr>
          <w:rFonts w:ascii="Times New Roman" w:hAnsi="Times New Roman"/>
          <w:sz w:val="24"/>
          <w:lang w:val="es-CO"/>
        </w:rPr>
      </w:pPr>
      <w:r w:rsidRPr="00C63144">
        <w:rPr>
          <w:rFonts w:ascii="Times New Roman" w:hAnsi="Times New Roman"/>
          <w:sz w:val="24"/>
          <w:lang w:val="es-CO"/>
        </w:rPr>
        <w:t>MA_06_07_CO_004</w:t>
      </w:r>
    </w:p>
    <w:p w14:paraId="12963258" w14:textId="77777777" w:rsidR="00D875EE" w:rsidRPr="008C2F79" w:rsidRDefault="00D875EE" w:rsidP="00D875EE">
      <w:pPr>
        <w:pStyle w:val="TextoPLANETA"/>
        <w:rPr>
          <w:rFonts w:ascii="Times New Roman" w:hAnsi="Times New Roman"/>
          <w:sz w:val="24"/>
          <w:lang w:val="es-CO"/>
        </w:rPr>
      </w:pPr>
    </w:p>
    <w:p w14:paraId="271618D6" w14:textId="77777777" w:rsidR="00D875EE" w:rsidRPr="008C2F79" w:rsidRDefault="00C16BC8" w:rsidP="00D875EE">
      <w:pPr>
        <w:pStyle w:val="TextoPLANETA"/>
        <w:rPr>
          <w:rFonts w:ascii="Times New Roman" w:hAnsi="Times New Roman"/>
          <w:sz w:val="24"/>
          <w:lang w:val="es-CO"/>
        </w:rPr>
      </w:pPr>
      <w:r w:rsidRPr="0068599D">
        <w:rPr>
          <w:rFonts w:ascii="Times New Roman" w:hAnsi="Times New Roman"/>
          <w:b/>
          <w:sz w:val="24"/>
          <w:lang w:val="es-CO"/>
        </w:rPr>
        <w:t>Paso 1</w:t>
      </w:r>
      <w:r>
        <w:rPr>
          <w:rFonts w:ascii="Times New Roman" w:hAnsi="Times New Roman"/>
          <w:sz w:val="24"/>
          <w:lang w:val="es-CO"/>
        </w:rPr>
        <w:t xml:space="preserve">. </w:t>
      </w:r>
      <w:r w:rsidR="00D875EE" w:rsidRPr="008C2F79">
        <w:rPr>
          <w:rFonts w:ascii="Times New Roman" w:hAnsi="Times New Roman"/>
          <w:sz w:val="24"/>
          <w:lang w:val="es-CO"/>
        </w:rPr>
        <w:t xml:space="preserve">Se escribe el numerador como número natural: 236 </w:t>
      </w:r>
    </w:p>
    <w:p w14:paraId="15C38C6E" w14:textId="77777777" w:rsidR="00AC06E8" w:rsidRPr="008C2F79" w:rsidRDefault="00D875EE" w:rsidP="00D875EE">
      <w:pPr>
        <w:pStyle w:val="TextoPLANETA"/>
        <w:rPr>
          <w:rFonts w:ascii="Times New Roman" w:hAnsi="Times New Roman"/>
          <w:sz w:val="24"/>
          <w:lang w:val="es-CO"/>
        </w:rPr>
      </w:pPr>
      <w:r w:rsidRPr="0068599D">
        <w:rPr>
          <w:rFonts w:ascii="Times New Roman" w:hAnsi="Times New Roman"/>
          <w:b/>
          <w:sz w:val="24"/>
          <w:lang w:val="es-CO"/>
        </w:rPr>
        <w:t>Paso 2</w:t>
      </w:r>
      <w:r w:rsidR="0068599D">
        <w:rPr>
          <w:rFonts w:ascii="Times New Roman" w:hAnsi="Times New Roman"/>
          <w:sz w:val="24"/>
          <w:lang w:val="es-CO"/>
        </w:rPr>
        <w:t>.</w:t>
      </w:r>
      <w:r w:rsidRPr="008C2F79">
        <w:rPr>
          <w:rFonts w:ascii="Times New Roman" w:hAnsi="Times New Roman"/>
          <w:sz w:val="24"/>
          <w:lang w:val="es-CO"/>
        </w:rPr>
        <w:t xml:space="preserve"> Se separa</w:t>
      </w:r>
      <w:r w:rsidR="0068599D">
        <w:rPr>
          <w:rFonts w:ascii="Times New Roman" w:hAnsi="Times New Roman"/>
          <w:sz w:val="24"/>
          <w:lang w:val="es-CO"/>
        </w:rPr>
        <w:t xml:space="preserve">n, </w:t>
      </w:r>
      <w:r w:rsidR="0068599D" w:rsidRPr="008C2F79">
        <w:rPr>
          <w:rFonts w:ascii="Times New Roman" w:hAnsi="Times New Roman"/>
          <w:sz w:val="24"/>
          <w:lang w:val="es-CO"/>
        </w:rPr>
        <w:t>de derecha a izquierda</w:t>
      </w:r>
      <w:r w:rsidR="0068599D">
        <w:rPr>
          <w:rFonts w:ascii="Times New Roman" w:hAnsi="Times New Roman"/>
          <w:sz w:val="24"/>
          <w:lang w:val="es-CO"/>
        </w:rPr>
        <w:t xml:space="preserve"> y usando</w:t>
      </w:r>
      <w:r w:rsidRPr="008C2F79">
        <w:rPr>
          <w:rFonts w:ascii="Times New Roman" w:hAnsi="Times New Roman"/>
          <w:sz w:val="24"/>
          <w:lang w:val="es-CO"/>
        </w:rPr>
        <w:t xml:space="preserve"> la coma</w:t>
      </w:r>
      <w:r w:rsidR="003D482F">
        <w:rPr>
          <w:rFonts w:ascii="Times New Roman" w:hAnsi="Times New Roman"/>
          <w:sz w:val="24"/>
          <w:lang w:val="es-CO"/>
        </w:rPr>
        <w:t>, dos cifras decimal</w:t>
      </w:r>
      <w:r w:rsidR="0068599D">
        <w:rPr>
          <w:rFonts w:ascii="Times New Roman" w:hAnsi="Times New Roman"/>
          <w:sz w:val="24"/>
          <w:lang w:val="es-CO"/>
        </w:rPr>
        <w:t>es</w:t>
      </w:r>
      <w:r w:rsidR="00AC06E8" w:rsidRPr="008C2F79">
        <w:rPr>
          <w:rFonts w:ascii="Times New Roman" w:hAnsi="Times New Roman"/>
          <w:sz w:val="24"/>
          <w:lang w:val="es-CO"/>
        </w:rPr>
        <w:t xml:space="preserve">. </w:t>
      </w:r>
    </w:p>
    <w:p w14:paraId="09EF24C4" w14:textId="77777777" w:rsidR="003D482F" w:rsidRDefault="003D482F" w:rsidP="00D875EE">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D54026" w:rsidRPr="008C2F79" w14:paraId="6F7E06DA" w14:textId="77777777" w:rsidTr="00986DAF">
        <w:tc>
          <w:tcPr>
            <w:tcW w:w="9147" w:type="dxa"/>
            <w:gridSpan w:val="2"/>
            <w:shd w:val="clear" w:color="auto" w:fill="0D0D0D" w:themeFill="text1" w:themeFillTint="F2"/>
          </w:tcPr>
          <w:p w14:paraId="36622DA6" w14:textId="77777777" w:rsidR="00D54026" w:rsidRPr="008C2F79" w:rsidRDefault="00D54026"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D54026" w:rsidRPr="008C2F79" w14:paraId="6939E1CF" w14:textId="77777777" w:rsidTr="00986DAF">
        <w:tc>
          <w:tcPr>
            <w:tcW w:w="1384" w:type="dxa"/>
          </w:tcPr>
          <w:p w14:paraId="50D9D952" w14:textId="77777777" w:rsidR="00D54026" w:rsidRPr="008C2F79" w:rsidRDefault="00D54026" w:rsidP="00986DAF">
            <w:pPr>
              <w:rPr>
                <w:rFonts w:ascii="Times New Roman" w:hAnsi="Times New Roman" w:cs="Arial"/>
                <w:b/>
                <w:color w:val="000000"/>
                <w:sz w:val="24"/>
                <w:szCs w:val="24"/>
              </w:rPr>
            </w:pPr>
            <w:r w:rsidRPr="008C2F79">
              <w:rPr>
                <w:rFonts w:ascii="Times New Roman" w:hAnsi="Times New Roman" w:cs="Arial"/>
                <w:b/>
                <w:color w:val="000000"/>
                <w:sz w:val="24"/>
                <w:szCs w:val="24"/>
              </w:rPr>
              <w:lastRenderedPageBreak/>
              <w:t>Código</w:t>
            </w:r>
          </w:p>
        </w:tc>
        <w:tc>
          <w:tcPr>
            <w:tcW w:w="7763" w:type="dxa"/>
          </w:tcPr>
          <w:p w14:paraId="50731001" w14:textId="77777777" w:rsidR="00D54026" w:rsidRPr="008C2F79" w:rsidRDefault="00D54026" w:rsidP="00986DAF">
            <w:pPr>
              <w:rPr>
                <w:rFonts w:ascii="Times New Roman" w:hAnsi="Times New Roman" w:cs="Arial"/>
                <w:b/>
                <w:color w:val="000000"/>
                <w:sz w:val="24"/>
                <w:szCs w:val="24"/>
              </w:rPr>
            </w:pPr>
            <w:r w:rsidRPr="008C2F79">
              <w:rPr>
                <w:rFonts w:ascii="Times New Roman" w:hAnsi="Times New Roman" w:cs="Arial"/>
                <w:color w:val="000000"/>
                <w:sz w:val="24"/>
                <w:szCs w:val="24"/>
              </w:rPr>
              <w:t>M</w:t>
            </w:r>
            <w:r>
              <w:rPr>
                <w:rFonts w:ascii="Times New Roman" w:hAnsi="Times New Roman" w:cs="Arial"/>
                <w:color w:val="000000"/>
                <w:sz w:val="24"/>
                <w:szCs w:val="24"/>
              </w:rPr>
              <w:t>A_06_07_IMG05</w:t>
            </w:r>
          </w:p>
        </w:tc>
      </w:tr>
      <w:tr w:rsidR="00D54026" w:rsidRPr="008C2F79" w14:paraId="6171E8DD" w14:textId="77777777" w:rsidTr="00986DAF">
        <w:tc>
          <w:tcPr>
            <w:tcW w:w="1384" w:type="dxa"/>
          </w:tcPr>
          <w:p w14:paraId="6C98AE2B" w14:textId="77777777" w:rsidR="00D54026" w:rsidRPr="008C2F79" w:rsidRDefault="00D54026" w:rsidP="00D54026">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385E9E02" w14:textId="77777777" w:rsidR="00D54026" w:rsidRDefault="00D54026" w:rsidP="00D54026">
            <w:r>
              <w:t xml:space="preserve">Fracción decimal 236/100 con su representación en número decimal, señalando los ceros del denominador y las cifras decimales </w:t>
            </w:r>
          </w:p>
          <w:p w14:paraId="20E08C45" w14:textId="77777777" w:rsidR="00D54026" w:rsidRPr="008C2F79" w:rsidRDefault="00D54026" w:rsidP="00D54026">
            <w:pPr>
              <w:rPr>
                <w:rFonts w:ascii="Times New Roman" w:hAnsi="Times New Roman" w:cs="Arial"/>
                <w:color w:val="000000"/>
                <w:sz w:val="24"/>
                <w:szCs w:val="24"/>
              </w:rPr>
            </w:pPr>
            <w:r>
              <w:t xml:space="preserve"> </w:t>
            </w:r>
            <w:r w:rsidRPr="00B82C45">
              <w:rPr>
                <w:sz w:val="24"/>
                <w:szCs w:val="24"/>
                <w:lang w:val="es-ES_tradnl"/>
              </w:rPr>
              <w:object w:dxaOrig="3890" w:dyaOrig="2340" w14:anchorId="0E52CFE0">
                <v:shape id="_x0000_i1029" type="#_x0000_t75" style="width:195.35pt;height:117.35pt" o:ole="">
                  <v:imagedata r:id="rId17" o:title=""/>
                </v:shape>
                <o:OLEObject Type="Embed" ProgID="PBrush" ShapeID="_x0000_i1029" DrawAspect="Content" ObjectID="_1388057048" r:id="rId18"/>
              </w:object>
            </w:r>
          </w:p>
        </w:tc>
      </w:tr>
      <w:tr w:rsidR="00D54026" w:rsidRPr="008C2F79" w14:paraId="28520A9A" w14:textId="77777777" w:rsidTr="00986DAF">
        <w:tc>
          <w:tcPr>
            <w:tcW w:w="1384" w:type="dxa"/>
          </w:tcPr>
          <w:p w14:paraId="69FF5028" w14:textId="77777777" w:rsidR="00D54026" w:rsidRPr="008C2F79" w:rsidRDefault="00D54026" w:rsidP="00D54026">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02B301A0" w14:textId="77777777" w:rsidR="00D54026" w:rsidRPr="008C2F79" w:rsidRDefault="00D54026" w:rsidP="00D54026">
            <w:pPr>
              <w:rPr>
                <w:rFonts w:ascii="Times New Roman" w:hAnsi="Times New Roman" w:cs="Arial"/>
                <w:color w:val="000000"/>
                <w:sz w:val="24"/>
                <w:szCs w:val="24"/>
              </w:rPr>
            </w:pPr>
          </w:p>
        </w:tc>
      </w:tr>
      <w:tr w:rsidR="00D54026" w:rsidRPr="008C2F79" w14:paraId="5C43E8EE" w14:textId="77777777" w:rsidTr="00986DAF">
        <w:tc>
          <w:tcPr>
            <w:tcW w:w="1384" w:type="dxa"/>
          </w:tcPr>
          <w:p w14:paraId="6E6D879E" w14:textId="77777777" w:rsidR="00D54026" w:rsidRPr="008C2F79" w:rsidRDefault="00D54026" w:rsidP="00D54026">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7AF8A8CA" w14:textId="77777777" w:rsidR="00D54026" w:rsidRPr="008C2F79" w:rsidRDefault="008D2102" w:rsidP="00D54026">
            <w:pPr>
              <w:pStyle w:val="TextoPLANETA"/>
              <w:rPr>
                <w:rFonts w:ascii="Times New Roman" w:hAnsi="Times New Roman"/>
                <w:color w:val="000000"/>
                <w:sz w:val="24"/>
                <w:szCs w:val="24"/>
              </w:rPr>
            </w:pPr>
            <w:r>
              <w:rPr>
                <w:rFonts w:ascii="Times New Roman" w:hAnsi="Times New Roman"/>
                <w:sz w:val="24"/>
                <w:szCs w:val="24"/>
              </w:rPr>
              <w:t>Paso 2 de la conversión</w:t>
            </w:r>
            <w:ins w:id="10" w:author="mercyranjel" w:date="2016-01-12T15:29:00Z">
              <w:r w:rsidR="00AE402A">
                <w:rPr>
                  <w:rFonts w:ascii="Times New Roman" w:hAnsi="Times New Roman"/>
                  <w:sz w:val="24"/>
                  <w:szCs w:val="24"/>
                </w:rPr>
                <w:t>.</w:t>
              </w:r>
            </w:ins>
          </w:p>
          <w:p w14:paraId="307038E8" w14:textId="77777777" w:rsidR="00D54026" w:rsidRPr="008C2F79" w:rsidRDefault="00D54026" w:rsidP="00D54026">
            <w:pPr>
              <w:rPr>
                <w:rFonts w:ascii="Times New Roman" w:hAnsi="Times New Roman" w:cs="Arial"/>
                <w:color w:val="000000"/>
                <w:sz w:val="24"/>
                <w:szCs w:val="24"/>
              </w:rPr>
            </w:pPr>
          </w:p>
        </w:tc>
      </w:tr>
      <w:tr w:rsidR="00D54026" w:rsidRPr="008C2F79" w14:paraId="46DF1E85" w14:textId="77777777" w:rsidTr="00986DAF">
        <w:tc>
          <w:tcPr>
            <w:tcW w:w="1384" w:type="dxa"/>
          </w:tcPr>
          <w:p w14:paraId="344BEBB2" w14:textId="77777777" w:rsidR="00D54026" w:rsidRPr="008C2F79" w:rsidRDefault="00D54026" w:rsidP="00D54026">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5F9DE175" w14:textId="77777777" w:rsidR="00D54026" w:rsidRPr="008C2F79" w:rsidRDefault="00D54026" w:rsidP="00D54026">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78A2A60F" w14:textId="77777777" w:rsidR="00D54026" w:rsidRDefault="00D54026" w:rsidP="00D875EE">
      <w:pPr>
        <w:pStyle w:val="TextoPLANETA"/>
        <w:rPr>
          <w:rFonts w:ascii="Times New Roman" w:hAnsi="Times New Roman"/>
          <w:sz w:val="24"/>
          <w:lang w:val="es-CO"/>
        </w:rPr>
      </w:pPr>
    </w:p>
    <w:p w14:paraId="12C9942C" w14:textId="77777777" w:rsidR="000F3A1A" w:rsidRPr="008C2F79" w:rsidRDefault="000F3A1A" w:rsidP="009C15CB">
      <w:pPr>
        <w:pStyle w:val="TextoPLANETA"/>
        <w:rPr>
          <w:rFonts w:ascii="Times New Roman" w:hAnsi="Times New Roman"/>
          <w:sz w:val="24"/>
          <w:lang w:val="es-CO"/>
        </w:rPr>
      </w:pPr>
    </w:p>
    <w:p w14:paraId="5A46263D" w14:textId="77777777" w:rsidR="00544E8C" w:rsidRPr="008C2F79" w:rsidRDefault="0068599D" w:rsidP="009C15CB">
      <w:pPr>
        <w:pStyle w:val="TextoPLANETA"/>
        <w:rPr>
          <w:rFonts w:ascii="Times New Roman" w:hAnsi="Times New Roman"/>
          <w:sz w:val="24"/>
          <w:lang w:val="es-CO"/>
        </w:rPr>
      </w:pPr>
      <w:r>
        <w:rPr>
          <w:rFonts w:ascii="Times New Roman" w:hAnsi="Times New Roman"/>
          <w:sz w:val="24"/>
          <w:lang w:val="es-CO"/>
        </w:rPr>
        <w:t>Ejemplo 2</w:t>
      </w:r>
    </w:p>
    <w:p w14:paraId="5035CC39" w14:textId="77777777" w:rsidR="00702313" w:rsidRPr="008C2F79" w:rsidRDefault="00702313" w:rsidP="009C15CB">
      <w:pPr>
        <w:pStyle w:val="TextoPLANETA"/>
        <w:rPr>
          <w:rFonts w:ascii="Times New Roman" w:hAnsi="Times New Roman"/>
          <w:sz w:val="24"/>
          <w:lang w:val="es-CO"/>
        </w:rPr>
      </w:pPr>
    </w:p>
    <w:p w14:paraId="3AE88D49" w14:textId="77777777" w:rsidR="00702313" w:rsidRPr="008C2F79" w:rsidRDefault="0068599D" w:rsidP="009C15CB">
      <w:pPr>
        <w:pStyle w:val="TextoPLANETA"/>
        <w:rPr>
          <w:rFonts w:ascii="Times New Roman" w:hAnsi="Times New Roman"/>
          <w:sz w:val="24"/>
          <w:lang w:val="es-CO"/>
        </w:rPr>
      </w:pPr>
      <w:r>
        <w:rPr>
          <w:rFonts w:ascii="Times New Roman" w:hAnsi="Times New Roman"/>
          <w:sz w:val="24"/>
          <w:lang w:val="es-CO"/>
        </w:rPr>
        <w:t>Convertir la fracción dada a número</w:t>
      </w:r>
      <w:r w:rsidR="00702313" w:rsidRPr="008C2F79">
        <w:rPr>
          <w:rFonts w:ascii="Times New Roman" w:hAnsi="Times New Roman"/>
          <w:sz w:val="24"/>
          <w:lang w:val="es-CO"/>
        </w:rPr>
        <w:t xml:space="preserve"> decimal</w:t>
      </w:r>
      <w:ins w:id="11" w:author="mercyranjel" w:date="2016-01-12T15:29:00Z">
        <w:r w:rsidR="00AE402A">
          <w:rPr>
            <w:rFonts w:ascii="Times New Roman" w:hAnsi="Times New Roman"/>
            <w:sz w:val="24"/>
            <w:lang w:val="es-CO"/>
          </w:rPr>
          <w:t>.</w:t>
        </w:r>
      </w:ins>
      <w:r w:rsidR="00702313" w:rsidRPr="008C2F79">
        <w:rPr>
          <w:rFonts w:ascii="Times New Roman" w:hAnsi="Times New Roman"/>
          <w:sz w:val="24"/>
          <w:lang w:val="es-CO"/>
        </w:rPr>
        <w:t xml:space="preserve"> </w:t>
      </w:r>
    </w:p>
    <w:p w14:paraId="0680F68D" w14:textId="57BC6289" w:rsidR="00702313" w:rsidRPr="008C2F79" w:rsidRDefault="00C63144" w:rsidP="00702313">
      <w:pPr>
        <w:pStyle w:val="TextoPLANETA"/>
        <w:jc w:val="center"/>
        <w:rPr>
          <w:rFonts w:ascii="Times New Roman" w:hAnsi="Times New Roman"/>
          <w:sz w:val="24"/>
          <w:lang w:val="es-CO"/>
        </w:rPr>
      </w:pPr>
      <w:r w:rsidRPr="00C63144">
        <w:rPr>
          <w:rFonts w:ascii="Times New Roman" w:hAnsi="Times New Roman"/>
          <w:sz w:val="24"/>
          <w:lang w:val="es-CO"/>
        </w:rPr>
        <w:t>MA_06_07_CO_005</w:t>
      </w:r>
    </w:p>
    <w:p w14:paraId="1C7F2836" w14:textId="77777777" w:rsidR="0010342B" w:rsidRPr="008C2F79" w:rsidRDefault="0010342B" w:rsidP="00702313">
      <w:pPr>
        <w:pStyle w:val="TextoPLANETA"/>
        <w:jc w:val="center"/>
        <w:rPr>
          <w:rFonts w:ascii="Times New Roman" w:hAnsi="Times New Roman"/>
          <w:sz w:val="24"/>
          <w:lang w:val="es-CO"/>
        </w:rPr>
      </w:pPr>
    </w:p>
    <w:p w14:paraId="553660CE" w14:textId="77777777" w:rsidR="0010342B" w:rsidRPr="008C2F79" w:rsidRDefault="0068599D" w:rsidP="0010342B">
      <w:pPr>
        <w:pStyle w:val="TextoPLANETA"/>
        <w:rPr>
          <w:rFonts w:ascii="Times New Roman" w:hAnsi="Times New Roman"/>
          <w:sz w:val="24"/>
          <w:lang w:val="es-CO"/>
        </w:rPr>
      </w:pPr>
      <w:r w:rsidRPr="006671FA">
        <w:rPr>
          <w:rFonts w:ascii="Times New Roman" w:hAnsi="Times New Roman"/>
          <w:b/>
          <w:sz w:val="24"/>
          <w:lang w:val="es-CO"/>
        </w:rPr>
        <w:t>Paso 1</w:t>
      </w:r>
      <w:r>
        <w:rPr>
          <w:rFonts w:ascii="Times New Roman" w:hAnsi="Times New Roman"/>
          <w:sz w:val="24"/>
          <w:lang w:val="es-CO"/>
        </w:rPr>
        <w:t>.</w:t>
      </w:r>
      <w:r w:rsidR="0010342B" w:rsidRPr="008C2F79">
        <w:rPr>
          <w:rFonts w:ascii="Times New Roman" w:hAnsi="Times New Roman"/>
          <w:sz w:val="24"/>
          <w:lang w:val="es-CO"/>
        </w:rPr>
        <w:t xml:space="preserve"> Se escribe el numerador como número natural: 785 </w:t>
      </w:r>
    </w:p>
    <w:p w14:paraId="222C99BA" w14:textId="77777777" w:rsidR="006671FA" w:rsidRDefault="0068599D" w:rsidP="0010342B">
      <w:pPr>
        <w:pStyle w:val="TextoPLANETA"/>
        <w:rPr>
          <w:rFonts w:ascii="Times New Roman" w:hAnsi="Times New Roman"/>
          <w:sz w:val="24"/>
          <w:lang w:val="es-CO"/>
        </w:rPr>
      </w:pPr>
      <w:r w:rsidRPr="006671FA">
        <w:rPr>
          <w:rFonts w:ascii="Times New Roman" w:hAnsi="Times New Roman"/>
          <w:b/>
          <w:sz w:val="24"/>
          <w:lang w:val="es-CO"/>
        </w:rPr>
        <w:t>Paso 2</w:t>
      </w:r>
      <w:r>
        <w:rPr>
          <w:rFonts w:ascii="Times New Roman" w:hAnsi="Times New Roman"/>
          <w:sz w:val="24"/>
          <w:lang w:val="es-CO"/>
        </w:rPr>
        <w:t>.</w:t>
      </w:r>
      <w:r w:rsidR="0010342B" w:rsidRPr="008C2F79">
        <w:rPr>
          <w:rFonts w:ascii="Times New Roman" w:hAnsi="Times New Roman"/>
          <w:sz w:val="24"/>
          <w:lang w:val="es-CO"/>
        </w:rPr>
        <w:t xml:space="preserve"> Se separa con la coma tantas cif</w:t>
      </w:r>
      <w:r>
        <w:rPr>
          <w:rFonts w:ascii="Times New Roman" w:hAnsi="Times New Roman"/>
          <w:sz w:val="24"/>
          <w:lang w:val="es-CO"/>
        </w:rPr>
        <w:t>ras decimales como ceros indica</w:t>
      </w:r>
      <w:r w:rsidR="0010342B" w:rsidRPr="008C2F79">
        <w:rPr>
          <w:rFonts w:ascii="Times New Roman" w:hAnsi="Times New Roman"/>
          <w:sz w:val="24"/>
          <w:lang w:val="es-CO"/>
        </w:rPr>
        <w:t xml:space="preserve"> el denominador</w:t>
      </w:r>
      <w:r>
        <w:rPr>
          <w:rFonts w:ascii="Times New Roman" w:hAnsi="Times New Roman"/>
          <w:sz w:val="24"/>
          <w:lang w:val="es-CO"/>
        </w:rPr>
        <w:t xml:space="preserve">; </w:t>
      </w:r>
      <w:r w:rsidR="0010342B" w:rsidRPr="008C2F79">
        <w:rPr>
          <w:rFonts w:ascii="Times New Roman" w:hAnsi="Times New Roman"/>
          <w:sz w:val="24"/>
          <w:lang w:val="es-CO"/>
        </w:rPr>
        <w:t>en este caso</w:t>
      </w:r>
      <w:r w:rsidR="00AE402A">
        <w:rPr>
          <w:rFonts w:ascii="Times New Roman" w:hAnsi="Times New Roman"/>
          <w:sz w:val="24"/>
          <w:lang w:val="es-CO"/>
        </w:rPr>
        <w:t>,</w:t>
      </w:r>
      <w:r w:rsidR="0010342B" w:rsidRPr="008C2F79">
        <w:rPr>
          <w:rFonts w:ascii="Times New Roman" w:hAnsi="Times New Roman"/>
          <w:sz w:val="24"/>
          <w:lang w:val="es-CO"/>
        </w:rPr>
        <w:t xml:space="preserve"> </w:t>
      </w:r>
      <w:r>
        <w:rPr>
          <w:rFonts w:ascii="Times New Roman" w:hAnsi="Times New Roman"/>
          <w:sz w:val="24"/>
          <w:lang w:val="es-CO"/>
        </w:rPr>
        <w:t>el denominador es 1000 y al hacer la separacón de derecha a izquierda no queda ninguna cifra</w:t>
      </w:r>
      <w:r w:rsidR="00AE402A">
        <w:rPr>
          <w:rFonts w:ascii="Times New Roman" w:hAnsi="Times New Roman"/>
          <w:sz w:val="24"/>
          <w:lang w:val="es-CO"/>
        </w:rPr>
        <w:t>;</w:t>
      </w:r>
      <w:r>
        <w:rPr>
          <w:rFonts w:ascii="Times New Roman" w:hAnsi="Times New Roman"/>
          <w:sz w:val="24"/>
          <w:lang w:val="es-CO"/>
        </w:rPr>
        <w:t xml:space="preserve"> por lo tanto</w:t>
      </w:r>
      <w:r w:rsidR="00AE402A">
        <w:rPr>
          <w:rFonts w:ascii="Times New Roman" w:hAnsi="Times New Roman"/>
          <w:sz w:val="24"/>
          <w:lang w:val="es-CO"/>
        </w:rPr>
        <w:t>,</w:t>
      </w:r>
      <w:r>
        <w:rPr>
          <w:rFonts w:ascii="Times New Roman" w:hAnsi="Times New Roman"/>
          <w:sz w:val="24"/>
          <w:lang w:val="es-CO"/>
        </w:rPr>
        <w:t xml:space="preserve"> se </w:t>
      </w:r>
      <w:r w:rsidR="006671FA">
        <w:rPr>
          <w:rFonts w:ascii="Times New Roman" w:hAnsi="Times New Roman"/>
          <w:sz w:val="24"/>
          <w:lang w:val="es-CO"/>
        </w:rPr>
        <w:t>escribe como parte entera</w:t>
      </w:r>
      <w:r>
        <w:rPr>
          <w:rFonts w:ascii="Times New Roman" w:hAnsi="Times New Roman"/>
          <w:sz w:val="24"/>
          <w:lang w:val="es-CO"/>
        </w:rPr>
        <w:t xml:space="preserve"> el número cero</w:t>
      </w:r>
      <w:r w:rsidR="00AE402A">
        <w:rPr>
          <w:rFonts w:ascii="Times New Roman" w:hAnsi="Times New Roman"/>
          <w:sz w:val="24"/>
          <w:lang w:val="es-CO"/>
        </w:rPr>
        <w:t>,</w:t>
      </w:r>
      <w:r w:rsidR="006671FA">
        <w:rPr>
          <w:rFonts w:ascii="Times New Roman" w:hAnsi="Times New Roman"/>
          <w:sz w:val="24"/>
          <w:lang w:val="es-CO"/>
        </w:rPr>
        <w:t xml:space="preserve"> </w:t>
      </w:r>
      <w:r w:rsidR="00AE402A">
        <w:rPr>
          <w:rFonts w:ascii="Times New Roman" w:hAnsi="Times New Roman"/>
          <w:sz w:val="24"/>
          <w:lang w:val="es-CO"/>
        </w:rPr>
        <w:t>a</w:t>
      </w:r>
      <w:r w:rsidR="006671FA">
        <w:rPr>
          <w:rFonts w:ascii="Times New Roman" w:hAnsi="Times New Roman"/>
          <w:sz w:val="24"/>
          <w:lang w:val="es-CO"/>
        </w:rPr>
        <w:t>sí:</w:t>
      </w:r>
    </w:p>
    <w:p w14:paraId="241234B6" w14:textId="77777777" w:rsidR="0010342B" w:rsidRPr="008C2F79" w:rsidRDefault="0010342B" w:rsidP="0010342B">
      <w:pPr>
        <w:pStyle w:val="TextoPLANETA"/>
        <w:rPr>
          <w:rFonts w:ascii="Times New Roman" w:hAnsi="Times New Roman"/>
          <w:sz w:val="24"/>
          <w:lang w:val="es-CO"/>
        </w:rPr>
      </w:pPr>
      <w:r w:rsidRPr="008C2F79">
        <w:rPr>
          <w:rFonts w:ascii="Times New Roman" w:hAnsi="Times New Roman"/>
          <w:sz w:val="24"/>
          <w:lang w:val="es-CO"/>
        </w:rPr>
        <w:t xml:space="preserve"> </w:t>
      </w:r>
    </w:p>
    <w:p w14:paraId="697CF02C" w14:textId="33B7A2E2" w:rsidR="0010342B" w:rsidRPr="008C2F79" w:rsidRDefault="00C63144" w:rsidP="0010342B">
      <w:pPr>
        <w:pStyle w:val="TextoPLANETA"/>
        <w:jc w:val="center"/>
        <w:rPr>
          <w:rFonts w:ascii="Times New Roman" w:hAnsi="Times New Roman"/>
          <w:sz w:val="24"/>
          <w:lang w:val="es-CO"/>
        </w:rPr>
      </w:pPr>
      <w:r w:rsidRPr="00C63144">
        <w:rPr>
          <w:rFonts w:ascii="Times New Roman" w:hAnsi="Times New Roman"/>
          <w:sz w:val="24"/>
          <w:lang w:val="es-CO"/>
        </w:rPr>
        <w:t>MA_06_07_CO_006</w:t>
      </w:r>
    </w:p>
    <w:p w14:paraId="7916C1D1" w14:textId="77777777" w:rsidR="009C15CB" w:rsidRPr="008C2F79" w:rsidRDefault="009C15CB" w:rsidP="00A836A1">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4755D6" w:rsidRPr="008C2F79" w14:paraId="68F201ED" w14:textId="77777777" w:rsidTr="00986DAF">
        <w:tc>
          <w:tcPr>
            <w:tcW w:w="9147" w:type="dxa"/>
            <w:gridSpan w:val="2"/>
            <w:shd w:val="clear" w:color="auto" w:fill="0D0D0D" w:themeFill="text1" w:themeFillTint="F2"/>
          </w:tcPr>
          <w:p w14:paraId="79165619" w14:textId="77777777" w:rsidR="004755D6" w:rsidRPr="008C2F79" w:rsidRDefault="004755D6"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4755D6" w:rsidRPr="008C2F79" w14:paraId="5AB50C7D" w14:textId="77777777" w:rsidTr="00986DAF">
        <w:tc>
          <w:tcPr>
            <w:tcW w:w="1384" w:type="dxa"/>
          </w:tcPr>
          <w:p w14:paraId="2740E340" w14:textId="77777777" w:rsidR="004755D6" w:rsidRPr="008C2F79" w:rsidRDefault="004755D6"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7F5AD547" w14:textId="77777777" w:rsidR="004755D6" w:rsidRPr="008C2F79" w:rsidRDefault="004755D6" w:rsidP="00986DAF">
            <w:pPr>
              <w:rPr>
                <w:rFonts w:ascii="Times New Roman" w:hAnsi="Times New Roman" w:cs="Arial"/>
                <w:b/>
                <w:color w:val="000000"/>
                <w:sz w:val="24"/>
                <w:szCs w:val="24"/>
              </w:rPr>
            </w:pPr>
            <w:r w:rsidRPr="008C2F79">
              <w:rPr>
                <w:rFonts w:ascii="Times New Roman" w:hAnsi="Times New Roman" w:cs="Arial"/>
                <w:color w:val="000000"/>
                <w:sz w:val="24"/>
                <w:szCs w:val="24"/>
              </w:rPr>
              <w:t>M</w:t>
            </w:r>
            <w:r>
              <w:rPr>
                <w:rFonts w:ascii="Times New Roman" w:hAnsi="Times New Roman" w:cs="Arial"/>
                <w:color w:val="000000"/>
                <w:sz w:val="24"/>
                <w:szCs w:val="24"/>
              </w:rPr>
              <w:t>A_06_07_IMG06</w:t>
            </w:r>
          </w:p>
        </w:tc>
      </w:tr>
      <w:tr w:rsidR="004755D6" w:rsidRPr="008C2F79" w14:paraId="24A62CCD" w14:textId="77777777" w:rsidTr="00986DAF">
        <w:tc>
          <w:tcPr>
            <w:tcW w:w="1384" w:type="dxa"/>
          </w:tcPr>
          <w:p w14:paraId="6EACEF73" w14:textId="77777777" w:rsidR="004755D6" w:rsidRPr="008C2F79" w:rsidRDefault="004755D6"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7B6AF906" w14:textId="77777777" w:rsidR="004755D6" w:rsidRPr="0031684A" w:rsidRDefault="00F35DAD" w:rsidP="00EE48F6">
            <w:pPr>
              <w:rPr>
                <w:rFonts w:ascii="Times New Roman" w:hAnsi="Times New Roman" w:cs="Arial"/>
                <w:b/>
                <w:color w:val="C00000"/>
                <w:sz w:val="24"/>
                <w:szCs w:val="24"/>
              </w:rPr>
            </w:pPr>
            <w:r>
              <w:rPr>
                <w:rFonts w:ascii="Times New Roman" w:hAnsi="Times New Roman" w:cs="Arial"/>
                <w:color w:val="000000"/>
                <w:sz w:val="24"/>
                <w:szCs w:val="24"/>
              </w:rPr>
              <w:t>Niños con globos de dia</w:t>
            </w:r>
            <w:ins w:id="12" w:author="mercyranjel" w:date="2016-01-12T15:30:00Z">
              <w:r w:rsidR="00AE402A">
                <w:rPr>
                  <w:rFonts w:ascii="Times New Roman" w:hAnsi="Times New Roman" w:cs="Arial"/>
                  <w:color w:val="000000"/>
                  <w:sz w:val="24"/>
                  <w:szCs w:val="24"/>
                </w:rPr>
                <w:t>á</w:t>
              </w:r>
            </w:ins>
            <w:r>
              <w:rPr>
                <w:rFonts w:ascii="Times New Roman" w:hAnsi="Times New Roman" w:cs="Arial"/>
                <w:color w:val="000000"/>
                <w:sz w:val="24"/>
                <w:szCs w:val="24"/>
              </w:rPr>
              <w:t xml:space="preserve">logo. Cada uno dice una oración. </w:t>
            </w:r>
          </w:p>
          <w:p w14:paraId="51E04AE6" w14:textId="77777777" w:rsidR="00F35DAD" w:rsidRPr="008C2F79" w:rsidRDefault="005244D7" w:rsidP="00986DAF">
            <w:pPr>
              <w:rPr>
                <w:rFonts w:ascii="Times New Roman" w:hAnsi="Times New Roman" w:cs="Arial"/>
                <w:color w:val="000000"/>
                <w:sz w:val="24"/>
                <w:szCs w:val="24"/>
              </w:rPr>
            </w:pPr>
            <w:r w:rsidRPr="00B82C45">
              <w:rPr>
                <w:sz w:val="24"/>
                <w:szCs w:val="24"/>
                <w:lang w:val="es-ES_tradnl"/>
              </w:rPr>
              <w:object w:dxaOrig="7970" w:dyaOrig="3570" w14:anchorId="29ABD9B0">
                <v:shape id="_x0000_i1030" type="#_x0000_t75" style="width:396.65pt;height:179.35pt" o:ole="">
                  <v:imagedata r:id="rId19" o:title=""/>
                </v:shape>
                <o:OLEObject Type="Embed" ProgID="PBrush" ShapeID="_x0000_i1030" DrawAspect="Content" ObjectID="_1388057049" r:id="rId20"/>
              </w:object>
            </w:r>
          </w:p>
        </w:tc>
      </w:tr>
      <w:tr w:rsidR="004755D6" w:rsidRPr="008C2F79" w14:paraId="5B9692BA" w14:textId="77777777" w:rsidTr="00986DAF">
        <w:tc>
          <w:tcPr>
            <w:tcW w:w="1384" w:type="dxa"/>
          </w:tcPr>
          <w:p w14:paraId="161186BF" w14:textId="77777777" w:rsidR="004755D6" w:rsidRPr="008C2F79" w:rsidRDefault="004755D6" w:rsidP="00986DAF">
            <w:pPr>
              <w:rPr>
                <w:rFonts w:ascii="Times New Roman" w:hAnsi="Times New Roman" w:cs="Arial"/>
                <w:color w:val="000000"/>
                <w:sz w:val="24"/>
                <w:szCs w:val="24"/>
              </w:rPr>
            </w:pPr>
            <w:r w:rsidRPr="008C2F79">
              <w:rPr>
                <w:rFonts w:ascii="Times New Roman" w:hAnsi="Times New Roman" w:cs="Arial"/>
                <w:b/>
                <w:color w:val="000000"/>
                <w:sz w:val="24"/>
                <w:szCs w:val="24"/>
              </w:rPr>
              <w:lastRenderedPageBreak/>
              <w:t>Código Shutterstock (o URL o la ruta en AulaPlaneta)</w:t>
            </w:r>
          </w:p>
        </w:tc>
        <w:tc>
          <w:tcPr>
            <w:tcW w:w="7763" w:type="dxa"/>
          </w:tcPr>
          <w:p w14:paraId="396B11CC" w14:textId="77777777" w:rsidR="004755D6" w:rsidRPr="008D2102" w:rsidRDefault="008D2102" w:rsidP="00986DAF">
            <w:pPr>
              <w:rPr>
                <w:rFonts w:ascii="Times New Roman" w:hAnsi="Times New Roman" w:cs="Arial"/>
                <w:sz w:val="24"/>
                <w:szCs w:val="24"/>
              </w:rPr>
            </w:pPr>
            <w:r w:rsidRPr="008D2102">
              <w:rPr>
                <w:rFonts w:ascii="Arial" w:hAnsi="Arial" w:cs="Arial"/>
                <w:lang w:val="es-ES"/>
              </w:rPr>
              <w:t>197851184</w:t>
            </w:r>
          </w:p>
        </w:tc>
      </w:tr>
      <w:tr w:rsidR="004755D6" w:rsidRPr="008C2F79" w14:paraId="2A270F85" w14:textId="77777777" w:rsidTr="00986DAF">
        <w:tc>
          <w:tcPr>
            <w:tcW w:w="1384" w:type="dxa"/>
          </w:tcPr>
          <w:p w14:paraId="3A87DEAF" w14:textId="77777777" w:rsidR="004755D6" w:rsidRPr="008C2F79" w:rsidRDefault="004755D6"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0976B5BF" w14:textId="77777777" w:rsidR="004755D6" w:rsidRPr="008C2F79" w:rsidRDefault="00F35DAD" w:rsidP="00F35DAD">
            <w:pPr>
              <w:pStyle w:val="TextoPLANETA"/>
              <w:rPr>
                <w:rFonts w:ascii="Times New Roman" w:hAnsi="Times New Roman"/>
                <w:color w:val="000000"/>
                <w:sz w:val="24"/>
                <w:szCs w:val="24"/>
              </w:rPr>
            </w:pPr>
            <w:r>
              <w:rPr>
                <w:rFonts w:ascii="Times New Roman" w:hAnsi="Times New Roman"/>
                <w:sz w:val="24"/>
                <w:szCs w:val="24"/>
              </w:rPr>
              <w:t>Fracciones propias e impropias como números decimales.</w:t>
            </w:r>
          </w:p>
        </w:tc>
      </w:tr>
      <w:tr w:rsidR="004755D6" w:rsidRPr="008C2F79" w14:paraId="2C521B28" w14:textId="77777777" w:rsidTr="00986DAF">
        <w:tc>
          <w:tcPr>
            <w:tcW w:w="1384" w:type="dxa"/>
          </w:tcPr>
          <w:p w14:paraId="378B1E75" w14:textId="77777777" w:rsidR="004755D6" w:rsidRPr="008C2F79" w:rsidRDefault="004755D6"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6F1C50BB" w14:textId="77777777" w:rsidR="004755D6" w:rsidRPr="008C2F79" w:rsidRDefault="004755D6"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64E8A5DF" w14:textId="77777777" w:rsidR="006671FA" w:rsidRDefault="006671FA" w:rsidP="00A836A1">
      <w:pPr>
        <w:pStyle w:val="TextoPLANETA"/>
        <w:rPr>
          <w:rFonts w:ascii="Times New Roman" w:hAnsi="Times New Roman"/>
          <w:sz w:val="24"/>
          <w:lang w:val="es-CO"/>
        </w:rPr>
      </w:pPr>
    </w:p>
    <w:p w14:paraId="4C303BC5" w14:textId="77777777" w:rsidR="006671FA" w:rsidRPr="008C2F79" w:rsidRDefault="006671FA" w:rsidP="00A836A1">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8"/>
        <w:gridCol w:w="6515"/>
      </w:tblGrid>
      <w:tr w:rsidR="00A836A1" w:rsidRPr="008C2F79" w14:paraId="36D17467" w14:textId="77777777" w:rsidTr="00C44F7D">
        <w:tc>
          <w:tcPr>
            <w:tcW w:w="9033" w:type="dxa"/>
            <w:gridSpan w:val="2"/>
            <w:shd w:val="clear" w:color="auto" w:fill="000000" w:themeFill="text1"/>
          </w:tcPr>
          <w:p w14:paraId="7171D3A6" w14:textId="77777777" w:rsidR="00A836A1" w:rsidRPr="008C2F79" w:rsidRDefault="00A836A1"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A836A1" w:rsidRPr="008C2F79" w14:paraId="19448D70" w14:textId="77777777" w:rsidTr="00C44F7D">
        <w:tc>
          <w:tcPr>
            <w:tcW w:w="2518" w:type="dxa"/>
          </w:tcPr>
          <w:p w14:paraId="1C6B58E1" w14:textId="77777777" w:rsidR="00A836A1" w:rsidRPr="008C2F79" w:rsidRDefault="00A836A1"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5D3D71D3" w14:textId="77777777" w:rsidR="00A836A1" w:rsidRPr="008C2F79" w:rsidRDefault="00A836A1" w:rsidP="00A836A1">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A836A1" w:rsidRPr="008C2F79" w14:paraId="29417CA2" w14:textId="77777777" w:rsidTr="00C44F7D">
        <w:tc>
          <w:tcPr>
            <w:tcW w:w="2518" w:type="dxa"/>
          </w:tcPr>
          <w:p w14:paraId="75F2B6BC"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515" w:type="dxa"/>
          </w:tcPr>
          <w:p w14:paraId="7B593B36"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color w:val="000000"/>
                <w:sz w:val="24"/>
                <w:szCs w:val="24"/>
              </w:rPr>
              <w:t>Convierte fracciones decimales a números decimales</w:t>
            </w:r>
          </w:p>
        </w:tc>
      </w:tr>
      <w:tr w:rsidR="00A836A1" w:rsidRPr="008C2F79" w14:paraId="7A9ABC03" w14:textId="77777777" w:rsidTr="00C44F7D">
        <w:tc>
          <w:tcPr>
            <w:tcW w:w="2518" w:type="dxa"/>
          </w:tcPr>
          <w:p w14:paraId="505709A0"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36191080" w14:textId="77777777" w:rsidR="00A836A1" w:rsidRPr="008C2F79" w:rsidRDefault="00A836A1"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relacionar fracciones decimales con su expresión decimal</w:t>
            </w:r>
          </w:p>
        </w:tc>
      </w:tr>
    </w:tbl>
    <w:p w14:paraId="1D2BC42A" w14:textId="77777777" w:rsidR="00A836A1" w:rsidRPr="008C2F79" w:rsidRDefault="00A836A1" w:rsidP="00A836A1">
      <w:pPr>
        <w:pStyle w:val="TextoPLANETA"/>
        <w:rPr>
          <w:rFonts w:ascii="Times New Roman" w:hAnsi="Times New Roman"/>
          <w:sz w:val="24"/>
          <w:lang w:val="es-CO"/>
        </w:rPr>
      </w:pPr>
    </w:p>
    <w:p w14:paraId="33114983" w14:textId="77777777" w:rsidR="00A836A1" w:rsidRPr="008C2F79" w:rsidRDefault="00A836A1" w:rsidP="00A836A1">
      <w:pPr>
        <w:pStyle w:val="TextoPLANETA"/>
        <w:rPr>
          <w:rFonts w:ascii="Times New Roman" w:hAnsi="Times New Roman"/>
          <w:sz w:val="24"/>
          <w:lang w:val="es-CO"/>
        </w:rPr>
      </w:pPr>
    </w:p>
    <w:p w14:paraId="393E00A8" w14:textId="77777777" w:rsidR="00A836A1" w:rsidRPr="008C2F79" w:rsidRDefault="00A836A1" w:rsidP="00A836A1">
      <w:pPr>
        <w:pStyle w:val="Seccin3PLANETA"/>
        <w:rPr>
          <w:rFonts w:ascii="Times New Roman" w:hAnsi="Times New Roman"/>
          <w:sz w:val="24"/>
          <w:lang w:val="es-CO"/>
        </w:rPr>
      </w:pPr>
      <w:r w:rsidRPr="008C2F79">
        <w:rPr>
          <w:rFonts w:ascii="Times New Roman" w:hAnsi="Times New Roman"/>
          <w:sz w:val="24"/>
          <w:highlight w:val="yellow"/>
        </w:rPr>
        <w:t>[SECCIÓN 3]</w:t>
      </w:r>
      <w:r w:rsidRPr="008C2F79">
        <w:rPr>
          <w:rFonts w:ascii="Times New Roman" w:hAnsi="Times New Roman"/>
          <w:sz w:val="24"/>
        </w:rPr>
        <w:t xml:space="preserve"> </w:t>
      </w:r>
      <w:r w:rsidRPr="008C2F79">
        <w:rPr>
          <w:rFonts w:ascii="Times New Roman" w:hAnsi="Times New Roman"/>
          <w:sz w:val="24"/>
          <w:lang w:val="es-CO"/>
        </w:rPr>
        <w:t>1.2.2 La conversión de número decimal a fracción decimal</w:t>
      </w:r>
    </w:p>
    <w:p w14:paraId="1AABED3F" w14:textId="77777777" w:rsidR="00233CD5" w:rsidRPr="008C2F79" w:rsidRDefault="00233CD5" w:rsidP="00233CD5">
      <w:pPr>
        <w:pStyle w:val="TextoPLANETA"/>
        <w:rPr>
          <w:rFonts w:ascii="Times New Roman" w:hAnsi="Times New Roman"/>
          <w:sz w:val="24"/>
          <w:lang w:val="es-CO"/>
        </w:rPr>
      </w:pPr>
    </w:p>
    <w:p w14:paraId="50B956EA" w14:textId="77777777" w:rsidR="00233CD5" w:rsidRPr="008C2F79" w:rsidRDefault="00233CD5" w:rsidP="00233CD5">
      <w:pPr>
        <w:pStyle w:val="TextoPLANETA"/>
        <w:rPr>
          <w:rFonts w:ascii="Times New Roman" w:hAnsi="Times New Roman"/>
          <w:sz w:val="24"/>
          <w:lang w:val="es-CO"/>
        </w:rPr>
      </w:pPr>
      <w:r w:rsidRPr="008C2F79">
        <w:rPr>
          <w:rFonts w:ascii="Times New Roman" w:hAnsi="Times New Roman"/>
          <w:sz w:val="24"/>
          <w:lang w:val="es-CO"/>
        </w:rPr>
        <w:t>Para escribir un número decimal como una fracción decimal</w:t>
      </w:r>
      <w:r w:rsidR="009A070E">
        <w:rPr>
          <w:rFonts w:ascii="Times New Roman" w:hAnsi="Times New Roman"/>
          <w:sz w:val="24"/>
          <w:lang w:val="es-CO"/>
        </w:rPr>
        <w:t xml:space="preserve"> </w:t>
      </w:r>
      <w:r w:rsidR="00B73F82">
        <w:rPr>
          <w:rFonts w:ascii="Times New Roman" w:hAnsi="Times New Roman"/>
          <w:sz w:val="24"/>
          <w:lang w:val="es-CO"/>
        </w:rPr>
        <w:t>se</w:t>
      </w:r>
      <w:r w:rsidRPr="008C2F79">
        <w:rPr>
          <w:rFonts w:ascii="Times New Roman" w:hAnsi="Times New Roman"/>
          <w:sz w:val="24"/>
          <w:lang w:val="es-CO"/>
        </w:rPr>
        <w:t xml:space="preserve"> </w:t>
      </w:r>
      <w:r w:rsidR="00B73F82">
        <w:rPr>
          <w:rFonts w:ascii="Times New Roman" w:hAnsi="Times New Roman"/>
          <w:sz w:val="24"/>
          <w:lang w:val="es-CO"/>
        </w:rPr>
        <w:t>usa</w:t>
      </w:r>
      <w:r w:rsidRPr="008C2F79">
        <w:rPr>
          <w:rFonts w:ascii="Times New Roman" w:hAnsi="Times New Roman"/>
          <w:sz w:val="24"/>
          <w:lang w:val="es-CO"/>
        </w:rPr>
        <w:t xml:space="preserve"> el </w:t>
      </w:r>
      <w:r w:rsidR="00B73F82">
        <w:rPr>
          <w:rFonts w:ascii="Times New Roman" w:hAnsi="Times New Roman"/>
          <w:sz w:val="24"/>
          <w:lang w:val="es-CO"/>
        </w:rPr>
        <w:t xml:space="preserve">siguiente </w:t>
      </w:r>
      <w:r w:rsidR="00AE402A">
        <w:rPr>
          <w:rFonts w:ascii="Times New Roman" w:hAnsi="Times New Roman"/>
          <w:sz w:val="24"/>
          <w:lang w:val="es-CO"/>
        </w:rPr>
        <w:t>procedimiento.</w:t>
      </w:r>
    </w:p>
    <w:p w14:paraId="71481E5B" w14:textId="77777777" w:rsidR="00233CD5" w:rsidRPr="008C2F79" w:rsidRDefault="00233CD5" w:rsidP="00233CD5">
      <w:pPr>
        <w:pStyle w:val="TextoPLANETA"/>
        <w:rPr>
          <w:rFonts w:ascii="Times New Roman" w:hAnsi="Times New Roman"/>
          <w:sz w:val="24"/>
          <w:lang w:val="es-CO"/>
        </w:rPr>
      </w:pPr>
    </w:p>
    <w:p w14:paraId="76C1709B" w14:textId="77777777" w:rsidR="00233CD5" w:rsidRPr="008C2F79" w:rsidRDefault="00B73F82" w:rsidP="00233CD5">
      <w:pPr>
        <w:pStyle w:val="TextoPLANETA"/>
        <w:rPr>
          <w:rFonts w:ascii="Times New Roman" w:hAnsi="Times New Roman"/>
          <w:sz w:val="24"/>
          <w:lang w:val="es-CO"/>
        </w:rPr>
      </w:pPr>
      <w:r w:rsidRPr="00B73F82">
        <w:rPr>
          <w:rFonts w:ascii="Times New Roman" w:hAnsi="Times New Roman"/>
          <w:b/>
          <w:sz w:val="24"/>
          <w:lang w:val="es-CO"/>
        </w:rPr>
        <w:t>Primero</w:t>
      </w:r>
      <w:r>
        <w:rPr>
          <w:rFonts w:ascii="Times New Roman" w:hAnsi="Times New Roman"/>
          <w:sz w:val="24"/>
          <w:lang w:val="es-CO"/>
        </w:rPr>
        <w:t>. Se escribe</w:t>
      </w:r>
      <w:r w:rsidR="00233CD5" w:rsidRPr="008C2F79">
        <w:rPr>
          <w:rFonts w:ascii="Times New Roman" w:hAnsi="Times New Roman"/>
          <w:sz w:val="24"/>
          <w:lang w:val="es-CO"/>
        </w:rPr>
        <w:t xml:space="preserve"> el número decimal como numerador de la fracción, sin la coma y sin ceros a la izquierda. </w:t>
      </w:r>
    </w:p>
    <w:p w14:paraId="7609EBB5" w14:textId="77777777" w:rsidR="00233CD5" w:rsidRPr="008C2F79" w:rsidRDefault="00B73F82" w:rsidP="00233CD5">
      <w:pPr>
        <w:pStyle w:val="TextoPLANETA"/>
        <w:rPr>
          <w:rFonts w:ascii="Times New Roman" w:hAnsi="Times New Roman"/>
          <w:sz w:val="24"/>
          <w:lang w:val="es-CO"/>
        </w:rPr>
      </w:pPr>
      <w:r w:rsidRPr="00B73F82">
        <w:rPr>
          <w:rFonts w:ascii="Times New Roman" w:hAnsi="Times New Roman"/>
          <w:b/>
          <w:sz w:val="24"/>
          <w:lang w:val="es-CO"/>
        </w:rPr>
        <w:t>Segundo</w:t>
      </w:r>
      <w:r w:rsidR="00233CD5" w:rsidRPr="008C2F79">
        <w:rPr>
          <w:rFonts w:ascii="Times New Roman" w:hAnsi="Times New Roman"/>
          <w:sz w:val="24"/>
          <w:lang w:val="es-CO"/>
        </w:rPr>
        <w:t xml:space="preserve">. </w:t>
      </w:r>
      <w:r>
        <w:rPr>
          <w:rFonts w:ascii="Times New Roman" w:hAnsi="Times New Roman"/>
          <w:sz w:val="24"/>
          <w:lang w:val="es-CO"/>
        </w:rPr>
        <w:t>Se escribe como denominador el número uno</w:t>
      </w:r>
      <w:r w:rsidR="00233CD5" w:rsidRPr="008C2F79">
        <w:rPr>
          <w:rFonts w:ascii="Times New Roman" w:hAnsi="Times New Roman"/>
          <w:sz w:val="24"/>
          <w:lang w:val="es-CO"/>
        </w:rPr>
        <w:t xml:space="preserve"> acompañado de tantos cero como cifras decimales tenga el número decimal. </w:t>
      </w:r>
    </w:p>
    <w:p w14:paraId="75A47344" w14:textId="77777777" w:rsidR="00233CD5" w:rsidRPr="008C2F79" w:rsidRDefault="00233CD5" w:rsidP="00233CD5">
      <w:pPr>
        <w:pStyle w:val="TextoPLANETA"/>
        <w:rPr>
          <w:rFonts w:ascii="Times New Roman" w:hAnsi="Times New Roman"/>
          <w:sz w:val="24"/>
          <w:lang w:val="es-CO"/>
        </w:rPr>
      </w:pPr>
    </w:p>
    <w:p w14:paraId="40E6E2ED" w14:textId="77777777" w:rsidR="00233CD5" w:rsidRPr="008C2F79" w:rsidRDefault="00B73F82" w:rsidP="00233CD5">
      <w:pPr>
        <w:pStyle w:val="TextoPLANETA"/>
        <w:rPr>
          <w:rFonts w:ascii="Times New Roman" w:hAnsi="Times New Roman"/>
          <w:sz w:val="24"/>
          <w:lang w:val="es-CO"/>
        </w:rPr>
      </w:pPr>
      <w:r>
        <w:rPr>
          <w:rFonts w:ascii="Times New Roman" w:hAnsi="Times New Roman"/>
          <w:sz w:val="24"/>
          <w:lang w:val="es-CO"/>
        </w:rPr>
        <w:t>Ejemplo 1</w:t>
      </w:r>
    </w:p>
    <w:p w14:paraId="749C753D" w14:textId="77777777" w:rsidR="00D814DB" w:rsidRPr="008C2F79" w:rsidRDefault="00D814DB" w:rsidP="00233CD5">
      <w:pPr>
        <w:pStyle w:val="TextoPLANETA"/>
        <w:rPr>
          <w:rFonts w:ascii="Times New Roman" w:hAnsi="Times New Roman"/>
          <w:sz w:val="24"/>
          <w:lang w:val="es-CO"/>
        </w:rPr>
      </w:pPr>
      <w:r w:rsidRPr="008C2F79">
        <w:rPr>
          <w:rFonts w:ascii="Times New Roman" w:hAnsi="Times New Roman"/>
          <w:sz w:val="24"/>
          <w:lang w:val="es-CO"/>
        </w:rPr>
        <w:lastRenderedPageBreak/>
        <w:t>Para convertir 36,89 en fracción decimal</w:t>
      </w:r>
      <w:r w:rsidR="002D1E97" w:rsidRPr="008C2F79">
        <w:rPr>
          <w:rFonts w:ascii="Times New Roman" w:hAnsi="Times New Roman"/>
          <w:sz w:val="24"/>
          <w:lang w:val="es-CO"/>
        </w:rPr>
        <w:t xml:space="preserve">, se escribe </w:t>
      </w:r>
      <w:r w:rsidR="00B73F82">
        <w:rPr>
          <w:rFonts w:ascii="Times New Roman" w:hAnsi="Times New Roman"/>
          <w:sz w:val="24"/>
          <w:lang w:val="es-CO"/>
        </w:rPr>
        <w:t>como numerador de la fracción 3</w:t>
      </w:r>
      <w:r w:rsidR="004E535D">
        <w:rPr>
          <w:rFonts w:ascii="Times New Roman" w:hAnsi="Times New Roman"/>
          <w:sz w:val="24"/>
          <w:lang w:val="es-CO"/>
        </w:rPr>
        <w:t xml:space="preserve">689 </w:t>
      </w:r>
      <w:r w:rsidR="002D1E97" w:rsidRPr="008C2F79">
        <w:rPr>
          <w:rFonts w:ascii="Times New Roman" w:hAnsi="Times New Roman"/>
          <w:sz w:val="24"/>
          <w:lang w:val="es-CO"/>
        </w:rPr>
        <w:t>sin</w:t>
      </w:r>
      <w:r w:rsidR="004E535D">
        <w:rPr>
          <w:rFonts w:ascii="Times New Roman" w:hAnsi="Times New Roman"/>
          <w:sz w:val="24"/>
          <w:lang w:val="es-CO"/>
        </w:rPr>
        <w:t xml:space="preserve"> la coma</w:t>
      </w:r>
      <w:ins w:id="13" w:author="mercyranjel" w:date="2016-01-12T15:32:00Z">
        <w:r w:rsidR="00AE402A">
          <w:rPr>
            <w:rFonts w:ascii="Times New Roman" w:hAnsi="Times New Roman"/>
            <w:sz w:val="24"/>
            <w:lang w:val="es-CO"/>
          </w:rPr>
          <w:t>,</w:t>
        </w:r>
      </w:ins>
      <w:r w:rsidR="004E535D">
        <w:rPr>
          <w:rFonts w:ascii="Times New Roman" w:hAnsi="Times New Roman"/>
          <w:sz w:val="24"/>
          <w:lang w:val="es-CO"/>
        </w:rPr>
        <w:t xml:space="preserve"> y el denominador será uno (1)</w:t>
      </w:r>
      <w:r w:rsidR="002D1E97" w:rsidRPr="008C2F79">
        <w:rPr>
          <w:rFonts w:ascii="Times New Roman" w:hAnsi="Times New Roman"/>
          <w:sz w:val="24"/>
          <w:lang w:val="es-CO"/>
        </w:rPr>
        <w:t xml:space="preserve"> acompañado de dos </w:t>
      </w:r>
      <w:r w:rsidR="004E535D">
        <w:rPr>
          <w:rFonts w:ascii="Times New Roman" w:hAnsi="Times New Roman"/>
          <w:sz w:val="24"/>
          <w:lang w:val="es-CO"/>
        </w:rPr>
        <w:t>ceros (</w:t>
      </w:r>
      <w:r w:rsidR="002D1E97" w:rsidRPr="008C2F79">
        <w:rPr>
          <w:rFonts w:ascii="Times New Roman" w:hAnsi="Times New Roman"/>
          <w:sz w:val="24"/>
          <w:lang w:val="es-CO"/>
        </w:rPr>
        <w:t>0</w:t>
      </w:r>
      <w:r w:rsidR="004E535D">
        <w:rPr>
          <w:rFonts w:ascii="Times New Roman" w:hAnsi="Times New Roman"/>
          <w:sz w:val="24"/>
          <w:lang w:val="es-CO"/>
        </w:rPr>
        <w:t>)</w:t>
      </w:r>
      <w:r w:rsidR="002D1E97" w:rsidRPr="008C2F79">
        <w:rPr>
          <w:rFonts w:ascii="Times New Roman" w:hAnsi="Times New Roman"/>
          <w:sz w:val="24"/>
          <w:lang w:val="es-CO"/>
        </w:rPr>
        <w:t xml:space="preserve">, pues </w:t>
      </w:r>
      <w:r w:rsidR="00B73F82">
        <w:rPr>
          <w:rFonts w:ascii="Times New Roman" w:hAnsi="Times New Roman"/>
          <w:sz w:val="24"/>
          <w:lang w:val="es-CO"/>
        </w:rPr>
        <w:t>el número tiene</w:t>
      </w:r>
      <w:r w:rsidR="002D1E97" w:rsidRPr="008C2F79">
        <w:rPr>
          <w:rFonts w:ascii="Times New Roman" w:hAnsi="Times New Roman"/>
          <w:sz w:val="24"/>
          <w:lang w:val="es-CO"/>
        </w:rPr>
        <w:t xml:space="preserve"> dos cifras decimales</w:t>
      </w:r>
      <w:ins w:id="14" w:author="mercyranjel" w:date="2016-01-12T15:32:00Z">
        <w:r w:rsidR="00AE402A">
          <w:rPr>
            <w:rFonts w:ascii="Times New Roman" w:hAnsi="Times New Roman"/>
            <w:sz w:val="24"/>
            <w:lang w:val="es-CO"/>
          </w:rPr>
          <w:t>.</w:t>
        </w:r>
      </w:ins>
      <w:r w:rsidR="002D1E97" w:rsidRPr="008C2F79">
        <w:rPr>
          <w:rFonts w:ascii="Times New Roman" w:hAnsi="Times New Roman"/>
          <w:sz w:val="24"/>
          <w:lang w:val="es-CO"/>
        </w:rPr>
        <w:t xml:space="preserve"> </w:t>
      </w:r>
    </w:p>
    <w:p w14:paraId="314A8884" w14:textId="77777777" w:rsidR="002D1E97" w:rsidRPr="008C2F79" w:rsidRDefault="002D1E97" w:rsidP="00233CD5">
      <w:pPr>
        <w:pStyle w:val="TextoPLANETA"/>
        <w:rPr>
          <w:rFonts w:ascii="Times New Roman" w:hAnsi="Times New Roman"/>
          <w:sz w:val="24"/>
          <w:lang w:val="es-CO"/>
        </w:rPr>
      </w:pPr>
    </w:p>
    <w:p w14:paraId="13640466" w14:textId="48BB57A6" w:rsidR="002D1E97" w:rsidRPr="008C2F79" w:rsidRDefault="00C63144" w:rsidP="002D1E97">
      <w:pPr>
        <w:pStyle w:val="TextoPLANETA"/>
        <w:jc w:val="center"/>
        <w:rPr>
          <w:rFonts w:ascii="Times New Roman" w:hAnsi="Times New Roman"/>
          <w:sz w:val="24"/>
          <w:lang w:val="es-CO"/>
        </w:rPr>
      </w:pPr>
      <w:r w:rsidRPr="00C63144">
        <w:rPr>
          <w:rFonts w:ascii="Times New Roman" w:hAnsi="Times New Roman"/>
          <w:sz w:val="24"/>
          <w:lang w:val="es-CO"/>
        </w:rPr>
        <w:t>MA_06_07_CO_007</w:t>
      </w:r>
    </w:p>
    <w:p w14:paraId="7F098BBA" w14:textId="77777777" w:rsidR="002D1E97" w:rsidRPr="008C2F79" w:rsidRDefault="002D1E97" w:rsidP="002D1E97">
      <w:pPr>
        <w:pStyle w:val="TextoPLANETA"/>
        <w:rPr>
          <w:rFonts w:ascii="Times New Roman" w:hAnsi="Times New Roman"/>
          <w:sz w:val="24"/>
          <w:lang w:val="es-CO"/>
        </w:rPr>
      </w:pPr>
    </w:p>
    <w:p w14:paraId="2C425422" w14:textId="77777777" w:rsidR="002D1E97" w:rsidRPr="008C2F79" w:rsidRDefault="00B73F82" w:rsidP="002D1E97">
      <w:pPr>
        <w:pStyle w:val="TextoPLANETA"/>
        <w:rPr>
          <w:rFonts w:ascii="Times New Roman" w:hAnsi="Times New Roman"/>
          <w:sz w:val="24"/>
          <w:lang w:val="es-CO"/>
        </w:rPr>
      </w:pPr>
      <w:r>
        <w:rPr>
          <w:rFonts w:ascii="Times New Roman" w:hAnsi="Times New Roman"/>
          <w:sz w:val="24"/>
          <w:lang w:val="es-CO"/>
        </w:rPr>
        <w:t>Ejemplo 2</w:t>
      </w:r>
    </w:p>
    <w:p w14:paraId="07A2760B" w14:textId="77777777" w:rsidR="002D1E97" w:rsidRPr="008C2F79" w:rsidRDefault="002D1E97" w:rsidP="002D1E97">
      <w:pPr>
        <w:pStyle w:val="TextoPLANETA"/>
        <w:rPr>
          <w:rFonts w:ascii="Times New Roman" w:hAnsi="Times New Roman"/>
          <w:sz w:val="24"/>
          <w:lang w:val="es-CO"/>
        </w:rPr>
      </w:pPr>
      <w:r w:rsidRPr="008C2F79">
        <w:rPr>
          <w:rFonts w:ascii="Times New Roman" w:hAnsi="Times New Roman"/>
          <w:sz w:val="24"/>
          <w:lang w:val="es-CO"/>
        </w:rPr>
        <w:t xml:space="preserve">Para convertir 0,064 en fracción decimal se escribe como numerador de la fracción 64, pues se </w:t>
      </w:r>
      <w:r w:rsidR="00AE402A">
        <w:rPr>
          <w:rFonts w:ascii="Times New Roman" w:hAnsi="Times New Roman"/>
          <w:sz w:val="24"/>
          <w:lang w:val="es-CO"/>
        </w:rPr>
        <w:t>anota</w:t>
      </w:r>
      <w:r w:rsidR="00AE402A" w:rsidRPr="008C2F79" w:rsidDel="00AE402A">
        <w:rPr>
          <w:rFonts w:ascii="Times New Roman" w:hAnsi="Times New Roman"/>
          <w:sz w:val="24"/>
          <w:lang w:val="es-CO"/>
        </w:rPr>
        <w:t xml:space="preserve"> </w:t>
      </w:r>
      <w:r w:rsidRPr="008C2F79">
        <w:rPr>
          <w:rFonts w:ascii="Times New Roman" w:hAnsi="Times New Roman"/>
          <w:sz w:val="24"/>
          <w:lang w:val="es-CO"/>
        </w:rPr>
        <w:t>sin la coma y sin los ceros a la izquierda. El denom</w:t>
      </w:r>
      <w:r w:rsidR="004E535D">
        <w:rPr>
          <w:rFonts w:ascii="Times New Roman" w:hAnsi="Times New Roman"/>
          <w:sz w:val="24"/>
          <w:lang w:val="es-CO"/>
        </w:rPr>
        <w:t>inador es uno</w:t>
      </w:r>
      <w:r w:rsidR="00AE402A">
        <w:rPr>
          <w:rFonts w:ascii="Times New Roman" w:hAnsi="Times New Roman"/>
          <w:sz w:val="24"/>
          <w:lang w:val="es-CO"/>
        </w:rPr>
        <w:t xml:space="preserve"> (1) </w:t>
      </w:r>
      <w:r w:rsidR="00B73F82">
        <w:rPr>
          <w:rFonts w:ascii="Times New Roman" w:hAnsi="Times New Roman"/>
          <w:sz w:val="24"/>
          <w:lang w:val="es-CO"/>
        </w:rPr>
        <w:t xml:space="preserve"> acompañado de tres ceros</w:t>
      </w:r>
      <w:r w:rsidR="00AE402A">
        <w:rPr>
          <w:rFonts w:ascii="Times New Roman" w:hAnsi="Times New Roman"/>
          <w:sz w:val="24"/>
          <w:lang w:val="es-CO"/>
        </w:rPr>
        <w:t xml:space="preserve"> (0)</w:t>
      </w:r>
      <w:r w:rsidRPr="008C2F79">
        <w:rPr>
          <w:rFonts w:ascii="Times New Roman" w:hAnsi="Times New Roman"/>
          <w:sz w:val="24"/>
          <w:lang w:val="es-CO"/>
        </w:rPr>
        <w:t xml:space="preserve">, pues </w:t>
      </w:r>
      <w:r w:rsidR="00B73F82">
        <w:rPr>
          <w:rFonts w:ascii="Times New Roman" w:hAnsi="Times New Roman"/>
          <w:sz w:val="24"/>
          <w:lang w:val="es-CO"/>
        </w:rPr>
        <w:t xml:space="preserve">el número </w:t>
      </w:r>
      <w:r w:rsidRPr="008C2F79">
        <w:rPr>
          <w:rFonts w:ascii="Times New Roman" w:hAnsi="Times New Roman"/>
          <w:sz w:val="24"/>
          <w:lang w:val="es-CO"/>
        </w:rPr>
        <w:t>tiene tres cifras decimales</w:t>
      </w:r>
      <w:ins w:id="15" w:author="mercyranjel" w:date="2016-01-12T15:34:00Z">
        <w:r w:rsidR="00AE402A">
          <w:rPr>
            <w:rFonts w:ascii="Times New Roman" w:hAnsi="Times New Roman"/>
            <w:sz w:val="24"/>
            <w:lang w:val="es-CO"/>
          </w:rPr>
          <w:t>.</w:t>
        </w:r>
      </w:ins>
    </w:p>
    <w:p w14:paraId="7E9747BA" w14:textId="77777777" w:rsidR="002D1E97" w:rsidRPr="008C2F79" w:rsidRDefault="002D1E97" w:rsidP="002D1E97">
      <w:pPr>
        <w:pStyle w:val="TextoPLANETA"/>
        <w:rPr>
          <w:rFonts w:ascii="Times New Roman" w:hAnsi="Times New Roman"/>
          <w:sz w:val="24"/>
          <w:lang w:val="es-CO"/>
        </w:rPr>
      </w:pPr>
    </w:p>
    <w:p w14:paraId="0CA7B292" w14:textId="4E54F841" w:rsidR="002D1E97" w:rsidRPr="008C2F79" w:rsidRDefault="00C63144" w:rsidP="002D1E97">
      <w:pPr>
        <w:pStyle w:val="TextoPLANETA"/>
        <w:jc w:val="center"/>
        <w:rPr>
          <w:rFonts w:ascii="Times New Roman" w:hAnsi="Times New Roman"/>
          <w:sz w:val="24"/>
          <w:lang w:val="es-CO"/>
        </w:rPr>
      </w:pPr>
      <w:r w:rsidRPr="00C63144">
        <w:rPr>
          <w:noProof/>
          <w:lang w:val="es-ES" w:eastAsia="es-ES"/>
        </w:rPr>
        <w:t>MA_06_07_CO_008</w:t>
      </w:r>
    </w:p>
    <w:p w14:paraId="187A323B" w14:textId="77777777" w:rsidR="002D1E97" w:rsidRPr="008C2F79" w:rsidRDefault="002D1E97" w:rsidP="00233CD5">
      <w:pPr>
        <w:pStyle w:val="TextoPLANETA"/>
        <w:rPr>
          <w:rFonts w:ascii="Times New Roman" w:hAnsi="Times New Roman"/>
          <w:sz w:val="24"/>
          <w:lang w:val="es-CO"/>
        </w:rPr>
      </w:pPr>
    </w:p>
    <w:p w14:paraId="22E5B4D6" w14:textId="77777777" w:rsidR="00594AD1" w:rsidRPr="008C2F79" w:rsidRDefault="00594AD1" w:rsidP="00233CD5">
      <w:pPr>
        <w:pStyle w:val="TextoPLANETA"/>
        <w:rPr>
          <w:rFonts w:ascii="Times New Roman" w:hAnsi="Times New Roman"/>
          <w:sz w:val="24"/>
          <w:lang w:val="es-CO"/>
        </w:rPr>
      </w:pPr>
    </w:p>
    <w:tbl>
      <w:tblPr>
        <w:tblStyle w:val="Tablaconcuadrcula"/>
        <w:tblpPr w:leftFromText="141" w:rightFromText="141" w:vertAnchor="text" w:horzAnchor="margin" w:tblpY="126"/>
        <w:tblW w:w="0" w:type="auto"/>
        <w:tblLook w:val="04A0" w:firstRow="1" w:lastRow="0" w:firstColumn="1" w:lastColumn="0" w:noHBand="0" w:noVBand="1"/>
      </w:tblPr>
      <w:tblGrid>
        <w:gridCol w:w="2512"/>
        <w:gridCol w:w="6493"/>
      </w:tblGrid>
      <w:tr w:rsidR="00AD0B73" w:rsidRPr="008C2F79" w14:paraId="6B5032EC" w14:textId="77777777" w:rsidTr="00AD0B73">
        <w:tc>
          <w:tcPr>
            <w:tcW w:w="9005" w:type="dxa"/>
            <w:gridSpan w:val="2"/>
            <w:shd w:val="clear" w:color="auto" w:fill="000000" w:themeFill="text1"/>
          </w:tcPr>
          <w:p w14:paraId="61574072" w14:textId="77777777" w:rsidR="00AD0B73" w:rsidRPr="008C2F79" w:rsidRDefault="00AD0B73" w:rsidP="00AD0B73">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AD0B73" w:rsidRPr="008C2F79" w14:paraId="33DA29C0" w14:textId="77777777" w:rsidTr="00AD0B73">
        <w:tc>
          <w:tcPr>
            <w:tcW w:w="2512" w:type="dxa"/>
          </w:tcPr>
          <w:p w14:paraId="7EBE7BF2" w14:textId="77777777" w:rsidR="00AD0B73" w:rsidRPr="008C2F79" w:rsidRDefault="00AD0B73" w:rsidP="00AD0B73">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CA5E8A0" w14:textId="77777777" w:rsidR="00AD0B73" w:rsidRPr="008C2F79" w:rsidRDefault="00AD0B73" w:rsidP="00AD0B73">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MA_06_07_REC30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AD0B73" w:rsidRPr="008C2F79" w14:paraId="2CFDCEA0" w14:textId="77777777" w:rsidTr="00AD0B73">
        <w:tc>
          <w:tcPr>
            <w:tcW w:w="2512" w:type="dxa"/>
          </w:tcPr>
          <w:p w14:paraId="53808CAE" w14:textId="77777777" w:rsidR="00AD0B73" w:rsidRPr="008C2F79" w:rsidRDefault="00AD0B73" w:rsidP="00AD0B73">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05A1D890" w14:textId="77777777" w:rsidR="00AD0B73" w:rsidRPr="008C2F79" w:rsidRDefault="001B7279" w:rsidP="00AD0B73">
            <w:pPr>
              <w:rPr>
                <w:rFonts w:ascii="Times New Roman" w:hAnsi="Times New Roman" w:cs="Arial"/>
                <w:color w:val="000000"/>
                <w:sz w:val="24"/>
                <w:szCs w:val="24"/>
              </w:rPr>
            </w:pPr>
            <w:r>
              <w:rPr>
                <w:rFonts w:ascii="Times New Roman" w:hAnsi="Times New Roman" w:cs="Arial"/>
                <w:color w:val="000000"/>
                <w:sz w:val="24"/>
                <w:szCs w:val="24"/>
              </w:rPr>
              <w:t>Convierte un número decimal en fracción</w:t>
            </w:r>
          </w:p>
        </w:tc>
      </w:tr>
      <w:tr w:rsidR="00AD0B73" w:rsidRPr="008C2F79" w14:paraId="0D7BD2B2" w14:textId="77777777" w:rsidTr="00AD0B73">
        <w:tc>
          <w:tcPr>
            <w:tcW w:w="2512" w:type="dxa"/>
          </w:tcPr>
          <w:p w14:paraId="1FECA073" w14:textId="77777777" w:rsidR="00AD0B73" w:rsidRPr="008C2F79" w:rsidRDefault="00AD0B73" w:rsidP="00AD0B73">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53D42AD3" w14:textId="77777777" w:rsidR="00AD0B73" w:rsidRPr="008C2F79" w:rsidRDefault="00AD0B73" w:rsidP="00AD0B73">
            <w:pPr>
              <w:rPr>
                <w:rFonts w:ascii="Times New Roman" w:hAnsi="Times New Roman" w:cs="Arial"/>
                <w:color w:val="000000"/>
                <w:sz w:val="24"/>
                <w:szCs w:val="24"/>
              </w:rPr>
            </w:pPr>
            <w:r w:rsidRPr="008C2F79">
              <w:rPr>
                <w:rFonts w:ascii="Times New Roman" w:hAnsi="Times New Roman" w:cs="Arial"/>
                <w:color w:val="000000"/>
                <w:sz w:val="24"/>
                <w:szCs w:val="24"/>
              </w:rPr>
              <w:t>Actividad para relacionar números decimales con la fracción decimal</w:t>
            </w:r>
          </w:p>
        </w:tc>
      </w:tr>
    </w:tbl>
    <w:p w14:paraId="624EBBAC" w14:textId="77777777" w:rsidR="00AD0B73" w:rsidRPr="008C2F79" w:rsidRDefault="00AD0B73" w:rsidP="00AD0B73">
      <w:pPr>
        <w:pStyle w:val="TextoPLANETA"/>
        <w:rPr>
          <w:rFonts w:ascii="Times New Roman" w:hAnsi="Times New Roman"/>
          <w:sz w:val="24"/>
          <w:lang w:val="es-CO"/>
        </w:rPr>
      </w:pPr>
    </w:p>
    <w:p w14:paraId="01829A7E" w14:textId="77777777" w:rsidR="00A836A1" w:rsidRPr="008C2F79" w:rsidRDefault="00A836A1" w:rsidP="00A836A1">
      <w:pPr>
        <w:pStyle w:val="TextoPLANETA"/>
        <w:rPr>
          <w:rFonts w:ascii="Times New Roman" w:hAnsi="Times New Roman"/>
          <w:sz w:val="24"/>
          <w:lang w:val="es-CO"/>
        </w:rPr>
      </w:pPr>
    </w:p>
    <w:p w14:paraId="0A6D818F"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Pr="008C2F79">
        <w:rPr>
          <w:rFonts w:ascii="Times New Roman" w:hAnsi="Times New Roman"/>
          <w:sz w:val="24"/>
          <w:lang w:val="es-CO"/>
        </w:rPr>
        <w:t xml:space="preserve">1.3 Los decimales </w:t>
      </w:r>
      <w:r w:rsidR="00D814DB" w:rsidRPr="008C2F79">
        <w:rPr>
          <w:rFonts w:ascii="Times New Roman" w:hAnsi="Times New Roman"/>
          <w:sz w:val="24"/>
          <w:lang w:val="es-CO"/>
        </w:rPr>
        <w:t xml:space="preserve">y otras </w:t>
      </w:r>
      <w:r w:rsidRPr="008C2F79">
        <w:rPr>
          <w:rFonts w:ascii="Times New Roman" w:hAnsi="Times New Roman"/>
          <w:sz w:val="24"/>
          <w:lang w:val="es-CO"/>
        </w:rPr>
        <w:t>fracciones</w:t>
      </w:r>
    </w:p>
    <w:p w14:paraId="260FFDC1" w14:textId="77777777" w:rsidR="00DC5A5F" w:rsidRPr="008C2F79" w:rsidRDefault="00DC5A5F" w:rsidP="00DC5A5F">
      <w:pPr>
        <w:pStyle w:val="Seccin3PLANETA"/>
        <w:rPr>
          <w:rFonts w:ascii="Times New Roman" w:hAnsi="Times New Roman"/>
          <w:sz w:val="24"/>
          <w:lang w:val="es-CO"/>
        </w:rPr>
      </w:pPr>
    </w:p>
    <w:p w14:paraId="4E8699EF" w14:textId="77777777" w:rsidR="00CB4D47" w:rsidRDefault="00CB4D47" w:rsidP="00CB4D47">
      <w:pPr>
        <w:pStyle w:val="TextoPLANETA"/>
        <w:rPr>
          <w:rFonts w:ascii="Times New Roman" w:hAnsi="Times New Roman" w:cs="Times New Roman"/>
          <w:sz w:val="24"/>
          <w:lang w:val="es-CO"/>
        </w:rPr>
      </w:pPr>
      <w:r w:rsidRPr="00CB4D47">
        <w:rPr>
          <w:rFonts w:ascii="Times New Roman" w:hAnsi="Times New Roman" w:cs="Times New Roman"/>
          <w:sz w:val="24"/>
        </w:rPr>
        <w:t xml:space="preserve">Para </w:t>
      </w:r>
      <w:r w:rsidR="003154D3">
        <w:rPr>
          <w:rFonts w:ascii="Times New Roman" w:hAnsi="Times New Roman" w:cs="Times New Roman"/>
          <w:sz w:val="24"/>
        </w:rPr>
        <w:t>expresar fracciones que no son fracciones decimales como n</w:t>
      </w:r>
      <w:r w:rsidR="003154D3">
        <w:rPr>
          <w:rFonts w:ascii="Times New Roman" w:hAnsi="Times New Roman" w:cs="Times New Roman"/>
          <w:sz w:val="24"/>
          <w:lang w:val="es-CO"/>
        </w:rPr>
        <w:t>ú</w:t>
      </w:r>
      <w:r w:rsidR="003154D3">
        <w:rPr>
          <w:rFonts w:ascii="Times New Roman" w:hAnsi="Times New Roman" w:cs="Times New Roman"/>
          <w:sz w:val="24"/>
        </w:rPr>
        <w:t>m</w:t>
      </w:r>
      <w:r w:rsidR="003154D3">
        <w:rPr>
          <w:rFonts w:ascii="Times New Roman" w:hAnsi="Times New Roman" w:cs="Times New Roman"/>
          <w:sz w:val="24"/>
          <w:lang w:val="es-CO"/>
        </w:rPr>
        <w:t>eros decimal</w:t>
      </w:r>
      <w:r w:rsidR="008D2A51">
        <w:rPr>
          <w:rFonts w:ascii="Times New Roman" w:hAnsi="Times New Roman" w:cs="Times New Roman"/>
          <w:sz w:val="24"/>
          <w:lang w:val="es-CO"/>
        </w:rPr>
        <w:t xml:space="preserve">es se debe desarrollar la división del numerador entre el denominador. </w:t>
      </w:r>
    </w:p>
    <w:p w14:paraId="1CCC4C97" w14:textId="77777777" w:rsidR="00986DAF" w:rsidRDefault="00986DAF" w:rsidP="00CB4D47">
      <w:pPr>
        <w:pStyle w:val="TextoPLANETA"/>
        <w:rPr>
          <w:rFonts w:ascii="Times New Roman" w:hAnsi="Times New Roman" w:cs="Times New Roman"/>
          <w:sz w:val="24"/>
          <w:lang w:val="es-CO"/>
        </w:rPr>
      </w:pPr>
    </w:p>
    <w:p w14:paraId="64A30815" w14:textId="77777777" w:rsidR="008D2A51" w:rsidRDefault="00986DAF" w:rsidP="00CB4D47">
      <w:pPr>
        <w:pStyle w:val="TextoPLANETA"/>
        <w:rPr>
          <w:rFonts w:ascii="Times New Roman" w:hAnsi="Times New Roman" w:cs="Times New Roman"/>
          <w:sz w:val="24"/>
          <w:lang w:val="es-CO"/>
        </w:rPr>
      </w:pPr>
      <w:r>
        <w:rPr>
          <w:rFonts w:ascii="Times New Roman" w:hAnsi="Times New Roman" w:cs="Times New Roman"/>
          <w:sz w:val="24"/>
          <w:lang w:val="es-CO"/>
        </w:rPr>
        <w:t>Ejemplo</w:t>
      </w:r>
    </w:p>
    <w:p w14:paraId="5D79F58E" w14:textId="77777777" w:rsidR="00986DAF" w:rsidRDefault="00986DAF" w:rsidP="00CB4D47">
      <w:pPr>
        <w:pStyle w:val="TextoPLANETA"/>
        <w:rPr>
          <w:rFonts w:ascii="Times New Roman" w:hAnsi="Times New Roman" w:cs="Times New Roman"/>
          <w:sz w:val="24"/>
          <w:lang w:val="es-CO"/>
        </w:rPr>
      </w:pPr>
    </w:p>
    <w:p w14:paraId="2ACE1FF4" w14:textId="77777777" w:rsidR="00B10DF7" w:rsidRPr="00ED3A8E" w:rsidRDefault="00ED3A8E" w:rsidP="00B10DF7">
      <w:pPr>
        <w:pStyle w:val="TextoPLANETA"/>
        <w:rPr>
          <w:rFonts w:ascii="Times New Roman" w:hAnsi="Times New Roman" w:cs="Times New Roman"/>
          <w:sz w:val="24"/>
          <w:lang w:val="es-CO"/>
        </w:rPr>
      </w:pPr>
      <w:r>
        <w:rPr>
          <w:rFonts w:ascii="Times New Roman" w:hAnsi="Times New Roman" w:cs="Times New Roman"/>
          <w:sz w:val="24"/>
          <w:lang w:val="es-CO"/>
        </w:rPr>
        <w:t xml:space="preserve">Para expresar la fracción 7/4 </w:t>
      </w:r>
      <w:r w:rsidR="00B10DF7">
        <w:rPr>
          <w:rFonts w:ascii="Times New Roman" w:eastAsiaTheme="minorEastAsia" w:hAnsi="Times New Roman" w:cs="Times New Roman"/>
          <w:sz w:val="24"/>
          <w:lang w:val="es-CO"/>
        </w:rPr>
        <w:t xml:space="preserve">como número decimal se debe desarrollar la división </w:t>
      </w:r>
      <w:r w:rsidR="00B10DF7" w:rsidRPr="00B10DF7">
        <w:rPr>
          <w:rFonts w:ascii="Times New Roman" w:eastAsiaTheme="minorEastAsia" w:hAnsi="Times New Roman" w:cs="Times New Roman"/>
          <w:sz w:val="24"/>
          <w:lang w:val="es-CO"/>
        </w:rPr>
        <w:t>7 ÷ 4</w:t>
      </w:r>
      <w:r w:rsidR="00B10DF7">
        <w:rPr>
          <w:rFonts w:ascii="Times New Roman" w:eastAsiaTheme="minorEastAsia" w:hAnsi="Times New Roman" w:cs="Times New Roman"/>
          <w:sz w:val="24"/>
          <w:lang w:val="es-CO"/>
        </w:rPr>
        <w:t xml:space="preserve">. </w:t>
      </w:r>
    </w:p>
    <w:p w14:paraId="40ACA58A" w14:textId="77777777" w:rsidR="00B10DF7" w:rsidRDefault="00B10DF7" w:rsidP="00B10DF7">
      <w:pPr>
        <w:pStyle w:val="TextoPLANETA"/>
        <w:rPr>
          <w:rFonts w:ascii="Times New Roman" w:eastAsiaTheme="minorEastAsia" w:hAnsi="Times New Roman" w:cs="Times New Roman"/>
          <w:sz w:val="24"/>
          <w:lang w:val="es-CO"/>
        </w:rPr>
      </w:pPr>
    </w:p>
    <w:p w14:paraId="3A576711" w14:textId="77777777" w:rsidR="00AC2ADF" w:rsidRDefault="00B10DF7" w:rsidP="00B10DF7">
      <w:pPr>
        <w:pStyle w:val="TextoPLANETA"/>
        <w:rPr>
          <w:rFonts w:ascii="Times New Roman" w:eastAsiaTheme="minorEastAsia" w:hAnsi="Times New Roman" w:cs="Times New Roman"/>
          <w:sz w:val="24"/>
          <w:lang w:val="es-CO"/>
        </w:rPr>
      </w:pPr>
      <w:r>
        <w:rPr>
          <w:rFonts w:ascii="Times New Roman" w:eastAsiaTheme="minorEastAsia" w:hAnsi="Times New Roman" w:cs="Times New Roman"/>
          <w:sz w:val="24"/>
          <w:lang w:val="es-CO"/>
        </w:rPr>
        <w:t xml:space="preserve">Al dividir los números naturales </w:t>
      </w:r>
      <w:r w:rsidR="005002B7">
        <w:rPr>
          <w:rFonts w:ascii="Times New Roman" w:eastAsiaTheme="minorEastAsia" w:hAnsi="Times New Roman" w:cs="Times New Roman"/>
          <w:sz w:val="24"/>
          <w:lang w:val="es-CO"/>
        </w:rPr>
        <w:t xml:space="preserve">se obtiene que 7 entre 4 es 1 </w:t>
      </w:r>
      <w:r w:rsidR="004E535D">
        <w:rPr>
          <w:rFonts w:ascii="Times New Roman" w:eastAsiaTheme="minorEastAsia" w:hAnsi="Times New Roman" w:cs="Times New Roman"/>
          <w:sz w:val="24"/>
          <w:lang w:val="es-CO"/>
        </w:rPr>
        <w:t>y el</w:t>
      </w:r>
      <w:r w:rsidR="005002B7">
        <w:rPr>
          <w:rFonts w:ascii="Times New Roman" w:eastAsiaTheme="minorEastAsia" w:hAnsi="Times New Roman" w:cs="Times New Roman"/>
          <w:sz w:val="24"/>
          <w:lang w:val="es-CO"/>
        </w:rPr>
        <w:t xml:space="preserve"> residuo </w:t>
      </w:r>
      <w:r w:rsidR="004E535D">
        <w:rPr>
          <w:rFonts w:ascii="Times New Roman" w:eastAsiaTheme="minorEastAsia" w:hAnsi="Times New Roman" w:cs="Times New Roman"/>
          <w:sz w:val="24"/>
          <w:lang w:val="es-CO"/>
        </w:rPr>
        <w:t xml:space="preserve">es </w:t>
      </w:r>
      <w:r w:rsidR="005002B7">
        <w:rPr>
          <w:rFonts w:ascii="Times New Roman" w:eastAsiaTheme="minorEastAsia" w:hAnsi="Times New Roman" w:cs="Times New Roman"/>
          <w:sz w:val="24"/>
          <w:lang w:val="es-CO"/>
        </w:rPr>
        <w:t>3</w:t>
      </w:r>
      <w:r w:rsidR="00AC2ADF">
        <w:rPr>
          <w:rFonts w:ascii="Times New Roman" w:eastAsiaTheme="minorEastAsia" w:hAnsi="Times New Roman" w:cs="Times New Roman"/>
          <w:sz w:val="24"/>
          <w:lang w:val="es-CO"/>
        </w:rPr>
        <w:t xml:space="preserve">, como lo muestra la imagen. </w:t>
      </w:r>
    </w:p>
    <w:p w14:paraId="4619B90A" w14:textId="77777777" w:rsidR="00AC2ADF" w:rsidRDefault="005002B7" w:rsidP="00B10DF7">
      <w:pPr>
        <w:pStyle w:val="TextoPLANETA"/>
        <w:rPr>
          <w:rFonts w:ascii="Times New Roman" w:eastAsiaTheme="minorEastAsia" w:hAnsi="Times New Roman" w:cs="Times New Roman"/>
          <w:sz w:val="24"/>
          <w:lang w:val="es-CO"/>
        </w:rPr>
      </w:pPr>
      <w:r>
        <w:rPr>
          <w:rFonts w:ascii="Times New Roman" w:eastAsiaTheme="minorEastAsia" w:hAnsi="Times New Roman" w:cs="Times New Roman"/>
          <w:sz w:val="24"/>
          <w:lang w:val="es-CO"/>
        </w:rPr>
        <w:t xml:space="preserve"> </w:t>
      </w:r>
    </w:p>
    <w:tbl>
      <w:tblPr>
        <w:tblStyle w:val="Tablaconcuadrcula"/>
        <w:tblW w:w="0" w:type="auto"/>
        <w:tblLayout w:type="fixed"/>
        <w:tblLook w:val="04A0" w:firstRow="1" w:lastRow="0" w:firstColumn="1" w:lastColumn="0" w:noHBand="0" w:noVBand="1"/>
      </w:tblPr>
      <w:tblGrid>
        <w:gridCol w:w="2518"/>
        <w:gridCol w:w="6629"/>
      </w:tblGrid>
      <w:tr w:rsidR="00AC2ADF" w:rsidRPr="008C2F79" w14:paraId="1D614001" w14:textId="77777777" w:rsidTr="004E535D">
        <w:tc>
          <w:tcPr>
            <w:tcW w:w="9147" w:type="dxa"/>
            <w:gridSpan w:val="2"/>
            <w:shd w:val="clear" w:color="auto" w:fill="0D0D0D" w:themeFill="text1" w:themeFillTint="F2"/>
          </w:tcPr>
          <w:p w14:paraId="63DC8182" w14:textId="77777777" w:rsidR="00AC2ADF" w:rsidRPr="008C2F79" w:rsidRDefault="00AC2ADF" w:rsidP="004E535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AC2ADF" w:rsidRPr="008C2F79" w14:paraId="4DA5C3A5" w14:textId="77777777" w:rsidTr="00D760AF">
        <w:tc>
          <w:tcPr>
            <w:tcW w:w="2518" w:type="dxa"/>
          </w:tcPr>
          <w:p w14:paraId="36E12FCB" w14:textId="77777777" w:rsidR="00AC2ADF" w:rsidRPr="008C2F79" w:rsidRDefault="00AC2ADF"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629" w:type="dxa"/>
          </w:tcPr>
          <w:p w14:paraId="77F358E2" w14:textId="77777777" w:rsidR="00AC2ADF" w:rsidRPr="008C2F79"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MA_06_07_IMG07</w:t>
            </w:r>
          </w:p>
        </w:tc>
      </w:tr>
      <w:tr w:rsidR="00AC2ADF" w:rsidRPr="008C2F79" w14:paraId="12DE8BA6" w14:textId="77777777" w:rsidTr="00D760AF">
        <w:tc>
          <w:tcPr>
            <w:tcW w:w="2518" w:type="dxa"/>
          </w:tcPr>
          <w:p w14:paraId="6B4F805C" w14:textId="77777777" w:rsidR="00AC2ADF" w:rsidRPr="008C2F79" w:rsidRDefault="00AC2ADF" w:rsidP="004E535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629" w:type="dxa"/>
          </w:tcPr>
          <w:p w14:paraId="63FC2715" w14:textId="77777777" w:rsidR="00AC2ADF" w:rsidRPr="008C2F79" w:rsidRDefault="004E535D" w:rsidP="004E535D">
            <w:pPr>
              <w:rPr>
                <w:rFonts w:ascii="Times New Roman" w:hAnsi="Times New Roman" w:cs="Arial"/>
                <w:color w:val="000000"/>
                <w:sz w:val="24"/>
                <w:szCs w:val="24"/>
              </w:rPr>
            </w:pPr>
            <w:r>
              <w:rPr>
                <w:rFonts w:ascii="Times New Roman" w:hAnsi="Times New Roman" w:cs="Arial"/>
                <w:color w:val="000000"/>
                <w:sz w:val="24"/>
                <w:szCs w:val="24"/>
              </w:rPr>
              <w:t>División que muestra 7/4</w:t>
            </w:r>
          </w:p>
          <w:p w14:paraId="5B742C91" w14:textId="77777777" w:rsidR="00AC2ADF" w:rsidRPr="008C2F79" w:rsidRDefault="00AC2ADF" w:rsidP="004E535D">
            <w:pPr>
              <w:rPr>
                <w:rFonts w:ascii="Times New Roman" w:hAnsi="Times New Roman" w:cs="Arial"/>
                <w:color w:val="000000"/>
                <w:sz w:val="24"/>
                <w:szCs w:val="24"/>
              </w:rPr>
            </w:pPr>
            <w:r w:rsidRPr="00B82C45">
              <w:rPr>
                <w:sz w:val="24"/>
                <w:szCs w:val="24"/>
                <w:lang w:val="es-ES_tradnl"/>
              </w:rPr>
              <w:object w:dxaOrig="2290" w:dyaOrig="1020" w14:anchorId="1B397728">
                <v:shape id="_x0000_i1031" type="#_x0000_t75" style="width:174pt;height:78pt" o:ole="">
                  <v:imagedata r:id="rId21" o:title=""/>
                </v:shape>
                <o:OLEObject Type="Embed" ProgID="PBrush" ShapeID="_x0000_i1031" DrawAspect="Content" ObjectID="_1388057050" r:id="rId22"/>
              </w:object>
            </w:r>
          </w:p>
        </w:tc>
      </w:tr>
      <w:tr w:rsidR="00AC2ADF" w:rsidRPr="008C2F79" w14:paraId="0BD8D101" w14:textId="77777777" w:rsidTr="00D760AF">
        <w:tc>
          <w:tcPr>
            <w:tcW w:w="2518" w:type="dxa"/>
          </w:tcPr>
          <w:p w14:paraId="7EA01207" w14:textId="77777777" w:rsidR="00AC2ADF" w:rsidRPr="008C2F79" w:rsidRDefault="00AC2ADF" w:rsidP="004E535D">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6629" w:type="dxa"/>
          </w:tcPr>
          <w:p w14:paraId="5DE0959F" w14:textId="77777777" w:rsidR="00AC2ADF" w:rsidRPr="008C2F79" w:rsidRDefault="00AC2ADF" w:rsidP="004E535D">
            <w:pPr>
              <w:rPr>
                <w:rFonts w:ascii="Times New Roman" w:hAnsi="Times New Roman" w:cs="Arial"/>
                <w:color w:val="000000"/>
                <w:sz w:val="24"/>
                <w:szCs w:val="24"/>
              </w:rPr>
            </w:pPr>
          </w:p>
        </w:tc>
      </w:tr>
      <w:tr w:rsidR="00AC2ADF" w:rsidRPr="008C2F79" w14:paraId="6BCFDC3B" w14:textId="77777777" w:rsidTr="00D760AF">
        <w:tc>
          <w:tcPr>
            <w:tcW w:w="2518" w:type="dxa"/>
          </w:tcPr>
          <w:p w14:paraId="17D6B77B" w14:textId="77777777" w:rsidR="00AC2ADF" w:rsidRPr="008C2F79" w:rsidRDefault="00AC2ADF" w:rsidP="004E535D">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6629" w:type="dxa"/>
          </w:tcPr>
          <w:p w14:paraId="2349B24B" w14:textId="77777777" w:rsidR="00AC2ADF" w:rsidRPr="008C2F79" w:rsidRDefault="00AC2ADF" w:rsidP="004E535D">
            <w:pPr>
              <w:pStyle w:val="TextoPLANETA"/>
              <w:rPr>
                <w:rFonts w:ascii="Times New Roman" w:hAnsi="Times New Roman"/>
                <w:color w:val="000000"/>
                <w:sz w:val="24"/>
                <w:szCs w:val="24"/>
              </w:rPr>
            </w:pPr>
            <w:r>
              <w:rPr>
                <w:rFonts w:ascii="Times New Roman" w:hAnsi="Times New Roman"/>
                <w:sz w:val="24"/>
                <w:szCs w:val="24"/>
              </w:rPr>
              <w:t>División entre los números naturales 7 y 4.</w:t>
            </w:r>
          </w:p>
          <w:p w14:paraId="5D499B18" w14:textId="77777777" w:rsidR="00AC2ADF" w:rsidRPr="008C2F79" w:rsidRDefault="00AC2ADF" w:rsidP="004E535D">
            <w:pPr>
              <w:rPr>
                <w:rFonts w:ascii="Times New Roman" w:hAnsi="Times New Roman" w:cs="Arial"/>
                <w:color w:val="000000"/>
                <w:sz w:val="24"/>
                <w:szCs w:val="24"/>
              </w:rPr>
            </w:pPr>
          </w:p>
        </w:tc>
      </w:tr>
      <w:tr w:rsidR="00AC2ADF" w:rsidRPr="008C2F79" w14:paraId="13760353" w14:textId="77777777" w:rsidTr="00D760AF">
        <w:tc>
          <w:tcPr>
            <w:tcW w:w="2518" w:type="dxa"/>
          </w:tcPr>
          <w:p w14:paraId="2040AE95" w14:textId="77777777" w:rsidR="00AC2ADF" w:rsidRPr="008C2F79" w:rsidRDefault="00AC2ADF" w:rsidP="004E535D">
            <w:pPr>
              <w:rPr>
                <w:rFonts w:ascii="Times New Roman" w:hAnsi="Times New Roman" w:cs="Arial"/>
                <w:b/>
                <w:color w:val="000000"/>
                <w:sz w:val="24"/>
                <w:szCs w:val="24"/>
              </w:rPr>
            </w:pPr>
            <w:r w:rsidRPr="008C2F79">
              <w:rPr>
                <w:rFonts w:ascii="Times New Roman" w:hAnsi="Times New Roman" w:cs="Arial"/>
                <w:b/>
                <w:color w:val="000000"/>
                <w:sz w:val="24"/>
                <w:szCs w:val="24"/>
              </w:rPr>
              <w:lastRenderedPageBreak/>
              <w:t>Ubicación del pie de imagen</w:t>
            </w:r>
          </w:p>
        </w:tc>
        <w:tc>
          <w:tcPr>
            <w:tcW w:w="6629" w:type="dxa"/>
          </w:tcPr>
          <w:p w14:paraId="6C765A60" w14:textId="77777777" w:rsidR="00AC2ADF" w:rsidRPr="008C2F79" w:rsidRDefault="00AC2ADF" w:rsidP="004E535D">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316A30BD" w14:textId="77777777" w:rsidR="00B10DF7" w:rsidRDefault="00B10DF7" w:rsidP="00B10DF7">
      <w:pPr>
        <w:pStyle w:val="TextoPLANETA"/>
        <w:rPr>
          <w:rFonts w:ascii="Times New Roman" w:eastAsiaTheme="minorEastAsia" w:hAnsi="Times New Roman" w:cs="Times New Roman"/>
          <w:sz w:val="24"/>
          <w:lang w:val="es-CO"/>
        </w:rPr>
      </w:pPr>
    </w:p>
    <w:p w14:paraId="51DC953B" w14:textId="77777777" w:rsidR="00B10DF7" w:rsidRDefault="00A96A26" w:rsidP="00B10DF7">
      <w:pPr>
        <w:pStyle w:val="TextoPLANETA"/>
        <w:rPr>
          <w:rFonts w:ascii="Times New Roman" w:eastAsiaTheme="minorEastAsia" w:hAnsi="Times New Roman" w:cs="Times New Roman"/>
          <w:sz w:val="24"/>
          <w:lang w:val="es-CO"/>
        </w:rPr>
      </w:pPr>
      <w:r>
        <w:rPr>
          <w:rFonts w:ascii="Times New Roman" w:eastAsiaTheme="minorEastAsia" w:hAnsi="Times New Roman" w:cs="Times New Roman"/>
          <w:sz w:val="24"/>
          <w:lang w:val="es-CO"/>
        </w:rPr>
        <w:t>P</w:t>
      </w:r>
      <w:r w:rsidR="00ED3A8E">
        <w:rPr>
          <w:rFonts w:ascii="Times New Roman" w:eastAsiaTheme="minorEastAsia" w:hAnsi="Times New Roman" w:cs="Times New Roman"/>
          <w:sz w:val="24"/>
          <w:lang w:val="es-CO"/>
        </w:rPr>
        <w:t>ara encontrar la respectiva expresión decimal</w:t>
      </w:r>
      <w:r w:rsidR="005F7899">
        <w:rPr>
          <w:rFonts w:ascii="Times New Roman" w:eastAsiaTheme="minorEastAsia" w:hAnsi="Times New Roman" w:cs="Times New Roman"/>
          <w:sz w:val="24"/>
          <w:lang w:val="es-CO"/>
        </w:rPr>
        <w:t xml:space="preserve"> se </w:t>
      </w:r>
      <w:r w:rsidR="00CF16DC">
        <w:rPr>
          <w:rFonts w:ascii="Times New Roman" w:eastAsiaTheme="minorEastAsia" w:hAnsi="Times New Roman" w:cs="Times New Roman"/>
          <w:sz w:val="24"/>
          <w:lang w:val="es-CO"/>
        </w:rPr>
        <w:t xml:space="preserve">escribe una coma en el cociente y se adiciona un cero al residuo para continuar la división. </w:t>
      </w:r>
    </w:p>
    <w:p w14:paraId="1655D8B8" w14:textId="77777777" w:rsidR="00CF16DC" w:rsidRDefault="00CF16DC" w:rsidP="00B10DF7">
      <w:pPr>
        <w:pStyle w:val="TextoPLANETA"/>
        <w:rPr>
          <w:rFonts w:ascii="Times New Roman" w:eastAsiaTheme="minorEastAsia" w:hAnsi="Times New Roman" w:cs="Times New Roman"/>
          <w:sz w:val="24"/>
          <w:lang w:val="es-CO"/>
        </w:rPr>
      </w:pPr>
    </w:p>
    <w:tbl>
      <w:tblPr>
        <w:tblStyle w:val="Tablaconcuadrcula"/>
        <w:tblW w:w="0" w:type="auto"/>
        <w:tblLayout w:type="fixed"/>
        <w:tblLook w:val="04A0" w:firstRow="1" w:lastRow="0" w:firstColumn="1" w:lastColumn="0" w:noHBand="0" w:noVBand="1"/>
      </w:tblPr>
      <w:tblGrid>
        <w:gridCol w:w="2518"/>
        <w:gridCol w:w="6629"/>
      </w:tblGrid>
      <w:tr w:rsidR="00CF16DC" w:rsidRPr="008C2F79" w14:paraId="0755E670" w14:textId="77777777" w:rsidTr="004E535D">
        <w:tc>
          <w:tcPr>
            <w:tcW w:w="9147" w:type="dxa"/>
            <w:gridSpan w:val="2"/>
            <w:shd w:val="clear" w:color="auto" w:fill="0D0D0D" w:themeFill="text1" w:themeFillTint="F2"/>
          </w:tcPr>
          <w:p w14:paraId="7667CDFA" w14:textId="77777777" w:rsidR="00CF16DC" w:rsidRPr="008C2F79" w:rsidRDefault="00CF16DC" w:rsidP="004E535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CF16DC" w:rsidRPr="008C2F79" w14:paraId="036FEBA8" w14:textId="77777777" w:rsidTr="00D760AF">
        <w:tc>
          <w:tcPr>
            <w:tcW w:w="2518" w:type="dxa"/>
          </w:tcPr>
          <w:p w14:paraId="0575F87C" w14:textId="77777777" w:rsidR="00CF16DC" w:rsidRPr="008C2F79" w:rsidRDefault="00CF16DC"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629" w:type="dxa"/>
          </w:tcPr>
          <w:p w14:paraId="19CA5D74" w14:textId="77777777" w:rsidR="00CF16DC" w:rsidRPr="008C2F79"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MA_06_07_IMG08</w:t>
            </w:r>
          </w:p>
        </w:tc>
      </w:tr>
      <w:tr w:rsidR="00CF16DC" w:rsidRPr="008C2F79" w14:paraId="654FE1C4" w14:textId="77777777" w:rsidTr="00D760AF">
        <w:tc>
          <w:tcPr>
            <w:tcW w:w="2518" w:type="dxa"/>
          </w:tcPr>
          <w:p w14:paraId="77B04E91" w14:textId="77777777" w:rsidR="00CF16DC" w:rsidRPr="008C2F79" w:rsidRDefault="00CF16DC" w:rsidP="004E535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629" w:type="dxa"/>
          </w:tcPr>
          <w:p w14:paraId="41C2F5E7" w14:textId="77777777" w:rsidR="00CF16DC" w:rsidRPr="008C2F79" w:rsidRDefault="00CF16DC" w:rsidP="004E535D">
            <w:pPr>
              <w:rPr>
                <w:rFonts w:ascii="Times New Roman" w:hAnsi="Times New Roman" w:cs="Arial"/>
                <w:color w:val="000000"/>
                <w:sz w:val="24"/>
                <w:szCs w:val="24"/>
              </w:rPr>
            </w:pPr>
            <w:r>
              <w:rPr>
                <w:rFonts w:ascii="Times New Roman" w:hAnsi="Times New Roman" w:cs="Arial"/>
                <w:color w:val="000000"/>
                <w:sz w:val="24"/>
                <w:szCs w:val="24"/>
              </w:rPr>
              <w:t xml:space="preserve">División que muestra </w:t>
            </w:r>
            <w:r w:rsidR="005C0B60">
              <w:rPr>
                <w:rFonts w:ascii="Times New Roman" w:hAnsi="Times New Roman" w:cs="Arial"/>
                <w:color w:val="000000"/>
                <w:sz w:val="24"/>
                <w:szCs w:val="24"/>
              </w:rPr>
              <w:t>7/4</w:t>
            </w:r>
          </w:p>
          <w:p w14:paraId="6F60880A" w14:textId="77777777" w:rsidR="00CF16DC" w:rsidRPr="008C2F79" w:rsidRDefault="00CF16DC" w:rsidP="004E535D">
            <w:pPr>
              <w:rPr>
                <w:rFonts w:ascii="Times New Roman" w:hAnsi="Times New Roman" w:cs="Arial"/>
                <w:color w:val="000000"/>
                <w:sz w:val="24"/>
                <w:szCs w:val="24"/>
              </w:rPr>
            </w:pPr>
            <w:r w:rsidRPr="00B82C45">
              <w:rPr>
                <w:sz w:val="24"/>
                <w:szCs w:val="24"/>
                <w:lang w:val="es-ES_tradnl"/>
              </w:rPr>
              <w:object w:dxaOrig="2290" w:dyaOrig="1020" w14:anchorId="069CFC60">
                <v:shape id="_x0000_i1032" type="#_x0000_t75" style="width:174pt;height:78pt" o:ole="">
                  <v:imagedata r:id="rId23" o:title=""/>
                </v:shape>
                <o:OLEObject Type="Embed" ProgID="PBrush" ShapeID="_x0000_i1032" DrawAspect="Content" ObjectID="_1388057051" r:id="rId24"/>
              </w:object>
            </w:r>
          </w:p>
        </w:tc>
      </w:tr>
      <w:tr w:rsidR="00CF16DC" w:rsidRPr="008C2F79" w14:paraId="2CA56623" w14:textId="77777777" w:rsidTr="00D760AF">
        <w:tc>
          <w:tcPr>
            <w:tcW w:w="2518" w:type="dxa"/>
          </w:tcPr>
          <w:p w14:paraId="4494F90A" w14:textId="77777777" w:rsidR="00CF16DC" w:rsidRPr="008C2F79" w:rsidRDefault="00CF16DC" w:rsidP="004E535D">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6629" w:type="dxa"/>
          </w:tcPr>
          <w:p w14:paraId="2222D07F" w14:textId="77777777" w:rsidR="00CF16DC" w:rsidRPr="008C2F79" w:rsidRDefault="00CF16DC" w:rsidP="004E535D">
            <w:pPr>
              <w:rPr>
                <w:rFonts w:ascii="Times New Roman" w:hAnsi="Times New Roman" w:cs="Arial"/>
                <w:color w:val="000000"/>
                <w:sz w:val="24"/>
                <w:szCs w:val="24"/>
              </w:rPr>
            </w:pPr>
          </w:p>
        </w:tc>
      </w:tr>
      <w:tr w:rsidR="00CF16DC" w:rsidRPr="008C2F79" w14:paraId="393D0580" w14:textId="77777777" w:rsidTr="00D760AF">
        <w:tc>
          <w:tcPr>
            <w:tcW w:w="2518" w:type="dxa"/>
          </w:tcPr>
          <w:p w14:paraId="604C29ED" w14:textId="77777777" w:rsidR="00CF16DC" w:rsidRPr="008C2F79" w:rsidRDefault="00CF16DC" w:rsidP="004E535D">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6629" w:type="dxa"/>
          </w:tcPr>
          <w:p w14:paraId="64F14170" w14:textId="77777777" w:rsidR="00CF16DC" w:rsidRPr="008C2F79" w:rsidRDefault="00CF16DC" w:rsidP="004E535D">
            <w:pPr>
              <w:pStyle w:val="TextoPLANETA"/>
              <w:rPr>
                <w:rFonts w:ascii="Times New Roman" w:hAnsi="Times New Roman"/>
                <w:color w:val="000000"/>
                <w:sz w:val="24"/>
                <w:szCs w:val="24"/>
              </w:rPr>
            </w:pPr>
            <w:r>
              <w:rPr>
                <w:rFonts w:ascii="Times New Roman" w:hAnsi="Times New Roman"/>
                <w:sz w:val="24"/>
                <w:szCs w:val="24"/>
              </w:rPr>
              <w:t xml:space="preserve">Al </w:t>
            </w:r>
            <w:r w:rsidR="00ED3A8E">
              <w:rPr>
                <w:rFonts w:ascii="Times New Roman" w:hAnsi="Times New Roman"/>
                <w:sz w:val="24"/>
                <w:szCs w:val="24"/>
              </w:rPr>
              <w:t>escribir</w:t>
            </w:r>
            <w:r>
              <w:rPr>
                <w:rFonts w:ascii="Times New Roman" w:hAnsi="Times New Roman"/>
                <w:sz w:val="24"/>
                <w:szCs w:val="24"/>
              </w:rPr>
              <w:t xml:space="preserve"> una coma en el cociente se puede agregar un cero</w:t>
            </w:r>
            <w:ins w:id="16" w:author="mercyranjel" w:date="2016-01-12T16:00:00Z">
              <w:r w:rsidR="0031684A">
                <w:rPr>
                  <w:rFonts w:ascii="Times New Roman" w:hAnsi="Times New Roman"/>
                  <w:sz w:val="24"/>
                  <w:szCs w:val="24"/>
                </w:rPr>
                <w:t xml:space="preserve"> (0)</w:t>
              </w:r>
            </w:ins>
            <w:r>
              <w:rPr>
                <w:rFonts w:ascii="Times New Roman" w:hAnsi="Times New Roman"/>
                <w:sz w:val="24"/>
                <w:szCs w:val="24"/>
              </w:rPr>
              <w:t xml:space="preserve"> </w:t>
            </w:r>
            <w:r w:rsidR="00ED3A8E">
              <w:rPr>
                <w:rFonts w:ascii="Times New Roman" w:hAnsi="Times New Roman"/>
                <w:sz w:val="24"/>
                <w:szCs w:val="24"/>
              </w:rPr>
              <w:t>en el</w:t>
            </w:r>
            <w:r>
              <w:rPr>
                <w:rFonts w:ascii="Times New Roman" w:hAnsi="Times New Roman"/>
                <w:sz w:val="24"/>
                <w:szCs w:val="24"/>
              </w:rPr>
              <w:t xml:space="preserve"> residuo y continuar la división. </w:t>
            </w:r>
          </w:p>
          <w:p w14:paraId="16684573" w14:textId="77777777" w:rsidR="00CF16DC" w:rsidRPr="008C2F79" w:rsidRDefault="00CF16DC" w:rsidP="004E535D">
            <w:pPr>
              <w:rPr>
                <w:rFonts w:ascii="Times New Roman" w:hAnsi="Times New Roman" w:cs="Arial"/>
                <w:color w:val="000000"/>
                <w:sz w:val="24"/>
                <w:szCs w:val="24"/>
              </w:rPr>
            </w:pPr>
          </w:p>
        </w:tc>
      </w:tr>
      <w:tr w:rsidR="00CF16DC" w:rsidRPr="008C2F79" w14:paraId="4501F323" w14:textId="77777777" w:rsidTr="00D760AF">
        <w:tc>
          <w:tcPr>
            <w:tcW w:w="2518" w:type="dxa"/>
          </w:tcPr>
          <w:p w14:paraId="7508C63B" w14:textId="77777777" w:rsidR="00CF16DC" w:rsidRPr="008C2F79" w:rsidRDefault="00CF16DC"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6629" w:type="dxa"/>
          </w:tcPr>
          <w:p w14:paraId="6CA9B141" w14:textId="77777777" w:rsidR="00CF16DC" w:rsidRPr="008C2F79" w:rsidRDefault="00CF16DC" w:rsidP="004E535D">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76D96E89" w14:textId="77777777" w:rsidR="00CF16DC" w:rsidRDefault="00CF16DC" w:rsidP="00B10DF7">
      <w:pPr>
        <w:pStyle w:val="TextoPLANETA"/>
        <w:rPr>
          <w:rFonts w:ascii="Times New Roman" w:eastAsiaTheme="minorEastAsia" w:hAnsi="Times New Roman" w:cs="Times New Roman"/>
          <w:sz w:val="24"/>
          <w:lang w:val="es-CO"/>
        </w:rPr>
      </w:pPr>
    </w:p>
    <w:p w14:paraId="0E728265" w14:textId="77777777" w:rsidR="005C0B60" w:rsidRDefault="00EC7A7E" w:rsidP="00CB4D47">
      <w:pPr>
        <w:pStyle w:val="TextoPLANETA"/>
        <w:rPr>
          <w:rFonts w:ascii="Times New Roman" w:hAnsi="Times New Roman" w:cs="Times New Roman"/>
          <w:sz w:val="24"/>
          <w:lang w:val="es-CO"/>
        </w:rPr>
      </w:pPr>
      <w:r>
        <w:rPr>
          <w:rFonts w:ascii="Times New Roman" w:hAnsi="Times New Roman" w:cs="Times New Roman"/>
          <w:sz w:val="24"/>
          <w:lang w:val="es-CO"/>
        </w:rPr>
        <w:t xml:space="preserve">Así, al </w:t>
      </w:r>
      <w:r w:rsidR="00ED3A8E">
        <w:rPr>
          <w:rFonts w:ascii="Times New Roman" w:hAnsi="Times New Roman" w:cs="Times New Roman"/>
          <w:sz w:val="24"/>
          <w:lang w:val="es-CO"/>
        </w:rPr>
        <w:t>continuar realizando</w:t>
      </w:r>
      <w:r w:rsidR="005C0B60">
        <w:rPr>
          <w:rFonts w:ascii="Times New Roman" w:hAnsi="Times New Roman" w:cs="Times New Roman"/>
          <w:sz w:val="24"/>
          <w:lang w:val="es-CO"/>
        </w:rPr>
        <w:t xml:space="preserve"> la división </w:t>
      </w:r>
      <w:r>
        <w:rPr>
          <w:rFonts w:ascii="Times New Roman" w:hAnsi="Times New Roman" w:cs="Times New Roman"/>
          <w:sz w:val="24"/>
          <w:lang w:val="es-CO"/>
        </w:rPr>
        <w:t>se obtiene la representación en número decimal de la fracción original</w:t>
      </w:r>
      <w:r w:rsidR="005C0B60">
        <w:rPr>
          <w:rFonts w:ascii="Times New Roman" w:hAnsi="Times New Roman" w:cs="Times New Roman"/>
          <w:sz w:val="24"/>
          <w:lang w:val="es-CO"/>
        </w:rPr>
        <w:t xml:space="preserve">. </w:t>
      </w:r>
    </w:p>
    <w:p w14:paraId="5A0123A6" w14:textId="77777777" w:rsidR="00ED3A8E" w:rsidRDefault="00ED3A8E" w:rsidP="00CB4D47">
      <w:pPr>
        <w:pStyle w:val="TextoPLANETA"/>
        <w:rPr>
          <w:rFonts w:ascii="Times New Roman" w:hAnsi="Times New Roman" w:cs="Times New Roman"/>
          <w:sz w:val="24"/>
          <w:lang w:val="es-CO"/>
        </w:rPr>
      </w:pPr>
    </w:p>
    <w:p w14:paraId="78C171AA" w14:textId="71ABB15C" w:rsidR="00ED3A8E" w:rsidRDefault="00C63144" w:rsidP="006D1FF8">
      <w:pPr>
        <w:pStyle w:val="TextoPLANETA"/>
        <w:jc w:val="center"/>
        <w:rPr>
          <w:rFonts w:ascii="Times New Roman" w:hAnsi="Times New Roman" w:cs="Times New Roman"/>
          <w:sz w:val="24"/>
          <w:lang w:val="es-CO"/>
        </w:rPr>
      </w:pPr>
      <w:r w:rsidRPr="00C63144">
        <w:rPr>
          <w:rFonts w:ascii="Times New Roman" w:hAnsi="Times New Roman" w:cs="Times New Roman"/>
          <w:sz w:val="24"/>
          <w:lang w:val="es-CO"/>
        </w:rPr>
        <w:t>MA_06_07_CO_009</w:t>
      </w:r>
    </w:p>
    <w:p w14:paraId="30328936" w14:textId="77777777" w:rsidR="005C0B60" w:rsidRDefault="005C0B60" w:rsidP="00CB4D47">
      <w:pPr>
        <w:pStyle w:val="TextoPLANETA"/>
        <w:rPr>
          <w:rFonts w:ascii="Times New Roman" w:hAnsi="Times New Roman" w:cs="Times New Roman"/>
          <w:sz w:val="24"/>
          <w:lang w:val="es-CO"/>
        </w:rPr>
      </w:pPr>
    </w:p>
    <w:tbl>
      <w:tblPr>
        <w:tblStyle w:val="Tablaconcuadrcula"/>
        <w:tblW w:w="0" w:type="auto"/>
        <w:tblLayout w:type="fixed"/>
        <w:tblLook w:val="04A0" w:firstRow="1" w:lastRow="0" w:firstColumn="1" w:lastColumn="0" w:noHBand="0" w:noVBand="1"/>
      </w:tblPr>
      <w:tblGrid>
        <w:gridCol w:w="2802"/>
        <w:gridCol w:w="6345"/>
      </w:tblGrid>
      <w:tr w:rsidR="005C0B60" w:rsidRPr="008C2F79" w14:paraId="66F16A9C" w14:textId="77777777" w:rsidTr="004E535D">
        <w:tc>
          <w:tcPr>
            <w:tcW w:w="9147" w:type="dxa"/>
            <w:gridSpan w:val="2"/>
            <w:shd w:val="clear" w:color="auto" w:fill="0D0D0D" w:themeFill="text1" w:themeFillTint="F2"/>
          </w:tcPr>
          <w:p w14:paraId="1DC6993D" w14:textId="77777777" w:rsidR="005C0B60" w:rsidRPr="008C2F79" w:rsidRDefault="005C0B60" w:rsidP="004E535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5C0B60" w:rsidRPr="008C2F79" w14:paraId="4B103D4F" w14:textId="77777777" w:rsidTr="00D760AF">
        <w:tc>
          <w:tcPr>
            <w:tcW w:w="2802" w:type="dxa"/>
          </w:tcPr>
          <w:p w14:paraId="5693DE61" w14:textId="77777777" w:rsidR="005C0B60" w:rsidRPr="008C2F79" w:rsidRDefault="005C0B60"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345" w:type="dxa"/>
          </w:tcPr>
          <w:p w14:paraId="01C704CF" w14:textId="77777777" w:rsidR="005C0B60" w:rsidRPr="008C2F79"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MA_06_07_IMG09</w:t>
            </w:r>
          </w:p>
        </w:tc>
      </w:tr>
      <w:tr w:rsidR="005C0B60" w:rsidRPr="008C2F79" w14:paraId="0C8E234A" w14:textId="77777777" w:rsidTr="00D760AF">
        <w:tc>
          <w:tcPr>
            <w:tcW w:w="2802" w:type="dxa"/>
          </w:tcPr>
          <w:p w14:paraId="490CDDD0" w14:textId="77777777" w:rsidR="005C0B60" w:rsidRPr="008C2F79" w:rsidRDefault="005C0B60" w:rsidP="004E535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345" w:type="dxa"/>
          </w:tcPr>
          <w:p w14:paraId="0DA64471" w14:textId="77777777" w:rsidR="005C0B60" w:rsidRPr="008C2F79" w:rsidRDefault="005C0B60" w:rsidP="004E535D">
            <w:pPr>
              <w:rPr>
                <w:rFonts w:ascii="Times New Roman" w:hAnsi="Times New Roman" w:cs="Arial"/>
                <w:color w:val="000000"/>
                <w:sz w:val="24"/>
                <w:szCs w:val="24"/>
              </w:rPr>
            </w:pPr>
            <w:r>
              <w:rPr>
                <w:rFonts w:ascii="Times New Roman" w:hAnsi="Times New Roman" w:cs="Arial"/>
                <w:color w:val="000000"/>
                <w:sz w:val="24"/>
                <w:szCs w:val="24"/>
              </w:rPr>
              <w:t>División que muestra 7/4</w:t>
            </w:r>
          </w:p>
          <w:p w14:paraId="3E9C484A" w14:textId="77777777" w:rsidR="005C0B60" w:rsidRPr="008C2F79" w:rsidRDefault="00881D47" w:rsidP="004E535D">
            <w:pPr>
              <w:rPr>
                <w:rFonts w:ascii="Times New Roman" w:hAnsi="Times New Roman" w:cs="Arial"/>
                <w:color w:val="000000"/>
                <w:sz w:val="24"/>
                <w:szCs w:val="24"/>
              </w:rPr>
            </w:pPr>
            <w:r w:rsidRPr="00B82C45">
              <w:rPr>
                <w:sz w:val="24"/>
                <w:szCs w:val="24"/>
                <w:lang w:val="es-ES_tradnl"/>
              </w:rPr>
              <w:object w:dxaOrig="2440" w:dyaOrig="1020" w14:anchorId="639AA2A3">
                <v:shape id="_x0000_i1033" type="#_x0000_t75" style="width:184.65pt;height:78pt" o:ole="">
                  <v:imagedata r:id="rId25" o:title=""/>
                </v:shape>
                <o:OLEObject Type="Embed" ProgID="PBrush" ShapeID="_x0000_i1033" DrawAspect="Content" ObjectID="_1388057052" r:id="rId26"/>
              </w:object>
            </w:r>
          </w:p>
        </w:tc>
      </w:tr>
      <w:tr w:rsidR="005C0B60" w:rsidRPr="008C2F79" w14:paraId="75C76BCD" w14:textId="77777777" w:rsidTr="00D760AF">
        <w:tc>
          <w:tcPr>
            <w:tcW w:w="2802" w:type="dxa"/>
          </w:tcPr>
          <w:p w14:paraId="43EC90A5" w14:textId="77777777" w:rsidR="005C0B60" w:rsidRPr="008C2F79" w:rsidRDefault="005C0B60" w:rsidP="004E535D">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6345" w:type="dxa"/>
          </w:tcPr>
          <w:p w14:paraId="6575DDB6" w14:textId="77777777" w:rsidR="005C0B60" w:rsidRPr="008C2F79" w:rsidRDefault="005C0B60" w:rsidP="004E535D">
            <w:pPr>
              <w:rPr>
                <w:rFonts w:ascii="Times New Roman" w:hAnsi="Times New Roman" w:cs="Arial"/>
                <w:color w:val="000000"/>
                <w:sz w:val="24"/>
                <w:szCs w:val="24"/>
              </w:rPr>
            </w:pPr>
          </w:p>
        </w:tc>
      </w:tr>
      <w:tr w:rsidR="005C0B60" w:rsidRPr="008C2F79" w14:paraId="105E69B0" w14:textId="77777777" w:rsidTr="00D760AF">
        <w:tc>
          <w:tcPr>
            <w:tcW w:w="2802" w:type="dxa"/>
          </w:tcPr>
          <w:p w14:paraId="7E7F8BC2" w14:textId="77777777" w:rsidR="005C0B60" w:rsidRPr="008C2F79" w:rsidRDefault="005C0B60" w:rsidP="004E535D">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6345" w:type="dxa"/>
          </w:tcPr>
          <w:p w14:paraId="7E218E14" w14:textId="77777777" w:rsidR="005C0B60" w:rsidRPr="008C2F79" w:rsidRDefault="00BF4E00" w:rsidP="004E535D">
            <w:pPr>
              <w:pStyle w:val="TextoPLANETA"/>
              <w:rPr>
                <w:rFonts w:ascii="Times New Roman" w:hAnsi="Times New Roman"/>
                <w:color w:val="000000"/>
                <w:sz w:val="24"/>
                <w:szCs w:val="24"/>
              </w:rPr>
            </w:pPr>
            <w:r>
              <w:rPr>
                <w:rFonts w:ascii="Times New Roman" w:hAnsi="Times New Roman"/>
                <w:sz w:val="24"/>
                <w:szCs w:val="24"/>
              </w:rPr>
              <w:t xml:space="preserve">Representación </w:t>
            </w:r>
            <w:r w:rsidR="00ED3A8E">
              <w:rPr>
                <w:rFonts w:ascii="Times New Roman" w:hAnsi="Times New Roman"/>
                <w:sz w:val="24"/>
                <w:szCs w:val="24"/>
              </w:rPr>
              <w:t>decimal</w:t>
            </w:r>
            <w:r>
              <w:rPr>
                <w:rFonts w:ascii="Times New Roman" w:hAnsi="Times New Roman"/>
                <w:sz w:val="24"/>
                <w:szCs w:val="24"/>
              </w:rPr>
              <w:t xml:space="preserve"> de </w:t>
            </w:r>
            <w:r w:rsidR="00ED3A8E">
              <w:rPr>
                <w:rFonts w:ascii="Times New Roman" w:hAnsi="Times New Roman"/>
                <w:sz w:val="24"/>
                <w:szCs w:val="24"/>
              </w:rPr>
              <w:t xml:space="preserve">la fracción </w:t>
            </w:r>
            <w:r>
              <w:rPr>
                <w:rFonts w:ascii="Times New Roman" w:hAnsi="Times New Roman"/>
                <w:sz w:val="24"/>
                <w:szCs w:val="24"/>
              </w:rPr>
              <w:t>7/4.</w:t>
            </w:r>
          </w:p>
          <w:p w14:paraId="6854982A" w14:textId="77777777" w:rsidR="005C0B60" w:rsidRPr="008C2F79" w:rsidRDefault="005C0B60" w:rsidP="004E535D">
            <w:pPr>
              <w:rPr>
                <w:rFonts w:ascii="Times New Roman" w:hAnsi="Times New Roman" w:cs="Arial"/>
                <w:color w:val="000000"/>
                <w:sz w:val="24"/>
                <w:szCs w:val="24"/>
              </w:rPr>
            </w:pPr>
          </w:p>
        </w:tc>
      </w:tr>
      <w:tr w:rsidR="005C0B60" w:rsidRPr="008C2F79" w14:paraId="72703727" w14:textId="77777777" w:rsidTr="00D760AF">
        <w:tc>
          <w:tcPr>
            <w:tcW w:w="2802" w:type="dxa"/>
          </w:tcPr>
          <w:p w14:paraId="11094408" w14:textId="77777777" w:rsidR="005C0B60" w:rsidRPr="008C2F79" w:rsidRDefault="005C0B60"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6345" w:type="dxa"/>
          </w:tcPr>
          <w:p w14:paraId="2B839823" w14:textId="77777777" w:rsidR="005C0B60" w:rsidRPr="008C2F79" w:rsidRDefault="005C0B60" w:rsidP="004E535D">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5600B519" w14:textId="77777777" w:rsidR="003154D3" w:rsidRDefault="005C0B60" w:rsidP="00CB4D47">
      <w:pPr>
        <w:pStyle w:val="TextoPLANETA"/>
        <w:rPr>
          <w:rFonts w:ascii="Times New Roman" w:hAnsi="Times New Roman" w:cs="Times New Roman"/>
          <w:sz w:val="24"/>
          <w:lang w:val="es-CO"/>
        </w:rPr>
      </w:pPr>
      <w:r>
        <w:rPr>
          <w:rFonts w:ascii="Times New Roman" w:hAnsi="Times New Roman" w:cs="Times New Roman"/>
          <w:sz w:val="24"/>
          <w:lang w:val="es-CO"/>
        </w:rPr>
        <w:t xml:space="preserve"> </w:t>
      </w:r>
    </w:p>
    <w:p w14:paraId="74306981" w14:textId="77777777" w:rsidR="002F5486" w:rsidRPr="008C2F79" w:rsidRDefault="002F5486" w:rsidP="007542B7">
      <w:pPr>
        <w:pStyle w:val="TextoPLANETA"/>
        <w:rPr>
          <w:rFonts w:ascii="Times New Roman" w:hAnsi="Times New Roman"/>
          <w:sz w:val="24"/>
          <w:lang w:val="es-CO"/>
        </w:rPr>
      </w:pPr>
    </w:p>
    <w:tbl>
      <w:tblPr>
        <w:tblStyle w:val="Tablaconcuadrcula"/>
        <w:tblpPr w:leftFromText="141" w:rightFromText="141" w:vertAnchor="text" w:horzAnchor="margin" w:tblpY="122"/>
        <w:tblW w:w="0" w:type="auto"/>
        <w:tblLook w:val="04A0" w:firstRow="1" w:lastRow="0" w:firstColumn="1" w:lastColumn="0" w:noHBand="0" w:noVBand="1"/>
      </w:tblPr>
      <w:tblGrid>
        <w:gridCol w:w="2512"/>
        <w:gridCol w:w="6493"/>
      </w:tblGrid>
      <w:tr w:rsidR="00AD0B73" w:rsidRPr="008C2F79" w14:paraId="0E786C95" w14:textId="77777777" w:rsidTr="00AD0B73">
        <w:tc>
          <w:tcPr>
            <w:tcW w:w="9005" w:type="dxa"/>
            <w:gridSpan w:val="2"/>
            <w:shd w:val="clear" w:color="auto" w:fill="000000" w:themeFill="text1"/>
          </w:tcPr>
          <w:p w14:paraId="004C6983" w14:textId="77777777" w:rsidR="00AD0B73" w:rsidRPr="008C2F79" w:rsidRDefault="00AD0B73" w:rsidP="00AD0B73">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AD0B73" w:rsidRPr="008C2F79" w14:paraId="5666B0A7" w14:textId="77777777" w:rsidTr="00AD0B73">
        <w:tc>
          <w:tcPr>
            <w:tcW w:w="2512" w:type="dxa"/>
          </w:tcPr>
          <w:p w14:paraId="3CEA4721" w14:textId="77777777" w:rsidR="00AD0B73" w:rsidRPr="008C2F79" w:rsidRDefault="00AD0B73" w:rsidP="00AD0B73">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02B78B46" w14:textId="77777777" w:rsidR="00AD0B73" w:rsidRPr="008C2F79" w:rsidRDefault="00AD0B73" w:rsidP="00AD0B73">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MA_06_07_REC40 </w:t>
            </w:r>
            <w:r w:rsidRPr="008C2F79">
              <w:rPr>
                <w:rFonts w:ascii="Times New Roman" w:hAnsi="Times New Roman" w:cs="Arial"/>
                <w:color w:val="000000"/>
                <w:sz w:val="24"/>
                <w:szCs w:val="24"/>
                <w:highlight w:val="green"/>
              </w:rPr>
              <w:t xml:space="preserve">(aprovechado) </w:t>
            </w:r>
            <w:r w:rsidR="00C74D74" w:rsidRPr="008C2F79">
              <w:rPr>
                <w:rFonts w:ascii="Times New Roman" w:hAnsi="Times New Roman" w:cs="Arial"/>
                <w:b/>
                <w:color w:val="FFFFFF" w:themeColor="background1"/>
                <w:sz w:val="24"/>
                <w:szCs w:val="24"/>
                <w:highlight w:val="blue"/>
              </w:rPr>
              <w:t>(NO APARECE EN EL CUADERNO DE ESTUDIO)</w:t>
            </w:r>
          </w:p>
        </w:tc>
      </w:tr>
      <w:tr w:rsidR="00AD0B73" w:rsidRPr="008C2F79" w14:paraId="40418575" w14:textId="77777777" w:rsidTr="00AD0B73">
        <w:tc>
          <w:tcPr>
            <w:tcW w:w="2512" w:type="dxa"/>
          </w:tcPr>
          <w:p w14:paraId="3C93E7AA" w14:textId="77777777" w:rsidR="00AD0B73" w:rsidRPr="008C2F79" w:rsidRDefault="00AD0B73" w:rsidP="00AD0B73">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12B2BF1" w14:textId="77777777" w:rsidR="00AD0B73" w:rsidRPr="008C2F79" w:rsidRDefault="00AD0B73" w:rsidP="00AD0B73">
            <w:pPr>
              <w:rPr>
                <w:rFonts w:ascii="Times New Roman" w:hAnsi="Times New Roman" w:cs="Arial"/>
                <w:color w:val="000000"/>
                <w:sz w:val="24"/>
                <w:szCs w:val="24"/>
              </w:rPr>
            </w:pPr>
            <w:r w:rsidRPr="008C2F79">
              <w:rPr>
                <w:rFonts w:ascii="Times New Roman" w:hAnsi="Times New Roman" w:cs="Arial"/>
                <w:color w:val="000000"/>
                <w:sz w:val="24"/>
                <w:szCs w:val="24"/>
              </w:rPr>
              <w:t>Convierte decimales en fracciones</w:t>
            </w:r>
          </w:p>
        </w:tc>
      </w:tr>
      <w:tr w:rsidR="00AD0B73" w:rsidRPr="008C2F79" w14:paraId="10007DBB" w14:textId="77777777" w:rsidTr="00AD0B73">
        <w:tc>
          <w:tcPr>
            <w:tcW w:w="2512" w:type="dxa"/>
          </w:tcPr>
          <w:p w14:paraId="2CA9A93B" w14:textId="77777777" w:rsidR="00AD0B73" w:rsidRPr="008C2F79" w:rsidRDefault="00AD0B73" w:rsidP="00AD0B73">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03CDFA1B" w14:textId="77777777" w:rsidR="00AD0B73" w:rsidRPr="008C2F79" w:rsidRDefault="00AD0B73" w:rsidP="001B7279">
            <w:pPr>
              <w:rPr>
                <w:rFonts w:ascii="Times New Roman" w:hAnsi="Times New Roman" w:cs="Arial"/>
                <w:color w:val="000000"/>
                <w:sz w:val="24"/>
                <w:szCs w:val="24"/>
              </w:rPr>
            </w:pPr>
            <w:r w:rsidRPr="008C2F79">
              <w:rPr>
                <w:rFonts w:ascii="Times New Roman" w:hAnsi="Times New Roman" w:cs="Arial"/>
                <w:color w:val="000000"/>
                <w:sz w:val="24"/>
                <w:szCs w:val="24"/>
              </w:rPr>
              <w:t xml:space="preserve">Actividad para </w:t>
            </w:r>
            <w:r w:rsidR="001B7279">
              <w:rPr>
                <w:rFonts w:ascii="Times New Roman" w:hAnsi="Times New Roman" w:cs="Arial"/>
                <w:color w:val="000000"/>
                <w:sz w:val="24"/>
                <w:szCs w:val="24"/>
              </w:rPr>
              <w:t>practicar</w:t>
            </w:r>
            <w:r w:rsidRPr="008C2F79">
              <w:rPr>
                <w:rFonts w:ascii="Times New Roman" w:hAnsi="Times New Roman" w:cs="Arial"/>
                <w:color w:val="000000"/>
                <w:sz w:val="24"/>
                <w:szCs w:val="24"/>
              </w:rPr>
              <w:t xml:space="preserve"> el paso de decimal a fracción</w:t>
            </w:r>
          </w:p>
        </w:tc>
      </w:tr>
    </w:tbl>
    <w:p w14:paraId="7DE430F1" w14:textId="77777777" w:rsidR="00855500" w:rsidRPr="008C2F79" w:rsidRDefault="00855500" w:rsidP="00D74881">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8"/>
        <w:gridCol w:w="6515"/>
      </w:tblGrid>
      <w:tr w:rsidR="004B7E7F" w:rsidRPr="008C2F79" w14:paraId="660E551A" w14:textId="77777777" w:rsidTr="00C44F7D">
        <w:tc>
          <w:tcPr>
            <w:tcW w:w="9033" w:type="dxa"/>
            <w:gridSpan w:val="2"/>
            <w:shd w:val="clear" w:color="auto" w:fill="000000" w:themeFill="text1"/>
          </w:tcPr>
          <w:p w14:paraId="36368EBA" w14:textId="77777777" w:rsidR="004B7E7F" w:rsidRPr="008C2F79" w:rsidRDefault="004B7E7F"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Profundiza (recurso de exposición)</w:t>
            </w:r>
          </w:p>
        </w:tc>
      </w:tr>
      <w:tr w:rsidR="004B7E7F" w:rsidRPr="008C2F79" w14:paraId="5CB1A00F" w14:textId="77777777" w:rsidTr="00C44F7D">
        <w:tc>
          <w:tcPr>
            <w:tcW w:w="2518" w:type="dxa"/>
          </w:tcPr>
          <w:p w14:paraId="4EE3B6FD" w14:textId="77777777" w:rsidR="004B7E7F" w:rsidRPr="008C2F79" w:rsidRDefault="004B7E7F"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10EFDB02" w14:textId="77777777" w:rsidR="004B7E7F" w:rsidRPr="008C2F79" w:rsidRDefault="004B7E7F"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MA_06_07_REC50 </w:t>
            </w:r>
            <w:r w:rsidRPr="008C2F79">
              <w:rPr>
                <w:rFonts w:ascii="Times New Roman" w:hAnsi="Times New Roman" w:cs="Arial"/>
                <w:color w:val="000000"/>
                <w:sz w:val="24"/>
                <w:szCs w:val="24"/>
                <w:highlight w:val="green"/>
              </w:rPr>
              <w:t>(aprovechado)</w:t>
            </w:r>
          </w:p>
        </w:tc>
      </w:tr>
      <w:tr w:rsidR="004B7E7F" w:rsidRPr="008C2F79" w14:paraId="3B74253D" w14:textId="77777777" w:rsidTr="00C44F7D">
        <w:tc>
          <w:tcPr>
            <w:tcW w:w="2518" w:type="dxa"/>
          </w:tcPr>
          <w:p w14:paraId="25565277" w14:textId="77777777" w:rsidR="004B7E7F" w:rsidRPr="008C2F79" w:rsidRDefault="004B7E7F"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515" w:type="dxa"/>
          </w:tcPr>
          <w:p w14:paraId="7BA67219" w14:textId="77777777" w:rsidR="004B7E7F" w:rsidRPr="008C2F79" w:rsidRDefault="004B7E7F" w:rsidP="00C44F7D">
            <w:pPr>
              <w:rPr>
                <w:rFonts w:ascii="Times New Roman" w:hAnsi="Times New Roman" w:cs="Arial"/>
                <w:color w:val="000000"/>
                <w:sz w:val="24"/>
                <w:szCs w:val="24"/>
              </w:rPr>
            </w:pPr>
            <w:r w:rsidRPr="008C2F79">
              <w:rPr>
                <w:rFonts w:ascii="Times New Roman" w:hAnsi="Times New Roman" w:cs="Arial"/>
                <w:color w:val="000000"/>
                <w:sz w:val="24"/>
                <w:szCs w:val="24"/>
              </w:rPr>
              <w:t>La estructura de un número decimal</w:t>
            </w:r>
          </w:p>
        </w:tc>
      </w:tr>
      <w:tr w:rsidR="004B7E7F" w:rsidRPr="008C2F79" w14:paraId="6F0B90F7" w14:textId="77777777" w:rsidTr="00C44F7D">
        <w:tc>
          <w:tcPr>
            <w:tcW w:w="2518" w:type="dxa"/>
          </w:tcPr>
          <w:p w14:paraId="71C56E3F" w14:textId="77777777" w:rsidR="004B7E7F" w:rsidRPr="008C2F79" w:rsidRDefault="004B7E7F"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3E2365F7" w14:textId="77777777" w:rsidR="004B7E7F" w:rsidRPr="008C2F79" w:rsidRDefault="004B7E7F" w:rsidP="001B7279">
            <w:pPr>
              <w:rPr>
                <w:rFonts w:ascii="Times New Roman" w:hAnsi="Times New Roman" w:cs="Arial"/>
                <w:color w:val="000000"/>
                <w:sz w:val="24"/>
                <w:szCs w:val="24"/>
              </w:rPr>
            </w:pPr>
            <w:r w:rsidRPr="008C2F79">
              <w:rPr>
                <w:rFonts w:ascii="Times New Roman" w:hAnsi="Times New Roman" w:cs="Arial"/>
                <w:color w:val="000000"/>
                <w:sz w:val="24"/>
                <w:szCs w:val="24"/>
              </w:rPr>
              <w:t>Interactivo que explica los órdenes de unidades de un número decimal</w:t>
            </w:r>
          </w:p>
        </w:tc>
      </w:tr>
    </w:tbl>
    <w:p w14:paraId="29C54493" w14:textId="77777777" w:rsidR="004B7E7F" w:rsidRPr="008C2F79" w:rsidRDefault="004B7E7F" w:rsidP="004B7E7F">
      <w:pPr>
        <w:pStyle w:val="TextoPLANETA"/>
        <w:rPr>
          <w:rFonts w:ascii="Times New Roman" w:hAnsi="Times New Roman"/>
          <w:sz w:val="24"/>
          <w:lang w:val="es-CO"/>
        </w:rPr>
      </w:pPr>
    </w:p>
    <w:tbl>
      <w:tblPr>
        <w:tblStyle w:val="Tablaconcuadrcula"/>
        <w:tblpPr w:leftFromText="141" w:rightFromText="141" w:vertAnchor="text" w:horzAnchor="margin" w:tblpY="83"/>
        <w:tblW w:w="0" w:type="auto"/>
        <w:tblLook w:val="04A0" w:firstRow="1" w:lastRow="0" w:firstColumn="1" w:lastColumn="0" w:noHBand="0" w:noVBand="1"/>
      </w:tblPr>
      <w:tblGrid>
        <w:gridCol w:w="2512"/>
        <w:gridCol w:w="6493"/>
      </w:tblGrid>
      <w:tr w:rsidR="004B7E7F" w:rsidRPr="008C2F79" w14:paraId="4CAEDAAE" w14:textId="77777777" w:rsidTr="004B7E7F">
        <w:tc>
          <w:tcPr>
            <w:tcW w:w="9005" w:type="dxa"/>
            <w:gridSpan w:val="2"/>
            <w:shd w:val="clear" w:color="auto" w:fill="000000" w:themeFill="text1"/>
          </w:tcPr>
          <w:p w14:paraId="0FE48429" w14:textId="77777777" w:rsidR="004B7E7F" w:rsidRPr="008C2F79" w:rsidRDefault="004B7E7F" w:rsidP="004B7E7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B7E7F" w:rsidRPr="008C2F79" w14:paraId="417E482F" w14:textId="77777777" w:rsidTr="004B7E7F">
        <w:tc>
          <w:tcPr>
            <w:tcW w:w="2512" w:type="dxa"/>
          </w:tcPr>
          <w:p w14:paraId="6B08317B" w14:textId="77777777" w:rsidR="004B7E7F" w:rsidRPr="008C2F79" w:rsidRDefault="004B7E7F" w:rsidP="004B7E7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345F2795" w14:textId="77777777" w:rsidR="004B7E7F" w:rsidRPr="008C2F79" w:rsidRDefault="004B7E7F" w:rsidP="004B7E7F">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MA_06_07_REC60 </w:t>
            </w:r>
            <w:r w:rsidRPr="008C2F79">
              <w:rPr>
                <w:rFonts w:ascii="Times New Roman" w:hAnsi="Times New Roman" w:cs="Arial"/>
                <w:color w:val="000000"/>
                <w:sz w:val="24"/>
                <w:szCs w:val="24"/>
                <w:highlight w:val="green"/>
              </w:rPr>
              <w:t xml:space="preserve">(aprovechado) </w:t>
            </w:r>
          </w:p>
        </w:tc>
      </w:tr>
      <w:tr w:rsidR="004B7E7F" w:rsidRPr="008C2F79" w14:paraId="64C88B06" w14:textId="77777777" w:rsidTr="004B7E7F">
        <w:tc>
          <w:tcPr>
            <w:tcW w:w="2512" w:type="dxa"/>
          </w:tcPr>
          <w:p w14:paraId="24A410BD" w14:textId="77777777" w:rsidR="004B7E7F" w:rsidRPr="008C2F79" w:rsidRDefault="004B7E7F" w:rsidP="004B7E7F">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4522D816" w14:textId="77777777" w:rsidR="004B7E7F" w:rsidRPr="008C2F79" w:rsidRDefault="00070223" w:rsidP="004B7E7F">
            <w:pPr>
              <w:rPr>
                <w:rFonts w:ascii="Times New Roman" w:hAnsi="Times New Roman" w:cs="Arial"/>
                <w:color w:val="000000"/>
                <w:sz w:val="24"/>
                <w:szCs w:val="24"/>
              </w:rPr>
            </w:pPr>
            <w:r>
              <w:rPr>
                <w:rFonts w:ascii="Times New Roman" w:hAnsi="Times New Roman" w:cs="Arial"/>
                <w:color w:val="000000"/>
                <w:sz w:val="24"/>
                <w:szCs w:val="24"/>
              </w:rPr>
              <w:t>Convierte una fracción en decimal</w:t>
            </w:r>
          </w:p>
        </w:tc>
      </w:tr>
      <w:tr w:rsidR="004B7E7F" w:rsidRPr="008C2F79" w14:paraId="60231604" w14:textId="77777777" w:rsidTr="004B7E7F">
        <w:tc>
          <w:tcPr>
            <w:tcW w:w="2512" w:type="dxa"/>
          </w:tcPr>
          <w:p w14:paraId="7C8A4682" w14:textId="77777777" w:rsidR="004B7E7F" w:rsidRPr="008C2F79" w:rsidRDefault="004B7E7F" w:rsidP="004B7E7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5FBFE78E" w14:textId="77777777" w:rsidR="004B7E7F" w:rsidRPr="008C2F79" w:rsidRDefault="004B7E7F" w:rsidP="00070223">
            <w:pPr>
              <w:rPr>
                <w:rFonts w:ascii="Times New Roman" w:hAnsi="Times New Roman" w:cs="Arial"/>
                <w:color w:val="000000"/>
                <w:sz w:val="24"/>
                <w:szCs w:val="24"/>
              </w:rPr>
            </w:pPr>
            <w:r w:rsidRPr="008C2F79">
              <w:rPr>
                <w:rFonts w:ascii="Times New Roman" w:hAnsi="Times New Roman" w:cs="Arial"/>
                <w:color w:val="000000"/>
                <w:sz w:val="24"/>
                <w:szCs w:val="24"/>
              </w:rPr>
              <w:t xml:space="preserve">Actividad </w:t>
            </w:r>
            <w:r w:rsidR="00070223">
              <w:rPr>
                <w:rFonts w:ascii="Times New Roman" w:hAnsi="Times New Roman" w:cs="Arial"/>
                <w:color w:val="000000"/>
                <w:sz w:val="24"/>
                <w:szCs w:val="24"/>
              </w:rPr>
              <w:t>para realizar conversiones entre fracciones y decimales</w:t>
            </w:r>
          </w:p>
        </w:tc>
      </w:tr>
    </w:tbl>
    <w:p w14:paraId="3D1072B7" w14:textId="77777777" w:rsidR="004B7E7F" w:rsidRPr="008C2F79" w:rsidRDefault="004B7E7F" w:rsidP="004B7E7F">
      <w:pPr>
        <w:pStyle w:val="TextoPLANETA"/>
        <w:rPr>
          <w:rFonts w:ascii="Times New Roman" w:hAnsi="Times New Roman"/>
          <w:sz w:val="24"/>
          <w:lang w:val="es-CO"/>
        </w:rPr>
      </w:pPr>
    </w:p>
    <w:p w14:paraId="3B0DB976" w14:textId="77777777" w:rsidR="00F20FFB" w:rsidRPr="008C2F79" w:rsidRDefault="00F20FFB" w:rsidP="00F20FFB">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000E4FCF">
        <w:rPr>
          <w:rFonts w:ascii="Times New Roman" w:hAnsi="Times New Roman"/>
          <w:sz w:val="24"/>
          <w:lang w:val="es-CO"/>
        </w:rPr>
        <w:t>1.4</w:t>
      </w:r>
      <w:r w:rsidRPr="008C2F79">
        <w:rPr>
          <w:rFonts w:ascii="Times New Roman" w:hAnsi="Times New Roman"/>
          <w:sz w:val="24"/>
          <w:lang w:val="es-CO"/>
        </w:rPr>
        <w:t xml:space="preserve"> La descomposición de un número decimal</w:t>
      </w:r>
    </w:p>
    <w:p w14:paraId="1890BBB0" w14:textId="77777777" w:rsidR="00736BA2" w:rsidRPr="008C2F79" w:rsidRDefault="00736BA2" w:rsidP="00736BA2">
      <w:pPr>
        <w:pStyle w:val="Seccin3PLANETA"/>
        <w:rPr>
          <w:rFonts w:ascii="Times New Roman" w:hAnsi="Times New Roman"/>
          <w:sz w:val="24"/>
          <w:lang w:val="es-CO"/>
        </w:rPr>
      </w:pPr>
    </w:p>
    <w:p w14:paraId="037CFDEC" w14:textId="77777777" w:rsidR="00736BA2" w:rsidRPr="008C2F79" w:rsidRDefault="00736BA2" w:rsidP="00736BA2">
      <w:pPr>
        <w:pStyle w:val="TextoPLANETA"/>
        <w:rPr>
          <w:rFonts w:ascii="Times New Roman" w:hAnsi="Times New Roman"/>
          <w:sz w:val="24"/>
          <w:lang w:val="es-CO"/>
        </w:rPr>
      </w:pPr>
      <w:r w:rsidRPr="008C2F79">
        <w:rPr>
          <w:rFonts w:ascii="Times New Roman" w:hAnsi="Times New Roman"/>
          <w:sz w:val="24"/>
          <w:lang w:val="es-CO"/>
        </w:rPr>
        <w:t>El valor posicional de una cifra decimal depende de la posición que ocupa</w:t>
      </w:r>
      <w:r w:rsidR="00A96A26">
        <w:rPr>
          <w:rFonts w:ascii="Times New Roman" w:hAnsi="Times New Roman"/>
          <w:sz w:val="24"/>
          <w:lang w:val="es-CO"/>
        </w:rPr>
        <w:t>.</w:t>
      </w:r>
      <w:r w:rsidRPr="008C2F79">
        <w:rPr>
          <w:rFonts w:ascii="Times New Roman" w:hAnsi="Times New Roman"/>
          <w:sz w:val="24"/>
          <w:lang w:val="es-CO"/>
        </w:rPr>
        <w:t xml:space="preserve"> </w:t>
      </w:r>
      <w:r w:rsidR="00A96A26">
        <w:rPr>
          <w:rFonts w:ascii="Times New Roman" w:hAnsi="Times New Roman"/>
          <w:sz w:val="24"/>
          <w:lang w:val="es-CO"/>
        </w:rPr>
        <w:t>S</w:t>
      </w:r>
      <w:r w:rsidRPr="008C2F79">
        <w:rPr>
          <w:rFonts w:ascii="Times New Roman" w:hAnsi="Times New Roman"/>
          <w:sz w:val="24"/>
          <w:lang w:val="es-CO"/>
        </w:rPr>
        <w:t xml:space="preserve">e obtiene multiplicando su valor intrínseco (el que expresa la cifra por ella misma) por el valor del orden de magnitud de su posición. </w:t>
      </w:r>
    </w:p>
    <w:p w14:paraId="6D25F5F0" w14:textId="77777777" w:rsidR="00736BA2" w:rsidRPr="008C2F79" w:rsidRDefault="00736BA2" w:rsidP="00736BA2">
      <w:pPr>
        <w:pStyle w:val="TextoPLANETA"/>
        <w:rPr>
          <w:rFonts w:ascii="Times New Roman" w:hAnsi="Times New Roman"/>
          <w:sz w:val="24"/>
          <w:lang w:val="es-CO"/>
        </w:rPr>
      </w:pPr>
    </w:p>
    <w:p w14:paraId="6458E2A9" w14:textId="77777777" w:rsidR="00736BA2" w:rsidRPr="008C2F79" w:rsidRDefault="00736BA2" w:rsidP="00736BA2">
      <w:pPr>
        <w:pStyle w:val="TextoPLANETA"/>
        <w:rPr>
          <w:rFonts w:ascii="Times New Roman" w:hAnsi="Times New Roman"/>
          <w:sz w:val="24"/>
          <w:lang w:val="es-CO"/>
        </w:rPr>
      </w:pPr>
      <w:r w:rsidRPr="008C2F79">
        <w:rPr>
          <w:rFonts w:ascii="Times New Roman" w:hAnsi="Times New Roman"/>
          <w:sz w:val="24"/>
          <w:lang w:val="es-CO"/>
        </w:rPr>
        <w:t xml:space="preserve">Por ejemplo, </w:t>
      </w:r>
      <w:r w:rsidR="00D42936">
        <w:rPr>
          <w:rFonts w:ascii="Times New Roman" w:hAnsi="Times New Roman"/>
          <w:sz w:val="24"/>
          <w:lang w:val="es-CO"/>
        </w:rPr>
        <w:t xml:space="preserve">para el número </w:t>
      </w:r>
      <w:r w:rsidRPr="008C2F79">
        <w:rPr>
          <w:rFonts w:ascii="Times New Roman" w:hAnsi="Times New Roman"/>
          <w:sz w:val="24"/>
          <w:lang w:val="es-CO"/>
        </w:rPr>
        <w:t>273,615</w:t>
      </w:r>
      <w:r w:rsidR="00D42936">
        <w:rPr>
          <w:rFonts w:ascii="Times New Roman" w:hAnsi="Times New Roman"/>
          <w:sz w:val="24"/>
          <w:lang w:val="es-CO"/>
        </w:rPr>
        <w:t xml:space="preserve"> se observa lo siguiente</w:t>
      </w:r>
      <w:ins w:id="17" w:author="mercyranjel" w:date="2016-01-12T15:38:00Z">
        <w:r w:rsidR="00A96A26">
          <w:rPr>
            <w:rFonts w:ascii="Times New Roman" w:hAnsi="Times New Roman"/>
            <w:sz w:val="24"/>
            <w:lang w:val="es-CO"/>
          </w:rPr>
          <w:t>.</w:t>
        </w:r>
      </w:ins>
      <w:r w:rsidR="004343A7" w:rsidRPr="008C2F79">
        <w:rPr>
          <w:rFonts w:ascii="Times New Roman" w:hAnsi="Times New Roman"/>
          <w:sz w:val="24"/>
          <w:lang w:val="es-CO"/>
        </w:rPr>
        <w:t xml:space="preserve"> </w:t>
      </w:r>
    </w:p>
    <w:p w14:paraId="40FC4B94" w14:textId="77777777" w:rsidR="004343A7" w:rsidRPr="008C2F79" w:rsidRDefault="00BF4E00" w:rsidP="00736BA2">
      <w:pPr>
        <w:pStyle w:val="TextoPLANETA"/>
        <w:rPr>
          <w:rFonts w:ascii="Times New Roman" w:hAnsi="Times New Roman"/>
          <w:sz w:val="24"/>
          <w:lang w:val="es-CO"/>
        </w:rPr>
      </w:pPr>
      <w:r>
        <w:rPr>
          <w:rFonts w:ascii="Times New Roman" w:hAnsi="Times New Roman"/>
          <w:sz w:val="24"/>
          <w:lang w:val="es-CO"/>
        </w:rPr>
        <w:t>-</w:t>
      </w:r>
    </w:p>
    <w:tbl>
      <w:tblPr>
        <w:tblStyle w:val="Tablaconcuadrcula"/>
        <w:tblW w:w="0" w:type="auto"/>
        <w:tblLayout w:type="fixed"/>
        <w:tblLook w:val="04A0" w:firstRow="1" w:lastRow="0" w:firstColumn="1" w:lastColumn="0" w:noHBand="0" w:noVBand="1"/>
      </w:tblPr>
      <w:tblGrid>
        <w:gridCol w:w="1384"/>
        <w:gridCol w:w="7763"/>
      </w:tblGrid>
      <w:tr w:rsidR="004343A7" w:rsidRPr="008C2F79" w14:paraId="6A37C4A4" w14:textId="77777777" w:rsidTr="006F6B46">
        <w:tc>
          <w:tcPr>
            <w:tcW w:w="9147" w:type="dxa"/>
            <w:gridSpan w:val="2"/>
            <w:shd w:val="clear" w:color="auto" w:fill="0D0D0D" w:themeFill="text1" w:themeFillTint="F2"/>
          </w:tcPr>
          <w:p w14:paraId="29EC52F8" w14:textId="77777777" w:rsidR="004343A7" w:rsidRPr="008C2F79" w:rsidRDefault="004343A7" w:rsidP="006F6B46">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4343A7" w:rsidRPr="008C2F79" w14:paraId="592D2033" w14:textId="77777777" w:rsidTr="006F6B46">
        <w:tc>
          <w:tcPr>
            <w:tcW w:w="1384" w:type="dxa"/>
          </w:tcPr>
          <w:p w14:paraId="787FAB88" w14:textId="77777777" w:rsidR="004343A7" w:rsidRPr="008C2F79" w:rsidRDefault="004343A7" w:rsidP="006F6B46">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54E46615" w14:textId="77777777" w:rsidR="004343A7" w:rsidRPr="008C2F79" w:rsidRDefault="00881D47" w:rsidP="006F6B46">
            <w:pPr>
              <w:rPr>
                <w:rFonts w:ascii="Times New Roman" w:hAnsi="Times New Roman" w:cs="Arial"/>
                <w:b/>
                <w:color w:val="000000"/>
                <w:sz w:val="24"/>
                <w:szCs w:val="24"/>
              </w:rPr>
            </w:pPr>
            <w:r>
              <w:rPr>
                <w:rFonts w:ascii="Times New Roman" w:hAnsi="Times New Roman" w:cs="Arial"/>
                <w:color w:val="000000"/>
                <w:sz w:val="24"/>
                <w:szCs w:val="24"/>
              </w:rPr>
              <w:t>MA_06_07_IMG10</w:t>
            </w:r>
          </w:p>
        </w:tc>
      </w:tr>
      <w:tr w:rsidR="004343A7" w:rsidRPr="008C2F79" w14:paraId="5562E3B5" w14:textId="77777777" w:rsidTr="006F6B46">
        <w:tc>
          <w:tcPr>
            <w:tcW w:w="1384" w:type="dxa"/>
          </w:tcPr>
          <w:p w14:paraId="333925EF" w14:textId="77777777" w:rsidR="004343A7" w:rsidRPr="008C2F79" w:rsidRDefault="004343A7" w:rsidP="006F6B46">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327120C2" w14:textId="77777777" w:rsidR="004343A7" w:rsidRPr="008C2F79" w:rsidRDefault="004343A7" w:rsidP="006F6B46">
            <w:pPr>
              <w:rPr>
                <w:rFonts w:ascii="Times New Roman" w:hAnsi="Times New Roman" w:cs="Arial"/>
                <w:color w:val="000000"/>
                <w:sz w:val="24"/>
                <w:szCs w:val="24"/>
              </w:rPr>
            </w:pPr>
            <w:r w:rsidRPr="008C2F79">
              <w:rPr>
                <w:rFonts w:ascii="Times New Roman" w:hAnsi="Times New Roman" w:cs="Arial"/>
                <w:color w:val="000000"/>
                <w:sz w:val="24"/>
                <w:szCs w:val="24"/>
              </w:rPr>
              <w:t xml:space="preserve">Tabla que muestra el número 273,616 en la tabla de posiciones con su respectivo valor posicional debajo en una fuente más pequeña.   </w:t>
            </w:r>
          </w:p>
          <w:p w14:paraId="390291A3" w14:textId="77777777" w:rsidR="004343A7" w:rsidRPr="008C2F79" w:rsidRDefault="00122683" w:rsidP="006F6B46">
            <w:pPr>
              <w:rPr>
                <w:rFonts w:ascii="Times New Roman" w:hAnsi="Times New Roman" w:cs="Arial"/>
                <w:color w:val="000000"/>
                <w:sz w:val="24"/>
                <w:szCs w:val="24"/>
              </w:rPr>
            </w:pPr>
            <w:r w:rsidRPr="00B82C45">
              <w:rPr>
                <w:sz w:val="24"/>
                <w:szCs w:val="24"/>
                <w:lang w:val="es-ES_tradnl"/>
              </w:rPr>
              <w:object w:dxaOrig="4570" w:dyaOrig="1120" w14:anchorId="3E5E4039">
                <v:shape id="_x0000_i1034" type="#_x0000_t75" style="width:316.65pt;height:78pt" o:ole="">
                  <v:imagedata r:id="rId27" o:title=""/>
                </v:shape>
                <o:OLEObject Type="Embed" ProgID="PBrush" ShapeID="_x0000_i1034" DrawAspect="Content" ObjectID="_1388057053" r:id="rId28"/>
              </w:object>
            </w:r>
          </w:p>
          <w:p w14:paraId="3299E7EB" w14:textId="77777777" w:rsidR="004343A7" w:rsidRPr="008C2F79" w:rsidRDefault="004343A7" w:rsidP="006F6B46">
            <w:pPr>
              <w:rPr>
                <w:rFonts w:ascii="Times New Roman" w:hAnsi="Times New Roman" w:cs="Arial"/>
                <w:color w:val="000000"/>
                <w:sz w:val="24"/>
                <w:szCs w:val="24"/>
              </w:rPr>
            </w:pPr>
          </w:p>
        </w:tc>
      </w:tr>
      <w:tr w:rsidR="004343A7" w:rsidRPr="008C2F79" w14:paraId="082DE65B" w14:textId="77777777" w:rsidTr="006F6B46">
        <w:tc>
          <w:tcPr>
            <w:tcW w:w="1384" w:type="dxa"/>
          </w:tcPr>
          <w:p w14:paraId="4DC67F94" w14:textId="77777777" w:rsidR="004343A7" w:rsidRPr="008C2F79" w:rsidRDefault="004343A7" w:rsidP="006F6B46">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53192F06" w14:textId="77777777" w:rsidR="004343A7" w:rsidRPr="008C2F79" w:rsidRDefault="004343A7" w:rsidP="006F6B46">
            <w:pPr>
              <w:rPr>
                <w:rFonts w:ascii="Times New Roman" w:hAnsi="Times New Roman" w:cs="Arial"/>
                <w:color w:val="000000"/>
                <w:sz w:val="24"/>
                <w:szCs w:val="24"/>
              </w:rPr>
            </w:pPr>
          </w:p>
        </w:tc>
      </w:tr>
      <w:tr w:rsidR="004343A7" w:rsidRPr="008C2F79" w14:paraId="46DDA5FB" w14:textId="77777777" w:rsidTr="006F6B46">
        <w:tc>
          <w:tcPr>
            <w:tcW w:w="1384" w:type="dxa"/>
          </w:tcPr>
          <w:p w14:paraId="63EAD71F" w14:textId="77777777" w:rsidR="004343A7" w:rsidRPr="008C2F79" w:rsidRDefault="004343A7" w:rsidP="006F6B46">
            <w:pPr>
              <w:rPr>
                <w:rFonts w:ascii="Times New Roman" w:hAnsi="Times New Roman" w:cs="Arial"/>
                <w:color w:val="000000"/>
                <w:sz w:val="24"/>
                <w:szCs w:val="24"/>
              </w:rPr>
            </w:pPr>
            <w:r w:rsidRPr="008C2F79">
              <w:rPr>
                <w:rFonts w:ascii="Times New Roman" w:hAnsi="Times New Roman" w:cs="Arial"/>
                <w:b/>
                <w:color w:val="000000"/>
                <w:sz w:val="24"/>
                <w:szCs w:val="24"/>
              </w:rPr>
              <w:t xml:space="preserve">Pie de </w:t>
            </w:r>
            <w:r w:rsidRPr="008C2F79">
              <w:rPr>
                <w:rFonts w:ascii="Times New Roman" w:hAnsi="Times New Roman" w:cs="Arial"/>
                <w:b/>
                <w:color w:val="000000"/>
                <w:sz w:val="24"/>
                <w:szCs w:val="24"/>
              </w:rPr>
              <w:lastRenderedPageBreak/>
              <w:t>imagen</w:t>
            </w:r>
          </w:p>
        </w:tc>
        <w:tc>
          <w:tcPr>
            <w:tcW w:w="7763" w:type="dxa"/>
          </w:tcPr>
          <w:p w14:paraId="434BA497" w14:textId="77777777" w:rsidR="004343A7" w:rsidRPr="008C2F79" w:rsidRDefault="004343A7" w:rsidP="006F6B46">
            <w:pPr>
              <w:pStyle w:val="TextoPLANETA"/>
              <w:rPr>
                <w:rFonts w:ascii="Times New Roman" w:hAnsi="Times New Roman"/>
                <w:color w:val="000000"/>
                <w:sz w:val="24"/>
                <w:szCs w:val="24"/>
              </w:rPr>
            </w:pPr>
            <w:r w:rsidRPr="008C2F79">
              <w:rPr>
                <w:rFonts w:ascii="Times New Roman" w:hAnsi="Times New Roman"/>
                <w:sz w:val="24"/>
                <w:szCs w:val="24"/>
              </w:rPr>
              <w:lastRenderedPageBreak/>
              <w:t>2</w:t>
            </w:r>
            <w:r w:rsidR="000E4FCF">
              <w:rPr>
                <w:rFonts w:ascii="Times New Roman" w:hAnsi="Times New Roman"/>
                <w:sz w:val="24"/>
                <w:szCs w:val="24"/>
              </w:rPr>
              <w:t>73,615 en la tabla de posición</w:t>
            </w:r>
            <w:r w:rsidR="00371F85" w:rsidRPr="008C2F79">
              <w:rPr>
                <w:rFonts w:ascii="Times New Roman" w:hAnsi="Times New Roman"/>
                <w:sz w:val="24"/>
                <w:szCs w:val="24"/>
              </w:rPr>
              <w:t xml:space="preserve"> con sus respectivos valores posicionales.</w:t>
            </w:r>
            <w:r w:rsidRPr="008C2F79">
              <w:rPr>
                <w:rFonts w:ascii="Times New Roman" w:hAnsi="Times New Roman"/>
                <w:sz w:val="24"/>
                <w:szCs w:val="24"/>
              </w:rPr>
              <w:t xml:space="preserve"> </w:t>
            </w:r>
          </w:p>
          <w:p w14:paraId="47F61703" w14:textId="77777777" w:rsidR="004343A7" w:rsidRPr="008C2F79" w:rsidRDefault="004343A7" w:rsidP="006F6B46">
            <w:pPr>
              <w:rPr>
                <w:rFonts w:ascii="Times New Roman" w:hAnsi="Times New Roman" w:cs="Arial"/>
                <w:color w:val="000000"/>
                <w:sz w:val="24"/>
                <w:szCs w:val="24"/>
              </w:rPr>
            </w:pPr>
          </w:p>
        </w:tc>
      </w:tr>
      <w:tr w:rsidR="004343A7" w:rsidRPr="008C2F79" w14:paraId="1F1D4DFB" w14:textId="77777777" w:rsidTr="006F6B46">
        <w:tc>
          <w:tcPr>
            <w:tcW w:w="1384" w:type="dxa"/>
          </w:tcPr>
          <w:p w14:paraId="40356A7F" w14:textId="77777777" w:rsidR="004343A7" w:rsidRPr="008C2F79" w:rsidRDefault="004343A7" w:rsidP="006F6B46">
            <w:pPr>
              <w:rPr>
                <w:rFonts w:ascii="Times New Roman" w:hAnsi="Times New Roman" w:cs="Arial"/>
                <w:b/>
                <w:color w:val="000000"/>
                <w:sz w:val="24"/>
                <w:szCs w:val="24"/>
              </w:rPr>
            </w:pPr>
            <w:r w:rsidRPr="008C2F79">
              <w:rPr>
                <w:rFonts w:ascii="Times New Roman" w:hAnsi="Times New Roman" w:cs="Arial"/>
                <w:b/>
                <w:color w:val="000000"/>
                <w:sz w:val="24"/>
                <w:szCs w:val="24"/>
              </w:rPr>
              <w:lastRenderedPageBreak/>
              <w:t>Ubicación del pie de imagen</w:t>
            </w:r>
          </w:p>
        </w:tc>
        <w:tc>
          <w:tcPr>
            <w:tcW w:w="7763" w:type="dxa"/>
          </w:tcPr>
          <w:p w14:paraId="5C435B95" w14:textId="77777777" w:rsidR="004343A7" w:rsidRPr="008C2F79" w:rsidRDefault="004343A7" w:rsidP="006F6B46">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42454A69" w14:textId="77777777" w:rsidR="004343A7" w:rsidRPr="008C2F79" w:rsidRDefault="004343A7" w:rsidP="00736BA2">
      <w:pPr>
        <w:pStyle w:val="TextoPLANETA"/>
        <w:rPr>
          <w:rFonts w:ascii="Times New Roman" w:hAnsi="Times New Roman"/>
          <w:sz w:val="24"/>
          <w:lang w:val="es-CO"/>
        </w:rPr>
      </w:pPr>
    </w:p>
    <w:p w14:paraId="774468C5" w14:textId="77777777" w:rsidR="004343A7" w:rsidRPr="008C2F79" w:rsidRDefault="00D42936" w:rsidP="00736BA2">
      <w:pPr>
        <w:pStyle w:val="TextoPLANETA"/>
        <w:rPr>
          <w:rFonts w:ascii="Times New Roman" w:hAnsi="Times New Roman"/>
          <w:sz w:val="24"/>
          <w:lang w:val="es-CO"/>
        </w:rPr>
      </w:pPr>
      <w:r>
        <w:rPr>
          <w:rFonts w:ascii="Times New Roman" w:hAnsi="Times New Roman"/>
          <w:sz w:val="24"/>
          <w:lang w:val="es-CO"/>
        </w:rPr>
        <w:t xml:space="preserve">Teniendo en cuenta lo anterior, es posible escribir el números </w:t>
      </w:r>
      <w:r w:rsidR="00DE704F" w:rsidRPr="008C2F79">
        <w:rPr>
          <w:rFonts w:ascii="Times New Roman" w:hAnsi="Times New Roman"/>
          <w:sz w:val="24"/>
          <w:lang w:val="es-CO"/>
        </w:rPr>
        <w:t xml:space="preserve">273,615 </w:t>
      </w:r>
      <w:r>
        <w:rPr>
          <w:rFonts w:ascii="Times New Roman" w:hAnsi="Times New Roman"/>
          <w:sz w:val="24"/>
          <w:lang w:val="es-CO"/>
        </w:rPr>
        <w:t>usando dos formas de descomposición</w:t>
      </w:r>
      <w:ins w:id="18" w:author="mercyranjel" w:date="2016-01-12T15:39:00Z">
        <w:r w:rsidR="00A96A26">
          <w:rPr>
            <w:rFonts w:ascii="Times New Roman" w:hAnsi="Times New Roman"/>
            <w:sz w:val="24"/>
            <w:lang w:val="es-CO"/>
          </w:rPr>
          <w:t>.</w:t>
        </w:r>
      </w:ins>
      <w:r w:rsidR="008F042B" w:rsidRPr="008C2F79">
        <w:rPr>
          <w:rFonts w:ascii="Times New Roman" w:hAnsi="Times New Roman"/>
          <w:sz w:val="24"/>
          <w:lang w:val="es-CO"/>
        </w:rPr>
        <w:t xml:space="preserve"> </w:t>
      </w:r>
    </w:p>
    <w:p w14:paraId="16744A7A" w14:textId="77777777" w:rsidR="008F042B" w:rsidRPr="008C2F79" w:rsidRDefault="008F042B" w:rsidP="00736BA2">
      <w:pPr>
        <w:pStyle w:val="TextoPLANETA"/>
        <w:rPr>
          <w:rFonts w:ascii="Times New Roman" w:hAnsi="Times New Roman"/>
          <w:sz w:val="24"/>
          <w:lang w:val="es-CO"/>
        </w:rPr>
      </w:pPr>
    </w:p>
    <w:p w14:paraId="0659D602" w14:textId="77777777" w:rsidR="008F042B" w:rsidRPr="008C2F79" w:rsidRDefault="00DE704F" w:rsidP="00D42936">
      <w:pPr>
        <w:pStyle w:val="TextoPLANETA"/>
        <w:rPr>
          <w:rFonts w:ascii="Times New Roman" w:hAnsi="Times New Roman"/>
          <w:sz w:val="24"/>
          <w:lang w:val="es-CO"/>
        </w:rPr>
      </w:pPr>
      <w:r w:rsidRPr="00D42936">
        <w:rPr>
          <w:rFonts w:ascii="Times New Roman" w:hAnsi="Times New Roman"/>
          <w:b/>
          <w:sz w:val="24"/>
          <w:lang w:val="es-CO"/>
        </w:rPr>
        <w:t xml:space="preserve">Descomposición </w:t>
      </w:r>
      <w:r w:rsidR="00D42936" w:rsidRPr="00D42936">
        <w:rPr>
          <w:rFonts w:ascii="Times New Roman" w:hAnsi="Times New Roman"/>
          <w:b/>
          <w:sz w:val="24"/>
          <w:lang w:val="es-CO"/>
        </w:rPr>
        <w:t>usando los nombres de las posiciones</w:t>
      </w:r>
      <w:r w:rsidRPr="008C2F79">
        <w:rPr>
          <w:rFonts w:ascii="Times New Roman" w:hAnsi="Times New Roman"/>
          <w:sz w:val="24"/>
          <w:lang w:val="es-CO"/>
        </w:rPr>
        <w:t xml:space="preserve"> </w:t>
      </w:r>
    </w:p>
    <w:p w14:paraId="3F73BA3B" w14:textId="77777777" w:rsidR="00DE704F" w:rsidRPr="008C2F79" w:rsidRDefault="00DE704F" w:rsidP="00D42936">
      <w:pPr>
        <w:pStyle w:val="TextoPLANETA"/>
        <w:rPr>
          <w:rFonts w:ascii="Times New Roman" w:hAnsi="Times New Roman"/>
          <w:sz w:val="24"/>
          <w:lang w:val="es-CO"/>
        </w:rPr>
      </w:pPr>
      <w:r w:rsidRPr="008C2F79">
        <w:rPr>
          <w:rFonts w:ascii="Times New Roman" w:hAnsi="Times New Roman"/>
          <w:sz w:val="24"/>
          <w:lang w:val="es-CO"/>
        </w:rPr>
        <w:t>273,615 = 2</w:t>
      </w:r>
      <w:r w:rsidR="00D42936">
        <w:rPr>
          <w:rFonts w:ascii="Times New Roman" w:hAnsi="Times New Roman"/>
          <w:sz w:val="24"/>
          <w:lang w:val="es-CO"/>
        </w:rPr>
        <w:t xml:space="preserve"> </w:t>
      </w:r>
      <w:r w:rsidR="00070223">
        <w:rPr>
          <w:rFonts w:ascii="Times New Roman" w:hAnsi="Times New Roman"/>
          <w:sz w:val="24"/>
          <w:lang w:val="es-CO"/>
        </w:rPr>
        <w:t>c</w:t>
      </w:r>
      <w:r w:rsidRPr="008C2F79">
        <w:rPr>
          <w:rFonts w:ascii="Times New Roman" w:hAnsi="Times New Roman"/>
          <w:sz w:val="24"/>
          <w:lang w:val="es-CO"/>
        </w:rPr>
        <w:t>entenas + 7</w:t>
      </w:r>
      <w:r w:rsidR="00D42936">
        <w:rPr>
          <w:rFonts w:ascii="Times New Roman" w:hAnsi="Times New Roman"/>
          <w:sz w:val="24"/>
          <w:lang w:val="es-CO"/>
        </w:rPr>
        <w:t xml:space="preserve"> </w:t>
      </w:r>
      <w:r w:rsidR="00070223">
        <w:rPr>
          <w:rFonts w:ascii="Times New Roman" w:hAnsi="Times New Roman"/>
          <w:sz w:val="24"/>
          <w:lang w:val="es-CO"/>
        </w:rPr>
        <w:t>d</w:t>
      </w:r>
      <w:r w:rsidRPr="008C2F79">
        <w:rPr>
          <w:rFonts w:ascii="Times New Roman" w:hAnsi="Times New Roman"/>
          <w:sz w:val="24"/>
          <w:lang w:val="es-CO"/>
        </w:rPr>
        <w:t>ecenas + 3</w:t>
      </w:r>
      <w:r w:rsidR="00D42936">
        <w:rPr>
          <w:rFonts w:ascii="Times New Roman" w:hAnsi="Times New Roman"/>
          <w:sz w:val="24"/>
          <w:lang w:val="es-CO"/>
        </w:rPr>
        <w:t xml:space="preserve"> </w:t>
      </w:r>
      <w:r w:rsidR="00070223">
        <w:rPr>
          <w:rFonts w:ascii="Times New Roman" w:hAnsi="Times New Roman"/>
          <w:sz w:val="24"/>
          <w:lang w:val="es-CO"/>
        </w:rPr>
        <w:t>u</w:t>
      </w:r>
      <w:r w:rsidRPr="008C2F79">
        <w:rPr>
          <w:rFonts w:ascii="Times New Roman" w:hAnsi="Times New Roman"/>
          <w:sz w:val="24"/>
          <w:lang w:val="es-CO"/>
        </w:rPr>
        <w:t>nidades + 6</w:t>
      </w:r>
      <w:r w:rsidR="00D42936">
        <w:rPr>
          <w:rFonts w:ascii="Times New Roman" w:hAnsi="Times New Roman"/>
          <w:sz w:val="24"/>
          <w:lang w:val="es-CO"/>
        </w:rPr>
        <w:t xml:space="preserve"> </w:t>
      </w:r>
      <w:r w:rsidRPr="008C2F79">
        <w:rPr>
          <w:rFonts w:ascii="Times New Roman" w:hAnsi="Times New Roman"/>
          <w:sz w:val="24"/>
          <w:lang w:val="es-CO"/>
        </w:rPr>
        <w:t>décimas + 1 centésima + 5</w:t>
      </w:r>
      <w:r w:rsidR="00D42936">
        <w:rPr>
          <w:rFonts w:ascii="Times New Roman" w:hAnsi="Times New Roman"/>
          <w:sz w:val="24"/>
          <w:lang w:val="es-CO"/>
        </w:rPr>
        <w:t xml:space="preserve"> </w:t>
      </w:r>
      <w:r w:rsidRPr="008C2F79">
        <w:rPr>
          <w:rFonts w:ascii="Times New Roman" w:hAnsi="Times New Roman"/>
          <w:sz w:val="24"/>
          <w:lang w:val="es-CO"/>
        </w:rPr>
        <w:t>milésimas</w:t>
      </w:r>
      <w:r w:rsidR="00D42936">
        <w:rPr>
          <w:rFonts w:ascii="Times New Roman" w:hAnsi="Times New Roman"/>
          <w:sz w:val="24"/>
          <w:lang w:val="es-CO"/>
        </w:rPr>
        <w:t>.</w:t>
      </w:r>
    </w:p>
    <w:p w14:paraId="55BC496A" w14:textId="77777777" w:rsidR="00DE704F" w:rsidRPr="008C2F79" w:rsidRDefault="00DE704F" w:rsidP="00DE704F">
      <w:pPr>
        <w:pStyle w:val="TextoPLANETA"/>
        <w:rPr>
          <w:rFonts w:ascii="Times New Roman" w:hAnsi="Times New Roman"/>
          <w:sz w:val="24"/>
          <w:lang w:val="es-CO"/>
        </w:rPr>
      </w:pPr>
    </w:p>
    <w:p w14:paraId="33595B7F" w14:textId="77777777" w:rsidR="00DE704F" w:rsidRPr="00D42936" w:rsidRDefault="00DE704F" w:rsidP="00D42936">
      <w:pPr>
        <w:pStyle w:val="TextoPLANETA"/>
        <w:rPr>
          <w:rFonts w:ascii="Times New Roman" w:hAnsi="Times New Roman"/>
          <w:b/>
          <w:sz w:val="24"/>
          <w:lang w:val="es-CO"/>
        </w:rPr>
      </w:pPr>
      <w:r w:rsidRPr="00D42936">
        <w:rPr>
          <w:rFonts w:ascii="Times New Roman" w:hAnsi="Times New Roman"/>
          <w:b/>
          <w:sz w:val="24"/>
          <w:lang w:val="es-CO"/>
        </w:rPr>
        <w:t xml:space="preserve">Descomposición </w:t>
      </w:r>
      <w:r w:rsidR="00D42936" w:rsidRPr="00D42936">
        <w:rPr>
          <w:rFonts w:ascii="Times New Roman" w:hAnsi="Times New Roman"/>
          <w:b/>
          <w:sz w:val="24"/>
          <w:lang w:val="es-CO"/>
        </w:rPr>
        <w:t>usando los valores posicionales</w:t>
      </w:r>
    </w:p>
    <w:p w14:paraId="0617F7DF" w14:textId="77777777" w:rsidR="00DE704F" w:rsidRPr="008C2F79" w:rsidRDefault="00DE704F" w:rsidP="00D42936">
      <w:pPr>
        <w:pStyle w:val="TextoPLANETA"/>
        <w:rPr>
          <w:rFonts w:ascii="Times New Roman" w:hAnsi="Times New Roman"/>
          <w:sz w:val="24"/>
          <w:lang w:val="es-CO"/>
        </w:rPr>
      </w:pPr>
      <w:r w:rsidRPr="008C2F79">
        <w:rPr>
          <w:rFonts w:ascii="Times New Roman" w:hAnsi="Times New Roman"/>
          <w:sz w:val="24"/>
          <w:lang w:val="es-CO"/>
        </w:rPr>
        <w:t>273,615 = 2 x 100 + 7 x 10 + 3 x 1 + 6 x 0,1 + 1 x 0,01 + 5 x 0,001</w:t>
      </w:r>
    </w:p>
    <w:p w14:paraId="608CEC98" w14:textId="77777777" w:rsidR="00DE704F" w:rsidRPr="008C2F79" w:rsidRDefault="00DE704F" w:rsidP="00D42936">
      <w:pPr>
        <w:pStyle w:val="TextoPLANETA"/>
        <w:rPr>
          <w:rFonts w:ascii="Times New Roman" w:hAnsi="Times New Roman"/>
          <w:sz w:val="24"/>
          <w:lang w:val="es-CO"/>
        </w:rPr>
      </w:pPr>
      <w:r w:rsidRPr="008C2F79">
        <w:rPr>
          <w:rFonts w:ascii="Times New Roman" w:hAnsi="Times New Roman"/>
          <w:sz w:val="24"/>
          <w:lang w:val="es-CO"/>
        </w:rPr>
        <w:t>273,615 = 200 + 70 + 3 + 0,6 + 0,01 + 0,005</w:t>
      </w:r>
    </w:p>
    <w:p w14:paraId="195D611B" w14:textId="77777777" w:rsidR="00F92D23" w:rsidRPr="008C2F79" w:rsidRDefault="00F92D23" w:rsidP="00F92D23">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8"/>
        <w:gridCol w:w="6460"/>
      </w:tblGrid>
      <w:tr w:rsidR="00F92D23" w:rsidRPr="008C2F79" w14:paraId="29E206C0" w14:textId="77777777" w:rsidTr="006F6B46">
        <w:tc>
          <w:tcPr>
            <w:tcW w:w="8978" w:type="dxa"/>
            <w:gridSpan w:val="2"/>
            <w:shd w:val="clear" w:color="auto" w:fill="000000" w:themeFill="text1"/>
          </w:tcPr>
          <w:p w14:paraId="2E631324" w14:textId="77777777" w:rsidR="00F92D23" w:rsidRPr="008C2F79" w:rsidRDefault="00F92D23" w:rsidP="00F92D23">
            <w:pPr>
              <w:pStyle w:val="TextoPLANETA"/>
              <w:jc w:val="center"/>
              <w:rPr>
                <w:rFonts w:ascii="Times New Roman" w:hAnsi="Times New Roman"/>
                <w:b/>
                <w:sz w:val="24"/>
                <w:szCs w:val="24"/>
                <w:lang w:val="es-ES_tradnl"/>
              </w:rPr>
            </w:pPr>
            <w:r w:rsidRPr="008C2F79">
              <w:rPr>
                <w:rFonts w:ascii="Times New Roman" w:hAnsi="Times New Roman"/>
                <w:b/>
                <w:sz w:val="24"/>
                <w:szCs w:val="24"/>
                <w:lang w:val="es-ES_tradnl"/>
              </w:rPr>
              <w:t>Destacado</w:t>
            </w:r>
          </w:p>
        </w:tc>
      </w:tr>
      <w:tr w:rsidR="00F92D23" w:rsidRPr="008C2F79" w14:paraId="3DE63CD7" w14:textId="77777777" w:rsidTr="006F6B46">
        <w:tc>
          <w:tcPr>
            <w:tcW w:w="2518" w:type="dxa"/>
          </w:tcPr>
          <w:p w14:paraId="5F29AFD7" w14:textId="77777777" w:rsidR="00F92D23" w:rsidRPr="008C2F79" w:rsidRDefault="00F92D23" w:rsidP="00F92D23">
            <w:pPr>
              <w:pStyle w:val="TextoPLANETA"/>
              <w:rPr>
                <w:rFonts w:ascii="Times New Roman" w:hAnsi="Times New Roman"/>
                <w:b/>
                <w:sz w:val="24"/>
                <w:szCs w:val="24"/>
                <w:lang w:val="es-ES_tradnl"/>
              </w:rPr>
            </w:pPr>
            <w:r w:rsidRPr="008C2F79">
              <w:rPr>
                <w:rFonts w:ascii="Times New Roman" w:hAnsi="Times New Roman"/>
                <w:b/>
                <w:sz w:val="24"/>
                <w:szCs w:val="24"/>
                <w:lang w:val="es-ES_tradnl"/>
              </w:rPr>
              <w:t>Título</w:t>
            </w:r>
          </w:p>
        </w:tc>
        <w:tc>
          <w:tcPr>
            <w:tcW w:w="6460" w:type="dxa"/>
          </w:tcPr>
          <w:p w14:paraId="5D4BBEDE" w14:textId="77777777" w:rsidR="00F92D23" w:rsidRPr="008C2F79" w:rsidRDefault="00F92D23" w:rsidP="00F92D23">
            <w:pPr>
              <w:pStyle w:val="TextoPLANETA"/>
              <w:rPr>
                <w:rFonts w:ascii="Times New Roman" w:hAnsi="Times New Roman"/>
                <w:b/>
                <w:sz w:val="24"/>
                <w:szCs w:val="24"/>
                <w:lang w:val="es-ES_tradnl"/>
              </w:rPr>
            </w:pPr>
            <w:r w:rsidRPr="008C2F79">
              <w:rPr>
                <w:rFonts w:ascii="Times New Roman" w:hAnsi="Times New Roman"/>
                <w:b/>
                <w:sz w:val="24"/>
                <w:szCs w:val="24"/>
                <w:lang w:val="es-ES_tradnl"/>
              </w:rPr>
              <w:t>Algunos ceros sin importancia</w:t>
            </w:r>
          </w:p>
        </w:tc>
      </w:tr>
      <w:tr w:rsidR="00F92D23" w:rsidRPr="008C2F79" w14:paraId="2E31ACFE" w14:textId="77777777" w:rsidTr="006F6B46">
        <w:tc>
          <w:tcPr>
            <w:tcW w:w="2518" w:type="dxa"/>
          </w:tcPr>
          <w:p w14:paraId="44B8D70D" w14:textId="77777777" w:rsidR="00F92D23" w:rsidRPr="008C2F79" w:rsidRDefault="00F92D23" w:rsidP="00F92D23">
            <w:pPr>
              <w:pStyle w:val="TextoPLANETA"/>
              <w:rPr>
                <w:rFonts w:ascii="Times New Roman" w:hAnsi="Times New Roman"/>
                <w:sz w:val="24"/>
                <w:szCs w:val="24"/>
                <w:lang w:val="es-ES_tradnl"/>
              </w:rPr>
            </w:pPr>
            <w:r w:rsidRPr="008C2F79">
              <w:rPr>
                <w:rFonts w:ascii="Times New Roman" w:hAnsi="Times New Roman"/>
                <w:b/>
                <w:sz w:val="24"/>
                <w:szCs w:val="24"/>
                <w:lang w:val="es-ES_tradnl"/>
              </w:rPr>
              <w:t>Contenido</w:t>
            </w:r>
          </w:p>
        </w:tc>
        <w:tc>
          <w:tcPr>
            <w:tcW w:w="6460" w:type="dxa"/>
          </w:tcPr>
          <w:p w14:paraId="021EEA7D" w14:textId="77777777" w:rsidR="00F92D23" w:rsidRPr="008C2F79" w:rsidRDefault="00CD61AF" w:rsidP="00F92D23">
            <w:pPr>
              <w:pStyle w:val="TextoPLANETA"/>
              <w:numPr>
                <w:ilvl w:val="0"/>
                <w:numId w:val="20"/>
              </w:numPr>
              <w:rPr>
                <w:rFonts w:ascii="Times New Roman" w:hAnsi="Times New Roman"/>
                <w:sz w:val="24"/>
                <w:szCs w:val="24"/>
                <w:lang w:val="es-ES_tradnl"/>
              </w:rPr>
            </w:pPr>
            <w:r>
              <w:rPr>
                <w:rFonts w:ascii="Times New Roman" w:hAnsi="Times New Roman"/>
                <w:sz w:val="24"/>
                <w:szCs w:val="24"/>
                <w:lang w:val="es-ES_tradnl"/>
              </w:rPr>
              <w:t>Escribir</w:t>
            </w:r>
            <w:r w:rsidR="00F92D23" w:rsidRPr="008C2F79">
              <w:rPr>
                <w:rFonts w:ascii="Times New Roman" w:hAnsi="Times New Roman"/>
                <w:sz w:val="24"/>
                <w:szCs w:val="24"/>
                <w:lang w:val="es-ES_tradnl"/>
              </w:rPr>
              <w:t xml:space="preserve"> ceros a la izquierda de un número entero no altera su valor numérico. Por ejemplo:</w:t>
            </w:r>
          </w:p>
          <w:p w14:paraId="77166BF0" w14:textId="77777777" w:rsidR="00F92D23" w:rsidRPr="008C2F79" w:rsidRDefault="00F92D23" w:rsidP="00F92D23">
            <w:pPr>
              <w:pStyle w:val="TextoPLANETA"/>
              <w:ind w:left="743"/>
              <w:rPr>
                <w:rFonts w:ascii="Times New Roman" w:hAnsi="Times New Roman"/>
                <w:sz w:val="24"/>
                <w:szCs w:val="24"/>
                <w:lang w:val="es-ES_tradnl"/>
              </w:rPr>
            </w:pPr>
            <w:r w:rsidRPr="008C2F79">
              <w:rPr>
                <w:rFonts w:ascii="Times New Roman" w:hAnsi="Times New Roman"/>
                <w:sz w:val="24"/>
                <w:szCs w:val="24"/>
                <w:lang w:val="es-ES_tradnl"/>
              </w:rPr>
              <w:t>56 = 056 = 000000056</w:t>
            </w:r>
          </w:p>
          <w:p w14:paraId="3237CEAD" w14:textId="77777777" w:rsidR="00F92D23" w:rsidRPr="008C2F79" w:rsidRDefault="00F92D23" w:rsidP="00F92D23">
            <w:pPr>
              <w:pStyle w:val="TextoPLANETA"/>
              <w:ind w:left="743"/>
              <w:rPr>
                <w:rFonts w:ascii="Times New Roman" w:hAnsi="Times New Roman"/>
                <w:sz w:val="24"/>
                <w:szCs w:val="24"/>
                <w:lang w:val="es-ES_tradnl"/>
              </w:rPr>
            </w:pPr>
          </w:p>
          <w:p w14:paraId="22009067" w14:textId="77777777" w:rsidR="00F92D23" w:rsidRPr="008C2F79" w:rsidRDefault="00CD61AF" w:rsidP="00F92D23">
            <w:pPr>
              <w:pStyle w:val="TextoPLANETA"/>
              <w:numPr>
                <w:ilvl w:val="0"/>
                <w:numId w:val="20"/>
              </w:numPr>
              <w:rPr>
                <w:rFonts w:ascii="Times New Roman" w:hAnsi="Times New Roman"/>
                <w:sz w:val="24"/>
                <w:szCs w:val="24"/>
                <w:lang w:val="es-ES_tradnl"/>
              </w:rPr>
            </w:pPr>
            <w:r>
              <w:rPr>
                <w:rFonts w:ascii="Times New Roman" w:hAnsi="Times New Roman"/>
                <w:sz w:val="24"/>
                <w:szCs w:val="24"/>
                <w:lang w:val="es-ES_tradnl"/>
              </w:rPr>
              <w:t>Escribir</w:t>
            </w:r>
            <w:r w:rsidR="00F92D23" w:rsidRPr="008C2F79">
              <w:rPr>
                <w:rFonts w:ascii="Times New Roman" w:hAnsi="Times New Roman"/>
                <w:sz w:val="24"/>
                <w:szCs w:val="24"/>
                <w:lang w:val="es-ES_tradnl"/>
              </w:rPr>
              <w:t xml:space="preserve"> ceros a la derecha de la parte decimal tampoco modifica el valor del número. Por ejemplo:</w:t>
            </w:r>
          </w:p>
          <w:p w14:paraId="0AB072D3" w14:textId="77777777" w:rsidR="00F92D23" w:rsidRPr="008C2F79" w:rsidRDefault="00F92D23" w:rsidP="00F92D23">
            <w:pPr>
              <w:pStyle w:val="TextoPLANETA"/>
              <w:ind w:left="743"/>
              <w:rPr>
                <w:rFonts w:ascii="Times New Roman" w:hAnsi="Times New Roman"/>
                <w:sz w:val="24"/>
                <w:szCs w:val="24"/>
                <w:lang w:val="es-ES_tradnl"/>
              </w:rPr>
            </w:pPr>
            <w:r w:rsidRPr="008C2F79">
              <w:rPr>
                <w:rFonts w:ascii="Times New Roman" w:hAnsi="Times New Roman"/>
                <w:sz w:val="24"/>
                <w:szCs w:val="24"/>
                <w:lang w:val="es-ES_tradnl"/>
              </w:rPr>
              <w:t>85,7 = 85,70 = 85,7000000</w:t>
            </w:r>
          </w:p>
        </w:tc>
      </w:tr>
    </w:tbl>
    <w:p w14:paraId="42C669C9" w14:textId="77777777" w:rsidR="00F92D23" w:rsidRPr="008C2F79" w:rsidRDefault="00F92D23" w:rsidP="00F92D23">
      <w:pPr>
        <w:pStyle w:val="TextoPLANETA"/>
        <w:rPr>
          <w:rFonts w:ascii="Times New Roman" w:hAnsi="Times New Roman"/>
          <w:sz w:val="24"/>
          <w:lang w:val="es-CO"/>
        </w:rPr>
      </w:pPr>
    </w:p>
    <w:p w14:paraId="50D511DF" w14:textId="77777777" w:rsidR="00DE704F" w:rsidRPr="008C2F79" w:rsidRDefault="00DE704F" w:rsidP="00DE704F">
      <w:pPr>
        <w:pStyle w:val="TextoPLANETA"/>
        <w:ind w:left="720"/>
        <w:rPr>
          <w:rFonts w:ascii="Times New Roman" w:hAnsi="Times New Roman"/>
          <w:sz w:val="24"/>
          <w:lang w:val="es-CO"/>
        </w:rPr>
      </w:pPr>
    </w:p>
    <w:p w14:paraId="191B674A" w14:textId="77777777" w:rsidR="00F20FFB" w:rsidRPr="008C2F79" w:rsidRDefault="00F20FFB" w:rsidP="00736BA2">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456DF8" w:rsidRPr="008C2F79" w14:paraId="464C9074" w14:textId="77777777" w:rsidTr="00456DF8">
        <w:tc>
          <w:tcPr>
            <w:tcW w:w="9005" w:type="dxa"/>
            <w:gridSpan w:val="2"/>
            <w:shd w:val="clear" w:color="auto" w:fill="000000" w:themeFill="text1"/>
          </w:tcPr>
          <w:p w14:paraId="4B563C1A" w14:textId="77777777" w:rsidR="00456DF8" w:rsidRPr="008C2F79" w:rsidRDefault="00456DF8" w:rsidP="00456DF8">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56DF8" w:rsidRPr="008C2F79" w14:paraId="1F399A05" w14:textId="77777777" w:rsidTr="00456DF8">
        <w:tc>
          <w:tcPr>
            <w:tcW w:w="2512" w:type="dxa"/>
          </w:tcPr>
          <w:p w14:paraId="024E9846" w14:textId="77777777" w:rsidR="00456DF8" w:rsidRPr="008C2F79" w:rsidRDefault="00456DF8" w:rsidP="00456DF8">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1C3458A6" w14:textId="77777777" w:rsidR="00456DF8" w:rsidRPr="008C2F79" w:rsidRDefault="00456DF8" w:rsidP="00456DF8">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MA_06_07_REC70 </w:t>
            </w:r>
            <w:r w:rsidRPr="008C2F79">
              <w:rPr>
                <w:rFonts w:ascii="Times New Roman" w:hAnsi="Times New Roman" w:cs="Arial"/>
                <w:color w:val="000000"/>
                <w:sz w:val="24"/>
                <w:szCs w:val="24"/>
                <w:highlight w:val="green"/>
              </w:rPr>
              <w:t xml:space="preserve">(aprovechado) </w:t>
            </w:r>
          </w:p>
        </w:tc>
      </w:tr>
      <w:tr w:rsidR="00456DF8" w:rsidRPr="008C2F79" w14:paraId="2E6DB99E" w14:textId="77777777" w:rsidTr="00456DF8">
        <w:tc>
          <w:tcPr>
            <w:tcW w:w="2512" w:type="dxa"/>
          </w:tcPr>
          <w:p w14:paraId="7FD687C1" w14:textId="77777777" w:rsidR="00456DF8" w:rsidRPr="008C2F79" w:rsidRDefault="00456DF8" w:rsidP="00456DF8">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6423046D" w14:textId="77777777" w:rsidR="00456DF8" w:rsidRPr="008C2F79" w:rsidRDefault="00456DF8" w:rsidP="00456DF8">
            <w:pPr>
              <w:rPr>
                <w:rFonts w:ascii="Times New Roman" w:hAnsi="Times New Roman" w:cs="Arial"/>
                <w:color w:val="000000"/>
                <w:sz w:val="24"/>
                <w:szCs w:val="24"/>
              </w:rPr>
            </w:pPr>
            <w:r w:rsidRPr="008C2F79">
              <w:rPr>
                <w:rFonts w:ascii="Times New Roman" w:hAnsi="Times New Roman" w:cs="Arial"/>
                <w:color w:val="000000"/>
                <w:sz w:val="24"/>
                <w:szCs w:val="24"/>
              </w:rPr>
              <w:t>Efectúa descomposiciones decimales</w:t>
            </w:r>
          </w:p>
        </w:tc>
      </w:tr>
      <w:tr w:rsidR="00456DF8" w:rsidRPr="008C2F79" w14:paraId="2B8DA8CF" w14:textId="77777777" w:rsidTr="00456DF8">
        <w:tc>
          <w:tcPr>
            <w:tcW w:w="2512" w:type="dxa"/>
          </w:tcPr>
          <w:p w14:paraId="4276AB14" w14:textId="77777777" w:rsidR="00456DF8" w:rsidRPr="008C2F79" w:rsidRDefault="00456DF8" w:rsidP="00456DF8">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5D8DFF72" w14:textId="77777777" w:rsidR="00456DF8" w:rsidRPr="008C2F79" w:rsidRDefault="00456DF8" w:rsidP="00456DF8">
            <w:pPr>
              <w:rPr>
                <w:rFonts w:ascii="Times New Roman" w:hAnsi="Times New Roman" w:cs="Arial"/>
                <w:color w:val="000000"/>
                <w:sz w:val="24"/>
                <w:szCs w:val="24"/>
              </w:rPr>
            </w:pPr>
            <w:r w:rsidRPr="008C2F79">
              <w:rPr>
                <w:rFonts w:ascii="Times New Roman" w:hAnsi="Times New Roman" w:cs="Arial"/>
                <w:color w:val="000000"/>
                <w:sz w:val="24"/>
                <w:szCs w:val="24"/>
              </w:rPr>
              <w:t>Actividad para practicar la descomposición de números decimales</w:t>
            </w:r>
          </w:p>
        </w:tc>
      </w:tr>
    </w:tbl>
    <w:p w14:paraId="7491D25B" w14:textId="77777777" w:rsidR="004B7E7F" w:rsidRPr="008C2F79" w:rsidRDefault="004B7E7F" w:rsidP="004B7E7F">
      <w:pPr>
        <w:pStyle w:val="TextoPLANETA"/>
        <w:rPr>
          <w:rFonts w:ascii="Times New Roman" w:hAnsi="Times New Roman"/>
          <w:sz w:val="24"/>
          <w:lang w:val="es-CO"/>
        </w:rPr>
      </w:pPr>
    </w:p>
    <w:p w14:paraId="193FE000" w14:textId="77777777" w:rsidR="004B7E7F" w:rsidRPr="008C2F79" w:rsidRDefault="004B7E7F" w:rsidP="004B7E7F">
      <w:pPr>
        <w:pStyle w:val="TextoPLANETA"/>
        <w:rPr>
          <w:rFonts w:ascii="Times New Roman" w:hAnsi="Times New Roman"/>
          <w:sz w:val="24"/>
          <w:lang w:val="es-CO"/>
        </w:rPr>
      </w:pPr>
    </w:p>
    <w:p w14:paraId="42812C0D" w14:textId="77777777" w:rsidR="00064504" w:rsidRPr="008C2F79" w:rsidRDefault="00064504" w:rsidP="00064504">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00EE5900">
        <w:rPr>
          <w:rFonts w:ascii="Times New Roman" w:hAnsi="Times New Roman"/>
          <w:sz w:val="24"/>
          <w:lang w:val="es-CO"/>
        </w:rPr>
        <w:t>1.5</w:t>
      </w:r>
      <w:r w:rsidRPr="008C2F79">
        <w:rPr>
          <w:rFonts w:ascii="Times New Roman" w:hAnsi="Times New Roman"/>
          <w:sz w:val="24"/>
          <w:lang w:val="es-CO"/>
        </w:rPr>
        <w:t xml:space="preserve"> La lectura de un número decimal</w:t>
      </w:r>
    </w:p>
    <w:p w14:paraId="7083D692" w14:textId="77777777" w:rsidR="00064504" w:rsidRPr="008C2F79" w:rsidRDefault="00064504" w:rsidP="00064504">
      <w:pPr>
        <w:pStyle w:val="Seccin3PLANETA"/>
        <w:rPr>
          <w:rFonts w:ascii="Times New Roman" w:hAnsi="Times New Roman"/>
          <w:sz w:val="24"/>
          <w:lang w:val="es-CO"/>
        </w:rPr>
      </w:pPr>
    </w:p>
    <w:p w14:paraId="0CCB95CE" w14:textId="77777777" w:rsidR="0067230A" w:rsidRPr="008C2F79" w:rsidRDefault="0067230A" w:rsidP="0067230A">
      <w:pPr>
        <w:pStyle w:val="TextoPLANETA"/>
        <w:rPr>
          <w:rFonts w:ascii="Times New Roman" w:hAnsi="Times New Roman"/>
          <w:sz w:val="24"/>
          <w:lang w:val="es-CO"/>
        </w:rPr>
      </w:pPr>
      <w:r w:rsidRPr="008C2F79">
        <w:rPr>
          <w:rFonts w:ascii="Times New Roman" w:hAnsi="Times New Roman"/>
          <w:sz w:val="24"/>
          <w:lang w:val="es-CO"/>
        </w:rPr>
        <w:t>Existen dos formas de leer un número decimal</w:t>
      </w:r>
      <w:ins w:id="19" w:author="mercyranjel" w:date="2016-01-12T15:40:00Z">
        <w:r w:rsidR="00A96A26">
          <w:rPr>
            <w:rFonts w:ascii="Times New Roman" w:hAnsi="Times New Roman"/>
            <w:sz w:val="24"/>
            <w:lang w:val="es-CO"/>
          </w:rPr>
          <w:t>.</w:t>
        </w:r>
      </w:ins>
      <w:r w:rsidRPr="008C2F79">
        <w:rPr>
          <w:rFonts w:ascii="Times New Roman" w:hAnsi="Times New Roman"/>
          <w:sz w:val="24"/>
          <w:lang w:val="es-CO"/>
        </w:rPr>
        <w:t xml:space="preserve"> </w:t>
      </w:r>
    </w:p>
    <w:p w14:paraId="793EAF90" w14:textId="77777777" w:rsidR="0067230A" w:rsidRPr="008C2F79" w:rsidRDefault="0067230A" w:rsidP="0067230A">
      <w:pPr>
        <w:pStyle w:val="TextoPLANETA"/>
        <w:rPr>
          <w:rFonts w:ascii="Times New Roman" w:hAnsi="Times New Roman"/>
          <w:sz w:val="24"/>
          <w:lang w:val="es-CO"/>
        </w:rPr>
      </w:pPr>
    </w:p>
    <w:p w14:paraId="74E21C33" w14:textId="77777777" w:rsidR="0067230A" w:rsidRPr="008C2F79" w:rsidRDefault="00482469" w:rsidP="00482469">
      <w:pPr>
        <w:pStyle w:val="TextoPLANETA"/>
        <w:rPr>
          <w:rFonts w:ascii="Times New Roman" w:hAnsi="Times New Roman"/>
          <w:sz w:val="24"/>
          <w:lang w:val="es-CO"/>
        </w:rPr>
      </w:pPr>
      <w:r>
        <w:rPr>
          <w:rFonts w:ascii="Times New Roman" w:hAnsi="Times New Roman"/>
          <w:sz w:val="24"/>
          <w:lang w:val="es-CO"/>
        </w:rPr>
        <w:t>En la primera s</w:t>
      </w:r>
      <w:r w:rsidR="0067230A" w:rsidRPr="008C2F79">
        <w:rPr>
          <w:rFonts w:ascii="Times New Roman" w:hAnsi="Times New Roman"/>
          <w:sz w:val="24"/>
          <w:lang w:val="es-CO"/>
        </w:rPr>
        <w:t xml:space="preserve">e lee la parte entera, luego se dice la palabra “coma” y finalmente se lee la parte decimal. </w:t>
      </w:r>
    </w:p>
    <w:p w14:paraId="2160B828" w14:textId="77777777" w:rsidR="0067230A" w:rsidRPr="008C2F79" w:rsidRDefault="00482469" w:rsidP="00482469">
      <w:pPr>
        <w:pStyle w:val="TextoPLANETA"/>
        <w:rPr>
          <w:rFonts w:ascii="Times New Roman" w:hAnsi="Times New Roman"/>
          <w:sz w:val="24"/>
          <w:lang w:val="es-CO"/>
        </w:rPr>
      </w:pPr>
      <w:r>
        <w:rPr>
          <w:rFonts w:ascii="Times New Roman" w:hAnsi="Times New Roman"/>
          <w:sz w:val="24"/>
          <w:lang w:val="es-CO"/>
        </w:rPr>
        <w:t>En la segunda s</w:t>
      </w:r>
      <w:r w:rsidR="0067230A" w:rsidRPr="008C2F79">
        <w:rPr>
          <w:rFonts w:ascii="Times New Roman" w:hAnsi="Times New Roman"/>
          <w:sz w:val="24"/>
          <w:lang w:val="es-CO"/>
        </w:rPr>
        <w:t xml:space="preserve">e lee la parte entera, luego se dice la palabra “unidades” y finalmente se lee el número a la derecha de la coma terminando con la última unidad decimal que aparece. </w:t>
      </w:r>
    </w:p>
    <w:p w14:paraId="1685921A" w14:textId="77777777" w:rsidR="0067230A" w:rsidRPr="008C2F79" w:rsidRDefault="0067230A" w:rsidP="0067230A">
      <w:pPr>
        <w:pStyle w:val="TextoPLANETA"/>
        <w:rPr>
          <w:rFonts w:ascii="Times New Roman" w:hAnsi="Times New Roman"/>
          <w:sz w:val="24"/>
          <w:lang w:val="es-CO"/>
        </w:rPr>
      </w:pPr>
    </w:p>
    <w:p w14:paraId="1D42B26F" w14:textId="77777777" w:rsidR="0067230A" w:rsidRPr="008C2F79" w:rsidRDefault="0067230A" w:rsidP="0067230A">
      <w:pPr>
        <w:pStyle w:val="TextoPLANETA"/>
        <w:rPr>
          <w:rFonts w:ascii="Times New Roman" w:hAnsi="Times New Roman"/>
          <w:sz w:val="24"/>
          <w:lang w:val="es-CO"/>
        </w:rPr>
      </w:pPr>
      <w:r w:rsidRPr="008C2F79">
        <w:rPr>
          <w:rFonts w:ascii="Times New Roman" w:hAnsi="Times New Roman"/>
          <w:sz w:val="24"/>
          <w:lang w:val="es-CO"/>
        </w:rPr>
        <w:t>Por ej</w:t>
      </w:r>
      <w:r w:rsidR="00482469">
        <w:rPr>
          <w:rFonts w:ascii="Times New Roman" w:hAnsi="Times New Roman"/>
          <w:sz w:val="24"/>
          <w:lang w:val="es-CO"/>
        </w:rPr>
        <w:t>emplo, e</w:t>
      </w:r>
      <w:r w:rsidRPr="008C2F79">
        <w:rPr>
          <w:rFonts w:ascii="Times New Roman" w:hAnsi="Times New Roman"/>
          <w:sz w:val="24"/>
          <w:lang w:val="es-CO"/>
        </w:rPr>
        <w:t>l número 273,615 se puede leer</w:t>
      </w:r>
      <w:r w:rsidR="00482469">
        <w:rPr>
          <w:rFonts w:ascii="Times New Roman" w:hAnsi="Times New Roman"/>
          <w:sz w:val="24"/>
          <w:lang w:val="es-CO"/>
        </w:rPr>
        <w:t xml:space="preserve"> así</w:t>
      </w:r>
      <w:r w:rsidRPr="008C2F79">
        <w:rPr>
          <w:rFonts w:ascii="Times New Roman" w:hAnsi="Times New Roman"/>
          <w:sz w:val="24"/>
          <w:lang w:val="es-CO"/>
        </w:rPr>
        <w:t>:</w:t>
      </w:r>
    </w:p>
    <w:p w14:paraId="22C40EA3" w14:textId="77777777" w:rsidR="0067230A" w:rsidRPr="008C2F79" w:rsidRDefault="0067230A" w:rsidP="0067230A">
      <w:pPr>
        <w:pStyle w:val="TextoPLANETA"/>
        <w:rPr>
          <w:rFonts w:ascii="Times New Roman" w:hAnsi="Times New Roman"/>
          <w:sz w:val="24"/>
          <w:lang w:val="es-CO"/>
        </w:rPr>
      </w:pPr>
    </w:p>
    <w:p w14:paraId="56725389" w14:textId="77777777" w:rsidR="0067230A" w:rsidRPr="008C2F79" w:rsidRDefault="0067230A" w:rsidP="0067230A">
      <w:pPr>
        <w:pStyle w:val="TextoPLANETA"/>
        <w:numPr>
          <w:ilvl w:val="0"/>
          <w:numId w:val="20"/>
        </w:numPr>
        <w:rPr>
          <w:rFonts w:ascii="Times New Roman" w:hAnsi="Times New Roman"/>
          <w:sz w:val="24"/>
          <w:lang w:val="es-CO"/>
        </w:rPr>
      </w:pPr>
      <w:r w:rsidRPr="008C2F79">
        <w:rPr>
          <w:rFonts w:ascii="Times New Roman" w:hAnsi="Times New Roman"/>
          <w:sz w:val="24"/>
          <w:lang w:val="es-CO"/>
        </w:rPr>
        <w:lastRenderedPageBreak/>
        <w:t>Doscientos setenta y tres coma seiscientos quince.</w:t>
      </w:r>
    </w:p>
    <w:p w14:paraId="7AFBA42E" w14:textId="77777777" w:rsidR="0067230A" w:rsidRPr="008C2F79" w:rsidRDefault="0067230A" w:rsidP="0067230A">
      <w:pPr>
        <w:pStyle w:val="TextoPLANETA"/>
        <w:numPr>
          <w:ilvl w:val="0"/>
          <w:numId w:val="20"/>
        </w:numPr>
        <w:rPr>
          <w:rFonts w:ascii="Times New Roman" w:hAnsi="Times New Roman"/>
          <w:sz w:val="24"/>
          <w:lang w:val="es-CO"/>
        </w:rPr>
      </w:pPr>
      <w:r w:rsidRPr="008C2F79">
        <w:rPr>
          <w:rFonts w:ascii="Times New Roman" w:hAnsi="Times New Roman"/>
          <w:sz w:val="24"/>
          <w:lang w:val="es-CO"/>
        </w:rPr>
        <w:t>Doscientas setenta y tres unidades y seiscientas quince milésimas.</w:t>
      </w:r>
    </w:p>
    <w:p w14:paraId="22D66AC1" w14:textId="77777777" w:rsidR="0067230A" w:rsidRPr="008C2F79" w:rsidRDefault="0067230A" w:rsidP="0067230A">
      <w:pPr>
        <w:pStyle w:val="TextoPLANETA"/>
        <w:rPr>
          <w:rFonts w:ascii="Times New Roman" w:hAnsi="Times New Roman"/>
          <w:sz w:val="24"/>
          <w:lang w:val="es-CO"/>
        </w:rPr>
      </w:pPr>
    </w:p>
    <w:p w14:paraId="16CA3346" w14:textId="77777777" w:rsidR="0067230A" w:rsidRPr="008C2F79" w:rsidRDefault="0067230A" w:rsidP="0067230A">
      <w:pPr>
        <w:pStyle w:val="TextoPLANETA"/>
        <w:rPr>
          <w:rFonts w:ascii="Times New Roman" w:hAnsi="Times New Roman"/>
          <w:sz w:val="24"/>
          <w:lang w:val="es-CO"/>
        </w:rPr>
      </w:pPr>
      <w:r w:rsidRPr="008C2F79">
        <w:rPr>
          <w:rFonts w:ascii="Times New Roman" w:hAnsi="Times New Roman"/>
          <w:sz w:val="24"/>
          <w:lang w:val="es-CO"/>
        </w:rPr>
        <w:t>Cuando l</w:t>
      </w:r>
      <w:r w:rsidR="00FE27EF">
        <w:rPr>
          <w:rFonts w:ascii="Times New Roman" w:hAnsi="Times New Roman"/>
          <w:sz w:val="24"/>
          <w:lang w:val="es-CO"/>
        </w:rPr>
        <w:t>a parte entera es cero</w:t>
      </w:r>
      <w:r w:rsidR="0031684A">
        <w:rPr>
          <w:rFonts w:ascii="Times New Roman" w:hAnsi="Times New Roman"/>
          <w:sz w:val="24"/>
          <w:lang w:val="es-CO"/>
        </w:rPr>
        <w:t xml:space="preserve"> (0)</w:t>
      </w:r>
      <w:r w:rsidRPr="008C2F79">
        <w:rPr>
          <w:rFonts w:ascii="Times New Roman" w:hAnsi="Times New Roman"/>
          <w:sz w:val="24"/>
          <w:lang w:val="es-CO"/>
        </w:rPr>
        <w:t xml:space="preserve">, </w:t>
      </w:r>
      <w:r w:rsidR="00FE27EF">
        <w:rPr>
          <w:rFonts w:ascii="Times New Roman" w:hAnsi="Times New Roman"/>
          <w:sz w:val="24"/>
          <w:lang w:val="es-CO"/>
        </w:rPr>
        <w:t xml:space="preserve">en la lectura este </w:t>
      </w:r>
      <w:r w:rsidRPr="008C2F79">
        <w:rPr>
          <w:rFonts w:ascii="Times New Roman" w:hAnsi="Times New Roman"/>
          <w:sz w:val="24"/>
          <w:lang w:val="es-CO"/>
        </w:rPr>
        <w:t xml:space="preserve">se puede omitir. </w:t>
      </w:r>
      <w:r w:rsidR="00FE27EF">
        <w:rPr>
          <w:rFonts w:ascii="Times New Roman" w:hAnsi="Times New Roman"/>
          <w:sz w:val="24"/>
          <w:lang w:val="es-CO"/>
        </w:rPr>
        <w:t xml:space="preserve">Por ejemplo </w:t>
      </w:r>
      <w:r w:rsidRPr="008C2F79">
        <w:rPr>
          <w:rFonts w:ascii="Times New Roman" w:hAnsi="Times New Roman"/>
          <w:sz w:val="24"/>
          <w:lang w:val="es-CO"/>
        </w:rPr>
        <w:t xml:space="preserve">0,087 se </w:t>
      </w:r>
      <w:r w:rsidR="00FE27EF">
        <w:rPr>
          <w:rFonts w:ascii="Times New Roman" w:hAnsi="Times New Roman"/>
          <w:sz w:val="24"/>
          <w:lang w:val="es-CO"/>
        </w:rPr>
        <w:t>puede leer</w:t>
      </w:r>
      <w:r w:rsidR="00482469">
        <w:rPr>
          <w:rFonts w:ascii="Times New Roman" w:hAnsi="Times New Roman"/>
          <w:sz w:val="24"/>
          <w:lang w:val="es-CO"/>
        </w:rPr>
        <w:t xml:space="preserve"> así:</w:t>
      </w:r>
    </w:p>
    <w:p w14:paraId="661DD101" w14:textId="77777777" w:rsidR="0067230A" w:rsidRPr="008C2F79" w:rsidRDefault="0067230A" w:rsidP="0067230A">
      <w:pPr>
        <w:pStyle w:val="TextoPLANETA"/>
        <w:rPr>
          <w:rFonts w:ascii="Times New Roman" w:hAnsi="Times New Roman"/>
          <w:sz w:val="24"/>
          <w:lang w:val="es-CO"/>
        </w:rPr>
      </w:pPr>
    </w:p>
    <w:p w14:paraId="20E805A2" w14:textId="77777777" w:rsidR="002437AA" w:rsidRPr="008C2F79" w:rsidRDefault="002437AA" w:rsidP="002437AA">
      <w:pPr>
        <w:pStyle w:val="TextoPLANETA"/>
        <w:numPr>
          <w:ilvl w:val="0"/>
          <w:numId w:val="20"/>
        </w:numPr>
        <w:rPr>
          <w:rFonts w:ascii="Times New Roman" w:hAnsi="Times New Roman"/>
          <w:sz w:val="24"/>
          <w:lang w:val="es-CO"/>
        </w:rPr>
      </w:pPr>
      <w:r w:rsidRPr="008C2F79">
        <w:rPr>
          <w:rFonts w:ascii="Times New Roman" w:hAnsi="Times New Roman"/>
          <w:sz w:val="24"/>
          <w:lang w:val="es-CO"/>
        </w:rPr>
        <w:t xml:space="preserve">Cero coma cero ochenta y siete. </w:t>
      </w:r>
    </w:p>
    <w:p w14:paraId="002CCB68" w14:textId="77777777" w:rsidR="0067230A" w:rsidRPr="008C2F79" w:rsidRDefault="0067230A" w:rsidP="0067230A">
      <w:pPr>
        <w:pStyle w:val="TextoPLANETA"/>
        <w:numPr>
          <w:ilvl w:val="0"/>
          <w:numId w:val="20"/>
        </w:numPr>
        <w:rPr>
          <w:rFonts w:ascii="Times New Roman" w:hAnsi="Times New Roman"/>
          <w:sz w:val="24"/>
          <w:lang w:val="es-CO"/>
        </w:rPr>
      </w:pPr>
      <w:r w:rsidRPr="008C2F79">
        <w:rPr>
          <w:rFonts w:ascii="Times New Roman" w:hAnsi="Times New Roman"/>
          <w:sz w:val="24"/>
          <w:lang w:val="es-CO"/>
        </w:rPr>
        <w:t>Ochenta y siete milésimas</w:t>
      </w:r>
      <w:r w:rsidR="002437AA" w:rsidRPr="008C2F79">
        <w:rPr>
          <w:rFonts w:ascii="Times New Roman" w:hAnsi="Times New Roman"/>
          <w:sz w:val="24"/>
          <w:lang w:val="es-CO"/>
        </w:rPr>
        <w:t>.</w:t>
      </w:r>
    </w:p>
    <w:p w14:paraId="5184070F" w14:textId="77777777" w:rsidR="0067230A" w:rsidRPr="008C2F79" w:rsidRDefault="0067230A" w:rsidP="0067230A">
      <w:pPr>
        <w:pStyle w:val="TextoPLANETA"/>
        <w:rPr>
          <w:rFonts w:ascii="Times New Roman" w:hAnsi="Times New Roman"/>
          <w:sz w:val="24"/>
          <w:lang w:val="es-CO"/>
        </w:rPr>
      </w:pPr>
    </w:p>
    <w:p w14:paraId="510F9FB8" w14:textId="77777777" w:rsidR="0067230A" w:rsidRPr="008C2F79" w:rsidRDefault="0067230A" w:rsidP="0067230A">
      <w:pPr>
        <w:pStyle w:val="TextoPLANETA"/>
        <w:rPr>
          <w:rFonts w:ascii="Times New Roman" w:hAnsi="Times New Roman"/>
          <w:sz w:val="24"/>
          <w:lang w:val="es-CO"/>
        </w:rPr>
      </w:pPr>
    </w:p>
    <w:tbl>
      <w:tblPr>
        <w:tblStyle w:val="Tablaconcuadrcula"/>
        <w:tblpPr w:leftFromText="141" w:rightFromText="141" w:vertAnchor="text" w:horzAnchor="margin" w:tblpY="126"/>
        <w:tblW w:w="0" w:type="auto"/>
        <w:tblLook w:val="04A0" w:firstRow="1" w:lastRow="0" w:firstColumn="1" w:lastColumn="0" w:noHBand="0" w:noVBand="1"/>
      </w:tblPr>
      <w:tblGrid>
        <w:gridCol w:w="2512"/>
        <w:gridCol w:w="6493"/>
      </w:tblGrid>
      <w:tr w:rsidR="00456DF8" w:rsidRPr="008C2F79" w14:paraId="47FDD8D0" w14:textId="77777777" w:rsidTr="00C44F7D">
        <w:tc>
          <w:tcPr>
            <w:tcW w:w="9005" w:type="dxa"/>
            <w:gridSpan w:val="2"/>
            <w:shd w:val="clear" w:color="auto" w:fill="000000" w:themeFill="text1"/>
          </w:tcPr>
          <w:p w14:paraId="5F6F32D4" w14:textId="77777777" w:rsidR="00456DF8" w:rsidRPr="008C2F79" w:rsidRDefault="00456DF8"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56DF8" w:rsidRPr="008C2F79" w14:paraId="120CFB38" w14:textId="77777777" w:rsidTr="00C44F7D">
        <w:tc>
          <w:tcPr>
            <w:tcW w:w="2512" w:type="dxa"/>
          </w:tcPr>
          <w:p w14:paraId="70738FAE" w14:textId="77777777" w:rsidR="00456DF8" w:rsidRPr="008C2F79" w:rsidRDefault="00456DF8"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1C5C0A89" w14:textId="77777777" w:rsidR="00456DF8" w:rsidRPr="008C2F79" w:rsidRDefault="00456DF8" w:rsidP="00456DF8">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MA_06_07_REC80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456DF8" w:rsidRPr="008C2F79" w14:paraId="337116F0" w14:textId="77777777" w:rsidTr="00C44F7D">
        <w:tc>
          <w:tcPr>
            <w:tcW w:w="2512" w:type="dxa"/>
          </w:tcPr>
          <w:p w14:paraId="170E57D5"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C4C3A9B"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color w:val="000000"/>
                <w:sz w:val="24"/>
                <w:szCs w:val="24"/>
              </w:rPr>
              <w:t>¿Cómo se lee el número decimal?</w:t>
            </w:r>
          </w:p>
        </w:tc>
      </w:tr>
      <w:tr w:rsidR="00456DF8" w:rsidRPr="008C2F79" w14:paraId="58FF112E" w14:textId="77777777" w:rsidTr="00C44F7D">
        <w:tc>
          <w:tcPr>
            <w:tcW w:w="2512" w:type="dxa"/>
          </w:tcPr>
          <w:p w14:paraId="1489CBBC"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055996E9"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relacionar un número decimal con su escritura en palabras</w:t>
            </w:r>
          </w:p>
        </w:tc>
      </w:tr>
    </w:tbl>
    <w:p w14:paraId="4C42F5D1" w14:textId="77777777" w:rsidR="00456DF8" w:rsidRPr="008C2F79" w:rsidRDefault="00456DF8" w:rsidP="00456DF8">
      <w:pPr>
        <w:pStyle w:val="TextoPLANETA"/>
        <w:rPr>
          <w:rFonts w:ascii="Times New Roman" w:hAnsi="Times New Roman"/>
          <w:sz w:val="24"/>
          <w:lang w:val="es-CO"/>
        </w:rPr>
      </w:pPr>
    </w:p>
    <w:p w14:paraId="3FDD202D" w14:textId="77777777" w:rsidR="004B7E7F" w:rsidRPr="008C2F79" w:rsidRDefault="004B7E7F" w:rsidP="004B7E7F">
      <w:pPr>
        <w:pStyle w:val="TextoPLANETA"/>
        <w:rPr>
          <w:rFonts w:ascii="Times New Roman" w:hAnsi="Times New Roman"/>
          <w:sz w:val="24"/>
          <w:lang w:val="es-CO"/>
        </w:rPr>
      </w:pPr>
    </w:p>
    <w:p w14:paraId="2128429B"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Pr="008C2F79">
        <w:rPr>
          <w:rFonts w:ascii="Times New Roman" w:hAnsi="Times New Roman"/>
          <w:sz w:val="24"/>
          <w:lang w:val="es-CO"/>
        </w:rPr>
        <w:t>1.</w:t>
      </w:r>
      <w:r w:rsidR="005E129D">
        <w:rPr>
          <w:rFonts w:ascii="Times New Roman" w:hAnsi="Times New Roman"/>
          <w:sz w:val="24"/>
          <w:lang w:val="es-CO"/>
        </w:rPr>
        <w:t>6</w:t>
      </w:r>
      <w:r w:rsidRPr="008C2F79">
        <w:rPr>
          <w:rFonts w:ascii="Times New Roman" w:hAnsi="Times New Roman"/>
          <w:sz w:val="24"/>
          <w:lang w:val="es-CO"/>
        </w:rPr>
        <w:t xml:space="preserve"> Consolidación</w:t>
      </w:r>
    </w:p>
    <w:p w14:paraId="208FE923" w14:textId="77777777" w:rsidR="00A836A1" w:rsidRPr="008C2F79" w:rsidRDefault="00A836A1" w:rsidP="00A836A1">
      <w:pPr>
        <w:spacing w:after="0" w:line="259" w:lineRule="auto"/>
        <w:rPr>
          <w:rFonts w:ascii="Times New Roman" w:eastAsia="Calibri" w:hAnsi="Times New Roman" w:cs="Times New Roman"/>
          <w:lang w:val="es-CO"/>
        </w:rPr>
      </w:pPr>
    </w:p>
    <w:p w14:paraId="4BEF995D" w14:textId="77777777" w:rsidR="00456DF8" w:rsidRPr="008C2F79" w:rsidRDefault="00456DF8" w:rsidP="00456DF8">
      <w:pPr>
        <w:pStyle w:val="TextoPLANETA"/>
        <w:rPr>
          <w:rFonts w:ascii="Times New Roman" w:hAnsi="Times New Roman"/>
          <w:sz w:val="24"/>
          <w:lang w:val="es-CO"/>
        </w:rPr>
      </w:pPr>
      <w:r w:rsidRPr="008C2F79">
        <w:rPr>
          <w:rFonts w:ascii="Times New Roman" w:hAnsi="Times New Roman"/>
          <w:sz w:val="24"/>
          <w:lang w:val="es-CO"/>
        </w:rPr>
        <w:t>Actividades para afianzar lo que has aprendido en esta sección.</w:t>
      </w:r>
    </w:p>
    <w:p w14:paraId="41DB60B9" w14:textId="77777777" w:rsidR="00456DF8" w:rsidRPr="008C2F79" w:rsidRDefault="00456DF8" w:rsidP="00A836A1">
      <w:pPr>
        <w:spacing w:after="0" w:line="259" w:lineRule="auto"/>
        <w:rPr>
          <w:rFonts w:ascii="Times New Roman" w:eastAsia="Calibri" w:hAnsi="Times New Roman" w:cs="Times New Roman"/>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456DF8" w:rsidRPr="008C2F79" w14:paraId="49018D70" w14:textId="77777777" w:rsidTr="00C44F7D">
        <w:tc>
          <w:tcPr>
            <w:tcW w:w="9005" w:type="dxa"/>
            <w:gridSpan w:val="2"/>
            <w:shd w:val="clear" w:color="auto" w:fill="000000" w:themeFill="text1"/>
          </w:tcPr>
          <w:p w14:paraId="181A6E2E" w14:textId="77777777" w:rsidR="00456DF8" w:rsidRPr="008C2F79" w:rsidRDefault="00456DF8"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56DF8" w:rsidRPr="008C2F79" w14:paraId="4ADF6082" w14:textId="77777777" w:rsidTr="00C44F7D">
        <w:tc>
          <w:tcPr>
            <w:tcW w:w="2512" w:type="dxa"/>
          </w:tcPr>
          <w:p w14:paraId="5B9BDA67" w14:textId="77777777" w:rsidR="00456DF8" w:rsidRPr="008C2F79" w:rsidRDefault="00456DF8"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05167DA9" w14:textId="77777777" w:rsidR="00456DF8" w:rsidRPr="008C2F79" w:rsidRDefault="00456DF8"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MA_06_07_REC90 </w:t>
            </w:r>
            <w:r w:rsidRPr="008C2F79">
              <w:rPr>
                <w:rFonts w:ascii="Times New Roman" w:hAnsi="Times New Roman" w:cs="Arial"/>
                <w:color w:val="000000"/>
                <w:sz w:val="24"/>
                <w:szCs w:val="24"/>
                <w:highlight w:val="green"/>
              </w:rPr>
              <w:t xml:space="preserve">(aprovechado) </w:t>
            </w:r>
          </w:p>
        </w:tc>
      </w:tr>
      <w:tr w:rsidR="00456DF8" w:rsidRPr="008C2F79" w14:paraId="60A16963" w14:textId="77777777" w:rsidTr="00C44F7D">
        <w:tc>
          <w:tcPr>
            <w:tcW w:w="2512" w:type="dxa"/>
          </w:tcPr>
          <w:p w14:paraId="76864A31"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8D93A61"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color w:val="000000"/>
                <w:sz w:val="24"/>
                <w:szCs w:val="24"/>
              </w:rPr>
              <w:t>Refuerza tu aprendizaje: El concepto de número decimal</w:t>
            </w:r>
          </w:p>
        </w:tc>
      </w:tr>
      <w:tr w:rsidR="00456DF8" w:rsidRPr="008C2F79" w14:paraId="49C7455C" w14:textId="77777777" w:rsidTr="00C44F7D">
        <w:tc>
          <w:tcPr>
            <w:tcW w:w="2512" w:type="dxa"/>
          </w:tcPr>
          <w:p w14:paraId="2B54E61D" w14:textId="77777777" w:rsidR="00456DF8" w:rsidRPr="008C2F79" w:rsidRDefault="00456DF8"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730CB6A1" w14:textId="77777777" w:rsidR="00456DF8" w:rsidRPr="008C2F79" w:rsidRDefault="00456DF8" w:rsidP="004F040E">
            <w:pPr>
              <w:rPr>
                <w:rFonts w:ascii="Times New Roman" w:hAnsi="Times New Roman" w:cs="Arial"/>
                <w:color w:val="000000"/>
                <w:sz w:val="24"/>
                <w:szCs w:val="24"/>
              </w:rPr>
            </w:pPr>
            <w:r w:rsidRPr="008C2F79">
              <w:rPr>
                <w:rFonts w:ascii="Times New Roman" w:hAnsi="Times New Roman" w:cs="Arial"/>
                <w:color w:val="000000"/>
                <w:sz w:val="24"/>
                <w:szCs w:val="24"/>
              </w:rPr>
              <w:t>Actividad</w:t>
            </w:r>
            <w:r w:rsidR="004F040E">
              <w:rPr>
                <w:rFonts w:ascii="Times New Roman" w:hAnsi="Times New Roman" w:cs="Arial"/>
                <w:color w:val="000000"/>
                <w:sz w:val="24"/>
                <w:szCs w:val="24"/>
              </w:rPr>
              <w:t>es</w:t>
            </w:r>
            <w:r w:rsidRPr="008C2F79">
              <w:rPr>
                <w:rFonts w:ascii="Times New Roman" w:hAnsi="Times New Roman" w:cs="Arial"/>
                <w:color w:val="000000"/>
                <w:sz w:val="24"/>
                <w:szCs w:val="24"/>
              </w:rPr>
              <w:t xml:space="preserve"> </w:t>
            </w:r>
            <w:r w:rsidR="004F040E">
              <w:rPr>
                <w:rFonts w:ascii="Times New Roman" w:hAnsi="Times New Roman" w:cs="Arial"/>
                <w:color w:val="000000"/>
                <w:sz w:val="24"/>
                <w:szCs w:val="24"/>
              </w:rPr>
              <w:t>sobre El concepto de número decimal</w:t>
            </w:r>
          </w:p>
        </w:tc>
      </w:tr>
    </w:tbl>
    <w:p w14:paraId="7CBCB276" w14:textId="77777777" w:rsidR="00456DF8" w:rsidRPr="008C2F79" w:rsidRDefault="00456DF8" w:rsidP="00A836A1">
      <w:pPr>
        <w:spacing w:after="0" w:line="259" w:lineRule="auto"/>
        <w:rPr>
          <w:rFonts w:ascii="Times New Roman" w:eastAsia="Calibri" w:hAnsi="Times New Roman" w:cs="Times New Roman"/>
          <w:lang w:val="es-CO"/>
        </w:rPr>
      </w:pPr>
    </w:p>
    <w:p w14:paraId="6E17431D" w14:textId="77777777" w:rsidR="00A836A1" w:rsidRPr="008C2F79" w:rsidRDefault="00A836A1" w:rsidP="00A836A1">
      <w:pPr>
        <w:pStyle w:val="Seccin1PLANETA"/>
        <w:rPr>
          <w:rFonts w:ascii="Times New Roman" w:hAnsi="Times New Roman"/>
          <w:sz w:val="24"/>
          <w:lang w:val="es-CO"/>
        </w:rPr>
      </w:pPr>
      <w:r w:rsidRPr="008C2F79">
        <w:rPr>
          <w:rFonts w:ascii="Times New Roman" w:hAnsi="Times New Roman"/>
          <w:sz w:val="24"/>
          <w:highlight w:val="yellow"/>
        </w:rPr>
        <w:t>[SECCIÓN 1]</w:t>
      </w:r>
      <w:r w:rsidRPr="008C2F79">
        <w:rPr>
          <w:rFonts w:ascii="Times New Roman" w:hAnsi="Times New Roman"/>
          <w:sz w:val="24"/>
        </w:rPr>
        <w:t xml:space="preserve"> </w:t>
      </w:r>
      <w:r w:rsidRPr="008C2F79">
        <w:rPr>
          <w:rFonts w:ascii="Times New Roman" w:hAnsi="Times New Roman"/>
          <w:sz w:val="24"/>
          <w:lang w:val="es-CO"/>
        </w:rPr>
        <w:t xml:space="preserve">2 La clasificación de decimales </w:t>
      </w:r>
    </w:p>
    <w:p w14:paraId="0D769F42" w14:textId="77777777" w:rsidR="00452BF8" w:rsidRPr="008C2F79" w:rsidRDefault="00452BF8" w:rsidP="00452BF8">
      <w:pPr>
        <w:pStyle w:val="Seccin2PLANETA"/>
        <w:rPr>
          <w:rFonts w:ascii="Times New Roman" w:hAnsi="Times New Roman"/>
          <w:sz w:val="24"/>
          <w:lang w:val="es-CO"/>
        </w:rPr>
      </w:pPr>
    </w:p>
    <w:p w14:paraId="1AC853DC" w14:textId="77777777" w:rsidR="001121E7" w:rsidRPr="008C2F79" w:rsidRDefault="001121E7" w:rsidP="001121E7">
      <w:pPr>
        <w:pStyle w:val="TextoPLANETA"/>
        <w:rPr>
          <w:rFonts w:ascii="Times New Roman" w:hAnsi="Times New Roman"/>
          <w:sz w:val="24"/>
          <w:lang w:val="es-CO"/>
        </w:rPr>
      </w:pPr>
      <w:r w:rsidRPr="008C2F79">
        <w:rPr>
          <w:rFonts w:ascii="Times New Roman" w:hAnsi="Times New Roman"/>
          <w:sz w:val="24"/>
          <w:lang w:val="es-CO"/>
        </w:rPr>
        <w:t>Los núm</w:t>
      </w:r>
      <w:r w:rsidR="00402A03">
        <w:rPr>
          <w:rFonts w:ascii="Times New Roman" w:hAnsi="Times New Roman"/>
          <w:sz w:val="24"/>
          <w:lang w:val="es-CO"/>
        </w:rPr>
        <w:t xml:space="preserve">eros decimales se clasifican teniendo en cuenta </w:t>
      </w:r>
      <w:r w:rsidRPr="008C2F79">
        <w:rPr>
          <w:rFonts w:ascii="Times New Roman" w:hAnsi="Times New Roman"/>
          <w:sz w:val="24"/>
          <w:lang w:val="es-CO"/>
        </w:rPr>
        <w:t>el número de ci</w:t>
      </w:r>
      <w:r w:rsidR="00402A03">
        <w:rPr>
          <w:rFonts w:ascii="Times New Roman" w:hAnsi="Times New Roman"/>
          <w:sz w:val="24"/>
          <w:lang w:val="es-CO"/>
        </w:rPr>
        <w:t>fras decimales que los componen; pueden ser:</w:t>
      </w:r>
    </w:p>
    <w:p w14:paraId="1245F132" w14:textId="77777777" w:rsidR="001121E7" w:rsidRPr="008C2F79" w:rsidRDefault="001121E7" w:rsidP="001121E7">
      <w:pPr>
        <w:pStyle w:val="TextoPLANETA"/>
        <w:rPr>
          <w:rFonts w:ascii="Times New Roman" w:hAnsi="Times New Roman"/>
          <w:sz w:val="24"/>
          <w:lang w:val="es-CO"/>
        </w:rPr>
      </w:pPr>
    </w:p>
    <w:p w14:paraId="2042CF93" w14:textId="77777777" w:rsidR="001121E7" w:rsidRPr="008C2F79" w:rsidRDefault="00740BB9" w:rsidP="001121E7">
      <w:pPr>
        <w:pStyle w:val="TextoPLANETA"/>
        <w:numPr>
          <w:ilvl w:val="0"/>
          <w:numId w:val="20"/>
        </w:numPr>
        <w:rPr>
          <w:rFonts w:ascii="Times New Roman" w:hAnsi="Times New Roman"/>
          <w:sz w:val="24"/>
          <w:lang w:val="es-CO"/>
        </w:rPr>
      </w:pPr>
      <w:r>
        <w:rPr>
          <w:rFonts w:ascii="Times New Roman" w:hAnsi="Times New Roman"/>
          <w:sz w:val="24"/>
          <w:lang w:val="es-CO"/>
        </w:rPr>
        <w:t xml:space="preserve"> D</w:t>
      </w:r>
      <w:r w:rsidR="001121E7" w:rsidRPr="008C2F79">
        <w:rPr>
          <w:rFonts w:ascii="Times New Roman" w:hAnsi="Times New Roman"/>
          <w:sz w:val="24"/>
          <w:lang w:val="es-CO"/>
        </w:rPr>
        <w:t xml:space="preserve">ecimales </w:t>
      </w:r>
      <w:r w:rsidR="001121E7" w:rsidRPr="00402A03">
        <w:rPr>
          <w:rFonts w:ascii="Times New Roman" w:hAnsi="Times New Roman"/>
          <w:b/>
          <w:sz w:val="24"/>
          <w:lang w:val="es-CO"/>
        </w:rPr>
        <w:t>finitos</w:t>
      </w:r>
      <w:r w:rsidR="00D760AF">
        <w:rPr>
          <w:rFonts w:ascii="Times New Roman" w:hAnsi="Times New Roman"/>
          <w:sz w:val="24"/>
          <w:lang w:val="es-CO"/>
        </w:rPr>
        <w:t>, tambié</w:t>
      </w:r>
      <w:r w:rsidR="00402A03">
        <w:rPr>
          <w:rFonts w:ascii="Times New Roman" w:hAnsi="Times New Roman"/>
          <w:sz w:val="24"/>
          <w:lang w:val="es-CO"/>
        </w:rPr>
        <w:t>n llamados</w:t>
      </w:r>
      <w:r w:rsidR="001121E7" w:rsidRPr="008C2F79">
        <w:rPr>
          <w:rFonts w:ascii="Times New Roman" w:hAnsi="Times New Roman"/>
          <w:sz w:val="24"/>
          <w:lang w:val="es-CO"/>
        </w:rPr>
        <w:t xml:space="preserve"> exactos.</w:t>
      </w:r>
    </w:p>
    <w:p w14:paraId="3E220E06" w14:textId="77777777" w:rsidR="00452BF8" w:rsidRPr="008C2F79" w:rsidRDefault="00740BB9" w:rsidP="001121E7">
      <w:pPr>
        <w:pStyle w:val="TextoPLANETA"/>
        <w:numPr>
          <w:ilvl w:val="0"/>
          <w:numId w:val="20"/>
        </w:numPr>
        <w:rPr>
          <w:rFonts w:ascii="Times New Roman" w:hAnsi="Times New Roman"/>
          <w:sz w:val="24"/>
          <w:lang w:val="es-CO"/>
        </w:rPr>
      </w:pPr>
      <w:r>
        <w:rPr>
          <w:rFonts w:ascii="Times New Roman" w:hAnsi="Times New Roman"/>
          <w:sz w:val="24"/>
          <w:lang w:val="es-CO"/>
        </w:rPr>
        <w:t xml:space="preserve"> D</w:t>
      </w:r>
      <w:r w:rsidR="00402A03">
        <w:rPr>
          <w:rFonts w:ascii="Times New Roman" w:hAnsi="Times New Roman"/>
          <w:sz w:val="24"/>
          <w:lang w:val="es-CO"/>
        </w:rPr>
        <w:t xml:space="preserve">ecimales </w:t>
      </w:r>
      <w:r w:rsidR="00402A03" w:rsidRPr="00402A03">
        <w:rPr>
          <w:rFonts w:ascii="Times New Roman" w:hAnsi="Times New Roman"/>
          <w:b/>
          <w:sz w:val="24"/>
          <w:lang w:val="es-CO"/>
        </w:rPr>
        <w:t>infinitos</w:t>
      </w:r>
      <w:r w:rsidR="00402A03">
        <w:rPr>
          <w:rFonts w:ascii="Times New Roman" w:hAnsi="Times New Roman"/>
          <w:sz w:val="24"/>
          <w:lang w:val="es-CO"/>
        </w:rPr>
        <w:t xml:space="preserve">, </w:t>
      </w:r>
      <w:r w:rsidR="00D760AF">
        <w:rPr>
          <w:rFonts w:ascii="Times New Roman" w:hAnsi="Times New Roman"/>
          <w:sz w:val="24"/>
          <w:lang w:val="es-CO"/>
        </w:rPr>
        <w:t>también</w:t>
      </w:r>
      <w:r w:rsidR="00402A03">
        <w:rPr>
          <w:rFonts w:ascii="Times New Roman" w:hAnsi="Times New Roman"/>
          <w:sz w:val="24"/>
          <w:lang w:val="es-CO"/>
        </w:rPr>
        <w:t xml:space="preserve"> llamados</w:t>
      </w:r>
      <w:r w:rsidR="001121E7" w:rsidRPr="008C2F79">
        <w:rPr>
          <w:rFonts w:ascii="Times New Roman" w:hAnsi="Times New Roman"/>
          <w:sz w:val="24"/>
          <w:lang w:val="es-CO"/>
        </w:rPr>
        <w:t xml:space="preserve"> inexactos.</w:t>
      </w:r>
    </w:p>
    <w:p w14:paraId="3B80CAEE" w14:textId="77777777" w:rsidR="00456DF8" w:rsidRPr="008C2F79" w:rsidRDefault="00456DF8" w:rsidP="001121E7">
      <w:pPr>
        <w:pStyle w:val="TextoPLANETA"/>
        <w:rPr>
          <w:rFonts w:ascii="Times New Roman" w:eastAsia="Calibri" w:hAnsi="Times New Roman" w:cs="Times New Roman"/>
          <w:sz w:val="24"/>
          <w:lang w:val="es-CO"/>
        </w:rPr>
      </w:pPr>
    </w:p>
    <w:p w14:paraId="56F5E2A1" w14:textId="77777777" w:rsidR="00456DF8" w:rsidRPr="008C2F79" w:rsidRDefault="00456DF8" w:rsidP="00456DF8">
      <w:pPr>
        <w:spacing w:after="0" w:line="259" w:lineRule="auto"/>
        <w:rPr>
          <w:rFonts w:ascii="Times New Roman" w:eastAsia="Calibri" w:hAnsi="Times New Roman" w:cs="Times New Roman"/>
          <w:lang w:val="es-CO"/>
        </w:rPr>
      </w:pPr>
    </w:p>
    <w:p w14:paraId="32040FFC"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Pr="008C2F79">
        <w:rPr>
          <w:rFonts w:ascii="Times New Roman" w:hAnsi="Times New Roman"/>
          <w:sz w:val="24"/>
          <w:lang w:val="es-CO"/>
        </w:rPr>
        <w:t xml:space="preserve">2.1 </w:t>
      </w:r>
      <w:r w:rsidR="003D7901" w:rsidRPr="008C2F79">
        <w:rPr>
          <w:rFonts w:ascii="Times New Roman" w:hAnsi="Times New Roman"/>
          <w:sz w:val="24"/>
          <w:lang w:val="es-CO"/>
        </w:rPr>
        <w:t>Los decimales finitos o</w:t>
      </w:r>
      <w:r w:rsidRPr="008C2F79">
        <w:rPr>
          <w:rFonts w:ascii="Times New Roman" w:hAnsi="Times New Roman"/>
          <w:sz w:val="24"/>
          <w:lang w:val="es-CO"/>
        </w:rPr>
        <w:t xml:space="preserve"> exactos</w:t>
      </w:r>
    </w:p>
    <w:p w14:paraId="60E5F3B0" w14:textId="77777777" w:rsidR="000C17D9" w:rsidRPr="008C2F79" w:rsidRDefault="000C17D9" w:rsidP="000C17D9">
      <w:pPr>
        <w:pStyle w:val="Seccin3PLANETA"/>
        <w:rPr>
          <w:rFonts w:ascii="Times New Roman" w:hAnsi="Times New Roman"/>
          <w:sz w:val="24"/>
          <w:lang w:val="es-CO"/>
        </w:rPr>
      </w:pPr>
    </w:p>
    <w:p w14:paraId="70C2892A" w14:textId="77777777" w:rsidR="00B42E75" w:rsidRPr="008C2F79" w:rsidRDefault="000C17D9" w:rsidP="00B42E75">
      <w:pPr>
        <w:pStyle w:val="TextoPLANETA"/>
        <w:rPr>
          <w:rFonts w:ascii="Times New Roman" w:hAnsi="Times New Roman"/>
          <w:sz w:val="24"/>
          <w:lang w:val="es-CO" w:eastAsia="es-CO"/>
        </w:rPr>
      </w:pPr>
      <w:r w:rsidRPr="008C2F79">
        <w:rPr>
          <w:rFonts w:ascii="Times New Roman" w:hAnsi="Times New Roman"/>
          <w:sz w:val="24"/>
          <w:lang w:val="es-CO" w:eastAsia="es-CO"/>
        </w:rPr>
        <w:t>Los números que tienen</w:t>
      </w:r>
      <w:r w:rsidR="00B42E75" w:rsidRPr="008C2F79">
        <w:rPr>
          <w:rFonts w:ascii="Times New Roman" w:hAnsi="Times New Roman"/>
          <w:sz w:val="24"/>
          <w:lang w:val="es-CO" w:eastAsia="es-CO"/>
        </w:rPr>
        <w:t xml:space="preserve"> </w:t>
      </w:r>
      <w:r w:rsidR="00B12471">
        <w:rPr>
          <w:rFonts w:ascii="Times New Roman" w:hAnsi="Times New Roman"/>
          <w:bCs/>
          <w:sz w:val="24"/>
          <w:lang w:val="es-CO" w:eastAsia="es-CO"/>
        </w:rPr>
        <w:t>un número finito</w:t>
      </w:r>
      <w:r w:rsidR="00B42E75" w:rsidRPr="008C2F79">
        <w:rPr>
          <w:rFonts w:ascii="Times New Roman" w:hAnsi="Times New Roman"/>
          <w:bCs/>
          <w:sz w:val="24"/>
          <w:lang w:val="es-CO" w:eastAsia="es-CO"/>
        </w:rPr>
        <w:t xml:space="preserve"> </w:t>
      </w:r>
      <w:r w:rsidRPr="008C2F79">
        <w:rPr>
          <w:rFonts w:ascii="Times New Roman" w:hAnsi="Times New Roman"/>
          <w:sz w:val="24"/>
          <w:lang w:val="es-CO" w:eastAsia="es-CO"/>
        </w:rPr>
        <w:t>de cifras decimales se llaman</w:t>
      </w:r>
      <w:r w:rsidR="00B42E75" w:rsidRPr="008C2F79">
        <w:rPr>
          <w:rFonts w:ascii="Times New Roman" w:hAnsi="Times New Roman"/>
          <w:sz w:val="24"/>
          <w:lang w:val="es-CO" w:eastAsia="es-CO"/>
        </w:rPr>
        <w:t xml:space="preserve"> </w:t>
      </w:r>
      <w:r w:rsidRPr="008C2F79">
        <w:rPr>
          <w:rFonts w:ascii="Times New Roman" w:hAnsi="Times New Roman"/>
          <w:bCs/>
          <w:sz w:val="24"/>
          <w:lang w:val="es-CO" w:eastAsia="es-CO"/>
        </w:rPr>
        <w:t xml:space="preserve">decimales </w:t>
      </w:r>
      <w:r w:rsidRPr="00B12471">
        <w:rPr>
          <w:rFonts w:ascii="Times New Roman" w:hAnsi="Times New Roman"/>
          <w:b/>
          <w:bCs/>
          <w:sz w:val="24"/>
          <w:lang w:val="es-CO" w:eastAsia="es-CO"/>
        </w:rPr>
        <w:t>finitos</w:t>
      </w:r>
      <w:r w:rsidR="00B42E75" w:rsidRPr="00B12471">
        <w:rPr>
          <w:rFonts w:ascii="Times New Roman" w:hAnsi="Times New Roman"/>
          <w:b/>
          <w:bCs/>
          <w:sz w:val="24"/>
          <w:lang w:val="es-CO" w:eastAsia="es-CO"/>
        </w:rPr>
        <w:t xml:space="preserve"> </w:t>
      </w:r>
      <w:r w:rsidRPr="001E7BE4">
        <w:rPr>
          <w:rFonts w:ascii="Times New Roman" w:hAnsi="Times New Roman"/>
          <w:sz w:val="24"/>
          <w:lang w:val="es-CO" w:eastAsia="es-CO"/>
        </w:rPr>
        <w:t>o</w:t>
      </w:r>
      <w:r w:rsidRPr="00B12471">
        <w:rPr>
          <w:rFonts w:ascii="Times New Roman" w:hAnsi="Times New Roman"/>
          <w:b/>
          <w:sz w:val="24"/>
          <w:lang w:val="es-CO" w:eastAsia="es-CO"/>
        </w:rPr>
        <w:t xml:space="preserve"> exactos</w:t>
      </w:r>
      <w:r w:rsidRPr="008C2F79">
        <w:rPr>
          <w:rFonts w:ascii="Times New Roman" w:hAnsi="Times New Roman"/>
          <w:sz w:val="24"/>
          <w:lang w:val="es-CO" w:eastAsia="es-CO"/>
        </w:rPr>
        <w:t>.</w:t>
      </w:r>
      <w:r w:rsidR="00B42E75" w:rsidRPr="008C2F79">
        <w:rPr>
          <w:rFonts w:ascii="Times New Roman" w:hAnsi="Times New Roman"/>
          <w:sz w:val="24"/>
          <w:lang w:val="es-CO" w:eastAsia="es-CO"/>
        </w:rPr>
        <w:t xml:space="preserve"> </w:t>
      </w:r>
    </w:p>
    <w:p w14:paraId="7215157A" w14:textId="77777777" w:rsidR="00972D6A" w:rsidRDefault="000C17D9" w:rsidP="00972D6A">
      <w:pPr>
        <w:pStyle w:val="TextoPLANETA"/>
        <w:rPr>
          <w:rFonts w:ascii="Times New Roman" w:hAnsi="Times New Roman"/>
          <w:sz w:val="24"/>
          <w:lang w:val="es-CO" w:eastAsia="es-CO"/>
        </w:rPr>
      </w:pPr>
      <w:r w:rsidRPr="008C2F79">
        <w:rPr>
          <w:rFonts w:ascii="Times New Roman" w:hAnsi="Times New Roman"/>
          <w:sz w:val="24"/>
          <w:lang w:val="es-CO" w:eastAsia="es-CO"/>
        </w:rPr>
        <w:t>Por ejemplo:</w:t>
      </w:r>
      <w:r w:rsidR="00972D6A">
        <w:rPr>
          <w:rFonts w:ascii="Times New Roman" w:hAnsi="Times New Roman"/>
          <w:sz w:val="24"/>
          <w:lang w:val="es-CO" w:eastAsia="es-CO"/>
        </w:rPr>
        <w:t xml:space="preserve"> </w:t>
      </w:r>
      <w:r w:rsidRPr="008C2F79">
        <w:rPr>
          <w:rFonts w:ascii="Times New Roman" w:hAnsi="Times New Roman"/>
          <w:sz w:val="24"/>
          <w:lang w:val="es-CO" w:eastAsia="es-CO"/>
        </w:rPr>
        <w:t>3,25</w:t>
      </w:r>
      <w:r w:rsidR="00972D6A">
        <w:rPr>
          <w:rFonts w:ascii="Times New Roman" w:hAnsi="Times New Roman"/>
          <w:sz w:val="24"/>
          <w:lang w:val="es-CO" w:eastAsia="es-CO"/>
        </w:rPr>
        <w:t xml:space="preserve">; </w:t>
      </w:r>
      <w:r w:rsidRPr="008C2F79">
        <w:rPr>
          <w:rFonts w:ascii="Times New Roman" w:hAnsi="Times New Roman"/>
          <w:sz w:val="24"/>
          <w:lang w:val="es-CO" w:eastAsia="es-CO"/>
        </w:rPr>
        <w:t>63,342</w:t>
      </w:r>
      <w:r w:rsidR="00972D6A">
        <w:rPr>
          <w:rFonts w:ascii="Times New Roman" w:hAnsi="Times New Roman"/>
          <w:sz w:val="24"/>
          <w:lang w:val="es-CO" w:eastAsia="es-CO"/>
        </w:rPr>
        <w:t>; 2</w:t>
      </w:r>
      <w:r w:rsidRPr="008C2F79">
        <w:rPr>
          <w:rFonts w:ascii="Times New Roman" w:hAnsi="Times New Roman"/>
          <w:sz w:val="24"/>
          <w:lang w:val="es-CO" w:eastAsia="es-CO"/>
        </w:rPr>
        <w:t>593,56</w:t>
      </w:r>
      <w:r w:rsidR="00972D6A">
        <w:rPr>
          <w:rFonts w:ascii="Times New Roman" w:hAnsi="Times New Roman"/>
          <w:sz w:val="24"/>
          <w:lang w:val="es-CO" w:eastAsia="es-CO"/>
        </w:rPr>
        <w:t xml:space="preserve"> son decimales finitos.</w:t>
      </w:r>
    </w:p>
    <w:p w14:paraId="2DE5E807" w14:textId="77777777" w:rsidR="00055FF5" w:rsidRDefault="00055FF5" w:rsidP="00972D6A">
      <w:pPr>
        <w:pStyle w:val="TextoPLANETA"/>
        <w:rPr>
          <w:rFonts w:ascii="Times New Roman" w:hAnsi="Times New Roman"/>
          <w:sz w:val="24"/>
          <w:lang w:val="es-CO" w:eastAsia="es-CO"/>
        </w:rPr>
      </w:pPr>
    </w:p>
    <w:p w14:paraId="68030E03" w14:textId="77777777" w:rsidR="00055FF5" w:rsidRDefault="006C0E5B" w:rsidP="00972D6A">
      <w:pPr>
        <w:pStyle w:val="TextoPLANETA"/>
        <w:rPr>
          <w:rFonts w:ascii="Times New Roman" w:hAnsi="Times New Roman"/>
          <w:sz w:val="24"/>
          <w:lang w:val="es-CO" w:eastAsia="es-CO"/>
        </w:rPr>
      </w:pPr>
      <w:r>
        <w:rPr>
          <w:rFonts w:ascii="Times New Roman" w:hAnsi="Times New Roman"/>
          <w:sz w:val="24"/>
          <w:lang w:val="es-CO" w:eastAsia="es-CO"/>
        </w:rPr>
        <w:t>Ejemplo 1</w:t>
      </w:r>
    </w:p>
    <w:p w14:paraId="583D6F24" w14:textId="77777777" w:rsidR="00CE0806" w:rsidRDefault="00CE0806" w:rsidP="00972D6A">
      <w:pPr>
        <w:pStyle w:val="TextoPLANETA"/>
        <w:rPr>
          <w:rFonts w:ascii="Times New Roman" w:hAnsi="Times New Roman"/>
          <w:sz w:val="24"/>
          <w:lang w:val="es-CO" w:eastAsia="es-CO"/>
        </w:rPr>
      </w:pPr>
    </w:p>
    <w:tbl>
      <w:tblPr>
        <w:tblStyle w:val="Tablaconcuadrcula"/>
        <w:tblW w:w="0" w:type="auto"/>
        <w:tblLayout w:type="fixed"/>
        <w:tblLook w:val="04A0" w:firstRow="1" w:lastRow="0" w:firstColumn="1" w:lastColumn="0" w:noHBand="0" w:noVBand="1"/>
      </w:tblPr>
      <w:tblGrid>
        <w:gridCol w:w="1384"/>
        <w:gridCol w:w="7763"/>
      </w:tblGrid>
      <w:tr w:rsidR="00CC1B23" w:rsidRPr="008C2F79" w14:paraId="1C785BEC" w14:textId="77777777" w:rsidTr="004E535D">
        <w:tc>
          <w:tcPr>
            <w:tcW w:w="9147" w:type="dxa"/>
            <w:gridSpan w:val="2"/>
            <w:shd w:val="clear" w:color="auto" w:fill="0D0D0D" w:themeFill="text1" w:themeFillTint="F2"/>
          </w:tcPr>
          <w:p w14:paraId="47DDA10D" w14:textId="77777777" w:rsidR="00CC1B23" w:rsidRPr="008C2F79" w:rsidRDefault="00CC1B23" w:rsidP="004E535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CC1B23" w:rsidRPr="008C2F79" w14:paraId="67B7ED17" w14:textId="77777777" w:rsidTr="004E535D">
        <w:tc>
          <w:tcPr>
            <w:tcW w:w="1384" w:type="dxa"/>
          </w:tcPr>
          <w:p w14:paraId="506B2B4C" w14:textId="77777777" w:rsidR="00CC1B23" w:rsidRPr="008C2F79" w:rsidRDefault="00CC1B23" w:rsidP="004E535D">
            <w:pPr>
              <w:rPr>
                <w:rFonts w:ascii="Times New Roman" w:hAnsi="Times New Roman" w:cs="Arial"/>
                <w:b/>
                <w:color w:val="000000"/>
                <w:sz w:val="24"/>
                <w:szCs w:val="24"/>
              </w:rPr>
            </w:pPr>
            <w:r w:rsidRPr="008C2F79">
              <w:rPr>
                <w:rFonts w:ascii="Times New Roman" w:hAnsi="Times New Roman" w:cs="Arial"/>
                <w:b/>
                <w:color w:val="000000"/>
                <w:sz w:val="24"/>
                <w:szCs w:val="24"/>
              </w:rPr>
              <w:lastRenderedPageBreak/>
              <w:t>Código</w:t>
            </w:r>
          </w:p>
        </w:tc>
        <w:tc>
          <w:tcPr>
            <w:tcW w:w="7763" w:type="dxa"/>
          </w:tcPr>
          <w:p w14:paraId="3A68F626" w14:textId="77777777" w:rsidR="00CC1B23" w:rsidRPr="008C2F79"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MA_06_07_IMG11</w:t>
            </w:r>
          </w:p>
        </w:tc>
      </w:tr>
      <w:tr w:rsidR="00CC1B23" w:rsidRPr="008C2F79" w14:paraId="7C822460" w14:textId="77777777" w:rsidTr="004E535D">
        <w:tc>
          <w:tcPr>
            <w:tcW w:w="1384" w:type="dxa"/>
          </w:tcPr>
          <w:p w14:paraId="160F6AAB" w14:textId="77777777" w:rsidR="00CC1B23" w:rsidRPr="008C2F79" w:rsidRDefault="00CC1B23" w:rsidP="004E535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687BD765" w14:textId="77777777" w:rsidR="00CC1B23" w:rsidRPr="008C2F79" w:rsidRDefault="00CC1B23" w:rsidP="004E535D">
            <w:pPr>
              <w:rPr>
                <w:rFonts w:ascii="Times New Roman" w:hAnsi="Times New Roman" w:cs="Arial"/>
                <w:color w:val="000000"/>
                <w:sz w:val="24"/>
                <w:szCs w:val="24"/>
              </w:rPr>
            </w:pPr>
            <w:r>
              <w:rPr>
                <w:rFonts w:ascii="Times New Roman" w:hAnsi="Times New Roman" w:cs="Arial"/>
                <w:color w:val="000000"/>
                <w:sz w:val="24"/>
                <w:szCs w:val="24"/>
              </w:rPr>
              <w:t xml:space="preserve">División que muestra </w:t>
            </w:r>
            <w:r w:rsidR="00EF263E">
              <w:rPr>
                <w:rFonts w:ascii="Times New Roman" w:hAnsi="Times New Roman" w:cs="Arial"/>
                <w:color w:val="000000"/>
                <w:sz w:val="24"/>
                <w:szCs w:val="24"/>
              </w:rPr>
              <w:t>1</w:t>
            </w:r>
            <w:r>
              <w:rPr>
                <w:rFonts w:ascii="Times New Roman" w:hAnsi="Times New Roman" w:cs="Arial"/>
                <w:color w:val="000000"/>
                <w:sz w:val="24"/>
                <w:szCs w:val="24"/>
              </w:rPr>
              <w:t>/4</w:t>
            </w:r>
          </w:p>
          <w:p w14:paraId="72031D26" w14:textId="77777777" w:rsidR="00CC1B23" w:rsidRPr="008C2F79" w:rsidRDefault="00CC1B23" w:rsidP="004E535D">
            <w:pPr>
              <w:rPr>
                <w:rFonts w:ascii="Times New Roman" w:hAnsi="Times New Roman" w:cs="Arial"/>
                <w:color w:val="000000"/>
                <w:sz w:val="24"/>
                <w:szCs w:val="24"/>
              </w:rPr>
            </w:pPr>
            <w:r w:rsidRPr="00B82C45">
              <w:rPr>
                <w:sz w:val="24"/>
                <w:szCs w:val="24"/>
                <w:lang w:val="es-ES_tradnl"/>
              </w:rPr>
              <w:object w:dxaOrig="2290" w:dyaOrig="1020" w14:anchorId="40D2B1F5">
                <v:shape id="_x0000_i1035" type="#_x0000_t75" style="width:174pt;height:78pt" o:ole="">
                  <v:imagedata r:id="rId29" o:title=""/>
                </v:shape>
                <o:OLEObject Type="Embed" ProgID="PBrush" ShapeID="_x0000_i1035" DrawAspect="Content" ObjectID="_1388057054" r:id="rId30"/>
              </w:object>
            </w:r>
          </w:p>
        </w:tc>
      </w:tr>
      <w:tr w:rsidR="00CC1B23" w:rsidRPr="008C2F79" w14:paraId="47BA9F2A" w14:textId="77777777" w:rsidTr="004E535D">
        <w:tc>
          <w:tcPr>
            <w:tcW w:w="1384" w:type="dxa"/>
          </w:tcPr>
          <w:p w14:paraId="27BA7488" w14:textId="77777777" w:rsidR="00CC1B23" w:rsidRPr="008C2F79" w:rsidRDefault="00CC1B23" w:rsidP="004E535D">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37155069" w14:textId="77777777" w:rsidR="00CC1B23" w:rsidRPr="008C2F79" w:rsidRDefault="00CC1B23" w:rsidP="004E535D">
            <w:pPr>
              <w:rPr>
                <w:rFonts w:ascii="Times New Roman" w:hAnsi="Times New Roman" w:cs="Arial"/>
                <w:color w:val="000000"/>
                <w:sz w:val="24"/>
                <w:szCs w:val="24"/>
              </w:rPr>
            </w:pPr>
          </w:p>
        </w:tc>
      </w:tr>
      <w:tr w:rsidR="00CC1B23" w:rsidRPr="008C2F79" w14:paraId="4AD1A6DA" w14:textId="77777777" w:rsidTr="004E535D">
        <w:tc>
          <w:tcPr>
            <w:tcW w:w="1384" w:type="dxa"/>
          </w:tcPr>
          <w:p w14:paraId="5D78F1FC" w14:textId="77777777" w:rsidR="00CC1B23" w:rsidRPr="008C2F79" w:rsidRDefault="00CC1B23" w:rsidP="004E535D">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03E847B0" w14:textId="77777777" w:rsidR="00CC1B23" w:rsidRPr="008C2F79" w:rsidRDefault="00CC1B23" w:rsidP="004E535D">
            <w:pPr>
              <w:pStyle w:val="TextoPLANETA"/>
              <w:rPr>
                <w:rFonts w:ascii="Times New Roman" w:hAnsi="Times New Roman"/>
                <w:color w:val="000000"/>
                <w:sz w:val="24"/>
                <w:szCs w:val="24"/>
              </w:rPr>
            </w:pPr>
            <w:r>
              <w:rPr>
                <w:rFonts w:ascii="Times New Roman" w:hAnsi="Times New Roman"/>
                <w:sz w:val="24"/>
                <w:szCs w:val="24"/>
              </w:rPr>
              <w:t xml:space="preserve">0,25 es un número decimal finito o exacto. </w:t>
            </w:r>
          </w:p>
          <w:p w14:paraId="0112D713" w14:textId="77777777" w:rsidR="00CC1B23" w:rsidRPr="008C2F79" w:rsidRDefault="00CC1B23" w:rsidP="004E535D">
            <w:pPr>
              <w:rPr>
                <w:rFonts w:ascii="Times New Roman" w:hAnsi="Times New Roman" w:cs="Arial"/>
                <w:color w:val="000000"/>
                <w:sz w:val="24"/>
                <w:szCs w:val="24"/>
              </w:rPr>
            </w:pPr>
          </w:p>
        </w:tc>
      </w:tr>
      <w:tr w:rsidR="00CC1B23" w:rsidRPr="008C2F79" w14:paraId="029DE34B" w14:textId="77777777" w:rsidTr="004E535D">
        <w:tc>
          <w:tcPr>
            <w:tcW w:w="1384" w:type="dxa"/>
          </w:tcPr>
          <w:p w14:paraId="67FAE6D1" w14:textId="77777777" w:rsidR="00CC1B23" w:rsidRPr="008C2F79" w:rsidRDefault="00CC1B23"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1F75BB44" w14:textId="77777777" w:rsidR="00CC1B23" w:rsidRPr="008C2F79" w:rsidRDefault="00CC1B23" w:rsidP="004E535D">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7E256193" w14:textId="77777777" w:rsidR="00CE0806" w:rsidRDefault="00CE0806" w:rsidP="00972D6A">
      <w:pPr>
        <w:pStyle w:val="TextoPLANETA"/>
        <w:rPr>
          <w:rFonts w:ascii="Times New Roman" w:hAnsi="Times New Roman"/>
          <w:sz w:val="24"/>
          <w:lang w:val="es-CO" w:eastAsia="es-CO"/>
        </w:rPr>
      </w:pPr>
    </w:p>
    <w:p w14:paraId="7B1D407C" w14:textId="77777777" w:rsidR="001A1F4D" w:rsidRDefault="001A1F4D" w:rsidP="00972D6A">
      <w:pPr>
        <w:pStyle w:val="TextoPLANETA"/>
        <w:rPr>
          <w:rFonts w:ascii="Times New Roman" w:hAnsi="Times New Roman"/>
          <w:sz w:val="24"/>
          <w:lang w:val="es-CO" w:eastAsia="es-CO"/>
        </w:rPr>
      </w:pPr>
      <w:r>
        <w:rPr>
          <w:rFonts w:ascii="Times New Roman" w:hAnsi="Times New Roman"/>
          <w:sz w:val="24"/>
          <w:lang w:val="es-CO" w:eastAsia="es-CO"/>
        </w:rPr>
        <w:t xml:space="preserve">Ejemplo 2. </w:t>
      </w:r>
    </w:p>
    <w:p w14:paraId="2C3FBE2C" w14:textId="77777777" w:rsidR="001A1F4D" w:rsidRDefault="001A1F4D" w:rsidP="00972D6A">
      <w:pPr>
        <w:pStyle w:val="TextoPLANETA"/>
        <w:rPr>
          <w:rFonts w:ascii="Times New Roman" w:hAnsi="Times New Roman"/>
          <w:sz w:val="24"/>
          <w:lang w:val="es-CO" w:eastAsia="es-CO"/>
        </w:rPr>
      </w:pPr>
    </w:p>
    <w:tbl>
      <w:tblPr>
        <w:tblStyle w:val="Tablaconcuadrcula"/>
        <w:tblW w:w="0" w:type="auto"/>
        <w:tblLayout w:type="fixed"/>
        <w:tblLook w:val="04A0" w:firstRow="1" w:lastRow="0" w:firstColumn="1" w:lastColumn="0" w:noHBand="0" w:noVBand="1"/>
      </w:tblPr>
      <w:tblGrid>
        <w:gridCol w:w="1384"/>
        <w:gridCol w:w="7763"/>
      </w:tblGrid>
      <w:tr w:rsidR="001A1F4D" w:rsidRPr="008C2F79" w14:paraId="626EB5AB" w14:textId="77777777" w:rsidTr="004E535D">
        <w:tc>
          <w:tcPr>
            <w:tcW w:w="9147" w:type="dxa"/>
            <w:gridSpan w:val="2"/>
            <w:shd w:val="clear" w:color="auto" w:fill="0D0D0D" w:themeFill="text1" w:themeFillTint="F2"/>
          </w:tcPr>
          <w:p w14:paraId="246F71D5" w14:textId="77777777" w:rsidR="001A1F4D" w:rsidRPr="008C2F79" w:rsidRDefault="001A1F4D" w:rsidP="004E535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1A1F4D" w:rsidRPr="008C2F79" w14:paraId="5227B970" w14:textId="77777777" w:rsidTr="004E535D">
        <w:tc>
          <w:tcPr>
            <w:tcW w:w="1384" w:type="dxa"/>
          </w:tcPr>
          <w:p w14:paraId="4C3C514A" w14:textId="77777777" w:rsidR="001A1F4D" w:rsidRPr="008C2F79" w:rsidRDefault="001A1F4D"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41075A80" w14:textId="77777777" w:rsidR="001A1F4D" w:rsidRPr="008C2F79"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MA_06_07_IMG12</w:t>
            </w:r>
          </w:p>
        </w:tc>
      </w:tr>
      <w:tr w:rsidR="001A1F4D" w:rsidRPr="008C2F79" w14:paraId="7D92584B" w14:textId="77777777" w:rsidTr="004E535D">
        <w:tc>
          <w:tcPr>
            <w:tcW w:w="1384" w:type="dxa"/>
          </w:tcPr>
          <w:p w14:paraId="5901EED4" w14:textId="77777777" w:rsidR="001A1F4D" w:rsidRPr="008C2F79" w:rsidRDefault="001A1F4D" w:rsidP="004E535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3A341F7F" w14:textId="77777777" w:rsidR="001A1F4D" w:rsidRPr="008C2F79" w:rsidRDefault="001A1F4D" w:rsidP="004E535D">
            <w:pPr>
              <w:rPr>
                <w:rFonts w:ascii="Times New Roman" w:hAnsi="Times New Roman" w:cs="Arial"/>
                <w:color w:val="000000"/>
                <w:sz w:val="24"/>
                <w:szCs w:val="24"/>
              </w:rPr>
            </w:pPr>
            <w:r>
              <w:rPr>
                <w:rFonts w:ascii="Times New Roman" w:hAnsi="Times New Roman" w:cs="Arial"/>
                <w:color w:val="000000"/>
                <w:sz w:val="24"/>
                <w:szCs w:val="24"/>
              </w:rPr>
              <w:t>División que muestra 5/2</w:t>
            </w:r>
          </w:p>
          <w:p w14:paraId="7CA914DD" w14:textId="77777777" w:rsidR="001A1F4D" w:rsidRPr="008C2F79" w:rsidRDefault="001A1F4D" w:rsidP="004E535D">
            <w:pPr>
              <w:rPr>
                <w:rFonts w:ascii="Times New Roman" w:hAnsi="Times New Roman" w:cs="Arial"/>
                <w:color w:val="000000"/>
                <w:sz w:val="24"/>
                <w:szCs w:val="24"/>
              </w:rPr>
            </w:pPr>
            <w:r w:rsidRPr="00B82C45">
              <w:rPr>
                <w:sz w:val="24"/>
                <w:szCs w:val="24"/>
                <w:lang w:val="es-ES_tradnl"/>
              </w:rPr>
              <w:object w:dxaOrig="2290" w:dyaOrig="1020" w14:anchorId="6E01E961">
                <v:shape id="_x0000_i1036" type="#_x0000_t75" style="width:174pt;height:78pt" o:ole="">
                  <v:imagedata r:id="rId31" o:title=""/>
                </v:shape>
                <o:OLEObject Type="Embed" ProgID="PBrush" ShapeID="_x0000_i1036" DrawAspect="Content" ObjectID="_1388057055" r:id="rId32"/>
              </w:object>
            </w:r>
          </w:p>
        </w:tc>
      </w:tr>
      <w:tr w:rsidR="001A1F4D" w:rsidRPr="008C2F79" w14:paraId="5DC07E4D" w14:textId="77777777" w:rsidTr="004E535D">
        <w:tc>
          <w:tcPr>
            <w:tcW w:w="1384" w:type="dxa"/>
          </w:tcPr>
          <w:p w14:paraId="725238BE" w14:textId="77777777" w:rsidR="001A1F4D" w:rsidRPr="008C2F79" w:rsidRDefault="001A1F4D" w:rsidP="004E535D">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5757C8D5" w14:textId="77777777" w:rsidR="001A1F4D" w:rsidRPr="008C2F79" w:rsidRDefault="001A1F4D" w:rsidP="004E535D">
            <w:pPr>
              <w:rPr>
                <w:rFonts w:ascii="Times New Roman" w:hAnsi="Times New Roman" w:cs="Arial"/>
                <w:color w:val="000000"/>
                <w:sz w:val="24"/>
                <w:szCs w:val="24"/>
              </w:rPr>
            </w:pPr>
          </w:p>
        </w:tc>
      </w:tr>
      <w:tr w:rsidR="001A1F4D" w:rsidRPr="008C2F79" w14:paraId="009ED18D" w14:textId="77777777" w:rsidTr="004E535D">
        <w:tc>
          <w:tcPr>
            <w:tcW w:w="1384" w:type="dxa"/>
          </w:tcPr>
          <w:p w14:paraId="3CBA3188" w14:textId="77777777" w:rsidR="001A1F4D" w:rsidRPr="008C2F79" w:rsidRDefault="001A1F4D" w:rsidP="004E535D">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4E0AF4EA" w14:textId="77777777" w:rsidR="001A1F4D" w:rsidRPr="008C2F79" w:rsidRDefault="001A1F4D" w:rsidP="004E535D">
            <w:pPr>
              <w:pStyle w:val="TextoPLANETA"/>
              <w:rPr>
                <w:rFonts w:ascii="Times New Roman" w:hAnsi="Times New Roman"/>
                <w:color w:val="000000"/>
                <w:sz w:val="24"/>
                <w:szCs w:val="24"/>
              </w:rPr>
            </w:pPr>
            <w:r>
              <w:rPr>
                <w:rFonts w:ascii="Times New Roman" w:hAnsi="Times New Roman"/>
                <w:sz w:val="24"/>
                <w:szCs w:val="24"/>
              </w:rPr>
              <w:t xml:space="preserve">2,5 es un número decimal finito o exacto. </w:t>
            </w:r>
          </w:p>
          <w:p w14:paraId="15628BED" w14:textId="77777777" w:rsidR="001A1F4D" w:rsidRPr="008C2F79" w:rsidRDefault="001A1F4D" w:rsidP="004E535D">
            <w:pPr>
              <w:rPr>
                <w:rFonts w:ascii="Times New Roman" w:hAnsi="Times New Roman" w:cs="Arial"/>
                <w:color w:val="000000"/>
                <w:sz w:val="24"/>
                <w:szCs w:val="24"/>
              </w:rPr>
            </w:pPr>
          </w:p>
        </w:tc>
      </w:tr>
      <w:tr w:rsidR="001A1F4D" w:rsidRPr="008C2F79" w14:paraId="5A6378EE" w14:textId="77777777" w:rsidTr="004E535D">
        <w:tc>
          <w:tcPr>
            <w:tcW w:w="1384" w:type="dxa"/>
          </w:tcPr>
          <w:p w14:paraId="67D9C884" w14:textId="77777777" w:rsidR="001A1F4D" w:rsidRPr="008C2F79" w:rsidRDefault="001A1F4D" w:rsidP="004E535D">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28EE55EF" w14:textId="77777777" w:rsidR="001A1F4D" w:rsidRPr="008C2F79" w:rsidRDefault="001A1F4D" w:rsidP="004E535D">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35232AC3" w14:textId="77777777" w:rsidR="003D7901" w:rsidRPr="008C2F79" w:rsidRDefault="003D7901" w:rsidP="003D7901">
      <w:pPr>
        <w:pStyle w:val="TextoPLANETA"/>
        <w:rPr>
          <w:rFonts w:ascii="Times New Roman" w:hAnsi="Times New Roman"/>
          <w:sz w:val="24"/>
          <w:highlight w:val="yellow"/>
          <w:lang w:val="es-CO"/>
        </w:rPr>
      </w:pPr>
    </w:p>
    <w:p w14:paraId="212C4EB0" w14:textId="77777777" w:rsidR="003D7901" w:rsidRPr="008C2F79" w:rsidRDefault="003D7901" w:rsidP="003D7901">
      <w:pPr>
        <w:pStyle w:val="TextoPLANETA"/>
        <w:rPr>
          <w:rFonts w:ascii="Times New Roman" w:hAnsi="Times New Roman"/>
          <w:sz w:val="24"/>
          <w:highlight w:val="yellow"/>
        </w:rPr>
      </w:pPr>
    </w:p>
    <w:p w14:paraId="3BD3733B"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003D7901" w:rsidRPr="008C2F79">
        <w:rPr>
          <w:rFonts w:ascii="Times New Roman" w:hAnsi="Times New Roman"/>
          <w:sz w:val="24"/>
          <w:lang w:val="es-CO"/>
        </w:rPr>
        <w:t>2.2 Los decimales infinitos o</w:t>
      </w:r>
      <w:r w:rsidRPr="008C2F79">
        <w:rPr>
          <w:rFonts w:ascii="Times New Roman" w:hAnsi="Times New Roman"/>
          <w:sz w:val="24"/>
          <w:lang w:val="es-CO"/>
        </w:rPr>
        <w:t xml:space="preserve"> inexactos</w:t>
      </w:r>
    </w:p>
    <w:p w14:paraId="39F8683D" w14:textId="77777777" w:rsidR="00B42E75" w:rsidRPr="008C2F79" w:rsidRDefault="00B42E75" w:rsidP="00B42E75">
      <w:pPr>
        <w:pStyle w:val="Seccin3PLANETA"/>
        <w:rPr>
          <w:rFonts w:ascii="Times New Roman" w:hAnsi="Times New Roman"/>
          <w:sz w:val="24"/>
          <w:lang w:val="es-CO"/>
        </w:rPr>
      </w:pPr>
    </w:p>
    <w:p w14:paraId="09C3C2C8" w14:textId="77777777" w:rsidR="00B42E75" w:rsidRPr="008C2F79" w:rsidRDefault="00B42E75" w:rsidP="00B42E75">
      <w:pPr>
        <w:pStyle w:val="TextoPLANETA"/>
        <w:rPr>
          <w:rFonts w:ascii="Times New Roman" w:hAnsi="Times New Roman"/>
          <w:sz w:val="24"/>
          <w:lang w:val="es-CO" w:eastAsia="es-CO"/>
        </w:rPr>
      </w:pPr>
      <w:r w:rsidRPr="008C2F79">
        <w:rPr>
          <w:rFonts w:ascii="Times New Roman" w:hAnsi="Times New Roman"/>
          <w:sz w:val="24"/>
          <w:lang w:val="es-CO" w:eastAsia="es-CO"/>
        </w:rPr>
        <w:lastRenderedPageBreak/>
        <w:t xml:space="preserve">Los números que tienen </w:t>
      </w:r>
      <w:r w:rsidRPr="008C2F79">
        <w:rPr>
          <w:rFonts w:ascii="Times New Roman" w:hAnsi="Times New Roman"/>
          <w:bCs/>
          <w:sz w:val="24"/>
          <w:lang w:val="es-CO" w:eastAsia="es-CO"/>
        </w:rPr>
        <w:t xml:space="preserve">infinitas cifras decimales </w:t>
      </w:r>
      <w:r w:rsidRPr="008C2F79">
        <w:rPr>
          <w:rFonts w:ascii="Times New Roman" w:hAnsi="Times New Roman"/>
          <w:sz w:val="24"/>
          <w:lang w:val="es-CO" w:eastAsia="es-CO"/>
        </w:rPr>
        <w:t xml:space="preserve">se llaman </w:t>
      </w:r>
      <w:r w:rsidRPr="008C2F79">
        <w:rPr>
          <w:rFonts w:ascii="Times New Roman" w:hAnsi="Times New Roman"/>
          <w:bCs/>
          <w:sz w:val="24"/>
          <w:lang w:val="es-CO" w:eastAsia="es-CO"/>
        </w:rPr>
        <w:t xml:space="preserve">decimales </w:t>
      </w:r>
      <w:r w:rsidRPr="00F516AB">
        <w:rPr>
          <w:rFonts w:ascii="Times New Roman" w:hAnsi="Times New Roman"/>
          <w:b/>
          <w:bCs/>
          <w:sz w:val="24"/>
          <w:lang w:val="es-CO" w:eastAsia="es-CO"/>
        </w:rPr>
        <w:t xml:space="preserve">infinitos </w:t>
      </w:r>
      <w:r w:rsidRPr="001E7BE4">
        <w:rPr>
          <w:rFonts w:ascii="Times New Roman" w:hAnsi="Times New Roman"/>
          <w:sz w:val="24"/>
          <w:lang w:val="es-CO" w:eastAsia="es-CO"/>
        </w:rPr>
        <w:t>o</w:t>
      </w:r>
      <w:r w:rsidRPr="00F516AB">
        <w:rPr>
          <w:rFonts w:ascii="Times New Roman" w:hAnsi="Times New Roman"/>
          <w:b/>
          <w:sz w:val="24"/>
          <w:lang w:val="es-CO" w:eastAsia="es-CO"/>
        </w:rPr>
        <w:t xml:space="preserve"> </w:t>
      </w:r>
      <w:r w:rsidRPr="00F516AB">
        <w:rPr>
          <w:rFonts w:ascii="Times New Roman" w:hAnsi="Times New Roman"/>
          <w:b/>
          <w:bCs/>
          <w:sz w:val="24"/>
          <w:lang w:val="es-CO" w:eastAsia="es-CO"/>
        </w:rPr>
        <w:t>inexactos</w:t>
      </w:r>
      <w:r w:rsidRPr="008C2F79">
        <w:rPr>
          <w:rFonts w:ascii="Times New Roman" w:hAnsi="Times New Roman"/>
          <w:sz w:val="24"/>
          <w:lang w:val="es-CO" w:eastAsia="es-CO"/>
        </w:rPr>
        <w:t xml:space="preserve">. Para indicar que </w:t>
      </w:r>
      <w:r w:rsidR="00F516AB">
        <w:rPr>
          <w:rFonts w:ascii="Times New Roman" w:hAnsi="Times New Roman"/>
          <w:sz w:val="24"/>
          <w:lang w:val="es-CO" w:eastAsia="es-CO"/>
        </w:rPr>
        <w:t>el número tiene más cifras decimales que las que se han escrito, se ponen</w:t>
      </w:r>
      <w:r w:rsidR="00740BB9">
        <w:rPr>
          <w:rFonts w:ascii="Times New Roman" w:hAnsi="Times New Roman"/>
          <w:sz w:val="24"/>
          <w:lang w:val="es-CO" w:eastAsia="es-CO"/>
        </w:rPr>
        <w:t xml:space="preserve"> </w:t>
      </w:r>
      <w:r w:rsidRPr="008C2F79">
        <w:rPr>
          <w:rFonts w:ascii="Times New Roman" w:hAnsi="Times New Roman"/>
          <w:sz w:val="24"/>
          <w:lang w:val="es-CO" w:eastAsia="es-CO"/>
        </w:rPr>
        <w:t xml:space="preserve">puntos suspensivos </w:t>
      </w:r>
      <w:r w:rsidR="00F516AB">
        <w:rPr>
          <w:rFonts w:ascii="Times New Roman" w:hAnsi="Times New Roman"/>
          <w:sz w:val="24"/>
          <w:lang w:val="es-CO" w:eastAsia="es-CO"/>
        </w:rPr>
        <w:t xml:space="preserve">después de la última cifra. </w:t>
      </w:r>
      <w:r w:rsidR="000528D4" w:rsidRPr="008C2F79">
        <w:rPr>
          <w:rFonts w:ascii="Times New Roman" w:hAnsi="Times New Roman"/>
          <w:sz w:val="24"/>
          <w:lang w:val="es-CO" w:eastAsia="es-CO"/>
        </w:rPr>
        <w:t>P</w:t>
      </w:r>
      <w:r w:rsidRPr="008C2F79">
        <w:rPr>
          <w:rFonts w:ascii="Times New Roman" w:hAnsi="Times New Roman"/>
          <w:sz w:val="24"/>
          <w:lang w:val="es-CO" w:eastAsia="es-CO"/>
        </w:rPr>
        <w:t>or ejemplo:</w:t>
      </w:r>
    </w:p>
    <w:p w14:paraId="3614253C" w14:textId="77777777" w:rsidR="000528D4" w:rsidRPr="008C2F79" w:rsidRDefault="000528D4" w:rsidP="00B42E75">
      <w:pPr>
        <w:pStyle w:val="TextoPLANETA"/>
        <w:rPr>
          <w:rFonts w:ascii="Times New Roman" w:hAnsi="Times New Roman"/>
          <w:sz w:val="24"/>
          <w:lang w:val="es-CO" w:eastAsia="es-CO"/>
        </w:rPr>
      </w:pPr>
    </w:p>
    <w:p w14:paraId="3DE53993" w14:textId="77777777" w:rsidR="00B42E75" w:rsidRPr="008C2F79" w:rsidRDefault="00B42E75" w:rsidP="000528D4">
      <w:pPr>
        <w:pStyle w:val="TextoPLANETA"/>
        <w:jc w:val="center"/>
        <w:rPr>
          <w:rFonts w:ascii="Times New Roman" w:hAnsi="Times New Roman"/>
          <w:sz w:val="24"/>
          <w:lang w:val="es-CO" w:eastAsia="es-CO"/>
        </w:rPr>
      </w:pPr>
      <w:r w:rsidRPr="008C2F79">
        <w:rPr>
          <w:rFonts w:ascii="Times New Roman" w:hAnsi="Times New Roman"/>
          <w:sz w:val="24"/>
          <w:lang w:val="es-CO" w:eastAsia="es-CO"/>
        </w:rPr>
        <w:t>3,25…</w:t>
      </w:r>
    </w:p>
    <w:p w14:paraId="1DDEA0E2" w14:textId="77777777" w:rsidR="00B42E75" w:rsidRPr="008C2F79" w:rsidRDefault="00B42E75" w:rsidP="000528D4">
      <w:pPr>
        <w:pStyle w:val="TextoPLANETA"/>
        <w:jc w:val="center"/>
        <w:rPr>
          <w:rFonts w:ascii="Times New Roman" w:hAnsi="Times New Roman"/>
          <w:sz w:val="24"/>
          <w:lang w:val="es-CO" w:eastAsia="es-CO"/>
        </w:rPr>
      </w:pPr>
      <w:r w:rsidRPr="008C2F79">
        <w:rPr>
          <w:rFonts w:ascii="Times New Roman" w:hAnsi="Times New Roman"/>
          <w:sz w:val="24"/>
          <w:lang w:val="es-CO" w:eastAsia="es-CO"/>
        </w:rPr>
        <w:t>63,342…</w:t>
      </w:r>
    </w:p>
    <w:p w14:paraId="00CEC7D6" w14:textId="77777777" w:rsidR="00B42E75" w:rsidRPr="008C2F79" w:rsidRDefault="00B42E75" w:rsidP="000528D4">
      <w:pPr>
        <w:pStyle w:val="TextoPLANETA"/>
        <w:jc w:val="center"/>
        <w:rPr>
          <w:rFonts w:ascii="Times New Roman" w:hAnsi="Times New Roman"/>
          <w:sz w:val="24"/>
          <w:lang w:val="es-CO" w:eastAsia="es-CO"/>
        </w:rPr>
      </w:pPr>
      <w:r w:rsidRPr="008C2F79">
        <w:rPr>
          <w:rFonts w:ascii="Times New Roman" w:hAnsi="Times New Roman"/>
          <w:sz w:val="24"/>
          <w:lang w:val="es-CO" w:eastAsia="es-CO"/>
        </w:rPr>
        <w:t>2593,56…</w:t>
      </w:r>
    </w:p>
    <w:p w14:paraId="17D50608" w14:textId="77777777" w:rsidR="000528D4" w:rsidRPr="008C2F79" w:rsidRDefault="000528D4" w:rsidP="00B42E75">
      <w:pPr>
        <w:pStyle w:val="TextoPLANETA"/>
        <w:rPr>
          <w:rFonts w:ascii="Times New Roman" w:hAnsi="Times New Roman"/>
          <w:bCs/>
          <w:sz w:val="24"/>
          <w:lang w:val="es-CO" w:eastAsia="es-CO"/>
        </w:rPr>
      </w:pPr>
    </w:p>
    <w:p w14:paraId="6255179A" w14:textId="77777777" w:rsidR="00B42E75" w:rsidRDefault="00B42E75" w:rsidP="00B42E75">
      <w:pPr>
        <w:pStyle w:val="TextoPLANETA"/>
        <w:rPr>
          <w:rFonts w:ascii="Times New Roman" w:hAnsi="Times New Roman"/>
          <w:sz w:val="24"/>
          <w:lang w:val="es-CO" w:eastAsia="es-CO"/>
        </w:rPr>
      </w:pPr>
      <w:r w:rsidRPr="008C2F79">
        <w:rPr>
          <w:rFonts w:ascii="Times New Roman" w:hAnsi="Times New Roman"/>
          <w:sz w:val="24"/>
          <w:lang w:val="es-CO" w:eastAsia="es-CO"/>
        </w:rPr>
        <w:t xml:space="preserve">Los números decimales infinitos no representan un valor </w:t>
      </w:r>
      <w:r w:rsidR="00F516AB">
        <w:rPr>
          <w:rFonts w:ascii="Times New Roman" w:hAnsi="Times New Roman"/>
          <w:sz w:val="24"/>
          <w:lang w:val="es-CO" w:eastAsia="es-CO"/>
        </w:rPr>
        <w:t>menos exacto que los finitos;</w:t>
      </w:r>
      <w:r w:rsidRPr="008C2F79">
        <w:rPr>
          <w:rFonts w:ascii="Times New Roman" w:hAnsi="Times New Roman"/>
          <w:sz w:val="24"/>
          <w:lang w:val="es-CO" w:eastAsia="es-CO"/>
        </w:rPr>
        <w:t xml:space="preserve"> </w:t>
      </w:r>
      <w:r w:rsidR="000528D4" w:rsidRPr="008C2F79">
        <w:rPr>
          <w:rFonts w:ascii="Times New Roman" w:hAnsi="Times New Roman"/>
          <w:sz w:val="24"/>
          <w:lang w:val="es-CO" w:eastAsia="es-CO"/>
        </w:rPr>
        <w:t>son llamados i</w:t>
      </w:r>
      <w:r w:rsidRPr="008C2F79">
        <w:rPr>
          <w:rFonts w:ascii="Times New Roman" w:hAnsi="Times New Roman"/>
          <w:sz w:val="24"/>
          <w:lang w:val="es-CO" w:eastAsia="es-CO"/>
        </w:rPr>
        <w:t xml:space="preserve">nexactos </w:t>
      </w:r>
      <w:r w:rsidR="00F516AB">
        <w:rPr>
          <w:rFonts w:ascii="Times New Roman" w:hAnsi="Times New Roman"/>
          <w:sz w:val="24"/>
          <w:lang w:val="es-CO" w:eastAsia="es-CO"/>
        </w:rPr>
        <w:t>pues</w:t>
      </w:r>
      <w:r w:rsidRPr="008C2F79">
        <w:rPr>
          <w:rFonts w:ascii="Times New Roman" w:hAnsi="Times New Roman"/>
          <w:sz w:val="24"/>
          <w:lang w:val="es-CO" w:eastAsia="es-CO"/>
        </w:rPr>
        <w:t xml:space="preserve"> la mayoría de veces no </w:t>
      </w:r>
      <w:r w:rsidR="000528D4" w:rsidRPr="008C2F79">
        <w:rPr>
          <w:rFonts w:ascii="Times New Roman" w:hAnsi="Times New Roman"/>
          <w:sz w:val="24"/>
          <w:lang w:val="es-CO" w:eastAsia="es-CO"/>
        </w:rPr>
        <w:t>se pueden</w:t>
      </w:r>
      <w:r w:rsidRPr="008C2F79">
        <w:rPr>
          <w:rFonts w:ascii="Times New Roman" w:hAnsi="Times New Roman"/>
          <w:sz w:val="24"/>
          <w:lang w:val="es-CO" w:eastAsia="es-CO"/>
        </w:rPr>
        <w:t xml:space="preserve"> escribir</w:t>
      </w:r>
      <w:r w:rsidR="000528D4" w:rsidRPr="008C2F79">
        <w:rPr>
          <w:rFonts w:ascii="Times New Roman" w:hAnsi="Times New Roman"/>
          <w:sz w:val="24"/>
          <w:lang w:val="es-CO" w:eastAsia="es-CO"/>
        </w:rPr>
        <w:t xml:space="preserve"> </w:t>
      </w:r>
      <w:r w:rsidR="00F516AB">
        <w:rPr>
          <w:rFonts w:ascii="Times New Roman" w:hAnsi="Times New Roman"/>
          <w:sz w:val="24"/>
          <w:lang w:val="es-CO" w:eastAsia="es-CO"/>
        </w:rPr>
        <w:t xml:space="preserve">todas sus cifras decimales. Teniendo en cuenta lo </w:t>
      </w:r>
      <w:r w:rsidR="00740BB9">
        <w:rPr>
          <w:rFonts w:ascii="Times New Roman" w:hAnsi="Times New Roman"/>
          <w:sz w:val="24"/>
          <w:lang w:val="es-CO" w:eastAsia="es-CO"/>
        </w:rPr>
        <w:t>anterior</w:t>
      </w:r>
      <w:r w:rsidR="00F516AB">
        <w:rPr>
          <w:rFonts w:ascii="Times New Roman" w:hAnsi="Times New Roman"/>
          <w:sz w:val="24"/>
          <w:lang w:val="es-CO" w:eastAsia="es-CO"/>
        </w:rPr>
        <w:t>, l</w:t>
      </w:r>
      <w:r w:rsidRPr="008C2F79">
        <w:rPr>
          <w:rFonts w:ascii="Times New Roman" w:hAnsi="Times New Roman"/>
          <w:sz w:val="24"/>
          <w:lang w:val="es-CO" w:eastAsia="es-CO"/>
        </w:rPr>
        <w:t>os decimales infinitos</w:t>
      </w:r>
      <w:r w:rsidR="00F516AB">
        <w:rPr>
          <w:rFonts w:ascii="Times New Roman" w:hAnsi="Times New Roman"/>
          <w:sz w:val="24"/>
          <w:lang w:val="es-CO" w:eastAsia="es-CO"/>
        </w:rPr>
        <w:t xml:space="preserve"> se pueden clasificar</w:t>
      </w:r>
      <w:r w:rsidRPr="008C2F79">
        <w:rPr>
          <w:rFonts w:ascii="Times New Roman" w:hAnsi="Times New Roman"/>
          <w:sz w:val="24"/>
          <w:lang w:val="es-CO" w:eastAsia="es-CO"/>
        </w:rPr>
        <w:t xml:space="preserve"> en</w:t>
      </w:r>
    </w:p>
    <w:p w14:paraId="75776B36" w14:textId="77777777" w:rsidR="00F516AB" w:rsidRPr="008C2F79" w:rsidRDefault="00F516AB" w:rsidP="00B42E75">
      <w:pPr>
        <w:pStyle w:val="TextoPLANETA"/>
        <w:rPr>
          <w:rFonts w:ascii="Times New Roman" w:hAnsi="Times New Roman"/>
          <w:sz w:val="24"/>
          <w:lang w:val="es-CO" w:eastAsia="es-CO"/>
        </w:rPr>
      </w:pPr>
    </w:p>
    <w:p w14:paraId="0158ED4F" w14:textId="77777777" w:rsidR="00B42E75" w:rsidRPr="008C2F79" w:rsidRDefault="00A96A26" w:rsidP="000528D4">
      <w:pPr>
        <w:pStyle w:val="TextoPLANETA"/>
        <w:numPr>
          <w:ilvl w:val="0"/>
          <w:numId w:val="20"/>
        </w:numPr>
        <w:rPr>
          <w:rFonts w:ascii="Times New Roman" w:hAnsi="Times New Roman"/>
          <w:sz w:val="24"/>
          <w:lang w:val="es-CO" w:eastAsia="es-CO"/>
        </w:rPr>
      </w:pPr>
      <w:r>
        <w:rPr>
          <w:rFonts w:ascii="Times New Roman" w:hAnsi="Times New Roman"/>
          <w:sz w:val="24"/>
          <w:lang w:val="es-CO" w:eastAsia="es-CO"/>
        </w:rPr>
        <w:t>d</w:t>
      </w:r>
      <w:r w:rsidR="00B42E75" w:rsidRPr="008C2F79">
        <w:rPr>
          <w:rFonts w:ascii="Times New Roman" w:hAnsi="Times New Roman"/>
          <w:sz w:val="24"/>
          <w:lang w:val="es-CO" w:eastAsia="es-CO"/>
        </w:rPr>
        <w:t>ecimales infinitos</w:t>
      </w:r>
      <w:r w:rsidR="000528D4" w:rsidRPr="008C2F79">
        <w:rPr>
          <w:rFonts w:ascii="Times New Roman" w:hAnsi="Times New Roman"/>
          <w:sz w:val="24"/>
          <w:lang w:val="es-CO" w:eastAsia="es-CO"/>
        </w:rPr>
        <w:t xml:space="preserve"> </w:t>
      </w:r>
      <w:r w:rsidR="00B42E75" w:rsidRPr="008C2F79">
        <w:rPr>
          <w:rFonts w:ascii="Times New Roman" w:hAnsi="Times New Roman"/>
          <w:bCs/>
          <w:sz w:val="24"/>
          <w:lang w:val="es-CO" w:eastAsia="es-CO"/>
        </w:rPr>
        <w:t>periódicos</w:t>
      </w:r>
      <w:r>
        <w:rPr>
          <w:rFonts w:ascii="Times New Roman" w:hAnsi="Times New Roman"/>
          <w:sz w:val="24"/>
          <w:lang w:val="es-CO" w:eastAsia="es-CO"/>
        </w:rPr>
        <w:t xml:space="preserve"> y</w:t>
      </w:r>
    </w:p>
    <w:p w14:paraId="4B949863" w14:textId="77777777" w:rsidR="00B42E75" w:rsidRPr="008C2F79" w:rsidRDefault="00A96A26" w:rsidP="000528D4">
      <w:pPr>
        <w:pStyle w:val="TextoPLANETA"/>
        <w:numPr>
          <w:ilvl w:val="0"/>
          <w:numId w:val="20"/>
        </w:numPr>
        <w:rPr>
          <w:rFonts w:ascii="Times New Roman" w:hAnsi="Times New Roman"/>
          <w:sz w:val="24"/>
          <w:lang w:val="es-CO" w:eastAsia="es-CO"/>
        </w:rPr>
      </w:pPr>
      <w:r>
        <w:rPr>
          <w:rFonts w:ascii="Times New Roman" w:hAnsi="Times New Roman"/>
          <w:sz w:val="24"/>
          <w:lang w:val="es-CO" w:eastAsia="es-CO"/>
        </w:rPr>
        <w:t>d</w:t>
      </w:r>
      <w:r w:rsidR="00B42E75" w:rsidRPr="008C2F79">
        <w:rPr>
          <w:rFonts w:ascii="Times New Roman" w:hAnsi="Times New Roman"/>
          <w:sz w:val="24"/>
          <w:lang w:val="es-CO" w:eastAsia="es-CO"/>
        </w:rPr>
        <w:t>ecimales infinitos </w:t>
      </w:r>
      <w:r w:rsidR="00B42E75" w:rsidRPr="008C2F79">
        <w:rPr>
          <w:rFonts w:ascii="Times New Roman" w:hAnsi="Times New Roman"/>
          <w:bCs/>
          <w:sz w:val="24"/>
          <w:lang w:val="es-CO" w:eastAsia="es-CO"/>
        </w:rPr>
        <w:t>no periódicos</w:t>
      </w:r>
      <w:r w:rsidR="00B42E75" w:rsidRPr="008C2F79">
        <w:rPr>
          <w:rFonts w:ascii="Times New Roman" w:hAnsi="Times New Roman"/>
          <w:sz w:val="24"/>
          <w:lang w:val="es-CO" w:eastAsia="es-CO"/>
        </w:rPr>
        <w:t>.</w:t>
      </w:r>
    </w:p>
    <w:p w14:paraId="1EA6D9A5" w14:textId="77777777" w:rsidR="00B42E75" w:rsidRPr="008C2F79" w:rsidRDefault="00B42E75" w:rsidP="00B42E75">
      <w:pPr>
        <w:pStyle w:val="TextoPLANETA"/>
        <w:rPr>
          <w:rFonts w:ascii="Times New Roman" w:hAnsi="Times New Roman"/>
          <w:sz w:val="24"/>
          <w:lang w:val="es-CO"/>
        </w:rPr>
      </w:pPr>
    </w:p>
    <w:p w14:paraId="01F85F6B" w14:textId="77777777" w:rsidR="00A836A1" w:rsidRPr="008C2F79" w:rsidRDefault="00A836A1" w:rsidP="00A836A1">
      <w:pPr>
        <w:pStyle w:val="Seccin3PLANETA"/>
        <w:rPr>
          <w:rFonts w:ascii="Times New Roman" w:hAnsi="Times New Roman"/>
          <w:sz w:val="24"/>
          <w:lang w:val="es-CO"/>
        </w:rPr>
      </w:pPr>
      <w:r w:rsidRPr="008C2F79">
        <w:rPr>
          <w:rFonts w:ascii="Times New Roman" w:hAnsi="Times New Roman"/>
          <w:sz w:val="24"/>
          <w:highlight w:val="yellow"/>
        </w:rPr>
        <w:t>[SECCIÓN 3]</w:t>
      </w:r>
      <w:r w:rsidRPr="008C2F79">
        <w:rPr>
          <w:rFonts w:ascii="Times New Roman" w:hAnsi="Times New Roman"/>
          <w:sz w:val="24"/>
        </w:rPr>
        <w:t xml:space="preserve"> </w:t>
      </w:r>
      <w:r w:rsidRPr="008C2F79">
        <w:rPr>
          <w:rFonts w:ascii="Times New Roman" w:hAnsi="Times New Roman"/>
          <w:sz w:val="24"/>
          <w:lang w:val="es-CO"/>
        </w:rPr>
        <w:t>2.2.1 Los decimales infinitos periódicos</w:t>
      </w:r>
    </w:p>
    <w:p w14:paraId="3071427F" w14:textId="77777777" w:rsidR="00092200" w:rsidRPr="008C2F79" w:rsidRDefault="00092200" w:rsidP="00092200">
      <w:pPr>
        <w:pStyle w:val="TextoPLANETA"/>
        <w:rPr>
          <w:rFonts w:ascii="Times New Roman" w:hAnsi="Times New Roman"/>
          <w:sz w:val="24"/>
          <w:lang w:val="es-CO"/>
        </w:rPr>
      </w:pPr>
    </w:p>
    <w:p w14:paraId="0410C594" w14:textId="77777777" w:rsidR="00092200" w:rsidRPr="008C2F79" w:rsidRDefault="00092200" w:rsidP="00092200">
      <w:pPr>
        <w:pStyle w:val="TextoPLANETA"/>
        <w:rPr>
          <w:rFonts w:ascii="Times New Roman" w:hAnsi="Times New Roman"/>
          <w:sz w:val="24"/>
        </w:rPr>
      </w:pPr>
      <w:r w:rsidRPr="008C2F79">
        <w:rPr>
          <w:rFonts w:ascii="Times New Roman" w:hAnsi="Times New Roman"/>
          <w:sz w:val="24"/>
        </w:rPr>
        <w:t xml:space="preserve">Los números decimales periódicos son aquellos que contienen una cifra o un grupo de cifras decimales </w:t>
      </w:r>
      <w:r w:rsidR="00093254">
        <w:rPr>
          <w:rFonts w:ascii="Times New Roman" w:hAnsi="Times New Roman"/>
          <w:sz w:val="24"/>
        </w:rPr>
        <w:t>que se repiten; estas cifras reciben el nombre de</w:t>
      </w:r>
      <w:r w:rsidRPr="008C2F79">
        <w:rPr>
          <w:rFonts w:ascii="Times New Roman" w:hAnsi="Times New Roman"/>
          <w:sz w:val="24"/>
        </w:rPr>
        <w:t xml:space="preserve"> </w:t>
      </w:r>
      <w:r w:rsidRPr="00093254">
        <w:rPr>
          <w:rFonts w:ascii="Times New Roman" w:hAnsi="Times New Roman"/>
          <w:b/>
          <w:sz w:val="24"/>
        </w:rPr>
        <w:t>per</w:t>
      </w:r>
      <w:r w:rsidR="00A96A26">
        <w:rPr>
          <w:rFonts w:ascii="Times New Roman" w:hAnsi="Times New Roman"/>
          <w:b/>
          <w:sz w:val="24"/>
        </w:rPr>
        <w:t>i</w:t>
      </w:r>
      <w:r w:rsidRPr="00093254">
        <w:rPr>
          <w:rFonts w:ascii="Times New Roman" w:hAnsi="Times New Roman"/>
          <w:b/>
          <w:sz w:val="24"/>
        </w:rPr>
        <w:t>odo</w:t>
      </w:r>
      <w:r w:rsidR="00DF77BE" w:rsidRPr="001E7BE4">
        <w:rPr>
          <w:rFonts w:ascii="Times New Roman" w:hAnsi="Times New Roman"/>
          <w:sz w:val="24"/>
        </w:rPr>
        <w:t>;</w:t>
      </w:r>
      <w:r w:rsidR="00DF77BE">
        <w:rPr>
          <w:rFonts w:ascii="Times New Roman" w:hAnsi="Times New Roman"/>
          <w:b/>
          <w:sz w:val="24"/>
        </w:rPr>
        <w:t xml:space="preserve"> </w:t>
      </w:r>
      <w:r w:rsidR="00DF77BE" w:rsidRPr="00DF77BE">
        <w:rPr>
          <w:rFonts w:ascii="Times New Roman" w:hAnsi="Times New Roman"/>
          <w:sz w:val="24"/>
        </w:rPr>
        <w:t>el periodo</w:t>
      </w:r>
      <w:r w:rsidRPr="008C2F79">
        <w:rPr>
          <w:rFonts w:ascii="Times New Roman" w:hAnsi="Times New Roman"/>
          <w:sz w:val="24"/>
        </w:rPr>
        <w:t xml:space="preserve"> se indica escribiendo la secuencia que se repite bajo una línea horizontal. </w:t>
      </w:r>
    </w:p>
    <w:p w14:paraId="1278752B" w14:textId="77777777" w:rsidR="00092200" w:rsidRPr="008C2F79" w:rsidRDefault="00092200" w:rsidP="00092200">
      <w:pPr>
        <w:pStyle w:val="TextoPLANETA"/>
        <w:rPr>
          <w:rFonts w:ascii="Times New Roman" w:hAnsi="Times New Roman"/>
          <w:sz w:val="24"/>
        </w:rPr>
      </w:pPr>
    </w:p>
    <w:p w14:paraId="3233A127" w14:textId="77777777" w:rsidR="00092200" w:rsidRPr="008C2F79" w:rsidRDefault="00092200" w:rsidP="00092200">
      <w:pPr>
        <w:pStyle w:val="TextoPLANETA"/>
        <w:rPr>
          <w:rFonts w:ascii="Times New Roman" w:hAnsi="Times New Roman"/>
          <w:sz w:val="24"/>
        </w:rPr>
      </w:pPr>
      <w:r w:rsidRPr="008C2F79">
        <w:rPr>
          <w:rFonts w:ascii="Times New Roman" w:hAnsi="Times New Roman"/>
          <w:sz w:val="24"/>
        </w:rPr>
        <w:t>Por ejemplo</w:t>
      </w:r>
    </w:p>
    <w:p w14:paraId="01BA274B" w14:textId="77777777" w:rsidR="00092200" w:rsidRPr="008C2F79" w:rsidRDefault="00092200" w:rsidP="00093254">
      <w:pPr>
        <w:pStyle w:val="TextoPLANETA"/>
        <w:numPr>
          <w:ilvl w:val="0"/>
          <w:numId w:val="25"/>
        </w:numPr>
        <w:rPr>
          <w:rFonts w:ascii="Times New Roman" w:hAnsi="Times New Roman"/>
          <w:sz w:val="24"/>
        </w:rPr>
      </w:pPr>
      <w:r w:rsidRPr="008C2F79">
        <w:rPr>
          <w:rFonts w:ascii="Times New Roman" w:hAnsi="Times New Roman"/>
          <w:sz w:val="24"/>
        </w:rPr>
        <w:t>El número 0,6</w:t>
      </w:r>
      <w:r w:rsidR="00093254">
        <w:rPr>
          <w:rFonts w:ascii="Times New Roman" w:hAnsi="Times New Roman"/>
          <w:sz w:val="24"/>
        </w:rPr>
        <w:t>66… tiene per</w:t>
      </w:r>
      <w:r w:rsidR="005518B8">
        <w:rPr>
          <w:rFonts w:ascii="Times New Roman" w:hAnsi="Times New Roman"/>
          <w:sz w:val="24"/>
        </w:rPr>
        <w:t>i</w:t>
      </w:r>
      <w:r w:rsidR="00093254">
        <w:rPr>
          <w:rFonts w:ascii="Times New Roman" w:hAnsi="Times New Roman"/>
          <w:sz w:val="24"/>
        </w:rPr>
        <w:t>odo 6:</w:t>
      </w:r>
    </w:p>
    <w:p w14:paraId="5D821EB8" w14:textId="77777777" w:rsidR="00092200" w:rsidRPr="008C2F79" w:rsidRDefault="00092200" w:rsidP="00092200">
      <w:pPr>
        <w:pStyle w:val="TextoPLANETA"/>
        <w:rPr>
          <w:rFonts w:ascii="Times New Roman" w:hAnsi="Times New Roman"/>
          <w:sz w:val="24"/>
        </w:rPr>
      </w:pPr>
    </w:p>
    <w:p w14:paraId="63E154B5" w14:textId="1E861A03" w:rsidR="00092200" w:rsidRDefault="00C63144" w:rsidP="00092200">
      <w:pPr>
        <w:pStyle w:val="TextoPLANETA"/>
        <w:jc w:val="center"/>
        <w:rPr>
          <w:rFonts w:ascii="Times New Roman" w:hAnsi="Times New Roman"/>
          <w:sz w:val="24"/>
        </w:rPr>
      </w:pPr>
      <w:r w:rsidRPr="00C63144">
        <w:rPr>
          <w:rFonts w:ascii="Times New Roman" w:hAnsi="Times New Roman"/>
          <w:sz w:val="24"/>
        </w:rPr>
        <w:t>MA_06_07_CO_010</w:t>
      </w:r>
    </w:p>
    <w:p w14:paraId="19A0AD2C" w14:textId="77777777" w:rsidR="00C63144" w:rsidRPr="008C2F79" w:rsidRDefault="00C63144" w:rsidP="00092200">
      <w:pPr>
        <w:pStyle w:val="TextoPLANETA"/>
        <w:jc w:val="center"/>
        <w:rPr>
          <w:rFonts w:ascii="Times New Roman" w:hAnsi="Times New Roman"/>
          <w:sz w:val="24"/>
        </w:rPr>
      </w:pPr>
    </w:p>
    <w:tbl>
      <w:tblPr>
        <w:tblStyle w:val="Tablaconcuadrcula"/>
        <w:tblW w:w="0" w:type="auto"/>
        <w:tblLayout w:type="fixed"/>
        <w:tblLook w:val="04A0" w:firstRow="1" w:lastRow="0" w:firstColumn="1" w:lastColumn="0" w:noHBand="0" w:noVBand="1"/>
      </w:tblPr>
      <w:tblGrid>
        <w:gridCol w:w="1384"/>
        <w:gridCol w:w="7763"/>
      </w:tblGrid>
      <w:tr w:rsidR="00D242FA" w:rsidRPr="008C2F79" w14:paraId="5C3A4E9F" w14:textId="77777777" w:rsidTr="00986DAF">
        <w:tc>
          <w:tcPr>
            <w:tcW w:w="9147" w:type="dxa"/>
            <w:gridSpan w:val="2"/>
            <w:shd w:val="clear" w:color="auto" w:fill="0D0D0D" w:themeFill="text1" w:themeFillTint="F2"/>
          </w:tcPr>
          <w:p w14:paraId="567B88C2" w14:textId="77777777" w:rsidR="00D242FA" w:rsidRPr="008C2F79" w:rsidRDefault="00D242FA"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D242FA" w:rsidRPr="008C2F79" w14:paraId="054B59C7" w14:textId="77777777" w:rsidTr="00986DAF">
        <w:tc>
          <w:tcPr>
            <w:tcW w:w="1384" w:type="dxa"/>
          </w:tcPr>
          <w:p w14:paraId="43E702ED" w14:textId="77777777" w:rsidR="00D242FA" w:rsidRPr="008C2F79" w:rsidRDefault="00D242FA"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10681DC9" w14:textId="77777777" w:rsidR="00D242FA" w:rsidRPr="008C2F79" w:rsidRDefault="00881D47" w:rsidP="00986DAF">
            <w:pPr>
              <w:rPr>
                <w:rFonts w:ascii="Times New Roman" w:hAnsi="Times New Roman" w:cs="Arial"/>
                <w:b/>
                <w:color w:val="000000"/>
                <w:sz w:val="24"/>
                <w:szCs w:val="24"/>
              </w:rPr>
            </w:pPr>
            <w:r>
              <w:rPr>
                <w:rFonts w:ascii="Times New Roman" w:hAnsi="Times New Roman" w:cs="Arial"/>
                <w:color w:val="000000"/>
                <w:sz w:val="24"/>
                <w:szCs w:val="24"/>
              </w:rPr>
              <w:t>MA_06_07_IMG13</w:t>
            </w:r>
          </w:p>
        </w:tc>
      </w:tr>
      <w:tr w:rsidR="00D242FA" w:rsidRPr="008C2F79" w14:paraId="0975CA9B" w14:textId="77777777" w:rsidTr="00986DAF">
        <w:tc>
          <w:tcPr>
            <w:tcW w:w="1384" w:type="dxa"/>
          </w:tcPr>
          <w:p w14:paraId="36BFCBC9" w14:textId="77777777" w:rsidR="00D242FA" w:rsidRPr="008C2F79" w:rsidRDefault="00D242FA"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76F9A31A" w14:textId="77777777" w:rsidR="00D242FA" w:rsidRPr="008C2F79" w:rsidRDefault="00D242FA" w:rsidP="00D242FA">
            <w:pPr>
              <w:rPr>
                <w:rFonts w:ascii="Times New Roman" w:hAnsi="Times New Roman" w:cs="Arial"/>
                <w:color w:val="000000"/>
                <w:sz w:val="24"/>
                <w:szCs w:val="24"/>
              </w:rPr>
            </w:pPr>
          </w:p>
          <w:p w14:paraId="61F3086A" w14:textId="77777777" w:rsidR="00D242FA" w:rsidRPr="008C2F79" w:rsidRDefault="00D958D4" w:rsidP="00986DAF">
            <w:pPr>
              <w:rPr>
                <w:rFonts w:ascii="Times New Roman" w:hAnsi="Times New Roman" w:cs="Arial"/>
                <w:color w:val="000000"/>
                <w:sz w:val="24"/>
                <w:szCs w:val="24"/>
              </w:rPr>
            </w:pPr>
            <w:r>
              <w:rPr>
                <w:rFonts w:ascii="Times New Roman" w:hAnsi="Times New Roman" w:cs="Arial"/>
                <w:color w:val="000000"/>
                <w:sz w:val="24"/>
                <w:szCs w:val="24"/>
              </w:rPr>
              <w:t>División que muestra 2/3</w:t>
            </w:r>
          </w:p>
          <w:p w14:paraId="4396C0F8" w14:textId="77777777" w:rsidR="00D242FA" w:rsidRPr="008C2F79" w:rsidRDefault="00881D47" w:rsidP="00986DAF">
            <w:pPr>
              <w:rPr>
                <w:rFonts w:ascii="Times New Roman" w:hAnsi="Times New Roman" w:cs="Arial"/>
                <w:color w:val="000000"/>
                <w:sz w:val="24"/>
                <w:szCs w:val="24"/>
              </w:rPr>
            </w:pPr>
            <w:r w:rsidRPr="00B82C45">
              <w:rPr>
                <w:sz w:val="24"/>
                <w:szCs w:val="24"/>
                <w:lang w:val="es-ES_tradnl"/>
              </w:rPr>
              <w:object w:dxaOrig="2290" w:dyaOrig="1020" w14:anchorId="6677900B">
                <v:shape id="_x0000_i1037" type="#_x0000_t75" style="width:174pt;height:78pt" o:ole="">
                  <v:imagedata r:id="rId33" o:title=""/>
                </v:shape>
                <o:OLEObject Type="Embed" ProgID="PBrush" ShapeID="_x0000_i1037" DrawAspect="Content" ObjectID="_1388057056" r:id="rId34"/>
              </w:object>
            </w:r>
          </w:p>
        </w:tc>
      </w:tr>
      <w:tr w:rsidR="00D242FA" w:rsidRPr="008C2F79" w14:paraId="5E11A950" w14:textId="77777777" w:rsidTr="00986DAF">
        <w:tc>
          <w:tcPr>
            <w:tcW w:w="1384" w:type="dxa"/>
          </w:tcPr>
          <w:p w14:paraId="06EA4DFD" w14:textId="77777777" w:rsidR="00D242FA" w:rsidRPr="008C2F79" w:rsidRDefault="00D242FA" w:rsidP="00986DAF">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65BEA6CB" w14:textId="77777777" w:rsidR="00D242FA" w:rsidRPr="008C2F79" w:rsidRDefault="00D242FA" w:rsidP="00986DAF">
            <w:pPr>
              <w:rPr>
                <w:rFonts w:ascii="Times New Roman" w:hAnsi="Times New Roman" w:cs="Arial"/>
                <w:color w:val="000000"/>
                <w:sz w:val="24"/>
                <w:szCs w:val="24"/>
              </w:rPr>
            </w:pPr>
          </w:p>
        </w:tc>
      </w:tr>
      <w:tr w:rsidR="00D242FA" w:rsidRPr="008C2F79" w14:paraId="4F031F2B" w14:textId="77777777" w:rsidTr="00986DAF">
        <w:tc>
          <w:tcPr>
            <w:tcW w:w="1384" w:type="dxa"/>
          </w:tcPr>
          <w:p w14:paraId="66994DA8" w14:textId="77777777" w:rsidR="00D242FA" w:rsidRPr="008C2F79" w:rsidRDefault="00D242FA"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22451FF1" w14:textId="77777777" w:rsidR="00D242FA" w:rsidRPr="008C2F79" w:rsidRDefault="00DF77BE" w:rsidP="00986DAF">
            <w:pPr>
              <w:pStyle w:val="TextoPLANETA"/>
              <w:rPr>
                <w:rFonts w:ascii="Times New Roman" w:hAnsi="Times New Roman"/>
                <w:color w:val="000000"/>
                <w:sz w:val="24"/>
                <w:szCs w:val="24"/>
              </w:rPr>
            </w:pPr>
            <w:r>
              <w:rPr>
                <w:rFonts w:ascii="Times New Roman" w:hAnsi="Times New Roman"/>
                <w:sz w:val="24"/>
                <w:szCs w:val="24"/>
              </w:rPr>
              <w:t>Decimal periódico</w:t>
            </w:r>
            <w:r w:rsidR="001018A7">
              <w:rPr>
                <w:rFonts w:ascii="Times New Roman" w:hAnsi="Times New Roman"/>
                <w:sz w:val="24"/>
                <w:szCs w:val="24"/>
              </w:rPr>
              <w:t xml:space="preserve"> </w:t>
            </w:r>
            <w:r w:rsidR="005518B8">
              <w:rPr>
                <w:rFonts w:ascii="Times New Roman" w:hAnsi="Times New Roman"/>
                <w:sz w:val="24"/>
                <w:szCs w:val="24"/>
              </w:rPr>
              <w:t xml:space="preserve">que </w:t>
            </w:r>
            <w:r w:rsidR="001018A7">
              <w:rPr>
                <w:rFonts w:ascii="Times New Roman" w:hAnsi="Times New Roman"/>
                <w:sz w:val="24"/>
                <w:szCs w:val="24"/>
              </w:rPr>
              <w:t>se genera de la fracción 2/3</w:t>
            </w:r>
            <w:r>
              <w:rPr>
                <w:rFonts w:ascii="Times New Roman" w:hAnsi="Times New Roman"/>
                <w:sz w:val="24"/>
                <w:szCs w:val="24"/>
              </w:rPr>
              <w:t>.</w:t>
            </w:r>
          </w:p>
          <w:p w14:paraId="50E72855" w14:textId="77777777" w:rsidR="00D242FA" w:rsidRPr="008C2F79" w:rsidRDefault="00D242FA" w:rsidP="00986DAF">
            <w:pPr>
              <w:rPr>
                <w:rFonts w:ascii="Times New Roman" w:hAnsi="Times New Roman" w:cs="Arial"/>
                <w:color w:val="000000"/>
                <w:sz w:val="24"/>
                <w:szCs w:val="24"/>
              </w:rPr>
            </w:pPr>
          </w:p>
        </w:tc>
      </w:tr>
      <w:tr w:rsidR="00D242FA" w:rsidRPr="008C2F79" w14:paraId="56AE7669" w14:textId="77777777" w:rsidTr="00986DAF">
        <w:tc>
          <w:tcPr>
            <w:tcW w:w="1384" w:type="dxa"/>
          </w:tcPr>
          <w:p w14:paraId="45CF89BD" w14:textId="77777777" w:rsidR="00D242FA" w:rsidRPr="008C2F79" w:rsidRDefault="00D242FA"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45E3FEB0" w14:textId="77777777" w:rsidR="00D242FA" w:rsidRPr="008C2F79" w:rsidRDefault="00D242FA"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7E017721" w14:textId="77777777" w:rsidR="004A385C" w:rsidRDefault="004A385C" w:rsidP="004A385C">
      <w:pPr>
        <w:pStyle w:val="TextoPLANETA"/>
        <w:rPr>
          <w:rFonts w:ascii="Times New Roman" w:hAnsi="Times New Roman"/>
          <w:color w:val="FF0000"/>
          <w:sz w:val="24"/>
          <w:shd w:val="clear" w:color="auto" w:fill="FFFFFF"/>
        </w:rPr>
      </w:pPr>
    </w:p>
    <w:p w14:paraId="194416CA" w14:textId="77777777" w:rsidR="00092200" w:rsidRPr="008C2F79" w:rsidRDefault="00AB05B9" w:rsidP="00AB05B9">
      <w:pPr>
        <w:pStyle w:val="TextoPLANETA"/>
        <w:rPr>
          <w:rFonts w:ascii="Times New Roman" w:hAnsi="Times New Roman"/>
          <w:color w:val="333333"/>
          <w:sz w:val="24"/>
          <w:shd w:val="clear" w:color="auto" w:fill="FFFFFF"/>
        </w:rPr>
      </w:pPr>
      <w:r w:rsidRPr="008C2F79">
        <w:rPr>
          <w:rFonts w:ascii="Times New Roman" w:hAnsi="Times New Roman"/>
          <w:color w:val="333333"/>
          <w:sz w:val="24"/>
          <w:shd w:val="clear" w:color="auto" w:fill="FFFFFF"/>
        </w:rPr>
        <w:t>Los decimales periódicos se pueden clasificar en:</w:t>
      </w:r>
    </w:p>
    <w:p w14:paraId="642B0924" w14:textId="77777777" w:rsidR="00AB05B9" w:rsidRPr="008C2F79" w:rsidRDefault="00AB05B9" w:rsidP="00AB05B9">
      <w:pPr>
        <w:pStyle w:val="TextoPLANETA"/>
        <w:rPr>
          <w:rFonts w:ascii="Times New Roman" w:hAnsi="Times New Roman"/>
          <w:color w:val="333333"/>
          <w:sz w:val="24"/>
          <w:shd w:val="clear" w:color="auto" w:fill="FFFFFF"/>
        </w:rPr>
      </w:pPr>
    </w:p>
    <w:p w14:paraId="620A8809" w14:textId="77777777" w:rsidR="00AB05B9" w:rsidRPr="008C2F79" w:rsidRDefault="00C45B0C" w:rsidP="00C45B0C">
      <w:pPr>
        <w:pStyle w:val="TextoPLANETA"/>
        <w:numPr>
          <w:ilvl w:val="0"/>
          <w:numId w:val="25"/>
        </w:numPr>
        <w:rPr>
          <w:rFonts w:ascii="Times New Roman" w:hAnsi="Times New Roman"/>
          <w:sz w:val="24"/>
        </w:rPr>
      </w:pPr>
      <w:r w:rsidRPr="00C45B0C">
        <w:rPr>
          <w:rFonts w:ascii="Times New Roman" w:hAnsi="Times New Roman"/>
          <w:b/>
          <w:color w:val="333333"/>
          <w:sz w:val="24"/>
          <w:shd w:val="clear" w:color="auto" w:fill="FFFFFF"/>
        </w:rPr>
        <w:t>Decimal periódico puro</w:t>
      </w:r>
      <w:r>
        <w:rPr>
          <w:rFonts w:ascii="Times New Roman" w:hAnsi="Times New Roman"/>
          <w:color w:val="333333"/>
          <w:sz w:val="24"/>
          <w:shd w:val="clear" w:color="auto" w:fill="FFFFFF"/>
        </w:rPr>
        <w:t>. E</w:t>
      </w:r>
      <w:r w:rsidR="00AB05B9" w:rsidRPr="008C2F79">
        <w:rPr>
          <w:rFonts w:ascii="Times New Roman" w:hAnsi="Times New Roman"/>
          <w:color w:val="333333"/>
          <w:sz w:val="24"/>
          <w:shd w:val="clear" w:color="auto" w:fill="FFFFFF"/>
        </w:rPr>
        <w:t xml:space="preserve">l periodo empieza justo después de la coma. </w:t>
      </w:r>
    </w:p>
    <w:p w14:paraId="4911B8EE" w14:textId="77777777" w:rsidR="00AB05B9" w:rsidRPr="008C2F79" w:rsidRDefault="00AB05B9" w:rsidP="00AB05B9">
      <w:pPr>
        <w:pStyle w:val="TextoPLANETA"/>
        <w:ind w:left="720"/>
        <w:rPr>
          <w:rFonts w:ascii="Times New Roman" w:hAnsi="Times New Roman"/>
          <w:color w:val="333333"/>
          <w:sz w:val="24"/>
          <w:shd w:val="clear" w:color="auto" w:fill="FFFFFF"/>
        </w:rPr>
      </w:pPr>
      <w:r w:rsidRPr="008C2F79">
        <w:rPr>
          <w:rFonts w:ascii="Times New Roman" w:hAnsi="Times New Roman"/>
          <w:color w:val="333333"/>
          <w:sz w:val="24"/>
          <w:shd w:val="clear" w:color="auto" w:fill="FFFFFF"/>
        </w:rPr>
        <w:t xml:space="preserve">Por ejemplo </w:t>
      </w:r>
    </w:p>
    <w:p w14:paraId="47F05F5F" w14:textId="77777777" w:rsidR="00AB05B9" w:rsidRPr="008C2F79" w:rsidRDefault="00AB05B9" w:rsidP="00AB05B9">
      <w:pPr>
        <w:pStyle w:val="TextoPLANETA"/>
        <w:ind w:left="720"/>
        <w:rPr>
          <w:rFonts w:ascii="Times New Roman" w:hAnsi="Times New Roman"/>
          <w:sz w:val="24"/>
        </w:rPr>
      </w:pPr>
    </w:p>
    <w:p w14:paraId="6B87A257" w14:textId="3B3A8E8D" w:rsidR="00AB05B9" w:rsidRPr="008C2F79" w:rsidRDefault="00C63144" w:rsidP="00AB05B9">
      <w:pPr>
        <w:pStyle w:val="TextoPLANETA"/>
        <w:ind w:left="720"/>
        <w:jc w:val="center"/>
        <w:rPr>
          <w:rFonts w:ascii="Times New Roman" w:hAnsi="Times New Roman"/>
          <w:sz w:val="24"/>
        </w:rPr>
      </w:pPr>
      <w:r w:rsidRPr="00C63144">
        <w:rPr>
          <w:rFonts w:ascii="Times New Roman" w:hAnsi="Times New Roman"/>
          <w:sz w:val="24"/>
        </w:rPr>
        <w:t>MA_06_07_CO_011</w:t>
      </w:r>
    </w:p>
    <w:p w14:paraId="4D6BD3D9" w14:textId="77777777" w:rsidR="00AB05B9" w:rsidRDefault="00AB05B9" w:rsidP="00AB05B9">
      <w:pPr>
        <w:pStyle w:val="TextoPLANETA"/>
        <w:rPr>
          <w:rFonts w:ascii="Times New Roman" w:hAnsi="Times New Roman"/>
          <w:sz w:val="24"/>
        </w:rPr>
      </w:pPr>
    </w:p>
    <w:tbl>
      <w:tblPr>
        <w:tblStyle w:val="Tablaconcuadrcula"/>
        <w:tblW w:w="0" w:type="auto"/>
        <w:tblLayout w:type="fixed"/>
        <w:tblLook w:val="04A0" w:firstRow="1" w:lastRow="0" w:firstColumn="1" w:lastColumn="0" w:noHBand="0" w:noVBand="1"/>
      </w:tblPr>
      <w:tblGrid>
        <w:gridCol w:w="1384"/>
        <w:gridCol w:w="7763"/>
      </w:tblGrid>
      <w:tr w:rsidR="002F0DE4" w:rsidRPr="008C2F79" w14:paraId="089AE26F" w14:textId="77777777" w:rsidTr="00986DAF">
        <w:tc>
          <w:tcPr>
            <w:tcW w:w="9147" w:type="dxa"/>
            <w:gridSpan w:val="2"/>
            <w:shd w:val="clear" w:color="auto" w:fill="0D0D0D" w:themeFill="text1" w:themeFillTint="F2"/>
          </w:tcPr>
          <w:p w14:paraId="3CAB0991" w14:textId="77777777" w:rsidR="002F0DE4" w:rsidRPr="008C2F79" w:rsidRDefault="002F0DE4"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2F0DE4" w:rsidRPr="008C2F79" w14:paraId="7B67E34E" w14:textId="77777777" w:rsidTr="00986DAF">
        <w:tc>
          <w:tcPr>
            <w:tcW w:w="1384" w:type="dxa"/>
          </w:tcPr>
          <w:p w14:paraId="38ED7F3C" w14:textId="77777777" w:rsidR="002F0DE4" w:rsidRPr="008C2F79" w:rsidRDefault="002F0DE4"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0A370282" w14:textId="77777777" w:rsidR="002F0DE4" w:rsidRPr="008C2F79" w:rsidRDefault="00881D47" w:rsidP="00986DAF">
            <w:pPr>
              <w:rPr>
                <w:rFonts w:ascii="Times New Roman" w:hAnsi="Times New Roman" w:cs="Arial"/>
                <w:b/>
                <w:color w:val="000000"/>
                <w:sz w:val="24"/>
                <w:szCs w:val="24"/>
              </w:rPr>
            </w:pPr>
            <w:r>
              <w:rPr>
                <w:rFonts w:ascii="Times New Roman" w:hAnsi="Times New Roman" w:cs="Arial"/>
                <w:color w:val="000000"/>
                <w:sz w:val="24"/>
                <w:szCs w:val="24"/>
              </w:rPr>
              <w:t>MA_06_07_IMG14</w:t>
            </w:r>
          </w:p>
        </w:tc>
      </w:tr>
      <w:tr w:rsidR="002F0DE4" w:rsidRPr="008C2F79" w14:paraId="73A062C9" w14:textId="77777777" w:rsidTr="00986DAF">
        <w:tc>
          <w:tcPr>
            <w:tcW w:w="1384" w:type="dxa"/>
          </w:tcPr>
          <w:p w14:paraId="5B881C5F" w14:textId="77777777" w:rsidR="002F0DE4" w:rsidRPr="008C2F79" w:rsidRDefault="002F0DE4"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0FB55E3A" w14:textId="77777777" w:rsidR="002F0DE4" w:rsidRPr="008C2F79" w:rsidRDefault="002F0DE4" w:rsidP="00986DAF">
            <w:pPr>
              <w:rPr>
                <w:rFonts w:ascii="Times New Roman" w:hAnsi="Times New Roman" w:cs="Arial"/>
                <w:color w:val="000000"/>
                <w:sz w:val="24"/>
                <w:szCs w:val="24"/>
              </w:rPr>
            </w:pPr>
          </w:p>
          <w:p w14:paraId="3BEC9842" w14:textId="77777777" w:rsidR="002F0DE4" w:rsidRPr="008C2F79" w:rsidRDefault="002F0DE4" w:rsidP="00986DAF">
            <w:pPr>
              <w:rPr>
                <w:rFonts w:ascii="Times New Roman" w:hAnsi="Times New Roman" w:cs="Arial"/>
                <w:color w:val="000000"/>
                <w:sz w:val="24"/>
                <w:szCs w:val="24"/>
              </w:rPr>
            </w:pPr>
            <w:r>
              <w:rPr>
                <w:rFonts w:ascii="Times New Roman" w:hAnsi="Times New Roman" w:cs="Arial"/>
                <w:color w:val="000000"/>
                <w:sz w:val="24"/>
                <w:szCs w:val="24"/>
              </w:rPr>
              <w:t>Divisi</w:t>
            </w:r>
            <w:r w:rsidR="00DF77BE">
              <w:rPr>
                <w:rFonts w:ascii="Times New Roman" w:hAnsi="Times New Roman" w:cs="Arial"/>
                <w:color w:val="000000"/>
                <w:sz w:val="24"/>
                <w:szCs w:val="24"/>
              </w:rPr>
              <w:t>ón que muestra 102</w:t>
            </w:r>
            <w:r w:rsidR="008F0156">
              <w:rPr>
                <w:rFonts w:ascii="Times New Roman" w:hAnsi="Times New Roman" w:cs="Arial"/>
                <w:color w:val="000000"/>
                <w:sz w:val="24"/>
                <w:szCs w:val="24"/>
              </w:rPr>
              <w:t>/33</w:t>
            </w:r>
          </w:p>
          <w:p w14:paraId="7E99F6DC" w14:textId="77777777" w:rsidR="002F0DE4" w:rsidRPr="008C2F79" w:rsidRDefault="005244D7" w:rsidP="00986DAF">
            <w:pPr>
              <w:rPr>
                <w:rFonts w:ascii="Times New Roman" w:hAnsi="Times New Roman" w:cs="Arial"/>
                <w:color w:val="000000"/>
                <w:sz w:val="24"/>
                <w:szCs w:val="24"/>
              </w:rPr>
            </w:pPr>
            <w:r w:rsidRPr="00B82C45">
              <w:rPr>
                <w:sz w:val="24"/>
                <w:szCs w:val="24"/>
                <w:lang w:val="es-ES_tradnl"/>
              </w:rPr>
              <w:object w:dxaOrig="2680" w:dyaOrig="1020" w14:anchorId="59F4CA20">
                <v:shape id="_x0000_i1038" type="#_x0000_t75" style="width:204pt;height:78pt" o:ole="">
                  <v:imagedata r:id="rId35" o:title=""/>
                </v:shape>
                <o:OLEObject Type="Embed" ProgID="PBrush" ShapeID="_x0000_i1038" DrawAspect="Content" ObjectID="_1388057057" r:id="rId36"/>
              </w:object>
            </w:r>
          </w:p>
        </w:tc>
      </w:tr>
      <w:tr w:rsidR="002F0DE4" w:rsidRPr="008C2F79" w14:paraId="055BBC71" w14:textId="77777777" w:rsidTr="00986DAF">
        <w:tc>
          <w:tcPr>
            <w:tcW w:w="1384" w:type="dxa"/>
          </w:tcPr>
          <w:p w14:paraId="6AFAA570" w14:textId="77777777" w:rsidR="002F0DE4" w:rsidRPr="008C2F79" w:rsidRDefault="002F0DE4" w:rsidP="00986DAF">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2CA9B399" w14:textId="77777777" w:rsidR="002F0DE4" w:rsidRPr="008C2F79" w:rsidRDefault="002F0DE4" w:rsidP="00986DAF">
            <w:pPr>
              <w:rPr>
                <w:rFonts w:ascii="Times New Roman" w:hAnsi="Times New Roman" w:cs="Arial"/>
                <w:color w:val="000000"/>
                <w:sz w:val="24"/>
                <w:szCs w:val="24"/>
              </w:rPr>
            </w:pPr>
          </w:p>
        </w:tc>
      </w:tr>
      <w:tr w:rsidR="002F0DE4" w:rsidRPr="008C2F79" w14:paraId="45B5730C" w14:textId="77777777" w:rsidTr="00986DAF">
        <w:tc>
          <w:tcPr>
            <w:tcW w:w="1384" w:type="dxa"/>
          </w:tcPr>
          <w:p w14:paraId="2B58F5F2" w14:textId="77777777" w:rsidR="002F0DE4" w:rsidRPr="008C2F79" w:rsidRDefault="002F0DE4"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0EE015EA" w14:textId="77777777" w:rsidR="002F0DE4" w:rsidRPr="008C2F79" w:rsidRDefault="00DF77BE" w:rsidP="00C271B1">
            <w:pPr>
              <w:pStyle w:val="TextoPLANETA"/>
              <w:rPr>
                <w:rFonts w:ascii="Times New Roman" w:hAnsi="Times New Roman"/>
                <w:color w:val="000000"/>
                <w:sz w:val="24"/>
                <w:szCs w:val="24"/>
              </w:rPr>
            </w:pPr>
            <w:r>
              <w:rPr>
                <w:rFonts w:ascii="Times New Roman" w:hAnsi="Times New Roman"/>
                <w:sz w:val="24"/>
                <w:szCs w:val="24"/>
              </w:rPr>
              <w:t>Decimal periódico puro; se genera de la fracción 102/33.</w:t>
            </w:r>
          </w:p>
        </w:tc>
      </w:tr>
      <w:tr w:rsidR="002F0DE4" w:rsidRPr="008C2F79" w14:paraId="3429CBB9" w14:textId="77777777" w:rsidTr="00986DAF">
        <w:tc>
          <w:tcPr>
            <w:tcW w:w="1384" w:type="dxa"/>
          </w:tcPr>
          <w:p w14:paraId="5D0B604F" w14:textId="77777777" w:rsidR="002F0DE4" w:rsidRPr="008C2F79" w:rsidRDefault="002F0DE4"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187AA572" w14:textId="77777777" w:rsidR="002F0DE4" w:rsidRPr="008C2F79" w:rsidRDefault="002F0DE4"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427952B8" w14:textId="77777777" w:rsidR="005643AD" w:rsidRDefault="005643AD" w:rsidP="00AB05B9">
      <w:pPr>
        <w:pStyle w:val="TextoPLANETA"/>
        <w:rPr>
          <w:rFonts w:ascii="Times New Roman" w:hAnsi="Times New Roman"/>
          <w:sz w:val="24"/>
        </w:rPr>
      </w:pPr>
    </w:p>
    <w:p w14:paraId="436746DE" w14:textId="77777777" w:rsidR="002F0DE4" w:rsidRDefault="002F0DE4" w:rsidP="00AB05B9">
      <w:pPr>
        <w:pStyle w:val="TextoPLANETA"/>
        <w:rPr>
          <w:rFonts w:ascii="Times New Roman" w:hAnsi="Times New Roman"/>
          <w:sz w:val="24"/>
        </w:rPr>
      </w:pPr>
    </w:p>
    <w:p w14:paraId="6C168D4F" w14:textId="77777777" w:rsidR="00AB05B9" w:rsidRPr="008C2F79" w:rsidRDefault="00C45B0C" w:rsidP="00C45B0C">
      <w:pPr>
        <w:pStyle w:val="TextoPLANETA"/>
        <w:numPr>
          <w:ilvl w:val="0"/>
          <w:numId w:val="25"/>
        </w:numPr>
        <w:rPr>
          <w:rFonts w:ascii="Times New Roman" w:hAnsi="Times New Roman"/>
          <w:sz w:val="24"/>
        </w:rPr>
      </w:pPr>
      <w:r w:rsidRPr="00C45B0C">
        <w:rPr>
          <w:rFonts w:ascii="Times New Roman" w:hAnsi="Times New Roman"/>
          <w:b/>
          <w:sz w:val="24"/>
        </w:rPr>
        <w:t>Decimal periódico mixto</w:t>
      </w:r>
      <w:r>
        <w:rPr>
          <w:rFonts w:ascii="Times New Roman" w:hAnsi="Times New Roman"/>
          <w:sz w:val="24"/>
        </w:rPr>
        <w:t>. El per</w:t>
      </w:r>
      <w:r w:rsidR="005518B8">
        <w:rPr>
          <w:rFonts w:ascii="Times New Roman" w:hAnsi="Times New Roman"/>
          <w:sz w:val="24"/>
        </w:rPr>
        <w:t>i</w:t>
      </w:r>
      <w:r>
        <w:rPr>
          <w:rFonts w:ascii="Times New Roman" w:hAnsi="Times New Roman"/>
          <w:sz w:val="24"/>
        </w:rPr>
        <w:t>odo no empieza</w:t>
      </w:r>
      <w:r w:rsidR="008D4027" w:rsidRPr="008C2F79">
        <w:rPr>
          <w:rFonts w:ascii="Times New Roman" w:hAnsi="Times New Roman"/>
          <w:sz w:val="24"/>
        </w:rPr>
        <w:t xml:space="preserve"> después de la coma, sino que hay una cifra o </w:t>
      </w:r>
      <w:r w:rsidR="005518B8">
        <w:rPr>
          <w:rFonts w:ascii="Times New Roman" w:hAnsi="Times New Roman"/>
          <w:sz w:val="24"/>
        </w:rPr>
        <w:t xml:space="preserve">un </w:t>
      </w:r>
      <w:r w:rsidR="008D4027" w:rsidRPr="008C2F79">
        <w:rPr>
          <w:rFonts w:ascii="Times New Roman" w:hAnsi="Times New Roman"/>
          <w:sz w:val="24"/>
        </w:rPr>
        <w:t xml:space="preserve">grupo de cifras decimales que no se repiten. </w:t>
      </w:r>
    </w:p>
    <w:p w14:paraId="383807A9" w14:textId="77777777" w:rsidR="008D4027" w:rsidRPr="008C2F79" w:rsidRDefault="008D4027" w:rsidP="008D4027">
      <w:pPr>
        <w:pStyle w:val="TextoPLANETA"/>
        <w:ind w:left="720"/>
        <w:rPr>
          <w:rFonts w:ascii="Times New Roman" w:hAnsi="Times New Roman"/>
          <w:sz w:val="24"/>
        </w:rPr>
      </w:pPr>
      <w:r w:rsidRPr="008C2F79">
        <w:rPr>
          <w:rFonts w:ascii="Times New Roman" w:hAnsi="Times New Roman"/>
          <w:sz w:val="24"/>
        </w:rPr>
        <w:t>Por ej</w:t>
      </w:r>
      <w:r w:rsidR="00C45B0C">
        <w:rPr>
          <w:rFonts w:ascii="Times New Roman" w:hAnsi="Times New Roman"/>
          <w:sz w:val="24"/>
        </w:rPr>
        <w:t>e</w:t>
      </w:r>
      <w:r w:rsidRPr="008C2F79">
        <w:rPr>
          <w:rFonts w:ascii="Times New Roman" w:hAnsi="Times New Roman"/>
          <w:sz w:val="24"/>
        </w:rPr>
        <w:t>mplo</w:t>
      </w:r>
    </w:p>
    <w:p w14:paraId="588AB0E4" w14:textId="77777777" w:rsidR="008D4027" w:rsidRPr="008C2F79" w:rsidRDefault="008D4027" w:rsidP="008D4027">
      <w:pPr>
        <w:pStyle w:val="TextoPLANETA"/>
        <w:ind w:left="720"/>
        <w:rPr>
          <w:rFonts w:ascii="Times New Roman" w:hAnsi="Times New Roman"/>
          <w:sz w:val="24"/>
        </w:rPr>
      </w:pPr>
    </w:p>
    <w:p w14:paraId="5BB0F424" w14:textId="51F8EA05" w:rsidR="008D4027" w:rsidRPr="008C2F79" w:rsidRDefault="00C63144" w:rsidP="008D4027">
      <w:pPr>
        <w:pStyle w:val="TextoPLANETA"/>
        <w:ind w:left="720"/>
        <w:jc w:val="center"/>
        <w:rPr>
          <w:rFonts w:ascii="Times New Roman" w:hAnsi="Times New Roman"/>
          <w:sz w:val="24"/>
        </w:rPr>
      </w:pPr>
      <w:r w:rsidRPr="00C63144">
        <w:rPr>
          <w:rFonts w:ascii="Times New Roman" w:hAnsi="Times New Roman"/>
          <w:sz w:val="24"/>
        </w:rPr>
        <w:t>MA_06_07_CO_012</w:t>
      </w:r>
    </w:p>
    <w:p w14:paraId="2E92F6B3" w14:textId="77777777" w:rsidR="006C3357" w:rsidRDefault="006C3357" w:rsidP="00092200">
      <w:pPr>
        <w:pStyle w:val="TextoPLANETA"/>
        <w:rPr>
          <w:rFonts w:ascii="Times New Roman" w:hAnsi="Times New Roman"/>
          <w:sz w:val="24"/>
        </w:rPr>
      </w:pPr>
    </w:p>
    <w:p w14:paraId="570F00E6" w14:textId="77777777" w:rsidR="003364F7" w:rsidRDefault="003364F7" w:rsidP="00092200">
      <w:pPr>
        <w:pStyle w:val="TextoPLANETA"/>
        <w:rPr>
          <w:rFonts w:ascii="Times New Roman" w:hAnsi="Times New Roman"/>
          <w:sz w:val="24"/>
        </w:rPr>
      </w:pPr>
    </w:p>
    <w:p w14:paraId="75A26985" w14:textId="77777777" w:rsidR="003364F7" w:rsidRDefault="003364F7" w:rsidP="00092200">
      <w:pPr>
        <w:pStyle w:val="TextoPLANETA"/>
        <w:rPr>
          <w:rFonts w:ascii="Times New Roman" w:hAnsi="Times New Roman"/>
          <w:sz w:val="24"/>
        </w:rPr>
      </w:pPr>
    </w:p>
    <w:tbl>
      <w:tblPr>
        <w:tblStyle w:val="Tablaconcuadrcula"/>
        <w:tblW w:w="0" w:type="auto"/>
        <w:tblLayout w:type="fixed"/>
        <w:tblLook w:val="04A0" w:firstRow="1" w:lastRow="0" w:firstColumn="1" w:lastColumn="0" w:noHBand="0" w:noVBand="1"/>
      </w:tblPr>
      <w:tblGrid>
        <w:gridCol w:w="1384"/>
        <w:gridCol w:w="7763"/>
      </w:tblGrid>
      <w:tr w:rsidR="003364F7" w:rsidRPr="008C2F79" w14:paraId="704A36F7" w14:textId="77777777" w:rsidTr="00986DAF">
        <w:tc>
          <w:tcPr>
            <w:tcW w:w="9147" w:type="dxa"/>
            <w:gridSpan w:val="2"/>
            <w:shd w:val="clear" w:color="auto" w:fill="0D0D0D" w:themeFill="text1" w:themeFillTint="F2"/>
          </w:tcPr>
          <w:p w14:paraId="72B6F7B8" w14:textId="77777777" w:rsidR="003364F7" w:rsidRPr="008C2F79" w:rsidRDefault="003364F7"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3364F7" w:rsidRPr="008C2F79" w14:paraId="6EF6ED24" w14:textId="77777777" w:rsidTr="00986DAF">
        <w:tc>
          <w:tcPr>
            <w:tcW w:w="1384" w:type="dxa"/>
          </w:tcPr>
          <w:p w14:paraId="6A2B9BF0" w14:textId="77777777" w:rsidR="003364F7" w:rsidRPr="008C2F79" w:rsidRDefault="003364F7"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260A29EB" w14:textId="77777777" w:rsidR="003364F7" w:rsidRPr="008C2F79" w:rsidRDefault="00881D47" w:rsidP="00986DAF">
            <w:pPr>
              <w:rPr>
                <w:rFonts w:ascii="Times New Roman" w:hAnsi="Times New Roman" w:cs="Arial"/>
                <w:b/>
                <w:color w:val="000000"/>
                <w:sz w:val="24"/>
                <w:szCs w:val="24"/>
              </w:rPr>
            </w:pPr>
            <w:r>
              <w:rPr>
                <w:rFonts w:ascii="Times New Roman" w:hAnsi="Times New Roman" w:cs="Arial"/>
                <w:color w:val="000000"/>
                <w:sz w:val="24"/>
                <w:szCs w:val="24"/>
              </w:rPr>
              <w:t>MA_06_07_IMG15</w:t>
            </w:r>
          </w:p>
        </w:tc>
      </w:tr>
      <w:tr w:rsidR="003364F7" w:rsidRPr="008C2F79" w14:paraId="5303A906" w14:textId="77777777" w:rsidTr="00986DAF">
        <w:tc>
          <w:tcPr>
            <w:tcW w:w="1384" w:type="dxa"/>
          </w:tcPr>
          <w:p w14:paraId="11F476F1" w14:textId="77777777" w:rsidR="003364F7" w:rsidRPr="008C2F79" w:rsidRDefault="003364F7"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6A83AE93" w14:textId="77777777" w:rsidR="003364F7" w:rsidRPr="008C2F79" w:rsidRDefault="003364F7" w:rsidP="00986DAF">
            <w:pPr>
              <w:rPr>
                <w:rFonts w:ascii="Times New Roman" w:hAnsi="Times New Roman" w:cs="Arial"/>
                <w:color w:val="000000"/>
                <w:sz w:val="24"/>
                <w:szCs w:val="24"/>
              </w:rPr>
            </w:pPr>
            <w:r>
              <w:rPr>
                <w:rFonts w:ascii="Times New Roman" w:hAnsi="Times New Roman" w:cs="Arial"/>
                <w:color w:val="000000"/>
                <w:sz w:val="24"/>
                <w:szCs w:val="24"/>
              </w:rPr>
              <w:t>División que muestra 222/165</w:t>
            </w:r>
          </w:p>
          <w:p w14:paraId="58CD31FD" w14:textId="77777777" w:rsidR="003364F7" w:rsidRPr="008C2F79" w:rsidRDefault="005244D7" w:rsidP="00986DAF">
            <w:pPr>
              <w:rPr>
                <w:rFonts w:ascii="Times New Roman" w:hAnsi="Times New Roman" w:cs="Arial"/>
                <w:color w:val="000000"/>
                <w:sz w:val="24"/>
                <w:szCs w:val="24"/>
              </w:rPr>
            </w:pPr>
            <w:r w:rsidRPr="00B82C45">
              <w:rPr>
                <w:sz w:val="24"/>
                <w:szCs w:val="24"/>
                <w:lang w:val="es-ES_tradnl"/>
              </w:rPr>
              <w:object w:dxaOrig="2690" w:dyaOrig="1480" w14:anchorId="1540E85C">
                <v:shape id="_x0000_i1039" type="#_x0000_t75" style="width:204.65pt;height:112pt" o:ole="">
                  <v:imagedata r:id="rId37" o:title=""/>
                </v:shape>
                <o:OLEObject Type="Embed" ProgID="PBrush" ShapeID="_x0000_i1039" DrawAspect="Content" ObjectID="_1388057058" r:id="rId38"/>
              </w:object>
            </w:r>
          </w:p>
        </w:tc>
      </w:tr>
      <w:tr w:rsidR="003364F7" w:rsidRPr="008C2F79" w14:paraId="392A910C" w14:textId="77777777" w:rsidTr="00986DAF">
        <w:tc>
          <w:tcPr>
            <w:tcW w:w="1384" w:type="dxa"/>
          </w:tcPr>
          <w:p w14:paraId="4E783D85" w14:textId="77777777" w:rsidR="003364F7" w:rsidRPr="008C2F79" w:rsidRDefault="003364F7" w:rsidP="00986DAF">
            <w:pPr>
              <w:rPr>
                <w:rFonts w:ascii="Times New Roman" w:hAnsi="Times New Roman" w:cs="Arial"/>
                <w:color w:val="000000"/>
                <w:sz w:val="24"/>
                <w:szCs w:val="24"/>
              </w:rPr>
            </w:pPr>
            <w:r w:rsidRPr="008C2F79">
              <w:rPr>
                <w:rFonts w:ascii="Times New Roman" w:hAnsi="Times New Roman" w:cs="Arial"/>
                <w:b/>
                <w:color w:val="000000"/>
                <w:sz w:val="24"/>
                <w:szCs w:val="24"/>
              </w:rPr>
              <w:lastRenderedPageBreak/>
              <w:t>Código Shutterstock (o URL o la ruta en AulaPlaneta)</w:t>
            </w:r>
          </w:p>
        </w:tc>
        <w:tc>
          <w:tcPr>
            <w:tcW w:w="7763" w:type="dxa"/>
          </w:tcPr>
          <w:p w14:paraId="75DCF832" w14:textId="77777777" w:rsidR="003364F7" w:rsidRPr="008C2F79" w:rsidRDefault="003364F7" w:rsidP="00986DAF">
            <w:pPr>
              <w:rPr>
                <w:rFonts w:ascii="Times New Roman" w:hAnsi="Times New Roman" w:cs="Arial"/>
                <w:color w:val="000000"/>
                <w:sz w:val="24"/>
                <w:szCs w:val="24"/>
              </w:rPr>
            </w:pPr>
          </w:p>
        </w:tc>
      </w:tr>
      <w:tr w:rsidR="003364F7" w:rsidRPr="008C2F79" w14:paraId="26CB5D0B" w14:textId="77777777" w:rsidTr="00986DAF">
        <w:tc>
          <w:tcPr>
            <w:tcW w:w="1384" w:type="dxa"/>
          </w:tcPr>
          <w:p w14:paraId="310B4F01" w14:textId="77777777" w:rsidR="003364F7" w:rsidRPr="008C2F79" w:rsidRDefault="003364F7"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19E2A472" w14:textId="77777777" w:rsidR="003364F7" w:rsidRPr="008C2F79" w:rsidRDefault="00DF77BE" w:rsidP="003364F7">
            <w:pPr>
              <w:pStyle w:val="TextoPLANETA"/>
              <w:rPr>
                <w:rFonts w:ascii="Times New Roman" w:hAnsi="Times New Roman"/>
                <w:color w:val="000000"/>
                <w:sz w:val="24"/>
                <w:szCs w:val="24"/>
              </w:rPr>
            </w:pPr>
            <w:r>
              <w:rPr>
                <w:rFonts w:ascii="Times New Roman" w:hAnsi="Times New Roman"/>
                <w:sz w:val="24"/>
                <w:szCs w:val="24"/>
              </w:rPr>
              <w:t>Decimal periódico mixto</w:t>
            </w:r>
            <w:r w:rsidR="001018A7">
              <w:rPr>
                <w:rFonts w:ascii="Times New Roman" w:hAnsi="Times New Roman"/>
                <w:sz w:val="24"/>
                <w:szCs w:val="24"/>
              </w:rPr>
              <w:t>; se genera de la fracción 222/165</w:t>
            </w:r>
            <w:r>
              <w:rPr>
                <w:rFonts w:ascii="Times New Roman" w:hAnsi="Times New Roman"/>
                <w:sz w:val="24"/>
                <w:szCs w:val="24"/>
              </w:rPr>
              <w:t>.</w:t>
            </w:r>
          </w:p>
        </w:tc>
      </w:tr>
      <w:tr w:rsidR="003364F7" w:rsidRPr="008C2F79" w14:paraId="3F3CCC76" w14:textId="77777777" w:rsidTr="00986DAF">
        <w:tc>
          <w:tcPr>
            <w:tcW w:w="1384" w:type="dxa"/>
          </w:tcPr>
          <w:p w14:paraId="62BD283D" w14:textId="77777777" w:rsidR="003364F7" w:rsidRPr="008C2F79" w:rsidRDefault="003364F7"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0DBDA3AD" w14:textId="77777777" w:rsidR="003364F7" w:rsidRPr="008C2F79" w:rsidRDefault="003364F7"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1A7C8F94" w14:textId="77777777" w:rsidR="003364F7" w:rsidRDefault="003364F7" w:rsidP="00092200">
      <w:pPr>
        <w:pStyle w:val="TextoPLANETA"/>
        <w:rPr>
          <w:rFonts w:ascii="Times New Roman" w:hAnsi="Times New Roman"/>
          <w:sz w:val="24"/>
        </w:rPr>
      </w:pPr>
    </w:p>
    <w:tbl>
      <w:tblPr>
        <w:tblStyle w:val="Tablaconcuadrcula"/>
        <w:tblW w:w="0" w:type="auto"/>
        <w:tblLook w:val="04A0" w:firstRow="1" w:lastRow="0" w:firstColumn="1" w:lastColumn="0" w:noHBand="0" w:noVBand="1"/>
      </w:tblPr>
      <w:tblGrid>
        <w:gridCol w:w="2518"/>
        <w:gridCol w:w="6515"/>
      </w:tblGrid>
      <w:tr w:rsidR="006C0E5B" w:rsidRPr="008C2F79" w14:paraId="19C5DAD3" w14:textId="77777777" w:rsidTr="00DF77BE">
        <w:tc>
          <w:tcPr>
            <w:tcW w:w="9033" w:type="dxa"/>
            <w:gridSpan w:val="2"/>
            <w:shd w:val="clear" w:color="auto" w:fill="000000" w:themeFill="text1"/>
          </w:tcPr>
          <w:p w14:paraId="379CE9E5" w14:textId="77777777" w:rsidR="006C0E5B" w:rsidRPr="008C2F79" w:rsidRDefault="006C0E5B" w:rsidP="00DF77BE">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Profundiza (recurso de exposición)</w:t>
            </w:r>
          </w:p>
        </w:tc>
      </w:tr>
      <w:tr w:rsidR="006C0E5B" w:rsidRPr="008C2F79" w14:paraId="1315A8F5" w14:textId="77777777" w:rsidTr="00DF77BE">
        <w:tc>
          <w:tcPr>
            <w:tcW w:w="2518" w:type="dxa"/>
          </w:tcPr>
          <w:p w14:paraId="566881F4" w14:textId="77777777" w:rsidR="006C0E5B" w:rsidRPr="008C2F79" w:rsidRDefault="006C0E5B" w:rsidP="00DF77BE">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024E5B6A" w14:textId="77777777" w:rsidR="006C0E5B" w:rsidRPr="008C2F79" w:rsidRDefault="006C0E5B" w:rsidP="00DF77BE">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MA_06_07_REC100 </w:t>
            </w:r>
            <w:r w:rsidRPr="008C2F79">
              <w:rPr>
                <w:rFonts w:ascii="Times New Roman" w:hAnsi="Times New Roman" w:cs="Arial"/>
                <w:color w:val="000000"/>
                <w:sz w:val="24"/>
                <w:szCs w:val="24"/>
                <w:highlight w:val="green"/>
              </w:rPr>
              <w:t>(aprovechado)</w:t>
            </w:r>
          </w:p>
        </w:tc>
      </w:tr>
      <w:tr w:rsidR="006C0E5B" w:rsidRPr="008C2F79" w14:paraId="1C716791" w14:textId="77777777" w:rsidTr="00DF77BE">
        <w:tc>
          <w:tcPr>
            <w:tcW w:w="2518" w:type="dxa"/>
          </w:tcPr>
          <w:p w14:paraId="40FF825E"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515" w:type="dxa"/>
          </w:tcPr>
          <w:p w14:paraId="253925F1"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color w:val="000000"/>
                <w:sz w:val="24"/>
                <w:szCs w:val="24"/>
              </w:rPr>
              <w:t>Los tipos de número decimal</w:t>
            </w:r>
          </w:p>
        </w:tc>
      </w:tr>
      <w:tr w:rsidR="006C0E5B" w:rsidRPr="008C2F79" w14:paraId="1416F353" w14:textId="77777777" w:rsidTr="00DF77BE">
        <w:tc>
          <w:tcPr>
            <w:tcW w:w="2518" w:type="dxa"/>
          </w:tcPr>
          <w:p w14:paraId="459EF76C"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7E86CA97"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color w:val="000000"/>
                <w:sz w:val="24"/>
                <w:szCs w:val="24"/>
              </w:rPr>
              <w:t>Interactivo que explica los diferentes tipos de números decimales</w:t>
            </w:r>
          </w:p>
        </w:tc>
      </w:tr>
    </w:tbl>
    <w:p w14:paraId="4F81835B" w14:textId="77777777" w:rsidR="006C0E5B" w:rsidRDefault="006C0E5B" w:rsidP="00092200">
      <w:pPr>
        <w:pStyle w:val="TextoPLANETA"/>
        <w:rPr>
          <w:rFonts w:ascii="Times New Roman" w:hAnsi="Times New Roman"/>
          <w:sz w:val="24"/>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6C0E5B" w:rsidRPr="008C2F79" w14:paraId="280DA234" w14:textId="77777777" w:rsidTr="00DF77BE">
        <w:tc>
          <w:tcPr>
            <w:tcW w:w="9005" w:type="dxa"/>
            <w:gridSpan w:val="2"/>
            <w:shd w:val="clear" w:color="auto" w:fill="000000" w:themeFill="text1"/>
          </w:tcPr>
          <w:p w14:paraId="3699097C" w14:textId="77777777" w:rsidR="006C0E5B" w:rsidRPr="008C2F79" w:rsidRDefault="006C0E5B" w:rsidP="00DF77BE">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6C0E5B" w:rsidRPr="008C2F79" w14:paraId="30BA272F" w14:textId="77777777" w:rsidTr="00DF77BE">
        <w:tc>
          <w:tcPr>
            <w:tcW w:w="2512" w:type="dxa"/>
          </w:tcPr>
          <w:p w14:paraId="2E147BA9" w14:textId="77777777" w:rsidR="006C0E5B" w:rsidRPr="008C2F79" w:rsidRDefault="006C0E5B" w:rsidP="00DF77BE">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2D8C2E8" w14:textId="77777777" w:rsidR="006C0E5B" w:rsidRPr="008C2F79" w:rsidRDefault="006C0E5B" w:rsidP="00DF77BE">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MA_06_07_REC110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6C0E5B" w:rsidRPr="008C2F79" w14:paraId="191FE51D" w14:textId="77777777" w:rsidTr="00DF77BE">
        <w:tc>
          <w:tcPr>
            <w:tcW w:w="2512" w:type="dxa"/>
          </w:tcPr>
          <w:p w14:paraId="707DF4F0"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2B2A843D"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color w:val="000000"/>
                <w:sz w:val="24"/>
                <w:szCs w:val="24"/>
              </w:rPr>
              <w:t>Escribe la expresión decimal de una fracción</w:t>
            </w:r>
          </w:p>
        </w:tc>
      </w:tr>
      <w:tr w:rsidR="006C0E5B" w:rsidRPr="008C2F79" w14:paraId="079712CE" w14:textId="77777777" w:rsidTr="00DF77BE">
        <w:tc>
          <w:tcPr>
            <w:tcW w:w="2512" w:type="dxa"/>
          </w:tcPr>
          <w:p w14:paraId="77A551EA" w14:textId="77777777" w:rsidR="006C0E5B" w:rsidRPr="008C2F79" w:rsidRDefault="006C0E5B" w:rsidP="00DF77BE">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1C4469AF" w14:textId="77777777" w:rsidR="006C0E5B" w:rsidRPr="008C2F79" w:rsidRDefault="006C0E5B" w:rsidP="00DF77BE">
            <w:pPr>
              <w:rPr>
                <w:rFonts w:ascii="Times New Roman" w:hAnsi="Times New Roman" w:cs="Arial"/>
                <w:color w:val="000000"/>
                <w:sz w:val="24"/>
                <w:szCs w:val="24"/>
              </w:rPr>
            </w:pPr>
            <w:r w:rsidRPr="00FB25E2">
              <w:rPr>
                <w:rFonts w:ascii="Times New Roman" w:hAnsi="Times New Roman" w:cs="Arial"/>
                <w:color w:val="000000"/>
                <w:sz w:val="24"/>
                <w:szCs w:val="24"/>
              </w:rPr>
              <w:t>Actividad para</w:t>
            </w:r>
            <w:r>
              <w:rPr>
                <w:rFonts w:ascii="Times New Roman" w:hAnsi="Times New Roman" w:cs="Arial"/>
                <w:color w:val="000000"/>
                <w:sz w:val="24"/>
                <w:szCs w:val="24"/>
              </w:rPr>
              <w:t xml:space="preserve"> </w:t>
            </w:r>
            <w:r w:rsidRPr="00FB25E2">
              <w:rPr>
                <w:rFonts w:ascii="Times New Roman" w:hAnsi="Times New Roman" w:cs="Arial"/>
                <w:color w:val="000000"/>
                <w:sz w:val="24"/>
                <w:szCs w:val="24"/>
              </w:rPr>
              <w:t>escribir la expresión decimal exacta de una fracción</w:t>
            </w:r>
          </w:p>
        </w:tc>
      </w:tr>
    </w:tbl>
    <w:p w14:paraId="49B90D1A" w14:textId="77777777" w:rsidR="006C0E5B" w:rsidRDefault="006C0E5B" w:rsidP="00092200">
      <w:pPr>
        <w:pStyle w:val="TextoPLANETA"/>
        <w:rPr>
          <w:rFonts w:ascii="Times New Roman" w:hAnsi="Times New Roman"/>
          <w:sz w:val="24"/>
        </w:rPr>
      </w:pPr>
    </w:p>
    <w:p w14:paraId="5B3874FC" w14:textId="77777777" w:rsidR="006C0E5B" w:rsidRPr="008C2F79" w:rsidRDefault="006C0E5B" w:rsidP="00092200">
      <w:pPr>
        <w:pStyle w:val="TextoPLANETA"/>
        <w:rPr>
          <w:rFonts w:ascii="Times New Roman" w:hAnsi="Times New Roman"/>
          <w:sz w:val="24"/>
        </w:rPr>
      </w:pPr>
    </w:p>
    <w:p w14:paraId="1FECDFE2" w14:textId="77777777" w:rsidR="00497F2A" w:rsidRPr="008C2F79" w:rsidRDefault="00497F2A" w:rsidP="006C3357">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6C3357" w:rsidRPr="008C2F79" w14:paraId="3B4DD41B" w14:textId="77777777" w:rsidTr="00C44F7D">
        <w:tc>
          <w:tcPr>
            <w:tcW w:w="9005" w:type="dxa"/>
            <w:gridSpan w:val="2"/>
            <w:shd w:val="clear" w:color="auto" w:fill="000000" w:themeFill="text1"/>
          </w:tcPr>
          <w:p w14:paraId="5D55B000" w14:textId="77777777" w:rsidR="006C3357" w:rsidRPr="008C2F79" w:rsidRDefault="006C3357"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6C3357" w:rsidRPr="008C2F79" w14:paraId="786E1093" w14:textId="77777777" w:rsidTr="00C44F7D">
        <w:tc>
          <w:tcPr>
            <w:tcW w:w="2512" w:type="dxa"/>
          </w:tcPr>
          <w:p w14:paraId="33CEDD10" w14:textId="77777777" w:rsidR="006C3357" w:rsidRPr="008C2F79" w:rsidRDefault="006C3357"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22036CB5" w14:textId="77777777" w:rsidR="006C3357" w:rsidRPr="008C2F79" w:rsidRDefault="006C3357"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MA_06_07_REC120 </w:t>
            </w:r>
            <w:r w:rsidRPr="008C2F79">
              <w:rPr>
                <w:rFonts w:ascii="Times New Roman" w:hAnsi="Times New Roman" w:cs="Arial"/>
                <w:color w:val="000000"/>
                <w:sz w:val="24"/>
                <w:szCs w:val="24"/>
                <w:highlight w:val="green"/>
              </w:rPr>
              <w:t xml:space="preserve">(aprovechado) </w:t>
            </w:r>
            <w:r w:rsidR="00C74D74" w:rsidRPr="008C2F79">
              <w:rPr>
                <w:rFonts w:ascii="Times New Roman" w:hAnsi="Times New Roman" w:cs="Arial"/>
                <w:color w:val="000000"/>
                <w:sz w:val="24"/>
                <w:szCs w:val="24"/>
              </w:rPr>
              <w:t xml:space="preserve"> </w:t>
            </w:r>
            <w:r w:rsidR="00C74D74" w:rsidRPr="008C2F79">
              <w:rPr>
                <w:rFonts w:ascii="Times New Roman" w:hAnsi="Times New Roman" w:cs="Arial"/>
                <w:b/>
                <w:color w:val="FFFFFF" w:themeColor="background1"/>
                <w:sz w:val="24"/>
                <w:szCs w:val="24"/>
                <w:highlight w:val="blue"/>
              </w:rPr>
              <w:t>(NO APARECE EN EL CUADERNO DE ESTUDIO)</w:t>
            </w:r>
          </w:p>
        </w:tc>
      </w:tr>
      <w:tr w:rsidR="006C3357" w:rsidRPr="008C2F79" w14:paraId="39384367" w14:textId="77777777" w:rsidTr="00C44F7D">
        <w:tc>
          <w:tcPr>
            <w:tcW w:w="2512" w:type="dxa"/>
          </w:tcPr>
          <w:p w14:paraId="317ED9C7" w14:textId="77777777" w:rsidR="006C3357" w:rsidRPr="008C2F79" w:rsidRDefault="006C3357"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6A75833A" w14:textId="77777777" w:rsidR="006C3357" w:rsidRPr="008C2F79" w:rsidRDefault="006C3357" w:rsidP="00C44F7D">
            <w:pPr>
              <w:rPr>
                <w:rFonts w:ascii="Times New Roman" w:hAnsi="Times New Roman" w:cs="Arial"/>
                <w:color w:val="000000"/>
                <w:sz w:val="24"/>
                <w:szCs w:val="24"/>
              </w:rPr>
            </w:pPr>
            <w:r w:rsidRPr="008C2F79">
              <w:rPr>
                <w:rFonts w:ascii="Times New Roman" w:hAnsi="Times New Roman" w:cs="Arial"/>
                <w:color w:val="000000"/>
                <w:sz w:val="24"/>
                <w:szCs w:val="24"/>
              </w:rPr>
              <w:t>Representa situaciones con decimales infinitos periódicos</w:t>
            </w:r>
          </w:p>
        </w:tc>
      </w:tr>
      <w:tr w:rsidR="006C3357" w:rsidRPr="008C2F79" w14:paraId="700EF7C9" w14:textId="77777777" w:rsidTr="00C44F7D">
        <w:tc>
          <w:tcPr>
            <w:tcW w:w="2512" w:type="dxa"/>
          </w:tcPr>
          <w:p w14:paraId="3E7E9F82" w14:textId="77777777" w:rsidR="006C3357" w:rsidRPr="008C2F79" w:rsidRDefault="006C3357"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1ABA16F2" w14:textId="77777777" w:rsidR="006C3357" w:rsidRPr="008C2F79" w:rsidRDefault="006C3357"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relacionar un contexto con el decimal infinito periódico que lo representa</w:t>
            </w:r>
          </w:p>
        </w:tc>
      </w:tr>
    </w:tbl>
    <w:p w14:paraId="0944CADD" w14:textId="77777777" w:rsidR="00497F2A" w:rsidRPr="008C2F79" w:rsidRDefault="00497F2A" w:rsidP="006C3357">
      <w:pPr>
        <w:pStyle w:val="TextoPLANETA"/>
        <w:rPr>
          <w:rFonts w:ascii="Times New Roman" w:hAnsi="Times New Roman"/>
          <w:sz w:val="24"/>
          <w:lang w:val="es-CO"/>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497F2A" w:rsidRPr="008C2F79" w14:paraId="1129ECC9" w14:textId="77777777" w:rsidTr="00C44F7D">
        <w:tc>
          <w:tcPr>
            <w:tcW w:w="9005" w:type="dxa"/>
            <w:gridSpan w:val="2"/>
            <w:shd w:val="clear" w:color="auto" w:fill="000000" w:themeFill="text1"/>
          </w:tcPr>
          <w:p w14:paraId="2F27490B" w14:textId="77777777" w:rsidR="00497F2A" w:rsidRPr="008C2F79" w:rsidRDefault="00497F2A"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97F2A" w:rsidRPr="008C2F79" w14:paraId="6177F2B1" w14:textId="77777777" w:rsidTr="00C44F7D">
        <w:tc>
          <w:tcPr>
            <w:tcW w:w="2512" w:type="dxa"/>
          </w:tcPr>
          <w:p w14:paraId="106DA0EE" w14:textId="77777777" w:rsidR="00497F2A" w:rsidRPr="008C2F79" w:rsidRDefault="00497F2A"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58C38FFE" w14:textId="77777777" w:rsidR="00497F2A" w:rsidRPr="008C2F79" w:rsidRDefault="00497F2A"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MA_06_07_REC130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497F2A" w:rsidRPr="008C2F79" w14:paraId="33046F90" w14:textId="77777777" w:rsidTr="00C44F7D">
        <w:tc>
          <w:tcPr>
            <w:tcW w:w="2512" w:type="dxa"/>
          </w:tcPr>
          <w:p w14:paraId="51A64DF6"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7409B227"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color w:val="000000"/>
                <w:sz w:val="24"/>
                <w:szCs w:val="24"/>
              </w:rPr>
              <w:t>Clasifica la expresión decimal de las fracciones</w:t>
            </w:r>
          </w:p>
        </w:tc>
      </w:tr>
      <w:tr w:rsidR="00497F2A" w:rsidRPr="008C2F79" w14:paraId="07985C91" w14:textId="77777777" w:rsidTr="00C44F7D">
        <w:tc>
          <w:tcPr>
            <w:tcW w:w="2512" w:type="dxa"/>
          </w:tcPr>
          <w:p w14:paraId="4C38C8A5"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b/>
                <w:color w:val="000000"/>
                <w:sz w:val="24"/>
                <w:szCs w:val="24"/>
              </w:rPr>
              <w:lastRenderedPageBreak/>
              <w:t>Descripción</w:t>
            </w:r>
          </w:p>
        </w:tc>
        <w:tc>
          <w:tcPr>
            <w:tcW w:w="6493" w:type="dxa"/>
          </w:tcPr>
          <w:p w14:paraId="397639E8"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expresar fracciones como números decimales y clasificarlos como exactos o infinitos periódicos</w:t>
            </w:r>
          </w:p>
        </w:tc>
      </w:tr>
    </w:tbl>
    <w:p w14:paraId="7B23CDA3" w14:textId="77777777" w:rsidR="00497F2A" w:rsidRPr="008C2F79" w:rsidRDefault="00497F2A" w:rsidP="006C3357">
      <w:pPr>
        <w:pStyle w:val="TextoPLANETA"/>
        <w:rPr>
          <w:rFonts w:ascii="Times New Roman" w:hAnsi="Times New Roman"/>
          <w:sz w:val="24"/>
          <w:lang w:val="es-CO"/>
        </w:rPr>
      </w:pPr>
    </w:p>
    <w:p w14:paraId="2794D170" w14:textId="77777777" w:rsidR="00497F2A" w:rsidRPr="008C2F79" w:rsidRDefault="00497F2A" w:rsidP="006C3357">
      <w:pPr>
        <w:pStyle w:val="TextoPLANETA"/>
        <w:rPr>
          <w:rFonts w:ascii="Times New Roman" w:hAnsi="Times New Roman"/>
          <w:sz w:val="24"/>
          <w:lang w:val="es-CO"/>
        </w:rPr>
      </w:pPr>
    </w:p>
    <w:p w14:paraId="13338CD5" w14:textId="77777777" w:rsidR="00A836A1" w:rsidRPr="008C2F79" w:rsidRDefault="00A836A1" w:rsidP="00A836A1">
      <w:pPr>
        <w:pStyle w:val="Seccin3PLANETA"/>
        <w:rPr>
          <w:rFonts w:ascii="Times New Roman" w:hAnsi="Times New Roman"/>
          <w:sz w:val="24"/>
          <w:lang w:val="es-CO"/>
        </w:rPr>
      </w:pPr>
      <w:r w:rsidRPr="008C2F79">
        <w:rPr>
          <w:rFonts w:ascii="Times New Roman" w:hAnsi="Times New Roman"/>
          <w:sz w:val="24"/>
          <w:highlight w:val="yellow"/>
        </w:rPr>
        <w:t>[SECCIÓN 3]</w:t>
      </w:r>
      <w:r w:rsidRPr="008C2F79">
        <w:rPr>
          <w:rFonts w:ascii="Times New Roman" w:hAnsi="Times New Roman"/>
          <w:sz w:val="24"/>
        </w:rPr>
        <w:t xml:space="preserve"> </w:t>
      </w:r>
      <w:r w:rsidRPr="008C2F79">
        <w:rPr>
          <w:rFonts w:ascii="Times New Roman" w:hAnsi="Times New Roman"/>
          <w:sz w:val="24"/>
          <w:lang w:val="es-CO"/>
        </w:rPr>
        <w:t>2.2.2 Los decimales infinitos no periódicos</w:t>
      </w:r>
    </w:p>
    <w:p w14:paraId="3BAE845F" w14:textId="77777777" w:rsidR="008D4027" w:rsidRPr="008C2F79" w:rsidRDefault="008D4027" w:rsidP="008D4027">
      <w:pPr>
        <w:pStyle w:val="TextoPLANETA"/>
        <w:rPr>
          <w:rFonts w:ascii="Times New Roman" w:hAnsi="Times New Roman"/>
          <w:sz w:val="24"/>
          <w:lang w:val="es-CO"/>
        </w:rPr>
      </w:pPr>
    </w:p>
    <w:p w14:paraId="311904CF" w14:textId="77777777" w:rsidR="008D4027" w:rsidRPr="008C2F79" w:rsidRDefault="008D4027" w:rsidP="008D4027">
      <w:pPr>
        <w:pStyle w:val="TextoPLANETA"/>
        <w:rPr>
          <w:rFonts w:ascii="Times New Roman" w:hAnsi="Times New Roman"/>
          <w:sz w:val="24"/>
        </w:rPr>
      </w:pPr>
      <w:r w:rsidRPr="008C2F79">
        <w:rPr>
          <w:rFonts w:ascii="Times New Roman" w:hAnsi="Times New Roman"/>
          <w:sz w:val="24"/>
        </w:rPr>
        <w:t>Los números decimales no periódicos son aquellos que no contienen un per</w:t>
      </w:r>
      <w:r w:rsidR="001E7BE4">
        <w:rPr>
          <w:rFonts w:ascii="Times New Roman" w:hAnsi="Times New Roman"/>
          <w:sz w:val="24"/>
        </w:rPr>
        <w:t>i</w:t>
      </w:r>
      <w:r w:rsidRPr="008C2F79">
        <w:rPr>
          <w:rFonts w:ascii="Times New Roman" w:hAnsi="Times New Roman"/>
          <w:sz w:val="24"/>
        </w:rPr>
        <w:t>odo de cifras decimales que se repiten</w:t>
      </w:r>
      <w:r w:rsidR="005518B8">
        <w:rPr>
          <w:rFonts w:ascii="Times New Roman" w:hAnsi="Times New Roman"/>
          <w:sz w:val="24"/>
        </w:rPr>
        <w:t>;</w:t>
      </w:r>
      <w:r w:rsidRPr="008C2F79">
        <w:rPr>
          <w:rFonts w:ascii="Times New Roman" w:hAnsi="Times New Roman"/>
          <w:sz w:val="24"/>
        </w:rPr>
        <w:t xml:space="preserve"> por ejemplo, el 0,1234567891011121314…</w:t>
      </w:r>
    </w:p>
    <w:p w14:paraId="27DA39F0" w14:textId="77777777" w:rsidR="008D4027" w:rsidRPr="008C2F79" w:rsidRDefault="008D4027" w:rsidP="008D4027">
      <w:pPr>
        <w:pStyle w:val="TextoPLANETA"/>
        <w:rPr>
          <w:rFonts w:ascii="Times New Roman" w:hAnsi="Times New Roman"/>
          <w:sz w:val="24"/>
        </w:rPr>
      </w:pPr>
    </w:p>
    <w:p w14:paraId="79ED83A0" w14:textId="77777777" w:rsidR="008D4027" w:rsidRPr="008C2F79" w:rsidRDefault="008D4027" w:rsidP="008D4027">
      <w:pPr>
        <w:pStyle w:val="TextoPLANETA"/>
        <w:rPr>
          <w:rFonts w:ascii="Times New Roman" w:hAnsi="Times New Roman"/>
          <w:sz w:val="24"/>
        </w:rPr>
      </w:pPr>
      <w:r w:rsidRPr="008C2F79">
        <w:rPr>
          <w:rFonts w:ascii="Times New Roman" w:hAnsi="Times New Roman"/>
          <w:sz w:val="24"/>
        </w:rPr>
        <w:t xml:space="preserve">Los decimales no periódicos no </w:t>
      </w:r>
      <w:r w:rsidR="006F684A">
        <w:rPr>
          <w:rFonts w:ascii="Times New Roman" w:hAnsi="Times New Roman"/>
          <w:sz w:val="24"/>
        </w:rPr>
        <w:t>se pueden generar</w:t>
      </w:r>
      <w:r w:rsidRPr="008C2F79">
        <w:rPr>
          <w:rFonts w:ascii="Times New Roman" w:hAnsi="Times New Roman"/>
          <w:sz w:val="24"/>
        </w:rPr>
        <w:t xml:space="preserve"> a partir de una división entre números naturales. </w:t>
      </w:r>
      <w:r w:rsidR="00467134">
        <w:rPr>
          <w:rFonts w:ascii="Times New Roman" w:hAnsi="Times New Roman"/>
          <w:sz w:val="24"/>
        </w:rPr>
        <w:t xml:space="preserve">Este tipo de números recibe el nombre de </w:t>
      </w:r>
      <w:r w:rsidRPr="00467134">
        <w:rPr>
          <w:rFonts w:ascii="Times New Roman" w:hAnsi="Times New Roman"/>
          <w:b/>
          <w:sz w:val="24"/>
        </w:rPr>
        <w:t>irracional</w:t>
      </w:r>
      <w:r w:rsidR="005518B8" w:rsidRPr="001E7BE4">
        <w:rPr>
          <w:rFonts w:ascii="Times New Roman" w:hAnsi="Times New Roman"/>
          <w:sz w:val="24"/>
        </w:rPr>
        <w:t>;</w:t>
      </w:r>
      <w:r w:rsidR="00467134">
        <w:rPr>
          <w:rFonts w:ascii="Times New Roman" w:hAnsi="Times New Roman"/>
          <w:sz w:val="24"/>
        </w:rPr>
        <w:t xml:space="preserve"> serán estudiados en grados superiores</w:t>
      </w:r>
      <w:r w:rsidRPr="008C2F79">
        <w:rPr>
          <w:rFonts w:ascii="Times New Roman" w:hAnsi="Times New Roman"/>
          <w:sz w:val="24"/>
        </w:rPr>
        <w:t>.</w:t>
      </w:r>
    </w:p>
    <w:p w14:paraId="27DF905B" w14:textId="77777777" w:rsidR="008D4027" w:rsidRPr="008C2F79" w:rsidRDefault="008D4027" w:rsidP="008D4027">
      <w:pPr>
        <w:pStyle w:val="TextoPLANETA"/>
        <w:rPr>
          <w:rFonts w:ascii="Times New Roman" w:hAnsi="Times New Roman"/>
          <w:sz w:val="24"/>
        </w:rPr>
      </w:pPr>
    </w:p>
    <w:p w14:paraId="46B1B705" w14:textId="77777777" w:rsidR="008D4027" w:rsidRPr="008C2F79" w:rsidRDefault="008D4027" w:rsidP="008D4027">
      <w:pPr>
        <w:pStyle w:val="TextoPLANETA"/>
        <w:rPr>
          <w:rFonts w:ascii="Times New Roman" w:hAnsi="Times New Roman"/>
          <w:sz w:val="24"/>
        </w:rPr>
      </w:pPr>
    </w:p>
    <w:tbl>
      <w:tblPr>
        <w:tblStyle w:val="Tablaconcuadrcula"/>
        <w:tblW w:w="0" w:type="auto"/>
        <w:tblLook w:val="04A0" w:firstRow="1" w:lastRow="0" w:firstColumn="1" w:lastColumn="0" w:noHBand="0" w:noVBand="1"/>
      </w:tblPr>
      <w:tblGrid>
        <w:gridCol w:w="2518"/>
        <w:gridCol w:w="6460"/>
      </w:tblGrid>
      <w:tr w:rsidR="008D4027" w:rsidRPr="008C2F79" w14:paraId="30FD7363" w14:textId="77777777" w:rsidTr="006E4535">
        <w:tc>
          <w:tcPr>
            <w:tcW w:w="8978" w:type="dxa"/>
            <w:gridSpan w:val="2"/>
            <w:shd w:val="clear" w:color="auto" w:fill="000000" w:themeFill="text1"/>
          </w:tcPr>
          <w:p w14:paraId="2AC70AFE" w14:textId="77777777" w:rsidR="008D4027" w:rsidRPr="008C2F79" w:rsidRDefault="008D4027" w:rsidP="006E4535">
            <w:pPr>
              <w:pStyle w:val="TextoPLANETA"/>
              <w:jc w:val="center"/>
              <w:rPr>
                <w:rFonts w:ascii="Times New Roman" w:hAnsi="Times New Roman"/>
                <w:b/>
                <w:sz w:val="24"/>
                <w:szCs w:val="24"/>
                <w:lang w:val="es-ES_tradnl"/>
              </w:rPr>
            </w:pPr>
            <w:r w:rsidRPr="008C2F79">
              <w:rPr>
                <w:rFonts w:ascii="Times New Roman" w:hAnsi="Times New Roman"/>
                <w:b/>
                <w:sz w:val="24"/>
                <w:szCs w:val="24"/>
                <w:lang w:val="es-ES_tradnl"/>
              </w:rPr>
              <w:t>Destacado</w:t>
            </w:r>
          </w:p>
        </w:tc>
      </w:tr>
      <w:tr w:rsidR="008D4027" w:rsidRPr="008C2F79" w14:paraId="781F3D40" w14:textId="77777777" w:rsidTr="006E4535">
        <w:tc>
          <w:tcPr>
            <w:tcW w:w="2518" w:type="dxa"/>
          </w:tcPr>
          <w:p w14:paraId="064070E3" w14:textId="77777777" w:rsidR="008D4027" w:rsidRPr="008C2F79" w:rsidRDefault="008D4027" w:rsidP="006E4535">
            <w:pPr>
              <w:pStyle w:val="TextoPLANETA"/>
              <w:rPr>
                <w:rFonts w:ascii="Times New Roman" w:hAnsi="Times New Roman"/>
                <w:b/>
                <w:sz w:val="24"/>
                <w:szCs w:val="24"/>
                <w:lang w:val="es-ES_tradnl"/>
              </w:rPr>
            </w:pPr>
            <w:r w:rsidRPr="008C2F79">
              <w:rPr>
                <w:rFonts w:ascii="Times New Roman" w:hAnsi="Times New Roman"/>
                <w:b/>
                <w:sz w:val="24"/>
                <w:szCs w:val="24"/>
                <w:lang w:val="es-ES_tradnl"/>
              </w:rPr>
              <w:t>Título</w:t>
            </w:r>
          </w:p>
        </w:tc>
        <w:tc>
          <w:tcPr>
            <w:tcW w:w="6460" w:type="dxa"/>
          </w:tcPr>
          <w:p w14:paraId="713778B9" w14:textId="77777777" w:rsidR="008D4027" w:rsidRPr="008C2F79" w:rsidRDefault="008D4027" w:rsidP="008D4027">
            <w:pPr>
              <w:pStyle w:val="TextoPLANETA"/>
              <w:jc w:val="center"/>
              <w:rPr>
                <w:rFonts w:ascii="Times New Roman" w:hAnsi="Times New Roman"/>
                <w:b/>
                <w:sz w:val="24"/>
                <w:szCs w:val="24"/>
                <w:lang w:val="es-ES_tradnl"/>
              </w:rPr>
            </w:pPr>
            <w:r w:rsidRPr="008C2F79">
              <w:rPr>
                <w:rFonts w:ascii="Times New Roman" w:hAnsi="Times New Roman"/>
                <w:b/>
                <w:sz w:val="24"/>
                <w:szCs w:val="24"/>
                <w:lang w:val="es-ES_tradnl"/>
              </w:rPr>
              <w:t>Decimal infinito no periódico</w:t>
            </w:r>
          </w:p>
        </w:tc>
      </w:tr>
      <w:tr w:rsidR="008D4027" w:rsidRPr="008C2F79" w14:paraId="0D9B2053" w14:textId="77777777" w:rsidTr="006E4535">
        <w:tc>
          <w:tcPr>
            <w:tcW w:w="2518" w:type="dxa"/>
          </w:tcPr>
          <w:p w14:paraId="617DBDC1" w14:textId="77777777" w:rsidR="008D4027" w:rsidRPr="008C2F79" w:rsidRDefault="008D4027" w:rsidP="006E4535">
            <w:pPr>
              <w:pStyle w:val="TextoPLANETA"/>
              <w:rPr>
                <w:rFonts w:ascii="Times New Roman" w:hAnsi="Times New Roman"/>
                <w:sz w:val="24"/>
                <w:szCs w:val="24"/>
                <w:lang w:val="es-ES_tradnl"/>
              </w:rPr>
            </w:pPr>
            <w:r w:rsidRPr="008C2F79">
              <w:rPr>
                <w:rFonts w:ascii="Times New Roman" w:hAnsi="Times New Roman"/>
                <w:b/>
                <w:sz w:val="24"/>
                <w:szCs w:val="24"/>
                <w:lang w:val="es-ES_tradnl"/>
              </w:rPr>
              <w:t>Contenido</w:t>
            </w:r>
          </w:p>
        </w:tc>
        <w:tc>
          <w:tcPr>
            <w:tcW w:w="6460" w:type="dxa"/>
          </w:tcPr>
          <w:p w14:paraId="2FE5788B" w14:textId="77777777" w:rsidR="006F684A" w:rsidRDefault="008D4027" w:rsidP="006F684A">
            <w:pPr>
              <w:pStyle w:val="TextoPLANETA"/>
              <w:rPr>
                <w:rFonts w:ascii="Times New Roman" w:hAnsi="Times New Roman"/>
                <w:sz w:val="24"/>
                <w:szCs w:val="24"/>
              </w:rPr>
            </w:pPr>
            <w:r w:rsidRPr="008C2F79">
              <w:rPr>
                <w:rFonts w:ascii="Times New Roman" w:hAnsi="Times New Roman"/>
                <w:sz w:val="24"/>
                <w:szCs w:val="24"/>
              </w:rPr>
              <w:t>El número π (pi), que representa la relación entre el</w:t>
            </w:r>
            <w:r w:rsidR="006F684A">
              <w:rPr>
                <w:rFonts w:ascii="Times New Roman" w:hAnsi="Times New Roman"/>
                <w:sz w:val="24"/>
                <w:szCs w:val="24"/>
              </w:rPr>
              <w:t xml:space="preserve"> perímetro y el diámetro de una circunferencia</w:t>
            </w:r>
            <w:r w:rsidRPr="008C2F79">
              <w:rPr>
                <w:rFonts w:ascii="Times New Roman" w:hAnsi="Times New Roman"/>
                <w:sz w:val="24"/>
                <w:szCs w:val="24"/>
              </w:rPr>
              <w:t>, es un decimal infinito no pe</w:t>
            </w:r>
            <w:r w:rsidR="006F684A">
              <w:rPr>
                <w:rFonts w:ascii="Times New Roman" w:hAnsi="Times New Roman"/>
                <w:sz w:val="24"/>
                <w:szCs w:val="24"/>
              </w:rPr>
              <w:t>riódico y algunas de sus cifras son</w:t>
            </w:r>
            <w:r w:rsidRPr="008C2F79">
              <w:rPr>
                <w:rFonts w:ascii="Times New Roman" w:hAnsi="Times New Roman"/>
                <w:sz w:val="24"/>
                <w:szCs w:val="24"/>
              </w:rPr>
              <w:t xml:space="preserve">: </w:t>
            </w:r>
          </w:p>
          <w:p w14:paraId="114E47C3" w14:textId="77777777" w:rsidR="006F684A" w:rsidRDefault="006F684A" w:rsidP="006F684A">
            <w:pPr>
              <w:pStyle w:val="TextoPLANETA"/>
              <w:rPr>
                <w:rFonts w:ascii="Times New Roman" w:hAnsi="Times New Roman"/>
                <w:sz w:val="24"/>
                <w:szCs w:val="24"/>
              </w:rPr>
            </w:pPr>
          </w:p>
          <w:p w14:paraId="0323C076" w14:textId="77777777" w:rsidR="008D4027" w:rsidRPr="008C2F79" w:rsidRDefault="008D4027" w:rsidP="006F684A">
            <w:pPr>
              <w:pStyle w:val="TextoPLANETA"/>
              <w:jc w:val="center"/>
              <w:rPr>
                <w:rFonts w:ascii="Times New Roman" w:hAnsi="Times New Roman"/>
                <w:sz w:val="24"/>
                <w:szCs w:val="24"/>
              </w:rPr>
            </w:pPr>
            <w:r w:rsidRPr="008C2F79">
              <w:rPr>
                <w:rFonts w:ascii="Times New Roman" w:hAnsi="Times New Roman"/>
                <w:sz w:val="24"/>
                <w:szCs w:val="24"/>
              </w:rPr>
              <w:t>3,14159265358979323846…</w:t>
            </w:r>
          </w:p>
        </w:tc>
      </w:tr>
    </w:tbl>
    <w:p w14:paraId="1333BF23" w14:textId="77777777" w:rsidR="008D4027" w:rsidRPr="008C2F79" w:rsidRDefault="008D4027" w:rsidP="008D4027">
      <w:pPr>
        <w:pStyle w:val="TextoPLANETA"/>
        <w:rPr>
          <w:rFonts w:ascii="Times New Roman" w:hAnsi="Times New Roman"/>
          <w:sz w:val="24"/>
        </w:rPr>
      </w:pPr>
    </w:p>
    <w:p w14:paraId="433867EC" w14:textId="77777777" w:rsidR="00497F2A" w:rsidRPr="008C2F79" w:rsidRDefault="00497F2A" w:rsidP="00497F2A">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497F2A" w:rsidRPr="008C2F79" w14:paraId="69470603" w14:textId="77777777" w:rsidTr="00C44F7D">
        <w:tc>
          <w:tcPr>
            <w:tcW w:w="9005" w:type="dxa"/>
            <w:gridSpan w:val="2"/>
            <w:shd w:val="clear" w:color="auto" w:fill="000000" w:themeFill="text1"/>
          </w:tcPr>
          <w:p w14:paraId="65F7AA24" w14:textId="77777777" w:rsidR="00497F2A" w:rsidRPr="008C2F79" w:rsidRDefault="00497F2A"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97F2A" w:rsidRPr="008C2F79" w14:paraId="033E25FB" w14:textId="77777777" w:rsidTr="00C44F7D">
        <w:tc>
          <w:tcPr>
            <w:tcW w:w="2512" w:type="dxa"/>
          </w:tcPr>
          <w:p w14:paraId="64BE803F" w14:textId="77777777" w:rsidR="00497F2A" w:rsidRPr="008C2F79" w:rsidRDefault="00497F2A"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7B4AE4F3" w14:textId="77777777" w:rsidR="00497F2A" w:rsidRPr="008C2F79" w:rsidRDefault="00497F2A"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MA_06_07_REC140 </w:t>
            </w:r>
            <w:r w:rsidRPr="008C2F79">
              <w:rPr>
                <w:rFonts w:ascii="Times New Roman" w:hAnsi="Times New Roman" w:cs="Arial"/>
                <w:color w:val="000000"/>
                <w:sz w:val="24"/>
                <w:szCs w:val="24"/>
                <w:highlight w:val="green"/>
              </w:rPr>
              <w:t xml:space="preserve">(aprovechado) </w:t>
            </w:r>
          </w:p>
        </w:tc>
      </w:tr>
      <w:tr w:rsidR="00497F2A" w:rsidRPr="008C2F79" w14:paraId="141B30B3" w14:textId="77777777" w:rsidTr="00C44F7D">
        <w:tc>
          <w:tcPr>
            <w:tcW w:w="2512" w:type="dxa"/>
          </w:tcPr>
          <w:p w14:paraId="0243D0A6"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7EA82833"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color w:val="000000"/>
                <w:sz w:val="24"/>
                <w:szCs w:val="24"/>
              </w:rPr>
              <w:t>Caracteriza decimales</w:t>
            </w:r>
          </w:p>
        </w:tc>
      </w:tr>
      <w:tr w:rsidR="00497F2A" w:rsidRPr="008C2F79" w14:paraId="263FA911" w14:textId="77777777" w:rsidTr="00C44F7D">
        <w:tc>
          <w:tcPr>
            <w:tcW w:w="2512" w:type="dxa"/>
          </w:tcPr>
          <w:p w14:paraId="7227FEE4"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036A760E"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practicar la clasificación de números decimales</w:t>
            </w:r>
          </w:p>
        </w:tc>
      </w:tr>
    </w:tbl>
    <w:p w14:paraId="7345AA91" w14:textId="77777777" w:rsidR="00497F2A" w:rsidRPr="008C2F79" w:rsidRDefault="00497F2A" w:rsidP="00497F2A">
      <w:pPr>
        <w:pStyle w:val="TextoPLANETA"/>
        <w:rPr>
          <w:rFonts w:ascii="Times New Roman" w:hAnsi="Times New Roman"/>
          <w:sz w:val="24"/>
          <w:lang w:val="es-CO"/>
        </w:rPr>
      </w:pPr>
    </w:p>
    <w:p w14:paraId="52AD821F"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Pr="008C2F79">
        <w:rPr>
          <w:rFonts w:ascii="Times New Roman" w:hAnsi="Times New Roman"/>
          <w:sz w:val="24"/>
          <w:lang w:val="es-CO"/>
        </w:rPr>
        <w:t>2.3 Consolidación</w:t>
      </w:r>
    </w:p>
    <w:p w14:paraId="6565CC6E" w14:textId="77777777" w:rsidR="00497F2A" w:rsidRPr="008C2F79" w:rsidRDefault="00497F2A" w:rsidP="00497F2A">
      <w:pPr>
        <w:pStyle w:val="Seccin3PLANETA"/>
        <w:rPr>
          <w:rFonts w:ascii="Times New Roman" w:hAnsi="Times New Roman"/>
          <w:sz w:val="24"/>
          <w:lang w:val="es-CO"/>
        </w:rPr>
      </w:pPr>
    </w:p>
    <w:p w14:paraId="0D608AC1" w14:textId="77777777" w:rsidR="00497F2A" w:rsidRPr="008C2F79" w:rsidRDefault="00497F2A" w:rsidP="00497F2A">
      <w:pPr>
        <w:pStyle w:val="TextoPLANETA"/>
        <w:rPr>
          <w:rFonts w:ascii="Times New Roman" w:hAnsi="Times New Roman"/>
          <w:sz w:val="24"/>
          <w:lang w:val="es-CO"/>
        </w:rPr>
      </w:pPr>
      <w:r w:rsidRPr="008C2F79">
        <w:rPr>
          <w:rFonts w:ascii="Times New Roman" w:hAnsi="Times New Roman"/>
          <w:sz w:val="24"/>
          <w:lang w:val="es-CO"/>
        </w:rPr>
        <w:t>Actividades para afianzar lo que has aprendido en esta sección.</w:t>
      </w:r>
    </w:p>
    <w:p w14:paraId="4BB7CC14" w14:textId="77777777" w:rsidR="00497F2A" w:rsidRPr="008C2F79" w:rsidRDefault="00497F2A" w:rsidP="00497F2A">
      <w:pPr>
        <w:pStyle w:val="TextoPLANETA"/>
        <w:rPr>
          <w:rFonts w:ascii="Times New Roman" w:hAnsi="Times New Roman"/>
          <w:sz w:val="24"/>
          <w:lang w:val="es-CO"/>
        </w:rPr>
      </w:pPr>
    </w:p>
    <w:p w14:paraId="651CFD6B" w14:textId="77777777" w:rsidR="00497F2A" w:rsidRPr="008C2F79" w:rsidRDefault="00497F2A" w:rsidP="00497F2A">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497F2A" w:rsidRPr="008C2F79" w14:paraId="5132D7F0" w14:textId="77777777" w:rsidTr="00C44F7D">
        <w:tc>
          <w:tcPr>
            <w:tcW w:w="9005" w:type="dxa"/>
            <w:gridSpan w:val="2"/>
            <w:shd w:val="clear" w:color="auto" w:fill="000000" w:themeFill="text1"/>
          </w:tcPr>
          <w:p w14:paraId="2432F021" w14:textId="77777777" w:rsidR="00497F2A" w:rsidRPr="008C2F79" w:rsidRDefault="00497F2A"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497F2A" w:rsidRPr="008C2F79" w14:paraId="14DBB59E" w14:textId="77777777" w:rsidTr="00C44F7D">
        <w:tc>
          <w:tcPr>
            <w:tcW w:w="2512" w:type="dxa"/>
          </w:tcPr>
          <w:p w14:paraId="2692E3A3" w14:textId="77777777" w:rsidR="00497F2A" w:rsidRPr="008C2F79" w:rsidRDefault="00497F2A"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C33A8B2" w14:textId="77777777" w:rsidR="00497F2A" w:rsidRPr="008C2F79" w:rsidRDefault="00497F2A" w:rsidP="00497F2A">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MA_06_07_REC150 </w:t>
            </w:r>
            <w:r w:rsidRPr="008C2F79">
              <w:rPr>
                <w:rFonts w:ascii="Times New Roman" w:hAnsi="Times New Roman" w:cs="Arial"/>
                <w:color w:val="000000"/>
                <w:sz w:val="24"/>
                <w:szCs w:val="24"/>
                <w:highlight w:val="green"/>
              </w:rPr>
              <w:t xml:space="preserve">(aprovechado) </w:t>
            </w:r>
          </w:p>
        </w:tc>
      </w:tr>
      <w:tr w:rsidR="00497F2A" w:rsidRPr="008C2F79" w14:paraId="6E00BFDA" w14:textId="77777777" w:rsidTr="00C44F7D">
        <w:tc>
          <w:tcPr>
            <w:tcW w:w="2512" w:type="dxa"/>
          </w:tcPr>
          <w:p w14:paraId="4BD3391A"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014277F6"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color w:val="000000"/>
                <w:sz w:val="24"/>
                <w:szCs w:val="24"/>
              </w:rPr>
              <w:t>Refuerza tu aprendizaje: La clasificación de números decimales</w:t>
            </w:r>
          </w:p>
        </w:tc>
      </w:tr>
      <w:tr w:rsidR="00497F2A" w:rsidRPr="008C2F79" w14:paraId="30828276" w14:textId="77777777" w:rsidTr="00C44F7D">
        <w:tc>
          <w:tcPr>
            <w:tcW w:w="2512" w:type="dxa"/>
          </w:tcPr>
          <w:p w14:paraId="2DCD03D6" w14:textId="77777777" w:rsidR="00497F2A" w:rsidRPr="008C2F79" w:rsidRDefault="00497F2A"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2D18EE80" w14:textId="77777777" w:rsidR="00497F2A" w:rsidRPr="008C2F79" w:rsidRDefault="00497F2A" w:rsidP="00565C02">
            <w:pPr>
              <w:rPr>
                <w:rFonts w:ascii="Times New Roman" w:hAnsi="Times New Roman" w:cs="Arial"/>
                <w:color w:val="000000"/>
                <w:sz w:val="24"/>
                <w:szCs w:val="24"/>
              </w:rPr>
            </w:pPr>
            <w:r w:rsidRPr="008C2F79">
              <w:rPr>
                <w:rFonts w:ascii="Times New Roman" w:hAnsi="Times New Roman" w:cs="Arial"/>
                <w:color w:val="000000"/>
                <w:sz w:val="24"/>
                <w:szCs w:val="24"/>
              </w:rPr>
              <w:t>Actividad</w:t>
            </w:r>
            <w:r w:rsidR="00565C02">
              <w:rPr>
                <w:rFonts w:ascii="Times New Roman" w:hAnsi="Times New Roman" w:cs="Arial"/>
                <w:color w:val="000000"/>
                <w:sz w:val="24"/>
                <w:szCs w:val="24"/>
              </w:rPr>
              <w:t>es</w:t>
            </w:r>
            <w:r w:rsidRPr="008C2F79">
              <w:rPr>
                <w:rFonts w:ascii="Times New Roman" w:hAnsi="Times New Roman" w:cs="Arial"/>
                <w:color w:val="000000"/>
                <w:sz w:val="24"/>
                <w:szCs w:val="24"/>
              </w:rPr>
              <w:t xml:space="preserve"> </w:t>
            </w:r>
            <w:r w:rsidR="00565C02">
              <w:rPr>
                <w:rFonts w:ascii="Times New Roman" w:hAnsi="Times New Roman" w:cs="Arial"/>
                <w:color w:val="000000"/>
                <w:sz w:val="24"/>
                <w:szCs w:val="24"/>
              </w:rPr>
              <w:t>sobre L</w:t>
            </w:r>
            <w:r w:rsidRPr="008C2F79">
              <w:rPr>
                <w:rFonts w:ascii="Times New Roman" w:hAnsi="Times New Roman" w:cs="Arial"/>
                <w:color w:val="000000"/>
                <w:sz w:val="24"/>
                <w:szCs w:val="24"/>
              </w:rPr>
              <w:t>a clasificación de números decimales</w:t>
            </w:r>
          </w:p>
        </w:tc>
      </w:tr>
    </w:tbl>
    <w:p w14:paraId="19D3BA2B" w14:textId="77777777" w:rsidR="00D365B5" w:rsidRDefault="00D365B5" w:rsidP="00D365B5">
      <w:pPr>
        <w:pStyle w:val="Seccin2PLANETA"/>
        <w:rPr>
          <w:rFonts w:ascii="Times New Roman" w:hAnsi="Times New Roman"/>
          <w:sz w:val="24"/>
          <w:lang w:val="es-CO"/>
        </w:rPr>
      </w:pPr>
      <w:r>
        <w:rPr>
          <w:rFonts w:ascii="Times New Roman" w:hAnsi="Times New Roman"/>
          <w:sz w:val="24"/>
          <w:highlight w:val="yellow"/>
        </w:rPr>
        <w:t>[SECCIÓN 1</w:t>
      </w:r>
      <w:r w:rsidRPr="008C2F79">
        <w:rPr>
          <w:rFonts w:ascii="Times New Roman" w:hAnsi="Times New Roman"/>
          <w:sz w:val="24"/>
          <w:highlight w:val="yellow"/>
        </w:rPr>
        <w:t>]</w:t>
      </w:r>
      <w:r w:rsidRPr="008C2F79">
        <w:rPr>
          <w:rFonts w:ascii="Times New Roman" w:hAnsi="Times New Roman"/>
          <w:sz w:val="24"/>
        </w:rPr>
        <w:t xml:space="preserve"> </w:t>
      </w:r>
      <w:r>
        <w:rPr>
          <w:rFonts w:ascii="Times New Roman" w:hAnsi="Times New Roman"/>
          <w:sz w:val="24"/>
          <w:lang w:val="es-CO"/>
        </w:rPr>
        <w:t>3</w:t>
      </w:r>
      <w:r w:rsidRPr="008C2F79">
        <w:rPr>
          <w:rFonts w:ascii="Times New Roman" w:hAnsi="Times New Roman"/>
          <w:sz w:val="24"/>
          <w:lang w:val="es-CO"/>
        </w:rPr>
        <w:t xml:space="preserve"> </w:t>
      </w:r>
      <w:r>
        <w:rPr>
          <w:rFonts w:ascii="Times New Roman" w:hAnsi="Times New Roman"/>
          <w:sz w:val="24"/>
          <w:lang w:val="es-CO"/>
        </w:rPr>
        <w:t>La aproximación de números decimales</w:t>
      </w:r>
    </w:p>
    <w:p w14:paraId="6A99BA2B" w14:textId="77777777" w:rsidR="00D365B5" w:rsidRDefault="00D365B5" w:rsidP="00D365B5">
      <w:pPr>
        <w:pStyle w:val="Seccin3PLANETA"/>
      </w:pPr>
    </w:p>
    <w:p w14:paraId="2687E674" w14:textId="77777777" w:rsidR="00D365B5" w:rsidRDefault="00D365B5" w:rsidP="00D365B5">
      <w:pPr>
        <w:pStyle w:val="TextoPLANETA"/>
        <w:rPr>
          <w:rFonts w:ascii="Times New Roman" w:hAnsi="Times New Roman" w:cs="Times New Roman"/>
          <w:sz w:val="24"/>
        </w:rPr>
      </w:pPr>
      <w:r>
        <w:rPr>
          <w:rFonts w:ascii="Times New Roman" w:hAnsi="Times New Roman" w:cs="Times New Roman"/>
          <w:sz w:val="24"/>
        </w:rPr>
        <w:t>En muchas situaciones no es posible utilizar todas las cifras decimales de un número</w:t>
      </w:r>
      <w:r w:rsidR="005518B8">
        <w:rPr>
          <w:rFonts w:ascii="Times New Roman" w:hAnsi="Times New Roman" w:cs="Times New Roman"/>
          <w:sz w:val="24"/>
        </w:rPr>
        <w:t>;</w:t>
      </w:r>
      <w:r>
        <w:rPr>
          <w:rFonts w:ascii="Times New Roman" w:hAnsi="Times New Roman" w:cs="Times New Roman"/>
          <w:sz w:val="24"/>
        </w:rPr>
        <w:t xml:space="preserve"> </w:t>
      </w:r>
      <w:r w:rsidR="005518B8">
        <w:rPr>
          <w:rFonts w:ascii="Times New Roman" w:hAnsi="Times New Roman" w:cs="Times New Roman"/>
          <w:sz w:val="24"/>
        </w:rPr>
        <w:t xml:space="preserve">por ejemplo, </w:t>
      </w:r>
      <w:r>
        <w:rPr>
          <w:rFonts w:ascii="Times New Roman" w:hAnsi="Times New Roman" w:cs="Times New Roman"/>
          <w:sz w:val="24"/>
        </w:rPr>
        <w:t>al ubicarlos en la recta numérica o al calcular pesos y tallas, entre otras. En estos casos se pueden aproximar las cifras para facilitar su uso.</w:t>
      </w:r>
    </w:p>
    <w:p w14:paraId="46A0BA05" w14:textId="77777777" w:rsidR="00D365B5" w:rsidRDefault="00D365B5" w:rsidP="00D365B5">
      <w:pPr>
        <w:pStyle w:val="TextoPLANETA"/>
        <w:rPr>
          <w:rFonts w:ascii="Times New Roman" w:hAnsi="Times New Roman" w:cs="Times New Roman"/>
          <w:sz w:val="24"/>
        </w:rPr>
      </w:pPr>
      <w:r w:rsidRPr="00570A5F">
        <w:rPr>
          <w:rFonts w:ascii="Times New Roman" w:hAnsi="Times New Roman" w:cs="Times New Roman"/>
          <w:sz w:val="24"/>
        </w:rPr>
        <w:t xml:space="preserve">Para aproximar números decimales es posible utilizar dos técnicas: el </w:t>
      </w:r>
      <w:r w:rsidRPr="00570A5F">
        <w:rPr>
          <w:rFonts w:ascii="Times New Roman" w:hAnsi="Times New Roman" w:cs="Times New Roman"/>
          <w:b/>
          <w:sz w:val="24"/>
        </w:rPr>
        <w:t>truncamiento</w:t>
      </w:r>
      <w:r w:rsidRPr="00570A5F">
        <w:rPr>
          <w:rFonts w:ascii="Times New Roman" w:hAnsi="Times New Roman" w:cs="Times New Roman"/>
          <w:sz w:val="24"/>
        </w:rPr>
        <w:t xml:space="preserve"> y el </w:t>
      </w:r>
      <w:r w:rsidRPr="00570A5F">
        <w:rPr>
          <w:rFonts w:ascii="Times New Roman" w:hAnsi="Times New Roman" w:cs="Times New Roman"/>
          <w:b/>
          <w:sz w:val="24"/>
        </w:rPr>
        <w:t>redondeo</w:t>
      </w:r>
      <w:r w:rsidRPr="00570A5F">
        <w:rPr>
          <w:rFonts w:ascii="Times New Roman" w:hAnsi="Times New Roman" w:cs="Times New Roman"/>
          <w:sz w:val="24"/>
        </w:rPr>
        <w:t>.</w:t>
      </w:r>
    </w:p>
    <w:p w14:paraId="1F0D2F67" w14:textId="77777777" w:rsidR="00D365B5" w:rsidRDefault="00D365B5" w:rsidP="00D365B5">
      <w:pPr>
        <w:pStyle w:val="TextoPLANETA"/>
        <w:rPr>
          <w:rFonts w:ascii="Times New Roman" w:hAnsi="Times New Roman" w:cs="Times New Roman"/>
          <w:sz w:val="24"/>
        </w:rPr>
      </w:pPr>
    </w:p>
    <w:tbl>
      <w:tblPr>
        <w:tblStyle w:val="Tablaconcuadrcula"/>
        <w:tblW w:w="0" w:type="auto"/>
        <w:tblLook w:val="04A0" w:firstRow="1" w:lastRow="0" w:firstColumn="1" w:lastColumn="0" w:noHBand="0" w:noVBand="1"/>
      </w:tblPr>
      <w:tblGrid>
        <w:gridCol w:w="2518"/>
        <w:gridCol w:w="6515"/>
      </w:tblGrid>
      <w:tr w:rsidR="00D365B5" w:rsidRPr="008C2F79" w14:paraId="547F8A50" w14:textId="77777777" w:rsidTr="00D365B5">
        <w:tc>
          <w:tcPr>
            <w:tcW w:w="9033" w:type="dxa"/>
            <w:gridSpan w:val="2"/>
            <w:shd w:val="clear" w:color="auto" w:fill="000000" w:themeFill="text1"/>
          </w:tcPr>
          <w:p w14:paraId="57E0573C" w14:textId="77777777" w:rsidR="00D365B5" w:rsidRPr="008C2F79" w:rsidRDefault="00D365B5" w:rsidP="00D365B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Profundiza (recurso de exposición)</w:t>
            </w:r>
          </w:p>
        </w:tc>
      </w:tr>
      <w:tr w:rsidR="00D365B5" w:rsidRPr="008C2F79" w14:paraId="40C5D0DC" w14:textId="77777777" w:rsidTr="00D365B5">
        <w:tc>
          <w:tcPr>
            <w:tcW w:w="2518" w:type="dxa"/>
          </w:tcPr>
          <w:p w14:paraId="3BEA0005"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1B0F9B4E"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MA_06_07_REC160 </w:t>
            </w:r>
            <w:r w:rsidRPr="008C2F79">
              <w:rPr>
                <w:rFonts w:ascii="Times New Roman" w:hAnsi="Times New Roman" w:cs="Arial"/>
                <w:color w:val="000000"/>
                <w:sz w:val="24"/>
                <w:szCs w:val="24"/>
                <w:highlight w:val="magenta"/>
              </w:rPr>
              <w:t>(nuevo)</w:t>
            </w:r>
          </w:p>
        </w:tc>
      </w:tr>
      <w:tr w:rsidR="00D365B5" w:rsidRPr="008C2F79" w14:paraId="59B5DB1F" w14:textId="77777777" w:rsidTr="00D365B5">
        <w:tc>
          <w:tcPr>
            <w:tcW w:w="2518" w:type="dxa"/>
          </w:tcPr>
          <w:p w14:paraId="7FEA535F"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515" w:type="dxa"/>
          </w:tcPr>
          <w:p w14:paraId="5B8D6057"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¿Truncamiento o redondeo?</w:t>
            </w:r>
          </w:p>
        </w:tc>
      </w:tr>
      <w:tr w:rsidR="00D365B5" w:rsidRPr="008C2F79" w14:paraId="18941CE7" w14:textId="77777777" w:rsidTr="00D365B5">
        <w:tc>
          <w:tcPr>
            <w:tcW w:w="2518" w:type="dxa"/>
          </w:tcPr>
          <w:p w14:paraId="30A41538"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21CEE0D5"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Interactivo que permite reconocer si un número se ha aproximado por truncamiento o redondeo</w:t>
            </w:r>
          </w:p>
        </w:tc>
      </w:tr>
    </w:tbl>
    <w:p w14:paraId="05259560" w14:textId="77777777" w:rsidR="00D365B5" w:rsidRPr="00570A5F" w:rsidRDefault="00D365B5" w:rsidP="00D365B5">
      <w:pPr>
        <w:pStyle w:val="TextoPLANETA"/>
        <w:rPr>
          <w:rFonts w:ascii="Times New Roman" w:hAnsi="Times New Roman" w:cs="Times New Roman"/>
          <w:sz w:val="24"/>
        </w:rPr>
      </w:pPr>
    </w:p>
    <w:p w14:paraId="0DE033FB" w14:textId="77777777" w:rsidR="00D365B5" w:rsidRPr="00D365B5" w:rsidRDefault="00D365B5" w:rsidP="00D365B5">
      <w:pPr>
        <w:pStyle w:val="TextoPLANETA"/>
        <w:rPr>
          <w:rFonts w:ascii="Times New Roman" w:hAnsi="Times New Roman"/>
          <w:b/>
          <w:sz w:val="24"/>
          <w:lang w:val="es-CO"/>
        </w:rPr>
      </w:pPr>
      <w:r w:rsidRPr="00D365B5">
        <w:rPr>
          <w:rFonts w:ascii="Times New Roman" w:hAnsi="Times New Roman"/>
          <w:b/>
          <w:sz w:val="24"/>
          <w:highlight w:val="yellow"/>
        </w:rPr>
        <w:t>[SECCIÓN 2]</w:t>
      </w:r>
      <w:r w:rsidRPr="00D365B5">
        <w:rPr>
          <w:rFonts w:ascii="Times New Roman" w:hAnsi="Times New Roman"/>
          <w:b/>
          <w:sz w:val="24"/>
        </w:rPr>
        <w:t xml:space="preserve"> </w:t>
      </w:r>
      <w:r w:rsidRPr="00D365B5">
        <w:rPr>
          <w:rFonts w:ascii="Times New Roman" w:hAnsi="Times New Roman"/>
          <w:b/>
          <w:sz w:val="24"/>
          <w:lang w:val="es-CO"/>
        </w:rPr>
        <w:t>3.1 La aproximación de números decimales por truncamiento</w:t>
      </w:r>
    </w:p>
    <w:p w14:paraId="6D36EF2F" w14:textId="77777777" w:rsidR="00D365B5" w:rsidRDefault="00D365B5" w:rsidP="00D365B5">
      <w:pPr>
        <w:pStyle w:val="TextoPLANETA"/>
        <w:rPr>
          <w:rFonts w:ascii="Times New Roman" w:hAnsi="Times New Roman"/>
          <w:sz w:val="24"/>
          <w:lang w:val="es-CO"/>
        </w:rPr>
      </w:pPr>
    </w:p>
    <w:p w14:paraId="6F82D775" w14:textId="77777777" w:rsidR="00D365B5" w:rsidRDefault="00D365B5" w:rsidP="00D365B5">
      <w:pPr>
        <w:pStyle w:val="TextoPLANETA"/>
        <w:rPr>
          <w:rFonts w:ascii="Times New Roman" w:hAnsi="Times New Roman"/>
          <w:sz w:val="24"/>
          <w:lang w:val="es-CO"/>
        </w:rPr>
      </w:pPr>
      <w:r w:rsidRPr="008C2F79">
        <w:rPr>
          <w:rFonts w:ascii="Times New Roman" w:hAnsi="Times New Roman"/>
          <w:sz w:val="24"/>
          <w:lang w:val="es-CO"/>
        </w:rPr>
        <w:t xml:space="preserve">La </w:t>
      </w:r>
      <w:r w:rsidRPr="00570A5F">
        <w:rPr>
          <w:rFonts w:ascii="Times New Roman" w:hAnsi="Times New Roman"/>
          <w:b/>
          <w:sz w:val="24"/>
          <w:lang w:val="es-CO"/>
        </w:rPr>
        <w:t>aproximación por truncamiento</w:t>
      </w:r>
      <w:r w:rsidRPr="008C2F79">
        <w:rPr>
          <w:rFonts w:ascii="Times New Roman" w:hAnsi="Times New Roman"/>
          <w:sz w:val="24"/>
          <w:lang w:val="es-CO"/>
        </w:rPr>
        <w:t xml:space="preserve"> consiste en suprimir, sin más, las cifras que no se </w:t>
      </w:r>
      <w:r>
        <w:rPr>
          <w:rFonts w:ascii="Times New Roman" w:hAnsi="Times New Roman"/>
          <w:sz w:val="24"/>
          <w:lang w:val="es-CO"/>
        </w:rPr>
        <w:t>quieren utilizar en el número</w:t>
      </w:r>
      <w:r w:rsidRPr="008C2F79">
        <w:rPr>
          <w:rFonts w:ascii="Times New Roman" w:hAnsi="Times New Roman"/>
          <w:sz w:val="24"/>
          <w:lang w:val="es-CO"/>
        </w:rPr>
        <w:t>.</w:t>
      </w:r>
    </w:p>
    <w:p w14:paraId="0990873D" w14:textId="77777777" w:rsidR="00D365B5" w:rsidRPr="008C2F79" w:rsidRDefault="00D365B5" w:rsidP="00D365B5">
      <w:pPr>
        <w:pStyle w:val="TextoPLANETA"/>
        <w:rPr>
          <w:rFonts w:ascii="Times New Roman" w:hAnsi="Times New Roman"/>
          <w:sz w:val="24"/>
          <w:lang w:val="es-CO"/>
        </w:rPr>
      </w:pPr>
      <w:r>
        <w:rPr>
          <w:rFonts w:ascii="Times New Roman" w:hAnsi="Times New Roman"/>
          <w:sz w:val="24"/>
          <w:lang w:val="es-CO"/>
        </w:rPr>
        <w:t>Por ejemplo, para el número 4,28936 se plantea la siguiente aproximación por truncamiento:</w:t>
      </w:r>
    </w:p>
    <w:p w14:paraId="08A0D9A6" w14:textId="77777777" w:rsidR="00D365B5" w:rsidRPr="008C2F79" w:rsidRDefault="00D365B5" w:rsidP="00D365B5">
      <w:pPr>
        <w:pStyle w:val="TextoPLANETA"/>
        <w:numPr>
          <w:ilvl w:val="0"/>
          <w:numId w:val="20"/>
        </w:numPr>
        <w:rPr>
          <w:rFonts w:ascii="Times New Roman" w:hAnsi="Times New Roman"/>
          <w:sz w:val="24"/>
          <w:lang w:val="es-CO"/>
        </w:rPr>
      </w:pPr>
      <w:r w:rsidRPr="008C2F79">
        <w:rPr>
          <w:rFonts w:ascii="Times New Roman" w:hAnsi="Times New Roman"/>
          <w:sz w:val="24"/>
          <w:lang w:val="es-CO"/>
        </w:rPr>
        <w:t>Si se quiere trabajar con un</w:t>
      </w:r>
      <w:r>
        <w:rPr>
          <w:rFonts w:ascii="Times New Roman" w:hAnsi="Times New Roman"/>
          <w:sz w:val="24"/>
          <w:lang w:val="es-CO"/>
        </w:rPr>
        <w:t>a cifra</w:t>
      </w:r>
      <w:r w:rsidRPr="008C2F79">
        <w:rPr>
          <w:rFonts w:ascii="Times New Roman" w:hAnsi="Times New Roman"/>
          <w:sz w:val="24"/>
          <w:lang w:val="es-CO"/>
        </w:rPr>
        <w:t xml:space="preserve"> decimal</w:t>
      </w:r>
      <w:r w:rsidR="005518B8" w:rsidRPr="005518B8">
        <w:rPr>
          <w:rFonts w:ascii="Times New Roman" w:hAnsi="Times New Roman"/>
          <w:sz w:val="24"/>
          <w:lang w:val="es-CO"/>
        </w:rPr>
        <w:t xml:space="preserve"> </w:t>
      </w:r>
      <w:r w:rsidR="005518B8" w:rsidRPr="008C2F79">
        <w:rPr>
          <w:rFonts w:ascii="Times New Roman" w:hAnsi="Times New Roman"/>
          <w:sz w:val="24"/>
          <w:lang w:val="es-CO"/>
        </w:rPr>
        <w:t>sol</w:t>
      </w:r>
      <w:r w:rsidR="005518B8">
        <w:rPr>
          <w:rFonts w:ascii="Times New Roman" w:hAnsi="Times New Roman"/>
          <w:sz w:val="24"/>
          <w:lang w:val="es-CO"/>
        </w:rPr>
        <w:t>amente</w:t>
      </w:r>
      <w:r w:rsidRPr="008C2F79">
        <w:rPr>
          <w:rFonts w:ascii="Times New Roman" w:hAnsi="Times New Roman"/>
          <w:sz w:val="24"/>
          <w:lang w:val="es-CO"/>
        </w:rPr>
        <w:t>, se aplica el truncamiento hasta las décimas:</w:t>
      </w:r>
    </w:p>
    <w:p w14:paraId="791432F9" w14:textId="324FAD8F" w:rsidR="00D365B5" w:rsidRDefault="00C63144" w:rsidP="00D365B5">
      <w:pPr>
        <w:pStyle w:val="TextoPLANETA"/>
        <w:ind w:firstLine="708"/>
        <w:jc w:val="center"/>
        <w:rPr>
          <w:rFonts w:ascii="Times New Roman" w:hAnsi="Times New Roman"/>
          <w:sz w:val="24"/>
          <w:lang w:val="es-CO"/>
        </w:rPr>
      </w:pPr>
      <w:r w:rsidRPr="00C63144">
        <w:rPr>
          <w:rFonts w:ascii="Times New Roman" w:hAnsi="Times New Roman"/>
          <w:sz w:val="24"/>
          <w:lang w:val="es-CO"/>
        </w:rPr>
        <w:t>MA_06_07_CO_013</w:t>
      </w:r>
    </w:p>
    <w:p w14:paraId="35C20C55" w14:textId="77777777" w:rsidR="00C63144" w:rsidRPr="008C2F79" w:rsidRDefault="00C63144" w:rsidP="00D365B5">
      <w:pPr>
        <w:pStyle w:val="TextoPLANETA"/>
        <w:ind w:firstLine="708"/>
        <w:jc w:val="center"/>
        <w:rPr>
          <w:rFonts w:ascii="Times New Roman" w:hAnsi="Times New Roman"/>
          <w:sz w:val="24"/>
          <w:lang w:val="es-CO"/>
        </w:rPr>
      </w:pPr>
    </w:p>
    <w:p w14:paraId="16F46874" w14:textId="77777777" w:rsidR="00D365B5" w:rsidRPr="008C2F79" w:rsidRDefault="00D365B5" w:rsidP="00D365B5">
      <w:pPr>
        <w:pStyle w:val="TextoPLANETA"/>
        <w:numPr>
          <w:ilvl w:val="0"/>
          <w:numId w:val="20"/>
        </w:numPr>
        <w:rPr>
          <w:rFonts w:ascii="Times New Roman" w:hAnsi="Times New Roman"/>
          <w:sz w:val="24"/>
          <w:lang w:val="es-CO"/>
        </w:rPr>
      </w:pPr>
      <w:r w:rsidRPr="008C2F79">
        <w:rPr>
          <w:rFonts w:ascii="Times New Roman" w:hAnsi="Times New Roman"/>
          <w:sz w:val="24"/>
          <w:lang w:val="es-CO"/>
        </w:rPr>
        <w:t xml:space="preserve">Si se quiere trabajar con dos </w:t>
      </w:r>
      <w:r>
        <w:rPr>
          <w:rFonts w:ascii="Times New Roman" w:hAnsi="Times New Roman"/>
          <w:sz w:val="24"/>
          <w:lang w:val="es-CO"/>
        </w:rPr>
        <w:t xml:space="preserve">cifras </w:t>
      </w:r>
      <w:r w:rsidRPr="008C2F79">
        <w:rPr>
          <w:rFonts w:ascii="Times New Roman" w:hAnsi="Times New Roman"/>
          <w:sz w:val="24"/>
          <w:lang w:val="es-CO"/>
        </w:rPr>
        <w:t>decimales, se aplica el truncamiento hasta las centésimas:</w:t>
      </w:r>
    </w:p>
    <w:p w14:paraId="7E981D21" w14:textId="06B22832" w:rsidR="00D365B5" w:rsidRDefault="00C63144" w:rsidP="00D365B5">
      <w:pPr>
        <w:pStyle w:val="TextoPLANETA"/>
        <w:ind w:firstLine="708"/>
        <w:jc w:val="center"/>
        <w:rPr>
          <w:rFonts w:ascii="Times New Roman" w:hAnsi="Times New Roman"/>
          <w:sz w:val="24"/>
          <w:lang w:val="es-CO"/>
        </w:rPr>
      </w:pPr>
      <w:r w:rsidRPr="00C63144">
        <w:rPr>
          <w:rFonts w:ascii="Times New Roman" w:hAnsi="Times New Roman"/>
          <w:sz w:val="24"/>
          <w:lang w:val="es-CO"/>
        </w:rPr>
        <w:t>MA_06_07_CO_014</w:t>
      </w:r>
    </w:p>
    <w:p w14:paraId="583B2E8C" w14:textId="77777777" w:rsidR="00C63144" w:rsidRPr="008C2F79" w:rsidRDefault="00C63144" w:rsidP="00D365B5">
      <w:pPr>
        <w:pStyle w:val="TextoPLANETA"/>
        <w:ind w:firstLine="708"/>
        <w:jc w:val="center"/>
        <w:rPr>
          <w:rFonts w:ascii="Times New Roman" w:hAnsi="Times New Roman"/>
          <w:sz w:val="24"/>
          <w:lang w:val="es-CO"/>
        </w:rPr>
      </w:pPr>
    </w:p>
    <w:p w14:paraId="2CA287A1" w14:textId="77777777" w:rsidR="00D365B5" w:rsidRPr="008C2F79" w:rsidRDefault="00D365B5" w:rsidP="00D365B5">
      <w:pPr>
        <w:pStyle w:val="TextoPLANETA"/>
        <w:numPr>
          <w:ilvl w:val="0"/>
          <w:numId w:val="20"/>
        </w:numPr>
        <w:rPr>
          <w:rFonts w:ascii="Times New Roman" w:hAnsi="Times New Roman"/>
          <w:sz w:val="24"/>
          <w:lang w:val="es-CO"/>
        </w:rPr>
      </w:pPr>
      <w:r w:rsidRPr="008C2F79">
        <w:rPr>
          <w:rFonts w:ascii="Times New Roman" w:hAnsi="Times New Roman"/>
          <w:sz w:val="24"/>
          <w:lang w:val="es-CO"/>
        </w:rPr>
        <w:t xml:space="preserve">Si se quiere trabajar con tres </w:t>
      </w:r>
      <w:r>
        <w:rPr>
          <w:rFonts w:ascii="Times New Roman" w:hAnsi="Times New Roman"/>
          <w:sz w:val="24"/>
          <w:lang w:val="es-CO"/>
        </w:rPr>
        <w:t xml:space="preserve">cifras </w:t>
      </w:r>
      <w:r w:rsidRPr="008C2F79">
        <w:rPr>
          <w:rFonts w:ascii="Times New Roman" w:hAnsi="Times New Roman"/>
          <w:sz w:val="24"/>
          <w:lang w:val="es-CO"/>
        </w:rPr>
        <w:t>decimales, se aplica el truncamiento hasta las milésimas:</w:t>
      </w:r>
    </w:p>
    <w:p w14:paraId="723A0314" w14:textId="5E46ABD7" w:rsidR="00D365B5" w:rsidRPr="008C2F79" w:rsidRDefault="00C63144" w:rsidP="00D365B5">
      <w:pPr>
        <w:pStyle w:val="TextoPLANETA"/>
        <w:ind w:firstLine="708"/>
        <w:jc w:val="center"/>
        <w:rPr>
          <w:rFonts w:ascii="Times New Roman" w:hAnsi="Times New Roman"/>
          <w:sz w:val="24"/>
          <w:lang w:val="es-CO"/>
        </w:rPr>
      </w:pPr>
      <w:r w:rsidRPr="00C63144">
        <w:rPr>
          <w:rFonts w:ascii="Times New Roman" w:hAnsi="Times New Roman"/>
          <w:sz w:val="24"/>
          <w:lang w:val="es-CO"/>
        </w:rPr>
        <w:t>MA_06_07_CO_015</w:t>
      </w: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D365B5" w:rsidRPr="008C2F79" w14:paraId="0CBD571C" w14:textId="77777777" w:rsidTr="00D365B5">
        <w:tc>
          <w:tcPr>
            <w:tcW w:w="9005" w:type="dxa"/>
            <w:gridSpan w:val="2"/>
            <w:shd w:val="clear" w:color="auto" w:fill="000000" w:themeFill="text1"/>
          </w:tcPr>
          <w:p w14:paraId="3694FD11" w14:textId="77777777" w:rsidR="00D365B5" w:rsidRPr="008C2F79" w:rsidRDefault="00D365B5" w:rsidP="00D365B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D365B5" w:rsidRPr="008C2F79" w14:paraId="3018BC94" w14:textId="77777777" w:rsidTr="00D365B5">
        <w:tc>
          <w:tcPr>
            <w:tcW w:w="2512" w:type="dxa"/>
          </w:tcPr>
          <w:p w14:paraId="56C39028"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277E3735"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MA_06_07_REC170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D365B5" w:rsidRPr="008C2F79" w14:paraId="64581051" w14:textId="77777777" w:rsidTr="00D365B5">
        <w:tc>
          <w:tcPr>
            <w:tcW w:w="2512" w:type="dxa"/>
          </w:tcPr>
          <w:p w14:paraId="400748D1"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7281459A"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Aproxima decimales por truncamiento</w:t>
            </w:r>
          </w:p>
        </w:tc>
      </w:tr>
      <w:tr w:rsidR="00D365B5" w:rsidRPr="008C2F79" w14:paraId="68A4F6DD" w14:textId="77777777" w:rsidTr="00D365B5">
        <w:tc>
          <w:tcPr>
            <w:tcW w:w="2512" w:type="dxa"/>
          </w:tcPr>
          <w:p w14:paraId="2176D882"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675CA7F9"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Actividad para practicar el truncamiento de números decimales</w:t>
            </w:r>
          </w:p>
        </w:tc>
      </w:tr>
    </w:tbl>
    <w:p w14:paraId="1B9F5C59" w14:textId="77777777" w:rsidR="00D365B5" w:rsidRPr="008C2F79" w:rsidRDefault="00D365B5" w:rsidP="00D365B5">
      <w:pPr>
        <w:pStyle w:val="TextoPLANETA"/>
        <w:rPr>
          <w:rFonts w:ascii="Times New Roman" w:hAnsi="Times New Roman"/>
          <w:sz w:val="24"/>
          <w:lang w:val="es-CO"/>
        </w:rPr>
      </w:pPr>
    </w:p>
    <w:p w14:paraId="4BA67090" w14:textId="77777777" w:rsidR="00D365B5" w:rsidRPr="00D365B5" w:rsidRDefault="00D365B5" w:rsidP="00D365B5">
      <w:pPr>
        <w:pStyle w:val="TextoPLANETA"/>
        <w:rPr>
          <w:rFonts w:ascii="Times New Roman" w:hAnsi="Times New Roman"/>
          <w:b/>
          <w:sz w:val="24"/>
          <w:lang w:val="es-CO"/>
        </w:rPr>
      </w:pPr>
      <w:r w:rsidRPr="00D365B5">
        <w:rPr>
          <w:rFonts w:ascii="Times New Roman" w:hAnsi="Times New Roman"/>
          <w:b/>
          <w:sz w:val="24"/>
          <w:highlight w:val="yellow"/>
        </w:rPr>
        <w:t>[SECCIÓN 2]</w:t>
      </w:r>
      <w:r w:rsidRPr="00D365B5">
        <w:rPr>
          <w:rFonts w:ascii="Times New Roman" w:hAnsi="Times New Roman"/>
          <w:b/>
          <w:sz w:val="24"/>
        </w:rPr>
        <w:t xml:space="preserve"> </w:t>
      </w:r>
      <w:r w:rsidRPr="00D365B5">
        <w:rPr>
          <w:rFonts w:ascii="Times New Roman" w:hAnsi="Times New Roman"/>
          <w:b/>
          <w:sz w:val="24"/>
          <w:lang w:val="es-CO"/>
        </w:rPr>
        <w:t>3</w:t>
      </w:r>
      <w:r>
        <w:rPr>
          <w:rFonts w:ascii="Times New Roman" w:hAnsi="Times New Roman"/>
          <w:b/>
          <w:sz w:val="24"/>
          <w:lang w:val="es-CO"/>
        </w:rPr>
        <w:t>.2</w:t>
      </w:r>
      <w:r w:rsidRPr="00D365B5">
        <w:rPr>
          <w:rFonts w:ascii="Times New Roman" w:hAnsi="Times New Roman"/>
          <w:b/>
          <w:sz w:val="24"/>
          <w:lang w:val="es-CO"/>
        </w:rPr>
        <w:t xml:space="preserve"> La aproximación de números decimales por </w:t>
      </w:r>
      <w:r>
        <w:rPr>
          <w:rFonts w:ascii="Times New Roman" w:hAnsi="Times New Roman"/>
          <w:b/>
          <w:sz w:val="24"/>
          <w:lang w:val="es-CO"/>
        </w:rPr>
        <w:t>redondeo</w:t>
      </w:r>
    </w:p>
    <w:p w14:paraId="4B3920EC" w14:textId="77777777" w:rsidR="00D365B5" w:rsidRDefault="00D365B5" w:rsidP="00D365B5">
      <w:pPr>
        <w:pStyle w:val="TextoPLANETA"/>
        <w:rPr>
          <w:rFonts w:ascii="Times New Roman" w:hAnsi="Times New Roman"/>
          <w:sz w:val="24"/>
          <w:lang w:val="es-CO"/>
        </w:rPr>
      </w:pPr>
    </w:p>
    <w:p w14:paraId="69B0EB0D" w14:textId="77777777" w:rsidR="00D365B5" w:rsidRPr="008C2F79" w:rsidRDefault="00D365B5" w:rsidP="00D365B5">
      <w:pPr>
        <w:pStyle w:val="TextoPLANETA"/>
        <w:rPr>
          <w:rFonts w:ascii="Times New Roman" w:hAnsi="Times New Roman"/>
          <w:sz w:val="24"/>
          <w:lang w:val="es-CO"/>
        </w:rPr>
      </w:pPr>
      <w:r w:rsidRPr="008C2F79">
        <w:rPr>
          <w:rFonts w:ascii="Times New Roman" w:hAnsi="Times New Roman"/>
          <w:sz w:val="24"/>
          <w:lang w:val="es-CO"/>
        </w:rPr>
        <w:t xml:space="preserve">La </w:t>
      </w:r>
      <w:r w:rsidRPr="0030019A">
        <w:rPr>
          <w:rFonts w:ascii="Times New Roman" w:hAnsi="Times New Roman"/>
          <w:b/>
          <w:sz w:val="24"/>
          <w:lang w:val="es-CO"/>
        </w:rPr>
        <w:t>aproximación por redondeo</w:t>
      </w:r>
      <w:r w:rsidRPr="008C2F79">
        <w:rPr>
          <w:rFonts w:ascii="Times New Roman" w:hAnsi="Times New Roman"/>
          <w:sz w:val="24"/>
          <w:lang w:val="es-CO"/>
        </w:rPr>
        <w:t xml:space="preserve"> consiste en eliminar en un número decimal, a partir de cierta posición, todas las cifras decimales restante</w:t>
      </w:r>
      <w:r>
        <w:rPr>
          <w:rFonts w:ascii="Times New Roman" w:hAnsi="Times New Roman"/>
          <w:sz w:val="24"/>
          <w:lang w:val="es-CO"/>
        </w:rPr>
        <w:t xml:space="preserve">s. Sin embargo, en el redondeo se tiene en cuenta la cifra siguiente a la que se quiere redondear. </w:t>
      </w:r>
    </w:p>
    <w:p w14:paraId="43365273" w14:textId="77777777" w:rsidR="00D365B5" w:rsidRPr="008C2F79" w:rsidRDefault="00D365B5" w:rsidP="00D365B5">
      <w:pPr>
        <w:pStyle w:val="TextoPLANETA"/>
        <w:rPr>
          <w:rFonts w:ascii="Times New Roman" w:hAnsi="Times New Roman"/>
          <w:sz w:val="24"/>
          <w:lang w:val="es-CO"/>
        </w:rPr>
      </w:pPr>
    </w:p>
    <w:p w14:paraId="1605E1DE" w14:textId="77777777" w:rsidR="00D365B5" w:rsidRDefault="00D365B5" w:rsidP="00D365B5">
      <w:pPr>
        <w:pStyle w:val="TextoPLANETA"/>
        <w:rPr>
          <w:rFonts w:ascii="Times New Roman" w:hAnsi="Times New Roman"/>
          <w:sz w:val="24"/>
          <w:lang w:val="es-CO"/>
        </w:rPr>
      </w:pPr>
      <w:r>
        <w:rPr>
          <w:rFonts w:ascii="Times New Roman" w:hAnsi="Times New Roman"/>
          <w:sz w:val="24"/>
          <w:lang w:val="es-CO"/>
        </w:rPr>
        <w:t>Por ejemplo, para redondear el número 4,28936 a las centésimas se tiene en cuenta lo siguiente</w:t>
      </w:r>
      <w:r w:rsidR="002D006E">
        <w:rPr>
          <w:rFonts w:ascii="Times New Roman" w:hAnsi="Times New Roman"/>
          <w:sz w:val="24"/>
          <w:lang w:val="es-CO"/>
        </w:rPr>
        <w:t>.</w:t>
      </w:r>
    </w:p>
    <w:p w14:paraId="7AB6BE30" w14:textId="77777777" w:rsidR="00D365B5" w:rsidRDefault="00D365B5" w:rsidP="00D365B5">
      <w:pPr>
        <w:pStyle w:val="TextoPLANETA"/>
        <w:rPr>
          <w:rFonts w:ascii="Times New Roman" w:hAnsi="Times New Roman"/>
          <w:sz w:val="24"/>
          <w:lang w:val="es-CO"/>
        </w:rPr>
      </w:pPr>
    </w:p>
    <w:p w14:paraId="4FAB2EA6" w14:textId="77777777" w:rsidR="00D365B5" w:rsidRDefault="00D365B5" w:rsidP="00D365B5">
      <w:pPr>
        <w:pStyle w:val="TextoPLANETA"/>
        <w:numPr>
          <w:ilvl w:val="0"/>
          <w:numId w:val="25"/>
        </w:numPr>
        <w:rPr>
          <w:rFonts w:ascii="Times New Roman" w:hAnsi="Times New Roman"/>
          <w:sz w:val="24"/>
          <w:lang w:val="es-CO"/>
        </w:rPr>
      </w:pPr>
      <w:r>
        <w:rPr>
          <w:rFonts w:ascii="Times New Roman" w:hAnsi="Times New Roman"/>
          <w:sz w:val="24"/>
          <w:lang w:val="es-CO"/>
        </w:rPr>
        <w:t>Como el número siguiente a la posición de las centésimas es mayor que cinco (5), el número de las centésimas se redondea a 9. Así, 4,28936 redondeado a las centésimas es 4,29.</w:t>
      </w:r>
    </w:p>
    <w:p w14:paraId="75296FD7" w14:textId="77777777" w:rsidR="00D365B5" w:rsidRDefault="00D365B5" w:rsidP="00D365B5">
      <w:pPr>
        <w:pStyle w:val="TextoPLANETA"/>
        <w:rPr>
          <w:rFonts w:ascii="Times New Roman" w:hAnsi="Times New Roman"/>
          <w:sz w:val="24"/>
          <w:lang w:val="es-CO"/>
        </w:rPr>
      </w:pPr>
    </w:p>
    <w:p w14:paraId="51B48DA1" w14:textId="77777777" w:rsidR="00D365B5" w:rsidRDefault="00D365B5" w:rsidP="00D365B5">
      <w:pPr>
        <w:pStyle w:val="TextoPLANETA"/>
        <w:rPr>
          <w:rFonts w:ascii="Times New Roman" w:hAnsi="Times New Roman"/>
          <w:sz w:val="24"/>
          <w:lang w:val="es-CO"/>
        </w:rPr>
      </w:pPr>
      <w:r>
        <w:rPr>
          <w:rFonts w:ascii="Times New Roman" w:hAnsi="Times New Roman"/>
          <w:sz w:val="24"/>
          <w:lang w:val="es-CO"/>
        </w:rPr>
        <w:t>Ahora bien, para redondear el número 56,34387 a la posición de las centésimas se tiene en cuenta lo siguiente</w:t>
      </w:r>
      <w:r w:rsidR="002D006E">
        <w:rPr>
          <w:rFonts w:ascii="Times New Roman" w:hAnsi="Times New Roman"/>
          <w:sz w:val="24"/>
          <w:lang w:val="es-CO"/>
        </w:rPr>
        <w:t>.</w:t>
      </w:r>
    </w:p>
    <w:p w14:paraId="16AA4384" w14:textId="77777777" w:rsidR="00D365B5" w:rsidRDefault="00D365B5" w:rsidP="00D365B5">
      <w:pPr>
        <w:pStyle w:val="TextoPLANETA"/>
        <w:rPr>
          <w:rFonts w:ascii="Times New Roman" w:hAnsi="Times New Roman"/>
          <w:sz w:val="24"/>
          <w:lang w:val="es-CO"/>
        </w:rPr>
      </w:pPr>
    </w:p>
    <w:p w14:paraId="1CECD341" w14:textId="77777777" w:rsidR="00D365B5" w:rsidRDefault="00D365B5" w:rsidP="00D365B5">
      <w:pPr>
        <w:pStyle w:val="TextoPLANETA"/>
        <w:numPr>
          <w:ilvl w:val="0"/>
          <w:numId w:val="25"/>
        </w:numPr>
        <w:rPr>
          <w:rFonts w:ascii="Times New Roman" w:hAnsi="Times New Roman"/>
          <w:sz w:val="24"/>
          <w:lang w:val="es-CO"/>
        </w:rPr>
      </w:pPr>
      <w:r>
        <w:rPr>
          <w:rFonts w:ascii="Times New Roman" w:hAnsi="Times New Roman"/>
          <w:sz w:val="24"/>
          <w:lang w:val="es-CO"/>
        </w:rPr>
        <w:lastRenderedPageBreak/>
        <w:t>Como el número siguiente a la posición de las centésimas es menor que cinco (5), el número de las centésimas se redondea a 4. Así, 56,34387 redondeado a las centésimas es 56,34.</w:t>
      </w:r>
    </w:p>
    <w:p w14:paraId="44713636" w14:textId="77777777" w:rsidR="00D365B5" w:rsidRDefault="00D365B5" w:rsidP="00D365B5">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8"/>
        <w:gridCol w:w="6460"/>
      </w:tblGrid>
      <w:tr w:rsidR="008A2CA7" w:rsidRPr="008C2F79" w14:paraId="2824B9FB" w14:textId="77777777" w:rsidTr="00986DAF">
        <w:tc>
          <w:tcPr>
            <w:tcW w:w="8978" w:type="dxa"/>
            <w:gridSpan w:val="2"/>
            <w:shd w:val="clear" w:color="auto" w:fill="000000" w:themeFill="text1"/>
          </w:tcPr>
          <w:p w14:paraId="4639880A" w14:textId="77777777" w:rsidR="008A2CA7" w:rsidRPr="008C2F79" w:rsidRDefault="008A2CA7" w:rsidP="00986DAF">
            <w:pPr>
              <w:pStyle w:val="TextoPLANETA"/>
              <w:jc w:val="center"/>
              <w:rPr>
                <w:rFonts w:ascii="Times New Roman" w:hAnsi="Times New Roman"/>
                <w:b/>
                <w:sz w:val="24"/>
                <w:szCs w:val="24"/>
                <w:lang w:val="es-ES_tradnl"/>
              </w:rPr>
            </w:pPr>
            <w:r w:rsidRPr="008C2F79">
              <w:rPr>
                <w:rFonts w:ascii="Times New Roman" w:hAnsi="Times New Roman"/>
                <w:b/>
                <w:sz w:val="24"/>
                <w:szCs w:val="24"/>
                <w:lang w:val="es-ES_tradnl"/>
              </w:rPr>
              <w:t>Destacado</w:t>
            </w:r>
          </w:p>
        </w:tc>
      </w:tr>
      <w:tr w:rsidR="008A2CA7" w:rsidRPr="008C2F79" w14:paraId="2EF736B0" w14:textId="77777777" w:rsidTr="00986DAF">
        <w:tc>
          <w:tcPr>
            <w:tcW w:w="2518" w:type="dxa"/>
          </w:tcPr>
          <w:p w14:paraId="23FF9D90" w14:textId="77777777" w:rsidR="008A2CA7" w:rsidRPr="008C2F79" w:rsidRDefault="008A2CA7" w:rsidP="00986DAF">
            <w:pPr>
              <w:pStyle w:val="TextoPLANETA"/>
              <w:rPr>
                <w:rFonts w:ascii="Times New Roman" w:hAnsi="Times New Roman"/>
                <w:b/>
                <w:sz w:val="24"/>
                <w:szCs w:val="24"/>
                <w:lang w:val="es-ES_tradnl"/>
              </w:rPr>
            </w:pPr>
            <w:r w:rsidRPr="008C2F79">
              <w:rPr>
                <w:rFonts w:ascii="Times New Roman" w:hAnsi="Times New Roman"/>
                <w:b/>
                <w:sz w:val="24"/>
                <w:szCs w:val="24"/>
                <w:lang w:val="es-ES_tradnl"/>
              </w:rPr>
              <w:t>Título</w:t>
            </w:r>
          </w:p>
        </w:tc>
        <w:tc>
          <w:tcPr>
            <w:tcW w:w="6460" w:type="dxa"/>
          </w:tcPr>
          <w:p w14:paraId="204C6CD0" w14:textId="77777777" w:rsidR="008A2CA7" w:rsidRPr="008C2F79" w:rsidRDefault="008A2CA7" w:rsidP="00986DAF">
            <w:pPr>
              <w:pStyle w:val="TextoPLANETA"/>
              <w:jc w:val="center"/>
              <w:rPr>
                <w:rFonts w:ascii="Times New Roman" w:hAnsi="Times New Roman"/>
                <w:b/>
                <w:sz w:val="24"/>
                <w:szCs w:val="24"/>
                <w:lang w:val="es-ES_tradnl"/>
              </w:rPr>
            </w:pPr>
            <w:r>
              <w:rPr>
                <w:rFonts w:ascii="Times New Roman" w:hAnsi="Times New Roman"/>
                <w:b/>
                <w:sz w:val="24"/>
                <w:szCs w:val="24"/>
                <w:lang w:val="es-ES_tradnl"/>
              </w:rPr>
              <w:t>Redondeo de decimales</w:t>
            </w:r>
          </w:p>
        </w:tc>
      </w:tr>
      <w:tr w:rsidR="008A2CA7" w:rsidRPr="008C2F79" w14:paraId="49720C0E" w14:textId="77777777" w:rsidTr="00986DAF">
        <w:tc>
          <w:tcPr>
            <w:tcW w:w="2518" w:type="dxa"/>
          </w:tcPr>
          <w:p w14:paraId="5CF9D095" w14:textId="77777777" w:rsidR="008A2CA7" w:rsidRPr="008C2F79" w:rsidRDefault="008A2CA7" w:rsidP="00986DAF">
            <w:pPr>
              <w:pStyle w:val="TextoPLANETA"/>
              <w:rPr>
                <w:rFonts w:ascii="Times New Roman" w:hAnsi="Times New Roman"/>
                <w:sz w:val="24"/>
                <w:szCs w:val="24"/>
                <w:lang w:val="es-ES_tradnl"/>
              </w:rPr>
            </w:pPr>
            <w:r w:rsidRPr="008C2F79">
              <w:rPr>
                <w:rFonts w:ascii="Times New Roman" w:hAnsi="Times New Roman"/>
                <w:b/>
                <w:sz w:val="24"/>
                <w:szCs w:val="24"/>
                <w:lang w:val="es-ES_tradnl"/>
              </w:rPr>
              <w:t>Contenido</w:t>
            </w:r>
          </w:p>
        </w:tc>
        <w:tc>
          <w:tcPr>
            <w:tcW w:w="6460" w:type="dxa"/>
          </w:tcPr>
          <w:p w14:paraId="76C3CB61" w14:textId="77777777" w:rsidR="008A2CA7" w:rsidRDefault="008A2CA7" w:rsidP="008A2CA7">
            <w:pPr>
              <w:pStyle w:val="TextoPLANETA"/>
              <w:rPr>
                <w:rFonts w:ascii="Times New Roman" w:hAnsi="Times New Roman"/>
                <w:sz w:val="24"/>
                <w:szCs w:val="24"/>
              </w:rPr>
            </w:pPr>
            <w:r>
              <w:rPr>
                <w:rFonts w:ascii="Times New Roman" w:hAnsi="Times New Roman"/>
                <w:sz w:val="24"/>
                <w:szCs w:val="24"/>
              </w:rPr>
              <w:t xml:space="preserve">En general, para </w:t>
            </w:r>
            <w:r w:rsidR="00A93236">
              <w:rPr>
                <w:rFonts w:ascii="Times New Roman" w:hAnsi="Times New Roman"/>
                <w:sz w:val="24"/>
                <w:szCs w:val="24"/>
              </w:rPr>
              <w:t xml:space="preserve">redondear </w:t>
            </w:r>
            <w:r w:rsidRPr="008A2CA7">
              <w:rPr>
                <w:rFonts w:ascii="Times New Roman" w:hAnsi="Times New Roman"/>
                <w:sz w:val="24"/>
                <w:szCs w:val="24"/>
              </w:rPr>
              <w:t>un número decimal se tiene en cuenta la cifra siguiente a la que</w:t>
            </w:r>
            <w:r>
              <w:rPr>
                <w:rFonts w:ascii="Times New Roman" w:hAnsi="Times New Roman"/>
                <w:sz w:val="24"/>
                <w:szCs w:val="24"/>
              </w:rPr>
              <w:t xml:space="preserve"> se va a</w:t>
            </w:r>
            <w:r w:rsidRPr="008A2CA7">
              <w:rPr>
                <w:rFonts w:ascii="Times New Roman" w:hAnsi="Times New Roman"/>
                <w:sz w:val="24"/>
                <w:szCs w:val="24"/>
              </w:rPr>
              <w:t>proximar</w:t>
            </w:r>
            <w:r>
              <w:rPr>
                <w:rFonts w:ascii="Times New Roman" w:hAnsi="Times New Roman"/>
                <w:sz w:val="24"/>
                <w:szCs w:val="24"/>
              </w:rPr>
              <w:t xml:space="preserve">, </w:t>
            </w:r>
            <w:r w:rsidR="002D006E">
              <w:rPr>
                <w:rFonts w:ascii="Times New Roman" w:hAnsi="Times New Roman"/>
                <w:sz w:val="24"/>
                <w:szCs w:val="24"/>
              </w:rPr>
              <w:t>de acuerdo con</w:t>
            </w:r>
            <w:r w:rsidRPr="008A2CA7">
              <w:rPr>
                <w:rFonts w:ascii="Times New Roman" w:hAnsi="Times New Roman"/>
                <w:sz w:val="24"/>
                <w:szCs w:val="24"/>
              </w:rPr>
              <w:t xml:space="preserve"> la </w:t>
            </w:r>
            <w:r w:rsidR="002D006E">
              <w:rPr>
                <w:rFonts w:ascii="Times New Roman" w:hAnsi="Times New Roman"/>
                <w:sz w:val="24"/>
                <w:szCs w:val="24"/>
              </w:rPr>
              <w:t xml:space="preserve">siguiente </w:t>
            </w:r>
            <w:r w:rsidRPr="008A2CA7">
              <w:rPr>
                <w:rFonts w:ascii="Times New Roman" w:hAnsi="Times New Roman"/>
                <w:sz w:val="24"/>
                <w:szCs w:val="24"/>
              </w:rPr>
              <w:t>regla</w:t>
            </w:r>
            <w:r w:rsidR="002D006E">
              <w:rPr>
                <w:rFonts w:ascii="Times New Roman" w:hAnsi="Times New Roman"/>
                <w:sz w:val="24"/>
                <w:szCs w:val="24"/>
              </w:rPr>
              <w:t>.</w:t>
            </w:r>
          </w:p>
          <w:p w14:paraId="505E2D9E" w14:textId="77777777" w:rsidR="00A93236" w:rsidRPr="008A2CA7" w:rsidRDefault="00A93236" w:rsidP="008A2CA7">
            <w:pPr>
              <w:pStyle w:val="TextoPLANETA"/>
              <w:rPr>
                <w:rFonts w:ascii="Times New Roman" w:hAnsi="Times New Roman"/>
                <w:sz w:val="24"/>
                <w:szCs w:val="24"/>
              </w:rPr>
            </w:pPr>
          </w:p>
          <w:p w14:paraId="4808D719" w14:textId="77777777" w:rsidR="008A2CA7" w:rsidRPr="008A2CA7" w:rsidRDefault="008A2CA7" w:rsidP="008A2CA7">
            <w:pPr>
              <w:pStyle w:val="TextoPLANETA"/>
              <w:rPr>
                <w:rFonts w:ascii="Times New Roman" w:hAnsi="Times New Roman"/>
                <w:sz w:val="24"/>
                <w:szCs w:val="24"/>
              </w:rPr>
            </w:pPr>
            <w:r>
              <w:rPr>
                <w:rFonts w:ascii="Times New Roman" w:hAnsi="Times New Roman"/>
                <w:sz w:val="24"/>
                <w:szCs w:val="24"/>
              </w:rPr>
              <w:t xml:space="preserve">• </w:t>
            </w:r>
            <w:r w:rsidRPr="008A2CA7">
              <w:rPr>
                <w:rFonts w:ascii="Times New Roman" w:hAnsi="Times New Roman"/>
                <w:sz w:val="24"/>
                <w:szCs w:val="24"/>
              </w:rPr>
              <w:t xml:space="preserve">Si </w:t>
            </w:r>
            <w:r>
              <w:rPr>
                <w:rFonts w:ascii="Times New Roman" w:hAnsi="Times New Roman"/>
                <w:sz w:val="24"/>
                <w:szCs w:val="24"/>
              </w:rPr>
              <w:t>la</w:t>
            </w:r>
            <w:r w:rsidRPr="008A2CA7">
              <w:rPr>
                <w:rFonts w:ascii="Times New Roman" w:hAnsi="Times New Roman"/>
                <w:sz w:val="24"/>
                <w:szCs w:val="24"/>
              </w:rPr>
              <w:t xml:space="preserve"> cifra es mayor que </w:t>
            </w:r>
            <w:r w:rsidR="002D006E">
              <w:rPr>
                <w:rFonts w:ascii="Times New Roman" w:hAnsi="Times New Roman"/>
                <w:sz w:val="24"/>
                <w:szCs w:val="24"/>
              </w:rPr>
              <w:t>5</w:t>
            </w:r>
            <w:r w:rsidRPr="008A2CA7">
              <w:rPr>
                <w:rFonts w:ascii="Times New Roman" w:hAnsi="Times New Roman"/>
                <w:sz w:val="24"/>
                <w:szCs w:val="24"/>
              </w:rPr>
              <w:t>, en la posición en la que se aproxima se escribe el número siguiente al que está allí.</w:t>
            </w:r>
          </w:p>
          <w:p w14:paraId="1630A59D" w14:textId="77777777" w:rsidR="008A2CA7" w:rsidRPr="008A2CA7" w:rsidRDefault="008A2CA7" w:rsidP="008A2CA7">
            <w:pPr>
              <w:pStyle w:val="TextoPLANETA"/>
              <w:rPr>
                <w:rFonts w:ascii="Times New Roman" w:hAnsi="Times New Roman"/>
                <w:sz w:val="24"/>
                <w:szCs w:val="24"/>
              </w:rPr>
            </w:pPr>
            <w:r>
              <w:rPr>
                <w:rFonts w:ascii="Times New Roman" w:hAnsi="Times New Roman"/>
                <w:sz w:val="24"/>
                <w:szCs w:val="24"/>
              </w:rPr>
              <w:t xml:space="preserve">• </w:t>
            </w:r>
            <w:r w:rsidRPr="008A2CA7">
              <w:rPr>
                <w:rFonts w:ascii="Times New Roman" w:hAnsi="Times New Roman"/>
                <w:sz w:val="24"/>
                <w:szCs w:val="24"/>
              </w:rPr>
              <w:t xml:space="preserve">Si </w:t>
            </w:r>
            <w:r>
              <w:rPr>
                <w:rFonts w:ascii="Times New Roman" w:hAnsi="Times New Roman"/>
                <w:sz w:val="24"/>
                <w:szCs w:val="24"/>
              </w:rPr>
              <w:t>la</w:t>
            </w:r>
            <w:r w:rsidRPr="008A2CA7">
              <w:rPr>
                <w:rFonts w:ascii="Times New Roman" w:hAnsi="Times New Roman"/>
                <w:sz w:val="24"/>
                <w:szCs w:val="24"/>
              </w:rPr>
              <w:t xml:space="preserve"> cifra es menor que </w:t>
            </w:r>
            <w:r w:rsidR="002D006E">
              <w:rPr>
                <w:rFonts w:ascii="Times New Roman" w:hAnsi="Times New Roman"/>
                <w:sz w:val="24"/>
                <w:szCs w:val="24"/>
              </w:rPr>
              <w:t>5</w:t>
            </w:r>
            <w:r w:rsidRPr="008A2CA7">
              <w:rPr>
                <w:rFonts w:ascii="Times New Roman" w:hAnsi="Times New Roman"/>
                <w:sz w:val="24"/>
                <w:szCs w:val="24"/>
              </w:rPr>
              <w:t>, en la posición en la que se aproxima se deja el mismo número que está allí.</w:t>
            </w:r>
          </w:p>
          <w:p w14:paraId="634E2F1B" w14:textId="77777777" w:rsidR="008A2CA7" w:rsidRPr="008C2F79" w:rsidRDefault="008A2CA7" w:rsidP="001E7BE4">
            <w:pPr>
              <w:pStyle w:val="TextoPLANETA"/>
              <w:rPr>
                <w:rFonts w:ascii="Times New Roman" w:eastAsiaTheme="majorEastAsia" w:hAnsi="Times New Roman"/>
                <w:color w:val="243F60" w:themeColor="accent1" w:themeShade="7F"/>
                <w:sz w:val="24"/>
                <w:szCs w:val="24"/>
                <w:lang w:val="es-ES_tradnl"/>
              </w:rPr>
            </w:pPr>
            <w:r>
              <w:rPr>
                <w:rFonts w:ascii="Times New Roman" w:hAnsi="Times New Roman"/>
                <w:sz w:val="24"/>
                <w:szCs w:val="24"/>
              </w:rPr>
              <w:t xml:space="preserve">• </w:t>
            </w:r>
            <w:r w:rsidRPr="008A2CA7">
              <w:rPr>
                <w:rFonts w:ascii="Times New Roman" w:hAnsi="Times New Roman"/>
                <w:sz w:val="24"/>
                <w:szCs w:val="24"/>
              </w:rPr>
              <w:t xml:space="preserve">Si </w:t>
            </w:r>
            <w:r>
              <w:rPr>
                <w:rFonts w:ascii="Times New Roman" w:hAnsi="Times New Roman"/>
                <w:sz w:val="24"/>
                <w:szCs w:val="24"/>
              </w:rPr>
              <w:t>l</w:t>
            </w:r>
            <w:r w:rsidRPr="008A2CA7">
              <w:rPr>
                <w:rFonts w:ascii="Times New Roman" w:hAnsi="Times New Roman"/>
                <w:sz w:val="24"/>
                <w:szCs w:val="24"/>
              </w:rPr>
              <w:t xml:space="preserve">a cifra es </w:t>
            </w:r>
            <w:r w:rsidR="002D006E">
              <w:rPr>
                <w:rFonts w:ascii="Times New Roman" w:hAnsi="Times New Roman"/>
                <w:sz w:val="24"/>
                <w:szCs w:val="24"/>
              </w:rPr>
              <w:t>5</w:t>
            </w:r>
            <w:r w:rsidRPr="008A2CA7">
              <w:rPr>
                <w:rFonts w:ascii="Times New Roman" w:hAnsi="Times New Roman"/>
                <w:sz w:val="24"/>
                <w:szCs w:val="24"/>
              </w:rPr>
              <w:t>, se puede usar cualquiera de los criterios anteriores</w:t>
            </w:r>
            <w:r>
              <w:rPr>
                <w:rFonts w:ascii="Times New Roman" w:hAnsi="Times New Roman"/>
                <w:sz w:val="24"/>
                <w:szCs w:val="24"/>
              </w:rPr>
              <w:t>.</w:t>
            </w:r>
          </w:p>
        </w:tc>
      </w:tr>
    </w:tbl>
    <w:p w14:paraId="3745487B" w14:textId="77777777" w:rsidR="008A2CA7" w:rsidRDefault="008A2CA7" w:rsidP="00D365B5">
      <w:pPr>
        <w:pStyle w:val="TextoPLANETA"/>
        <w:rPr>
          <w:rFonts w:ascii="Times New Roman" w:hAnsi="Times New Roman"/>
          <w:sz w:val="24"/>
          <w:lang w:val="es-CO"/>
        </w:rPr>
      </w:pPr>
    </w:p>
    <w:p w14:paraId="77FA76E3" w14:textId="77777777" w:rsidR="00D365B5" w:rsidRPr="008C2F79" w:rsidRDefault="00D365B5" w:rsidP="00D365B5">
      <w:pPr>
        <w:pStyle w:val="TextoPLANETA"/>
        <w:rPr>
          <w:rFonts w:ascii="Times New Roman" w:hAnsi="Times New Roman"/>
          <w:sz w:val="24"/>
          <w:lang w:val="es-CO"/>
        </w:rPr>
      </w:pPr>
      <w:r w:rsidRPr="008C2F79">
        <w:rPr>
          <w:rFonts w:ascii="Times New Roman" w:hAnsi="Times New Roman"/>
          <w:sz w:val="24"/>
          <w:lang w:val="es-CO"/>
        </w:rPr>
        <w:t>Con el redondeo también se pierde exactitud, pero el valor del número decimal es mucho más aproximado que con el truncamiento.</w:t>
      </w:r>
    </w:p>
    <w:p w14:paraId="5EAFEB5B" w14:textId="77777777" w:rsidR="00D365B5" w:rsidRPr="008C2F79" w:rsidRDefault="00D365B5" w:rsidP="00D365B5">
      <w:pPr>
        <w:pStyle w:val="TextoPLANETA"/>
        <w:rPr>
          <w:rFonts w:ascii="Times New Roman" w:hAnsi="Times New Roman"/>
          <w:sz w:val="24"/>
          <w:lang w:val="es-CO"/>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D365B5" w:rsidRPr="008C2F79" w14:paraId="74C59F52" w14:textId="77777777" w:rsidTr="00D365B5">
        <w:tc>
          <w:tcPr>
            <w:tcW w:w="9005" w:type="dxa"/>
            <w:gridSpan w:val="2"/>
            <w:shd w:val="clear" w:color="auto" w:fill="000000" w:themeFill="text1"/>
          </w:tcPr>
          <w:p w14:paraId="1DE4FCDE" w14:textId="77777777" w:rsidR="00D365B5" w:rsidRPr="008C2F79" w:rsidRDefault="00D365B5" w:rsidP="00D365B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D365B5" w:rsidRPr="008C2F79" w14:paraId="00DA69B4" w14:textId="77777777" w:rsidTr="00D365B5">
        <w:tc>
          <w:tcPr>
            <w:tcW w:w="2512" w:type="dxa"/>
          </w:tcPr>
          <w:p w14:paraId="5C7E025A"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92D1062"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MA_06_07_REC180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D365B5" w:rsidRPr="008C2F79" w14:paraId="40244A46" w14:textId="77777777" w:rsidTr="00D365B5">
        <w:tc>
          <w:tcPr>
            <w:tcW w:w="2512" w:type="dxa"/>
          </w:tcPr>
          <w:p w14:paraId="5615D9A8"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F4BF5E0"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Aproxima decimales por redondeo</w:t>
            </w:r>
          </w:p>
        </w:tc>
      </w:tr>
      <w:tr w:rsidR="00D365B5" w:rsidRPr="008C2F79" w14:paraId="7AB964D1" w14:textId="77777777" w:rsidTr="00D365B5">
        <w:tc>
          <w:tcPr>
            <w:tcW w:w="2512" w:type="dxa"/>
          </w:tcPr>
          <w:p w14:paraId="4B42263D"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43C1BE96"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 xml:space="preserve">Actividad para practicar la aproximación de decimales por </w:t>
            </w:r>
            <w:r>
              <w:rPr>
                <w:rFonts w:ascii="Times New Roman" w:hAnsi="Times New Roman" w:cs="Arial"/>
                <w:color w:val="000000"/>
                <w:sz w:val="24"/>
                <w:szCs w:val="24"/>
              </w:rPr>
              <w:t>redondeo</w:t>
            </w:r>
          </w:p>
        </w:tc>
      </w:tr>
    </w:tbl>
    <w:p w14:paraId="355DAE72" w14:textId="77777777" w:rsidR="00D365B5" w:rsidRPr="008C2F79" w:rsidRDefault="00D365B5" w:rsidP="00D365B5">
      <w:pPr>
        <w:pStyle w:val="TextoPLANETA"/>
        <w:rPr>
          <w:rFonts w:ascii="Times New Roman" w:hAnsi="Times New Roman"/>
          <w:sz w:val="24"/>
          <w:lang w:val="es-CO"/>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D365B5" w:rsidRPr="008C2F79" w14:paraId="482F0364" w14:textId="77777777" w:rsidTr="00D365B5">
        <w:tc>
          <w:tcPr>
            <w:tcW w:w="9005" w:type="dxa"/>
            <w:gridSpan w:val="2"/>
            <w:shd w:val="clear" w:color="auto" w:fill="000000" w:themeFill="text1"/>
          </w:tcPr>
          <w:p w14:paraId="65FA2374" w14:textId="77777777" w:rsidR="00D365B5" w:rsidRPr="008C2F79" w:rsidRDefault="00D365B5" w:rsidP="00D365B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D365B5" w:rsidRPr="008C2F79" w14:paraId="4815AEE8" w14:textId="77777777" w:rsidTr="00D365B5">
        <w:tc>
          <w:tcPr>
            <w:tcW w:w="2512" w:type="dxa"/>
          </w:tcPr>
          <w:p w14:paraId="4EA1DC88"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32963901"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MA_06_07_REC190 </w:t>
            </w:r>
            <w:r w:rsidRPr="008C2F79">
              <w:rPr>
                <w:rFonts w:ascii="Times New Roman" w:hAnsi="Times New Roman" w:cs="Arial"/>
                <w:color w:val="000000"/>
                <w:sz w:val="24"/>
                <w:szCs w:val="24"/>
                <w:highlight w:val="green"/>
              </w:rPr>
              <w:t>(aprovechado)</w:t>
            </w:r>
          </w:p>
        </w:tc>
      </w:tr>
      <w:tr w:rsidR="00D365B5" w:rsidRPr="008C2F79" w14:paraId="68FC1495" w14:textId="77777777" w:rsidTr="00D365B5">
        <w:tc>
          <w:tcPr>
            <w:tcW w:w="2512" w:type="dxa"/>
          </w:tcPr>
          <w:p w14:paraId="02E3E86E"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7C5877E2"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Aproxima decimales</w:t>
            </w:r>
          </w:p>
        </w:tc>
      </w:tr>
      <w:tr w:rsidR="00D365B5" w:rsidRPr="008C2F79" w14:paraId="371853AD" w14:textId="77777777" w:rsidTr="00D365B5">
        <w:tc>
          <w:tcPr>
            <w:tcW w:w="2512" w:type="dxa"/>
          </w:tcPr>
          <w:p w14:paraId="29AE963C"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29C64A2C"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Actividad que permite practicar la aproximación de decimales</w:t>
            </w:r>
          </w:p>
        </w:tc>
      </w:tr>
    </w:tbl>
    <w:p w14:paraId="3B4ED795" w14:textId="77777777" w:rsidR="00D365B5" w:rsidRPr="008C2F79" w:rsidRDefault="00D365B5" w:rsidP="00D365B5">
      <w:pPr>
        <w:pStyle w:val="TextoPLANETA"/>
        <w:rPr>
          <w:rFonts w:ascii="Times New Roman" w:hAnsi="Times New Roman"/>
          <w:sz w:val="24"/>
          <w:lang w:val="es-CO"/>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D365B5" w:rsidRPr="008C2F79" w14:paraId="5F741650" w14:textId="77777777" w:rsidTr="00D365B5">
        <w:tc>
          <w:tcPr>
            <w:tcW w:w="9005" w:type="dxa"/>
            <w:gridSpan w:val="2"/>
            <w:shd w:val="clear" w:color="auto" w:fill="000000" w:themeFill="text1"/>
          </w:tcPr>
          <w:p w14:paraId="5AB150C2" w14:textId="77777777" w:rsidR="00D365B5" w:rsidRPr="008C2F79" w:rsidRDefault="00D365B5" w:rsidP="00D365B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D365B5" w:rsidRPr="008C2F79" w14:paraId="0BC4278C" w14:textId="77777777" w:rsidTr="00D365B5">
        <w:tc>
          <w:tcPr>
            <w:tcW w:w="2512" w:type="dxa"/>
          </w:tcPr>
          <w:p w14:paraId="0388F43A"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380DFD88"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MA_06_07_REC200 </w:t>
            </w:r>
            <w:r w:rsidRPr="008C2F79">
              <w:rPr>
                <w:rFonts w:ascii="Times New Roman" w:hAnsi="Times New Roman" w:cs="Arial"/>
                <w:color w:val="000000"/>
                <w:sz w:val="24"/>
                <w:szCs w:val="24"/>
                <w:highlight w:val="magenta"/>
              </w:rPr>
              <w:t>(nuevo)</w:t>
            </w:r>
            <w:r w:rsidRPr="008C2F79">
              <w:rPr>
                <w:rFonts w:ascii="Times New Roman" w:hAnsi="Times New Roman" w:cs="Arial"/>
                <w:color w:val="000000"/>
                <w:sz w:val="24"/>
                <w:szCs w:val="24"/>
                <w:highlight w:val="green"/>
              </w:rPr>
              <w:t xml:space="preserve"> </w:t>
            </w:r>
          </w:p>
        </w:tc>
      </w:tr>
      <w:tr w:rsidR="00D365B5" w:rsidRPr="008C2F79" w14:paraId="325DF1D4" w14:textId="77777777" w:rsidTr="00D365B5">
        <w:tc>
          <w:tcPr>
            <w:tcW w:w="2512" w:type="dxa"/>
          </w:tcPr>
          <w:p w14:paraId="7F2DD0DD"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BB2B888"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Resuelve situaciones que involucran aproximación de decimales</w:t>
            </w:r>
          </w:p>
        </w:tc>
      </w:tr>
      <w:tr w:rsidR="00D365B5" w:rsidRPr="008C2F79" w14:paraId="63061965" w14:textId="77777777" w:rsidTr="00D365B5">
        <w:tc>
          <w:tcPr>
            <w:tcW w:w="2512" w:type="dxa"/>
          </w:tcPr>
          <w:p w14:paraId="5913233D"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4E3BB11A"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Actividad que permite aplicar la aproximación de decimales en la solución de situaciones problema</w:t>
            </w:r>
          </w:p>
        </w:tc>
      </w:tr>
    </w:tbl>
    <w:p w14:paraId="7C09278E" w14:textId="77777777" w:rsidR="00D365B5" w:rsidRPr="008C2F79" w:rsidRDefault="00D365B5" w:rsidP="00D365B5">
      <w:pPr>
        <w:pStyle w:val="TextoPLANETA"/>
        <w:rPr>
          <w:rFonts w:ascii="Times New Roman" w:hAnsi="Times New Roman"/>
          <w:sz w:val="24"/>
          <w:lang w:val="es-CO"/>
        </w:rPr>
      </w:pPr>
    </w:p>
    <w:p w14:paraId="063F7A0F" w14:textId="77777777" w:rsidR="00D365B5" w:rsidRPr="008C2F79" w:rsidRDefault="00D365B5" w:rsidP="00D365B5">
      <w:pPr>
        <w:pStyle w:val="TextoPLANETA"/>
        <w:rPr>
          <w:rFonts w:ascii="Times New Roman" w:hAnsi="Times New Roman"/>
          <w:sz w:val="24"/>
          <w:lang w:val="es-CO"/>
        </w:rPr>
      </w:pPr>
    </w:p>
    <w:p w14:paraId="4C3A5482" w14:textId="77777777" w:rsidR="00D365B5" w:rsidRPr="008C2F79" w:rsidRDefault="00D365B5" w:rsidP="00D365B5">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00C5656F">
        <w:rPr>
          <w:rFonts w:ascii="Times New Roman" w:hAnsi="Times New Roman"/>
          <w:sz w:val="24"/>
          <w:lang w:val="es-CO"/>
        </w:rPr>
        <w:t>3.3</w:t>
      </w:r>
      <w:r w:rsidRPr="008C2F79">
        <w:rPr>
          <w:rFonts w:ascii="Times New Roman" w:hAnsi="Times New Roman"/>
          <w:sz w:val="24"/>
          <w:lang w:val="es-CO"/>
        </w:rPr>
        <w:t xml:space="preserve"> Consolidación</w:t>
      </w:r>
    </w:p>
    <w:p w14:paraId="74C8EEDE" w14:textId="77777777" w:rsidR="00D365B5" w:rsidRPr="008C2F79" w:rsidRDefault="00D365B5" w:rsidP="00D365B5">
      <w:pPr>
        <w:pStyle w:val="Seccin1PLANETA"/>
        <w:rPr>
          <w:rFonts w:ascii="Times New Roman" w:hAnsi="Times New Roman"/>
          <w:sz w:val="24"/>
          <w:highlight w:val="yellow"/>
        </w:rPr>
      </w:pPr>
    </w:p>
    <w:p w14:paraId="5B80AD36" w14:textId="77777777" w:rsidR="00D365B5" w:rsidRPr="008C2F79" w:rsidRDefault="00D365B5" w:rsidP="00D365B5">
      <w:pPr>
        <w:pStyle w:val="TextoPLANETA"/>
        <w:rPr>
          <w:rFonts w:ascii="Times New Roman" w:hAnsi="Times New Roman"/>
          <w:sz w:val="24"/>
          <w:lang w:val="es-CO"/>
        </w:rPr>
      </w:pPr>
      <w:r w:rsidRPr="008C2F79">
        <w:rPr>
          <w:rFonts w:ascii="Times New Roman" w:hAnsi="Times New Roman"/>
          <w:sz w:val="24"/>
          <w:lang w:val="es-CO"/>
        </w:rPr>
        <w:t>Actividades para afianzar lo que has aprendido en esta sección.</w:t>
      </w:r>
    </w:p>
    <w:p w14:paraId="7281E67A" w14:textId="77777777" w:rsidR="00D365B5" w:rsidRPr="008C2F79" w:rsidRDefault="00D365B5" w:rsidP="00D365B5">
      <w:pPr>
        <w:pStyle w:val="TextoPLANETA"/>
        <w:rPr>
          <w:rFonts w:ascii="Times New Roman" w:hAnsi="Times New Roman"/>
          <w:sz w:val="24"/>
          <w:lang w:val="es-CO"/>
        </w:rPr>
      </w:pPr>
    </w:p>
    <w:tbl>
      <w:tblPr>
        <w:tblStyle w:val="Tablaconcuadrcula"/>
        <w:tblpPr w:leftFromText="141" w:rightFromText="141" w:vertAnchor="text" w:horzAnchor="margin" w:tblpY="-66"/>
        <w:tblW w:w="0" w:type="auto"/>
        <w:tblLook w:val="04A0" w:firstRow="1" w:lastRow="0" w:firstColumn="1" w:lastColumn="0" w:noHBand="0" w:noVBand="1"/>
      </w:tblPr>
      <w:tblGrid>
        <w:gridCol w:w="2512"/>
        <w:gridCol w:w="6493"/>
      </w:tblGrid>
      <w:tr w:rsidR="00D365B5" w:rsidRPr="008C2F79" w14:paraId="015E96D9" w14:textId="77777777" w:rsidTr="00D365B5">
        <w:tc>
          <w:tcPr>
            <w:tcW w:w="9005" w:type="dxa"/>
            <w:gridSpan w:val="2"/>
            <w:shd w:val="clear" w:color="auto" w:fill="000000" w:themeFill="text1"/>
          </w:tcPr>
          <w:p w14:paraId="7C73CBCE" w14:textId="77777777" w:rsidR="00D365B5" w:rsidRPr="008C2F79" w:rsidRDefault="00D365B5" w:rsidP="00D365B5">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lastRenderedPageBreak/>
              <w:t>Practica (recurso de ejercitación)</w:t>
            </w:r>
          </w:p>
        </w:tc>
      </w:tr>
      <w:tr w:rsidR="00D365B5" w:rsidRPr="008C2F79" w14:paraId="346483B9" w14:textId="77777777" w:rsidTr="00D365B5">
        <w:tc>
          <w:tcPr>
            <w:tcW w:w="2512" w:type="dxa"/>
          </w:tcPr>
          <w:p w14:paraId="24CDC3CC"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04DD2F19" w14:textId="77777777" w:rsidR="00D365B5" w:rsidRPr="008C2F79" w:rsidRDefault="00D365B5" w:rsidP="00D365B5">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MA_06_07_REC210 </w:t>
            </w:r>
            <w:r w:rsidRPr="008C2F79">
              <w:rPr>
                <w:rFonts w:ascii="Times New Roman" w:hAnsi="Times New Roman" w:cs="Arial"/>
                <w:color w:val="000000"/>
                <w:sz w:val="24"/>
                <w:szCs w:val="24"/>
                <w:highlight w:val="magenta"/>
              </w:rPr>
              <w:t>(nuevo)</w:t>
            </w:r>
          </w:p>
        </w:tc>
      </w:tr>
      <w:tr w:rsidR="00D365B5" w:rsidRPr="008C2F79" w14:paraId="1C8AE26E" w14:textId="77777777" w:rsidTr="00D365B5">
        <w:tc>
          <w:tcPr>
            <w:tcW w:w="2512" w:type="dxa"/>
          </w:tcPr>
          <w:p w14:paraId="0F1E23CB"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24FDAD5"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Refuerza tu aprendizaje: La aproximación de números decimales</w:t>
            </w:r>
          </w:p>
        </w:tc>
      </w:tr>
      <w:tr w:rsidR="00D365B5" w:rsidRPr="008C2F79" w14:paraId="05F6DF6E" w14:textId="77777777" w:rsidTr="00D365B5">
        <w:tc>
          <w:tcPr>
            <w:tcW w:w="2512" w:type="dxa"/>
          </w:tcPr>
          <w:p w14:paraId="171D44E8"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58E9372F" w14:textId="77777777" w:rsidR="00D365B5" w:rsidRPr="008C2F79" w:rsidRDefault="00D365B5" w:rsidP="00D365B5">
            <w:pPr>
              <w:rPr>
                <w:rFonts w:ascii="Times New Roman" w:hAnsi="Times New Roman" w:cs="Arial"/>
                <w:color w:val="000000"/>
                <w:sz w:val="24"/>
                <w:szCs w:val="24"/>
              </w:rPr>
            </w:pPr>
            <w:r w:rsidRPr="008C2F79">
              <w:rPr>
                <w:rFonts w:ascii="Times New Roman" w:hAnsi="Times New Roman" w:cs="Arial"/>
                <w:color w:val="000000"/>
                <w:sz w:val="24"/>
                <w:szCs w:val="24"/>
              </w:rPr>
              <w:t>Acti</w:t>
            </w:r>
            <w:r>
              <w:rPr>
                <w:rFonts w:ascii="Times New Roman" w:hAnsi="Times New Roman" w:cs="Arial"/>
                <w:color w:val="000000"/>
                <w:sz w:val="24"/>
                <w:szCs w:val="24"/>
              </w:rPr>
              <w:t>vidad sobre L</w:t>
            </w:r>
            <w:r w:rsidRPr="008C2F79">
              <w:rPr>
                <w:rFonts w:ascii="Times New Roman" w:hAnsi="Times New Roman" w:cs="Arial"/>
                <w:color w:val="000000"/>
                <w:sz w:val="24"/>
                <w:szCs w:val="24"/>
              </w:rPr>
              <w:t>a aproximación de números decimales</w:t>
            </w:r>
          </w:p>
        </w:tc>
      </w:tr>
    </w:tbl>
    <w:p w14:paraId="6AE6368E" w14:textId="77777777" w:rsidR="00D365B5" w:rsidRPr="008C2F79" w:rsidRDefault="00D365B5" w:rsidP="00D365B5">
      <w:pPr>
        <w:pStyle w:val="TextoPLANETA"/>
        <w:rPr>
          <w:rFonts w:ascii="Times New Roman" w:hAnsi="Times New Roman"/>
          <w:sz w:val="24"/>
          <w:lang w:val="es-CO"/>
        </w:rPr>
      </w:pPr>
    </w:p>
    <w:p w14:paraId="1CC7DD40" w14:textId="77777777" w:rsidR="00A836A1" w:rsidRPr="008C2F79" w:rsidRDefault="00A836A1" w:rsidP="00A836A1">
      <w:pPr>
        <w:pStyle w:val="Seccin1PLANETA"/>
        <w:rPr>
          <w:rFonts w:ascii="Times New Roman" w:hAnsi="Times New Roman"/>
          <w:sz w:val="24"/>
          <w:lang w:val="es-CO"/>
        </w:rPr>
      </w:pPr>
      <w:r w:rsidRPr="008C2F79">
        <w:rPr>
          <w:rFonts w:ascii="Times New Roman" w:hAnsi="Times New Roman"/>
          <w:sz w:val="24"/>
          <w:highlight w:val="yellow"/>
        </w:rPr>
        <w:t>[SECCIÓN 1]</w:t>
      </w:r>
      <w:r w:rsidRPr="008C2F79">
        <w:rPr>
          <w:rFonts w:ascii="Times New Roman" w:hAnsi="Times New Roman"/>
          <w:sz w:val="24"/>
        </w:rPr>
        <w:t xml:space="preserve"> </w:t>
      </w:r>
      <w:r w:rsidR="00767C36">
        <w:rPr>
          <w:rFonts w:ascii="Times New Roman" w:hAnsi="Times New Roman"/>
          <w:sz w:val="24"/>
          <w:lang w:val="es-CO"/>
        </w:rPr>
        <w:t>4</w:t>
      </w:r>
      <w:r w:rsidRPr="008C2F79">
        <w:rPr>
          <w:rFonts w:ascii="Times New Roman" w:hAnsi="Times New Roman"/>
          <w:sz w:val="24"/>
          <w:lang w:val="es-CO"/>
        </w:rPr>
        <w:t xml:space="preserve"> La representación de los números decimales en la recta </w:t>
      </w:r>
    </w:p>
    <w:p w14:paraId="3A7F96E0" w14:textId="77777777" w:rsidR="0086587A" w:rsidRPr="008C2F79" w:rsidRDefault="0086587A" w:rsidP="00BF15D7">
      <w:pPr>
        <w:pStyle w:val="TextoPLANETA"/>
        <w:rPr>
          <w:rFonts w:ascii="Times New Roman" w:hAnsi="Times New Roman"/>
          <w:sz w:val="24"/>
          <w:lang w:val="es-CO"/>
        </w:rPr>
      </w:pPr>
    </w:p>
    <w:p w14:paraId="4BCBD2CF" w14:textId="77777777" w:rsidR="006C497A" w:rsidRDefault="00BF15D7" w:rsidP="00BF15D7">
      <w:pPr>
        <w:pStyle w:val="TextoPLANETA"/>
        <w:rPr>
          <w:rFonts w:ascii="Times New Roman" w:hAnsi="Times New Roman"/>
          <w:sz w:val="24"/>
          <w:lang w:val="es-CO"/>
        </w:rPr>
      </w:pPr>
      <w:r w:rsidRPr="006C497A">
        <w:rPr>
          <w:rFonts w:ascii="Times New Roman" w:hAnsi="Times New Roman"/>
          <w:sz w:val="24"/>
          <w:lang w:val="es-CO"/>
        </w:rPr>
        <w:t>Para representar números decimales en la recta numérica</w:t>
      </w:r>
      <w:r w:rsidR="006C497A">
        <w:rPr>
          <w:rFonts w:ascii="Times New Roman" w:hAnsi="Times New Roman"/>
          <w:sz w:val="24"/>
          <w:lang w:val="es-CO"/>
        </w:rPr>
        <w:t xml:space="preserve"> se debe dividir la unidad en 10, 100, 1000, etc</w:t>
      </w:r>
      <w:r w:rsidR="001E1355">
        <w:rPr>
          <w:rFonts w:ascii="Times New Roman" w:hAnsi="Times New Roman"/>
          <w:sz w:val="24"/>
          <w:lang w:val="es-CO"/>
        </w:rPr>
        <w:t>.</w:t>
      </w:r>
      <w:r w:rsidR="006C497A">
        <w:rPr>
          <w:rFonts w:ascii="Times New Roman" w:hAnsi="Times New Roman"/>
          <w:sz w:val="24"/>
          <w:lang w:val="es-CO"/>
        </w:rPr>
        <w:t xml:space="preserve"> partes iguales, de acuerdo </w:t>
      </w:r>
      <w:r w:rsidR="001E1355">
        <w:rPr>
          <w:rFonts w:ascii="Times New Roman" w:hAnsi="Times New Roman"/>
          <w:sz w:val="24"/>
          <w:lang w:val="es-CO"/>
        </w:rPr>
        <w:t xml:space="preserve">con </w:t>
      </w:r>
      <w:r w:rsidR="006C497A">
        <w:rPr>
          <w:rFonts w:ascii="Times New Roman" w:hAnsi="Times New Roman"/>
          <w:sz w:val="24"/>
          <w:lang w:val="es-CO"/>
        </w:rPr>
        <w:t xml:space="preserve">la última cifra decimal del número. </w:t>
      </w:r>
    </w:p>
    <w:p w14:paraId="65633B52" w14:textId="77777777" w:rsidR="006C497A" w:rsidRDefault="006C497A" w:rsidP="00BF15D7">
      <w:pPr>
        <w:pStyle w:val="TextoPLANETA"/>
        <w:rPr>
          <w:rFonts w:ascii="Times New Roman" w:hAnsi="Times New Roman"/>
          <w:sz w:val="24"/>
          <w:lang w:val="es-CO"/>
        </w:rPr>
      </w:pPr>
    </w:p>
    <w:p w14:paraId="2AE796C0" w14:textId="77777777" w:rsidR="006C497A" w:rsidRDefault="006C497A" w:rsidP="00BF15D7">
      <w:pPr>
        <w:pStyle w:val="TextoPLANETA"/>
        <w:rPr>
          <w:rFonts w:ascii="Times New Roman" w:hAnsi="Times New Roman"/>
          <w:sz w:val="24"/>
          <w:lang w:val="es-CO"/>
        </w:rPr>
      </w:pPr>
      <w:r>
        <w:rPr>
          <w:rFonts w:ascii="Times New Roman" w:hAnsi="Times New Roman"/>
          <w:sz w:val="24"/>
          <w:lang w:val="es-CO"/>
        </w:rPr>
        <w:t>Ejemplo 1</w:t>
      </w:r>
    </w:p>
    <w:p w14:paraId="118F150D" w14:textId="77777777" w:rsidR="006C497A" w:rsidRDefault="006C497A" w:rsidP="00BF15D7">
      <w:pPr>
        <w:pStyle w:val="TextoPLANETA"/>
        <w:rPr>
          <w:rFonts w:ascii="Times New Roman" w:hAnsi="Times New Roman"/>
          <w:sz w:val="24"/>
          <w:lang w:val="es-CO"/>
        </w:rPr>
      </w:pPr>
    </w:p>
    <w:p w14:paraId="39274A45" w14:textId="77777777" w:rsidR="006C497A" w:rsidRDefault="006C497A" w:rsidP="00BF15D7">
      <w:pPr>
        <w:pStyle w:val="TextoPLANETA"/>
        <w:rPr>
          <w:rFonts w:ascii="Times New Roman" w:hAnsi="Times New Roman"/>
          <w:sz w:val="24"/>
          <w:lang w:val="es-CO"/>
        </w:rPr>
      </w:pPr>
      <w:r>
        <w:rPr>
          <w:rFonts w:ascii="Times New Roman" w:hAnsi="Times New Roman"/>
          <w:sz w:val="24"/>
          <w:lang w:val="es-CO"/>
        </w:rPr>
        <w:t>Para representar en la recta numérica el número decimal 0,3 se debe dividir la unidad en 10 partes iguales, pues la última cifra decimal está ubicada en las décimas</w:t>
      </w:r>
      <w:r w:rsidR="001E1355">
        <w:rPr>
          <w:rFonts w:ascii="Times New Roman" w:hAnsi="Times New Roman"/>
          <w:sz w:val="24"/>
          <w:lang w:val="es-CO"/>
        </w:rPr>
        <w:t>;</w:t>
      </w:r>
      <w:r w:rsidR="00E96DDF">
        <w:rPr>
          <w:rFonts w:ascii="Times New Roman" w:hAnsi="Times New Roman"/>
          <w:sz w:val="24"/>
          <w:lang w:val="es-CO"/>
        </w:rPr>
        <w:t xml:space="preserve"> y se toman </w:t>
      </w:r>
      <w:r w:rsidR="001E1355">
        <w:rPr>
          <w:rFonts w:ascii="Times New Roman" w:hAnsi="Times New Roman"/>
          <w:sz w:val="24"/>
          <w:lang w:val="es-CO"/>
        </w:rPr>
        <w:t xml:space="preserve">tres  </w:t>
      </w:r>
      <w:r w:rsidR="00E96DDF">
        <w:rPr>
          <w:rFonts w:ascii="Times New Roman" w:hAnsi="Times New Roman"/>
          <w:sz w:val="24"/>
          <w:lang w:val="es-CO"/>
        </w:rPr>
        <w:t>parte</w:t>
      </w:r>
      <w:r w:rsidR="00E64B57">
        <w:rPr>
          <w:rFonts w:ascii="Times New Roman" w:hAnsi="Times New Roman"/>
          <w:sz w:val="24"/>
          <w:lang w:val="es-CO"/>
        </w:rPr>
        <w:t xml:space="preserve">s, es decir 3 décimas, </w:t>
      </w:r>
      <w:r w:rsidR="00E96DDF">
        <w:rPr>
          <w:rFonts w:ascii="Times New Roman" w:hAnsi="Times New Roman"/>
          <w:sz w:val="24"/>
          <w:lang w:val="es-CO"/>
        </w:rPr>
        <w:t xml:space="preserve">como lo indica el número decimal. </w:t>
      </w:r>
      <w:r>
        <w:rPr>
          <w:rFonts w:ascii="Times New Roman" w:hAnsi="Times New Roman"/>
          <w:sz w:val="24"/>
          <w:lang w:val="es-CO"/>
        </w:rPr>
        <w:t xml:space="preserve"> </w:t>
      </w:r>
    </w:p>
    <w:p w14:paraId="33591BE6" w14:textId="77777777" w:rsidR="006C497A" w:rsidRDefault="006C497A" w:rsidP="00BF15D7">
      <w:pPr>
        <w:pStyle w:val="TextoPLANETA"/>
        <w:rPr>
          <w:rFonts w:ascii="Times New Roman" w:hAnsi="Times New Roman"/>
          <w:sz w:val="24"/>
          <w:lang w:val="es-CO"/>
        </w:rPr>
      </w:pPr>
    </w:p>
    <w:p w14:paraId="7C90106E" w14:textId="77777777" w:rsidR="00FD21D3" w:rsidRPr="00A4519E" w:rsidRDefault="00FD21D3" w:rsidP="00FD21D3">
      <w:pPr>
        <w:pStyle w:val="TextoPLANETA"/>
        <w:rPr>
          <w:rFonts w:ascii="Times New Roman" w:hAnsi="Times New Roman"/>
          <w:sz w:val="24"/>
          <w:highlight w:val="red"/>
          <w:lang w:val="es-CO"/>
        </w:rPr>
      </w:pPr>
    </w:p>
    <w:tbl>
      <w:tblPr>
        <w:tblStyle w:val="Tablaconcuadrcula"/>
        <w:tblW w:w="0" w:type="auto"/>
        <w:tblLayout w:type="fixed"/>
        <w:tblLook w:val="04A0" w:firstRow="1" w:lastRow="0" w:firstColumn="1" w:lastColumn="0" w:noHBand="0" w:noVBand="1"/>
      </w:tblPr>
      <w:tblGrid>
        <w:gridCol w:w="1384"/>
        <w:gridCol w:w="7763"/>
      </w:tblGrid>
      <w:tr w:rsidR="00FD21D3" w:rsidRPr="006C497A" w14:paraId="6EAD7289" w14:textId="77777777" w:rsidTr="006E4535">
        <w:tc>
          <w:tcPr>
            <w:tcW w:w="9147" w:type="dxa"/>
            <w:gridSpan w:val="2"/>
            <w:shd w:val="clear" w:color="auto" w:fill="0D0D0D" w:themeFill="text1" w:themeFillTint="F2"/>
          </w:tcPr>
          <w:p w14:paraId="3DD34FE9" w14:textId="77777777" w:rsidR="00FD21D3" w:rsidRPr="006C497A" w:rsidRDefault="00FD21D3" w:rsidP="006E4535">
            <w:pPr>
              <w:jc w:val="center"/>
              <w:rPr>
                <w:rFonts w:ascii="Times New Roman" w:hAnsi="Times New Roman" w:cs="Arial"/>
                <w:b/>
                <w:color w:val="FFFFFF" w:themeColor="background1"/>
                <w:sz w:val="24"/>
                <w:szCs w:val="24"/>
              </w:rPr>
            </w:pPr>
            <w:r w:rsidRPr="006C497A">
              <w:rPr>
                <w:rFonts w:ascii="Times New Roman" w:hAnsi="Times New Roman" w:cs="Arial"/>
                <w:b/>
                <w:color w:val="FFFFFF" w:themeColor="background1"/>
                <w:sz w:val="24"/>
                <w:szCs w:val="24"/>
              </w:rPr>
              <w:t>Imagen (fotografía, gráfica o ilustración)</w:t>
            </w:r>
          </w:p>
        </w:tc>
      </w:tr>
      <w:tr w:rsidR="00FD21D3" w:rsidRPr="006C497A" w14:paraId="7670C3A3" w14:textId="77777777" w:rsidTr="006E4535">
        <w:tc>
          <w:tcPr>
            <w:tcW w:w="1384" w:type="dxa"/>
          </w:tcPr>
          <w:p w14:paraId="0F0FEA42" w14:textId="77777777" w:rsidR="00FD21D3" w:rsidRPr="006C497A" w:rsidRDefault="00FD21D3" w:rsidP="006E4535">
            <w:pPr>
              <w:rPr>
                <w:rFonts w:ascii="Times New Roman" w:hAnsi="Times New Roman" w:cs="Arial"/>
                <w:b/>
                <w:color w:val="000000"/>
                <w:sz w:val="24"/>
                <w:szCs w:val="24"/>
              </w:rPr>
            </w:pPr>
            <w:r w:rsidRPr="006C497A">
              <w:rPr>
                <w:rFonts w:ascii="Times New Roman" w:hAnsi="Times New Roman" w:cs="Arial"/>
                <w:b/>
                <w:color w:val="000000"/>
                <w:sz w:val="24"/>
                <w:szCs w:val="24"/>
              </w:rPr>
              <w:t>Código</w:t>
            </w:r>
          </w:p>
        </w:tc>
        <w:tc>
          <w:tcPr>
            <w:tcW w:w="7763" w:type="dxa"/>
          </w:tcPr>
          <w:p w14:paraId="709A9C72" w14:textId="77777777" w:rsidR="00FD21D3" w:rsidRPr="006C497A" w:rsidRDefault="00881D47" w:rsidP="006E4535">
            <w:pPr>
              <w:rPr>
                <w:rFonts w:ascii="Times New Roman" w:hAnsi="Times New Roman" w:cs="Arial"/>
                <w:b/>
                <w:color w:val="000000"/>
                <w:sz w:val="24"/>
                <w:szCs w:val="24"/>
              </w:rPr>
            </w:pPr>
            <w:r>
              <w:rPr>
                <w:rFonts w:ascii="Times New Roman" w:hAnsi="Times New Roman" w:cs="Arial"/>
                <w:color w:val="000000"/>
                <w:sz w:val="24"/>
                <w:szCs w:val="24"/>
              </w:rPr>
              <w:t>MA_06_07_IMG16</w:t>
            </w:r>
          </w:p>
        </w:tc>
      </w:tr>
      <w:tr w:rsidR="00FD21D3" w:rsidRPr="006C497A" w14:paraId="3CAA49C5" w14:textId="77777777" w:rsidTr="006E4535">
        <w:tc>
          <w:tcPr>
            <w:tcW w:w="1384" w:type="dxa"/>
          </w:tcPr>
          <w:p w14:paraId="5F0E38BA" w14:textId="77777777" w:rsidR="00FD21D3" w:rsidRPr="006C497A" w:rsidRDefault="00FD21D3" w:rsidP="006E4535">
            <w:pPr>
              <w:rPr>
                <w:rFonts w:ascii="Times New Roman" w:hAnsi="Times New Roman" w:cs="Arial"/>
                <w:color w:val="000000"/>
                <w:sz w:val="24"/>
                <w:szCs w:val="24"/>
              </w:rPr>
            </w:pPr>
            <w:r w:rsidRPr="006C497A">
              <w:rPr>
                <w:rFonts w:ascii="Times New Roman" w:hAnsi="Times New Roman" w:cs="Arial"/>
                <w:b/>
                <w:color w:val="000000"/>
                <w:sz w:val="24"/>
                <w:szCs w:val="24"/>
              </w:rPr>
              <w:t>Descripción</w:t>
            </w:r>
          </w:p>
        </w:tc>
        <w:tc>
          <w:tcPr>
            <w:tcW w:w="7763" w:type="dxa"/>
          </w:tcPr>
          <w:p w14:paraId="3FA322CB" w14:textId="77777777" w:rsidR="00FD21D3" w:rsidRPr="006C497A" w:rsidRDefault="00FD21D3" w:rsidP="006E4535">
            <w:pPr>
              <w:rPr>
                <w:rFonts w:ascii="Times New Roman" w:hAnsi="Times New Roman" w:cs="Arial"/>
                <w:color w:val="000000"/>
                <w:sz w:val="24"/>
                <w:szCs w:val="24"/>
              </w:rPr>
            </w:pPr>
            <w:r w:rsidRPr="006C497A">
              <w:rPr>
                <w:rFonts w:ascii="Times New Roman" w:hAnsi="Times New Roman" w:cs="Arial"/>
                <w:color w:val="000000"/>
                <w:sz w:val="24"/>
                <w:szCs w:val="24"/>
              </w:rPr>
              <w:t xml:space="preserve">Representación gráfica de </w:t>
            </w:r>
            <w:r w:rsidR="00E96DDF">
              <w:rPr>
                <w:rFonts w:ascii="Times New Roman" w:hAnsi="Times New Roman" w:cs="Arial"/>
                <w:color w:val="000000"/>
                <w:sz w:val="24"/>
                <w:szCs w:val="24"/>
              </w:rPr>
              <w:t xml:space="preserve">0,3 </w:t>
            </w:r>
            <w:r w:rsidRPr="006C497A">
              <w:rPr>
                <w:rFonts w:ascii="Times New Roman" w:hAnsi="Times New Roman" w:cs="Arial"/>
                <w:color w:val="000000"/>
                <w:sz w:val="24"/>
                <w:szCs w:val="24"/>
              </w:rPr>
              <w:t>en la recta numérica</w:t>
            </w:r>
            <w:r w:rsidR="00E96DDF">
              <w:rPr>
                <w:rFonts w:ascii="Times New Roman" w:hAnsi="Times New Roman" w:cs="Arial"/>
                <w:color w:val="000000"/>
                <w:sz w:val="24"/>
                <w:szCs w:val="24"/>
              </w:rPr>
              <w:t>.</w:t>
            </w:r>
          </w:p>
          <w:p w14:paraId="707A9CCF" w14:textId="77777777" w:rsidR="00FD21D3" w:rsidRPr="006C497A" w:rsidRDefault="005244D7" w:rsidP="006E4535">
            <w:pPr>
              <w:rPr>
                <w:rFonts w:ascii="Times New Roman" w:hAnsi="Times New Roman" w:cs="Arial"/>
                <w:color w:val="000000"/>
                <w:sz w:val="24"/>
                <w:szCs w:val="24"/>
              </w:rPr>
            </w:pPr>
            <w:r w:rsidRPr="00B82C45">
              <w:rPr>
                <w:sz w:val="24"/>
                <w:szCs w:val="24"/>
                <w:lang w:val="es-ES_tradnl"/>
              </w:rPr>
              <w:object w:dxaOrig="5880" w:dyaOrig="1140" w14:anchorId="761EDB60">
                <v:shape id="_x0000_i1040" type="#_x0000_t75" style="width:294pt;height:56pt" o:ole="">
                  <v:imagedata r:id="rId39" o:title=""/>
                </v:shape>
                <o:OLEObject Type="Embed" ProgID="PBrush" ShapeID="_x0000_i1040" DrawAspect="Content" ObjectID="_1388057059" r:id="rId40"/>
              </w:object>
            </w:r>
          </w:p>
          <w:p w14:paraId="2ADEB3F3" w14:textId="77777777" w:rsidR="00FD21D3" w:rsidRPr="006C497A" w:rsidRDefault="00FD21D3" w:rsidP="006E4535">
            <w:pPr>
              <w:rPr>
                <w:rFonts w:ascii="Times New Roman" w:hAnsi="Times New Roman" w:cs="Arial"/>
                <w:color w:val="000000"/>
                <w:sz w:val="24"/>
                <w:szCs w:val="24"/>
              </w:rPr>
            </w:pPr>
          </w:p>
        </w:tc>
      </w:tr>
      <w:tr w:rsidR="00FD21D3" w:rsidRPr="006C497A" w14:paraId="268C7F9D" w14:textId="77777777" w:rsidTr="006E4535">
        <w:tc>
          <w:tcPr>
            <w:tcW w:w="1384" w:type="dxa"/>
          </w:tcPr>
          <w:p w14:paraId="6BDCD1E5" w14:textId="77777777" w:rsidR="00FD21D3" w:rsidRPr="006C497A" w:rsidRDefault="00FD21D3" w:rsidP="006E4535">
            <w:pPr>
              <w:rPr>
                <w:rFonts w:ascii="Times New Roman" w:hAnsi="Times New Roman" w:cs="Arial"/>
                <w:color w:val="000000"/>
                <w:sz w:val="24"/>
                <w:szCs w:val="24"/>
              </w:rPr>
            </w:pPr>
            <w:r w:rsidRPr="006C497A">
              <w:rPr>
                <w:rFonts w:ascii="Times New Roman" w:hAnsi="Times New Roman" w:cs="Arial"/>
                <w:b/>
                <w:color w:val="000000"/>
                <w:sz w:val="24"/>
                <w:szCs w:val="24"/>
              </w:rPr>
              <w:t>Código Shutterstock (o URL o la ruta en AulaPlaneta)</w:t>
            </w:r>
          </w:p>
        </w:tc>
        <w:tc>
          <w:tcPr>
            <w:tcW w:w="7763" w:type="dxa"/>
          </w:tcPr>
          <w:p w14:paraId="116D3B66" w14:textId="77777777" w:rsidR="00FD21D3" w:rsidRPr="006C497A" w:rsidRDefault="00FD21D3" w:rsidP="006E4535">
            <w:pPr>
              <w:rPr>
                <w:rFonts w:ascii="Times New Roman" w:hAnsi="Times New Roman" w:cs="Arial"/>
                <w:color w:val="000000"/>
                <w:sz w:val="24"/>
                <w:szCs w:val="24"/>
              </w:rPr>
            </w:pPr>
          </w:p>
        </w:tc>
      </w:tr>
      <w:tr w:rsidR="00FD21D3" w:rsidRPr="006C497A" w14:paraId="7DA0277D" w14:textId="77777777" w:rsidTr="006E4535">
        <w:tc>
          <w:tcPr>
            <w:tcW w:w="1384" w:type="dxa"/>
          </w:tcPr>
          <w:p w14:paraId="77086F6A" w14:textId="77777777" w:rsidR="00FD21D3" w:rsidRPr="006C497A" w:rsidRDefault="00FD21D3" w:rsidP="006E4535">
            <w:pPr>
              <w:rPr>
                <w:rFonts w:ascii="Times New Roman" w:hAnsi="Times New Roman" w:cs="Arial"/>
                <w:color w:val="000000"/>
                <w:sz w:val="24"/>
                <w:szCs w:val="24"/>
              </w:rPr>
            </w:pPr>
            <w:r w:rsidRPr="006C497A">
              <w:rPr>
                <w:rFonts w:ascii="Times New Roman" w:hAnsi="Times New Roman" w:cs="Arial"/>
                <w:b/>
                <w:color w:val="000000"/>
                <w:sz w:val="24"/>
                <w:szCs w:val="24"/>
              </w:rPr>
              <w:t>Pie de imagen</w:t>
            </w:r>
          </w:p>
        </w:tc>
        <w:tc>
          <w:tcPr>
            <w:tcW w:w="7763" w:type="dxa"/>
          </w:tcPr>
          <w:p w14:paraId="19A73D5B" w14:textId="77777777" w:rsidR="00FD21D3" w:rsidRPr="006C497A" w:rsidRDefault="00903F9E" w:rsidP="006E4535">
            <w:pPr>
              <w:pStyle w:val="TextoPLANETA"/>
              <w:rPr>
                <w:rFonts w:ascii="Times New Roman" w:hAnsi="Times New Roman"/>
                <w:color w:val="000000"/>
                <w:sz w:val="24"/>
                <w:szCs w:val="24"/>
              </w:rPr>
            </w:pPr>
            <w:r w:rsidRPr="006C497A">
              <w:rPr>
                <w:rFonts w:ascii="Times New Roman" w:hAnsi="Times New Roman"/>
                <w:sz w:val="24"/>
                <w:szCs w:val="24"/>
              </w:rPr>
              <w:t>Representación gráfica de 0,</w:t>
            </w:r>
            <w:r w:rsidR="006C497A">
              <w:rPr>
                <w:rFonts w:ascii="Times New Roman" w:hAnsi="Times New Roman"/>
                <w:sz w:val="24"/>
                <w:szCs w:val="24"/>
              </w:rPr>
              <w:t xml:space="preserve">3 en la recta numérica. </w:t>
            </w:r>
          </w:p>
          <w:p w14:paraId="3FE98BAC" w14:textId="77777777" w:rsidR="00FD21D3" w:rsidRPr="006C497A" w:rsidRDefault="00FD21D3" w:rsidP="006E4535">
            <w:pPr>
              <w:rPr>
                <w:rFonts w:ascii="Times New Roman" w:hAnsi="Times New Roman" w:cs="Arial"/>
                <w:color w:val="000000"/>
                <w:sz w:val="24"/>
                <w:szCs w:val="24"/>
              </w:rPr>
            </w:pPr>
          </w:p>
        </w:tc>
      </w:tr>
      <w:tr w:rsidR="00FD21D3" w:rsidRPr="008C2F79" w14:paraId="7FB0B631" w14:textId="77777777" w:rsidTr="006E4535">
        <w:tc>
          <w:tcPr>
            <w:tcW w:w="1384" w:type="dxa"/>
          </w:tcPr>
          <w:p w14:paraId="0417D6BB" w14:textId="77777777" w:rsidR="00FD21D3" w:rsidRPr="006C497A" w:rsidRDefault="00FD21D3" w:rsidP="006E4535">
            <w:pPr>
              <w:rPr>
                <w:rFonts w:ascii="Times New Roman" w:hAnsi="Times New Roman" w:cs="Arial"/>
                <w:b/>
                <w:color w:val="000000"/>
                <w:sz w:val="24"/>
                <w:szCs w:val="24"/>
              </w:rPr>
            </w:pPr>
            <w:r w:rsidRPr="006C497A">
              <w:rPr>
                <w:rFonts w:ascii="Times New Roman" w:hAnsi="Times New Roman" w:cs="Arial"/>
                <w:b/>
                <w:color w:val="000000"/>
                <w:sz w:val="24"/>
                <w:szCs w:val="24"/>
              </w:rPr>
              <w:t>Ubicación del pie de imagen</w:t>
            </w:r>
          </w:p>
        </w:tc>
        <w:tc>
          <w:tcPr>
            <w:tcW w:w="7763" w:type="dxa"/>
          </w:tcPr>
          <w:p w14:paraId="21958234" w14:textId="77777777" w:rsidR="00FD21D3" w:rsidRPr="008C2F79" w:rsidRDefault="00FD21D3" w:rsidP="006E4535">
            <w:pPr>
              <w:rPr>
                <w:rFonts w:ascii="Times New Roman" w:hAnsi="Times New Roman" w:cs="Arial"/>
                <w:color w:val="000000"/>
                <w:sz w:val="24"/>
                <w:szCs w:val="24"/>
              </w:rPr>
            </w:pPr>
            <w:r w:rsidRPr="006C497A">
              <w:rPr>
                <w:rFonts w:ascii="Times New Roman" w:hAnsi="Times New Roman" w:cs="Arial"/>
                <w:color w:val="000000"/>
                <w:sz w:val="24"/>
                <w:szCs w:val="24"/>
              </w:rPr>
              <w:t>Inferior</w:t>
            </w:r>
          </w:p>
        </w:tc>
      </w:tr>
    </w:tbl>
    <w:p w14:paraId="394A6392" w14:textId="77777777" w:rsidR="00FD21D3" w:rsidRPr="008C2F79" w:rsidRDefault="00FD21D3" w:rsidP="00FD21D3">
      <w:pPr>
        <w:pStyle w:val="TextoPLANETA"/>
        <w:rPr>
          <w:rFonts w:ascii="Times New Roman" w:hAnsi="Times New Roman"/>
          <w:sz w:val="24"/>
          <w:lang w:val="es-CO"/>
        </w:rPr>
      </w:pPr>
    </w:p>
    <w:p w14:paraId="75DAB5EC" w14:textId="77777777" w:rsidR="00183D03" w:rsidRPr="00F90A74" w:rsidRDefault="00F90A74" w:rsidP="00183D03">
      <w:pPr>
        <w:pStyle w:val="Seccin3PLANETA"/>
        <w:rPr>
          <w:rFonts w:ascii="Times New Roman" w:hAnsi="Times New Roman"/>
          <w:b w:val="0"/>
          <w:sz w:val="24"/>
          <w:lang w:val="es-CO"/>
        </w:rPr>
      </w:pPr>
      <w:r w:rsidRPr="00F90A74">
        <w:rPr>
          <w:rFonts w:ascii="Times New Roman" w:hAnsi="Times New Roman"/>
          <w:b w:val="0"/>
          <w:sz w:val="24"/>
          <w:lang w:val="es-CO"/>
        </w:rPr>
        <w:t>Ejemplo 2</w:t>
      </w:r>
    </w:p>
    <w:p w14:paraId="62820F6D" w14:textId="77777777" w:rsidR="00F90A74" w:rsidRDefault="00F90A74" w:rsidP="00F90A74">
      <w:pPr>
        <w:pStyle w:val="Seccin3PLANETA"/>
        <w:rPr>
          <w:rFonts w:ascii="Times New Roman" w:hAnsi="Times New Roman"/>
          <w:b w:val="0"/>
          <w:sz w:val="24"/>
          <w:lang w:val="es-CO"/>
        </w:rPr>
      </w:pPr>
    </w:p>
    <w:p w14:paraId="3296A9A2" w14:textId="77777777" w:rsidR="00F90A74" w:rsidRDefault="00F90A74" w:rsidP="00F90A74">
      <w:pPr>
        <w:pStyle w:val="Seccin3PLANETA"/>
        <w:rPr>
          <w:rFonts w:ascii="Times New Roman" w:hAnsi="Times New Roman"/>
          <w:b w:val="0"/>
          <w:sz w:val="24"/>
          <w:lang w:val="es-CO"/>
        </w:rPr>
      </w:pPr>
      <w:r w:rsidRPr="00F90A74">
        <w:rPr>
          <w:rFonts w:ascii="Times New Roman" w:hAnsi="Times New Roman"/>
          <w:b w:val="0"/>
          <w:sz w:val="24"/>
          <w:lang w:val="es-CO"/>
        </w:rPr>
        <w:t xml:space="preserve">Para </w:t>
      </w:r>
      <w:r>
        <w:rPr>
          <w:rFonts w:ascii="Times New Roman" w:hAnsi="Times New Roman"/>
          <w:b w:val="0"/>
          <w:sz w:val="24"/>
          <w:lang w:val="es-CO"/>
        </w:rPr>
        <w:t>representar el número 0,57 se debe dividir la unidad en 100 partes iguales, pues la última cifra del número decimal indica las centésimas; es decir</w:t>
      </w:r>
      <w:ins w:id="20" w:author="mercyranjel" w:date="2016-01-12T16:08:00Z">
        <w:r w:rsidR="001E1355">
          <w:rPr>
            <w:rFonts w:ascii="Times New Roman" w:hAnsi="Times New Roman"/>
            <w:b w:val="0"/>
            <w:sz w:val="24"/>
            <w:lang w:val="es-CO"/>
          </w:rPr>
          <w:t>,</w:t>
        </w:r>
      </w:ins>
      <w:r>
        <w:rPr>
          <w:rFonts w:ascii="Times New Roman" w:hAnsi="Times New Roman"/>
          <w:b w:val="0"/>
          <w:sz w:val="24"/>
          <w:lang w:val="es-CO"/>
        </w:rPr>
        <w:t xml:space="preserve"> que se debe dividir cada décima en 10 partes iguales, como lo muestra la imagen. </w:t>
      </w:r>
    </w:p>
    <w:p w14:paraId="58F667F1" w14:textId="77777777" w:rsidR="00F90A74" w:rsidRPr="00F90A74" w:rsidRDefault="00F90A74" w:rsidP="00F90A74">
      <w:pPr>
        <w:pStyle w:val="TextoPLANETA"/>
        <w:rPr>
          <w:lang w:val="es-CO"/>
        </w:rPr>
      </w:pPr>
    </w:p>
    <w:tbl>
      <w:tblPr>
        <w:tblStyle w:val="Tablaconcuadrcula"/>
        <w:tblW w:w="0" w:type="auto"/>
        <w:tblLayout w:type="fixed"/>
        <w:tblLook w:val="04A0" w:firstRow="1" w:lastRow="0" w:firstColumn="1" w:lastColumn="0" w:noHBand="0" w:noVBand="1"/>
      </w:tblPr>
      <w:tblGrid>
        <w:gridCol w:w="1384"/>
        <w:gridCol w:w="7763"/>
      </w:tblGrid>
      <w:tr w:rsidR="00F90A74" w:rsidRPr="006C497A" w14:paraId="60F3FB40" w14:textId="77777777" w:rsidTr="004E535D">
        <w:tc>
          <w:tcPr>
            <w:tcW w:w="9147" w:type="dxa"/>
            <w:gridSpan w:val="2"/>
            <w:shd w:val="clear" w:color="auto" w:fill="0D0D0D" w:themeFill="text1" w:themeFillTint="F2"/>
          </w:tcPr>
          <w:p w14:paraId="7FFE7C50" w14:textId="77777777" w:rsidR="00F90A74" w:rsidRPr="006C497A" w:rsidRDefault="00F90A74" w:rsidP="004E535D">
            <w:pPr>
              <w:jc w:val="center"/>
              <w:rPr>
                <w:rFonts w:ascii="Times New Roman" w:hAnsi="Times New Roman" w:cs="Arial"/>
                <w:b/>
                <w:color w:val="FFFFFF" w:themeColor="background1"/>
                <w:sz w:val="24"/>
                <w:szCs w:val="24"/>
              </w:rPr>
            </w:pPr>
            <w:r w:rsidRPr="006C497A">
              <w:rPr>
                <w:rFonts w:ascii="Times New Roman" w:hAnsi="Times New Roman" w:cs="Arial"/>
                <w:b/>
                <w:color w:val="FFFFFF" w:themeColor="background1"/>
                <w:sz w:val="24"/>
                <w:szCs w:val="24"/>
              </w:rPr>
              <w:t>Imagen (fotografía, gráfica o ilustración)</w:t>
            </w:r>
          </w:p>
        </w:tc>
      </w:tr>
      <w:tr w:rsidR="00F90A74" w:rsidRPr="006C497A" w14:paraId="4C7BF403" w14:textId="77777777" w:rsidTr="004E535D">
        <w:tc>
          <w:tcPr>
            <w:tcW w:w="1384" w:type="dxa"/>
          </w:tcPr>
          <w:p w14:paraId="0AFABF90" w14:textId="77777777" w:rsidR="00F90A74" w:rsidRPr="006C497A" w:rsidRDefault="00F90A74" w:rsidP="004E535D">
            <w:pPr>
              <w:rPr>
                <w:rFonts w:ascii="Times New Roman" w:hAnsi="Times New Roman" w:cs="Arial"/>
                <w:b/>
                <w:color w:val="000000"/>
                <w:sz w:val="24"/>
                <w:szCs w:val="24"/>
              </w:rPr>
            </w:pPr>
            <w:r w:rsidRPr="006C497A">
              <w:rPr>
                <w:rFonts w:ascii="Times New Roman" w:hAnsi="Times New Roman" w:cs="Arial"/>
                <w:b/>
                <w:color w:val="000000"/>
                <w:sz w:val="24"/>
                <w:szCs w:val="24"/>
              </w:rPr>
              <w:t>Código</w:t>
            </w:r>
          </w:p>
        </w:tc>
        <w:tc>
          <w:tcPr>
            <w:tcW w:w="7763" w:type="dxa"/>
          </w:tcPr>
          <w:p w14:paraId="5093ADB6" w14:textId="77777777" w:rsidR="00F90A74" w:rsidRPr="006C497A"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MA_06_07_IMG17</w:t>
            </w:r>
          </w:p>
        </w:tc>
      </w:tr>
      <w:tr w:rsidR="00F90A74" w:rsidRPr="006C497A" w14:paraId="781E1BFE" w14:textId="77777777" w:rsidTr="004E535D">
        <w:tc>
          <w:tcPr>
            <w:tcW w:w="1384" w:type="dxa"/>
          </w:tcPr>
          <w:p w14:paraId="4A4CE936" w14:textId="77777777" w:rsidR="00F90A74" w:rsidRPr="006C497A" w:rsidRDefault="00F90A74" w:rsidP="004E535D">
            <w:pPr>
              <w:rPr>
                <w:rFonts w:ascii="Times New Roman" w:hAnsi="Times New Roman" w:cs="Arial"/>
                <w:color w:val="000000"/>
                <w:sz w:val="24"/>
                <w:szCs w:val="24"/>
              </w:rPr>
            </w:pPr>
            <w:r w:rsidRPr="006C497A">
              <w:rPr>
                <w:rFonts w:ascii="Times New Roman" w:hAnsi="Times New Roman" w:cs="Arial"/>
                <w:b/>
                <w:color w:val="000000"/>
                <w:sz w:val="24"/>
                <w:szCs w:val="24"/>
              </w:rPr>
              <w:t>Descripció</w:t>
            </w:r>
            <w:r w:rsidRPr="006C497A">
              <w:rPr>
                <w:rFonts w:ascii="Times New Roman" w:hAnsi="Times New Roman" w:cs="Arial"/>
                <w:b/>
                <w:color w:val="000000"/>
                <w:sz w:val="24"/>
                <w:szCs w:val="24"/>
              </w:rPr>
              <w:lastRenderedPageBreak/>
              <w:t>n</w:t>
            </w:r>
          </w:p>
        </w:tc>
        <w:tc>
          <w:tcPr>
            <w:tcW w:w="7763" w:type="dxa"/>
          </w:tcPr>
          <w:p w14:paraId="039B9975" w14:textId="77777777" w:rsidR="00F90A74" w:rsidRPr="006C497A" w:rsidRDefault="00F90A74" w:rsidP="004E535D">
            <w:pPr>
              <w:rPr>
                <w:rFonts w:ascii="Times New Roman" w:hAnsi="Times New Roman" w:cs="Arial"/>
                <w:color w:val="000000"/>
                <w:sz w:val="24"/>
                <w:szCs w:val="24"/>
              </w:rPr>
            </w:pPr>
            <w:r w:rsidRPr="006C497A">
              <w:rPr>
                <w:rFonts w:ascii="Times New Roman" w:hAnsi="Times New Roman" w:cs="Arial"/>
                <w:color w:val="000000"/>
                <w:sz w:val="24"/>
                <w:szCs w:val="24"/>
              </w:rPr>
              <w:lastRenderedPageBreak/>
              <w:t xml:space="preserve">Representación gráfica de </w:t>
            </w:r>
            <w:r>
              <w:rPr>
                <w:rFonts w:ascii="Times New Roman" w:hAnsi="Times New Roman" w:cs="Arial"/>
                <w:color w:val="000000"/>
                <w:sz w:val="24"/>
                <w:szCs w:val="24"/>
              </w:rPr>
              <w:t xml:space="preserve">0,57 </w:t>
            </w:r>
            <w:r w:rsidRPr="006C497A">
              <w:rPr>
                <w:rFonts w:ascii="Times New Roman" w:hAnsi="Times New Roman" w:cs="Arial"/>
                <w:color w:val="000000"/>
                <w:sz w:val="24"/>
                <w:szCs w:val="24"/>
              </w:rPr>
              <w:t>en la recta numérica</w:t>
            </w:r>
          </w:p>
          <w:p w14:paraId="035AD302" w14:textId="77777777" w:rsidR="00F90A74" w:rsidRPr="006C497A" w:rsidRDefault="005244D7" w:rsidP="004E535D">
            <w:pPr>
              <w:rPr>
                <w:rFonts w:ascii="Times New Roman" w:hAnsi="Times New Roman" w:cs="Arial"/>
                <w:color w:val="000000"/>
                <w:sz w:val="24"/>
                <w:szCs w:val="24"/>
              </w:rPr>
            </w:pPr>
            <w:r w:rsidRPr="00B82C45">
              <w:rPr>
                <w:sz w:val="24"/>
                <w:szCs w:val="24"/>
                <w:lang w:val="es-ES_tradnl"/>
              </w:rPr>
              <w:object w:dxaOrig="5940" w:dyaOrig="1190" w14:anchorId="18D2D66E">
                <v:shape id="_x0000_i1041" type="#_x0000_t75" style="width:297.35pt;height:59.35pt" o:ole="">
                  <v:imagedata r:id="rId41" o:title=""/>
                </v:shape>
                <o:OLEObject Type="Embed" ProgID="PBrush" ShapeID="_x0000_i1041" DrawAspect="Content" ObjectID="_1388057060" r:id="rId42"/>
              </w:object>
            </w:r>
          </w:p>
          <w:p w14:paraId="4E5D9B5D" w14:textId="77777777" w:rsidR="00F90A74" w:rsidRPr="006C497A" w:rsidRDefault="00F90A74" w:rsidP="004E535D">
            <w:pPr>
              <w:rPr>
                <w:rFonts w:ascii="Times New Roman" w:hAnsi="Times New Roman" w:cs="Arial"/>
                <w:color w:val="000000"/>
                <w:sz w:val="24"/>
                <w:szCs w:val="24"/>
              </w:rPr>
            </w:pPr>
          </w:p>
        </w:tc>
      </w:tr>
      <w:tr w:rsidR="00F90A74" w:rsidRPr="006C497A" w14:paraId="124DAFB9" w14:textId="77777777" w:rsidTr="004E535D">
        <w:tc>
          <w:tcPr>
            <w:tcW w:w="1384" w:type="dxa"/>
          </w:tcPr>
          <w:p w14:paraId="3624DDFA" w14:textId="77777777" w:rsidR="00F90A74" w:rsidRPr="006C497A" w:rsidRDefault="00F90A74" w:rsidP="004E535D">
            <w:pPr>
              <w:rPr>
                <w:rFonts w:ascii="Times New Roman" w:hAnsi="Times New Roman" w:cs="Arial"/>
                <w:color w:val="000000"/>
                <w:sz w:val="24"/>
                <w:szCs w:val="24"/>
              </w:rPr>
            </w:pPr>
            <w:r w:rsidRPr="006C497A">
              <w:rPr>
                <w:rFonts w:ascii="Times New Roman" w:hAnsi="Times New Roman" w:cs="Arial"/>
                <w:b/>
                <w:color w:val="000000"/>
                <w:sz w:val="24"/>
                <w:szCs w:val="24"/>
              </w:rPr>
              <w:lastRenderedPageBreak/>
              <w:t>Código Shutterstock (o URL o la ruta en AulaPlaneta)</w:t>
            </w:r>
          </w:p>
        </w:tc>
        <w:tc>
          <w:tcPr>
            <w:tcW w:w="7763" w:type="dxa"/>
          </w:tcPr>
          <w:p w14:paraId="3F649FA7" w14:textId="77777777" w:rsidR="00F90A74" w:rsidRPr="006C497A" w:rsidRDefault="00F90A74" w:rsidP="004E535D">
            <w:pPr>
              <w:rPr>
                <w:rFonts w:ascii="Times New Roman" w:hAnsi="Times New Roman" w:cs="Arial"/>
                <w:color w:val="000000"/>
                <w:sz w:val="24"/>
                <w:szCs w:val="24"/>
              </w:rPr>
            </w:pPr>
          </w:p>
        </w:tc>
      </w:tr>
      <w:tr w:rsidR="00F90A74" w:rsidRPr="006C497A" w14:paraId="68293AFA" w14:textId="77777777" w:rsidTr="004E535D">
        <w:tc>
          <w:tcPr>
            <w:tcW w:w="1384" w:type="dxa"/>
          </w:tcPr>
          <w:p w14:paraId="495B0ED1" w14:textId="77777777" w:rsidR="00F90A74" w:rsidRPr="006C497A" w:rsidRDefault="00F90A74" w:rsidP="004E535D">
            <w:pPr>
              <w:rPr>
                <w:rFonts w:ascii="Times New Roman" w:hAnsi="Times New Roman" w:cs="Arial"/>
                <w:color w:val="000000"/>
                <w:sz w:val="24"/>
                <w:szCs w:val="24"/>
              </w:rPr>
            </w:pPr>
            <w:r w:rsidRPr="006C497A">
              <w:rPr>
                <w:rFonts w:ascii="Times New Roman" w:hAnsi="Times New Roman" w:cs="Arial"/>
                <w:b/>
                <w:color w:val="000000"/>
                <w:sz w:val="24"/>
                <w:szCs w:val="24"/>
              </w:rPr>
              <w:t>Pie de imagen</w:t>
            </w:r>
          </w:p>
        </w:tc>
        <w:tc>
          <w:tcPr>
            <w:tcW w:w="7763" w:type="dxa"/>
          </w:tcPr>
          <w:p w14:paraId="4554541F" w14:textId="77777777" w:rsidR="00F90A74" w:rsidRPr="006C497A" w:rsidRDefault="00F90A74" w:rsidP="004E535D">
            <w:pPr>
              <w:pStyle w:val="TextoPLANETA"/>
              <w:rPr>
                <w:rFonts w:ascii="Times New Roman" w:hAnsi="Times New Roman"/>
                <w:color w:val="000000"/>
                <w:sz w:val="24"/>
                <w:szCs w:val="24"/>
              </w:rPr>
            </w:pPr>
            <w:r w:rsidRPr="006C497A">
              <w:rPr>
                <w:rFonts w:ascii="Times New Roman" w:hAnsi="Times New Roman"/>
                <w:sz w:val="24"/>
                <w:szCs w:val="24"/>
              </w:rPr>
              <w:t>Representación gráfica de 0,</w:t>
            </w:r>
            <w:r w:rsidR="00885B32">
              <w:rPr>
                <w:rFonts w:ascii="Times New Roman" w:hAnsi="Times New Roman"/>
                <w:sz w:val="24"/>
                <w:szCs w:val="24"/>
              </w:rPr>
              <w:t>57</w:t>
            </w:r>
            <w:r>
              <w:rPr>
                <w:rFonts w:ascii="Times New Roman" w:hAnsi="Times New Roman"/>
                <w:sz w:val="24"/>
                <w:szCs w:val="24"/>
              </w:rPr>
              <w:t xml:space="preserve"> en la recta numérica. </w:t>
            </w:r>
          </w:p>
          <w:p w14:paraId="4F2C0E31" w14:textId="77777777" w:rsidR="00F90A74" w:rsidRPr="006C497A" w:rsidRDefault="00F90A74" w:rsidP="004E535D">
            <w:pPr>
              <w:rPr>
                <w:rFonts w:ascii="Times New Roman" w:hAnsi="Times New Roman" w:cs="Arial"/>
                <w:color w:val="000000"/>
                <w:sz w:val="24"/>
                <w:szCs w:val="24"/>
              </w:rPr>
            </w:pPr>
          </w:p>
        </w:tc>
      </w:tr>
      <w:tr w:rsidR="00F90A74" w:rsidRPr="008C2F79" w14:paraId="2DBECF8A" w14:textId="77777777" w:rsidTr="004E535D">
        <w:tc>
          <w:tcPr>
            <w:tcW w:w="1384" w:type="dxa"/>
          </w:tcPr>
          <w:p w14:paraId="10C8661C" w14:textId="77777777" w:rsidR="00F90A74" w:rsidRPr="006C497A" w:rsidRDefault="00F90A74" w:rsidP="004E535D">
            <w:pPr>
              <w:rPr>
                <w:rFonts w:ascii="Times New Roman" w:hAnsi="Times New Roman" w:cs="Arial"/>
                <w:b/>
                <w:color w:val="000000"/>
                <w:sz w:val="24"/>
                <w:szCs w:val="24"/>
              </w:rPr>
            </w:pPr>
            <w:r w:rsidRPr="006C497A">
              <w:rPr>
                <w:rFonts w:ascii="Times New Roman" w:hAnsi="Times New Roman" w:cs="Arial"/>
                <w:b/>
                <w:color w:val="000000"/>
                <w:sz w:val="24"/>
                <w:szCs w:val="24"/>
              </w:rPr>
              <w:t>Ubicación del pie de imagen</w:t>
            </w:r>
          </w:p>
        </w:tc>
        <w:tc>
          <w:tcPr>
            <w:tcW w:w="7763" w:type="dxa"/>
          </w:tcPr>
          <w:p w14:paraId="7301F91D" w14:textId="77777777" w:rsidR="00F90A74" w:rsidRPr="008C2F79" w:rsidRDefault="00F90A74" w:rsidP="004E535D">
            <w:pPr>
              <w:rPr>
                <w:rFonts w:ascii="Times New Roman" w:hAnsi="Times New Roman" w:cs="Arial"/>
                <w:color w:val="000000"/>
                <w:sz w:val="24"/>
                <w:szCs w:val="24"/>
              </w:rPr>
            </w:pPr>
            <w:r w:rsidRPr="006C497A">
              <w:rPr>
                <w:rFonts w:ascii="Times New Roman" w:hAnsi="Times New Roman" w:cs="Arial"/>
                <w:color w:val="000000"/>
                <w:sz w:val="24"/>
                <w:szCs w:val="24"/>
              </w:rPr>
              <w:t>Inferior</w:t>
            </w:r>
          </w:p>
        </w:tc>
      </w:tr>
    </w:tbl>
    <w:p w14:paraId="0C2C9A4E" w14:textId="77777777" w:rsidR="00F90A74" w:rsidRPr="00F90A74" w:rsidRDefault="00F90A74" w:rsidP="00F90A74">
      <w:pPr>
        <w:pStyle w:val="Seccin3PLANETA"/>
        <w:rPr>
          <w:rFonts w:ascii="Times New Roman" w:hAnsi="Times New Roman"/>
          <w:b w:val="0"/>
          <w:sz w:val="24"/>
          <w:lang w:val="es-CO"/>
        </w:rPr>
      </w:pPr>
    </w:p>
    <w:p w14:paraId="26286C84" w14:textId="77777777" w:rsidR="00F90A74" w:rsidRPr="00F90A74" w:rsidRDefault="00F90A74" w:rsidP="00F90A74">
      <w:pPr>
        <w:pStyle w:val="Seccin3PLANETA"/>
        <w:rPr>
          <w:rFonts w:ascii="Times New Roman" w:hAnsi="Times New Roman"/>
          <w:b w:val="0"/>
          <w:sz w:val="24"/>
          <w:lang w:val="es-CO"/>
        </w:rPr>
      </w:pPr>
    </w:p>
    <w:p w14:paraId="77D7D70C" w14:textId="77777777" w:rsidR="00A14460" w:rsidRPr="00F90A74" w:rsidRDefault="00A14460" w:rsidP="00A14460">
      <w:pPr>
        <w:pStyle w:val="Seccin3PLANETA"/>
        <w:rPr>
          <w:rFonts w:ascii="Times New Roman" w:hAnsi="Times New Roman"/>
          <w:b w:val="0"/>
          <w:sz w:val="24"/>
          <w:lang w:val="es-CO"/>
        </w:rPr>
      </w:pPr>
      <w:r w:rsidRPr="00F90A74">
        <w:rPr>
          <w:rFonts w:ascii="Times New Roman" w:hAnsi="Times New Roman"/>
          <w:b w:val="0"/>
          <w:sz w:val="24"/>
          <w:lang w:val="es-CO"/>
        </w:rPr>
        <w:t xml:space="preserve">Ejemplo </w:t>
      </w:r>
      <w:r>
        <w:rPr>
          <w:rFonts w:ascii="Times New Roman" w:hAnsi="Times New Roman"/>
          <w:b w:val="0"/>
          <w:sz w:val="24"/>
          <w:lang w:val="es-CO"/>
        </w:rPr>
        <w:t>3</w:t>
      </w:r>
    </w:p>
    <w:p w14:paraId="2E61D20F" w14:textId="77777777" w:rsidR="00A14460" w:rsidRDefault="00A14460" w:rsidP="00A14460">
      <w:pPr>
        <w:pStyle w:val="Seccin3PLANETA"/>
        <w:rPr>
          <w:rFonts w:ascii="Times New Roman" w:hAnsi="Times New Roman"/>
          <w:b w:val="0"/>
          <w:sz w:val="24"/>
          <w:lang w:val="es-CO"/>
        </w:rPr>
      </w:pPr>
    </w:p>
    <w:p w14:paraId="79C45619" w14:textId="77777777" w:rsidR="00A14460" w:rsidRDefault="00A14460" w:rsidP="00A14460">
      <w:pPr>
        <w:pStyle w:val="Seccin3PLANETA"/>
        <w:rPr>
          <w:rFonts w:ascii="Times New Roman" w:hAnsi="Times New Roman"/>
          <w:b w:val="0"/>
          <w:sz w:val="24"/>
          <w:lang w:val="es-CO"/>
        </w:rPr>
      </w:pPr>
      <w:r w:rsidRPr="00F90A74">
        <w:rPr>
          <w:rFonts w:ascii="Times New Roman" w:hAnsi="Times New Roman"/>
          <w:b w:val="0"/>
          <w:sz w:val="24"/>
          <w:lang w:val="es-CO"/>
        </w:rPr>
        <w:t xml:space="preserve">Para </w:t>
      </w:r>
      <w:r>
        <w:rPr>
          <w:rFonts w:ascii="Times New Roman" w:hAnsi="Times New Roman"/>
          <w:b w:val="0"/>
          <w:sz w:val="24"/>
          <w:lang w:val="es-CO"/>
        </w:rPr>
        <w:t>representar el número 0,785 se debe dividir la unidad en 1000 partes iguales, pues la última cifra del número decimal indica las milésimas; es decir</w:t>
      </w:r>
      <w:ins w:id="21" w:author="mercyranjel" w:date="2016-01-12T16:09:00Z">
        <w:r w:rsidR="001E1355">
          <w:rPr>
            <w:rFonts w:ascii="Times New Roman" w:hAnsi="Times New Roman"/>
            <w:b w:val="0"/>
            <w:sz w:val="24"/>
            <w:lang w:val="es-CO"/>
          </w:rPr>
          <w:t>,</w:t>
        </w:r>
      </w:ins>
      <w:r>
        <w:rPr>
          <w:rFonts w:ascii="Times New Roman" w:hAnsi="Times New Roman"/>
          <w:b w:val="0"/>
          <w:sz w:val="24"/>
          <w:lang w:val="es-CO"/>
        </w:rPr>
        <w:t xml:space="preserve"> que se debe dividir cada centésima en 10 partes iguales, como lo muestra la imagen. </w:t>
      </w:r>
    </w:p>
    <w:p w14:paraId="7C27F650" w14:textId="77777777" w:rsidR="00F90A74" w:rsidRPr="00F90A74" w:rsidRDefault="00F90A74" w:rsidP="00F90A74">
      <w:pPr>
        <w:pStyle w:val="Seccin3PLANETA"/>
        <w:rPr>
          <w:rFonts w:ascii="Times New Roman" w:hAnsi="Times New Roman"/>
          <w:b w:val="0"/>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F77083" w:rsidRPr="006C497A" w14:paraId="2E21982D" w14:textId="77777777" w:rsidTr="004E535D">
        <w:tc>
          <w:tcPr>
            <w:tcW w:w="9147" w:type="dxa"/>
            <w:gridSpan w:val="2"/>
            <w:shd w:val="clear" w:color="auto" w:fill="0D0D0D" w:themeFill="text1" w:themeFillTint="F2"/>
          </w:tcPr>
          <w:p w14:paraId="2421575F" w14:textId="77777777" w:rsidR="00F77083" w:rsidRPr="006C497A" w:rsidRDefault="00F77083" w:rsidP="004E535D">
            <w:pPr>
              <w:jc w:val="center"/>
              <w:rPr>
                <w:rFonts w:ascii="Times New Roman" w:hAnsi="Times New Roman" w:cs="Arial"/>
                <w:b/>
                <w:color w:val="FFFFFF" w:themeColor="background1"/>
                <w:sz w:val="24"/>
                <w:szCs w:val="24"/>
              </w:rPr>
            </w:pPr>
            <w:r w:rsidRPr="006C497A">
              <w:rPr>
                <w:rFonts w:ascii="Times New Roman" w:hAnsi="Times New Roman" w:cs="Arial"/>
                <w:b/>
                <w:color w:val="FFFFFF" w:themeColor="background1"/>
                <w:sz w:val="24"/>
                <w:szCs w:val="24"/>
              </w:rPr>
              <w:t>Imagen (fotografía, gráfica o ilustración)</w:t>
            </w:r>
          </w:p>
        </w:tc>
      </w:tr>
      <w:tr w:rsidR="00F77083" w:rsidRPr="006C497A" w14:paraId="2068BE3B" w14:textId="77777777" w:rsidTr="004E535D">
        <w:tc>
          <w:tcPr>
            <w:tcW w:w="1384" w:type="dxa"/>
          </w:tcPr>
          <w:p w14:paraId="59D7C6D2" w14:textId="77777777" w:rsidR="00F77083" w:rsidRPr="006C497A" w:rsidRDefault="00F77083" w:rsidP="004E535D">
            <w:pPr>
              <w:rPr>
                <w:rFonts w:ascii="Times New Roman" w:hAnsi="Times New Roman" w:cs="Arial"/>
                <w:b/>
                <w:color w:val="000000"/>
                <w:sz w:val="24"/>
                <w:szCs w:val="24"/>
              </w:rPr>
            </w:pPr>
            <w:r w:rsidRPr="006C497A">
              <w:rPr>
                <w:rFonts w:ascii="Times New Roman" w:hAnsi="Times New Roman" w:cs="Arial"/>
                <w:b/>
                <w:color w:val="000000"/>
                <w:sz w:val="24"/>
                <w:szCs w:val="24"/>
              </w:rPr>
              <w:t>Código</w:t>
            </w:r>
          </w:p>
        </w:tc>
        <w:tc>
          <w:tcPr>
            <w:tcW w:w="7763" w:type="dxa"/>
          </w:tcPr>
          <w:p w14:paraId="45F34346" w14:textId="77777777" w:rsidR="00F77083" w:rsidRPr="006C497A"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MA_06_07_IMG18</w:t>
            </w:r>
          </w:p>
        </w:tc>
      </w:tr>
      <w:tr w:rsidR="00F77083" w:rsidRPr="006C497A" w14:paraId="4FC875BC" w14:textId="77777777" w:rsidTr="004E535D">
        <w:tc>
          <w:tcPr>
            <w:tcW w:w="1384" w:type="dxa"/>
          </w:tcPr>
          <w:p w14:paraId="6D56A330" w14:textId="77777777" w:rsidR="00F77083" w:rsidRPr="006C497A" w:rsidRDefault="00F77083" w:rsidP="004E535D">
            <w:pPr>
              <w:rPr>
                <w:rFonts w:ascii="Times New Roman" w:hAnsi="Times New Roman" w:cs="Arial"/>
                <w:color w:val="000000"/>
                <w:sz w:val="24"/>
                <w:szCs w:val="24"/>
              </w:rPr>
            </w:pPr>
            <w:r w:rsidRPr="006C497A">
              <w:rPr>
                <w:rFonts w:ascii="Times New Roman" w:hAnsi="Times New Roman" w:cs="Arial"/>
                <w:b/>
                <w:color w:val="000000"/>
                <w:sz w:val="24"/>
                <w:szCs w:val="24"/>
              </w:rPr>
              <w:t>Descripción</w:t>
            </w:r>
          </w:p>
        </w:tc>
        <w:tc>
          <w:tcPr>
            <w:tcW w:w="7763" w:type="dxa"/>
          </w:tcPr>
          <w:p w14:paraId="2FBF6CC3" w14:textId="77777777" w:rsidR="00F77083" w:rsidRPr="006C497A" w:rsidRDefault="00F77083" w:rsidP="004E535D">
            <w:pPr>
              <w:rPr>
                <w:rFonts w:ascii="Times New Roman" w:hAnsi="Times New Roman" w:cs="Arial"/>
                <w:color w:val="000000"/>
                <w:sz w:val="24"/>
                <w:szCs w:val="24"/>
              </w:rPr>
            </w:pPr>
            <w:r w:rsidRPr="006C497A">
              <w:rPr>
                <w:rFonts w:ascii="Times New Roman" w:hAnsi="Times New Roman" w:cs="Arial"/>
                <w:color w:val="000000"/>
                <w:sz w:val="24"/>
                <w:szCs w:val="24"/>
              </w:rPr>
              <w:t xml:space="preserve">Representación gráfica de </w:t>
            </w:r>
            <w:r>
              <w:rPr>
                <w:rFonts w:ascii="Times New Roman" w:hAnsi="Times New Roman" w:cs="Arial"/>
                <w:color w:val="000000"/>
                <w:sz w:val="24"/>
                <w:szCs w:val="24"/>
              </w:rPr>
              <w:t xml:space="preserve">0,785 </w:t>
            </w:r>
            <w:r w:rsidRPr="006C497A">
              <w:rPr>
                <w:rFonts w:ascii="Times New Roman" w:hAnsi="Times New Roman" w:cs="Arial"/>
                <w:color w:val="000000"/>
                <w:sz w:val="24"/>
                <w:szCs w:val="24"/>
              </w:rPr>
              <w:t>en la recta numérica</w:t>
            </w:r>
          </w:p>
          <w:p w14:paraId="5DBC4649" w14:textId="77777777" w:rsidR="00F77083" w:rsidRPr="006C497A" w:rsidRDefault="005244D7" w:rsidP="004E535D">
            <w:pPr>
              <w:rPr>
                <w:rFonts w:ascii="Times New Roman" w:hAnsi="Times New Roman" w:cs="Arial"/>
                <w:color w:val="000000"/>
                <w:sz w:val="24"/>
                <w:szCs w:val="24"/>
              </w:rPr>
            </w:pPr>
            <w:r w:rsidRPr="00B82C45">
              <w:rPr>
                <w:sz w:val="24"/>
                <w:szCs w:val="24"/>
                <w:lang w:val="es-ES_tradnl"/>
              </w:rPr>
              <w:object w:dxaOrig="6070" w:dyaOrig="1380" w14:anchorId="6B790ACE">
                <v:shape id="_x0000_i1042" type="#_x0000_t75" style="width:304pt;height:69.35pt" o:ole="">
                  <v:imagedata r:id="rId43" o:title=""/>
                </v:shape>
                <o:OLEObject Type="Embed" ProgID="PBrush" ShapeID="_x0000_i1042" DrawAspect="Content" ObjectID="_1388057061" r:id="rId44"/>
              </w:object>
            </w:r>
          </w:p>
          <w:p w14:paraId="1AE1495F" w14:textId="77777777" w:rsidR="00F77083" w:rsidRPr="006C497A" w:rsidRDefault="00F77083" w:rsidP="004E535D">
            <w:pPr>
              <w:rPr>
                <w:rFonts w:ascii="Times New Roman" w:hAnsi="Times New Roman" w:cs="Arial"/>
                <w:color w:val="000000"/>
                <w:sz w:val="24"/>
                <w:szCs w:val="24"/>
              </w:rPr>
            </w:pPr>
          </w:p>
        </w:tc>
      </w:tr>
      <w:tr w:rsidR="00F77083" w:rsidRPr="006C497A" w14:paraId="69FF4E91" w14:textId="77777777" w:rsidTr="004E535D">
        <w:tc>
          <w:tcPr>
            <w:tcW w:w="1384" w:type="dxa"/>
          </w:tcPr>
          <w:p w14:paraId="58599E4A" w14:textId="77777777" w:rsidR="00F77083" w:rsidRPr="006C497A" w:rsidRDefault="00F77083" w:rsidP="004E535D">
            <w:pPr>
              <w:rPr>
                <w:rFonts w:ascii="Times New Roman" w:hAnsi="Times New Roman" w:cs="Arial"/>
                <w:color w:val="000000"/>
                <w:sz w:val="24"/>
                <w:szCs w:val="24"/>
              </w:rPr>
            </w:pPr>
            <w:r w:rsidRPr="006C497A">
              <w:rPr>
                <w:rFonts w:ascii="Times New Roman" w:hAnsi="Times New Roman" w:cs="Arial"/>
                <w:b/>
                <w:color w:val="000000"/>
                <w:sz w:val="24"/>
                <w:szCs w:val="24"/>
              </w:rPr>
              <w:t>Código Shutterstock (o URL o la ruta en AulaPlaneta)</w:t>
            </w:r>
          </w:p>
        </w:tc>
        <w:tc>
          <w:tcPr>
            <w:tcW w:w="7763" w:type="dxa"/>
          </w:tcPr>
          <w:p w14:paraId="011A536E" w14:textId="77777777" w:rsidR="00F77083" w:rsidRPr="006C497A" w:rsidRDefault="00F77083" w:rsidP="004E535D">
            <w:pPr>
              <w:rPr>
                <w:rFonts w:ascii="Times New Roman" w:hAnsi="Times New Roman" w:cs="Arial"/>
                <w:color w:val="000000"/>
                <w:sz w:val="24"/>
                <w:szCs w:val="24"/>
              </w:rPr>
            </w:pPr>
          </w:p>
        </w:tc>
      </w:tr>
      <w:tr w:rsidR="00F77083" w:rsidRPr="006C497A" w14:paraId="1BADFAA9" w14:textId="77777777" w:rsidTr="004E535D">
        <w:tc>
          <w:tcPr>
            <w:tcW w:w="1384" w:type="dxa"/>
          </w:tcPr>
          <w:p w14:paraId="027605F2" w14:textId="77777777" w:rsidR="00F77083" w:rsidRPr="006C497A" w:rsidRDefault="00F77083" w:rsidP="004E535D">
            <w:pPr>
              <w:rPr>
                <w:rFonts w:ascii="Times New Roman" w:hAnsi="Times New Roman" w:cs="Arial"/>
                <w:color w:val="000000"/>
                <w:sz w:val="24"/>
                <w:szCs w:val="24"/>
              </w:rPr>
            </w:pPr>
            <w:r w:rsidRPr="006C497A">
              <w:rPr>
                <w:rFonts w:ascii="Times New Roman" w:hAnsi="Times New Roman" w:cs="Arial"/>
                <w:b/>
                <w:color w:val="000000"/>
                <w:sz w:val="24"/>
                <w:szCs w:val="24"/>
              </w:rPr>
              <w:t>Pie de imagen</w:t>
            </w:r>
          </w:p>
        </w:tc>
        <w:tc>
          <w:tcPr>
            <w:tcW w:w="7763" w:type="dxa"/>
          </w:tcPr>
          <w:p w14:paraId="04CEB7C2" w14:textId="77777777" w:rsidR="00F77083" w:rsidRPr="006C497A" w:rsidRDefault="00F77083" w:rsidP="004E535D">
            <w:pPr>
              <w:pStyle w:val="TextoPLANETA"/>
              <w:rPr>
                <w:rFonts w:ascii="Times New Roman" w:hAnsi="Times New Roman"/>
                <w:color w:val="000000"/>
                <w:sz w:val="24"/>
                <w:szCs w:val="24"/>
              </w:rPr>
            </w:pPr>
            <w:r w:rsidRPr="006C497A">
              <w:rPr>
                <w:rFonts w:ascii="Times New Roman" w:hAnsi="Times New Roman"/>
                <w:sz w:val="24"/>
                <w:szCs w:val="24"/>
              </w:rPr>
              <w:t>Representación gráfica de 0,</w:t>
            </w:r>
            <w:r>
              <w:rPr>
                <w:rFonts w:ascii="Times New Roman" w:hAnsi="Times New Roman"/>
                <w:sz w:val="24"/>
                <w:szCs w:val="24"/>
              </w:rPr>
              <w:t>7</w:t>
            </w:r>
            <w:r w:rsidR="00BB06D6">
              <w:rPr>
                <w:rFonts w:ascii="Times New Roman" w:hAnsi="Times New Roman"/>
                <w:sz w:val="24"/>
                <w:szCs w:val="24"/>
              </w:rPr>
              <w:t>85</w:t>
            </w:r>
            <w:r>
              <w:rPr>
                <w:rFonts w:ascii="Times New Roman" w:hAnsi="Times New Roman"/>
                <w:sz w:val="24"/>
                <w:szCs w:val="24"/>
              </w:rPr>
              <w:t xml:space="preserve"> en la recta numérica. </w:t>
            </w:r>
          </w:p>
          <w:p w14:paraId="096C52B7" w14:textId="77777777" w:rsidR="00F77083" w:rsidRPr="006C497A" w:rsidRDefault="00F77083" w:rsidP="004E535D">
            <w:pPr>
              <w:rPr>
                <w:rFonts w:ascii="Times New Roman" w:hAnsi="Times New Roman" w:cs="Arial"/>
                <w:color w:val="000000"/>
                <w:sz w:val="24"/>
                <w:szCs w:val="24"/>
              </w:rPr>
            </w:pPr>
          </w:p>
        </w:tc>
      </w:tr>
      <w:tr w:rsidR="00F77083" w:rsidRPr="008C2F79" w14:paraId="1F59E4A3" w14:textId="77777777" w:rsidTr="004E535D">
        <w:tc>
          <w:tcPr>
            <w:tcW w:w="1384" w:type="dxa"/>
          </w:tcPr>
          <w:p w14:paraId="7C75D4D9" w14:textId="77777777" w:rsidR="00F77083" w:rsidRPr="006C497A" w:rsidRDefault="00F77083" w:rsidP="004E535D">
            <w:pPr>
              <w:rPr>
                <w:rFonts w:ascii="Times New Roman" w:hAnsi="Times New Roman" w:cs="Arial"/>
                <w:b/>
                <w:color w:val="000000"/>
                <w:sz w:val="24"/>
                <w:szCs w:val="24"/>
              </w:rPr>
            </w:pPr>
            <w:r w:rsidRPr="006C497A">
              <w:rPr>
                <w:rFonts w:ascii="Times New Roman" w:hAnsi="Times New Roman" w:cs="Arial"/>
                <w:b/>
                <w:color w:val="000000"/>
                <w:sz w:val="24"/>
                <w:szCs w:val="24"/>
              </w:rPr>
              <w:t>Ubicación del pie de imagen</w:t>
            </w:r>
          </w:p>
        </w:tc>
        <w:tc>
          <w:tcPr>
            <w:tcW w:w="7763" w:type="dxa"/>
          </w:tcPr>
          <w:p w14:paraId="4F738FA1" w14:textId="77777777" w:rsidR="00F77083" w:rsidRPr="008C2F79" w:rsidRDefault="00F77083" w:rsidP="004E535D">
            <w:pPr>
              <w:rPr>
                <w:rFonts w:ascii="Times New Roman" w:hAnsi="Times New Roman" w:cs="Arial"/>
                <w:color w:val="000000"/>
                <w:sz w:val="24"/>
                <w:szCs w:val="24"/>
              </w:rPr>
            </w:pPr>
            <w:r w:rsidRPr="006C497A">
              <w:rPr>
                <w:rFonts w:ascii="Times New Roman" w:hAnsi="Times New Roman" w:cs="Arial"/>
                <w:color w:val="000000"/>
                <w:sz w:val="24"/>
                <w:szCs w:val="24"/>
              </w:rPr>
              <w:t>Inferior</w:t>
            </w:r>
          </w:p>
        </w:tc>
      </w:tr>
    </w:tbl>
    <w:p w14:paraId="56A51030" w14:textId="77777777" w:rsidR="00F90A74" w:rsidRPr="00F90A74" w:rsidRDefault="00F90A74" w:rsidP="00F90A74">
      <w:pPr>
        <w:pStyle w:val="Seccin3PLANETA"/>
        <w:rPr>
          <w:rFonts w:ascii="Times New Roman" w:hAnsi="Times New Roman"/>
          <w:b w:val="0"/>
          <w:sz w:val="24"/>
          <w:lang w:val="es-CO"/>
        </w:rPr>
      </w:pPr>
    </w:p>
    <w:p w14:paraId="156AEC83" w14:textId="77777777" w:rsidR="00E64A67" w:rsidRDefault="00E64A67" w:rsidP="00E64A67">
      <w:pPr>
        <w:pStyle w:val="Seccin3PLANETA"/>
        <w:rPr>
          <w:rFonts w:ascii="Times New Roman" w:hAnsi="Times New Roman"/>
          <w:b w:val="0"/>
          <w:sz w:val="24"/>
          <w:lang w:val="es-CO"/>
        </w:rPr>
      </w:pPr>
      <w:r>
        <w:rPr>
          <w:rFonts w:ascii="Times New Roman" w:hAnsi="Times New Roman"/>
          <w:b w:val="0"/>
          <w:sz w:val="24"/>
          <w:lang w:val="es-CO"/>
        </w:rPr>
        <w:lastRenderedPageBreak/>
        <w:t xml:space="preserve">En los ejemplos anteriores, la parte entera de los tres números decimales </w:t>
      </w:r>
      <w:r w:rsidR="00FA2C5A">
        <w:rPr>
          <w:rFonts w:ascii="Times New Roman" w:hAnsi="Times New Roman"/>
          <w:b w:val="0"/>
          <w:sz w:val="24"/>
          <w:lang w:val="es-CO"/>
        </w:rPr>
        <w:t>es</w:t>
      </w:r>
      <w:r>
        <w:rPr>
          <w:rFonts w:ascii="Times New Roman" w:hAnsi="Times New Roman"/>
          <w:b w:val="0"/>
          <w:sz w:val="24"/>
          <w:lang w:val="es-CO"/>
        </w:rPr>
        <w:t xml:space="preserve"> cero</w:t>
      </w:r>
      <w:r w:rsidR="001E1355">
        <w:rPr>
          <w:rFonts w:ascii="Times New Roman" w:hAnsi="Times New Roman"/>
          <w:b w:val="0"/>
          <w:sz w:val="24"/>
          <w:lang w:val="es-CO"/>
        </w:rPr>
        <w:t>.</w:t>
      </w:r>
      <w:r>
        <w:rPr>
          <w:rFonts w:ascii="Times New Roman" w:hAnsi="Times New Roman"/>
          <w:b w:val="0"/>
          <w:sz w:val="24"/>
          <w:lang w:val="es-CO"/>
        </w:rPr>
        <w:t xml:space="preserve"> </w:t>
      </w:r>
      <w:r w:rsidR="001E1355">
        <w:rPr>
          <w:rFonts w:ascii="Times New Roman" w:hAnsi="Times New Roman"/>
          <w:b w:val="0"/>
          <w:sz w:val="24"/>
          <w:lang w:val="es-CO"/>
        </w:rPr>
        <w:t>S</w:t>
      </w:r>
      <w:r>
        <w:rPr>
          <w:rFonts w:ascii="Times New Roman" w:hAnsi="Times New Roman"/>
          <w:b w:val="0"/>
          <w:sz w:val="24"/>
          <w:lang w:val="es-CO"/>
        </w:rPr>
        <w:t>in embargo, para representar un número decimal en la recta numérica con parte entera diferente de cero, solo basta con dividir según indica la parte decimal, la unidad que sigue inmediatamente después de la parte entera.</w:t>
      </w:r>
    </w:p>
    <w:p w14:paraId="420026B8" w14:textId="77777777" w:rsidR="00E64A67" w:rsidRDefault="00E64A67" w:rsidP="00E64A67">
      <w:pPr>
        <w:pStyle w:val="TextoPLANETA"/>
        <w:rPr>
          <w:lang w:val="es-CO"/>
        </w:rPr>
      </w:pPr>
    </w:p>
    <w:p w14:paraId="1ADA457A" w14:textId="77777777" w:rsidR="00E64A67" w:rsidRDefault="00E64A67" w:rsidP="00E64A67">
      <w:pPr>
        <w:pStyle w:val="TextoPLANETA"/>
        <w:rPr>
          <w:rFonts w:ascii="Times New Roman" w:hAnsi="Times New Roman"/>
          <w:sz w:val="24"/>
          <w:lang w:val="es-CO"/>
        </w:rPr>
      </w:pPr>
      <w:r w:rsidRPr="00E64A67">
        <w:rPr>
          <w:rFonts w:ascii="Times New Roman" w:hAnsi="Times New Roman"/>
          <w:sz w:val="24"/>
          <w:lang w:val="es-CO"/>
        </w:rPr>
        <w:t xml:space="preserve">Ejemplo 4 </w:t>
      </w:r>
    </w:p>
    <w:p w14:paraId="42A80AA0" w14:textId="77777777" w:rsidR="00CE1464" w:rsidRDefault="00CE1464" w:rsidP="00E64A67">
      <w:pPr>
        <w:pStyle w:val="TextoPLANETA"/>
        <w:rPr>
          <w:rFonts w:ascii="Times New Roman" w:hAnsi="Times New Roman"/>
          <w:sz w:val="24"/>
          <w:lang w:val="es-CO"/>
        </w:rPr>
      </w:pPr>
    </w:p>
    <w:p w14:paraId="43AC6388" w14:textId="77777777" w:rsidR="00C41A91" w:rsidRDefault="00C41A91" w:rsidP="00C41A91">
      <w:pPr>
        <w:pStyle w:val="Seccin3PLANETA"/>
        <w:rPr>
          <w:rFonts w:ascii="Times New Roman" w:hAnsi="Times New Roman"/>
          <w:b w:val="0"/>
          <w:sz w:val="24"/>
          <w:lang w:val="es-CO"/>
        </w:rPr>
      </w:pPr>
      <w:r w:rsidRPr="00F90A74">
        <w:rPr>
          <w:rFonts w:ascii="Times New Roman" w:hAnsi="Times New Roman"/>
          <w:b w:val="0"/>
          <w:sz w:val="24"/>
          <w:lang w:val="es-CO"/>
        </w:rPr>
        <w:t xml:space="preserve">Para </w:t>
      </w:r>
      <w:r>
        <w:rPr>
          <w:rFonts w:ascii="Times New Roman" w:hAnsi="Times New Roman"/>
          <w:b w:val="0"/>
          <w:sz w:val="24"/>
          <w:lang w:val="es-CO"/>
        </w:rPr>
        <w:t>representar el número 109,4 se divide la unidad que se encuentra entre 109 y 110 en diez partes iguales</w:t>
      </w:r>
      <w:r w:rsidR="001E1355">
        <w:rPr>
          <w:rFonts w:ascii="Times New Roman" w:hAnsi="Times New Roman"/>
          <w:b w:val="0"/>
          <w:sz w:val="24"/>
          <w:lang w:val="es-CO"/>
        </w:rPr>
        <w:t>,</w:t>
      </w:r>
      <w:r>
        <w:rPr>
          <w:rFonts w:ascii="Times New Roman" w:hAnsi="Times New Roman"/>
          <w:b w:val="0"/>
          <w:sz w:val="24"/>
          <w:lang w:val="es-CO"/>
        </w:rPr>
        <w:t xml:space="preserve"> como lo indica en este caso la última cifra decimal. </w:t>
      </w:r>
    </w:p>
    <w:p w14:paraId="47733637" w14:textId="77777777" w:rsidR="00C41A91" w:rsidRDefault="00C41A91" w:rsidP="00C41A91">
      <w:pPr>
        <w:pStyle w:val="Seccin3PLANETA"/>
        <w:rPr>
          <w:rFonts w:ascii="Times New Roman" w:hAnsi="Times New Roman"/>
          <w:b w:val="0"/>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C41A91" w:rsidRPr="006C497A" w14:paraId="07F46F8C" w14:textId="77777777" w:rsidTr="004E535D">
        <w:tc>
          <w:tcPr>
            <w:tcW w:w="9147" w:type="dxa"/>
            <w:gridSpan w:val="2"/>
            <w:shd w:val="clear" w:color="auto" w:fill="0D0D0D" w:themeFill="text1" w:themeFillTint="F2"/>
          </w:tcPr>
          <w:p w14:paraId="29F3C5B5" w14:textId="77777777" w:rsidR="00C41A91" w:rsidRPr="006C497A" w:rsidRDefault="00C41A91" w:rsidP="004E535D">
            <w:pPr>
              <w:jc w:val="center"/>
              <w:rPr>
                <w:rFonts w:ascii="Times New Roman" w:hAnsi="Times New Roman" w:cs="Arial"/>
                <w:b/>
                <w:color w:val="FFFFFF" w:themeColor="background1"/>
                <w:sz w:val="24"/>
                <w:szCs w:val="24"/>
              </w:rPr>
            </w:pPr>
            <w:r w:rsidRPr="006C497A">
              <w:rPr>
                <w:rFonts w:ascii="Times New Roman" w:hAnsi="Times New Roman" w:cs="Arial"/>
                <w:b/>
                <w:color w:val="FFFFFF" w:themeColor="background1"/>
                <w:sz w:val="24"/>
                <w:szCs w:val="24"/>
              </w:rPr>
              <w:t>Imagen (fotografía, gráfica o ilustración)</w:t>
            </w:r>
          </w:p>
        </w:tc>
      </w:tr>
      <w:tr w:rsidR="00C41A91" w:rsidRPr="006C497A" w14:paraId="3EE5975F" w14:textId="77777777" w:rsidTr="004E535D">
        <w:tc>
          <w:tcPr>
            <w:tcW w:w="1384" w:type="dxa"/>
          </w:tcPr>
          <w:p w14:paraId="47680994" w14:textId="77777777" w:rsidR="00C41A91" w:rsidRPr="006C497A" w:rsidRDefault="00C41A91" w:rsidP="004E535D">
            <w:pPr>
              <w:rPr>
                <w:rFonts w:ascii="Times New Roman" w:hAnsi="Times New Roman" w:cs="Arial"/>
                <w:b/>
                <w:color w:val="000000"/>
                <w:sz w:val="24"/>
                <w:szCs w:val="24"/>
              </w:rPr>
            </w:pPr>
            <w:r w:rsidRPr="006C497A">
              <w:rPr>
                <w:rFonts w:ascii="Times New Roman" w:hAnsi="Times New Roman" w:cs="Arial"/>
                <w:b/>
                <w:color w:val="000000"/>
                <w:sz w:val="24"/>
                <w:szCs w:val="24"/>
              </w:rPr>
              <w:t>Código</w:t>
            </w:r>
          </w:p>
        </w:tc>
        <w:tc>
          <w:tcPr>
            <w:tcW w:w="7763" w:type="dxa"/>
          </w:tcPr>
          <w:p w14:paraId="7D4443AF" w14:textId="77777777" w:rsidR="00C41A91" w:rsidRPr="006C497A" w:rsidRDefault="00881D47" w:rsidP="004E535D">
            <w:pPr>
              <w:rPr>
                <w:rFonts w:ascii="Times New Roman" w:hAnsi="Times New Roman" w:cs="Arial"/>
                <w:b/>
                <w:color w:val="000000"/>
                <w:sz w:val="24"/>
                <w:szCs w:val="24"/>
              </w:rPr>
            </w:pPr>
            <w:r>
              <w:rPr>
                <w:rFonts w:ascii="Times New Roman" w:hAnsi="Times New Roman" w:cs="Arial"/>
                <w:color w:val="000000"/>
                <w:sz w:val="24"/>
                <w:szCs w:val="24"/>
              </w:rPr>
              <w:t>MA_06_07_IMG19</w:t>
            </w:r>
          </w:p>
        </w:tc>
      </w:tr>
      <w:tr w:rsidR="00C41A91" w:rsidRPr="006C497A" w14:paraId="063EF860" w14:textId="77777777" w:rsidTr="004E535D">
        <w:tc>
          <w:tcPr>
            <w:tcW w:w="1384" w:type="dxa"/>
          </w:tcPr>
          <w:p w14:paraId="08ECE8AA" w14:textId="77777777" w:rsidR="00C41A91" w:rsidRPr="006C497A" w:rsidRDefault="00C41A91" w:rsidP="004E535D">
            <w:pPr>
              <w:rPr>
                <w:rFonts w:ascii="Times New Roman" w:hAnsi="Times New Roman" w:cs="Arial"/>
                <w:color w:val="000000"/>
                <w:sz w:val="24"/>
                <w:szCs w:val="24"/>
              </w:rPr>
            </w:pPr>
            <w:r w:rsidRPr="006C497A">
              <w:rPr>
                <w:rFonts w:ascii="Times New Roman" w:hAnsi="Times New Roman" w:cs="Arial"/>
                <w:b/>
                <w:color w:val="000000"/>
                <w:sz w:val="24"/>
                <w:szCs w:val="24"/>
              </w:rPr>
              <w:t>Descripción</w:t>
            </w:r>
          </w:p>
        </w:tc>
        <w:tc>
          <w:tcPr>
            <w:tcW w:w="7763" w:type="dxa"/>
          </w:tcPr>
          <w:p w14:paraId="03A66A5F" w14:textId="77777777" w:rsidR="00C41A91" w:rsidRPr="006C497A" w:rsidRDefault="00C41A91" w:rsidP="004E535D">
            <w:pPr>
              <w:rPr>
                <w:rFonts w:ascii="Times New Roman" w:hAnsi="Times New Roman" w:cs="Arial"/>
                <w:color w:val="000000"/>
                <w:sz w:val="24"/>
                <w:szCs w:val="24"/>
              </w:rPr>
            </w:pPr>
            <w:r w:rsidRPr="006C497A">
              <w:rPr>
                <w:rFonts w:ascii="Times New Roman" w:hAnsi="Times New Roman" w:cs="Arial"/>
                <w:color w:val="000000"/>
                <w:sz w:val="24"/>
                <w:szCs w:val="24"/>
              </w:rPr>
              <w:t xml:space="preserve">Representación gráfica de </w:t>
            </w:r>
            <w:r>
              <w:rPr>
                <w:rFonts w:ascii="Times New Roman" w:hAnsi="Times New Roman" w:cs="Arial"/>
                <w:color w:val="000000"/>
                <w:sz w:val="24"/>
                <w:szCs w:val="24"/>
              </w:rPr>
              <w:t xml:space="preserve">109,4 </w:t>
            </w:r>
            <w:r w:rsidRPr="006C497A">
              <w:rPr>
                <w:rFonts w:ascii="Times New Roman" w:hAnsi="Times New Roman" w:cs="Arial"/>
                <w:color w:val="000000"/>
                <w:sz w:val="24"/>
                <w:szCs w:val="24"/>
              </w:rPr>
              <w:t>en la recta numérica</w:t>
            </w:r>
          </w:p>
          <w:p w14:paraId="224B8339" w14:textId="77777777" w:rsidR="00C41A91" w:rsidRPr="006C497A" w:rsidRDefault="005244D7" w:rsidP="004E535D">
            <w:pPr>
              <w:rPr>
                <w:rFonts w:ascii="Times New Roman" w:hAnsi="Times New Roman" w:cs="Arial"/>
                <w:color w:val="000000"/>
                <w:sz w:val="24"/>
                <w:szCs w:val="24"/>
              </w:rPr>
            </w:pPr>
            <w:r w:rsidRPr="00B82C45">
              <w:rPr>
                <w:sz w:val="24"/>
                <w:szCs w:val="24"/>
                <w:lang w:val="es-ES_tradnl"/>
              </w:rPr>
              <w:object w:dxaOrig="6070" w:dyaOrig="1380" w14:anchorId="1DA080AB">
                <v:shape id="_x0000_i1043" type="#_x0000_t75" style="width:304pt;height:69.35pt" o:ole="">
                  <v:imagedata r:id="rId45" o:title=""/>
                </v:shape>
                <o:OLEObject Type="Embed" ProgID="PBrush" ShapeID="_x0000_i1043" DrawAspect="Content" ObjectID="_1388057062" r:id="rId46"/>
              </w:object>
            </w:r>
          </w:p>
          <w:p w14:paraId="45F5EAD6" w14:textId="77777777" w:rsidR="00C41A91" w:rsidRPr="006C497A" w:rsidRDefault="00C41A91" w:rsidP="004E535D">
            <w:pPr>
              <w:rPr>
                <w:rFonts w:ascii="Times New Roman" w:hAnsi="Times New Roman" w:cs="Arial"/>
                <w:color w:val="000000"/>
                <w:sz w:val="24"/>
                <w:szCs w:val="24"/>
              </w:rPr>
            </w:pPr>
          </w:p>
        </w:tc>
      </w:tr>
      <w:tr w:rsidR="00C41A91" w:rsidRPr="006C497A" w14:paraId="47C064B5" w14:textId="77777777" w:rsidTr="004E535D">
        <w:tc>
          <w:tcPr>
            <w:tcW w:w="1384" w:type="dxa"/>
          </w:tcPr>
          <w:p w14:paraId="38CB2C2E" w14:textId="77777777" w:rsidR="00C41A91" w:rsidRPr="006C497A" w:rsidRDefault="00C41A91" w:rsidP="004E535D">
            <w:pPr>
              <w:rPr>
                <w:rFonts w:ascii="Times New Roman" w:hAnsi="Times New Roman" w:cs="Arial"/>
                <w:color w:val="000000"/>
                <w:sz w:val="24"/>
                <w:szCs w:val="24"/>
              </w:rPr>
            </w:pPr>
            <w:r w:rsidRPr="006C497A">
              <w:rPr>
                <w:rFonts w:ascii="Times New Roman" w:hAnsi="Times New Roman" w:cs="Arial"/>
                <w:b/>
                <w:color w:val="000000"/>
                <w:sz w:val="24"/>
                <w:szCs w:val="24"/>
              </w:rPr>
              <w:t>Código Shutterstock (o URL o la ruta en AulaPlaneta)</w:t>
            </w:r>
          </w:p>
        </w:tc>
        <w:tc>
          <w:tcPr>
            <w:tcW w:w="7763" w:type="dxa"/>
          </w:tcPr>
          <w:p w14:paraId="656AA81E" w14:textId="77777777" w:rsidR="00C41A91" w:rsidRPr="006C497A" w:rsidRDefault="00C41A91" w:rsidP="004E535D">
            <w:pPr>
              <w:rPr>
                <w:rFonts w:ascii="Times New Roman" w:hAnsi="Times New Roman" w:cs="Arial"/>
                <w:color w:val="000000"/>
                <w:sz w:val="24"/>
                <w:szCs w:val="24"/>
              </w:rPr>
            </w:pPr>
          </w:p>
        </w:tc>
      </w:tr>
      <w:tr w:rsidR="00C41A91" w:rsidRPr="006C497A" w14:paraId="28BBEA8F" w14:textId="77777777" w:rsidTr="004E535D">
        <w:tc>
          <w:tcPr>
            <w:tcW w:w="1384" w:type="dxa"/>
          </w:tcPr>
          <w:p w14:paraId="3AE45D7A" w14:textId="77777777" w:rsidR="00C41A91" w:rsidRPr="006C497A" w:rsidRDefault="00C41A91" w:rsidP="004E535D">
            <w:pPr>
              <w:rPr>
                <w:rFonts w:ascii="Times New Roman" w:hAnsi="Times New Roman" w:cs="Arial"/>
                <w:color w:val="000000"/>
                <w:sz w:val="24"/>
                <w:szCs w:val="24"/>
              </w:rPr>
            </w:pPr>
            <w:r w:rsidRPr="006C497A">
              <w:rPr>
                <w:rFonts w:ascii="Times New Roman" w:hAnsi="Times New Roman" w:cs="Arial"/>
                <w:b/>
                <w:color w:val="000000"/>
                <w:sz w:val="24"/>
                <w:szCs w:val="24"/>
              </w:rPr>
              <w:t>Pie de imagen</w:t>
            </w:r>
          </w:p>
        </w:tc>
        <w:tc>
          <w:tcPr>
            <w:tcW w:w="7763" w:type="dxa"/>
          </w:tcPr>
          <w:p w14:paraId="65E2F679" w14:textId="77777777" w:rsidR="00C41A91" w:rsidRPr="006C497A" w:rsidRDefault="00C41A91" w:rsidP="004E535D">
            <w:pPr>
              <w:pStyle w:val="TextoPLANETA"/>
              <w:rPr>
                <w:rFonts w:ascii="Times New Roman" w:hAnsi="Times New Roman"/>
                <w:color w:val="000000"/>
                <w:sz w:val="24"/>
                <w:szCs w:val="24"/>
              </w:rPr>
            </w:pPr>
            <w:r>
              <w:rPr>
                <w:rFonts w:ascii="Times New Roman" w:hAnsi="Times New Roman"/>
                <w:sz w:val="24"/>
                <w:szCs w:val="24"/>
              </w:rPr>
              <w:t xml:space="preserve">Representación gráfica de 109,4 en la recta numérica. </w:t>
            </w:r>
          </w:p>
          <w:p w14:paraId="4F16620A" w14:textId="77777777" w:rsidR="00C41A91" w:rsidRPr="006C497A" w:rsidRDefault="00C41A91" w:rsidP="004E535D">
            <w:pPr>
              <w:rPr>
                <w:rFonts w:ascii="Times New Roman" w:hAnsi="Times New Roman" w:cs="Arial"/>
                <w:color w:val="000000"/>
                <w:sz w:val="24"/>
                <w:szCs w:val="24"/>
              </w:rPr>
            </w:pPr>
          </w:p>
        </w:tc>
      </w:tr>
      <w:tr w:rsidR="00C41A91" w:rsidRPr="008C2F79" w14:paraId="48513CD6" w14:textId="77777777" w:rsidTr="004E535D">
        <w:tc>
          <w:tcPr>
            <w:tcW w:w="1384" w:type="dxa"/>
          </w:tcPr>
          <w:p w14:paraId="4C222A05" w14:textId="77777777" w:rsidR="00C41A91" w:rsidRPr="006C497A" w:rsidRDefault="00C41A91" w:rsidP="004E535D">
            <w:pPr>
              <w:rPr>
                <w:rFonts w:ascii="Times New Roman" w:hAnsi="Times New Roman" w:cs="Arial"/>
                <w:b/>
                <w:color w:val="000000"/>
                <w:sz w:val="24"/>
                <w:szCs w:val="24"/>
              </w:rPr>
            </w:pPr>
            <w:r w:rsidRPr="006C497A">
              <w:rPr>
                <w:rFonts w:ascii="Times New Roman" w:hAnsi="Times New Roman" w:cs="Arial"/>
                <w:b/>
                <w:color w:val="000000"/>
                <w:sz w:val="24"/>
                <w:szCs w:val="24"/>
              </w:rPr>
              <w:t>Ubicación del pie de imagen</w:t>
            </w:r>
          </w:p>
        </w:tc>
        <w:tc>
          <w:tcPr>
            <w:tcW w:w="7763" w:type="dxa"/>
          </w:tcPr>
          <w:p w14:paraId="55B2D2E3" w14:textId="77777777" w:rsidR="00C41A91" w:rsidRPr="008C2F79" w:rsidRDefault="00C41A91" w:rsidP="004E535D">
            <w:pPr>
              <w:rPr>
                <w:rFonts w:ascii="Times New Roman" w:hAnsi="Times New Roman" w:cs="Arial"/>
                <w:color w:val="000000"/>
                <w:sz w:val="24"/>
                <w:szCs w:val="24"/>
              </w:rPr>
            </w:pPr>
            <w:r w:rsidRPr="006C497A">
              <w:rPr>
                <w:rFonts w:ascii="Times New Roman" w:hAnsi="Times New Roman" w:cs="Arial"/>
                <w:color w:val="000000"/>
                <w:sz w:val="24"/>
                <w:szCs w:val="24"/>
              </w:rPr>
              <w:t>Inferior</w:t>
            </w:r>
          </w:p>
        </w:tc>
      </w:tr>
    </w:tbl>
    <w:p w14:paraId="6F97A692" w14:textId="77777777" w:rsidR="00CE1464" w:rsidRPr="00E64A67" w:rsidRDefault="00CE1464" w:rsidP="00E64A67">
      <w:pPr>
        <w:pStyle w:val="TextoPLANETA"/>
        <w:rPr>
          <w:rFonts w:ascii="Times New Roman" w:hAnsi="Times New Roman"/>
          <w:sz w:val="24"/>
          <w:lang w:val="es-CO"/>
        </w:rPr>
      </w:pPr>
    </w:p>
    <w:p w14:paraId="27DE1E29" w14:textId="77777777" w:rsidR="00C5656F" w:rsidRPr="00F90A74" w:rsidRDefault="00C5656F" w:rsidP="00F90A74">
      <w:pPr>
        <w:pStyle w:val="Seccin3PLANETA"/>
        <w:rPr>
          <w:rFonts w:ascii="Times New Roman" w:hAnsi="Times New Roman"/>
          <w:b w:val="0"/>
          <w:sz w:val="24"/>
          <w:lang w:val="es-CO"/>
        </w:rPr>
      </w:pPr>
    </w:p>
    <w:tbl>
      <w:tblPr>
        <w:tblStyle w:val="Tablaconcuadrcula"/>
        <w:tblW w:w="0" w:type="auto"/>
        <w:shd w:val="clear" w:color="auto" w:fill="FF0000"/>
        <w:tblLook w:val="04A0" w:firstRow="1" w:lastRow="0" w:firstColumn="1" w:lastColumn="0" w:noHBand="0" w:noVBand="1"/>
      </w:tblPr>
      <w:tblGrid>
        <w:gridCol w:w="2518"/>
        <w:gridCol w:w="6515"/>
      </w:tblGrid>
      <w:tr w:rsidR="0039218A" w:rsidRPr="008C2F79" w14:paraId="6AB6FB5A" w14:textId="77777777" w:rsidTr="0039218A">
        <w:tc>
          <w:tcPr>
            <w:tcW w:w="9033" w:type="dxa"/>
            <w:gridSpan w:val="2"/>
            <w:shd w:val="clear" w:color="auto" w:fill="000000" w:themeFill="text1"/>
          </w:tcPr>
          <w:p w14:paraId="0F37CCC3" w14:textId="77777777" w:rsidR="0039218A" w:rsidRPr="008C2F79" w:rsidRDefault="0039218A" w:rsidP="0039218A">
            <w:pPr>
              <w:pStyle w:val="TextoPLANETA"/>
              <w:jc w:val="center"/>
              <w:rPr>
                <w:rFonts w:ascii="Times New Roman" w:hAnsi="Times New Roman"/>
                <w:b/>
                <w:sz w:val="24"/>
                <w:szCs w:val="24"/>
                <w:lang w:val="es-CO"/>
              </w:rPr>
            </w:pPr>
            <w:r w:rsidRPr="008C2F79">
              <w:rPr>
                <w:rFonts w:ascii="Times New Roman" w:hAnsi="Times New Roman"/>
                <w:b/>
                <w:sz w:val="24"/>
                <w:szCs w:val="24"/>
                <w:lang w:val="es-CO"/>
              </w:rPr>
              <w:t>Profundiza (recurso de exposición)</w:t>
            </w:r>
          </w:p>
        </w:tc>
      </w:tr>
      <w:tr w:rsidR="0039218A" w:rsidRPr="008C2F79" w14:paraId="56707A1A" w14:textId="77777777" w:rsidTr="0039218A">
        <w:tc>
          <w:tcPr>
            <w:tcW w:w="2518" w:type="dxa"/>
            <w:shd w:val="clear" w:color="auto" w:fill="auto"/>
          </w:tcPr>
          <w:p w14:paraId="08D5937A" w14:textId="77777777" w:rsidR="0039218A" w:rsidRPr="008C2F79" w:rsidRDefault="0039218A" w:rsidP="0039218A">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shd w:val="clear" w:color="auto" w:fill="auto"/>
          </w:tcPr>
          <w:p w14:paraId="04875264" w14:textId="77777777" w:rsidR="0039218A" w:rsidRPr="008C2F79" w:rsidRDefault="0039218A" w:rsidP="0039218A">
            <w:pPr>
              <w:rPr>
                <w:rFonts w:ascii="Times New Roman" w:hAnsi="Times New Roman" w:cs="Arial"/>
                <w:sz w:val="24"/>
                <w:szCs w:val="24"/>
              </w:rPr>
            </w:pPr>
            <w:r w:rsidRPr="008C2F79">
              <w:rPr>
                <w:rFonts w:ascii="Times New Roman" w:hAnsi="Times New Roman" w:cs="Arial"/>
                <w:sz w:val="24"/>
                <w:szCs w:val="24"/>
              </w:rPr>
              <w:t xml:space="preserve">MA_06_07_REC220 </w:t>
            </w:r>
            <w:r w:rsidRPr="008C2F79">
              <w:rPr>
                <w:rFonts w:ascii="Times New Roman" w:hAnsi="Times New Roman" w:cs="Arial"/>
                <w:color w:val="000000"/>
                <w:sz w:val="24"/>
                <w:szCs w:val="24"/>
                <w:highlight w:val="magenta"/>
              </w:rPr>
              <w:t>(nuevo)</w:t>
            </w:r>
            <w:r w:rsidRPr="008C2F79">
              <w:rPr>
                <w:rFonts w:ascii="Times New Roman" w:hAnsi="Times New Roman" w:cs="Arial"/>
                <w:sz w:val="24"/>
                <w:szCs w:val="24"/>
              </w:rPr>
              <w:t xml:space="preserve"> </w:t>
            </w:r>
            <w:r w:rsidRPr="008C2F79">
              <w:rPr>
                <w:rFonts w:ascii="Times New Roman" w:hAnsi="Times New Roman" w:cs="Arial"/>
                <w:b/>
                <w:color w:val="FFFFFF" w:themeColor="background1"/>
                <w:sz w:val="24"/>
                <w:szCs w:val="24"/>
                <w:highlight w:val="blue"/>
              </w:rPr>
              <w:t>(NO APARECE EN EL CUADERNO DE ESTUDIO)</w:t>
            </w:r>
          </w:p>
        </w:tc>
      </w:tr>
      <w:tr w:rsidR="0039218A" w:rsidRPr="008C2F79" w14:paraId="7F83CD6E" w14:textId="77777777" w:rsidTr="0039218A">
        <w:tc>
          <w:tcPr>
            <w:tcW w:w="2518" w:type="dxa"/>
            <w:shd w:val="clear" w:color="auto" w:fill="auto"/>
          </w:tcPr>
          <w:p w14:paraId="340924FE" w14:textId="77777777" w:rsidR="0039218A" w:rsidRPr="008C2F79" w:rsidRDefault="0039218A" w:rsidP="0039218A">
            <w:pPr>
              <w:rPr>
                <w:rFonts w:ascii="Times New Roman" w:hAnsi="Times New Roman" w:cs="Arial"/>
                <w:b/>
                <w:color w:val="000000"/>
                <w:sz w:val="24"/>
                <w:szCs w:val="24"/>
              </w:rPr>
            </w:pPr>
            <w:r w:rsidRPr="008C2F79">
              <w:rPr>
                <w:rFonts w:ascii="Times New Roman" w:hAnsi="Times New Roman" w:cs="Arial"/>
                <w:b/>
                <w:color w:val="000000"/>
                <w:sz w:val="24"/>
                <w:szCs w:val="24"/>
              </w:rPr>
              <w:t>Título</w:t>
            </w:r>
          </w:p>
        </w:tc>
        <w:tc>
          <w:tcPr>
            <w:tcW w:w="6515" w:type="dxa"/>
            <w:shd w:val="clear" w:color="auto" w:fill="auto"/>
          </w:tcPr>
          <w:p w14:paraId="5DDCED2D" w14:textId="77777777" w:rsidR="0039218A" w:rsidRPr="008C2F79" w:rsidRDefault="0039218A" w:rsidP="0039218A">
            <w:pPr>
              <w:rPr>
                <w:rFonts w:ascii="Times New Roman" w:hAnsi="Times New Roman" w:cs="Arial"/>
                <w:sz w:val="24"/>
                <w:szCs w:val="24"/>
              </w:rPr>
            </w:pPr>
            <w:r w:rsidRPr="008C2F79">
              <w:rPr>
                <w:rFonts w:ascii="Times New Roman" w:hAnsi="Times New Roman" w:cs="Arial"/>
                <w:sz w:val="24"/>
                <w:szCs w:val="24"/>
              </w:rPr>
              <w:t>Representación de números decimales en la recta</w:t>
            </w:r>
          </w:p>
        </w:tc>
      </w:tr>
      <w:tr w:rsidR="0039218A" w:rsidRPr="008C2F79" w14:paraId="5C222DED" w14:textId="77777777" w:rsidTr="0039218A">
        <w:tc>
          <w:tcPr>
            <w:tcW w:w="2518" w:type="dxa"/>
            <w:shd w:val="clear" w:color="auto" w:fill="auto"/>
          </w:tcPr>
          <w:p w14:paraId="7E6CFF5A" w14:textId="77777777" w:rsidR="0039218A" w:rsidRPr="008C2F79" w:rsidRDefault="0039218A" w:rsidP="0039218A">
            <w:pPr>
              <w:rPr>
                <w:rFonts w:ascii="Times New Roman" w:hAnsi="Times New Roman" w:cs="Arial"/>
                <w:b/>
                <w:color w:val="000000"/>
                <w:sz w:val="24"/>
                <w:szCs w:val="24"/>
              </w:rPr>
            </w:pPr>
            <w:r w:rsidRPr="008C2F79">
              <w:rPr>
                <w:rFonts w:ascii="Times New Roman" w:hAnsi="Times New Roman" w:cs="Arial"/>
                <w:b/>
                <w:color w:val="000000"/>
                <w:sz w:val="24"/>
                <w:szCs w:val="24"/>
              </w:rPr>
              <w:t>Descripción</w:t>
            </w:r>
          </w:p>
        </w:tc>
        <w:tc>
          <w:tcPr>
            <w:tcW w:w="6515" w:type="dxa"/>
            <w:shd w:val="clear" w:color="auto" w:fill="auto"/>
          </w:tcPr>
          <w:p w14:paraId="368D0C6B" w14:textId="77777777" w:rsidR="0039218A" w:rsidRPr="008C2F79" w:rsidRDefault="0039218A" w:rsidP="0039218A">
            <w:pPr>
              <w:rPr>
                <w:rFonts w:ascii="Times New Roman" w:hAnsi="Times New Roman" w:cs="Arial"/>
                <w:sz w:val="24"/>
                <w:szCs w:val="24"/>
              </w:rPr>
            </w:pPr>
            <w:r w:rsidRPr="008C2F79">
              <w:rPr>
                <w:rFonts w:ascii="Times New Roman" w:hAnsi="Times New Roman" w:cs="Arial"/>
                <w:sz w:val="24"/>
                <w:szCs w:val="24"/>
              </w:rPr>
              <w:t>Interactivo que explica la comparación de fracciones utilizando la recta numérica</w:t>
            </w:r>
          </w:p>
        </w:tc>
      </w:tr>
    </w:tbl>
    <w:p w14:paraId="2648BAC3" w14:textId="77777777" w:rsidR="0039218A" w:rsidRPr="008C2F79" w:rsidRDefault="0039218A" w:rsidP="00AD5DC3">
      <w:pPr>
        <w:pStyle w:val="TextoPLANETA"/>
        <w:rPr>
          <w:rFonts w:ascii="Times New Roman" w:hAnsi="Times New Roman"/>
          <w:sz w:val="24"/>
          <w:lang w:val="es-CO"/>
        </w:rPr>
      </w:pPr>
    </w:p>
    <w:p w14:paraId="4F318043" w14:textId="77777777" w:rsidR="00AD5DC3" w:rsidRPr="008C2F79" w:rsidRDefault="00AD5DC3" w:rsidP="00AD5DC3">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221430" w:rsidRPr="008C2F79" w14:paraId="148848A2" w14:textId="77777777" w:rsidTr="00C44F7D">
        <w:tc>
          <w:tcPr>
            <w:tcW w:w="9005" w:type="dxa"/>
            <w:gridSpan w:val="2"/>
            <w:shd w:val="clear" w:color="auto" w:fill="000000" w:themeFill="text1"/>
          </w:tcPr>
          <w:p w14:paraId="391277BC" w14:textId="77777777" w:rsidR="00221430" w:rsidRPr="008C2F79" w:rsidRDefault="00221430"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221430" w:rsidRPr="008C2F79" w14:paraId="4D622D8F" w14:textId="77777777" w:rsidTr="00C44F7D">
        <w:tc>
          <w:tcPr>
            <w:tcW w:w="2512" w:type="dxa"/>
          </w:tcPr>
          <w:p w14:paraId="4B572074" w14:textId="77777777" w:rsidR="00221430" w:rsidRPr="008C2F79" w:rsidRDefault="00221430"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884E56B" w14:textId="77777777" w:rsidR="00221430" w:rsidRPr="008C2F79" w:rsidRDefault="00221430"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MA_06_07_REC230 </w:t>
            </w:r>
            <w:r w:rsidRPr="008C2F79">
              <w:rPr>
                <w:rFonts w:ascii="Times New Roman" w:hAnsi="Times New Roman" w:cs="Arial"/>
                <w:color w:val="000000"/>
                <w:sz w:val="24"/>
                <w:szCs w:val="24"/>
                <w:highlight w:val="magenta"/>
              </w:rPr>
              <w:t>(nuevo)</w:t>
            </w:r>
          </w:p>
        </w:tc>
      </w:tr>
      <w:tr w:rsidR="00221430" w:rsidRPr="008C2F79" w14:paraId="3157E41C" w14:textId="77777777" w:rsidTr="00C44F7D">
        <w:tc>
          <w:tcPr>
            <w:tcW w:w="2512" w:type="dxa"/>
          </w:tcPr>
          <w:p w14:paraId="4A7AB22C" w14:textId="77777777" w:rsidR="00221430" w:rsidRPr="008C2F79" w:rsidRDefault="00221430"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6012190D" w14:textId="77777777" w:rsidR="00221430" w:rsidRPr="008C2F79" w:rsidRDefault="0039218A" w:rsidP="00C44F7D">
            <w:pPr>
              <w:rPr>
                <w:rFonts w:ascii="Times New Roman" w:hAnsi="Times New Roman" w:cs="Arial"/>
                <w:color w:val="000000"/>
                <w:sz w:val="24"/>
                <w:szCs w:val="24"/>
              </w:rPr>
            </w:pPr>
            <w:r w:rsidRPr="008C2F79">
              <w:rPr>
                <w:rFonts w:ascii="Times New Roman" w:hAnsi="Times New Roman" w:cs="Arial"/>
                <w:color w:val="000000"/>
                <w:sz w:val="24"/>
                <w:szCs w:val="24"/>
              </w:rPr>
              <w:t>Representa números decimales en la recta</w:t>
            </w:r>
          </w:p>
        </w:tc>
      </w:tr>
      <w:tr w:rsidR="00221430" w:rsidRPr="008C2F79" w14:paraId="0EEFCA4F" w14:textId="77777777" w:rsidTr="00C44F7D">
        <w:tc>
          <w:tcPr>
            <w:tcW w:w="2512" w:type="dxa"/>
          </w:tcPr>
          <w:p w14:paraId="13D6DE97" w14:textId="77777777" w:rsidR="00221430" w:rsidRPr="008C2F79" w:rsidRDefault="00221430"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35260738" w14:textId="77777777" w:rsidR="00221430" w:rsidRPr="008C2F79" w:rsidRDefault="0039218A"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practicar la ubicación de números decimales en la recta numérica</w:t>
            </w:r>
          </w:p>
        </w:tc>
      </w:tr>
    </w:tbl>
    <w:p w14:paraId="2030FFCF" w14:textId="77777777" w:rsidR="00C5656F" w:rsidRDefault="00C5656F" w:rsidP="00AD5DC3">
      <w:pPr>
        <w:pStyle w:val="TextoPLANETA"/>
        <w:rPr>
          <w:rFonts w:ascii="Times New Roman" w:hAnsi="Times New Roman"/>
          <w:sz w:val="24"/>
          <w:lang w:val="es-CO"/>
        </w:rPr>
      </w:pPr>
    </w:p>
    <w:p w14:paraId="12D26A24" w14:textId="77777777" w:rsidR="00C5656F" w:rsidRPr="008C2F79" w:rsidRDefault="00C5656F" w:rsidP="00C5656F">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Pr>
          <w:rFonts w:ascii="Times New Roman" w:hAnsi="Times New Roman"/>
          <w:sz w:val="24"/>
          <w:lang w:val="es-CO"/>
        </w:rPr>
        <w:t>4.1</w:t>
      </w:r>
      <w:r w:rsidRPr="008C2F79">
        <w:rPr>
          <w:rFonts w:ascii="Times New Roman" w:hAnsi="Times New Roman"/>
          <w:sz w:val="24"/>
          <w:lang w:val="es-CO"/>
        </w:rPr>
        <w:t xml:space="preserve"> Consolidación</w:t>
      </w:r>
    </w:p>
    <w:p w14:paraId="2D3E9490" w14:textId="77777777" w:rsidR="00C5656F" w:rsidRPr="008C2F79" w:rsidRDefault="00C5656F" w:rsidP="00C5656F">
      <w:pPr>
        <w:pStyle w:val="Seccin1PLANETA"/>
        <w:rPr>
          <w:rFonts w:ascii="Times New Roman" w:hAnsi="Times New Roman"/>
          <w:sz w:val="24"/>
          <w:highlight w:val="yellow"/>
        </w:rPr>
      </w:pPr>
    </w:p>
    <w:p w14:paraId="54D6159A" w14:textId="77777777" w:rsidR="00C5656F" w:rsidRPr="008C2F79" w:rsidRDefault="00C5656F" w:rsidP="00AD5DC3">
      <w:pPr>
        <w:pStyle w:val="TextoPLANETA"/>
        <w:rPr>
          <w:rFonts w:ascii="Times New Roman" w:hAnsi="Times New Roman"/>
          <w:sz w:val="24"/>
          <w:lang w:val="es-CO"/>
        </w:rPr>
      </w:pPr>
      <w:r w:rsidRPr="008C2F79">
        <w:rPr>
          <w:rFonts w:ascii="Times New Roman" w:hAnsi="Times New Roman"/>
          <w:sz w:val="24"/>
          <w:lang w:val="es-CO"/>
        </w:rPr>
        <w:t>Actividades para afianzar lo que</w:t>
      </w:r>
      <w:r w:rsidR="004141BD">
        <w:rPr>
          <w:rFonts w:ascii="Times New Roman" w:hAnsi="Times New Roman"/>
          <w:sz w:val="24"/>
          <w:lang w:val="es-CO"/>
        </w:rPr>
        <w:t xml:space="preserve"> </w:t>
      </w:r>
      <w:r w:rsidR="006A2192">
        <w:rPr>
          <w:rFonts w:ascii="Times New Roman" w:hAnsi="Times New Roman"/>
          <w:sz w:val="24"/>
          <w:lang w:val="es-CO"/>
        </w:rPr>
        <w:t>has</w:t>
      </w:r>
      <w:r w:rsidR="004141BD">
        <w:rPr>
          <w:rFonts w:ascii="Times New Roman" w:hAnsi="Times New Roman"/>
          <w:sz w:val="24"/>
          <w:lang w:val="es-CO"/>
        </w:rPr>
        <w:t xml:space="preserve"> aprendido en esta sección.</w:t>
      </w:r>
    </w:p>
    <w:tbl>
      <w:tblPr>
        <w:tblStyle w:val="Tablaconcuadrcula"/>
        <w:tblpPr w:leftFromText="141" w:rightFromText="141" w:vertAnchor="text" w:horzAnchor="page" w:tblpX="1810" w:tblpY="145"/>
        <w:tblW w:w="0" w:type="auto"/>
        <w:tblLook w:val="04A0" w:firstRow="1" w:lastRow="0" w:firstColumn="1" w:lastColumn="0" w:noHBand="0" w:noVBand="1"/>
      </w:tblPr>
      <w:tblGrid>
        <w:gridCol w:w="2512"/>
        <w:gridCol w:w="6493"/>
      </w:tblGrid>
      <w:tr w:rsidR="00CF19DF" w:rsidRPr="008C2F79" w14:paraId="24562027" w14:textId="77777777" w:rsidTr="00C5656F">
        <w:tc>
          <w:tcPr>
            <w:tcW w:w="9005" w:type="dxa"/>
            <w:gridSpan w:val="2"/>
            <w:shd w:val="clear" w:color="auto" w:fill="000000" w:themeFill="text1"/>
          </w:tcPr>
          <w:p w14:paraId="3407A51D" w14:textId="77777777" w:rsidR="00CF19DF" w:rsidRPr="008C2F79" w:rsidRDefault="00CF19DF" w:rsidP="00C5656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CF19DF" w:rsidRPr="008C2F79" w14:paraId="71CD73C1" w14:textId="77777777" w:rsidTr="00C5656F">
        <w:tc>
          <w:tcPr>
            <w:tcW w:w="2512" w:type="dxa"/>
          </w:tcPr>
          <w:p w14:paraId="171C511C" w14:textId="77777777" w:rsidR="00CF19DF" w:rsidRPr="008C2F79" w:rsidRDefault="00CF19DF" w:rsidP="00C5656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346069F4" w14:textId="77777777" w:rsidR="00CF19DF" w:rsidRPr="008C2F79" w:rsidRDefault="00CF19DF" w:rsidP="00C5656F">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MA_06_07_REC240 </w:t>
            </w:r>
            <w:r w:rsidRPr="008C2F79">
              <w:rPr>
                <w:rFonts w:ascii="Times New Roman" w:hAnsi="Times New Roman" w:cs="Arial"/>
                <w:color w:val="000000"/>
                <w:sz w:val="24"/>
                <w:szCs w:val="24"/>
                <w:highlight w:val="magenta"/>
              </w:rPr>
              <w:t>(nuevo)</w:t>
            </w:r>
          </w:p>
        </w:tc>
      </w:tr>
      <w:tr w:rsidR="00CF19DF" w:rsidRPr="008C2F79" w14:paraId="695E360D" w14:textId="77777777" w:rsidTr="00C5656F">
        <w:tc>
          <w:tcPr>
            <w:tcW w:w="2512" w:type="dxa"/>
          </w:tcPr>
          <w:p w14:paraId="71DEA334" w14:textId="77777777" w:rsidR="00CF19DF" w:rsidRPr="008C2F79" w:rsidRDefault="00CF19DF" w:rsidP="00C5656F">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0527F7E8" w14:textId="77777777" w:rsidR="00CF19DF" w:rsidRPr="008C2F79" w:rsidRDefault="00CF19DF" w:rsidP="00C5656F">
            <w:pPr>
              <w:rPr>
                <w:rFonts w:ascii="Times New Roman" w:hAnsi="Times New Roman" w:cs="Arial"/>
                <w:color w:val="000000"/>
                <w:sz w:val="24"/>
                <w:szCs w:val="24"/>
              </w:rPr>
            </w:pPr>
            <w:r w:rsidRPr="008C2F79">
              <w:rPr>
                <w:rFonts w:ascii="Times New Roman" w:hAnsi="Times New Roman" w:cs="Arial"/>
                <w:color w:val="000000"/>
                <w:sz w:val="24"/>
                <w:szCs w:val="24"/>
              </w:rPr>
              <w:t>Refuerza tu aprendizaje: La representación de números decimales en la recta</w:t>
            </w:r>
          </w:p>
        </w:tc>
      </w:tr>
      <w:tr w:rsidR="00CF19DF" w:rsidRPr="008C2F79" w14:paraId="7BAF924F" w14:textId="77777777" w:rsidTr="00C5656F">
        <w:tc>
          <w:tcPr>
            <w:tcW w:w="2512" w:type="dxa"/>
          </w:tcPr>
          <w:p w14:paraId="5E4C8875" w14:textId="77777777" w:rsidR="00CF19DF" w:rsidRPr="008C2F79" w:rsidRDefault="00CF19DF" w:rsidP="00C5656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391BD462" w14:textId="77777777" w:rsidR="00CF19DF" w:rsidRPr="008C2F79" w:rsidRDefault="00CF19DF" w:rsidP="00C5656F">
            <w:pPr>
              <w:rPr>
                <w:rFonts w:ascii="Times New Roman" w:hAnsi="Times New Roman" w:cs="Arial"/>
                <w:color w:val="000000"/>
                <w:sz w:val="24"/>
                <w:szCs w:val="24"/>
              </w:rPr>
            </w:pPr>
            <w:r w:rsidRPr="008C2F79">
              <w:rPr>
                <w:rFonts w:ascii="Times New Roman" w:hAnsi="Times New Roman" w:cs="Arial"/>
                <w:color w:val="000000"/>
                <w:sz w:val="24"/>
                <w:szCs w:val="24"/>
              </w:rPr>
              <w:t xml:space="preserve">Actividad </w:t>
            </w:r>
            <w:r w:rsidR="00C5656F">
              <w:rPr>
                <w:rFonts w:ascii="Times New Roman" w:hAnsi="Times New Roman" w:cs="Arial"/>
                <w:color w:val="000000"/>
                <w:sz w:val="24"/>
                <w:szCs w:val="24"/>
              </w:rPr>
              <w:t xml:space="preserve">sobre </w:t>
            </w:r>
            <w:r w:rsidR="00C5656F" w:rsidRPr="008C2F79">
              <w:rPr>
                <w:rFonts w:ascii="Times New Roman" w:hAnsi="Times New Roman" w:cs="Arial"/>
                <w:color w:val="000000"/>
                <w:sz w:val="24"/>
                <w:szCs w:val="24"/>
              </w:rPr>
              <w:t>La representación de números decimales en la recta</w:t>
            </w:r>
          </w:p>
        </w:tc>
      </w:tr>
    </w:tbl>
    <w:p w14:paraId="198CD152" w14:textId="77777777" w:rsidR="00CF19DF" w:rsidRPr="008C2F79" w:rsidRDefault="00CF19DF" w:rsidP="00AD5DC3">
      <w:pPr>
        <w:pStyle w:val="TextoPLANETA"/>
        <w:rPr>
          <w:rFonts w:ascii="Times New Roman" w:hAnsi="Times New Roman"/>
          <w:sz w:val="24"/>
          <w:lang w:val="es-CO"/>
        </w:rPr>
      </w:pPr>
    </w:p>
    <w:p w14:paraId="4A46EA90" w14:textId="77777777" w:rsidR="00CF19DF" w:rsidRPr="00210383" w:rsidRDefault="00CF19DF" w:rsidP="00CF19DF">
      <w:pPr>
        <w:pStyle w:val="Seccin1PLANETA"/>
        <w:rPr>
          <w:rFonts w:ascii="Times New Roman" w:hAnsi="Times New Roman"/>
          <w:color w:val="C00000"/>
          <w:sz w:val="24"/>
          <w:lang w:val="es-CO"/>
        </w:rPr>
      </w:pPr>
      <w:r w:rsidRPr="008C2F79">
        <w:rPr>
          <w:rFonts w:ascii="Times New Roman" w:hAnsi="Times New Roman"/>
          <w:sz w:val="24"/>
          <w:highlight w:val="yellow"/>
        </w:rPr>
        <w:t>[SECCIÓN 1]</w:t>
      </w:r>
      <w:r w:rsidRPr="008C2F79">
        <w:rPr>
          <w:rFonts w:ascii="Times New Roman" w:hAnsi="Times New Roman"/>
          <w:sz w:val="24"/>
        </w:rPr>
        <w:t xml:space="preserve"> </w:t>
      </w:r>
      <w:r w:rsidR="00C5656F">
        <w:rPr>
          <w:rFonts w:ascii="Times New Roman" w:hAnsi="Times New Roman"/>
          <w:sz w:val="24"/>
          <w:lang w:val="es-CO"/>
        </w:rPr>
        <w:t>5</w:t>
      </w:r>
      <w:r w:rsidR="001E1355">
        <w:rPr>
          <w:rFonts w:ascii="Times New Roman" w:hAnsi="Times New Roman"/>
          <w:sz w:val="24"/>
          <w:lang w:val="es-CO"/>
        </w:rPr>
        <w:t xml:space="preserve"> </w:t>
      </w:r>
      <w:r w:rsidR="001E1355" w:rsidRPr="00210383">
        <w:rPr>
          <w:rFonts w:ascii="Times New Roman" w:eastAsia="Calibri" w:hAnsi="Times New Roman" w:cs="Times New Roman"/>
          <w:sz w:val="24"/>
          <w:lang w:val="es-CO"/>
        </w:rPr>
        <w:t>La relación de orden en los números decimales</w:t>
      </w:r>
    </w:p>
    <w:p w14:paraId="1DA183DC" w14:textId="77777777" w:rsidR="00CF19DF" w:rsidRPr="008C2F79" w:rsidRDefault="00CF19DF" w:rsidP="00CF19DF">
      <w:pPr>
        <w:pStyle w:val="TextoPLANETA"/>
        <w:rPr>
          <w:rFonts w:ascii="Times New Roman" w:hAnsi="Times New Roman"/>
          <w:sz w:val="24"/>
          <w:lang w:val="es-CO"/>
        </w:rPr>
      </w:pPr>
    </w:p>
    <w:p w14:paraId="584C57D3" w14:textId="77777777" w:rsidR="00CF19DF" w:rsidRPr="008C2F79" w:rsidRDefault="007708FA" w:rsidP="00CF19DF">
      <w:pPr>
        <w:pStyle w:val="TextoPLANETA"/>
        <w:rPr>
          <w:rFonts w:ascii="Times New Roman" w:hAnsi="Times New Roman"/>
          <w:sz w:val="24"/>
          <w:lang w:val="es-CO"/>
        </w:rPr>
      </w:pPr>
      <w:r w:rsidRPr="008C2F79">
        <w:rPr>
          <w:rFonts w:ascii="Times New Roman" w:hAnsi="Times New Roman"/>
          <w:sz w:val="24"/>
          <w:lang w:val="es-CO"/>
        </w:rPr>
        <w:t>Para comparar dos números</w:t>
      </w:r>
      <w:r w:rsidR="004141BD">
        <w:rPr>
          <w:rFonts w:ascii="Times New Roman" w:hAnsi="Times New Roman"/>
          <w:sz w:val="24"/>
          <w:lang w:val="es-CO"/>
        </w:rPr>
        <w:t xml:space="preserve"> decimales se </w:t>
      </w:r>
      <w:r w:rsidR="00F570B6">
        <w:rPr>
          <w:rFonts w:ascii="Times New Roman" w:hAnsi="Times New Roman"/>
          <w:sz w:val="24"/>
          <w:lang w:val="es-CO"/>
        </w:rPr>
        <w:t>tienen en cuenta los siguientes casos</w:t>
      </w:r>
      <w:ins w:id="22" w:author="mercyranjel" w:date="2016-01-12T16:14:00Z">
        <w:r w:rsidR="001E1355">
          <w:rPr>
            <w:rFonts w:ascii="Times New Roman" w:hAnsi="Times New Roman"/>
            <w:sz w:val="24"/>
            <w:lang w:val="es-CO"/>
          </w:rPr>
          <w:t>.</w:t>
        </w:r>
      </w:ins>
    </w:p>
    <w:p w14:paraId="03D22FBE" w14:textId="77777777" w:rsidR="007708FA" w:rsidRPr="008C2F79" w:rsidRDefault="007708FA" w:rsidP="00CF19DF">
      <w:pPr>
        <w:pStyle w:val="TextoPLANETA"/>
        <w:rPr>
          <w:rFonts w:ascii="Times New Roman" w:hAnsi="Times New Roman"/>
          <w:sz w:val="24"/>
          <w:lang w:val="es-CO"/>
        </w:rPr>
      </w:pPr>
    </w:p>
    <w:p w14:paraId="317E49B1" w14:textId="77777777" w:rsidR="007708FA" w:rsidRDefault="00F570B6" w:rsidP="004141BD">
      <w:pPr>
        <w:pStyle w:val="TextoPLANETA"/>
        <w:rPr>
          <w:rFonts w:ascii="Times New Roman" w:hAnsi="Times New Roman"/>
          <w:sz w:val="24"/>
          <w:lang w:val="es-CO"/>
        </w:rPr>
      </w:pPr>
      <w:r>
        <w:rPr>
          <w:rFonts w:ascii="Times New Roman" w:hAnsi="Times New Roman"/>
          <w:b/>
          <w:sz w:val="24"/>
          <w:lang w:val="es-CO"/>
        </w:rPr>
        <w:t>Caso 1</w:t>
      </w:r>
      <w:r w:rsidR="004141BD">
        <w:rPr>
          <w:rFonts w:ascii="Times New Roman" w:hAnsi="Times New Roman"/>
          <w:sz w:val="24"/>
          <w:lang w:val="es-CO"/>
        </w:rPr>
        <w:t xml:space="preserve">. </w:t>
      </w:r>
      <w:r w:rsidR="007708FA" w:rsidRPr="008C2F79">
        <w:rPr>
          <w:rFonts w:ascii="Times New Roman" w:hAnsi="Times New Roman"/>
          <w:sz w:val="24"/>
          <w:lang w:val="es-CO"/>
        </w:rPr>
        <w:t xml:space="preserve">Se comparan las partes enteras, caso </w:t>
      </w:r>
      <w:r w:rsidR="001E1355">
        <w:rPr>
          <w:rFonts w:ascii="Times New Roman" w:hAnsi="Times New Roman"/>
          <w:sz w:val="24"/>
          <w:lang w:val="es-CO"/>
        </w:rPr>
        <w:t>en el cual</w:t>
      </w:r>
      <w:ins w:id="23" w:author="mercyranjel" w:date="2016-01-12T16:15:00Z">
        <w:r w:rsidR="001E1355">
          <w:rPr>
            <w:rFonts w:ascii="Times New Roman" w:hAnsi="Times New Roman"/>
            <w:sz w:val="24"/>
            <w:lang w:val="es-CO"/>
          </w:rPr>
          <w:t xml:space="preserve"> </w:t>
        </w:r>
      </w:ins>
      <w:r w:rsidR="007708FA" w:rsidRPr="008C2F79">
        <w:rPr>
          <w:rFonts w:ascii="Times New Roman" w:hAnsi="Times New Roman"/>
          <w:sz w:val="24"/>
          <w:lang w:val="es-CO"/>
        </w:rPr>
        <w:t xml:space="preserve">será mayor el número decimal que tenga una mayor parte entera. </w:t>
      </w:r>
    </w:p>
    <w:p w14:paraId="54DDD195" w14:textId="77777777" w:rsidR="006E12B6" w:rsidRDefault="006E12B6" w:rsidP="004141BD">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6E12B6" w:rsidRPr="008C2F79" w14:paraId="064B14AE" w14:textId="77777777" w:rsidTr="00986DAF">
        <w:tc>
          <w:tcPr>
            <w:tcW w:w="9147" w:type="dxa"/>
            <w:gridSpan w:val="2"/>
            <w:shd w:val="clear" w:color="auto" w:fill="0D0D0D" w:themeFill="text1" w:themeFillTint="F2"/>
          </w:tcPr>
          <w:p w14:paraId="5CBE2981" w14:textId="77777777" w:rsidR="006E12B6" w:rsidRPr="008C2F79" w:rsidRDefault="006E12B6"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6E12B6" w:rsidRPr="008C2F79" w14:paraId="754550C0" w14:textId="77777777" w:rsidTr="00986DAF">
        <w:tc>
          <w:tcPr>
            <w:tcW w:w="1384" w:type="dxa"/>
          </w:tcPr>
          <w:p w14:paraId="09651063" w14:textId="77777777" w:rsidR="006E12B6" w:rsidRPr="008C2F79" w:rsidRDefault="006E12B6"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053249C9" w14:textId="77777777" w:rsidR="006E12B6" w:rsidRPr="008C2F79" w:rsidRDefault="00881D47" w:rsidP="00986DAF">
            <w:pPr>
              <w:rPr>
                <w:rFonts w:ascii="Times New Roman" w:hAnsi="Times New Roman" w:cs="Arial"/>
                <w:b/>
                <w:color w:val="000000"/>
                <w:sz w:val="24"/>
                <w:szCs w:val="24"/>
              </w:rPr>
            </w:pPr>
            <w:r>
              <w:rPr>
                <w:rFonts w:ascii="Times New Roman" w:hAnsi="Times New Roman" w:cs="Arial"/>
                <w:color w:val="000000"/>
                <w:sz w:val="24"/>
                <w:szCs w:val="24"/>
              </w:rPr>
              <w:t>MA_06_07_IMG20</w:t>
            </w:r>
          </w:p>
        </w:tc>
      </w:tr>
      <w:tr w:rsidR="006E12B6" w:rsidRPr="008C2F79" w14:paraId="06FBFF0C" w14:textId="77777777" w:rsidTr="00986DAF">
        <w:tc>
          <w:tcPr>
            <w:tcW w:w="1384" w:type="dxa"/>
          </w:tcPr>
          <w:p w14:paraId="7F37C072" w14:textId="77777777" w:rsidR="006E12B6" w:rsidRPr="008C2F79" w:rsidRDefault="006E12B6"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18DEC86F" w14:textId="77777777" w:rsidR="006E12B6" w:rsidRPr="008C2F79" w:rsidRDefault="00C62813" w:rsidP="00986DAF">
            <w:pPr>
              <w:rPr>
                <w:rFonts w:ascii="Times New Roman" w:hAnsi="Times New Roman" w:cs="Arial"/>
                <w:color w:val="000000"/>
                <w:sz w:val="24"/>
                <w:szCs w:val="24"/>
              </w:rPr>
            </w:pPr>
            <w:r>
              <w:rPr>
                <w:rFonts w:ascii="Times New Roman" w:hAnsi="Times New Roman" w:cs="Arial"/>
                <w:color w:val="000000"/>
                <w:sz w:val="24"/>
                <w:szCs w:val="24"/>
              </w:rPr>
              <w:t xml:space="preserve">Se comparan dos números decimales señalando su parte entera </w:t>
            </w:r>
          </w:p>
          <w:p w14:paraId="35BBF6E8" w14:textId="77777777" w:rsidR="006E12B6" w:rsidRPr="008C2F79" w:rsidRDefault="009B7A04" w:rsidP="00986DAF">
            <w:pPr>
              <w:rPr>
                <w:rFonts w:ascii="Times New Roman" w:hAnsi="Times New Roman" w:cs="Arial"/>
                <w:color w:val="000000"/>
                <w:sz w:val="24"/>
                <w:szCs w:val="24"/>
              </w:rPr>
            </w:pPr>
            <w:r w:rsidRPr="00B82C45">
              <w:rPr>
                <w:sz w:val="24"/>
                <w:szCs w:val="24"/>
                <w:lang w:val="es-ES_tradnl"/>
              </w:rPr>
              <w:object w:dxaOrig="4310" w:dyaOrig="1150" w14:anchorId="3174CF1A">
                <v:shape id="_x0000_i1044" type="#_x0000_t75" style="width:328pt;height:88pt" o:ole="">
                  <v:imagedata r:id="rId47" o:title=""/>
                </v:shape>
                <o:OLEObject Type="Embed" ProgID="PBrush" ShapeID="_x0000_i1044" DrawAspect="Content" ObjectID="_1388057063" r:id="rId48"/>
              </w:object>
            </w:r>
          </w:p>
        </w:tc>
      </w:tr>
      <w:tr w:rsidR="006E12B6" w:rsidRPr="008C2F79" w14:paraId="183E981E" w14:textId="77777777" w:rsidTr="00986DAF">
        <w:tc>
          <w:tcPr>
            <w:tcW w:w="1384" w:type="dxa"/>
          </w:tcPr>
          <w:p w14:paraId="0C741DE5" w14:textId="77777777" w:rsidR="006E12B6" w:rsidRPr="008C2F79" w:rsidRDefault="006E12B6" w:rsidP="00986DAF">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5DAB85F3" w14:textId="77777777" w:rsidR="006E12B6" w:rsidRPr="008C2F79" w:rsidRDefault="006E12B6" w:rsidP="00986DAF">
            <w:pPr>
              <w:rPr>
                <w:rFonts w:ascii="Times New Roman" w:hAnsi="Times New Roman" w:cs="Arial"/>
                <w:color w:val="000000"/>
                <w:sz w:val="24"/>
                <w:szCs w:val="24"/>
              </w:rPr>
            </w:pPr>
          </w:p>
        </w:tc>
      </w:tr>
      <w:tr w:rsidR="006E12B6" w:rsidRPr="008C2F79" w14:paraId="078C1D4D" w14:textId="77777777" w:rsidTr="00986DAF">
        <w:tc>
          <w:tcPr>
            <w:tcW w:w="1384" w:type="dxa"/>
          </w:tcPr>
          <w:p w14:paraId="345E6C66" w14:textId="77777777" w:rsidR="006E12B6" w:rsidRPr="008C2F79" w:rsidRDefault="006E12B6"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2571530F" w14:textId="77777777" w:rsidR="006E12B6" w:rsidRPr="008C2F79" w:rsidRDefault="006E12B6" w:rsidP="006A2192">
            <w:pPr>
              <w:pStyle w:val="TextoPLANETA"/>
              <w:rPr>
                <w:rFonts w:ascii="Times New Roman" w:hAnsi="Times New Roman"/>
                <w:color w:val="000000"/>
                <w:sz w:val="24"/>
                <w:szCs w:val="24"/>
              </w:rPr>
            </w:pPr>
            <w:r>
              <w:rPr>
                <w:rFonts w:ascii="Times New Roman" w:hAnsi="Times New Roman"/>
                <w:sz w:val="24"/>
                <w:szCs w:val="24"/>
              </w:rPr>
              <w:t xml:space="preserve">Es mayor el número decimal que </w:t>
            </w:r>
            <w:r w:rsidR="006A2192">
              <w:rPr>
                <w:rFonts w:ascii="Times New Roman" w:hAnsi="Times New Roman"/>
                <w:sz w:val="24"/>
                <w:szCs w:val="24"/>
              </w:rPr>
              <w:t>tiene</w:t>
            </w:r>
            <w:r>
              <w:rPr>
                <w:rFonts w:ascii="Times New Roman" w:hAnsi="Times New Roman"/>
                <w:sz w:val="24"/>
                <w:szCs w:val="24"/>
              </w:rPr>
              <w:t xml:space="preserve"> mayor parte entera.</w:t>
            </w:r>
          </w:p>
        </w:tc>
      </w:tr>
      <w:tr w:rsidR="006E12B6" w:rsidRPr="008C2F79" w14:paraId="7EEBFE5A" w14:textId="77777777" w:rsidTr="00986DAF">
        <w:tc>
          <w:tcPr>
            <w:tcW w:w="1384" w:type="dxa"/>
          </w:tcPr>
          <w:p w14:paraId="254CC4F4" w14:textId="77777777" w:rsidR="006E12B6" w:rsidRPr="008C2F79" w:rsidRDefault="006E12B6"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0D2C7E0A" w14:textId="77777777" w:rsidR="006E12B6" w:rsidRPr="008C2F79" w:rsidRDefault="006E12B6"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3E89AFCB" w14:textId="77777777" w:rsidR="007708FA" w:rsidRDefault="007708FA" w:rsidP="00F570B6">
      <w:pPr>
        <w:pStyle w:val="TextoPLANETA"/>
        <w:rPr>
          <w:rFonts w:ascii="Times New Roman" w:hAnsi="Times New Roman"/>
          <w:sz w:val="24"/>
          <w:lang w:val="es-CO"/>
        </w:rPr>
      </w:pPr>
    </w:p>
    <w:p w14:paraId="4329C434" w14:textId="77777777" w:rsidR="007708FA" w:rsidRPr="008C2F79" w:rsidRDefault="007708FA" w:rsidP="007708FA">
      <w:pPr>
        <w:pStyle w:val="TextoPLANETA"/>
        <w:ind w:left="720"/>
        <w:rPr>
          <w:rFonts w:ascii="Times New Roman" w:hAnsi="Times New Roman"/>
          <w:sz w:val="24"/>
          <w:lang w:val="es-CO"/>
        </w:rPr>
      </w:pPr>
    </w:p>
    <w:p w14:paraId="3458E757" w14:textId="77777777" w:rsidR="004141BD" w:rsidRDefault="00F570B6" w:rsidP="004141BD">
      <w:pPr>
        <w:pStyle w:val="TextoPLANETA"/>
        <w:rPr>
          <w:rFonts w:ascii="Times New Roman" w:hAnsi="Times New Roman"/>
          <w:sz w:val="24"/>
          <w:lang w:val="es-CO"/>
        </w:rPr>
      </w:pPr>
      <w:r>
        <w:rPr>
          <w:rFonts w:ascii="Times New Roman" w:hAnsi="Times New Roman"/>
          <w:b/>
          <w:sz w:val="24"/>
          <w:lang w:val="es-CO"/>
        </w:rPr>
        <w:t>Caso 2</w:t>
      </w:r>
      <w:r w:rsidR="004141BD">
        <w:rPr>
          <w:rFonts w:ascii="Times New Roman" w:hAnsi="Times New Roman"/>
          <w:sz w:val="24"/>
          <w:lang w:val="es-CO"/>
        </w:rPr>
        <w:t xml:space="preserve">. </w:t>
      </w:r>
      <w:r w:rsidR="007708FA" w:rsidRPr="008C2F79">
        <w:rPr>
          <w:rFonts w:ascii="Times New Roman" w:hAnsi="Times New Roman"/>
          <w:sz w:val="24"/>
          <w:lang w:val="es-CO"/>
        </w:rPr>
        <w:t>Si las partes enteras</w:t>
      </w:r>
      <w:r w:rsidR="008820C3" w:rsidRPr="008C2F79">
        <w:rPr>
          <w:rFonts w:ascii="Times New Roman" w:hAnsi="Times New Roman"/>
          <w:sz w:val="24"/>
          <w:lang w:val="es-CO"/>
        </w:rPr>
        <w:t xml:space="preserve"> son iguales, se comparan </w:t>
      </w:r>
      <w:r w:rsidR="004141BD">
        <w:rPr>
          <w:rFonts w:ascii="Times New Roman" w:hAnsi="Times New Roman"/>
          <w:sz w:val="24"/>
          <w:lang w:val="es-CO"/>
        </w:rPr>
        <w:t>las cifras decimales una a una y</w:t>
      </w:r>
      <w:r w:rsidR="008820C3" w:rsidRPr="008C2F79">
        <w:rPr>
          <w:rFonts w:ascii="Times New Roman" w:hAnsi="Times New Roman"/>
          <w:sz w:val="24"/>
          <w:lang w:val="es-CO"/>
        </w:rPr>
        <w:t xml:space="preserve"> de izqu</w:t>
      </w:r>
      <w:r>
        <w:rPr>
          <w:rFonts w:ascii="Times New Roman" w:hAnsi="Times New Roman"/>
          <w:sz w:val="24"/>
          <w:lang w:val="es-CO"/>
        </w:rPr>
        <w:t>ierda a derecha.</w:t>
      </w:r>
    </w:p>
    <w:p w14:paraId="51AFD663" w14:textId="77777777" w:rsidR="004141BD" w:rsidRDefault="004141BD" w:rsidP="004141BD">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C62813" w:rsidRPr="008C2F79" w14:paraId="2E7DA6CB" w14:textId="77777777" w:rsidTr="00986DAF">
        <w:tc>
          <w:tcPr>
            <w:tcW w:w="9147" w:type="dxa"/>
            <w:gridSpan w:val="2"/>
            <w:shd w:val="clear" w:color="auto" w:fill="0D0D0D" w:themeFill="text1" w:themeFillTint="F2"/>
          </w:tcPr>
          <w:p w14:paraId="61C06F60" w14:textId="77777777" w:rsidR="00C62813" w:rsidRPr="008C2F79" w:rsidRDefault="00C62813"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C62813" w:rsidRPr="008C2F79" w14:paraId="568D80A0" w14:textId="77777777" w:rsidTr="00986DAF">
        <w:tc>
          <w:tcPr>
            <w:tcW w:w="1384" w:type="dxa"/>
          </w:tcPr>
          <w:p w14:paraId="25748952" w14:textId="77777777" w:rsidR="00C62813" w:rsidRPr="008C2F79" w:rsidRDefault="00C62813"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02C4E4E3" w14:textId="77777777" w:rsidR="00C62813" w:rsidRPr="008C2F79" w:rsidRDefault="00881D47" w:rsidP="00986DAF">
            <w:pPr>
              <w:rPr>
                <w:rFonts w:ascii="Times New Roman" w:hAnsi="Times New Roman" w:cs="Arial"/>
                <w:b/>
                <w:color w:val="000000"/>
                <w:sz w:val="24"/>
                <w:szCs w:val="24"/>
              </w:rPr>
            </w:pPr>
            <w:r>
              <w:rPr>
                <w:rFonts w:ascii="Times New Roman" w:hAnsi="Times New Roman" w:cs="Arial"/>
                <w:color w:val="000000"/>
                <w:sz w:val="24"/>
                <w:szCs w:val="24"/>
              </w:rPr>
              <w:t>MA_06_07_IMG21</w:t>
            </w:r>
          </w:p>
        </w:tc>
      </w:tr>
      <w:tr w:rsidR="00C62813" w:rsidRPr="008C2F79" w14:paraId="515768FC" w14:textId="77777777" w:rsidTr="00986DAF">
        <w:tc>
          <w:tcPr>
            <w:tcW w:w="1384" w:type="dxa"/>
          </w:tcPr>
          <w:p w14:paraId="0D8C61C2" w14:textId="77777777" w:rsidR="00C62813" w:rsidRPr="008C2F79" w:rsidRDefault="00C62813" w:rsidP="00986DAF">
            <w:pPr>
              <w:rPr>
                <w:rFonts w:ascii="Times New Roman" w:hAnsi="Times New Roman" w:cs="Arial"/>
                <w:color w:val="000000"/>
                <w:sz w:val="24"/>
                <w:szCs w:val="24"/>
              </w:rPr>
            </w:pPr>
            <w:r w:rsidRPr="008C2F79">
              <w:rPr>
                <w:rFonts w:ascii="Times New Roman" w:hAnsi="Times New Roman" w:cs="Arial"/>
                <w:b/>
                <w:color w:val="000000"/>
                <w:sz w:val="24"/>
                <w:szCs w:val="24"/>
              </w:rPr>
              <w:lastRenderedPageBreak/>
              <w:t>Descripción</w:t>
            </w:r>
          </w:p>
        </w:tc>
        <w:tc>
          <w:tcPr>
            <w:tcW w:w="7763" w:type="dxa"/>
          </w:tcPr>
          <w:p w14:paraId="5D8EFB9C" w14:textId="77777777" w:rsidR="00C62813" w:rsidRPr="008C2F79" w:rsidRDefault="000F4F77" w:rsidP="00210383">
            <w:pPr>
              <w:rPr>
                <w:rFonts w:ascii="Times New Roman" w:eastAsiaTheme="majorEastAsia" w:hAnsi="Times New Roman" w:cs="Arial"/>
                <w:i/>
                <w:iCs/>
                <w:color w:val="000000"/>
                <w:sz w:val="24"/>
                <w:szCs w:val="24"/>
                <w:lang w:val="es-ES_tradnl"/>
              </w:rPr>
            </w:pPr>
            <w:r>
              <w:rPr>
                <w:rFonts w:ascii="Times New Roman" w:hAnsi="Times New Roman" w:cs="Arial"/>
                <w:color w:val="000000"/>
                <w:sz w:val="24"/>
                <w:szCs w:val="24"/>
              </w:rPr>
              <w:t>Se comparan 3 números decimales</w:t>
            </w:r>
            <w:r w:rsidR="00515B45">
              <w:rPr>
                <w:rFonts w:ascii="Times New Roman" w:hAnsi="Times New Roman" w:cs="Arial"/>
                <w:color w:val="000000"/>
                <w:sz w:val="24"/>
                <w:szCs w:val="24"/>
              </w:rPr>
              <w:t>;</w:t>
            </w:r>
            <w:r>
              <w:rPr>
                <w:rFonts w:ascii="Times New Roman" w:hAnsi="Times New Roman" w:cs="Arial"/>
                <w:color w:val="000000"/>
                <w:sz w:val="24"/>
                <w:szCs w:val="24"/>
              </w:rPr>
              <w:t xml:space="preserve"> </w:t>
            </w:r>
            <w:r w:rsidR="00515B45">
              <w:rPr>
                <w:rFonts w:ascii="Times New Roman" w:hAnsi="Times New Roman" w:cs="Arial"/>
                <w:color w:val="000000"/>
                <w:sz w:val="24"/>
                <w:szCs w:val="24"/>
              </w:rPr>
              <w:t xml:space="preserve">se </w:t>
            </w:r>
            <w:r>
              <w:rPr>
                <w:rFonts w:ascii="Times New Roman" w:hAnsi="Times New Roman" w:cs="Arial"/>
                <w:color w:val="000000"/>
                <w:sz w:val="24"/>
                <w:szCs w:val="24"/>
              </w:rPr>
              <w:t xml:space="preserve">señalan diferentes cifras decimales </w:t>
            </w:r>
            <w:r w:rsidR="0098043E" w:rsidRPr="00B82C45">
              <w:rPr>
                <w:sz w:val="24"/>
                <w:szCs w:val="24"/>
                <w:lang w:val="es-ES_tradnl"/>
              </w:rPr>
              <w:object w:dxaOrig="4010" w:dyaOrig="5260" w14:anchorId="6939EE03">
                <v:shape id="_x0000_i1045" type="#_x0000_t75" style="width:304.65pt;height:402pt" o:ole="">
                  <v:imagedata r:id="rId49" o:title=""/>
                </v:shape>
                <o:OLEObject Type="Embed" ProgID="PBrush" ShapeID="_x0000_i1045" DrawAspect="Content" ObjectID="_1388057064" r:id="rId50"/>
              </w:object>
            </w:r>
          </w:p>
        </w:tc>
      </w:tr>
      <w:tr w:rsidR="00C62813" w:rsidRPr="008C2F79" w14:paraId="3B3371BD" w14:textId="77777777" w:rsidTr="00986DAF">
        <w:tc>
          <w:tcPr>
            <w:tcW w:w="1384" w:type="dxa"/>
          </w:tcPr>
          <w:p w14:paraId="2163792B" w14:textId="77777777" w:rsidR="00C62813" w:rsidRPr="008C2F79" w:rsidRDefault="00C62813" w:rsidP="00986DAF">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002C3680" w14:textId="77777777" w:rsidR="00C62813" w:rsidRPr="008C2F79" w:rsidRDefault="00C62813" w:rsidP="00986DAF">
            <w:pPr>
              <w:rPr>
                <w:rFonts w:ascii="Times New Roman" w:hAnsi="Times New Roman" w:cs="Arial"/>
                <w:color w:val="000000"/>
                <w:sz w:val="24"/>
                <w:szCs w:val="24"/>
              </w:rPr>
            </w:pPr>
          </w:p>
        </w:tc>
      </w:tr>
      <w:tr w:rsidR="00C62813" w:rsidRPr="008C2F79" w14:paraId="7CBC6C20" w14:textId="77777777" w:rsidTr="00986DAF">
        <w:tc>
          <w:tcPr>
            <w:tcW w:w="1384" w:type="dxa"/>
          </w:tcPr>
          <w:p w14:paraId="3F9F4411" w14:textId="77777777" w:rsidR="00C62813" w:rsidRPr="008C2F79" w:rsidRDefault="00C62813"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5C031152" w14:textId="77777777" w:rsidR="00C62813" w:rsidRPr="008C2F79" w:rsidRDefault="00580CD5" w:rsidP="00986DAF">
            <w:pPr>
              <w:pStyle w:val="TextoPLANETA"/>
              <w:rPr>
                <w:rFonts w:ascii="Times New Roman" w:hAnsi="Times New Roman"/>
                <w:color w:val="000000"/>
                <w:sz w:val="24"/>
                <w:szCs w:val="24"/>
              </w:rPr>
            </w:pPr>
            <w:r>
              <w:rPr>
                <w:rFonts w:ascii="Times New Roman" w:hAnsi="Times New Roman"/>
                <w:sz w:val="24"/>
                <w:szCs w:val="24"/>
              </w:rPr>
              <w:t>Comparación de números decimales.</w:t>
            </w:r>
          </w:p>
        </w:tc>
      </w:tr>
      <w:tr w:rsidR="00C62813" w:rsidRPr="008C2F79" w14:paraId="1FF57108" w14:textId="77777777" w:rsidTr="00986DAF">
        <w:tc>
          <w:tcPr>
            <w:tcW w:w="1384" w:type="dxa"/>
          </w:tcPr>
          <w:p w14:paraId="638CF2B2" w14:textId="77777777" w:rsidR="00C62813" w:rsidRPr="008C2F79" w:rsidRDefault="00C62813"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3147863C" w14:textId="77777777" w:rsidR="00C62813" w:rsidRPr="008C2F79" w:rsidRDefault="009B7A04" w:rsidP="00986DAF">
            <w:pPr>
              <w:rPr>
                <w:rFonts w:ascii="Times New Roman" w:hAnsi="Times New Roman" w:cs="Arial"/>
                <w:color w:val="000000"/>
                <w:sz w:val="24"/>
                <w:szCs w:val="24"/>
              </w:rPr>
            </w:pPr>
            <w:r>
              <w:rPr>
                <w:rFonts w:ascii="Times New Roman" w:hAnsi="Times New Roman" w:cs="Arial"/>
                <w:color w:val="000000"/>
                <w:sz w:val="24"/>
                <w:szCs w:val="24"/>
              </w:rPr>
              <w:t>Lateral</w:t>
            </w:r>
          </w:p>
        </w:tc>
      </w:tr>
    </w:tbl>
    <w:p w14:paraId="25FE1374" w14:textId="77777777" w:rsidR="00C62813" w:rsidRDefault="00C62813" w:rsidP="004141BD">
      <w:pPr>
        <w:pStyle w:val="TextoPLANETA"/>
        <w:rPr>
          <w:rFonts w:ascii="Times New Roman" w:hAnsi="Times New Roman"/>
          <w:sz w:val="24"/>
          <w:lang w:val="es-CO"/>
        </w:rPr>
      </w:pPr>
    </w:p>
    <w:p w14:paraId="1F3D10ED" w14:textId="77777777" w:rsidR="00E866B6" w:rsidRPr="004141BD" w:rsidRDefault="00E866B6" w:rsidP="004141BD">
      <w:pPr>
        <w:pStyle w:val="TextoPLANETA"/>
        <w:rPr>
          <w:rFonts w:ascii="Times New Roman" w:hAnsi="Times New Roman"/>
          <w:color w:val="FF0000"/>
          <w:sz w:val="24"/>
          <w:lang w:val="es-CO"/>
        </w:rPr>
      </w:pPr>
    </w:p>
    <w:p w14:paraId="04BF0807" w14:textId="77777777" w:rsidR="00A46EB3" w:rsidRDefault="00F570B6" w:rsidP="008820C3">
      <w:pPr>
        <w:pStyle w:val="TextoPLANETA"/>
        <w:rPr>
          <w:rFonts w:ascii="Times New Roman" w:hAnsi="Times New Roman"/>
          <w:sz w:val="24"/>
          <w:lang w:val="es-CO"/>
        </w:rPr>
      </w:pPr>
      <w:r w:rsidRPr="00F570B6">
        <w:rPr>
          <w:rFonts w:ascii="Times New Roman" w:hAnsi="Times New Roman"/>
          <w:b/>
          <w:sz w:val="24"/>
          <w:lang w:val="es-CO"/>
        </w:rPr>
        <w:t>Caso 3</w:t>
      </w:r>
      <w:r>
        <w:rPr>
          <w:rFonts w:ascii="Times New Roman" w:hAnsi="Times New Roman"/>
          <w:sz w:val="24"/>
          <w:lang w:val="es-CO"/>
        </w:rPr>
        <w:t xml:space="preserve">. Si los </w:t>
      </w:r>
      <w:r w:rsidR="00A46EB3" w:rsidRPr="008C2F79">
        <w:rPr>
          <w:rFonts w:ascii="Times New Roman" w:hAnsi="Times New Roman"/>
          <w:sz w:val="24"/>
          <w:lang w:val="es-CO"/>
        </w:rPr>
        <w:t>números decimales no tienen la misma cantidad de cifras decimales, solo basta agrega</w:t>
      </w:r>
      <w:r>
        <w:rPr>
          <w:rFonts w:ascii="Times New Roman" w:hAnsi="Times New Roman"/>
          <w:sz w:val="24"/>
          <w:lang w:val="es-CO"/>
        </w:rPr>
        <w:t>r ceros y hacer la comparación como en los casos anteriores.</w:t>
      </w:r>
    </w:p>
    <w:p w14:paraId="2FA3A34D" w14:textId="77777777" w:rsidR="0098043E" w:rsidRDefault="0098043E" w:rsidP="008820C3">
      <w:pPr>
        <w:pStyle w:val="TextoPLANETA"/>
        <w:rPr>
          <w:rFonts w:ascii="Times New Roman" w:hAnsi="Times New Roman"/>
          <w:sz w:val="24"/>
          <w:lang w:val="es-CO"/>
        </w:rPr>
      </w:pPr>
    </w:p>
    <w:p w14:paraId="33BC81A3" w14:textId="77777777" w:rsidR="0098043E" w:rsidRDefault="0098043E" w:rsidP="008820C3">
      <w:pPr>
        <w:pStyle w:val="TextoPLANETA"/>
        <w:rPr>
          <w:rFonts w:ascii="Times New Roman" w:hAnsi="Times New Roman"/>
          <w:sz w:val="24"/>
          <w:lang w:val="es-CO"/>
        </w:rPr>
      </w:pPr>
    </w:p>
    <w:tbl>
      <w:tblPr>
        <w:tblStyle w:val="Tablaconcuadrcula"/>
        <w:tblW w:w="0" w:type="auto"/>
        <w:tblLayout w:type="fixed"/>
        <w:tblLook w:val="04A0" w:firstRow="1" w:lastRow="0" w:firstColumn="1" w:lastColumn="0" w:noHBand="0" w:noVBand="1"/>
      </w:tblPr>
      <w:tblGrid>
        <w:gridCol w:w="1384"/>
        <w:gridCol w:w="7763"/>
      </w:tblGrid>
      <w:tr w:rsidR="0098043E" w:rsidRPr="008C2F79" w14:paraId="07FAAEED" w14:textId="77777777" w:rsidTr="00986DAF">
        <w:tc>
          <w:tcPr>
            <w:tcW w:w="9147" w:type="dxa"/>
            <w:gridSpan w:val="2"/>
            <w:shd w:val="clear" w:color="auto" w:fill="0D0D0D" w:themeFill="text1" w:themeFillTint="F2"/>
          </w:tcPr>
          <w:p w14:paraId="61C61AB0" w14:textId="77777777" w:rsidR="0098043E" w:rsidRPr="008C2F79" w:rsidRDefault="0098043E" w:rsidP="00986DAF">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Imagen (fotografía, gráfica o ilustración)</w:t>
            </w:r>
          </w:p>
        </w:tc>
      </w:tr>
      <w:tr w:rsidR="0098043E" w:rsidRPr="008C2F79" w14:paraId="47D03701" w14:textId="77777777" w:rsidTr="00986DAF">
        <w:tc>
          <w:tcPr>
            <w:tcW w:w="1384" w:type="dxa"/>
          </w:tcPr>
          <w:p w14:paraId="37157D89" w14:textId="77777777" w:rsidR="0098043E" w:rsidRPr="008C2F79" w:rsidRDefault="0098043E"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7763" w:type="dxa"/>
          </w:tcPr>
          <w:p w14:paraId="4E7DB687" w14:textId="77777777" w:rsidR="0098043E" w:rsidRPr="008C2F79" w:rsidRDefault="00881D47" w:rsidP="00986DAF">
            <w:pPr>
              <w:rPr>
                <w:rFonts w:ascii="Times New Roman" w:hAnsi="Times New Roman" w:cs="Arial"/>
                <w:b/>
                <w:color w:val="000000"/>
                <w:sz w:val="24"/>
                <w:szCs w:val="24"/>
              </w:rPr>
            </w:pPr>
            <w:r>
              <w:rPr>
                <w:rFonts w:ascii="Times New Roman" w:hAnsi="Times New Roman" w:cs="Arial"/>
                <w:color w:val="000000"/>
                <w:sz w:val="24"/>
                <w:szCs w:val="24"/>
              </w:rPr>
              <w:t>MA_06_07_IMG22</w:t>
            </w:r>
          </w:p>
        </w:tc>
      </w:tr>
      <w:tr w:rsidR="0098043E" w:rsidRPr="008C2F79" w14:paraId="22AA052B" w14:textId="77777777" w:rsidTr="00986DAF">
        <w:tc>
          <w:tcPr>
            <w:tcW w:w="1384" w:type="dxa"/>
          </w:tcPr>
          <w:p w14:paraId="19DAF2AA" w14:textId="77777777" w:rsidR="0098043E" w:rsidRPr="008C2F79" w:rsidRDefault="0098043E" w:rsidP="00986DAF">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7763" w:type="dxa"/>
          </w:tcPr>
          <w:p w14:paraId="7F9C1A4D" w14:textId="77777777" w:rsidR="0098043E" w:rsidRPr="008C2F79" w:rsidRDefault="00EF263E" w:rsidP="00210383">
            <w:pPr>
              <w:rPr>
                <w:rFonts w:ascii="Times New Roman" w:eastAsiaTheme="majorEastAsia" w:hAnsi="Times New Roman" w:cs="Arial"/>
                <w:i/>
                <w:iCs/>
                <w:color w:val="000000"/>
                <w:sz w:val="24"/>
                <w:szCs w:val="24"/>
                <w:lang w:val="es-ES_tradnl"/>
              </w:rPr>
            </w:pPr>
            <w:r>
              <w:rPr>
                <w:rFonts w:ascii="Times New Roman" w:hAnsi="Times New Roman" w:cs="Arial"/>
                <w:color w:val="000000"/>
                <w:sz w:val="24"/>
                <w:szCs w:val="24"/>
              </w:rPr>
              <w:t xml:space="preserve">Se compara un número </w:t>
            </w:r>
            <w:r w:rsidR="0098043E">
              <w:rPr>
                <w:rFonts w:ascii="Times New Roman" w:hAnsi="Times New Roman" w:cs="Arial"/>
                <w:color w:val="000000"/>
                <w:sz w:val="24"/>
                <w:szCs w:val="24"/>
              </w:rPr>
              <w:t xml:space="preserve">decimal </w:t>
            </w:r>
            <w:r w:rsidR="00515B45">
              <w:rPr>
                <w:rFonts w:ascii="Times New Roman" w:hAnsi="Times New Roman" w:cs="Arial"/>
                <w:color w:val="000000"/>
                <w:sz w:val="24"/>
                <w:szCs w:val="24"/>
              </w:rPr>
              <w:t>y se</w:t>
            </w:r>
            <w:ins w:id="24" w:author="mercyranjel" w:date="2016-01-12T16:16:00Z">
              <w:r w:rsidR="00515B45">
                <w:rPr>
                  <w:rFonts w:ascii="Times New Roman" w:hAnsi="Times New Roman" w:cs="Arial"/>
                  <w:color w:val="000000"/>
                  <w:sz w:val="24"/>
                  <w:szCs w:val="24"/>
                </w:rPr>
                <w:t xml:space="preserve"> </w:t>
              </w:r>
            </w:ins>
            <w:r w:rsidR="0098043E">
              <w:rPr>
                <w:rFonts w:ascii="Times New Roman" w:hAnsi="Times New Roman" w:cs="Arial"/>
                <w:color w:val="000000"/>
                <w:sz w:val="24"/>
                <w:szCs w:val="24"/>
              </w:rPr>
              <w:t xml:space="preserve">señalan diferentes cifras decimales </w:t>
            </w:r>
            <w:r w:rsidR="0098043E" w:rsidRPr="00B82C45">
              <w:rPr>
                <w:sz w:val="24"/>
                <w:szCs w:val="24"/>
                <w:lang w:val="es-ES_tradnl"/>
              </w:rPr>
              <w:object w:dxaOrig="4010" w:dyaOrig="1880" w14:anchorId="6E6CD38F">
                <v:shape id="_x0000_i1046" type="#_x0000_t75" style="width:304.65pt;height:2in" o:ole="">
                  <v:imagedata r:id="rId51" o:title=""/>
                </v:shape>
                <o:OLEObject Type="Embed" ProgID="PBrush" ShapeID="_x0000_i1046" DrawAspect="Content" ObjectID="_1388057065" r:id="rId52"/>
              </w:object>
            </w:r>
          </w:p>
        </w:tc>
      </w:tr>
      <w:tr w:rsidR="0098043E" w:rsidRPr="008C2F79" w14:paraId="3FA552DA" w14:textId="77777777" w:rsidTr="00986DAF">
        <w:tc>
          <w:tcPr>
            <w:tcW w:w="1384" w:type="dxa"/>
          </w:tcPr>
          <w:p w14:paraId="6F950C93" w14:textId="77777777" w:rsidR="0098043E" w:rsidRPr="008C2F79" w:rsidRDefault="0098043E" w:rsidP="00986DAF">
            <w:pPr>
              <w:rPr>
                <w:rFonts w:ascii="Times New Roman" w:hAnsi="Times New Roman" w:cs="Arial"/>
                <w:color w:val="000000"/>
                <w:sz w:val="24"/>
                <w:szCs w:val="24"/>
              </w:rPr>
            </w:pPr>
            <w:r w:rsidRPr="008C2F79">
              <w:rPr>
                <w:rFonts w:ascii="Times New Roman" w:hAnsi="Times New Roman" w:cs="Arial"/>
                <w:b/>
                <w:color w:val="000000"/>
                <w:sz w:val="24"/>
                <w:szCs w:val="24"/>
              </w:rPr>
              <w:t>Código Shutterstock (o URL o la ruta en AulaPlaneta)</w:t>
            </w:r>
          </w:p>
        </w:tc>
        <w:tc>
          <w:tcPr>
            <w:tcW w:w="7763" w:type="dxa"/>
          </w:tcPr>
          <w:p w14:paraId="441047F5" w14:textId="77777777" w:rsidR="0098043E" w:rsidRPr="008C2F79" w:rsidRDefault="0098043E" w:rsidP="00986DAF">
            <w:pPr>
              <w:rPr>
                <w:rFonts w:ascii="Times New Roman" w:hAnsi="Times New Roman" w:cs="Arial"/>
                <w:color w:val="000000"/>
                <w:sz w:val="24"/>
                <w:szCs w:val="24"/>
              </w:rPr>
            </w:pPr>
          </w:p>
        </w:tc>
      </w:tr>
      <w:tr w:rsidR="0098043E" w:rsidRPr="008C2F79" w14:paraId="0B6B2E7E" w14:textId="77777777" w:rsidTr="00986DAF">
        <w:tc>
          <w:tcPr>
            <w:tcW w:w="1384" w:type="dxa"/>
          </w:tcPr>
          <w:p w14:paraId="44684EA9" w14:textId="77777777" w:rsidR="0098043E" w:rsidRPr="008C2F79" w:rsidRDefault="0098043E" w:rsidP="00986DAF">
            <w:pPr>
              <w:rPr>
                <w:rFonts w:ascii="Times New Roman" w:hAnsi="Times New Roman" w:cs="Arial"/>
                <w:color w:val="000000"/>
                <w:sz w:val="24"/>
                <w:szCs w:val="24"/>
              </w:rPr>
            </w:pPr>
            <w:r w:rsidRPr="008C2F79">
              <w:rPr>
                <w:rFonts w:ascii="Times New Roman" w:hAnsi="Times New Roman" w:cs="Arial"/>
                <w:b/>
                <w:color w:val="000000"/>
                <w:sz w:val="24"/>
                <w:szCs w:val="24"/>
              </w:rPr>
              <w:t>Pie de imagen</w:t>
            </w:r>
          </w:p>
        </w:tc>
        <w:tc>
          <w:tcPr>
            <w:tcW w:w="7763" w:type="dxa"/>
          </w:tcPr>
          <w:p w14:paraId="709E7E96" w14:textId="77777777" w:rsidR="0098043E" w:rsidRPr="008C2F79" w:rsidRDefault="0098043E" w:rsidP="006A2192">
            <w:pPr>
              <w:pStyle w:val="TextoPLANETA"/>
              <w:rPr>
                <w:rFonts w:ascii="Times New Roman" w:hAnsi="Times New Roman"/>
                <w:color w:val="000000"/>
                <w:sz w:val="24"/>
                <w:szCs w:val="24"/>
              </w:rPr>
            </w:pPr>
            <w:r>
              <w:rPr>
                <w:rFonts w:ascii="Times New Roman" w:hAnsi="Times New Roman"/>
                <w:sz w:val="24"/>
                <w:szCs w:val="24"/>
              </w:rPr>
              <w:t xml:space="preserve">Comparación </w:t>
            </w:r>
            <w:r w:rsidR="006A2192">
              <w:rPr>
                <w:rFonts w:ascii="Times New Roman" w:hAnsi="Times New Roman"/>
                <w:sz w:val="24"/>
                <w:szCs w:val="24"/>
              </w:rPr>
              <w:t>entre</w:t>
            </w:r>
            <w:r>
              <w:rPr>
                <w:rFonts w:ascii="Times New Roman" w:hAnsi="Times New Roman"/>
                <w:sz w:val="24"/>
                <w:szCs w:val="24"/>
              </w:rPr>
              <w:t xml:space="preserve"> </w:t>
            </w:r>
            <w:r w:rsidR="00A54D3F">
              <w:rPr>
                <w:rFonts w:ascii="Times New Roman" w:hAnsi="Times New Roman"/>
                <w:sz w:val="24"/>
                <w:szCs w:val="24"/>
              </w:rPr>
              <w:t>73,9 y 73,923</w:t>
            </w:r>
            <w:r w:rsidR="006A2192">
              <w:rPr>
                <w:rFonts w:ascii="Times New Roman" w:hAnsi="Times New Roman"/>
                <w:sz w:val="24"/>
                <w:szCs w:val="24"/>
              </w:rPr>
              <w:t>.</w:t>
            </w:r>
          </w:p>
        </w:tc>
      </w:tr>
      <w:tr w:rsidR="0098043E" w:rsidRPr="008C2F79" w14:paraId="63166DCD" w14:textId="77777777" w:rsidTr="00986DAF">
        <w:tc>
          <w:tcPr>
            <w:tcW w:w="1384" w:type="dxa"/>
          </w:tcPr>
          <w:p w14:paraId="29E33DC4" w14:textId="77777777" w:rsidR="0098043E" w:rsidRPr="008C2F79" w:rsidRDefault="0098043E" w:rsidP="00986DAF">
            <w:pPr>
              <w:rPr>
                <w:rFonts w:ascii="Times New Roman" w:hAnsi="Times New Roman" w:cs="Arial"/>
                <w:b/>
                <w:color w:val="000000"/>
                <w:sz w:val="24"/>
                <w:szCs w:val="24"/>
              </w:rPr>
            </w:pPr>
            <w:r w:rsidRPr="008C2F79">
              <w:rPr>
                <w:rFonts w:ascii="Times New Roman" w:hAnsi="Times New Roman" w:cs="Arial"/>
                <w:b/>
                <w:color w:val="000000"/>
                <w:sz w:val="24"/>
                <w:szCs w:val="24"/>
              </w:rPr>
              <w:t>Ubicación del pie de imagen</w:t>
            </w:r>
          </w:p>
        </w:tc>
        <w:tc>
          <w:tcPr>
            <w:tcW w:w="7763" w:type="dxa"/>
          </w:tcPr>
          <w:p w14:paraId="0DC53F34" w14:textId="77777777" w:rsidR="0098043E" w:rsidRPr="008C2F79" w:rsidRDefault="0098043E" w:rsidP="00986DAF">
            <w:pPr>
              <w:rPr>
                <w:rFonts w:ascii="Times New Roman" w:hAnsi="Times New Roman" w:cs="Arial"/>
                <w:color w:val="000000"/>
                <w:sz w:val="24"/>
                <w:szCs w:val="24"/>
              </w:rPr>
            </w:pPr>
            <w:r w:rsidRPr="008C2F79">
              <w:rPr>
                <w:rFonts w:ascii="Times New Roman" w:hAnsi="Times New Roman" w:cs="Arial"/>
                <w:color w:val="000000"/>
                <w:sz w:val="24"/>
                <w:szCs w:val="24"/>
              </w:rPr>
              <w:t>Inferior</w:t>
            </w:r>
          </w:p>
        </w:tc>
      </w:tr>
    </w:tbl>
    <w:p w14:paraId="6E7F4F5A" w14:textId="77777777" w:rsidR="007F6F6A" w:rsidRPr="008C2F79" w:rsidRDefault="007F6F6A" w:rsidP="00A46EB3">
      <w:pPr>
        <w:pStyle w:val="TextoPLANETA"/>
        <w:rPr>
          <w:rFonts w:ascii="Times New Roman" w:hAnsi="Times New Roman"/>
          <w:sz w:val="24"/>
          <w:lang w:val="es-CO"/>
        </w:rPr>
      </w:pPr>
    </w:p>
    <w:p w14:paraId="25140F88" w14:textId="77777777" w:rsidR="007F6F6A" w:rsidRPr="008C2F79" w:rsidRDefault="007F6F6A" w:rsidP="008820C3">
      <w:pPr>
        <w:pStyle w:val="TextoPLANETA"/>
        <w:rPr>
          <w:rFonts w:ascii="Times New Roman" w:hAnsi="Times New Roman"/>
          <w:sz w:val="24"/>
          <w:lang w:val="es-CO"/>
        </w:rPr>
      </w:pPr>
    </w:p>
    <w:tbl>
      <w:tblPr>
        <w:tblStyle w:val="Tablaconcuadrcula"/>
        <w:tblW w:w="0" w:type="auto"/>
        <w:tblLook w:val="04A0" w:firstRow="1" w:lastRow="0" w:firstColumn="1" w:lastColumn="0" w:noHBand="0" w:noVBand="1"/>
      </w:tblPr>
      <w:tblGrid>
        <w:gridCol w:w="2518"/>
        <w:gridCol w:w="6460"/>
      </w:tblGrid>
      <w:tr w:rsidR="00AB177D" w:rsidRPr="008C2F79" w14:paraId="7DD5258F" w14:textId="77777777" w:rsidTr="006E4535">
        <w:tc>
          <w:tcPr>
            <w:tcW w:w="8978" w:type="dxa"/>
            <w:gridSpan w:val="2"/>
            <w:shd w:val="clear" w:color="auto" w:fill="000000" w:themeFill="text1"/>
          </w:tcPr>
          <w:p w14:paraId="0DA4942C" w14:textId="77777777" w:rsidR="00AB177D" w:rsidRPr="008C2F79" w:rsidRDefault="00AB177D" w:rsidP="006E4535">
            <w:pPr>
              <w:pStyle w:val="TextoPLANETA"/>
              <w:jc w:val="center"/>
              <w:rPr>
                <w:rFonts w:ascii="Times New Roman" w:hAnsi="Times New Roman"/>
                <w:b/>
                <w:sz w:val="24"/>
                <w:szCs w:val="24"/>
                <w:lang w:val="es-ES_tradnl"/>
              </w:rPr>
            </w:pPr>
            <w:r w:rsidRPr="008C2F79">
              <w:rPr>
                <w:rFonts w:ascii="Times New Roman" w:hAnsi="Times New Roman"/>
                <w:b/>
                <w:sz w:val="24"/>
                <w:szCs w:val="24"/>
                <w:lang w:val="es-ES_tradnl"/>
              </w:rPr>
              <w:t>Recuerda</w:t>
            </w:r>
          </w:p>
        </w:tc>
      </w:tr>
      <w:tr w:rsidR="00AB177D" w:rsidRPr="008C2F79" w14:paraId="52A004AA" w14:textId="77777777" w:rsidTr="006E4535">
        <w:tc>
          <w:tcPr>
            <w:tcW w:w="2518" w:type="dxa"/>
          </w:tcPr>
          <w:p w14:paraId="750EED63" w14:textId="77777777" w:rsidR="00AB177D" w:rsidRPr="008C2F79" w:rsidRDefault="00AB177D" w:rsidP="006E4535">
            <w:pPr>
              <w:pStyle w:val="TextoPLANETA"/>
              <w:rPr>
                <w:rFonts w:ascii="Times New Roman" w:hAnsi="Times New Roman"/>
                <w:b/>
                <w:sz w:val="24"/>
                <w:szCs w:val="24"/>
                <w:lang w:val="es-ES_tradnl"/>
              </w:rPr>
            </w:pPr>
            <w:r w:rsidRPr="008C2F79">
              <w:rPr>
                <w:rFonts w:ascii="Times New Roman" w:hAnsi="Times New Roman"/>
                <w:b/>
                <w:sz w:val="24"/>
                <w:szCs w:val="24"/>
                <w:lang w:val="es-ES_tradnl"/>
              </w:rPr>
              <w:t>Contenido</w:t>
            </w:r>
          </w:p>
        </w:tc>
        <w:tc>
          <w:tcPr>
            <w:tcW w:w="6460" w:type="dxa"/>
          </w:tcPr>
          <w:p w14:paraId="58B5D457" w14:textId="77777777" w:rsidR="00AB177D" w:rsidRPr="008C2F79" w:rsidRDefault="00AB177D" w:rsidP="006E4535">
            <w:pPr>
              <w:pStyle w:val="TextoPLANETA"/>
              <w:rPr>
                <w:rFonts w:ascii="Times New Roman" w:hAnsi="Times New Roman"/>
                <w:sz w:val="24"/>
                <w:szCs w:val="24"/>
                <w:lang w:val="es-CO"/>
              </w:rPr>
            </w:pPr>
            <w:r w:rsidRPr="008C2F79">
              <w:rPr>
                <w:rFonts w:ascii="Times New Roman" w:hAnsi="Times New Roman"/>
                <w:sz w:val="24"/>
                <w:szCs w:val="24"/>
                <w:lang w:val="es-CO"/>
              </w:rPr>
              <w:t>El agregar ceros a la derecha de las cifras decimales no altera el valor del número.</w:t>
            </w:r>
          </w:p>
        </w:tc>
      </w:tr>
    </w:tbl>
    <w:p w14:paraId="5FDFDFA6" w14:textId="77777777" w:rsidR="00AB177D" w:rsidRPr="008C2F79" w:rsidRDefault="00AB177D" w:rsidP="008820C3">
      <w:pPr>
        <w:pStyle w:val="TextoPLANETA"/>
        <w:rPr>
          <w:rFonts w:ascii="Times New Roman" w:hAnsi="Times New Roman"/>
          <w:sz w:val="24"/>
          <w:lang w:val="es-CO"/>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920A72" w:rsidRPr="008C2F79" w14:paraId="0155FFE9" w14:textId="77777777" w:rsidTr="00C44F7D">
        <w:tc>
          <w:tcPr>
            <w:tcW w:w="9005" w:type="dxa"/>
            <w:gridSpan w:val="2"/>
            <w:shd w:val="clear" w:color="auto" w:fill="000000" w:themeFill="text1"/>
          </w:tcPr>
          <w:p w14:paraId="2A93C0BE" w14:textId="77777777" w:rsidR="00920A72" w:rsidRPr="008C2F79" w:rsidRDefault="00920A72"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920A72" w:rsidRPr="008C2F79" w14:paraId="41540A15" w14:textId="77777777" w:rsidTr="00C44F7D">
        <w:tc>
          <w:tcPr>
            <w:tcW w:w="2512" w:type="dxa"/>
          </w:tcPr>
          <w:p w14:paraId="5B473AAD" w14:textId="77777777" w:rsidR="00920A72" w:rsidRPr="008C2F79" w:rsidRDefault="00920A72"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56A2DF0E" w14:textId="77777777" w:rsidR="00920A72" w:rsidRPr="008C2F79" w:rsidRDefault="00920A72" w:rsidP="00920A72">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MA_06_07_REC250 </w:t>
            </w:r>
            <w:r w:rsidRPr="008C2F79">
              <w:rPr>
                <w:rFonts w:ascii="Times New Roman" w:hAnsi="Times New Roman" w:cs="Arial"/>
                <w:color w:val="000000"/>
                <w:sz w:val="24"/>
                <w:szCs w:val="24"/>
                <w:highlight w:val="green"/>
              </w:rPr>
              <w:t>(aprovechado)</w:t>
            </w:r>
          </w:p>
        </w:tc>
      </w:tr>
      <w:tr w:rsidR="00920A72" w:rsidRPr="008C2F79" w14:paraId="7A7977C5" w14:textId="77777777" w:rsidTr="00C44F7D">
        <w:tc>
          <w:tcPr>
            <w:tcW w:w="2512" w:type="dxa"/>
          </w:tcPr>
          <w:p w14:paraId="501393FB"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1A20E18C"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color w:val="000000"/>
                <w:sz w:val="24"/>
                <w:szCs w:val="24"/>
              </w:rPr>
              <w:t>Ordena números decimales</w:t>
            </w:r>
          </w:p>
        </w:tc>
      </w:tr>
      <w:tr w:rsidR="00920A72" w:rsidRPr="008C2F79" w14:paraId="39C585F1" w14:textId="77777777" w:rsidTr="00C44F7D">
        <w:tc>
          <w:tcPr>
            <w:tcW w:w="2512" w:type="dxa"/>
          </w:tcPr>
          <w:p w14:paraId="20F4BE73"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683AFB3F" w14:textId="77777777" w:rsidR="00920A72" w:rsidRPr="008C2F79" w:rsidRDefault="00342025" w:rsidP="00C44F7D">
            <w:pPr>
              <w:rPr>
                <w:rFonts w:ascii="Times New Roman" w:hAnsi="Times New Roman" w:cs="Arial"/>
                <w:color w:val="000000"/>
                <w:sz w:val="24"/>
                <w:szCs w:val="24"/>
              </w:rPr>
            </w:pPr>
            <w:r w:rsidRPr="00342025">
              <w:rPr>
                <w:rFonts w:ascii="Times New Roman" w:hAnsi="Times New Roman" w:cs="Arial"/>
                <w:color w:val="000000"/>
                <w:sz w:val="24"/>
                <w:szCs w:val="24"/>
              </w:rPr>
              <w:t>Actividad para practicar el orden de números decimales</w:t>
            </w:r>
          </w:p>
        </w:tc>
      </w:tr>
    </w:tbl>
    <w:p w14:paraId="69B03129" w14:textId="77777777" w:rsidR="003B2901" w:rsidRPr="008C2F79" w:rsidRDefault="003B2901" w:rsidP="003B2901">
      <w:pPr>
        <w:pStyle w:val="TextoPLANETA"/>
        <w:rPr>
          <w:rFonts w:ascii="Times New Roman" w:hAnsi="Times New Roman"/>
          <w:sz w:val="24"/>
          <w:lang w:val="es-CO"/>
        </w:rPr>
      </w:pPr>
    </w:p>
    <w:tbl>
      <w:tblPr>
        <w:tblStyle w:val="Tablaconcuadrcula"/>
        <w:tblpPr w:leftFromText="141" w:rightFromText="141" w:vertAnchor="text" w:horzAnchor="margin" w:tblpY="171"/>
        <w:tblW w:w="0" w:type="auto"/>
        <w:tblLook w:val="04A0" w:firstRow="1" w:lastRow="0" w:firstColumn="1" w:lastColumn="0" w:noHBand="0" w:noVBand="1"/>
      </w:tblPr>
      <w:tblGrid>
        <w:gridCol w:w="2512"/>
        <w:gridCol w:w="6493"/>
      </w:tblGrid>
      <w:tr w:rsidR="00920A72" w:rsidRPr="008C2F79" w14:paraId="6406FD48" w14:textId="77777777" w:rsidTr="00C44F7D">
        <w:tc>
          <w:tcPr>
            <w:tcW w:w="9005" w:type="dxa"/>
            <w:gridSpan w:val="2"/>
            <w:shd w:val="clear" w:color="auto" w:fill="000000" w:themeFill="text1"/>
          </w:tcPr>
          <w:p w14:paraId="275ADE18" w14:textId="77777777" w:rsidR="00920A72" w:rsidRPr="008C2F79" w:rsidRDefault="00920A72"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920A72" w:rsidRPr="008C2F79" w14:paraId="16DB64AA" w14:textId="77777777" w:rsidTr="00C44F7D">
        <w:tc>
          <w:tcPr>
            <w:tcW w:w="2512" w:type="dxa"/>
          </w:tcPr>
          <w:p w14:paraId="7B2FA6B1" w14:textId="77777777" w:rsidR="00920A72" w:rsidRPr="008C2F79" w:rsidRDefault="00920A72"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E1AD7F3" w14:textId="77777777" w:rsidR="00920A72" w:rsidRPr="008C2F79" w:rsidRDefault="00920A72"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MA_06_07_REC260 </w:t>
            </w:r>
            <w:r w:rsidRPr="008C2F79">
              <w:rPr>
                <w:rFonts w:ascii="Times New Roman" w:hAnsi="Times New Roman" w:cs="Arial"/>
                <w:color w:val="000000"/>
                <w:sz w:val="24"/>
                <w:szCs w:val="24"/>
                <w:highlight w:val="green"/>
              </w:rPr>
              <w:t>(aprovechado)</w:t>
            </w:r>
            <w:r w:rsidR="00866620" w:rsidRPr="008C2F79">
              <w:rPr>
                <w:rFonts w:ascii="Times New Roman" w:hAnsi="Times New Roman" w:cs="Arial"/>
                <w:color w:val="000000"/>
                <w:sz w:val="24"/>
                <w:szCs w:val="24"/>
              </w:rPr>
              <w:t xml:space="preserve"> </w:t>
            </w:r>
            <w:r w:rsidR="00866620" w:rsidRPr="008C2F79">
              <w:rPr>
                <w:rFonts w:ascii="Times New Roman" w:hAnsi="Times New Roman" w:cs="Arial"/>
                <w:b/>
                <w:color w:val="FFFFFF" w:themeColor="background1"/>
                <w:sz w:val="24"/>
                <w:szCs w:val="24"/>
                <w:highlight w:val="blue"/>
              </w:rPr>
              <w:t>(NO APARECE EN EL CUADERNO DE ESTUDIO)</w:t>
            </w:r>
          </w:p>
        </w:tc>
      </w:tr>
      <w:tr w:rsidR="00920A72" w:rsidRPr="008C2F79" w14:paraId="5AD52015" w14:textId="77777777" w:rsidTr="00C44F7D">
        <w:tc>
          <w:tcPr>
            <w:tcW w:w="2512" w:type="dxa"/>
          </w:tcPr>
          <w:p w14:paraId="79B18A12"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2B0ADD36"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color w:val="000000"/>
                <w:sz w:val="24"/>
                <w:szCs w:val="24"/>
              </w:rPr>
              <w:t>Completa la serie de números decimales</w:t>
            </w:r>
          </w:p>
        </w:tc>
      </w:tr>
      <w:tr w:rsidR="00920A72" w:rsidRPr="008C2F79" w14:paraId="53838083" w14:textId="77777777" w:rsidTr="00C44F7D">
        <w:tc>
          <w:tcPr>
            <w:tcW w:w="2512" w:type="dxa"/>
          </w:tcPr>
          <w:p w14:paraId="3D3C99B3"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58E13A39" w14:textId="77777777" w:rsidR="00920A72" w:rsidRPr="008C2F79" w:rsidRDefault="00920A72" w:rsidP="00C44F7D">
            <w:pPr>
              <w:rPr>
                <w:rFonts w:ascii="Times New Roman" w:hAnsi="Times New Roman" w:cs="Arial"/>
                <w:color w:val="000000"/>
                <w:sz w:val="24"/>
                <w:szCs w:val="24"/>
              </w:rPr>
            </w:pPr>
            <w:r w:rsidRPr="008C2F79">
              <w:rPr>
                <w:rFonts w:ascii="Times New Roman" w:hAnsi="Times New Roman" w:cs="Arial"/>
                <w:color w:val="000000"/>
                <w:sz w:val="24"/>
                <w:szCs w:val="24"/>
              </w:rPr>
              <w:t>Actividad para completar series de números decimales</w:t>
            </w:r>
          </w:p>
        </w:tc>
      </w:tr>
    </w:tbl>
    <w:p w14:paraId="76E5F954" w14:textId="77777777" w:rsidR="003B2901" w:rsidRPr="008C2F79" w:rsidRDefault="003B2901" w:rsidP="003B2901">
      <w:pPr>
        <w:pStyle w:val="TextoPLANETA"/>
        <w:rPr>
          <w:rFonts w:ascii="Times New Roman" w:hAnsi="Times New Roman"/>
          <w:sz w:val="24"/>
          <w:lang w:val="es-CO"/>
        </w:rPr>
      </w:pPr>
    </w:p>
    <w:p w14:paraId="6F9B0040" w14:textId="77777777" w:rsidR="003B2901" w:rsidRPr="008C2F79" w:rsidRDefault="003B2901" w:rsidP="003B2901">
      <w:pPr>
        <w:pStyle w:val="TextoPLANETA"/>
        <w:rPr>
          <w:rFonts w:ascii="Times New Roman" w:hAnsi="Times New Roman"/>
          <w:sz w:val="24"/>
          <w:lang w:val="es-CO"/>
        </w:rPr>
      </w:pPr>
    </w:p>
    <w:p w14:paraId="28659774" w14:textId="77777777" w:rsidR="003B2901" w:rsidRPr="008C2F79" w:rsidRDefault="003B2901" w:rsidP="003B2901">
      <w:pPr>
        <w:pStyle w:val="TextoPLANETA"/>
        <w:rPr>
          <w:rFonts w:ascii="Times New Roman" w:hAnsi="Times New Roman"/>
          <w:sz w:val="24"/>
          <w:lang w:val="es-CO"/>
        </w:rPr>
      </w:pPr>
    </w:p>
    <w:p w14:paraId="5C700EE3"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lastRenderedPageBreak/>
        <w:t>[SECCIÓN 2]</w:t>
      </w:r>
      <w:r w:rsidRPr="008C2F79">
        <w:rPr>
          <w:rFonts w:ascii="Times New Roman" w:hAnsi="Times New Roman"/>
          <w:sz w:val="24"/>
        </w:rPr>
        <w:t xml:space="preserve"> </w:t>
      </w:r>
      <w:r w:rsidR="006B4B79">
        <w:rPr>
          <w:rFonts w:ascii="Times New Roman" w:hAnsi="Times New Roman"/>
          <w:sz w:val="24"/>
          <w:lang w:val="es-CO"/>
        </w:rPr>
        <w:t>5</w:t>
      </w:r>
      <w:r w:rsidRPr="008C2F79">
        <w:rPr>
          <w:rFonts w:ascii="Times New Roman" w:hAnsi="Times New Roman"/>
          <w:sz w:val="24"/>
          <w:lang w:val="es-CO"/>
        </w:rPr>
        <w:t>.1 Consolidación</w:t>
      </w:r>
    </w:p>
    <w:p w14:paraId="51F7FAD2" w14:textId="77777777" w:rsidR="00AD5DC3" w:rsidRPr="008C2F79" w:rsidRDefault="00AD5DC3" w:rsidP="00AD5DC3">
      <w:pPr>
        <w:pStyle w:val="TextoPLANETA"/>
        <w:rPr>
          <w:rFonts w:ascii="Times New Roman" w:hAnsi="Times New Roman"/>
          <w:sz w:val="24"/>
          <w:lang w:val="es-CO"/>
        </w:rPr>
      </w:pPr>
      <w:r w:rsidRPr="008C2F79">
        <w:rPr>
          <w:rFonts w:ascii="Times New Roman" w:hAnsi="Times New Roman"/>
          <w:sz w:val="24"/>
          <w:lang w:val="es-CO"/>
        </w:rPr>
        <w:t>Actividades para afianzar lo que has aprendido en esta sección.</w:t>
      </w:r>
    </w:p>
    <w:p w14:paraId="315E3AC2" w14:textId="77777777" w:rsidR="00AD5DC3" w:rsidRPr="008C2F79" w:rsidRDefault="00AD5DC3" w:rsidP="00AD5DC3">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AD5DC3" w:rsidRPr="008C2F79" w14:paraId="4A1B32C4" w14:textId="77777777" w:rsidTr="00C44F7D">
        <w:tc>
          <w:tcPr>
            <w:tcW w:w="9005" w:type="dxa"/>
            <w:gridSpan w:val="2"/>
            <w:shd w:val="clear" w:color="auto" w:fill="000000" w:themeFill="text1"/>
          </w:tcPr>
          <w:p w14:paraId="0700F09C" w14:textId="77777777" w:rsidR="00AD5DC3" w:rsidRPr="008C2F79" w:rsidRDefault="00AD5DC3"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AD5DC3" w:rsidRPr="008C2F79" w14:paraId="0C1C914E" w14:textId="77777777" w:rsidTr="00C44F7D">
        <w:tc>
          <w:tcPr>
            <w:tcW w:w="2512" w:type="dxa"/>
          </w:tcPr>
          <w:p w14:paraId="1077557C" w14:textId="77777777" w:rsidR="00AD5DC3" w:rsidRPr="008C2F79" w:rsidRDefault="00AD5DC3"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4D172613" w14:textId="77777777" w:rsidR="00AD5DC3" w:rsidRPr="008C2F79" w:rsidRDefault="00AD5DC3" w:rsidP="00C44F7D">
            <w:pPr>
              <w:rPr>
                <w:rFonts w:ascii="Times New Roman" w:hAnsi="Times New Roman" w:cs="Arial"/>
                <w:b/>
                <w:color w:val="000000"/>
                <w:sz w:val="24"/>
                <w:szCs w:val="24"/>
              </w:rPr>
            </w:pPr>
            <w:r w:rsidRPr="008C2F79">
              <w:rPr>
                <w:rFonts w:ascii="Times New Roman" w:hAnsi="Times New Roman" w:cs="Arial"/>
                <w:color w:val="000000"/>
                <w:sz w:val="24"/>
                <w:szCs w:val="24"/>
              </w:rPr>
              <w:t>MA_06_07_REC</w:t>
            </w:r>
            <w:r w:rsidR="00920A72" w:rsidRPr="008C2F79">
              <w:rPr>
                <w:rFonts w:ascii="Times New Roman" w:hAnsi="Times New Roman" w:cs="Arial"/>
                <w:color w:val="000000"/>
                <w:sz w:val="24"/>
                <w:szCs w:val="24"/>
              </w:rPr>
              <w:t>27</w:t>
            </w:r>
            <w:r w:rsidRPr="008C2F79">
              <w:rPr>
                <w:rFonts w:ascii="Times New Roman" w:hAnsi="Times New Roman" w:cs="Arial"/>
                <w:color w:val="000000"/>
                <w:sz w:val="24"/>
                <w:szCs w:val="24"/>
              </w:rPr>
              <w:t xml:space="preserve">0 </w:t>
            </w:r>
            <w:r w:rsidR="00920A72" w:rsidRPr="008C2F79">
              <w:rPr>
                <w:rFonts w:ascii="Times New Roman" w:hAnsi="Times New Roman" w:cs="Arial"/>
                <w:color w:val="000000"/>
                <w:sz w:val="24"/>
                <w:szCs w:val="24"/>
                <w:highlight w:val="magenta"/>
              </w:rPr>
              <w:t xml:space="preserve"> (nuevo)</w:t>
            </w:r>
          </w:p>
        </w:tc>
      </w:tr>
      <w:tr w:rsidR="00AD5DC3" w:rsidRPr="008C2F79" w14:paraId="34CB6C20" w14:textId="77777777" w:rsidTr="00C44F7D">
        <w:tc>
          <w:tcPr>
            <w:tcW w:w="2512" w:type="dxa"/>
          </w:tcPr>
          <w:p w14:paraId="3EFF0E1D" w14:textId="77777777" w:rsidR="00AD5DC3" w:rsidRPr="008C2F79" w:rsidRDefault="00AD5DC3"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59CD51E4" w14:textId="77777777" w:rsidR="00AD5DC3" w:rsidRPr="008C2F79" w:rsidRDefault="00920A72" w:rsidP="00C44F7D">
            <w:pPr>
              <w:rPr>
                <w:rFonts w:ascii="Times New Roman" w:hAnsi="Times New Roman" w:cs="Arial"/>
                <w:color w:val="000000"/>
                <w:sz w:val="24"/>
                <w:szCs w:val="24"/>
              </w:rPr>
            </w:pPr>
            <w:r w:rsidRPr="008C2F79">
              <w:rPr>
                <w:rFonts w:ascii="Times New Roman" w:hAnsi="Times New Roman" w:cs="Arial"/>
                <w:color w:val="000000"/>
                <w:sz w:val="24"/>
                <w:szCs w:val="24"/>
              </w:rPr>
              <w:t xml:space="preserve">Refuerza tu aprendizaje: El orden en los </w:t>
            </w:r>
            <w:r w:rsidR="006B4B79">
              <w:rPr>
                <w:rFonts w:ascii="Times New Roman" w:hAnsi="Times New Roman" w:cs="Arial"/>
                <w:color w:val="000000"/>
                <w:sz w:val="24"/>
                <w:szCs w:val="24"/>
              </w:rPr>
              <w:t xml:space="preserve">números </w:t>
            </w:r>
            <w:r w:rsidRPr="008C2F79">
              <w:rPr>
                <w:rFonts w:ascii="Times New Roman" w:hAnsi="Times New Roman" w:cs="Arial"/>
                <w:color w:val="000000"/>
                <w:sz w:val="24"/>
                <w:szCs w:val="24"/>
              </w:rPr>
              <w:t>decimales</w:t>
            </w:r>
          </w:p>
        </w:tc>
      </w:tr>
      <w:tr w:rsidR="00AD5DC3" w:rsidRPr="008C2F79" w14:paraId="3D8C86DE" w14:textId="77777777" w:rsidTr="00B5296C">
        <w:trPr>
          <w:trHeight w:val="394"/>
        </w:trPr>
        <w:tc>
          <w:tcPr>
            <w:tcW w:w="2512" w:type="dxa"/>
          </w:tcPr>
          <w:p w14:paraId="7AFFC85C" w14:textId="77777777" w:rsidR="00AD5DC3" w:rsidRPr="008C2F79" w:rsidRDefault="00AD5DC3"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41B66F3A" w14:textId="77777777" w:rsidR="006B4B79" w:rsidRPr="00A60F61" w:rsidRDefault="00920A72" w:rsidP="00A60F61">
            <w:pPr>
              <w:pStyle w:val="Seccin1PLANETA"/>
              <w:rPr>
                <w:rFonts w:ascii="Times New Roman" w:hAnsi="Times New Roman"/>
                <w:b w:val="0"/>
                <w:sz w:val="24"/>
                <w:lang w:val="es-CO"/>
              </w:rPr>
            </w:pPr>
            <w:r w:rsidRPr="00A60F61">
              <w:rPr>
                <w:rFonts w:ascii="Times New Roman" w:hAnsi="Times New Roman"/>
                <w:b w:val="0"/>
                <w:color w:val="000000"/>
                <w:sz w:val="24"/>
                <w:szCs w:val="24"/>
              </w:rPr>
              <w:t xml:space="preserve">Actividad </w:t>
            </w:r>
            <w:r w:rsidR="006B4B79" w:rsidRPr="00A60F61">
              <w:rPr>
                <w:rFonts w:ascii="Times New Roman" w:hAnsi="Times New Roman"/>
                <w:b w:val="0"/>
                <w:color w:val="000000"/>
                <w:sz w:val="24"/>
                <w:szCs w:val="24"/>
              </w:rPr>
              <w:t xml:space="preserve">sobre </w:t>
            </w:r>
            <w:r w:rsidR="006B4B79" w:rsidRPr="00A60F61">
              <w:rPr>
                <w:rFonts w:ascii="Times New Roman" w:hAnsi="Times New Roman"/>
                <w:b w:val="0"/>
                <w:sz w:val="24"/>
                <w:lang w:val="es-CO"/>
              </w:rPr>
              <w:t>El orden en los números decimales</w:t>
            </w:r>
          </w:p>
          <w:p w14:paraId="0ED5DD03" w14:textId="77777777" w:rsidR="00AD5DC3" w:rsidRPr="008C2F79" w:rsidRDefault="00AD5DC3" w:rsidP="006B4B79">
            <w:pPr>
              <w:rPr>
                <w:rFonts w:ascii="Times New Roman" w:hAnsi="Times New Roman" w:cs="Arial"/>
                <w:color w:val="000000"/>
                <w:sz w:val="24"/>
                <w:szCs w:val="24"/>
              </w:rPr>
            </w:pPr>
          </w:p>
        </w:tc>
      </w:tr>
    </w:tbl>
    <w:p w14:paraId="531ED720" w14:textId="77777777" w:rsidR="00AD5DC3" w:rsidRPr="008C2F79" w:rsidRDefault="00AD5DC3" w:rsidP="00AD5DC3">
      <w:pPr>
        <w:pStyle w:val="TextoPLANETA"/>
        <w:rPr>
          <w:rFonts w:ascii="Times New Roman" w:hAnsi="Times New Roman"/>
          <w:sz w:val="24"/>
          <w:lang w:val="es-CO"/>
        </w:rPr>
      </w:pPr>
    </w:p>
    <w:p w14:paraId="612FD6B7" w14:textId="77777777" w:rsidR="00A836A1" w:rsidRPr="008C2F79" w:rsidRDefault="00A836A1" w:rsidP="00A836A1">
      <w:pPr>
        <w:pStyle w:val="Seccin1PLANETA"/>
        <w:rPr>
          <w:rFonts w:ascii="Times New Roman" w:hAnsi="Times New Roman"/>
          <w:sz w:val="24"/>
          <w:lang w:val="es-CO"/>
        </w:rPr>
      </w:pPr>
      <w:r w:rsidRPr="008C2F79">
        <w:rPr>
          <w:rFonts w:ascii="Times New Roman" w:hAnsi="Times New Roman"/>
          <w:sz w:val="24"/>
          <w:highlight w:val="yellow"/>
        </w:rPr>
        <w:t>[SECCIÓN 1]</w:t>
      </w:r>
      <w:r w:rsidRPr="008C2F79">
        <w:rPr>
          <w:rFonts w:ascii="Times New Roman" w:hAnsi="Times New Roman"/>
          <w:sz w:val="24"/>
        </w:rPr>
        <w:t xml:space="preserve"> </w:t>
      </w:r>
      <w:r w:rsidR="00483C41">
        <w:rPr>
          <w:rFonts w:ascii="Times New Roman" w:hAnsi="Times New Roman"/>
          <w:sz w:val="24"/>
          <w:lang w:val="es-CO"/>
        </w:rPr>
        <w:t>6</w:t>
      </w:r>
      <w:r w:rsidRPr="008C2F79">
        <w:rPr>
          <w:rFonts w:ascii="Times New Roman" w:hAnsi="Times New Roman"/>
          <w:sz w:val="24"/>
          <w:lang w:val="es-CO"/>
        </w:rPr>
        <w:t xml:space="preserve"> Los decimales y los porcentajes</w:t>
      </w:r>
    </w:p>
    <w:p w14:paraId="034D207F" w14:textId="77777777" w:rsidR="004C71CF" w:rsidRDefault="004C71CF" w:rsidP="0007328A">
      <w:pPr>
        <w:pStyle w:val="TextoPLANETA"/>
        <w:rPr>
          <w:rFonts w:ascii="Times New Roman" w:hAnsi="Times New Roman"/>
          <w:sz w:val="24"/>
          <w:lang w:val="es-CO"/>
        </w:rPr>
      </w:pPr>
    </w:p>
    <w:p w14:paraId="40E45ED6" w14:textId="77777777" w:rsidR="00B83315" w:rsidRPr="006B4D97" w:rsidRDefault="00B83315" w:rsidP="0007328A">
      <w:pPr>
        <w:pStyle w:val="TextoPLANETA"/>
        <w:rPr>
          <w:rFonts w:ascii="Times New Roman" w:hAnsi="Times New Roman"/>
          <w:sz w:val="24"/>
          <w:lang w:val="es-CO"/>
        </w:rPr>
      </w:pPr>
      <w:r w:rsidRPr="006B4D97">
        <w:rPr>
          <w:rFonts w:ascii="Times New Roman" w:hAnsi="Times New Roman"/>
          <w:sz w:val="24"/>
          <w:lang w:val="es-CO"/>
        </w:rPr>
        <w:t>El porcentaje es un número que representa la proporcionalidad de una parte respecto a un todo que se ha dividido en cien partes iguales</w:t>
      </w:r>
      <w:r w:rsidR="00515B45">
        <w:rPr>
          <w:rFonts w:ascii="Times New Roman" w:hAnsi="Times New Roman"/>
          <w:sz w:val="24"/>
          <w:lang w:val="es-CO"/>
        </w:rPr>
        <w:t>;</w:t>
      </w:r>
      <w:r w:rsidR="00E2596B">
        <w:rPr>
          <w:rFonts w:ascii="Times New Roman" w:hAnsi="Times New Roman"/>
          <w:sz w:val="24"/>
          <w:lang w:val="es-CO"/>
        </w:rPr>
        <w:t xml:space="preserve"> se identifica con el símbolo %</w:t>
      </w:r>
      <w:r w:rsidRPr="006B4D97">
        <w:rPr>
          <w:rFonts w:ascii="Times New Roman" w:hAnsi="Times New Roman"/>
          <w:sz w:val="24"/>
          <w:lang w:val="es-CO"/>
        </w:rPr>
        <w:t xml:space="preserve">. </w:t>
      </w:r>
    </w:p>
    <w:p w14:paraId="14170227" w14:textId="77777777" w:rsidR="00B83315" w:rsidRPr="006B4D97" w:rsidRDefault="00B83315" w:rsidP="0007328A">
      <w:pPr>
        <w:pStyle w:val="TextoPLANETA"/>
        <w:rPr>
          <w:rFonts w:ascii="Times New Roman" w:hAnsi="Times New Roman"/>
          <w:sz w:val="24"/>
          <w:lang w:val="es-CO"/>
        </w:rPr>
      </w:pPr>
    </w:p>
    <w:p w14:paraId="51BA4472" w14:textId="77777777" w:rsidR="004C71CF" w:rsidRDefault="004C71CF" w:rsidP="0007328A">
      <w:pPr>
        <w:pStyle w:val="TextoPLANETA"/>
        <w:rPr>
          <w:rFonts w:ascii="Times New Roman" w:hAnsi="Times New Roman"/>
          <w:sz w:val="24"/>
          <w:lang w:val="es-CO"/>
        </w:rPr>
      </w:pPr>
      <w:r>
        <w:rPr>
          <w:rFonts w:ascii="Times New Roman" w:hAnsi="Times New Roman"/>
          <w:sz w:val="24"/>
          <w:lang w:val="es-CO"/>
        </w:rPr>
        <w:t>Es posible expresar la misma cantidad de tres forma</w:t>
      </w:r>
      <w:r w:rsidR="00515B45">
        <w:rPr>
          <w:rFonts w:ascii="Times New Roman" w:hAnsi="Times New Roman"/>
          <w:sz w:val="24"/>
          <w:lang w:val="es-CO"/>
        </w:rPr>
        <w:t>s</w:t>
      </w:r>
      <w:r>
        <w:rPr>
          <w:rFonts w:ascii="Times New Roman" w:hAnsi="Times New Roman"/>
          <w:sz w:val="24"/>
          <w:lang w:val="es-CO"/>
        </w:rPr>
        <w:t xml:space="preserve"> diferentes: </w:t>
      </w:r>
      <w:r w:rsidR="00515B45">
        <w:rPr>
          <w:rFonts w:ascii="Times New Roman" w:hAnsi="Times New Roman"/>
          <w:sz w:val="24"/>
          <w:lang w:val="es-CO"/>
        </w:rPr>
        <w:t xml:space="preserve">mediante </w:t>
      </w:r>
      <w:r>
        <w:rPr>
          <w:rFonts w:ascii="Times New Roman" w:hAnsi="Times New Roman"/>
          <w:sz w:val="24"/>
          <w:lang w:val="es-CO"/>
        </w:rPr>
        <w:t xml:space="preserve">una fracción, </w:t>
      </w:r>
      <w:r w:rsidR="00515B45">
        <w:rPr>
          <w:rFonts w:ascii="Times New Roman" w:hAnsi="Times New Roman"/>
          <w:sz w:val="24"/>
          <w:lang w:val="es-CO"/>
        </w:rPr>
        <w:t>con</w:t>
      </w:r>
      <w:ins w:id="25" w:author="mercyranjel" w:date="2016-01-12T16:18:00Z">
        <w:r w:rsidR="00515B45">
          <w:rPr>
            <w:rFonts w:ascii="Times New Roman" w:hAnsi="Times New Roman"/>
            <w:sz w:val="24"/>
            <w:lang w:val="es-CO"/>
          </w:rPr>
          <w:t xml:space="preserve"> </w:t>
        </w:r>
      </w:ins>
      <w:r>
        <w:rPr>
          <w:rFonts w:ascii="Times New Roman" w:hAnsi="Times New Roman"/>
          <w:sz w:val="24"/>
          <w:lang w:val="es-CO"/>
        </w:rPr>
        <w:t xml:space="preserve">el decimal equivalente a dicha fracción y </w:t>
      </w:r>
      <w:r w:rsidR="00515B45">
        <w:rPr>
          <w:rFonts w:ascii="Times New Roman" w:hAnsi="Times New Roman"/>
          <w:sz w:val="24"/>
          <w:lang w:val="es-CO"/>
        </w:rPr>
        <w:t xml:space="preserve">mediante </w:t>
      </w:r>
      <w:r>
        <w:rPr>
          <w:rFonts w:ascii="Times New Roman" w:hAnsi="Times New Roman"/>
          <w:sz w:val="24"/>
          <w:lang w:val="es-CO"/>
        </w:rPr>
        <w:t>el porcentaje equivalente al decimal.</w:t>
      </w:r>
    </w:p>
    <w:p w14:paraId="71E09EAE" w14:textId="77777777" w:rsidR="004C71CF" w:rsidRDefault="004C71CF" w:rsidP="0007328A">
      <w:pPr>
        <w:pStyle w:val="TextoPLANETA"/>
        <w:rPr>
          <w:rFonts w:ascii="Times New Roman" w:hAnsi="Times New Roman"/>
          <w:sz w:val="24"/>
          <w:lang w:val="es-CO"/>
        </w:rPr>
      </w:pPr>
    </w:p>
    <w:p w14:paraId="51346E2C" w14:textId="77777777" w:rsidR="004C71CF" w:rsidRDefault="004C71CF" w:rsidP="0007328A">
      <w:pPr>
        <w:pStyle w:val="TextoPLANETA"/>
        <w:rPr>
          <w:rFonts w:ascii="Times New Roman" w:hAnsi="Times New Roman"/>
          <w:sz w:val="24"/>
          <w:lang w:val="es-CO"/>
        </w:rPr>
      </w:pPr>
      <w:r>
        <w:rPr>
          <w:rFonts w:ascii="Times New Roman" w:hAnsi="Times New Roman"/>
          <w:sz w:val="24"/>
          <w:lang w:val="es-CO"/>
        </w:rPr>
        <w:t>Por ejemplo, se puede hablar de la mitad de los niños del salón (</w:t>
      </w:r>
      <w:r w:rsidR="004A0644">
        <w:rPr>
          <w:rFonts w:ascii="Times New Roman" w:hAnsi="Times New Roman"/>
          <w:sz w:val="24"/>
          <w:lang w:val="es-CO"/>
        </w:rPr>
        <w:t>1/2); en forma similar</w:t>
      </w:r>
      <w:ins w:id="26" w:author="mercyranjel" w:date="2016-01-12T16:19:00Z">
        <w:r w:rsidR="00515B45">
          <w:rPr>
            <w:rFonts w:ascii="Times New Roman" w:hAnsi="Times New Roman"/>
            <w:sz w:val="24"/>
            <w:lang w:val="es-CO"/>
          </w:rPr>
          <w:t>,</w:t>
        </w:r>
      </w:ins>
      <w:r w:rsidR="004A0644">
        <w:rPr>
          <w:rFonts w:ascii="Times New Roman" w:hAnsi="Times New Roman"/>
          <w:sz w:val="24"/>
          <w:lang w:val="es-CO"/>
        </w:rPr>
        <w:t xml:space="preserve"> esta ca</w:t>
      </w:r>
      <w:r>
        <w:rPr>
          <w:rFonts w:ascii="Times New Roman" w:hAnsi="Times New Roman"/>
          <w:sz w:val="24"/>
          <w:lang w:val="es-CO"/>
        </w:rPr>
        <w:t>n</w:t>
      </w:r>
      <w:r w:rsidR="004A0644">
        <w:rPr>
          <w:rFonts w:ascii="Times New Roman" w:hAnsi="Times New Roman"/>
          <w:sz w:val="24"/>
          <w:lang w:val="es-CO"/>
        </w:rPr>
        <w:t>ti</w:t>
      </w:r>
      <w:r>
        <w:rPr>
          <w:rFonts w:ascii="Times New Roman" w:hAnsi="Times New Roman"/>
          <w:sz w:val="24"/>
          <w:lang w:val="es-CO"/>
        </w:rPr>
        <w:t>dad de niños será representada por el decimal 0,5</w:t>
      </w:r>
      <w:r w:rsidR="00515B45">
        <w:rPr>
          <w:rFonts w:ascii="Times New Roman" w:hAnsi="Times New Roman"/>
          <w:sz w:val="24"/>
          <w:lang w:val="es-CO"/>
        </w:rPr>
        <w:t>;</w:t>
      </w:r>
      <w:r>
        <w:rPr>
          <w:rFonts w:ascii="Times New Roman" w:hAnsi="Times New Roman"/>
          <w:sz w:val="24"/>
          <w:lang w:val="es-CO"/>
        </w:rPr>
        <w:t xml:space="preserve"> a</w:t>
      </w:r>
      <w:r w:rsidR="004A0644">
        <w:rPr>
          <w:rFonts w:ascii="Times New Roman" w:hAnsi="Times New Roman"/>
          <w:sz w:val="24"/>
          <w:lang w:val="es-CO"/>
        </w:rPr>
        <w:t xml:space="preserve"> </w:t>
      </w:r>
      <w:r>
        <w:rPr>
          <w:rFonts w:ascii="Times New Roman" w:hAnsi="Times New Roman"/>
          <w:sz w:val="24"/>
          <w:lang w:val="es-CO"/>
        </w:rPr>
        <w:t>su vez</w:t>
      </w:r>
      <w:r w:rsidR="00515B45">
        <w:rPr>
          <w:rFonts w:ascii="Times New Roman" w:hAnsi="Times New Roman"/>
          <w:sz w:val="24"/>
          <w:lang w:val="es-CO"/>
        </w:rPr>
        <w:t>,</w:t>
      </w:r>
      <w:r>
        <w:rPr>
          <w:rFonts w:ascii="Times New Roman" w:hAnsi="Times New Roman"/>
          <w:sz w:val="24"/>
          <w:lang w:val="es-CO"/>
        </w:rPr>
        <w:t xml:space="preserve"> </w:t>
      </w:r>
      <w:r w:rsidR="00515B45">
        <w:rPr>
          <w:rFonts w:ascii="Times New Roman" w:hAnsi="Times New Roman"/>
          <w:sz w:val="24"/>
          <w:lang w:val="es-CO"/>
        </w:rPr>
        <w:t>se habla d</w:t>
      </w:r>
      <w:r>
        <w:rPr>
          <w:rFonts w:ascii="Times New Roman" w:hAnsi="Times New Roman"/>
          <w:sz w:val="24"/>
          <w:lang w:val="es-CO"/>
        </w:rPr>
        <w:t>el 50% de los niños del salón.</w:t>
      </w:r>
    </w:p>
    <w:p w14:paraId="63737CA7" w14:textId="77777777" w:rsidR="004C71CF" w:rsidRDefault="004C71CF" w:rsidP="0007328A">
      <w:pPr>
        <w:pStyle w:val="TextoPLANETA"/>
        <w:rPr>
          <w:rFonts w:ascii="Times New Roman" w:hAnsi="Times New Roman"/>
          <w:sz w:val="24"/>
          <w:lang w:val="es-CO"/>
        </w:rPr>
      </w:pPr>
    </w:p>
    <w:p w14:paraId="6081F75F" w14:textId="77777777" w:rsidR="004C71CF" w:rsidRPr="003A77D4" w:rsidRDefault="004C71CF" w:rsidP="0007328A">
      <w:pPr>
        <w:pStyle w:val="TextoPLANETA"/>
        <w:rPr>
          <w:rFonts w:ascii="Times New Roman" w:hAnsi="Times New Roman"/>
          <w:sz w:val="24"/>
          <w:lang w:val="es-CO"/>
        </w:rPr>
      </w:pPr>
      <w:r w:rsidRPr="003A77D4">
        <w:rPr>
          <w:rFonts w:ascii="Times New Roman" w:hAnsi="Times New Roman"/>
          <w:sz w:val="24"/>
          <w:lang w:val="es-CO"/>
        </w:rPr>
        <w:t>Teniendo en cuenta lo anterior, es posible establecer la siguiente equivalencia</w:t>
      </w:r>
      <w:r w:rsidR="00515B45">
        <w:rPr>
          <w:rFonts w:ascii="Times New Roman" w:hAnsi="Times New Roman"/>
          <w:sz w:val="24"/>
          <w:lang w:val="es-CO"/>
        </w:rPr>
        <w:t>.</w:t>
      </w:r>
    </w:p>
    <w:p w14:paraId="74FBD625" w14:textId="77777777" w:rsidR="004C71CF" w:rsidRPr="003A77D4" w:rsidRDefault="004C71CF" w:rsidP="0007328A">
      <w:pPr>
        <w:pStyle w:val="TextoPLANETA"/>
        <w:rPr>
          <w:rFonts w:ascii="Times New Roman" w:hAnsi="Times New Roman"/>
          <w:sz w:val="24"/>
          <w:lang w:val="es-CO"/>
        </w:rPr>
      </w:pPr>
    </w:p>
    <w:p w14:paraId="7C533316" w14:textId="6C809654" w:rsidR="004C71CF" w:rsidRPr="00C63144" w:rsidRDefault="00C63144" w:rsidP="004C71CF">
      <w:pPr>
        <w:pStyle w:val="TextoPLANETA"/>
        <w:jc w:val="center"/>
        <w:rPr>
          <w:rFonts w:ascii="Times New Roman" w:hAnsi="Times New Roman" w:cs="Times New Roman"/>
          <w:sz w:val="24"/>
        </w:rPr>
      </w:pPr>
      <w:r w:rsidRPr="00C63144">
        <w:rPr>
          <w:rFonts w:ascii="Times New Roman" w:hAnsi="Times New Roman" w:cs="Times New Roman"/>
          <w:sz w:val="24"/>
        </w:rPr>
        <w:t>MA_06_07_CO_016</w:t>
      </w:r>
    </w:p>
    <w:p w14:paraId="1C1409EE" w14:textId="77777777" w:rsidR="00C63144" w:rsidRPr="003A77D4" w:rsidRDefault="00C63144" w:rsidP="004C71CF">
      <w:pPr>
        <w:pStyle w:val="TextoPLANETA"/>
        <w:jc w:val="center"/>
        <w:rPr>
          <w:sz w:val="24"/>
        </w:rPr>
      </w:pPr>
    </w:p>
    <w:p w14:paraId="1EDBD7B1" w14:textId="77777777" w:rsidR="004C71CF" w:rsidRPr="003A77D4" w:rsidRDefault="004C71CF" w:rsidP="004C71CF">
      <w:pPr>
        <w:pStyle w:val="TextoPLANETA"/>
        <w:rPr>
          <w:rFonts w:ascii="Times New Roman" w:hAnsi="Times New Roman" w:cs="Times New Roman"/>
          <w:sz w:val="24"/>
        </w:rPr>
      </w:pPr>
      <w:r w:rsidRPr="003A77D4">
        <w:rPr>
          <w:rFonts w:ascii="Times New Roman" w:hAnsi="Times New Roman" w:cs="Times New Roman"/>
          <w:sz w:val="24"/>
        </w:rPr>
        <w:t xml:space="preserve">Conocer la fracción o el decimal correspondiente a un determinado porcentaje es un procedimiento en el cual se debe tener en cuenta que la expresión por ciento (%) significa uno de cada 100. Así el 50% es equivalente </w:t>
      </w:r>
      <w:r w:rsidR="000267CA" w:rsidRPr="003A77D4">
        <w:rPr>
          <w:rFonts w:ascii="Times New Roman" w:hAnsi="Times New Roman" w:cs="Times New Roman"/>
          <w:sz w:val="24"/>
        </w:rPr>
        <w:t>a 50 de 100</w:t>
      </w:r>
      <w:r w:rsidR="00515B45">
        <w:rPr>
          <w:rFonts w:ascii="Times New Roman" w:hAnsi="Times New Roman" w:cs="Times New Roman"/>
          <w:sz w:val="24"/>
        </w:rPr>
        <w:t>,</w:t>
      </w:r>
      <w:r w:rsidR="000267CA" w:rsidRPr="003A77D4">
        <w:rPr>
          <w:rFonts w:ascii="Times New Roman" w:hAnsi="Times New Roman" w:cs="Times New Roman"/>
          <w:sz w:val="24"/>
        </w:rPr>
        <w:t xml:space="preserve"> es decir</w:t>
      </w:r>
      <w:r w:rsidR="00515B45">
        <w:rPr>
          <w:rFonts w:ascii="Times New Roman" w:hAnsi="Times New Roman" w:cs="Times New Roman"/>
          <w:sz w:val="24"/>
        </w:rPr>
        <w:t>,</w:t>
      </w:r>
      <w:r w:rsidR="000267CA" w:rsidRPr="003A77D4">
        <w:rPr>
          <w:rFonts w:ascii="Times New Roman" w:hAnsi="Times New Roman" w:cs="Times New Roman"/>
          <w:sz w:val="24"/>
        </w:rPr>
        <w:t xml:space="preserve"> 50/100.</w:t>
      </w:r>
    </w:p>
    <w:p w14:paraId="72EE6F26" w14:textId="77777777" w:rsidR="000267CA" w:rsidRPr="003A77D4" w:rsidRDefault="000267CA" w:rsidP="004C71CF">
      <w:pPr>
        <w:pStyle w:val="TextoPLANETA"/>
        <w:rPr>
          <w:rFonts w:ascii="Times New Roman" w:hAnsi="Times New Roman" w:cs="Times New Roman"/>
          <w:sz w:val="24"/>
        </w:rPr>
      </w:pPr>
    </w:p>
    <w:p w14:paraId="402AFA71" w14:textId="77777777" w:rsidR="000267CA" w:rsidRDefault="000267CA" w:rsidP="004C71CF">
      <w:pPr>
        <w:pStyle w:val="TextoPLANETA"/>
        <w:rPr>
          <w:rFonts w:ascii="Times New Roman" w:hAnsi="Times New Roman" w:cs="Times New Roman"/>
          <w:sz w:val="24"/>
        </w:rPr>
      </w:pPr>
      <w:r w:rsidRPr="003A77D4">
        <w:rPr>
          <w:rFonts w:ascii="Times New Roman" w:hAnsi="Times New Roman" w:cs="Times New Roman"/>
          <w:sz w:val="24"/>
        </w:rPr>
        <w:t>A continuación se muestran otros porcentajes vistos como fracción</w:t>
      </w:r>
      <w:r w:rsidR="00515B45">
        <w:rPr>
          <w:rFonts w:ascii="Times New Roman" w:hAnsi="Times New Roman" w:cs="Times New Roman"/>
          <w:sz w:val="24"/>
        </w:rPr>
        <w:t>.</w:t>
      </w:r>
    </w:p>
    <w:p w14:paraId="703E23B9" w14:textId="77777777" w:rsidR="00C63144" w:rsidRPr="003A77D4" w:rsidRDefault="00C63144" w:rsidP="00C63144">
      <w:pPr>
        <w:pStyle w:val="TextoPLANETA"/>
        <w:jc w:val="center"/>
        <w:rPr>
          <w:rFonts w:ascii="Times New Roman" w:hAnsi="Times New Roman" w:cs="Times New Roman"/>
          <w:sz w:val="24"/>
        </w:rPr>
      </w:pPr>
    </w:p>
    <w:p w14:paraId="4BD6A1C8" w14:textId="77777777" w:rsidR="000267CA" w:rsidRPr="003A77D4" w:rsidRDefault="000267CA" w:rsidP="004C71CF">
      <w:pPr>
        <w:pStyle w:val="TextoPLANETA"/>
        <w:rPr>
          <w:rFonts w:ascii="Times New Roman" w:hAnsi="Times New Roman" w:cs="Times New Roman"/>
          <w:sz w:val="24"/>
        </w:rPr>
        <w:sectPr w:rsidR="000267CA" w:rsidRPr="003A77D4" w:rsidSect="002D1E97">
          <w:headerReference w:type="even" r:id="rId53"/>
          <w:headerReference w:type="default" r:id="rId54"/>
          <w:pgSz w:w="12240" w:h="15840"/>
          <w:pgMar w:top="1417" w:right="1608" w:bottom="1417" w:left="1701" w:header="708" w:footer="708" w:gutter="0"/>
          <w:cols w:space="708"/>
        </w:sectPr>
      </w:pPr>
    </w:p>
    <w:p w14:paraId="22417226" w14:textId="59C2AFE3" w:rsidR="006941C6" w:rsidRPr="00C63144" w:rsidRDefault="00C63144" w:rsidP="00C63144">
      <w:pPr>
        <w:pStyle w:val="TextoPLANETA"/>
        <w:jc w:val="center"/>
        <w:rPr>
          <w:rFonts w:ascii="Times New Roman" w:hAnsi="Times New Roman" w:cs="Times New Roman"/>
          <w:position w:val="-24"/>
          <w:sz w:val="24"/>
        </w:rPr>
        <w:sectPr w:rsidR="006941C6" w:rsidRPr="00C63144" w:rsidSect="006941C6">
          <w:type w:val="continuous"/>
          <w:pgSz w:w="12240" w:h="15840"/>
          <w:pgMar w:top="1417" w:right="1608" w:bottom="1417" w:left="1701" w:header="708" w:footer="708" w:gutter="0"/>
          <w:cols w:num="2" w:space="708"/>
        </w:sectPr>
      </w:pPr>
      <w:r w:rsidRPr="00C63144">
        <w:rPr>
          <w:rFonts w:ascii="Times New Roman" w:hAnsi="Times New Roman" w:cs="Times New Roman"/>
          <w:position w:val="-24"/>
          <w:sz w:val="24"/>
        </w:rPr>
        <w:lastRenderedPageBreak/>
        <w:t>MA_06_07_CO_017</w:t>
      </w:r>
    </w:p>
    <w:p w14:paraId="43C4E9A8" w14:textId="77777777" w:rsidR="000267CA" w:rsidRPr="003A77D4" w:rsidRDefault="000267CA" w:rsidP="000267CA">
      <w:pPr>
        <w:pStyle w:val="TextoPLANETA"/>
        <w:rPr>
          <w:rFonts w:ascii="Times New Roman" w:hAnsi="Times New Roman" w:cs="Times New Roman"/>
          <w:sz w:val="24"/>
          <w:lang w:val="es-CO"/>
        </w:rPr>
      </w:pPr>
    </w:p>
    <w:p w14:paraId="7444A14D" w14:textId="77777777" w:rsidR="000267CA" w:rsidRPr="003A77D4" w:rsidRDefault="000267CA" w:rsidP="00B5709B">
      <w:pPr>
        <w:pStyle w:val="TextoPLANETA"/>
        <w:rPr>
          <w:rFonts w:ascii="Times New Roman" w:hAnsi="Times New Roman" w:cs="Times New Roman"/>
          <w:sz w:val="24"/>
          <w:lang w:val="es-CO"/>
        </w:rPr>
      </w:pPr>
    </w:p>
    <w:p w14:paraId="07ED0DEC" w14:textId="77777777" w:rsidR="006B7EAC" w:rsidRPr="003A77D4" w:rsidRDefault="006B7EAC" w:rsidP="00B5709B">
      <w:pPr>
        <w:pStyle w:val="TextoPLANETA"/>
        <w:rPr>
          <w:rFonts w:ascii="Times New Roman" w:hAnsi="Times New Roman" w:cs="Times New Roman"/>
          <w:sz w:val="24"/>
          <w:lang w:val="es-CO"/>
        </w:rPr>
        <w:sectPr w:rsidR="006B7EAC" w:rsidRPr="003A77D4" w:rsidSect="000267CA">
          <w:type w:val="continuous"/>
          <w:pgSz w:w="12240" w:h="15840"/>
          <w:pgMar w:top="1417" w:right="1608" w:bottom="1417" w:left="1701" w:header="708" w:footer="708" w:gutter="0"/>
          <w:cols w:num="2" w:space="708"/>
        </w:sectPr>
      </w:pPr>
    </w:p>
    <w:p w14:paraId="2C3BCF75" w14:textId="77777777" w:rsidR="006B7EAC" w:rsidRPr="003A77D4" w:rsidRDefault="006B7EAC" w:rsidP="001D601A">
      <w:pPr>
        <w:pStyle w:val="Seccin2PLANETA"/>
        <w:rPr>
          <w:rFonts w:ascii="Times New Roman" w:hAnsi="Times New Roman" w:cs="Times New Roman"/>
          <w:b w:val="0"/>
          <w:sz w:val="24"/>
        </w:rPr>
      </w:pPr>
      <w:r w:rsidRPr="003A77D4">
        <w:rPr>
          <w:rFonts w:ascii="Times New Roman" w:hAnsi="Times New Roman" w:cs="Times New Roman"/>
          <w:b w:val="0"/>
          <w:sz w:val="24"/>
        </w:rPr>
        <w:lastRenderedPageBreak/>
        <w:t>Es posible conocer las expresiones equivalentes entre porcentajes</w:t>
      </w:r>
      <w:ins w:id="27" w:author="mercyranjel" w:date="2016-01-12T16:21:00Z">
        <w:r w:rsidR="00515B45">
          <w:rPr>
            <w:rFonts w:ascii="Times New Roman" w:hAnsi="Times New Roman" w:cs="Times New Roman"/>
            <w:b w:val="0"/>
            <w:sz w:val="24"/>
          </w:rPr>
          <w:t>,</w:t>
        </w:r>
      </w:ins>
      <w:r w:rsidRPr="003A77D4">
        <w:rPr>
          <w:rFonts w:ascii="Times New Roman" w:hAnsi="Times New Roman" w:cs="Times New Roman"/>
          <w:b w:val="0"/>
          <w:sz w:val="24"/>
        </w:rPr>
        <w:t xml:space="preserve"> decimales y fracciones; los procedimiento</w:t>
      </w:r>
      <w:r w:rsidR="00693291">
        <w:rPr>
          <w:rFonts w:ascii="Times New Roman" w:hAnsi="Times New Roman" w:cs="Times New Roman"/>
          <w:b w:val="0"/>
          <w:sz w:val="24"/>
        </w:rPr>
        <w:t>s</w:t>
      </w:r>
      <w:r w:rsidRPr="003A77D4">
        <w:rPr>
          <w:rFonts w:ascii="Times New Roman" w:hAnsi="Times New Roman" w:cs="Times New Roman"/>
          <w:b w:val="0"/>
          <w:sz w:val="24"/>
        </w:rPr>
        <w:t xml:space="preserve"> se basan en algoritmos de multiplicación sencillos.</w:t>
      </w:r>
    </w:p>
    <w:p w14:paraId="0D92823D" w14:textId="77777777" w:rsidR="006B7EAC" w:rsidRPr="003A77D4" w:rsidRDefault="006B7EAC" w:rsidP="001D601A">
      <w:pPr>
        <w:pStyle w:val="Seccin2PLANETA"/>
        <w:rPr>
          <w:rFonts w:ascii="Times New Roman" w:hAnsi="Times New Roman" w:cs="Times New Roman"/>
          <w:b w:val="0"/>
          <w:sz w:val="24"/>
        </w:rPr>
      </w:pPr>
    </w:p>
    <w:p w14:paraId="489B239E" w14:textId="77777777" w:rsidR="006B7EAC" w:rsidRPr="003A77D4" w:rsidRDefault="001D601A" w:rsidP="001D601A">
      <w:pPr>
        <w:pStyle w:val="Seccin2PLANETA"/>
        <w:numPr>
          <w:ilvl w:val="0"/>
          <w:numId w:val="25"/>
        </w:numPr>
        <w:rPr>
          <w:rFonts w:ascii="Times New Roman" w:hAnsi="Times New Roman" w:cs="Times New Roman"/>
          <w:b w:val="0"/>
          <w:sz w:val="24"/>
        </w:rPr>
      </w:pPr>
      <w:r w:rsidRPr="003A77D4">
        <w:rPr>
          <w:rFonts w:ascii="Times New Roman" w:hAnsi="Times New Roman" w:cs="Times New Roman"/>
          <w:b w:val="0"/>
          <w:sz w:val="24"/>
        </w:rPr>
        <w:t>Para encontrar el porcentaje que representa una fracción</w:t>
      </w:r>
      <w:ins w:id="28" w:author="mercyranjel" w:date="2016-01-12T16:21:00Z">
        <w:r w:rsidR="00515B45">
          <w:rPr>
            <w:rFonts w:ascii="Times New Roman" w:hAnsi="Times New Roman" w:cs="Times New Roman"/>
            <w:b w:val="0"/>
            <w:sz w:val="24"/>
          </w:rPr>
          <w:t>,</w:t>
        </w:r>
      </w:ins>
      <w:r w:rsidRPr="003A77D4">
        <w:rPr>
          <w:rFonts w:ascii="Times New Roman" w:hAnsi="Times New Roman" w:cs="Times New Roman"/>
          <w:b w:val="0"/>
          <w:sz w:val="24"/>
        </w:rPr>
        <w:t xml:space="preserve"> se debe multiplicar la fracción por 100 y simplificar el resultado.</w:t>
      </w:r>
    </w:p>
    <w:p w14:paraId="02B24CDA" w14:textId="77777777" w:rsidR="001D601A" w:rsidRDefault="001D601A" w:rsidP="006B7EAC">
      <w:pPr>
        <w:pStyle w:val="Seccin2PLANETA"/>
        <w:ind w:left="720"/>
        <w:rPr>
          <w:rFonts w:ascii="Times New Roman" w:hAnsi="Times New Roman" w:cs="Times New Roman"/>
          <w:b w:val="0"/>
          <w:sz w:val="24"/>
        </w:rPr>
      </w:pPr>
      <w:r w:rsidRPr="003A77D4">
        <w:rPr>
          <w:rFonts w:ascii="Times New Roman" w:hAnsi="Times New Roman" w:cs="Times New Roman"/>
          <w:b w:val="0"/>
          <w:sz w:val="24"/>
        </w:rPr>
        <w:t>Por ejemplo</w:t>
      </w:r>
      <w:r w:rsidR="00515B45">
        <w:rPr>
          <w:rFonts w:ascii="Times New Roman" w:hAnsi="Times New Roman" w:cs="Times New Roman"/>
          <w:b w:val="0"/>
          <w:sz w:val="24"/>
        </w:rPr>
        <w:t>,</w:t>
      </w:r>
      <w:r w:rsidRPr="003A77D4">
        <w:rPr>
          <w:rFonts w:ascii="Times New Roman" w:hAnsi="Times New Roman" w:cs="Times New Roman"/>
          <w:b w:val="0"/>
          <w:sz w:val="24"/>
        </w:rPr>
        <w:t xml:space="preserve"> para conocer el porcentaje equivalente a la fracció</w:t>
      </w:r>
      <w:r w:rsidR="00910C86" w:rsidRPr="003A77D4">
        <w:rPr>
          <w:rFonts w:ascii="Times New Roman" w:hAnsi="Times New Roman" w:cs="Times New Roman"/>
          <w:b w:val="0"/>
          <w:sz w:val="24"/>
        </w:rPr>
        <w:t>n 2</w:t>
      </w:r>
      <w:r w:rsidRPr="003A77D4">
        <w:rPr>
          <w:rFonts w:ascii="Times New Roman" w:hAnsi="Times New Roman" w:cs="Times New Roman"/>
          <w:b w:val="0"/>
          <w:sz w:val="24"/>
        </w:rPr>
        <w:t>/5 se procede de la siguiente manera</w:t>
      </w:r>
      <w:r w:rsidR="00515B45">
        <w:rPr>
          <w:rFonts w:ascii="Times New Roman" w:hAnsi="Times New Roman" w:cs="Times New Roman"/>
          <w:b w:val="0"/>
          <w:sz w:val="24"/>
        </w:rPr>
        <w:t>.</w:t>
      </w:r>
    </w:p>
    <w:p w14:paraId="499A09CD" w14:textId="77777777" w:rsidR="00286251" w:rsidRPr="00286251" w:rsidRDefault="00286251" w:rsidP="00286251">
      <w:pPr>
        <w:pStyle w:val="Seccin3PLANETA"/>
      </w:pPr>
    </w:p>
    <w:p w14:paraId="0D3B029E" w14:textId="12F353AC" w:rsidR="001D601A" w:rsidRPr="003A77D4" w:rsidRDefault="00286251" w:rsidP="001D601A">
      <w:pPr>
        <w:pStyle w:val="TextoPLANETA"/>
        <w:jc w:val="center"/>
        <w:rPr>
          <w:sz w:val="24"/>
        </w:rPr>
      </w:pPr>
      <w:r w:rsidRPr="00286251">
        <w:rPr>
          <w:sz w:val="24"/>
        </w:rPr>
        <w:t>MA_06_07_CO_018</w:t>
      </w:r>
    </w:p>
    <w:p w14:paraId="2BE01C74" w14:textId="2338802D" w:rsidR="001D601A" w:rsidRDefault="00286251" w:rsidP="001D601A">
      <w:pPr>
        <w:pStyle w:val="TextoPLANETA"/>
        <w:jc w:val="center"/>
        <w:rPr>
          <w:sz w:val="24"/>
        </w:rPr>
      </w:pPr>
      <w:r w:rsidRPr="00286251">
        <w:rPr>
          <w:sz w:val="24"/>
        </w:rPr>
        <w:t>MA_06_07_CO_018</w:t>
      </w:r>
      <w:r>
        <w:rPr>
          <w:sz w:val="24"/>
        </w:rPr>
        <w:t>a</w:t>
      </w:r>
    </w:p>
    <w:p w14:paraId="583F86BD" w14:textId="77777777" w:rsidR="00286251" w:rsidRPr="003A77D4" w:rsidRDefault="00286251" w:rsidP="001D601A">
      <w:pPr>
        <w:pStyle w:val="TextoPLANETA"/>
        <w:jc w:val="center"/>
        <w:rPr>
          <w:sz w:val="24"/>
        </w:rPr>
      </w:pPr>
    </w:p>
    <w:p w14:paraId="4FB04953" w14:textId="77777777" w:rsidR="006B7EAC" w:rsidRDefault="006B7EAC" w:rsidP="006B7EAC">
      <w:pPr>
        <w:pStyle w:val="Seccin3PLANETA"/>
        <w:numPr>
          <w:ilvl w:val="0"/>
          <w:numId w:val="25"/>
        </w:numPr>
        <w:rPr>
          <w:rFonts w:ascii="Times New Roman" w:hAnsi="Times New Roman" w:cs="Times New Roman"/>
          <w:b w:val="0"/>
          <w:sz w:val="24"/>
        </w:rPr>
      </w:pPr>
      <w:r w:rsidRPr="003A77D4">
        <w:rPr>
          <w:rFonts w:ascii="Times New Roman" w:hAnsi="Times New Roman" w:cs="Times New Roman"/>
          <w:b w:val="0"/>
          <w:sz w:val="24"/>
        </w:rPr>
        <w:lastRenderedPageBreak/>
        <w:t>En el caso de los números decimales, se determina la fracción correspondiente y se realiza el mismo procedimiento anterior.</w:t>
      </w:r>
    </w:p>
    <w:p w14:paraId="6D712C57" w14:textId="77777777" w:rsidR="00286251" w:rsidRPr="00286251" w:rsidRDefault="00286251" w:rsidP="00286251">
      <w:pPr>
        <w:pStyle w:val="TextoPLANETA"/>
      </w:pPr>
    </w:p>
    <w:p w14:paraId="38F9D2C7" w14:textId="7EB56B67" w:rsidR="006B7EAC" w:rsidRPr="00286251" w:rsidRDefault="00286251" w:rsidP="006B7EAC">
      <w:pPr>
        <w:pStyle w:val="TextoPLANETA"/>
        <w:jc w:val="center"/>
        <w:rPr>
          <w:rFonts w:ascii="Times New Roman" w:hAnsi="Times New Roman" w:cs="Times New Roman"/>
          <w:sz w:val="24"/>
        </w:rPr>
      </w:pPr>
      <w:r w:rsidRPr="00286251">
        <w:rPr>
          <w:rFonts w:ascii="Times New Roman" w:hAnsi="Times New Roman" w:cs="Times New Roman"/>
          <w:sz w:val="24"/>
        </w:rPr>
        <w:t>MA_06_07_CO_019</w:t>
      </w:r>
      <w:r w:rsidR="006B7EAC" w:rsidRPr="00286251">
        <w:rPr>
          <w:rFonts w:ascii="Times New Roman" w:hAnsi="Times New Roman" w:cs="Times New Roman"/>
          <w:sz w:val="24"/>
        </w:rPr>
        <w:tab/>
      </w:r>
    </w:p>
    <w:p w14:paraId="6317E160" w14:textId="77777777" w:rsidR="006B7EAC" w:rsidRPr="00286251" w:rsidRDefault="006B7EAC" w:rsidP="006B7EAC">
      <w:pPr>
        <w:pStyle w:val="TextoPLANETA"/>
        <w:jc w:val="center"/>
        <w:rPr>
          <w:rFonts w:ascii="Times New Roman" w:hAnsi="Times New Roman" w:cs="Times New Roman"/>
          <w:sz w:val="24"/>
        </w:rPr>
      </w:pPr>
      <w:bookmarkStart w:id="29" w:name="_GoBack"/>
      <w:bookmarkEnd w:id="29"/>
    </w:p>
    <w:p w14:paraId="262E0BD9" w14:textId="0435B2BB" w:rsidR="006B7EAC" w:rsidRPr="00286251" w:rsidRDefault="00286251" w:rsidP="006B7EAC">
      <w:pPr>
        <w:pStyle w:val="TextoPLANETA"/>
        <w:jc w:val="center"/>
        <w:rPr>
          <w:rFonts w:ascii="Times New Roman" w:hAnsi="Times New Roman" w:cs="Times New Roman"/>
          <w:sz w:val="24"/>
        </w:rPr>
      </w:pPr>
      <w:r w:rsidRPr="00286251">
        <w:rPr>
          <w:rFonts w:ascii="Times New Roman" w:hAnsi="Times New Roman" w:cs="Times New Roman"/>
          <w:sz w:val="24"/>
        </w:rPr>
        <w:t>MA_06_07_CO_019a</w:t>
      </w:r>
    </w:p>
    <w:p w14:paraId="4F8953DB" w14:textId="77777777" w:rsidR="008F461A" w:rsidRPr="003A77D4" w:rsidRDefault="008F461A" w:rsidP="006B7EAC">
      <w:pPr>
        <w:pStyle w:val="TextoPLANETA"/>
        <w:jc w:val="center"/>
        <w:rPr>
          <w:sz w:val="24"/>
        </w:rPr>
      </w:pPr>
    </w:p>
    <w:p w14:paraId="6262D219" w14:textId="77777777" w:rsidR="008F461A" w:rsidRDefault="008F461A" w:rsidP="008F461A">
      <w:pPr>
        <w:pStyle w:val="TextoPLANETA"/>
        <w:numPr>
          <w:ilvl w:val="0"/>
          <w:numId w:val="25"/>
        </w:numPr>
        <w:rPr>
          <w:rFonts w:ascii="Times New Roman" w:hAnsi="Times New Roman" w:cs="Times New Roman"/>
          <w:sz w:val="24"/>
        </w:rPr>
      </w:pPr>
      <w:r w:rsidRPr="003A77D4">
        <w:rPr>
          <w:rFonts w:ascii="Times New Roman" w:hAnsi="Times New Roman" w:cs="Times New Roman"/>
          <w:sz w:val="24"/>
        </w:rPr>
        <w:t>Para determinar la fracción correspondiente a un porcentaje, se escribe dicho número teniendo en cuenta que la expresión % significa 1/100.</w:t>
      </w:r>
    </w:p>
    <w:p w14:paraId="44BE8FCA" w14:textId="77777777" w:rsidR="00286251" w:rsidRPr="003A77D4" w:rsidRDefault="00286251" w:rsidP="00286251">
      <w:pPr>
        <w:pStyle w:val="TextoPLANETA"/>
        <w:ind w:left="360"/>
        <w:rPr>
          <w:rFonts w:ascii="Times New Roman" w:hAnsi="Times New Roman" w:cs="Times New Roman"/>
          <w:sz w:val="24"/>
        </w:rPr>
      </w:pPr>
    </w:p>
    <w:p w14:paraId="0422E53F" w14:textId="54AC3F23" w:rsidR="008F461A" w:rsidRPr="00286251" w:rsidRDefault="00286251" w:rsidP="008F461A">
      <w:pPr>
        <w:pStyle w:val="TextoPLANETA"/>
        <w:ind w:left="720"/>
        <w:jc w:val="center"/>
        <w:rPr>
          <w:rFonts w:ascii="Times New Roman" w:hAnsi="Times New Roman" w:cs="Times New Roman"/>
          <w:sz w:val="24"/>
        </w:rPr>
      </w:pPr>
      <w:r w:rsidRPr="00286251">
        <w:rPr>
          <w:rFonts w:ascii="Times New Roman" w:hAnsi="Times New Roman" w:cs="Times New Roman"/>
          <w:sz w:val="24"/>
        </w:rPr>
        <w:t>MA_06_07_CO_020</w:t>
      </w:r>
    </w:p>
    <w:p w14:paraId="49C16566" w14:textId="77777777" w:rsidR="008F461A" w:rsidRPr="00286251" w:rsidRDefault="008F461A" w:rsidP="008F461A">
      <w:pPr>
        <w:pStyle w:val="TextoPLANETA"/>
        <w:ind w:left="720"/>
        <w:jc w:val="center"/>
        <w:rPr>
          <w:rFonts w:ascii="Times New Roman" w:hAnsi="Times New Roman" w:cs="Times New Roman"/>
          <w:sz w:val="24"/>
        </w:rPr>
      </w:pPr>
    </w:p>
    <w:p w14:paraId="1B5BC6C9" w14:textId="64ECD9EC" w:rsidR="008F461A" w:rsidRPr="00286251" w:rsidRDefault="00286251" w:rsidP="008F461A">
      <w:pPr>
        <w:pStyle w:val="TextoPLANETA"/>
        <w:ind w:left="720"/>
        <w:jc w:val="center"/>
        <w:rPr>
          <w:rFonts w:ascii="Times New Roman" w:hAnsi="Times New Roman" w:cs="Times New Roman"/>
          <w:sz w:val="24"/>
        </w:rPr>
      </w:pPr>
      <w:r w:rsidRPr="00286251">
        <w:rPr>
          <w:rFonts w:ascii="Times New Roman" w:hAnsi="Times New Roman" w:cs="Times New Roman"/>
          <w:sz w:val="24"/>
        </w:rPr>
        <w:t>MA_06_07_CO_020a</w:t>
      </w:r>
    </w:p>
    <w:p w14:paraId="5D9F20FB" w14:textId="77777777" w:rsidR="00286251" w:rsidRPr="003A77D4" w:rsidRDefault="00286251" w:rsidP="008F461A">
      <w:pPr>
        <w:pStyle w:val="TextoPLANETA"/>
        <w:ind w:left="720"/>
        <w:jc w:val="center"/>
        <w:rPr>
          <w:sz w:val="24"/>
        </w:rPr>
      </w:pPr>
    </w:p>
    <w:p w14:paraId="2AE5C07F" w14:textId="77777777" w:rsidR="008F461A" w:rsidRPr="003A77D4" w:rsidRDefault="008F461A" w:rsidP="008F461A">
      <w:pPr>
        <w:pStyle w:val="TextoPLANETA"/>
        <w:numPr>
          <w:ilvl w:val="0"/>
          <w:numId w:val="25"/>
        </w:numPr>
        <w:rPr>
          <w:rFonts w:ascii="Times New Roman" w:hAnsi="Times New Roman" w:cs="Times New Roman"/>
          <w:sz w:val="24"/>
        </w:rPr>
      </w:pPr>
      <w:r w:rsidRPr="003A77D4">
        <w:rPr>
          <w:rFonts w:ascii="Times New Roman" w:hAnsi="Times New Roman" w:cs="Times New Roman"/>
          <w:sz w:val="24"/>
        </w:rPr>
        <w:t>Para determinar el número decimal correspondiente a un porcentaje, se escribe dicho número teniendo en cuenta que la expresión % significa 1/100.</w:t>
      </w:r>
    </w:p>
    <w:p w14:paraId="4B1699CF" w14:textId="77777777" w:rsidR="008F461A" w:rsidRPr="003A77D4" w:rsidRDefault="008F461A" w:rsidP="008F461A">
      <w:pPr>
        <w:pStyle w:val="TextoPLANETA"/>
        <w:ind w:left="720"/>
        <w:jc w:val="center"/>
        <w:rPr>
          <w:sz w:val="24"/>
        </w:rPr>
      </w:pPr>
    </w:p>
    <w:p w14:paraId="3D177397" w14:textId="4E316B7B" w:rsidR="008F461A" w:rsidRPr="00286251" w:rsidRDefault="00286251" w:rsidP="008F461A">
      <w:pPr>
        <w:pStyle w:val="TextoPLANETA"/>
        <w:ind w:left="720"/>
        <w:jc w:val="center"/>
        <w:rPr>
          <w:rFonts w:ascii="Times New Roman" w:hAnsi="Times New Roman" w:cs="Times New Roman"/>
          <w:sz w:val="24"/>
        </w:rPr>
      </w:pPr>
      <w:r w:rsidRPr="00286251">
        <w:rPr>
          <w:rFonts w:ascii="Times New Roman" w:hAnsi="Times New Roman" w:cs="Times New Roman"/>
          <w:sz w:val="24"/>
        </w:rPr>
        <w:t>MA_06_07_CO_021</w:t>
      </w:r>
    </w:p>
    <w:p w14:paraId="47BA3615" w14:textId="77777777" w:rsidR="008F461A" w:rsidRPr="003A77D4" w:rsidRDefault="008F461A" w:rsidP="008F461A">
      <w:pPr>
        <w:pStyle w:val="TextoPLANETA"/>
        <w:ind w:left="720"/>
        <w:jc w:val="center"/>
        <w:rPr>
          <w:sz w:val="24"/>
        </w:rPr>
      </w:pPr>
    </w:p>
    <w:p w14:paraId="4DB98F62" w14:textId="0CDAE637" w:rsidR="008F461A" w:rsidRPr="003A77D4" w:rsidRDefault="00286251" w:rsidP="008F461A">
      <w:pPr>
        <w:pStyle w:val="TextoPLANETA"/>
        <w:ind w:left="720"/>
        <w:jc w:val="center"/>
        <w:rPr>
          <w:rFonts w:ascii="Times New Roman" w:hAnsi="Times New Roman" w:cs="Times New Roman"/>
          <w:sz w:val="24"/>
        </w:rPr>
      </w:pPr>
      <w:r w:rsidRPr="00286251">
        <w:rPr>
          <w:rFonts w:ascii="Times New Roman" w:hAnsi="Times New Roman" w:cs="Times New Roman"/>
          <w:sz w:val="24"/>
        </w:rPr>
        <w:t>MA_06_07_CO_021a</w:t>
      </w:r>
    </w:p>
    <w:p w14:paraId="62BE6E94" w14:textId="77777777" w:rsidR="001D601A" w:rsidRPr="003A77D4" w:rsidRDefault="001D601A" w:rsidP="00DC420D">
      <w:pPr>
        <w:pStyle w:val="TextoPLANETA"/>
        <w:rPr>
          <w:sz w:val="24"/>
        </w:rPr>
      </w:pPr>
    </w:p>
    <w:p w14:paraId="3EA504A6" w14:textId="77777777" w:rsidR="0039123C" w:rsidRPr="003A77D4" w:rsidRDefault="0039123C" w:rsidP="00B5709B">
      <w:pPr>
        <w:pStyle w:val="TextoPLANETA"/>
        <w:rPr>
          <w:rFonts w:ascii="Times New Roman" w:hAnsi="Times New Roman" w:cs="Times New Roman"/>
          <w:sz w:val="24"/>
          <w:lang w:val="es-CO"/>
        </w:rPr>
      </w:pPr>
      <w:r w:rsidRPr="003A77D4">
        <w:rPr>
          <w:rFonts w:ascii="Times New Roman" w:hAnsi="Times New Roman" w:cs="Times New Roman"/>
          <w:sz w:val="24"/>
          <w:lang w:val="es-CO"/>
        </w:rPr>
        <w:t>El concepto del porcentaje es muy usado en contextos cotidianos, por ejemplo</w:t>
      </w:r>
      <w:ins w:id="30" w:author="mercyranjel" w:date="2016-01-12T16:23:00Z">
        <w:r w:rsidR="00515B45">
          <w:rPr>
            <w:rFonts w:ascii="Times New Roman" w:hAnsi="Times New Roman" w:cs="Times New Roman"/>
            <w:sz w:val="24"/>
            <w:lang w:val="es-CO"/>
          </w:rPr>
          <w:t>,</w:t>
        </w:r>
      </w:ins>
    </w:p>
    <w:p w14:paraId="5BB028D3" w14:textId="77777777" w:rsidR="00B5709B" w:rsidRPr="003A77D4" w:rsidRDefault="00515B45" w:rsidP="0039123C">
      <w:pPr>
        <w:pStyle w:val="TextoPLANETA"/>
        <w:numPr>
          <w:ilvl w:val="0"/>
          <w:numId w:val="25"/>
        </w:numPr>
        <w:rPr>
          <w:rFonts w:ascii="Times New Roman" w:hAnsi="Times New Roman" w:cs="Times New Roman"/>
          <w:sz w:val="24"/>
          <w:lang w:val="es-CO"/>
        </w:rPr>
      </w:pPr>
      <w:r>
        <w:rPr>
          <w:rFonts w:ascii="Times New Roman" w:hAnsi="Times New Roman" w:cs="Times New Roman"/>
          <w:sz w:val="24"/>
          <w:lang w:val="es-CO"/>
        </w:rPr>
        <w:t>e</w:t>
      </w:r>
      <w:r w:rsidR="0039123C" w:rsidRPr="003A77D4">
        <w:rPr>
          <w:rFonts w:ascii="Times New Roman" w:hAnsi="Times New Roman" w:cs="Times New Roman"/>
          <w:sz w:val="24"/>
          <w:lang w:val="es-CO"/>
        </w:rPr>
        <w:t>n los avisos publicitarios que anuncian descuentos: 30</w:t>
      </w:r>
      <w:r w:rsidR="00B369A7">
        <w:rPr>
          <w:rFonts w:ascii="Times New Roman" w:hAnsi="Times New Roman" w:cs="Times New Roman"/>
          <w:sz w:val="24"/>
          <w:lang w:val="es-CO"/>
        </w:rPr>
        <w:t>% de descuento en ropa para bebé</w:t>
      </w:r>
      <w:r>
        <w:rPr>
          <w:rFonts w:ascii="Times New Roman" w:hAnsi="Times New Roman" w:cs="Times New Roman"/>
          <w:sz w:val="24"/>
          <w:lang w:val="es-CO"/>
        </w:rPr>
        <w:t>;</w:t>
      </w:r>
    </w:p>
    <w:p w14:paraId="101AFC4C" w14:textId="77777777" w:rsidR="0039123C" w:rsidRPr="003A77D4" w:rsidRDefault="00515B45" w:rsidP="0039123C">
      <w:pPr>
        <w:pStyle w:val="TextoPLANETA"/>
        <w:numPr>
          <w:ilvl w:val="0"/>
          <w:numId w:val="25"/>
        </w:numPr>
        <w:rPr>
          <w:rFonts w:ascii="Times New Roman" w:hAnsi="Times New Roman" w:cs="Times New Roman"/>
          <w:sz w:val="24"/>
          <w:lang w:val="es-CO"/>
        </w:rPr>
      </w:pPr>
      <w:r>
        <w:rPr>
          <w:rFonts w:ascii="Times New Roman" w:hAnsi="Times New Roman" w:cs="Times New Roman"/>
          <w:sz w:val="24"/>
          <w:lang w:val="es-CO"/>
        </w:rPr>
        <w:t>e</w:t>
      </w:r>
      <w:r w:rsidR="0039123C" w:rsidRPr="003A77D4">
        <w:rPr>
          <w:rFonts w:ascii="Times New Roman" w:hAnsi="Times New Roman" w:cs="Times New Roman"/>
          <w:sz w:val="24"/>
          <w:lang w:val="es-CO"/>
        </w:rPr>
        <w:t>n los incrementos: el IVA aumentará en un 2% el próximo año</w:t>
      </w:r>
      <w:r>
        <w:rPr>
          <w:rFonts w:ascii="Times New Roman" w:hAnsi="Times New Roman" w:cs="Times New Roman"/>
          <w:sz w:val="24"/>
          <w:lang w:val="es-CO"/>
        </w:rPr>
        <w:t>;</w:t>
      </w:r>
    </w:p>
    <w:p w14:paraId="764DBAAF" w14:textId="77777777" w:rsidR="0039123C" w:rsidRPr="003A77D4" w:rsidRDefault="00515B45" w:rsidP="0039123C">
      <w:pPr>
        <w:pStyle w:val="TextoPLANETA"/>
        <w:numPr>
          <w:ilvl w:val="0"/>
          <w:numId w:val="25"/>
        </w:numPr>
        <w:rPr>
          <w:rFonts w:ascii="Times New Roman" w:hAnsi="Times New Roman" w:cs="Times New Roman"/>
          <w:sz w:val="24"/>
          <w:lang w:val="es-CO"/>
        </w:rPr>
      </w:pPr>
      <w:r>
        <w:rPr>
          <w:rFonts w:ascii="Times New Roman" w:hAnsi="Times New Roman" w:cs="Times New Roman"/>
          <w:sz w:val="24"/>
          <w:lang w:val="es-CO"/>
        </w:rPr>
        <w:t>e</w:t>
      </w:r>
      <w:r w:rsidR="0039123C" w:rsidRPr="003A77D4">
        <w:rPr>
          <w:rFonts w:ascii="Times New Roman" w:hAnsi="Times New Roman" w:cs="Times New Roman"/>
          <w:sz w:val="24"/>
          <w:lang w:val="es-CO"/>
        </w:rPr>
        <w:t>n las descripciones de personas: el 75% de los estudiantes aprobó el examen.</w:t>
      </w:r>
    </w:p>
    <w:p w14:paraId="1EFFCBEE" w14:textId="77777777" w:rsidR="0039123C" w:rsidRPr="003A77D4" w:rsidRDefault="0039123C" w:rsidP="0039123C">
      <w:pPr>
        <w:pStyle w:val="TextoPLANETA"/>
        <w:ind w:left="720"/>
        <w:rPr>
          <w:rFonts w:ascii="Times New Roman" w:hAnsi="Times New Roman" w:cs="Times New Roman"/>
          <w:sz w:val="24"/>
          <w:lang w:val="es-CO"/>
        </w:rPr>
      </w:pPr>
    </w:p>
    <w:tbl>
      <w:tblPr>
        <w:tblStyle w:val="Tablaconcuadrcula"/>
        <w:tblW w:w="0" w:type="auto"/>
        <w:tblLook w:val="04A0" w:firstRow="1" w:lastRow="0" w:firstColumn="1" w:lastColumn="0" w:noHBand="0" w:noVBand="1"/>
      </w:tblPr>
      <w:tblGrid>
        <w:gridCol w:w="2512"/>
        <w:gridCol w:w="6493"/>
      </w:tblGrid>
      <w:tr w:rsidR="00920A72" w:rsidRPr="003A77D4" w14:paraId="4F262AC5" w14:textId="77777777" w:rsidTr="00920A72">
        <w:tc>
          <w:tcPr>
            <w:tcW w:w="9005" w:type="dxa"/>
            <w:gridSpan w:val="2"/>
            <w:shd w:val="clear" w:color="auto" w:fill="000000" w:themeFill="text1"/>
          </w:tcPr>
          <w:p w14:paraId="563F22C8" w14:textId="77777777" w:rsidR="00920A72" w:rsidRPr="003A77D4" w:rsidRDefault="00920A72" w:rsidP="00C44F7D">
            <w:pPr>
              <w:jc w:val="center"/>
              <w:rPr>
                <w:rFonts w:ascii="Times New Roman" w:hAnsi="Times New Roman" w:cs="Arial"/>
                <w:b/>
                <w:color w:val="FFFFFF" w:themeColor="background1"/>
                <w:sz w:val="24"/>
                <w:szCs w:val="24"/>
              </w:rPr>
            </w:pPr>
            <w:r w:rsidRPr="003A77D4">
              <w:rPr>
                <w:rFonts w:ascii="Times New Roman" w:hAnsi="Times New Roman" w:cs="Arial"/>
                <w:b/>
                <w:color w:val="FFFFFF" w:themeColor="background1"/>
                <w:sz w:val="24"/>
                <w:szCs w:val="24"/>
              </w:rPr>
              <w:t>Profundiza (recurso de exposición)</w:t>
            </w:r>
          </w:p>
        </w:tc>
      </w:tr>
      <w:tr w:rsidR="00920A72" w:rsidRPr="008C2F79" w14:paraId="09811D6C" w14:textId="77777777" w:rsidTr="00920A72">
        <w:tc>
          <w:tcPr>
            <w:tcW w:w="2512" w:type="dxa"/>
          </w:tcPr>
          <w:p w14:paraId="0643B8C9" w14:textId="77777777" w:rsidR="00920A72" w:rsidRPr="008C2F79" w:rsidRDefault="00920A72"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F14BC1A" w14:textId="77777777" w:rsidR="00920A72" w:rsidRPr="008C2F79" w:rsidRDefault="00920A72" w:rsidP="00920A72">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MA_06_07_REC280 </w:t>
            </w:r>
            <w:r w:rsidRPr="008C2F79">
              <w:rPr>
                <w:rFonts w:ascii="Times New Roman" w:hAnsi="Times New Roman" w:cs="Arial"/>
                <w:color w:val="000000"/>
                <w:sz w:val="24"/>
                <w:szCs w:val="24"/>
                <w:highlight w:val="magenta"/>
              </w:rPr>
              <w:t>(nuevo)</w:t>
            </w:r>
          </w:p>
        </w:tc>
      </w:tr>
      <w:tr w:rsidR="00920A72" w:rsidRPr="008C2F79" w14:paraId="1C18B6FD" w14:textId="77777777" w:rsidTr="00920A72">
        <w:tc>
          <w:tcPr>
            <w:tcW w:w="2512" w:type="dxa"/>
          </w:tcPr>
          <w:p w14:paraId="395261F8" w14:textId="77777777" w:rsidR="00920A72" w:rsidRPr="008C2F79" w:rsidRDefault="00920A72" w:rsidP="00920A72">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2885479A" w14:textId="77777777" w:rsidR="00920A72" w:rsidRPr="008C2F79" w:rsidRDefault="00920A72" w:rsidP="00920A72">
            <w:pPr>
              <w:rPr>
                <w:rFonts w:ascii="Times New Roman" w:hAnsi="Times New Roman" w:cs="Arial"/>
                <w:color w:val="000000"/>
                <w:sz w:val="24"/>
                <w:szCs w:val="24"/>
              </w:rPr>
            </w:pPr>
            <w:r w:rsidRPr="008C2F79">
              <w:rPr>
                <w:rFonts w:ascii="Times New Roman" w:hAnsi="Times New Roman" w:cs="Arial"/>
                <w:color w:val="000000"/>
                <w:sz w:val="24"/>
                <w:szCs w:val="24"/>
              </w:rPr>
              <w:t>Decimales y porcentajes</w:t>
            </w:r>
          </w:p>
        </w:tc>
      </w:tr>
      <w:tr w:rsidR="00920A72" w:rsidRPr="008C2F79" w14:paraId="1D895ABD" w14:textId="77777777" w:rsidTr="00920A72">
        <w:tc>
          <w:tcPr>
            <w:tcW w:w="2512" w:type="dxa"/>
          </w:tcPr>
          <w:p w14:paraId="7B30CBCB" w14:textId="77777777" w:rsidR="00920A72" w:rsidRPr="008C2F79" w:rsidRDefault="00920A72" w:rsidP="00920A72">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1A071A51" w14:textId="77777777" w:rsidR="00920A72" w:rsidRPr="008C2F79" w:rsidRDefault="00920A72" w:rsidP="00920A72">
            <w:pPr>
              <w:rPr>
                <w:rFonts w:ascii="Times New Roman" w:hAnsi="Times New Roman" w:cs="Arial"/>
                <w:color w:val="000000"/>
                <w:sz w:val="24"/>
                <w:szCs w:val="24"/>
              </w:rPr>
            </w:pPr>
            <w:r w:rsidRPr="008C2F79">
              <w:rPr>
                <w:rFonts w:ascii="Times New Roman" w:hAnsi="Times New Roman" w:cs="Arial"/>
                <w:color w:val="000000"/>
                <w:sz w:val="24"/>
                <w:szCs w:val="24"/>
              </w:rPr>
              <w:t>Interactivo que muestra ejemplos de contextos en los cuales se aplican decimales y porcentajes</w:t>
            </w:r>
          </w:p>
        </w:tc>
      </w:tr>
    </w:tbl>
    <w:p w14:paraId="396AB8D0" w14:textId="77777777" w:rsidR="00920A72" w:rsidRPr="008C2F79" w:rsidRDefault="00920A72" w:rsidP="00920A72">
      <w:pPr>
        <w:pStyle w:val="Seccin3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3168FB" w:rsidRPr="008C2F79" w14:paraId="2627B05F" w14:textId="77777777" w:rsidTr="00C44F7D">
        <w:tc>
          <w:tcPr>
            <w:tcW w:w="9005" w:type="dxa"/>
            <w:gridSpan w:val="2"/>
            <w:shd w:val="clear" w:color="auto" w:fill="000000" w:themeFill="text1"/>
          </w:tcPr>
          <w:p w14:paraId="4E40C739" w14:textId="77777777" w:rsidR="003168FB" w:rsidRPr="008C2F79" w:rsidRDefault="003168FB"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3168FB" w:rsidRPr="008C2F79" w14:paraId="7AC47B90" w14:textId="77777777" w:rsidTr="00C44F7D">
        <w:tc>
          <w:tcPr>
            <w:tcW w:w="2512" w:type="dxa"/>
          </w:tcPr>
          <w:p w14:paraId="5BA5FE1B" w14:textId="77777777" w:rsidR="003168FB" w:rsidRPr="008C2F79" w:rsidRDefault="003168FB"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0A124A99" w14:textId="77777777" w:rsidR="003168FB" w:rsidRPr="008C2F79" w:rsidRDefault="003168FB" w:rsidP="00C44F7D">
            <w:pPr>
              <w:rPr>
                <w:rFonts w:ascii="Times New Roman" w:hAnsi="Times New Roman" w:cs="Arial"/>
                <w:b/>
                <w:color w:val="000000"/>
                <w:sz w:val="24"/>
                <w:szCs w:val="24"/>
              </w:rPr>
            </w:pPr>
            <w:r w:rsidRPr="008C2F79">
              <w:rPr>
                <w:rFonts w:ascii="Times New Roman" w:hAnsi="Times New Roman" w:cs="Arial"/>
                <w:color w:val="000000"/>
                <w:sz w:val="24"/>
                <w:szCs w:val="24"/>
              </w:rPr>
              <w:t xml:space="preserve">MA_06_07_REC290 </w:t>
            </w:r>
            <w:r w:rsidRPr="008C2F79">
              <w:rPr>
                <w:rFonts w:ascii="Times New Roman" w:hAnsi="Times New Roman" w:cs="Arial"/>
                <w:color w:val="000000"/>
                <w:sz w:val="24"/>
                <w:szCs w:val="24"/>
                <w:highlight w:val="magenta"/>
              </w:rPr>
              <w:t xml:space="preserve"> (nuevo)</w:t>
            </w:r>
          </w:p>
        </w:tc>
      </w:tr>
      <w:tr w:rsidR="003168FB" w:rsidRPr="008C2F79" w14:paraId="31FAEE5C" w14:textId="77777777" w:rsidTr="00C44F7D">
        <w:tc>
          <w:tcPr>
            <w:tcW w:w="2512" w:type="dxa"/>
          </w:tcPr>
          <w:p w14:paraId="5EC5350D"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4E9129BC"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color w:val="000000"/>
                <w:sz w:val="24"/>
                <w:szCs w:val="24"/>
              </w:rPr>
              <w:t>Aplica porcentajes y decimales en la solución de situaciones problema</w:t>
            </w:r>
          </w:p>
        </w:tc>
      </w:tr>
      <w:tr w:rsidR="003168FB" w:rsidRPr="008C2F79" w14:paraId="5771A401" w14:textId="77777777" w:rsidTr="00C44F7D">
        <w:tc>
          <w:tcPr>
            <w:tcW w:w="2512" w:type="dxa"/>
          </w:tcPr>
          <w:p w14:paraId="029709D4"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7760CBA6" w14:textId="77777777" w:rsidR="003168FB" w:rsidRPr="008C2F79" w:rsidRDefault="003168FB" w:rsidP="005A17BC">
            <w:pPr>
              <w:rPr>
                <w:rFonts w:ascii="Times New Roman" w:eastAsiaTheme="majorEastAsia" w:hAnsi="Times New Roman" w:cs="Arial"/>
                <w:color w:val="000000"/>
                <w:sz w:val="24"/>
                <w:szCs w:val="24"/>
                <w:lang w:val="es-ES_tradnl"/>
              </w:rPr>
            </w:pPr>
            <w:r w:rsidRPr="008C2F79">
              <w:rPr>
                <w:rFonts w:ascii="Times New Roman" w:hAnsi="Times New Roman" w:cs="Arial"/>
                <w:color w:val="000000"/>
                <w:sz w:val="24"/>
                <w:szCs w:val="24"/>
              </w:rPr>
              <w:t>Actividad para aplicar decimales y porcentajes en la solución de situaciones problema</w:t>
            </w:r>
          </w:p>
        </w:tc>
      </w:tr>
    </w:tbl>
    <w:p w14:paraId="3DAD9F24" w14:textId="77777777" w:rsidR="003168FB" w:rsidRPr="008C2F79" w:rsidRDefault="003168FB" w:rsidP="003168FB">
      <w:pPr>
        <w:pStyle w:val="TextoPLANETA"/>
        <w:rPr>
          <w:rFonts w:ascii="Times New Roman" w:hAnsi="Times New Roman"/>
          <w:sz w:val="24"/>
          <w:lang w:val="es-CO"/>
        </w:rPr>
      </w:pPr>
    </w:p>
    <w:p w14:paraId="48BF0DAE" w14:textId="77777777" w:rsidR="00920A72" w:rsidRPr="008C2F79" w:rsidRDefault="00920A72" w:rsidP="00920A72">
      <w:pPr>
        <w:pStyle w:val="TextoPLANETA"/>
        <w:rPr>
          <w:rFonts w:ascii="Times New Roman" w:hAnsi="Times New Roman"/>
          <w:sz w:val="24"/>
          <w:lang w:val="es-CO"/>
        </w:rPr>
      </w:pPr>
    </w:p>
    <w:p w14:paraId="647CB1BD" w14:textId="77777777" w:rsidR="00A836A1" w:rsidRPr="008C2F79" w:rsidRDefault="00A836A1" w:rsidP="00A836A1">
      <w:pPr>
        <w:pStyle w:val="Seccin2PLANETA"/>
        <w:rPr>
          <w:rFonts w:ascii="Times New Roman" w:hAnsi="Times New Roman"/>
          <w:sz w:val="24"/>
          <w:lang w:val="es-CO"/>
        </w:rPr>
      </w:pPr>
      <w:r w:rsidRPr="008C2F79">
        <w:rPr>
          <w:rFonts w:ascii="Times New Roman" w:hAnsi="Times New Roman"/>
          <w:sz w:val="24"/>
          <w:highlight w:val="yellow"/>
        </w:rPr>
        <w:t>[SECCIÓN 2]</w:t>
      </w:r>
      <w:r w:rsidRPr="008C2F79">
        <w:rPr>
          <w:rFonts w:ascii="Times New Roman" w:hAnsi="Times New Roman"/>
          <w:sz w:val="24"/>
        </w:rPr>
        <w:t xml:space="preserve"> </w:t>
      </w:r>
      <w:r w:rsidR="00C17400">
        <w:rPr>
          <w:rFonts w:ascii="Times New Roman" w:hAnsi="Times New Roman"/>
          <w:sz w:val="24"/>
          <w:lang w:val="es-CO"/>
        </w:rPr>
        <w:t>6</w:t>
      </w:r>
      <w:r w:rsidRPr="008C2F79">
        <w:rPr>
          <w:rFonts w:ascii="Times New Roman" w:hAnsi="Times New Roman"/>
          <w:sz w:val="24"/>
          <w:lang w:val="es-CO"/>
        </w:rPr>
        <w:t>.1 Consolidación</w:t>
      </w:r>
    </w:p>
    <w:p w14:paraId="1EBB7E39" w14:textId="77777777" w:rsidR="00AD5DC3" w:rsidRPr="008C2F79" w:rsidRDefault="00AD5DC3" w:rsidP="00AD5DC3">
      <w:pPr>
        <w:pStyle w:val="TextoPLANETA"/>
        <w:rPr>
          <w:rFonts w:ascii="Times New Roman" w:hAnsi="Times New Roman"/>
          <w:sz w:val="24"/>
          <w:lang w:val="es-CO"/>
        </w:rPr>
      </w:pPr>
      <w:r w:rsidRPr="008C2F79">
        <w:rPr>
          <w:rFonts w:ascii="Times New Roman" w:hAnsi="Times New Roman"/>
          <w:sz w:val="24"/>
          <w:lang w:val="es-CO"/>
        </w:rPr>
        <w:t>Actividades para afianzar lo que has aprendido en esta sección.</w:t>
      </w:r>
    </w:p>
    <w:p w14:paraId="19E60D07" w14:textId="77777777" w:rsidR="00AD5DC3" w:rsidRPr="008C2F79" w:rsidRDefault="00AD5DC3" w:rsidP="00AD5DC3">
      <w:pPr>
        <w:pStyle w:val="TextoPLANETA"/>
        <w:rPr>
          <w:rFonts w:ascii="Times New Roman" w:hAnsi="Times New Roman"/>
          <w:sz w:val="24"/>
          <w:lang w:val="es-CO"/>
        </w:rPr>
      </w:pPr>
    </w:p>
    <w:p w14:paraId="298E817D" w14:textId="77777777" w:rsidR="00AD5DC3" w:rsidRPr="008C2F79" w:rsidRDefault="00AD5DC3" w:rsidP="00AD5DC3">
      <w:pPr>
        <w:pStyle w:val="TextoPLANETA"/>
        <w:rPr>
          <w:rFonts w:ascii="Times New Roman" w:hAnsi="Times New Roman"/>
          <w:sz w:val="24"/>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AD5DC3" w:rsidRPr="008C2F79" w14:paraId="36DA0072" w14:textId="77777777" w:rsidTr="00C44F7D">
        <w:tc>
          <w:tcPr>
            <w:tcW w:w="9005" w:type="dxa"/>
            <w:gridSpan w:val="2"/>
            <w:shd w:val="clear" w:color="auto" w:fill="000000" w:themeFill="text1"/>
          </w:tcPr>
          <w:p w14:paraId="5B0A57E0" w14:textId="77777777" w:rsidR="00AD5DC3" w:rsidRPr="008C2F79" w:rsidRDefault="00AD5DC3"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lastRenderedPageBreak/>
              <w:t>Practica (recurso de ejercitación)</w:t>
            </w:r>
          </w:p>
        </w:tc>
      </w:tr>
      <w:tr w:rsidR="00AD5DC3" w:rsidRPr="008C2F79" w14:paraId="72AB330F" w14:textId="77777777" w:rsidTr="00C44F7D">
        <w:tc>
          <w:tcPr>
            <w:tcW w:w="2512" w:type="dxa"/>
          </w:tcPr>
          <w:p w14:paraId="644FE79C" w14:textId="77777777" w:rsidR="00AD5DC3" w:rsidRPr="008C2F79" w:rsidRDefault="00AD5DC3"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68752F79" w14:textId="77777777" w:rsidR="00AD5DC3" w:rsidRPr="008C2F79" w:rsidRDefault="00AD5DC3" w:rsidP="00C44F7D">
            <w:pPr>
              <w:rPr>
                <w:rFonts w:ascii="Times New Roman" w:hAnsi="Times New Roman" w:cs="Arial"/>
                <w:b/>
                <w:color w:val="000000"/>
                <w:sz w:val="24"/>
                <w:szCs w:val="24"/>
              </w:rPr>
            </w:pPr>
            <w:r w:rsidRPr="008C2F79">
              <w:rPr>
                <w:rFonts w:ascii="Times New Roman" w:hAnsi="Times New Roman" w:cs="Arial"/>
                <w:color w:val="000000"/>
                <w:sz w:val="24"/>
                <w:szCs w:val="24"/>
              </w:rPr>
              <w:t>MA_06_07_REC</w:t>
            </w:r>
            <w:r w:rsidR="003168FB" w:rsidRPr="008C2F79">
              <w:rPr>
                <w:rFonts w:ascii="Times New Roman" w:hAnsi="Times New Roman" w:cs="Arial"/>
                <w:color w:val="000000"/>
                <w:sz w:val="24"/>
                <w:szCs w:val="24"/>
              </w:rPr>
              <w:t>30</w:t>
            </w:r>
            <w:r w:rsidRPr="008C2F79">
              <w:rPr>
                <w:rFonts w:ascii="Times New Roman" w:hAnsi="Times New Roman" w:cs="Arial"/>
                <w:color w:val="000000"/>
                <w:sz w:val="24"/>
                <w:szCs w:val="24"/>
              </w:rPr>
              <w:t xml:space="preserve">0 </w:t>
            </w:r>
            <w:r w:rsidR="003168FB" w:rsidRPr="008C2F79">
              <w:rPr>
                <w:rFonts w:ascii="Times New Roman" w:hAnsi="Times New Roman" w:cs="Arial"/>
                <w:color w:val="000000"/>
                <w:sz w:val="24"/>
                <w:szCs w:val="24"/>
              </w:rPr>
              <w:t xml:space="preserve"> </w:t>
            </w:r>
            <w:r w:rsidR="003168FB" w:rsidRPr="008C2F79">
              <w:rPr>
                <w:rFonts w:ascii="Times New Roman" w:hAnsi="Times New Roman" w:cs="Arial"/>
                <w:color w:val="000000"/>
                <w:sz w:val="24"/>
                <w:szCs w:val="24"/>
                <w:highlight w:val="magenta"/>
              </w:rPr>
              <w:t xml:space="preserve"> (nuevo)</w:t>
            </w:r>
          </w:p>
        </w:tc>
      </w:tr>
      <w:tr w:rsidR="00AD5DC3" w:rsidRPr="008C2F79" w14:paraId="35854777" w14:textId="77777777" w:rsidTr="00C44F7D">
        <w:tc>
          <w:tcPr>
            <w:tcW w:w="2512" w:type="dxa"/>
          </w:tcPr>
          <w:p w14:paraId="2CD2BB30" w14:textId="77777777" w:rsidR="00AD5DC3" w:rsidRPr="008C2F79" w:rsidRDefault="00AD5DC3"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2B63FA47" w14:textId="77777777" w:rsidR="00AD5DC3" w:rsidRPr="008C2F79" w:rsidRDefault="003168FB" w:rsidP="00C44F7D">
            <w:pPr>
              <w:rPr>
                <w:rFonts w:ascii="Times New Roman" w:hAnsi="Times New Roman" w:cs="Arial"/>
                <w:color w:val="000000"/>
                <w:sz w:val="24"/>
                <w:szCs w:val="24"/>
              </w:rPr>
            </w:pPr>
            <w:r w:rsidRPr="008C2F79">
              <w:rPr>
                <w:rFonts w:ascii="Times New Roman" w:hAnsi="Times New Roman" w:cs="Arial"/>
                <w:color w:val="000000"/>
                <w:sz w:val="24"/>
                <w:szCs w:val="24"/>
              </w:rPr>
              <w:t>Refuerza tu aprendizaje: Los decimales y los porcentajes</w:t>
            </w:r>
          </w:p>
        </w:tc>
      </w:tr>
      <w:tr w:rsidR="00AD5DC3" w:rsidRPr="008C2F79" w14:paraId="5B0633A9" w14:textId="77777777" w:rsidTr="00C44F7D">
        <w:tc>
          <w:tcPr>
            <w:tcW w:w="2512" w:type="dxa"/>
          </w:tcPr>
          <w:p w14:paraId="5513799E" w14:textId="77777777" w:rsidR="00AD5DC3" w:rsidRPr="008C2F79" w:rsidRDefault="00AD5DC3"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672D96FC" w14:textId="77777777" w:rsidR="00AD5DC3" w:rsidRPr="008C2F79" w:rsidRDefault="006743BA" w:rsidP="006743BA">
            <w:pPr>
              <w:rPr>
                <w:rFonts w:ascii="Times New Roman" w:hAnsi="Times New Roman" w:cs="Arial"/>
                <w:color w:val="000000"/>
                <w:sz w:val="24"/>
                <w:szCs w:val="24"/>
              </w:rPr>
            </w:pPr>
            <w:r>
              <w:rPr>
                <w:rFonts w:ascii="Times New Roman" w:hAnsi="Times New Roman" w:cs="Arial"/>
                <w:color w:val="000000"/>
                <w:sz w:val="24"/>
                <w:szCs w:val="24"/>
              </w:rPr>
              <w:t>Actividad sobre L</w:t>
            </w:r>
            <w:r w:rsidR="003168FB" w:rsidRPr="008C2F79">
              <w:rPr>
                <w:rFonts w:ascii="Times New Roman" w:hAnsi="Times New Roman" w:cs="Arial"/>
                <w:color w:val="000000"/>
                <w:sz w:val="24"/>
                <w:szCs w:val="24"/>
              </w:rPr>
              <w:t xml:space="preserve">os </w:t>
            </w:r>
            <w:r>
              <w:rPr>
                <w:rFonts w:ascii="Times New Roman" w:hAnsi="Times New Roman" w:cs="Arial"/>
                <w:color w:val="000000"/>
                <w:sz w:val="24"/>
                <w:szCs w:val="24"/>
              </w:rPr>
              <w:t>decimales</w:t>
            </w:r>
            <w:r w:rsidR="003168FB" w:rsidRPr="008C2F79">
              <w:rPr>
                <w:rFonts w:ascii="Times New Roman" w:hAnsi="Times New Roman" w:cs="Arial"/>
                <w:color w:val="000000"/>
                <w:sz w:val="24"/>
                <w:szCs w:val="24"/>
              </w:rPr>
              <w:t xml:space="preserve"> y los </w:t>
            </w:r>
            <w:r>
              <w:rPr>
                <w:rFonts w:ascii="Times New Roman" w:hAnsi="Times New Roman" w:cs="Arial"/>
                <w:color w:val="000000"/>
                <w:sz w:val="24"/>
                <w:szCs w:val="24"/>
              </w:rPr>
              <w:t>porcentajes</w:t>
            </w:r>
          </w:p>
        </w:tc>
      </w:tr>
    </w:tbl>
    <w:p w14:paraId="17F8CCBD" w14:textId="77777777" w:rsidR="00AD5DC3" w:rsidRPr="008C2F79" w:rsidRDefault="00AD5DC3" w:rsidP="00A836A1">
      <w:pPr>
        <w:pStyle w:val="Seccin1PLANETA"/>
        <w:rPr>
          <w:rFonts w:ascii="Times New Roman" w:hAnsi="Times New Roman"/>
          <w:sz w:val="24"/>
          <w:highlight w:val="yellow"/>
        </w:rPr>
      </w:pPr>
    </w:p>
    <w:p w14:paraId="3ED3292E" w14:textId="77777777" w:rsidR="00A836A1" w:rsidRPr="008C2F79" w:rsidRDefault="00A836A1" w:rsidP="00A836A1">
      <w:pPr>
        <w:pStyle w:val="Seccin1PLANETA"/>
        <w:rPr>
          <w:rFonts w:ascii="Times New Roman" w:hAnsi="Times New Roman"/>
          <w:sz w:val="24"/>
          <w:lang w:val="es-CO"/>
        </w:rPr>
      </w:pPr>
      <w:r w:rsidRPr="008C2F79">
        <w:rPr>
          <w:rFonts w:ascii="Times New Roman" w:hAnsi="Times New Roman"/>
          <w:sz w:val="24"/>
          <w:highlight w:val="yellow"/>
        </w:rPr>
        <w:t>[SECCIÓN 1]</w:t>
      </w:r>
      <w:r w:rsidRPr="008C2F79">
        <w:rPr>
          <w:rFonts w:ascii="Times New Roman" w:hAnsi="Times New Roman"/>
          <w:sz w:val="24"/>
        </w:rPr>
        <w:t xml:space="preserve"> </w:t>
      </w:r>
      <w:r w:rsidR="00C17400">
        <w:rPr>
          <w:rFonts w:ascii="Times New Roman" w:hAnsi="Times New Roman"/>
          <w:sz w:val="24"/>
          <w:lang w:val="es-CO"/>
        </w:rPr>
        <w:t>7</w:t>
      </w:r>
      <w:r w:rsidRPr="008C2F79">
        <w:rPr>
          <w:rFonts w:ascii="Times New Roman" w:hAnsi="Times New Roman"/>
          <w:sz w:val="24"/>
          <w:lang w:val="es-CO"/>
        </w:rPr>
        <w:t xml:space="preserve"> Competencias</w:t>
      </w:r>
    </w:p>
    <w:p w14:paraId="45DF9E3B" w14:textId="77777777" w:rsidR="003168FB" w:rsidRPr="008C2F79" w:rsidRDefault="003168FB" w:rsidP="003168FB">
      <w:pPr>
        <w:pStyle w:val="Seccin2PLANETA"/>
        <w:rPr>
          <w:rFonts w:ascii="Times New Roman" w:hAnsi="Times New Roman"/>
          <w:sz w:val="24"/>
          <w:lang w:val="es-CO"/>
        </w:rPr>
      </w:pPr>
    </w:p>
    <w:p w14:paraId="2EC61314" w14:textId="77777777" w:rsidR="003168FB" w:rsidRPr="008C2F79" w:rsidRDefault="003168FB" w:rsidP="003168FB">
      <w:pPr>
        <w:pStyle w:val="TextoPLANETA"/>
        <w:rPr>
          <w:rFonts w:ascii="Times New Roman" w:hAnsi="Times New Roman"/>
          <w:sz w:val="24"/>
          <w:lang w:val="es-CO"/>
        </w:rPr>
      </w:pPr>
      <w:r w:rsidRPr="008C2F79">
        <w:rPr>
          <w:rFonts w:ascii="Times New Roman" w:hAnsi="Times New Roman"/>
          <w:sz w:val="24"/>
          <w:lang w:val="es-CO"/>
        </w:rPr>
        <w:t>Pon a prueba tus capacidades y aplica lo aprendido con estos recursos.</w:t>
      </w:r>
    </w:p>
    <w:p w14:paraId="7FD6B157" w14:textId="77777777" w:rsidR="00A836A1" w:rsidRPr="008C2F79" w:rsidRDefault="00A836A1" w:rsidP="00A836A1">
      <w:pPr>
        <w:spacing w:after="0" w:line="259" w:lineRule="auto"/>
        <w:rPr>
          <w:rFonts w:ascii="Times New Roman" w:eastAsia="Calibri" w:hAnsi="Times New Roman" w:cs="Times New Roman"/>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3168FB" w:rsidRPr="008C2F79" w14:paraId="403AD4B0" w14:textId="77777777" w:rsidTr="00C44F7D">
        <w:tc>
          <w:tcPr>
            <w:tcW w:w="9005" w:type="dxa"/>
            <w:gridSpan w:val="2"/>
            <w:shd w:val="clear" w:color="auto" w:fill="000000" w:themeFill="text1"/>
          </w:tcPr>
          <w:p w14:paraId="6A5E56F5" w14:textId="77777777" w:rsidR="003168FB" w:rsidRPr="008C2F79" w:rsidRDefault="003168FB"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3168FB" w:rsidRPr="008C2F79" w14:paraId="263475A3" w14:textId="77777777" w:rsidTr="00C44F7D">
        <w:tc>
          <w:tcPr>
            <w:tcW w:w="2512" w:type="dxa"/>
          </w:tcPr>
          <w:p w14:paraId="2BFE3C0E" w14:textId="77777777" w:rsidR="003168FB" w:rsidRPr="008C2F79" w:rsidRDefault="003168FB"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5352AFF0" w14:textId="77777777" w:rsidR="003168FB" w:rsidRPr="008C2F79" w:rsidRDefault="003168FB" w:rsidP="00C44F7D">
            <w:pPr>
              <w:rPr>
                <w:rFonts w:ascii="Times New Roman" w:hAnsi="Times New Roman" w:cs="Arial"/>
                <w:b/>
                <w:color w:val="000000"/>
                <w:sz w:val="24"/>
                <w:szCs w:val="24"/>
              </w:rPr>
            </w:pPr>
            <w:r w:rsidRPr="008C2F79">
              <w:rPr>
                <w:rFonts w:ascii="Times New Roman" w:hAnsi="Times New Roman" w:cs="Arial"/>
                <w:color w:val="000000"/>
                <w:sz w:val="24"/>
                <w:szCs w:val="24"/>
              </w:rPr>
              <w:t>MA_06_07_REC310</w:t>
            </w:r>
            <w:r w:rsidRPr="008C2F79">
              <w:rPr>
                <w:rFonts w:ascii="Times New Roman" w:hAnsi="Times New Roman" w:cs="Arial"/>
                <w:color w:val="000000"/>
                <w:sz w:val="24"/>
                <w:szCs w:val="24"/>
                <w:highlight w:val="magenta"/>
              </w:rPr>
              <w:t xml:space="preserve"> (nuevo)</w:t>
            </w:r>
          </w:p>
        </w:tc>
      </w:tr>
      <w:tr w:rsidR="003168FB" w:rsidRPr="008C2F79" w14:paraId="502B4763" w14:textId="77777777" w:rsidTr="00C44F7D">
        <w:tc>
          <w:tcPr>
            <w:tcW w:w="2512" w:type="dxa"/>
          </w:tcPr>
          <w:p w14:paraId="4591B3D3"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01AC75AE"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color w:val="000000"/>
                <w:sz w:val="24"/>
                <w:szCs w:val="24"/>
              </w:rPr>
              <w:t>Competencias: Los números decimales en contextos cotidianos</w:t>
            </w:r>
          </w:p>
        </w:tc>
      </w:tr>
      <w:tr w:rsidR="003168FB" w:rsidRPr="008C2F79" w14:paraId="03585987" w14:textId="77777777" w:rsidTr="00C44F7D">
        <w:tc>
          <w:tcPr>
            <w:tcW w:w="2512" w:type="dxa"/>
          </w:tcPr>
          <w:p w14:paraId="275E7D21"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6EF33580" w14:textId="77777777" w:rsidR="003168FB" w:rsidRPr="008C2F79" w:rsidRDefault="003168FB" w:rsidP="005A17BC">
            <w:pPr>
              <w:keepNext/>
              <w:keepLines/>
              <w:spacing w:before="200"/>
              <w:outlineLvl w:val="4"/>
              <w:rPr>
                <w:rFonts w:ascii="Times New Roman" w:eastAsiaTheme="majorEastAsia" w:hAnsi="Times New Roman" w:cs="Arial"/>
                <w:color w:val="000000"/>
                <w:sz w:val="24"/>
                <w:szCs w:val="24"/>
                <w:lang w:val="es-ES_tradnl"/>
              </w:rPr>
            </w:pPr>
            <w:r w:rsidRPr="008C2F79">
              <w:rPr>
                <w:rFonts w:ascii="Times New Roman" w:hAnsi="Times New Roman" w:cs="Arial"/>
                <w:color w:val="000000"/>
                <w:sz w:val="24"/>
                <w:szCs w:val="24"/>
              </w:rPr>
              <w:t>Actividad que muestra una</w:t>
            </w:r>
            <w:ins w:id="31" w:author="mercyranjel" w:date="2016-01-12T16:24:00Z">
              <w:r w:rsidR="00515B45" w:rsidRPr="008C2F79">
                <w:rPr>
                  <w:rFonts w:ascii="Times New Roman" w:hAnsi="Times New Roman" w:cs="Arial"/>
                  <w:color w:val="000000"/>
                  <w:sz w:val="24"/>
                  <w:szCs w:val="24"/>
                </w:rPr>
                <w:t xml:space="preserve"> </w:t>
              </w:r>
            </w:ins>
            <w:r w:rsidRPr="008C2F79">
              <w:rPr>
                <w:rFonts w:ascii="Times New Roman" w:hAnsi="Times New Roman" w:cs="Arial"/>
                <w:color w:val="000000"/>
                <w:sz w:val="24"/>
                <w:szCs w:val="24"/>
              </w:rPr>
              <w:t>aplicación de los números decimales en un contexto cotidiano</w:t>
            </w:r>
          </w:p>
        </w:tc>
      </w:tr>
    </w:tbl>
    <w:p w14:paraId="6F6F446A" w14:textId="77777777" w:rsidR="003168FB" w:rsidRPr="008C2F79" w:rsidRDefault="003168FB" w:rsidP="00A836A1">
      <w:pPr>
        <w:spacing w:after="0" w:line="259" w:lineRule="auto"/>
        <w:rPr>
          <w:rFonts w:ascii="Times New Roman" w:eastAsia="Calibri" w:hAnsi="Times New Roman" w:cs="Times New Roman"/>
          <w:lang w:val="es-CO"/>
        </w:rPr>
      </w:pPr>
    </w:p>
    <w:tbl>
      <w:tblPr>
        <w:tblStyle w:val="Tablaconcuadrcula"/>
        <w:tblpPr w:leftFromText="141" w:rightFromText="141" w:vertAnchor="text" w:horzAnchor="margin" w:tblpY="-32"/>
        <w:tblW w:w="0" w:type="auto"/>
        <w:tblLook w:val="04A0" w:firstRow="1" w:lastRow="0" w:firstColumn="1" w:lastColumn="0" w:noHBand="0" w:noVBand="1"/>
      </w:tblPr>
      <w:tblGrid>
        <w:gridCol w:w="2512"/>
        <w:gridCol w:w="6493"/>
      </w:tblGrid>
      <w:tr w:rsidR="003168FB" w:rsidRPr="008C2F79" w14:paraId="1D91B824" w14:textId="77777777" w:rsidTr="00C44F7D">
        <w:tc>
          <w:tcPr>
            <w:tcW w:w="9005" w:type="dxa"/>
            <w:gridSpan w:val="2"/>
            <w:shd w:val="clear" w:color="auto" w:fill="000000" w:themeFill="text1"/>
          </w:tcPr>
          <w:p w14:paraId="1AA09570" w14:textId="77777777" w:rsidR="003168FB" w:rsidRPr="008C2F79" w:rsidRDefault="003168FB" w:rsidP="00C44F7D">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Practica (recurso de ejercitación)</w:t>
            </w:r>
          </w:p>
        </w:tc>
      </w:tr>
      <w:tr w:rsidR="003168FB" w:rsidRPr="008C2F79" w14:paraId="51BCE67E" w14:textId="77777777" w:rsidTr="00C44F7D">
        <w:tc>
          <w:tcPr>
            <w:tcW w:w="2512" w:type="dxa"/>
          </w:tcPr>
          <w:p w14:paraId="7A51F75E" w14:textId="77777777" w:rsidR="003168FB" w:rsidRPr="008C2F79" w:rsidRDefault="003168FB" w:rsidP="00C44F7D">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493" w:type="dxa"/>
          </w:tcPr>
          <w:p w14:paraId="358BDD7D" w14:textId="77777777" w:rsidR="003168FB" w:rsidRPr="008C2F79" w:rsidRDefault="003168FB" w:rsidP="00C44F7D">
            <w:pPr>
              <w:rPr>
                <w:rFonts w:ascii="Times New Roman" w:hAnsi="Times New Roman" w:cs="Arial"/>
                <w:b/>
                <w:color w:val="000000"/>
                <w:sz w:val="24"/>
                <w:szCs w:val="24"/>
              </w:rPr>
            </w:pPr>
            <w:r w:rsidRPr="008C2F79">
              <w:rPr>
                <w:rFonts w:ascii="Times New Roman" w:hAnsi="Times New Roman" w:cs="Arial"/>
                <w:color w:val="000000"/>
                <w:sz w:val="24"/>
                <w:szCs w:val="24"/>
              </w:rPr>
              <w:t>MA_06_07_REC320</w:t>
            </w:r>
            <w:r w:rsidRPr="008C2F79">
              <w:rPr>
                <w:rFonts w:ascii="Times New Roman" w:hAnsi="Times New Roman" w:cs="Arial"/>
                <w:color w:val="000000"/>
                <w:sz w:val="24"/>
                <w:szCs w:val="24"/>
                <w:highlight w:val="magenta"/>
              </w:rPr>
              <w:t xml:space="preserve"> (nuevo)</w:t>
            </w:r>
          </w:p>
        </w:tc>
      </w:tr>
      <w:tr w:rsidR="003168FB" w:rsidRPr="008C2F79" w14:paraId="160A0928" w14:textId="77777777" w:rsidTr="00C44F7D">
        <w:tc>
          <w:tcPr>
            <w:tcW w:w="2512" w:type="dxa"/>
          </w:tcPr>
          <w:p w14:paraId="56E340B2"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493" w:type="dxa"/>
          </w:tcPr>
          <w:p w14:paraId="6735CD18"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color w:val="000000"/>
                <w:sz w:val="24"/>
                <w:szCs w:val="24"/>
              </w:rPr>
              <w:t>Competencias: Los porcentajes en la solución de problemas</w:t>
            </w:r>
          </w:p>
        </w:tc>
      </w:tr>
      <w:tr w:rsidR="003168FB" w:rsidRPr="008C2F79" w14:paraId="76034D7C" w14:textId="77777777" w:rsidTr="00C44F7D">
        <w:tc>
          <w:tcPr>
            <w:tcW w:w="2512" w:type="dxa"/>
          </w:tcPr>
          <w:p w14:paraId="1A0E0B8A" w14:textId="77777777" w:rsidR="003168FB" w:rsidRPr="008C2F79" w:rsidRDefault="003168FB" w:rsidP="00C44F7D">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493" w:type="dxa"/>
          </w:tcPr>
          <w:p w14:paraId="27DD75F7" w14:textId="77777777" w:rsidR="003168FB" w:rsidRPr="008C2F79" w:rsidRDefault="003168FB" w:rsidP="003168FB">
            <w:pPr>
              <w:rPr>
                <w:rFonts w:ascii="Times New Roman" w:hAnsi="Times New Roman" w:cs="Arial"/>
                <w:color w:val="000000"/>
                <w:sz w:val="24"/>
                <w:szCs w:val="24"/>
              </w:rPr>
            </w:pPr>
            <w:r w:rsidRPr="008C2F79">
              <w:rPr>
                <w:rFonts w:ascii="Times New Roman" w:hAnsi="Times New Roman" w:cs="Arial"/>
                <w:color w:val="000000"/>
                <w:sz w:val="24"/>
                <w:szCs w:val="24"/>
              </w:rPr>
              <w:t>Actividad que permite reconocer en qué casos se puede aplicar un cálculo exacto o una estimación</w:t>
            </w:r>
          </w:p>
        </w:tc>
      </w:tr>
    </w:tbl>
    <w:p w14:paraId="77C07632" w14:textId="77777777" w:rsidR="003168FB" w:rsidRPr="008C2F79" w:rsidRDefault="003168FB" w:rsidP="00A836A1">
      <w:pPr>
        <w:spacing w:after="0" w:line="259" w:lineRule="auto"/>
        <w:rPr>
          <w:rFonts w:ascii="Times New Roman" w:eastAsia="Calibri" w:hAnsi="Times New Roman" w:cs="Times New Roman"/>
          <w:lang w:val="es-CO"/>
        </w:rPr>
      </w:pPr>
    </w:p>
    <w:p w14:paraId="2D834896" w14:textId="77777777" w:rsidR="006C3C5A" w:rsidRPr="008C2F79" w:rsidRDefault="006C3C5A" w:rsidP="006C3C5A">
      <w:pPr>
        <w:pStyle w:val="Seccin1PLANETA"/>
        <w:rPr>
          <w:rFonts w:ascii="Times New Roman" w:hAnsi="Times New Roman"/>
          <w:sz w:val="24"/>
        </w:rPr>
      </w:pPr>
      <w:r w:rsidRPr="008C2F79">
        <w:rPr>
          <w:rFonts w:ascii="Times New Roman" w:hAnsi="Times New Roman"/>
          <w:sz w:val="24"/>
          <w:highlight w:val="yellow"/>
        </w:rPr>
        <w:t>[SECCIÓN 1]</w:t>
      </w:r>
      <w:r w:rsidRPr="008C2F79">
        <w:rPr>
          <w:rFonts w:ascii="Times New Roman" w:hAnsi="Times New Roman"/>
          <w:sz w:val="24"/>
        </w:rPr>
        <w:t xml:space="preserve"> Fin de unidad</w:t>
      </w:r>
    </w:p>
    <w:p w14:paraId="2084760A" w14:textId="77777777" w:rsidR="006C3C5A" w:rsidRPr="008C2F79" w:rsidRDefault="006C3C5A" w:rsidP="00A836A1">
      <w:pPr>
        <w:spacing w:after="0" w:line="259" w:lineRule="auto"/>
        <w:rPr>
          <w:rFonts w:ascii="Times New Roman" w:eastAsia="Calibri" w:hAnsi="Times New Roman" w:cs="Times New Roman"/>
          <w:lang w:val="es-CO"/>
        </w:rPr>
      </w:pPr>
    </w:p>
    <w:p w14:paraId="14B1256B" w14:textId="77777777" w:rsidR="00054A93" w:rsidRPr="008C2F79" w:rsidRDefault="00054A93" w:rsidP="00CF5522">
      <w:pPr>
        <w:pStyle w:val="Seccin1PLANETA"/>
        <w:rPr>
          <w:rFonts w:ascii="Times New Roman" w:hAnsi="Times New Roman"/>
          <w:sz w:val="24"/>
        </w:rPr>
      </w:pPr>
      <w:r w:rsidRPr="008C2F79">
        <w:rPr>
          <w:rFonts w:ascii="Times New Roman" w:hAnsi="Times New Roman"/>
          <w:sz w:val="24"/>
        </w:rPr>
        <w:t>Fin de unidad</w:t>
      </w:r>
    </w:p>
    <w:p w14:paraId="6AF52DCB" w14:textId="77777777" w:rsidR="00CF5522" w:rsidRPr="008C2F79" w:rsidRDefault="00CF5522" w:rsidP="00CF5522">
      <w:pPr>
        <w:pStyle w:val="Seccin2PLANETA"/>
        <w:rPr>
          <w:rFonts w:ascii="Times New Roman" w:hAnsi="Times New Roman"/>
          <w:sz w:val="24"/>
          <w:highlight w:val="yellow"/>
        </w:rPr>
      </w:pPr>
    </w:p>
    <w:tbl>
      <w:tblPr>
        <w:tblStyle w:val="Tablaconcuadrcula"/>
        <w:tblW w:w="0" w:type="auto"/>
        <w:tblLook w:val="04A0" w:firstRow="1" w:lastRow="0" w:firstColumn="1" w:lastColumn="0" w:noHBand="0" w:noVBand="1"/>
      </w:tblPr>
      <w:tblGrid>
        <w:gridCol w:w="2518"/>
        <w:gridCol w:w="6515"/>
      </w:tblGrid>
      <w:tr w:rsidR="00134A9E" w:rsidRPr="008C2F79" w14:paraId="7ADD5818" w14:textId="77777777" w:rsidTr="00424E87">
        <w:tc>
          <w:tcPr>
            <w:tcW w:w="9033" w:type="dxa"/>
            <w:gridSpan w:val="2"/>
            <w:shd w:val="clear" w:color="auto" w:fill="000000" w:themeFill="text1"/>
          </w:tcPr>
          <w:p w14:paraId="5AEAC03A" w14:textId="77777777" w:rsidR="00134A9E" w:rsidRPr="008C2F79" w:rsidRDefault="00134A9E" w:rsidP="00424E87">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Mapa conceptual</w:t>
            </w:r>
          </w:p>
        </w:tc>
      </w:tr>
      <w:tr w:rsidR="00134A9E" w:rsidRPr="008C2F79" w14:paraId="0D8D9D95" w14:textId="77777777" w:rsidTr="00424E87">
        <w:tc>
          <w:tcPr>
            <w:tcW w:w="2518" w:type="dxa"/>
          </w:tcPr>
          <w:p w14:paraId="1889878F" w14:textId="77777777" w:rsidR="00134A9E" w:rsidRPr="008C2F79" w:rsidRDefault="00134A9E" w:rsidP="00424E87">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6F222FB8" w14:textId="77777777" w:rsidR="00134A9E" w:rsidRPr="008C2F79" w:rsidRDefault="00F94E3E" w:rsidP="005222A5">
            <w:pPr>
              <w:rPr>
                <w:rFonts w:ascii="Times New Roman" w:hAnsi="Times New Roman" w:cs="Arial"/>
                <w:b/>
                <w:color w:val="000000"/>
                <w:sz w:val="24"/>
                <w:szCs w:val="24"/>
              </w:rPr>
            </w:pPr>
            <w:r w:rsidRPr="008C2F79">
              <w:rPr>
                <w:rFonts w:ascii="Times New Roman" w:hAnsi="Times New Roman" w:cs="Arial"/>
                <w:color w:val="000000"/>
                <w:sz w:val="24"/>
                <w:szCs w:val="24"/>
              </w:rPr>
              <w:t>MA_06_0</w:t>
            </w:r>
            <w:r w:rsidR="005222A5" w:rsidRPr="008C2F79">
              <w:rPr>
                <w:rFonts w:ascii="Times New Roman" w:hAnsi="Times New Roman" w:cs="Arial"/>
                <w:color w:val="000000"/>
                <w:sz w:val="24"/>
                <w:szCs w:val="24"/>
              </w:rPr>
              <w:t>7</w:t>
            </w:r>
            <w:r w:rsidRPr="008C2F79">
              <w:rPr>
                <w:rFonts w:ascii="Times New Roman" w:hAnsi="Times New Roman" w:cs="Arial"/>
                <w:color w:val="000000"/>
                <w:sz w:val="24"/>
                <w:szCs w:val="24"/>
              </w:rPr>
              <w:t>_REC</w:t>
            </w:r>
            <w:r w:rsidR="00991209" w:rsidRPr="008C2F79">
              <w:rPr>
                <w:rFonts w:ascii="Times New Roman" w:hAnsi="Times New Roman" w:cs="Arial"/>
                <w:color w:val="000000"/>
                <w:sz w:val="24"/>
                <w:szCs w:val="24"/>
              </w:rPr>
              <w:t>330</w:t>
            </w:r>
          </w:p>
        </w:tc>
      </w:tr>
      <w:tr w:rsidR="00134A9E" w:rsidRPr="008C2F79" w14:paraId="176C46B5" w14:textId="77777777" w:rsidTr="00424E87">
        <w:tc>
          <w:tcPr>
            <w:tcW w:w="2518" w:type="dxa"/>
          </w:tcPr>
          <w:p w14:paraId="0CE31ACC" w14:textId="77777777" w:rsidR="00134A9E" w:rsidRPr="008C2F79" w:rsidRDefault="00134A9E" w:rsidP="00424E87">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515" w:type="dxa"/>
          </w:tcPr>
          <w:p w14:paraId="7F87CA63" w14:textId="77777777" w:rsidR="00134A9E" w:rsidRPr="008C2F79" w:rsidRDefault="00134A9E" w:rsidP="00424E87">
            <w:pPr>
              <w:rPr>
                <w:rFonts w:ascii="Times New Roman" w:hAnsi="Times New Roman" w:cs="Arial"/>
                <w:color w:val="000000"/>
                <w:sz w:val="24"/>
                <w:szCs w:val="24"/>
              </w:rPr>
            </w:pPr>
            <w:r w:rsidRPr="008C2F79">
              <w:rPr>
                <w:rFonts w:ascii="Times New Roman" w:hAnsi="Times New Roman" w:cs="Arial"/>
                <w:color w:val="000000"/>
                <w:sz w:val="24"/>
                <w:szCs w:val="24"/>
              </w:rPr>
              <w:t>Mapa conceptual</w:t>
            </w:r>
          </w:p>
        </w:tc>
      </w:tr>
      <w:tr w:rsidR="00134A9E" w:rsidRPr="008C2F79" w14:paraId="14B81DAC" w14:textId="77777777" w:rsidTr="00424E87">
        <w:tc>
          <w:tcPr>
            <w:tcW w:w="2518" w:type="dxa"/>
          </w:tcPr>
          <w:p w14:paraId="2FE14248" w14:textId="77777777" w:rsidR="00134A9E" w:rsidRPr="008C2F79" w:rsidRDefault="00134A9E" w:rsidP="00424E87">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6FB8844B" w14:textId="77777777" w:rsidR="00134A9E" w:rsidRPr="008C2F79" w:rsidRDefault="00933D7A" w:rsidP="006743BA">
            <w:pPr>
              <w:rPr>
                <w:rFonts w:ascii="Times New Roman" w:hAnsi="Times New Roman" w:cs="Arial"/>
                <w:color w:val="000000"/>
                <w:sz w:val="24"/>
                <w:szCs w:val="24"/>
              </w:rPr>
            </w:pPr>
            <w:r w:rsidRPr="008C2F79">
              <w:rPr>
                <w:rFonts w:ascii="Times New Roman" w:hAnsi="Times New Roman" w:cs="Arial"/>
                <w:color w:val="000000"/>
                <w:sz w:val="24"/>
                <w:szCs w:val="24"/>
              </w:rPr>
              <w:t xml:space="preserve">Mapa conceptual </w:t>
            </w:r>
            <w:r w:rsidR="006743BA">
              <w:rPr>
                <w:rFonts w:ascii="Times New Roman" w:hAnsi="Times New Roman" w:cs="Arial"/>
                <w:color w:val="000000"/>
                <w:sz w:val="24"/>
                <w:szCs w:val="24"/>
              </w:rPr>
              <w:t>sobre Los números decimales</w:t>
            </w:r>
          </w:p>
        </w:tc>
      </w:tr>
    </w:tbl>
    <w:p w14:paraId="7656FCAA" w14:textId="77777777" w:rsidR="00054A93" w:rsidRPr="008C2F79" w:rsidRDefault="00054A93" w:rsidP="00F21DA8">
      <w:pPr>
        <w:spacing w:after="0"/>
        <w:rPr>
          <w:rFonts w:ascii="Times New Roman" w:hAnsi="Times New Roman" w:cs="Arial"/>
          <w:highlight w:val="yellow"/>
        </w:rPr>
      </w:pPr>
    </w:p>
    <w:tbl>
      <w:tblPr>
        <w:tblStyle w:val="Tablaconcuadrcula"/>
        <w:tblW w:w="0" w:type="auto"/>
        <w:tblLook w:val="04A0" w:firstRow="1" w:lastRow="0" w:firstColumn="1" w:lastColumn="0" w:noHBand="0" w:noVBand="1"/>
      </w:tblPr>
      <w:tblGrid>
        <w:gridCol w:w="2518"/>
        <w:gridCol w:w="6515"/>
      </w:tblGrid>
      <w:tr w:rsidR="00134A9E" w:rsidRPr="008C2F79" w14:paraId="51C4BF5B" w14:textId="77777777" w:rsidTr="00424E87">
        <w:tc>
          <w:tcPr>
            <w:tcW w:w="9033" w:type="dxa"/>
            <w:gridSpan w:val="2"/>
            <w:shd w:val="clear" w:color="auto" w:fill="000000" w:themeFill="text1"/>
          </w:tcPr>
          <w:p w14:paraId="0227F3E8" w14:textId="77777777" w:rsidR="00134A9E" w:rsidRPr="008C2F79" w:rsidRDefault="00134A9E" w:rsidP="00424E87">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Evaluación: recurso nuevo</w:t>
            </w:r>
          </w:p>
        </w:tc>
      </w:tr>
      <w:tr w:rsidR="00134A9E" w:rsidRPr="008C2F79" w14:paraId="13C77F50" w14:textId="77777777" w:rsidTr="00424E87">
        <w:tc>
          <w:tcPr>
            <w:tcW w:w="2518" w:type="dxa"/>
          </w:tcPr>
          <w:p w14:paraId="03EDE91F" w14:textId="77777777" w:rsidR="00134A9E" w:rsidRPr="008C2F79" w:rsidRDefault="00134A9E" w:rsidP="00424E87">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6515" w:type="dxa"/>
          </w:tcPr>
          <w:p w14:paraId="5914F352" w14:textId="77777777" w:rsidR="00134A9E" w:rsidRPr="008C2F79" w:rsidRDefault="00933D7A" w:rsidP="005222A5">
            <w:pPr>
              <w:rPr>
                <w:rFonts w:ascii="Times New Roman" w:hAnsi="Times New Roman" w:cs="Arial"/>
                <w:b/>
                <w:color w:val="000000"/>
                <w:sz w:val="24"/>
                <w:szCs w:val="24"/>
              </w:rPr>
            </w:pPr>
            <w:r w:rsidRPr="008C2F79">
              <w:rPr>
                <w:rFonts w:ascii="Times New Roman" w:hAnsi="Times New Roman" w:cs="Arial"/>
                <w:color w:val="000000"/>
                <w:sz w:val="24"/>
                <w:szCs w:val="24"/>
              </w:rPr>
              <w:t>MA_06_0</w:t>
            </w:r>
            <w:r w:rsidR="005222A5" w:rsidRPr="008C2F79">
              <w:rPr>
                <w:rFonts w:ascii="Times New Roman" w:hAnsi="Times New Roman" w:cs="Arial"/>
                <w:color w:val="000000"/>
                <w:sz w:val="24"/>
                <w:szCs w:val="24"/>
              </w:rPr>
              <w:t>7</w:t>
            </w:r>
            <w:r w:rsidRPr="008C2F79">
              <w:rPr>
                <w:rFonts w:ascii="Times New Roman" w:hAnsi="Times New Roman" w:cs="Arial"/>
                <w:color w:val="000000"/>
                <w:sz w:val="24"/>
                <w:szCs w:val="24"/>
              </w:rPr>
              <w:t>_REC</w:t>
            </w:r>
            <w:r w:rsidR="00991209" w:rsidRPr="008C2F79">
              <w:rPr>
                <w:rFonts w:ascii="Times New Roman" w:hAnsi="Times New Roman" w:cs="Arial"/>
                <w:color w:val="000000"/>
                <w:sz w:val="24"/>
                <w:szCs w:val="24"/>
              </w:rPr>
              <w:t>40</w:t>
            </w:r>
          </w:p>
        </w:tc>
      </w:tr>
      <w:tr w:rsidR="00134A9E" w:rsidRPr="008C2F79" w14:paraId="015990B6" w14:textId="77777777" w:rsidTr="00424E87">
        <w:tc>
          <w:tcPr>
            <w:tcW w:w="2518" w:type="dxa"/>
          </w:tcPr>
          <w:p w14:paraId="676BD077" w14:textId="77777777" w:rsidR="00134A9E" w:rsidRPr="008C2F79" w:rsidRDefault="00134A9E" w:rsidP="00424E87">
            <w:pPr>
              <w:rPr>
                <w:rFonts w:ascii="Times New Roman" w:hAnsi="Times New Roman" w:cs="Arial"/>
                <w:color w:val="000000"/>
                <w:sz w:val="24"/>
                <w:szCs w:val="24"/>
              </w:rPr>
            </w:pPr>
            <w:r w:rsidRPr="008C2F79">
              <w:rPr>
                <w:rFonts w:ascii="Times New Roman" w:hAnsi="Times New Roman" w:cs="Arial"/>
                <w:b/>
                <w:color w:val="000000"/>
                <w:sz w:val="24"/>
                <w:szCs w:val="24"/>
              </w:rPr>
              <w:t>Título</w:t>
            </w:r>
          </w:p>
        </w:tc>
        <w:tc>
          <w:tcPr>
            <w:tcW w:w="6515" w:type="dxa"/>
          </w:tcPr>
          <w:p w14:paraId="2E294C1C" w14:textId="77777777" w:rsidR="00134A9E" w:rsidRPr="008C2F79" w:rsidRDefault="00933D7A" w:rsidP="00424E87">
            <w:pPr>
              <w:rPr>
                <w:rFonts w:ascii="Times New Roman" w:hAnsi="Times New Roman" w:cs="Arial"/>
                <w:color w:val="000000"/>
                <w:sz w:val="24"/>
                <w:szCs w:val="24"/>
              </w:rPr>
            </w:pPr>
            <w:r w:rsidRPr="008C2F79">
              <w:rPr>
                <w:rFonts w:ascii="Times New Roman" w:hAnsi="Times New Roman" w:cs="Arial"/>
                <w:color w:val="000000"/>
                <w:sz w:val="24"/>
                <w:szCs w:val="24"/>
              </w:rPr>
              <w:t>Evaluación</w:t>
            </w:r>
          </w:p>
        </w:tc>
      </w:tr>
      <w:tr w:rsidR="00134A9E" w:rsidRPr="008C2F79" w14:paraId="04F37811" w14:textId="77777777" w:rsidTr="00424E87">
        <w:tc>
          <w:tcPr>
            <w:tcW w:w="2518" w:type="dxa"/>
          </w:tcPr>
          <w:p w14:paraId="641154FB" w14:textId="77777777" w:rsidR="00134A9E" w:rsidRPr="008C2F79" w:rsidRDefault="00134A9E" w:rsidP="00424E87">
            <w:pPr>
              <w:rPr>
                <w:rFonts w:ascii="Times New Roman" w:hAnsi="Times New Roman" w:cs="Arial"/>
                <w:color w:val="000000"/>
                <w:sz w:val="24"/>
                <w:szCs w:val="24"/>
              </w:rPr>
            </w:pPr>
            <w:r w:rsidRPr="008C2F79">
              <w:rPr>
                <w:rFonts w:ascii="Times New Roman" w:hAnsi="Times New Roman" w:cs="Arial"/>
                <w:b/>
                <w:color w:val="000000"/>
                <w:sz w:val="24"/>
                <w:szCs w:val="24"/>
              </w:rPr>
              <w:t>Descripción</w:t>
            </w:r>
          </w:p>
        </w:tc>
        <w:tc>
          <w:tcPr>
            <w:tcW w:w="6515" w:type="dxa"/>
          </w:tcPr>
          <w:p w14:paraId="07F60A3D" w14:textId="77777777" w:rsidR="00134A9E" w:rsidRPr="008C2F79" w:rsidRDefault="00933D7A" w:rsidP="00991209">
            <w:pPr>
              <w:rPr>
                <w:rFonts w:ascii="Times New Roman" w:hAnsi="Times New Roman" w:cs="Arial"/>
                <w:color w:val="000000"/>
                <w:sz w:val="24"/>
                <w:szCs w:val="24"/>
              </w:rPr>
            </w:pPr>
            <w:r w:rsidRPr="008C2F79">
              <w:rPr>
                <w:rFonts w:ascii="Times New Roman" w:hAnsi="Times New Roman" w:cs="Arial"/>
                <w:color w:val="000000"/>
                <w:sz w:val="24"/>
                <w:szCs w:val="24"/>
              </w:rPr>
              <w:t xml:space="preserve">Evalúa tus conocimientos sobre el tema Los números </w:t>
            </w:r>
            <w:r w:rsidR="00991209" w:rsidRPr="008C2F79">
              <w:rPr>
                <w:rFonts w:ascii="Times New Roman" w:hAnsi="Times New Roman" w:cs="Arial"/>
                <w:color w:val="000000"/>
                <w:sz w:val="24"/>
                <w:szCs w:val="24"/>
              </w:rPr>
              <w:t>decimales</w:t>
            </w:r>
          </w:p>
        </w:tc>
      </w:tr>
    </w:tbl>
    <w:p w14:paraId="0B51D69B" w14:textId="77777777" w:rsidR="00134A9E" w:rsidRPr="008C2F79" w:rsidRDefault="00134A9E" w:rsidP="00F21DA8">
      <w:pPr>
        <w:spacing w:after="0"/>
        <w:rPr>
          <w:rFonts w:ascii="Times New Roman" w:hAnsi="Times New Roman" w:cs="Arial"/>
          <w:highlight w:val="yellow"/>
        </w:rPr>
      </w:pPr>
    </w:p>
    <w:p w14:paraId="5DA2B526" w14:textId="77777777" w:rsidR="00933D7A" w:rsidRPr="008C2F79" w:rsidRDefault="00933D7A" w:rsidP="00F21DA8">
      <w:pPr>
        <w:spacing w:after="0"/>
        <w:rPr>
          <w:rFonts w:ascii="Times New Roman" w:hAnsi="Times New Roman" w:cs="Arial"/>
          <w:highlight w:val="yellow"/>
        </w:rPr>
      </w:pPr>
    </w:p>
    <w:tbl>
      <w:tblPr>
        <w:tblStyle w:val="Tablaconcuadrcula"/>
        <w:tblW w:w="0" w:type="auto"/>
        <w:tblLayout w:type="fixed"/>
        <w:tblLook w:val="04A0" w:firstRow="1" w:lastRow="0" w:firstColumn="1" w:lastColumn="0" w:noHBand="0" w:noVBand="1"/>
      </w:tblPr>
      <w:tblGrid>
        <w:gridCol w:w="959"/>
        <w:gridCol w:w="3544"/>
        <w:gridCol w:w="4551"/>
      </w:tblGrid>
      <w:tr w:rsidR="00134A9E" w:rsidRPr="008C2F79" w14:paraId="63B98705" w14:textId="77777777" w:rsidTr="002E0D31">
        <w:tc>
          <w:tcPr>
            <w:tcW w:w="9054" w:type="dxa"/>
            <w:gridSpan w:val="3"/>
            <w:shd w:val="clear" w:color="auto" w:fill="000000" w:themeFill="text1"/>
          </w:tcPr>
          <w:p w14:paraId="460C5F87" w14:textId="77777777" w:rsidR="00134A9E" w:rsidRPr="008C2F79" w:rsidRDefault="00134A9E" w:rsidP="00424E87">
            <w:pPr>
              <w:jc w:val="center"/>
              <w:rPr>
                <w:rFonts w:ascii="Times New Roman" w:hAnsi="Times New Roman" w:cs="Arial"/>
                <w:b/>
                <w:color w:val="FFFFFF" w:themeColor="background1"/>
                <w:sz w:val="24"/>
                <w:szCs w:val="24"/>
              </w:rPr>
            </w:pPr>
            <w:r w:rsidRPr="008C2F79">
              <w:rPr>
                <w:rFonts w:ascii="Times New Roman" w:hAnsi="Times New Roman" w:cs="Arial"/>
                <w:b/>
                <w:color w:val="FFFFFF" w:themeColor="background1"/>
                <w:sz w:val="24"/>
                <w:szCs w:val="24"/>
              </w:rPr>
              <w:t>Webs de referencia</w:t>
            </w:r>
          </w:p>
        </w:tc>
      </w:tr>
      <w:tr w:rsidR="00134A9E" w:rsidRPr="008C2F79" w14:paraId="28A94565" w14:textId="77777777" w:rsidTr="002E0D31">
        <w:tc>
          <w:tcPr>
            <w:tcW w:w="959" w:type="dxa"/>
          </w:tcPr>
          <w:p w14:paraId="5F7DC7DF" w14:textId="77777777" w:rsidR="00134A9E" w:rsidRPr="008C2F79" w:rsidRDefault="00134A9E" w:rsidP="00424E87">
            <w:pPr>
              <w:rPr>
                <w:rFonts w:ascii="Times New Roman" w:hAnsi="Times New Roman" w:cs="Arial"/>
                <w:b/>
                <w:color w:val="000000"/>
                <w:sz w:val="24"/>
                <w:szCs w:val="24"/>
              </w:rPr>
            </w:pPr>
            <w:r w:rsidRPr="008C2F79">
              <w:rPr>
                <w:rFonts w:ascii="Times New Roman" w:hAnsi="Times New Roman" w:cs="Arial"/>
                <w:b/>
                <w:color w:val="000000"/>
                <w:sz w:val="24"/>
                <w:szCs w:val="24"/>
              </w:rPr>
              <w:t>Código</w:t>
            </w:r>
          </w:p>
        </w:tc>
        <w:tc>
          <w:tcPr>
            <w:tcW w:w="8095" w:type="dxa"/>
            <w:gridSpan w:val="2"/>
          </w:tcPr>
          <w:p w14:paraId="776995EB" w14:textId="77777777" w:rsidR="00134A9E" w:rsidRPr="008C2F79" w:rsidRDefault="00A30931" w:rsidP="005222A5">
            <w:pPr>
              <w:rPr>
                <w:rFonts w:ascii="Times New Roman" w:hAnsi="Times New Roman" w:cs="Arial"/>
                <w:b/>
                <w:color w:val="000000"/>
                <w:sz w:val="24"/>
                <w:szCs w:val="24"/>
              </w:rPr>
            </w:pPr>
            <w:r w:rsidRPr="008C2F79">
              <w:rPr>
                <w:rFonts w:ascii="Times New Roman" w:hAnsi="Times New Roman" w:cs="Arial"/>
                <w:color w:val="000000"/>
                <w:sz w:val="24"/>
                <w:szCs w:val="24"/>
              </w:rPr>
              <w:t>MA_06_0</w:t>
            </w:r>
            <w:r w:rsidR="005222A5" w:rsidRPr="008C2F79">
              <w:rPr>
                <w:rFonts w:ascii="Times New Roman" w:hAnsi="Times New Roman" w:cs="Arial"/>
                <w:color w:val="000000"/>
                <w:sz w:val="24"/>
                <w:szCs w:val="24"/>
              </w:rPr>
              <w:t>7</w:t>
            </w:r>
            <w:r w:rsidRPr="008C2F79">
              <w:rPr>
                <w:rFonts w:ascii="Times New Roman" w:hAnsi="Times New Roman" w:cs="Arial"/>
                <w:color w:val="000000"/>
                <w:sz w:val="24"/>
                <w:szCs w:val="24"/>
              </w:rPr>
              <w:t>_REC</w:t>
            </w:r>
            <w:r w:rsidR="00991209" w:rsidRPr="008C2F79">
              <w:rPr>
                <w:rFonts w:ascii="Times New Roman" w:hAnsi="Times New Roman" w:cs="Arial"/>
                <w:color w:val="000000"/>
                <w:sz w:val="24"/>
                <w:szCs w:val="24"/>
              </w:rPr>
              <w:t>350</w:t>
            </w:r>
          </w:p>
        </w:tc>
      </w:tr>
      <w:tr w:rsidR="00134A9E" w:rsidRPr="008C2F79" w14:paraId="7B8DC10F" w14:textId="77777777" w:rsidTr="002E0D31">
        <w:tc>
          <w:tcPr>
            <w:tcW w:w="959" w:type="dxa"/>
          </w:tcPr>
          <w:p w14:paraId="00D7F243" w14:textId="77777777" w:rsidR="00134A9E" w:rsidRPr="008C2F79" w:rsidRDefault="00134A9E" w:rsidP="00424E87">
            <w:pPr>
              <w:rPr>
                <w:rFonts w:ascii="Times New Roman" w:hAnsi="Times New Roman" w:cs="Arial"/>
                <w:color w:val="000000"/>
                <w:sz w:val="24"/>
                <w:szCs w:val="24"/>
              </w:rPr>
            </w:pPr>
            <w:r w:rsidRPr="008C2F79">
              <w:rPr>
                <w:rFonts w:ascii="Times New Roman" w:hAnsi="Times New Roman" w:cs="Arial"/>
                <w:b/>
                <w:color w:val="000000"/>
                <w:sz w:val="24"/>
                <w:szCs w:val="24"/>
              </w:rPr>
              <w:t>Web 01</w:t>
            </w:r>
          </w:p>
        </w:tc>
        <w:tc>
          <w:tcPr>
            <w:tcW w:w="3544" w:type="dxa"/>
          </w:tcPr>
          <w:p w14:paraId="77759B26" w14:textId="77777777" w:rsidR="00134A9E" w:rsidRPr="008C2F79" w:rsidRDefault="00FB0DC3" w:rsidP="00A30931">
            <w:pPr>
              <w:pStyle w:val="TextoPLANETA"/>
              <w:rPr>
                <w:rFonts w:ascii="Times New Roman" w:hAnsi="Times New Roman"/>
                <w:sz w:val="24"/>
                <w:szCs w:val="24"/>
              </w:rPr>
            </w:pPr>
            <w:r w:rsidRPr="008C2F79">
              <w:rPr>
                <w:rFonts w:ascii="Times New Roman" w:hAnsi="Times New Roman"/>
                <w:sz w:val="24"/>
                <w:szCs w:val="24"/>
              </w:rPr>
              <w:t>Repasa y practica los números decimales</w:t>
            </w:r>
          </w:p>
        </w:tc>
        <w:tc>
          <w:tcPr>
            <w:tcW w:w="4551" w:type="dxa"/>
          </w:tcPr>
          <w:p w14:paraId="75CE0474" w14:textId="77777777" w:rsidR="00134A9E" w:rsidRPr="008C2F79" w:rsidRDefault="00286251" w:rsidP="00D70014">
            <w:pPr>
              <w:rPr>
                <w:rFonts w:ascii="Times New Roman" w:hAnsi="Times New Roman" w:cs="Arial"/>
                <w:color w:val="BFBFBF" w:themeColor="background1" w:themeShade="BF"/>
                <w:sz w:val="24"/>
                <w:szCs w:val="24"/>
              </w:rPr>
            </w:pPr>
            <w:hyperlink r:id="rId55" w:history="1">
              <w:r w:rsidR="00D70014" w:rsidRPr="008C2F79">
                <w:rPr>
                  <w:rStyle w:val="Hipervnculo"/>
                  <w:rFonts w:ascii="Times New Roman" w:hAnsi="Times New Roman" w:cs="Arial"/>
                  <w:sz w:val="24"/>
                  <w:szCs w:val="24"/>
                </w:rPr>
                <w:t>https://luisamariaarias.wordpress.com/matematicas/tema-8-numeros-decimales-operaciones/entendiendo-los-decimales/</w:t>
              </w:r>
            </w:hyperlink>
            <w:r w:rsidR="00D70014" w:rsidRPr="008C2F79">
              <w:rPr>
                <w:rFonts w:ascii="Times New Roman" w:hAnsi="Times New Roman" w:cs="Arial"/>
                <w:color w:val="BFBFBF" w:themeColor="background1" w:themeShade="BF"/>
                <w:sz w:val="24"/>
                <w:szCs w:val="24"/>
              </w:rPr>
              <w:t xml:space="preserve"> </w:t>
            </w:r>
          </w:p>
        </w:tc>
      </w:tr>
      <w:tr w:rsidR="00A30931" w:rsidRPr="008C2F79" w14:paraId="5E8181D7" w14:textId="77777777" w:rsidTr="002E0D31">
        <w:tc>
          <w:tcPr>
            <w:tcW w:w="959" w:type="dxa"/>
          </w:tcPr>
          <w:p w14:paraId="08346473" w14:textId="77777777" w:rsidR="00A30931" w:rsidRPr="008C2F79" w:rsidRDefault="00C17400" w:rsidP="00A30931">
            <w:pPr>
              <w:rPr>
                <w:rFonts w:ascii="Times New Roman" w:hAnsi="Times New Roman" w:cs="Arial"/>
                <w:b/>
                <w:color w:val="000000"/>
                <w:sz w:val="24"/>
                <w:szCs w:val="24"/>
              </w:rPr>
            </w:pPr>
            <w:r>
              <w:rPr>
                <w:rFonts w:ascii="Times New Roman" w:hAnsi="Times New Roman" w:cs="Arial"/>
                <w:b/>
                <w:color w:val="000000"/>
                <w:sz w:val="24"/>
                <w:szCs w:val="24"/>
              </w:rPr>
              <w:t>Web 02</w:t>
            </w:r>
          </w:p>
        </w:tc>
        <w:tc>
          <w:tcPr>
            <w:tcW w:w="3544" w:type="dxa"/>
          </w:tcPr>
          <w:p w14:paraId="5CFE36F7" w14:textId="77777777" w:rsidR="00A30931" w:rsidRPr="008C2F79" w:rsidRDefault="00FB0DC3" w:rsidP="00A30931">
            <w:pPr>
              <w:pStyle w:val="TextoPLANETA"/>
              <w:rPr>
                <w:rFonts w:ascii="Times New Roman" w:hAnsi="Times New Roman"/>
                <w:sz w:val="24"/>
                <w:szCs w:val="24"/>
              </w:rPr>
            </w:pPr>
            <w:r w:rsidRPr="008C2F79">
              <w:rPr>
                <w:rFonts w:ascii="Times New Roman" w:hAnsi="Times New Roman"/>
                <w:sz w:val="24"/>
                <w:szCs w:val="24"/>
              </w:rPr>
              <w:t>Practica los números decimales en la recta numérica</w:t>
            </w:r>
          </w:p>
        </w:tc>
        <w:tc>
          <w:tcPr>
            <w:tcW w:w="4551" w:type="dxa"/>
          </w:tcPr>
          <w:p w14:paraId="1F8F7B7F" w14:textId="77777777" w:rsidR="00A30931" w:rsidRPr="008C2F79" w:rsidRDefault="00286251" w:rsidP="00FB0DC3">
            <w:pPr>
              <w:rPr>
                <w:rFonts w:ascii="Times New Roman" w:hAnsi="Times New Roman" w:cs="Arial"/>
                <w:color w:val="BFBFBF" w:themeColor="background1" w:themeShade="BF"/>
                <w:sz w:val="24"/>
                <w:szCs w:val="24"/>
              </w:rPr>
            </w:pPr>
            <w:hyperlink r:id="rId56" w:history="1">
              <w:r w:rsidR="00FB0DC3" w:rsidRPr="008C2F79">
                <w:rPr>
                  <w:rStyle w:val="Hipervnculo"/>
                  <w:rFonts w:ascii="Times New Roman" w:hAnsi="Times New Roman" w:cs="Arial"/>
                  <w:sz w:val="24"/>
                  <w:szCs w:val="24"/>
                </w:rPr>
                <w:t>https://www.thatquiz.org/es-o/matematicas/recta-numerica/</w:t>
              </w:r>
            </w:hyperlink>
            <w:r w:rsidR="00FB0DC3" w:rsidRPr="008C2F79">
              <w:rPr>
                <w:rFonts w:ascii="Times New Roman" w:hAnsi="Times New Roman" w:cs="Arial"/>
                <w:color w:val="BFBFBF" w:themeColor="background1" w:themeShade="BF"/>
                <w:sz w:val="24"/>
                <w:szCs w:val="24"/>
              </w:rPr>
              <w:t xml:space="preserve"> </w:t>
            </w:r>
          </w:p>
        </w:tc>
      </w:tr>
    </w:tbl>
    <w:p w14:paraId="295EF29E" w14:textId="77777777" w:rsidR="00134A9E" w:rsidRPr="008C2F79" w:rsidRDefault="00134A9E" w:rsidP="00F21DA8">
      <w:pPr>
        <w:spacing w:after="0"/>
        <w:rPr>
          <w:rFonts w:ascii="Times New Roman" w:hAnsi="Times New Roman" w:cs="Arial"/>
          <w:highlight w:val="yellow"/>
        </w:rPr>
      </w:pPr>
    </w:p>
    <w:sectPr w:rsidR="00134A9E" w:rsidRPr="008C2F79" w:rsidSect="000267CA">
      <w:type w:val="continuous"/>
      <w:pgSz w:w="12240" w:h="15840"/>
      <w:pgMar w:top="1417" w:right="1608"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6061A2" w14:textId="77777777" w:rsidR="00210383" w:rsidRDefault="00210383">
      <w:pPr>
        <w:spacing w:after="0"/>
      </w:pPr>
      <w:r>
        <w:separator/>
      </w:r>
    </w:p>
  </w:endnote>
  <w:endnote w:type="continuationSeparator" w:id="0">
    <w:p w14:paraId="6A661DC1" w14:textId="77777777" w:rsidR="00210383" w:rsidRDefault="002103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9E60D" w14:textId="77777777" w:rsidR="00210383" w:rsidRDefault="00210383">
      <w:pPr>
        <w:spacing w:after="0"/>
      </w:pPr>
      <w:r>
        <w:separator/>
      </w:r>
    </w:p>
  </w:footnote>
  <w:footnote w:type="continuationSeparator" w:id="0">
    <w:p w14:paraId="1E6F5736" w14:textId="77777777" w:rsidR="00210383" w:rsidRDefault="00210383">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F18C2" w14:textId="77777777" w:rsidR="00210383" w:rsidRDefault="0021038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52959BC6" w14:textId="77777777" w:rsidR="00210383" w:rsidRDefault="00210383" w:rsidP="0004489C">
    <w:pPr>
      <w:pStyle w:val="Encabezado"/>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635F0" w14:textId="77777777" w:rsidR="00210383" w:rsidRDefault="00210383"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286251">
      <w:rPr>
        <w:rStyle w:val="Nmerodepgina"/>
        <w:noProof/>
      </w:rPr>
      <w:t>26</w:t>
    </w:r>
    <w:r>
      <w:rPr>
        <w:rStyle w:val="Nmerodepgina"/>
      </w:rPr>
      <w:fldChar w:fldCharType="end"/>
    </w:r>
  </w:p>
  <w:p w14:paraId="1E400212" w14:textId="77777777" w:rsidR="00210383" w:rsidRPr="00F16D37" w:rsidRDefault="00210383" w:rsidP="0004489C">
    <w:pPr>
      <w:pStyle w:val="Encabezado"/>
      <w:ind w:right="360"/>
      <w:rPr>
        <w:sz w:val="20"/>
        <w:szCs w:val="20"/>
      </w:rPr>
    </w:pPr>
    <w:r w:rsidRPr="00FE4049">
      <w:rPr>
        <w:rFonts w:ascii="Times" w:hAnsi="Times"/>
        <w:sz w:val="20"/>
        <w:szCs w:val="20"/>
        <w:highlight w:val="yellow"/>
        <w:lang w:val="es-ES"/>
      </w:rPr>
      <w:t xml:space="preserve">[GUION </w:t>
    </w:r>
    <w:r>
      <w:rPr>
        <w:rFonts w:ascii="Times" w:hAnsi="Times"/>
        <w:sz w:val="20"/>
        <w:szCs w:val="20"/>
        <w:highlight w:val="yellow"/>
        <w:lang w:val="es-ES"/>
      </w:rPr>
      <w:t>MA</w:t>
    </w:r>
    <w:r w:rsidRPr="00FE4049">
      <w:rPr>
        <w:rFonts w:ascii="Times" w:hAnsi="Times"/>
        <w:sz w:val="20"/>
        <w:szCs w:val="20"/>
        <w:highlight w:val="yellow"/>
        <w:lang w:val="es-ES"/>
      </w:rPr>
      <w:t>_0</w:t>
    </w:r>
    <w:r>
      <w:rPr>
        <w:rFonts w:ascii="Times" w:hAnsi="Times"/>
        <w:sz w:val="20"/>
        <w:szCs w:val="20"/>
        <w:highlight w:val="yellow"/>
        <w:lang w:val="es-ES"/>
      </w:rPr>
      <w:t>6</w:t>
    </w:r>
    <w:r w:rsidRPr="00FE4049">
      <w:rPr>
        <w:rFonts w:ascii="Times" w:hAnsi="Times"/>
        <w:sz w:val="20"/>
        <w:szCs w:val="20"/>
        <w:highlight w:val="yellow"/>
        <w:lang w:val="es-ES"/>
      </w:rPr>
      <w:t>_0</w:t>
    </w:r>
    <w:r>
      <w:rPr>
        <w:rFonts w:ascii="Times" w:hAnsi="Times"/>
        <w:sz w:val="20"/>
        <w:szCs w:val="20"/>
        <w:highlight w:val="yellow"/>
        <w:lang w:val="es-ES"/>
      </w:rPr>
      <w:t>7</w:t>
    </w:r>
    <w:r w:rsidRPr="00FE4049">
      <w:rPr>
        <w:rFonts w:ascii="Times" w:hAnsi="Times"/>
        <w:sz w:val="20"/>
        <w:szCs w:val="20"/>
        <w:highlight w:val="yellow"/>
        <w:lang w:val="es-ES"/>
      </w:rPr>
      <w:t>_CO]</w:t>
    </w:r>
    <w:r w:rsidRPr="00FE4049">
      <w:rPr>
        <w:rFonts w:ascii="Times" w:hAnsi="Times"/>
        <w:sz w:val="20"/>
        <w:szCs w:val="20"/>
        <w:lang w:val="es-ES"/>
      </w:rPr>
      <w:t xml:space="preserve"> Guion 0</w:t>
    </w:r>
    <w:r>
      <w:rPr>
        <w:rFonts w:ascii="Times" w:hAnsi="Times"/>
        <w:sz w:val="20"/>
        <w:szCs w:val="20"/>
        <w:lang w:val="es-ES"/>
      </w:rPr>
      <w:t>7</w:t>
    </w:r>
    <w:r w:rsidRPr="00FE4049">
      <w:rPr>
        <w:rFonts w:ascii="Times" w:hAnsi="Times"/>
        <w:sz w:val="20"/>
        <w:szCs w:val="20"/>
        <w:lang w:val="es-ES"/>
      </w:rPr>
      <w:t xml:space="preserve">. </w:t>
    </w:r>
    <w:r>
      <w:rPr>
        <w:b/>
        <w:sz w:val="22"/>
        <w:szCs w:val="22"/>
      </w:rPr>
      <w:t>Los números decimales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11071"/>
    <w:multiLevelType w:val="hybridMultilevel"/>
    <w:tmpl w:val="46883F46"/>
    <w:lvl w:ilvl="0" w:tplc="5652DBC8">
      <w:start w:val="1"/>
      <w:numFmt w:val="bullet"/>
      <w:lvlText w:val=""/>
      <w:lvlJc w:val="left"/>
      <w:pPr>
        <w:ind w:left="720" w:hanging="360"/>
      </w:pPr>
      <w:rPr>
        <w:rFonts w:ascii="Symbol" w:eastAsiaTheme="minorHAnsi" w:hAnsi="Symbol" w:cs="Aria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231403"/>
    <w:multiLevelType w:val="hybridMultilevel"/>
    <w:tmpl w:val="52422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7712FFA"/>
    <w:multiLevelType w:val="hybridMultilevel"/>
    <w:tmpl w:val="E67494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A5D40D8"/>
    <w:multiLevelType w:val="multilevel"/>
    <w:tmpl w:val="DFAA426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0E144B26"/>
    <w:multiLevelType w:val="multilevel"/>
    <w:tmpl w:val="7C2C2FB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27C602D"/>
    <w:multiLevelType w:val="hybridMultilevel"/>
    <w:tmpl w:val="B21EA454"/>
    <w:lvl w:ilvl="0" w:tplc="3030FBE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3182130"/>
    <w:multiLevelType w:val="multilevel"/>
    <w:tmpl w:val="C6DEEFC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4177B5D"/>
    <w:multiLevelType w:val="multilevel"/>
    <w:tmpl w:val="C6DEEFC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42E6C09"/>
    <w:multiLevelType w:val="multilevel"/>
    <w:tmpl w:val="E48675CC"/>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170D0802"/>
    <w:multiLevelType w:val="hybridMultilevel"/>
    <w:tmpl w:val="7B04E992"/>
    <w:lvl w:ilvl="0" w:tplc="388257E6">
      <w:start w:val="1"/>
      <w:numFmt w:val="decimal"/>
      <w:lvlText w:val="%1."/>
      <w:lvlJc w:val="left"/>
      <w:pPr>
        <w:ind w:left="1068" w:hanging="360"/>
      </w:pPr>
      <w:rPr>
        <w:rFonts w:hint="default"/>
      </w:rPr>
    </w:lvl>
    <w:lvl w:ilvl="1" w:tplc="240A0019">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nsid w:val="1A92198C"/>
    <w:multiLevelType w:val="multilevel"/>
    <w:tmpl w:val="7294FF30"/>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1">
    <w:nsid w:val="1EC23369"/>
    <w:multiLevelType w:val="multilevel"/>
    <w:tmpl w:val="036E07A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5192B8B"/>
    <w:multiLevelType w:val="multilevel"/>
    <w:tmpl w:val="6E8E99F6"/>
    <w:lvl w:ilvl="0">
      <w:start w:val="4"/>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3">
    <w:nsid w:val="3E7001A1"/>
    <w:multiLevelType w:val="hybridMultilevel"/>
    <w:tmpl w:val="892E416C"/>
    <w:lvl w:ilvl="0" w:tplc="510A7742">
      <w:numFmt w:val="bullet"/>
      <w:lvlText w:val="-"/>
      <w:lvlJc w:val="left"/>
      <w:pPr>
        <w:ind w:left="720" w:hanging="360"/>
      </w:pPr>
      <w:rPr>
        <w:rFonts w:ascii="Arial" w:eastAsiaTheme="minorHAnsi" w:hAnsi="Arial" w:cs="Arial" w:hint="default"/>
        <w:color w:val="333333"/>
        <w:sz w:val="21"/>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420A447A"/>
    <w:multiLevelType w:val="multilevel"/>
    <w:tmpl w:val="7A22E62E"/>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B0D6DC1"/>
    <w:multiLevelType w:val="hybridMultilevel"/>
    <w:tmpl w:val="CB58ACBA"/>
    <w:lvl w:ilvl="0" w:tplc="F39434A4">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502147E1"/>
    <w:multiLevelType w:val="multilevel"/>
    <w:tmpl w:val="9426086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584F0E15"/>
    <w:multiLevelType w:val="hybridMultilevel"/>
    <w:tmpl w:val="F5905B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8B02E02"/>
    <w:multiLevelType w:val="multilevel"/>
    <w:tmpl w:val="EEEC937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61B100D5"/>
    <w:multiLevelType w:val="multilevel"/>
    <w:tmpl w:val="3AC4D4E8"/>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0">
    <w:nsid w:val="68A70F3B"/>
    <w:multiLevelType w:val="multilevel"/>
    <w:tmpl w:val="EDE4E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8F95EF6"/>
    <w:multiLevelType w:val="multilevel"/>
    <w:tmpl w:val="38A445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A5A57C9"/>
    <w:multiLevelType w:val="multilevel"/>
    <w:tmpl w:val="EB024354"/>
    <w:lvl w:ilvl="0">
      <w:start w:val="3"/>
      <w:numFmt w:val="decimal"/>
      <w:lvlText w:val="%1"/>
      <w:lvlJc w:val="left"/>
      <w:pPr>
        <w:ind w:left="380" w:hanging="38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72A0300C"/>
    <w:multiLevelType w:val="hybridMultilevel"/>
    <w:tmpl w:val="D8860666"/>
    <w:lvl w:ilvl="0" w:tplc="F9109112">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nsid w:val="7FBF25EB"/>
    <w:multiLevelType w:val="multilevel"/>
    <w:tmpl w:val="D3D89E5E"/>
    <w:lvl w:ilvl="0">
      <w:start w:val="2"/>
      <w:numFmt w:val="decimal"/>
      <w:lvlText w:val="%1"/>
      <w:lvlJc w:val="left"/>
      <w:pPr>
        <w:ind w:left="380" w:hanging="38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6"/>
  </w:num>
  <w:num w:numId="2">
    <w:abstractNumId w:val="8"/>
  </w:num>
  <w:num w:numId="3">
    <w:abstractNumId w:val="15"/>
  </w:num>
  <w:num w:numId="4">
    <w:abstractNumId w:val="5"/>
  </w:num>
  <w:num w:numId="5">
    <w:abstractNumId w:val="6"/>
  </w:num>
  <w:num w:numId="6">
    <w:abstractNumId w:val="18"/>
  </w:num>
  <w:num w:numId="7">
    <w:abstractNumId w:val="21"/>
  </w:num>
  <w:num w:numId="8">
    <w:abstractNumId w:val="4"/>
  </w:num>
  <w:num w:numId="9">
    <w:abstractNumId w:val="9"/>
  </w:num>
  <w:num w:numId="10">
    <w:abstractNumId w:val="14"/>
  </w:num>
  <w:num w:numId="11">
    <w:abstractNumId w:val="7"/>
  </w:num>
  <w:num w:numId="12">
    <w:abstractNumId w:val="24"/>
  </w:num>
  <w:num w:numId="13">
    <w:abstractNumId w:val="22"/>
  </w:num>
  <w:num w:numId="14">
    <w:abstractNumId w:val="17"/>
  </w:num>
  <w:num w:numId="15">
    <w:abstractNumId w:val="11"/>
  </w:num>
  <w:num w:numId="16">
    <w:abstractNumId w:val="19"/>
  </w:num>
  <w:num w:numId="17">
    <w:abstractNumId w:val="12"/>
  </w:num>
  <w:num w:numId="18">
    <w:abstractNumId w:val="3"/>
  </w:num>
  <w:num w:numId="19">
    <w:abstractNumId w:val="10"/>
  </w:num>
  <w:num w:numId="20">
    <w:abstractNumId w:val="0"/>
  </w:num>
  <w:num w:numId="21">
    <w:abstractNumId w:val="20"/>
  </w:num>
  <w:num w:numId="22">
    <w:abstractNumId w:val="13"/>
  </w:num>
  <w:num w:numId="23">
    <w:abstractNumId w:val="23"/>
  </w:num>
  <w:num w:numId="24">
    <w:abstractNumId w:val="2"/>
  </w:num>
  <w:num w:numId="25">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07C1"/>
    <w:rsid w:val="0000204B"/>
    <w:rsid w:val="000024C6"/>
    <w:rsid w:val="00003A91"/>
    <w:rsid w:val="000040E5"/>
    <w:rsid w:val="000045EE"/>
    <w:rsid w:val="000063E9"/>
    <w:rsid w:val="000064E2"/>
    <w:rsid w:val="000068A4"/>
    <w:rsid w:val="00010B32"/>
    <w:rsid w:val="00011A9A"/>
    <w:rsid w:val="00012056"/>
    <w:rsid w:val="000136FE"/>
    <w:rsid w:val="00013D9F"/>
    <w:rsid w:val="00015B82"/>
    <w:rsid w:val="00016723"/>
    <w:rsid w:val="000170D6"/>
    <w:rsid w:val="000177F1"/>
    <w:rsid w:val="000267CA"/>
    <w:rsid w:val="000277F7"/>
    <w:rsid w:val="000278CC"/>
    <w:rsid w:val="00030E2D"/>
    <w:rsid w:val="00033394"/>
    <w:rsid w:val="00033A3A"/>
    <w:rsid w:val="000353D5"/>
    <w:rsid w:val="0003581C"/>
    <w:rsid w:val="00035DDC"/>
    <w:rsid w:val="00036F85"/>
    <w:rsid w:val="00037FDF"/>
    <w:rsid w:val="00040B51"/>
    <w:rsid w:val="00041148"/>
    <w:rsid w:val="0004273E"/>
    <w:rsid w:val="00042A94"/>
    <w:rsid w:val="000440D9"/>
    <w:rsid w:val="0004489C"/>
    <w:rsid w:val="00045CE8"/>
    <w:rsid w:val="000468AD"/>
    <w:rsid w:val="00046EB5"/>
    <w:rsid w:val="00046F41"/>
    <w:rsid w:val="00047627"/>
    <w:rsid w:val="00050768"/>
    <w:rsid w:val="00051E42"/>
    <w:rsid w:val="00052087"/>
    <w:rsid w:val="000528D4"/>
    <w:rsid w:val="00053744"/>
    <w:rsid w:val="00054A93"/>
    <w:rsid w:val="00055FF5"/>
    <w:rsid w:val="0005679F"/>
    <w:rsid w:val="00056BFD"/>
    <w:rsid w:val="00056FCF"/>
    <w:rsid w:val="000573A2"/>
    <w:rsid w:val="00057679"/>
    <w:rsid w:val="00057B9E"/>
    <w:rsid w:val="000619AE"/>
    <w:rsid w:val="000629EA"/>
    <w:rsid w:val="00064504"/>
    <w:rsid w:val="00064F7F"/>
    <w:rsid w:val="00070223"/>
    <w:rsid w:val="000716B5"/>
    <w:rsid w:val="0007328A"/>
    <w:rsid w:val="0007415B"/>
    <w:rsid w:val="0007752C"/>
    <w:rsid w:val="000802B7"/>
    <w:rsid w:val="00081745"/>
    <w:rsid w:val="00081E63"/>
    <w:rsid w:val="00082EF6"/>
    <w:rsid w:val="0008475A"/>
    <w:rsid w:val="00085D52"/>
    <w:rsid w:val="00086775"/>
    <w:rsid w:val="0008711D"/>
    <w:rsid w:val="000871E0"/>
    <w:rsid w:val="000874F7"/>
    <w:rsid w:val="00092200"/>
    <w:rsid w:val="000924E5"/>
    <w:rsid w:val="00092A9D"/>
    <w:rsid w:val="000930DA"/>
    <w:rsid w:val="0009314C"/>
    <w:rsid w:val="00093254"/>
    <w:rsid w:val="0009379A"/>
    <w:rsid w:val="000943ED"/>
    <w:rsid w:val="000946C0"/>
    <w:rsid w:val="00095B5A"/>
    <w:rsid w:val="00096510"/>
    <w:rsid w:val="00097ACE"/>
    <w:rsid w:val="00097F50"/>
    <w:rsid w:val="000A070F"/>
    <w:rsid w:val="000A089B"/>
    <w:rsid w:val="000A18F1"/>
    <w:rsid w:val="000A1E5D"/>
    <w:rsid w:val="000A3959"/>
    <w:rsid w:val="000A3DA9"/>
    <w:rsid w:val="000A3DE8"/>
    <w:rsid w:val="000A4D90"/>
    <w:rsid w:val="000A7E1A"/>
    <w:rsid w:val="000B2DD2"/>
    <w:rsid w:val="000B369E"/>
    <w:rsid w:val="000B3E90"/>
    <w:rsid w:val="000B5A8D"/>
    <w:rsid w:val="000C0B3F"/>
    <w:rsid w:val="000C17D9"/>
    <w:rsid w:val="000C4BAB"/>
    <w:rsid w:val="000C602F"/>
    <w:rsid w:val="000D05A5"/>
    <w:rsid w:val="000D0E70"/>
    <w:rsid w:val="000D19A3"/>
    <w:rsid w:val="000D3304"/>
    <w:rsid w:val="000D3AAA"/>
    <w:rsid w:val="000D76CE"/>
    <w:rsid w:val="000E1629"/>
    <w:rsid w:val="000E16E2"/>
    <w:rsid w:val="000E1E66"/>
    <w:rsid w:val="000E464D"/>
    <w:rsid w:val="000E4FCF"/>
    <w:rsid w:val="000E50F5"/>
    <w:rsid w:val="000E56BF"/>
    <w:rsid w:val="000E57AF"/>
    <w:rsid w:val="000E7362"/>
    <w:rsid w:val="000F04AA"/>
    <w:rsid w:val="000F0C7A"/>
    <w:rsid w:val="000F3118"/>
    <w:rsid w:val="000F3A1A"/>
    <w:rsid w:val="000F4F77"/>
    <w:rsid w:val="000F7B46"/>
    <w:rsid w:val="001018A7"/>
    <w:rsid w:val="001018BE"/>
    <w:rsid w:val="00101D89"/>
    <w:rsid w:val="00102266"/>
    <w:rsid w:val="0010342B"/>
    <w:rsid w:val="00106C05"/>
    <w:rsid w:val="00110761"/>
    <w:rsid w:val="001121E7"/>
    <w:rsid w:val="0011245D"/>
    <w:rsid w:val="00112EDC"/>
    <w:rsid w:val="00121317"/>
    <w:rsid w:val="00122683"/>
    <w:rsid w:val="001239A8"/>
    <w:rsid w:val="001246F9"/>
    <w:rsid w:val="001300C4"/>
    <w:rsid w:val="001316BE"/>
    <w:rsid w:val="00131E07"/>
    <w:rsid w:val="00133089"/>
    <w:rsid w:val="0013385F"/>
    <w:rsid w:val="00134A9E"/>
    <w:rsid w:val="00134FDE"/>
    <w:rsid w:val="001354F3"/>
    <w:rsid w:val="00135E31"/>
    <w:rsid w:val="00136998"/>
    <w:rsid w:val="00140B08"/>
    <w:rsid w:val="00140BD0"/>
    <w:rsid w:val="00140D65"/>
    <w:rsid w:val="00143587"/>
    <w:rsid w:val="001435BE"/>
    <w:rsid w:val="00143F5A"/>
    <w:rsid w:val="00144E87"/>
    <w:rsid w:val="001458B4"/>
    <w:rsid w:val="0014659F"/>
    <w:rsid w:val="00147210"/>
    <w:rsid w:val="00147D40"/>
    <w:rsid w:val="00150A19"/>
    <w:rsid w:val="00152DB8"/>
    <w:rsid w:val="00155295"/>
    <w:rsid w:val="00155DDA"/>
    <w:rsid w:val="001561C2"/>
    <w:rsid w:val="00161D0A"/>
    <w:rsid w:val="00163E0E"/>
    <w:rsid w:val="00164C58"/>
    <w:rsid w:val="001738BE"/>
    <w:rsid w:val="0017540B"/>
    <w:rsid w:val="00175AA8"/>
    <w:rsid w:val="00176E21"/>
    <w:rsid w:val="00177A1F"/>
    <w:rsid w:val="001817C6"/>
    <w:rsid w:val="001837E2"/>
    <w:rsid w:val="00183D03"/>
    <w:rsid w:val="00183EBC"/>
    <w:rsid w:val="0018426E"/>
    <w:rsid w:val="0018784F"/>
    <w:rsid w:val="00191882"/>
    <w:rsid w:val="00191ED1"/>
    <w:rsid w:val="00193B1C"/>
    <w:rsid w:val="0019469F"/>
    <w:rsid w:val="00195E54"/>
    <w:rsid w:val="001A1F4D"/>
    <w:rsid w:val="001A2B3A"/>
    <w:rsid w:val="001A42BD"/>
    <w:rsid w:val="001A4664"/>
    <w:rsid w:val="001A5A95"/>
    <w:rsid w:val="001A5E30"/>
    <w:rsid w:val="001B1F44"/>
    <w:rsid w:val="001B37F8"/>
    <w:rsid w:val="001B3DAF"/>
    <w:rsid w:val="001B4371"/>
    <w:rsid w:val="001B5F37"/>
    <w:rsid w:val="001B7279"/>
    <w:rsid w:val="001B7A0D"/>
    <w:rsid w:val="001C02A8"/>
    <w:rsid w:val="001C161B"/>
    <w:rsid w:val="001C6229"/>
    <w:rsid w:val="001D182B"/>
    <w:rsid w:val="001D20B6"/>
    <w:rsid w:val="001D42D1"/>
    <w:rsid w:val="001D49CD"/>
    <w:rsid w:val="001D54D1"/>
    <w:rsid w:val="001D601A"/>
    <w:rsid w:val="001D6E31"/>
    <w:rsid w:val="001D7F1B"/>
    <w:rsid w:val="001E1355"/>
    <w:rsid w:val="001E3EA5"/>
    <w:rsid w:val="001E4180"/>
    <w:rsid w:val="001E7BE4"/>
    <w:rsid w:val="001F0A81"/>
    <w:rsid w:val="001F0E7A"/>
    <w:rsid w:val="001F16AE"/>
    <w:rsid w:val="001F1D22"/>
    <w:rsid w:val="001F1D8F"/>
    <w:rsid w:val="001F26C5"/>
    <w:rsid w:val="001F2873"/>
    <w:rsid w:val="001F391D"/>
    <w:rsid w:val="002022A7"/>
    <w:rsid w:val="0020303A"/>
    <w:rsid w:val="00204200"/>
    <w:rsid w:val="0020599A"/>
    <w:rsid w:val="00210383"/>
    <w:rsid w:val="0021072A"/>
    <w:rsid w:val="002116AD"/>
    <w:rsid w:val="00212435"/>
    <w:rsid w:val="00212459"/>
    <w:rsid w:val="00214515"/>
    <w:rsid w:val="002204AA"/>
    <w:rsid w:val="002209FB"/>
    <w:rsid w:val="00221430"/>
    <w:rsid w:val="0023016E"/>
    <w:rsid w:val="0023095B"/>
    <w:rsid w:val="00230B4F"/>
    <w:rsid w:val="00232291"/>
    <w:rsid w:val="00232BD9"/>
    <w:rsid w:val="00233CD5"/>
    <w:rsid w:val="00235450"/>
    <w:rsid w:val="0023765B"/>
    <w:rsid w:val="002406F9"/>
    <w:rsid w:val="002437AA"/>
    <w:rsid w:val="00243875"/>
    <w:rsid w:val="00244336"/>
    <w:rsid w:val="002514C9"/>
    <w:rsid w:val="00251F5B"/>
    <w:rsid w:val="00252A72"/>
    <w:rsid w:val="00252C5B"/>
    <w:rsid w:val="00257DDB"/>
    <w:rsid w:val="00262CA7"/>
    <w:rsid w:val="002632B2"/>
    <w:rsid w:val="00264B58"/>
    <w:rsid w:val="002669A0"/>
    <w:rsid w:val="00266F4B"/>
    <w:rsid w:val="00272066"/>
    <w:rsid w:val="00272B00"/>
    <w:rsid w:val="00273007"/>
    <w:rsid w:val="00274ADE"/>
    <w:rsid w:val="00276C9D"/>
    <w:rsid w:val="002814E9"/>
    <w:rsid w:val="00285778"/>
    <w:rsid w:val="00285811"/>
    <w:rsid w:val="00286251"/>
    <w:rsid w:val="002875EC"/>
    <w:rsid w:val="002939C9"/>
    <w:rsid w:val="00296517"/>
    <w:rsid w:val="002973CB"/>
    <w:rsid w:val="002A07B3"/>
    <w:rsid w:val="002A1DF9"/>
    <w:rsid w:val="002A1E54"/>
    <w:rsid w:val="002A239D"/>
    <w:rsid w:val="002A239E"/>
    <w:rsid w:val="002A3203"/>
    <w:rsid w:val="002A344E"/>
    <w:rsid w:val="002A37CF"/>
    <w:rsid w:val="002A6B17"/>
    <w:rsid w:val="002A6C11"/>
    <w:rsid w:val="002A768B"/>
    <w:rsid w:val="002B0F59"/>
    <w:rsid w:val="002B253B"/>
    <w:rsid w:val="002B7F62"/>
    <w:rsid w:val="002C194D"/>
    <w:rsid w:val="002C2770"/>
    <w:rsid w:val="002C3F4B"/>
    <w:rsid w:val="002C5ADE"/>
    <w:rsid w:val="002C6CDA"/>
    <w:rsid w:val="002C7D17"/>
    <w:rsid w:val="002D006E"/>
    <w:rsid w:val="002D1656"/>
    <w:rsid w:val="002D1E97"/>
    <w:rsid w:val="002D254F"/>
    <w:rsid w:val="002D2B46"/>
    <w:rsid w:val="002D2FE7"/>
    <w:rsid w:val="002E080E"/>
    <w:rsid w:val="002E0A3A"/>
    <w:rsid w:val="002E0D31"/>
    <w:rsid w:val="002E34D4"/>
    <w:rsid w:val="002E7393"/>
    <w:rsid w:val="002F0DE4"/>
    <w:rsid w:val="002F3FB5"/>
    <w:rsid w:val="002F5486"/>
    <w:rsid w:val="002F65ED"/>
    <w:rsid w:val="0030019A"/>
    <w:rsid w:val="003030CE"/>
    <w:rsid w:val="00304F3E"/>
    <w:rsid w:val="00305F48"/>
    <w:rsid w:val="0030709A"/>
    <w:rsid w:val="0030735E"/>
    <w:rsid w:val="00312A3B"/>
    <w:rsid w:val="00312F78"/>
    <w:rsid w:val="00313185"/>
    <w:rsid w:val="003139FA"/>
    <w:rsid w:val="003150E5"/>
    <w:rsid w:val="00315470"/>
    <w:rsid w:val="003154D3"/>
    <w:rsid w:val="0031684A"/>
    <w:rsid w:val="003168FB"/>
    <w:rsid w:val="00317BAB"/>
    <w:rsid w:val="00317F68"/>
    <w:rsid w:val="0032206E"/>
    <w:rsid w:val="0032234E"/>
    <w:rsid w:val="00322B1F"/>
    <w:rsid w:val="00322D61"/>
    <w:rsid w:val="00323B2C"/>
    <w:rsid w:val="00324E6A"/>
    <w:rsid w:val="00325653"/>
    <w:rsid w:val="00326FC9"/>
    <w:rsid w:val="00326FCA"/>
    <w:rsid w:val="003270F6"/>
    <w:rsid w:val="00327549"/>
    <w:rsid w:val="0033015E"/>
    <w:rsid w:val="00330951"/>
    <w:rsid w:val="00331E66"/>
    <w:rsid w:val="00332709"/>
    <w:rsid w:val="00333D4F"/>
    <w:rsid w:val="003351DA"/>
    <w:rsid w:val="003364F7"/>
    <w:rsid w:val="0033743D"/>
    <w:rsid w:val="00340782"/>
    <w:rsid w:val="00342025"/>
    <w:rsid w:val="00342521"/>
    <w:rsid w:val="00346730"/>
    <w:rsid w:val="003471C8"/>
    <w:rsid w:val="00347250"/>
    <w:rsid w:val="00347BA5"/>
    <w:rsid w:val="00350AB9"/>
    <w:rsid w:val="003521B0"/>
    <w:rsid w:val="003524CB"/>
    <w:rsid w:val="003534B8"/>
    <w:rsid w:val="003556F1"/>
    <w:rsid w:val="00356434"/>
    <w:rsid w:val="0035791B"/>
    <w:rsid w:val="00362BCE"/>
    <w:rsid w:val="0036393A"/>
    <w:rsid w:val="00364D84"/>
    <w:rsid w:val="00365A47"/>
    <w:rsid w:val="0036644C"/>
    <w:rsid w:val="00371F85"/>
    <w:rsid w:val="0037257F"/>
    <w:rsid w:val="00376179"/>
    <w:rsid w:val="00376B66"/>
    <w:rsid w:val="003773D7"/>
    <w:rsid w:val="003812EB"/>
    <w:rsid w:val="0038315B"/>
    <w:rsid w:val="0038456F"/>
    <w:rsid w:val="00385C30"/>
    <w:rsid w:val="00385E3E"/>
    <w:rsid w:val="00386ABD"/>
    <w:rsid w:val="0039123C"/>
    <w:rsid w:val="0039218A"/>
    <w:rsid w:val="003926E6"/>
    <w:rsid w:val="00393AF2"/>
    <w:rsid w:val="00394AE7"/>
    <w:rsid w:val="00395512"/>
    <w:rsid w:val="00395F9D"/>
    <w:rsid w:val="00396E33"/>
    <w:rsid w:val="003A0493"/>
    <w:rsid w:val="003A1C94"/>
    <w:rsid w:val="003A2A39"/>
    <w:rsid w:val="003A3208"/>
    <w:rsid w:val="003A5FBA"/>
    <w:rsid w:val="003A63E0"/>
    <w:rsid w:val="003A6E21"/>
    <w:rsid w:val="003A77D4"/>
    <w:rsid w:val="003A784A"/>
    <w:rsid w:val="003B0407"/>
    <w:rsid w:val="003B079E"/>
    <w:rsid w:val="003B2140"/>
    <w:rsid w:val="003B28EC"/>
    <w:rsid w:val="003B2901"/>
    <w:rsid w:val="003B6E27"/>
    <w:rsid w:val="003B7E6A"/>
    <w:rsid w:val="003C0290"/>
    <w:rsid w:val="003C20B8"/>
    <w:rsid w:val="003C2B9F"/>
    <w:rsid w:val="003C2D6D"/>
    <w:rsid w:val="003C306F"/>
    <w:rsid w:val="003C50CE"/>
    <w:rsid w:val="003C5B2B"/>
    <w:rsid w:val="003C6ADD"/>
    <w:rsid w:val="003C6C1F"/>
    <w:rsid w:val="003C75E1"/>
    <w:rsid w:val="003C7E6B"/>
    <w:rsid w:val="003D026B"/>
    <w:rsid w:val="003D099A"/>
    <w:rsid w:val="003D0B91"/>
    <w:rsid w:val="003D285A"/>
    <w:rsid w:val="003D362C"/>
    <w:rsid w:val="003D482F"/>
    <w:rsid w:val="003D7901"/>
    <w:rsid w:val="003D7997"/>
    <w:rsid w:val="003E024E"/>
    <w:rsid w:val="003E036B"/>
    <w:rsid w:val="003E06C0"/>
    <w:rsid w:val="003E1651"/>
    <w:rsid w:val="003E1A2E"/>
    <w:rsid w:val="003E1BE1"/>
    <w:rsid w:val="003E38FF"/>
    <w:rsid w:val="003E39CA"/>
    <w:rsid w:val="003E5D6A"/>
    <w:rsid w:val="003E6388"/>
    <w:rsid w:val="003E6C21"/>
    <w:rsid w:val="003F1B3A"/>
    <w:rsid w:val="003F2984"/>
    <w:rsid w:val="003F2F74"/>
    <w:rsid w:val="003F386F"/>
    <w:rsid w:val="003F3EE5"/>
    <w:rsid w:val="003F3F62"/>
    <w:rsid w:val="003F42C3"/>
    <w:rsid w:val="003F4DDB"/>
    <w:rsid w:val="003F4E5A"/>
    <w:rsid w:val="003F6D90"/>
    <w:rsid w:val="003F6E14"/>
    <w:rsid w:val="003F7179"/>
    <w:rsid w:val="004008B7"/>
    <w:rsid w:val="00401B22"/>
    <w:rsid w:val="00402A03"/>
    <w:rsid w:val="00402AAF"/>
    <w:rsid w:val="00404CF7"/>
    <w:rsid w:val="00407C56"/>
    <w:rsid w:val="004141BD"/>
    <w:rsid w:val="00416B09"/>
    <w:rsid w:val="00417687"/>
    <w:rsid w:val="00422B02"/>
    <w:rsid w:val="00424E87"/>
    <w:rsid w:val="0042512A"/>
    <w:rsid w:val="00425943"/>
    <w:rsid w:val="004274ED"/>
    <w:rsid w:val="004274FA"/>
    <w:rsid w:val="004305FA"/>
    <w:rsid w:val="00430CE8"/>
    <w:rsid w:val="004343A7"/>
    <w:rsid w:val="00436E0A"/>
    <w:rsid w:val="004374CC"/>
    <w:rsid w:val="00440AF7"/>
    <w:rsid w:val="0044314A"/>
    <w:rsid w:val="004434F2"/>
    <w:rsid w:val="00446FBC"/>
    <w:rsid w:val="004506D7"/>
    <w:rsid w:val="00452BF8"/>
    <w:rsid w:val="00453176"/>
    <w:rsid w:val="00453D0F"/>
    <w:rsid w:val="00453DA5"/>
    <w:rsid w:val="00455E58"/>
    <w:rsid w:val="004560A8"/>
    <w:rsid w:val="00456DF8"/>
    <w:rsid w:val="0046182F"/>
    <w:rsid w:val="00461BC5"/>
    <w:rsid w:val="0046460F"/>
    <w:rsid w:val="004664B8"/>
    <w:rsid w:val="0046708B"/>
    <w:rsid w:val="00467134"/>
    <w:rsid w:val="00470C0F"/>
    <w:rsid w:val="0047209C"/>
    <w:rsid w:val="004725E5"/>
    <w:rsid w:val="004755D6"/>
    <w:rsid w:val="004756AC"/>
    <w:rsid w:val="0047645C"/>
    <w:rsid w:val="004802CB"/>
    <w:rsid w:val="0048119B"/>
    <w:rsid w:val="00482469"/>
    <w:rsid w:val="00482535"/>
    <w:rsid w:val="00483C41"/>
    <w:rsid w:val="00484123"/>
    <w:rsid w:val="00484A58"/>
    <w:rsid w:val="00485A1B"/>
    <w:rsid w:val="004868C3"/>
    <w:rsid w:val="0048783D"/>
    <w:rsid w:val="004905D5"/>
    <w:rsid w:val="00491E50"/>
    <w:rsid w:val="00493A29"/>
    <w:rsid w:val="00493EBC"/>
    <w:rsid w:val="00494824"/>
    <w:rsid w:val="0049786A"/>
    <w:rsid w:val="00497F2A"/>
    <w:rsid w:val="004A0644"/>
    <w:rsid w:val="004A1802"/>
    <w:rsid w:val="004A385C"/>
    <w:rsid w:val="004A3952"/>
    <w:rsid w:val="004A4334"/>
    <w:rsid w:val="004A6044"/>
    <w:rsid w:val="004A6E6E"/>
    <w:rsid w:val="004B21D1"/>
    <w:rsid w:val="004B3939"/>
    <w:rsid w:val="004B47F2"/>
    <w:rsid w:val="004B6B94"/>
    <w:rsid w:val="004B7E7F"/>
    <w:rsid w:val="004B7F8D"/>
    <w:rsid w:val="004C2881"/>
    <w:rsid w:val="004C408C"/>
    <w:rsid w:val="004C46B1"/>
    <w:rsid w:val="004C4869"/>
    <w:rsid w:val="004C71CF"/>
    <w:rsid w:val="004C7D0C"/>
    <w:rsid w:val="004D3002"/>
    <w:rsid w:val="004D3CE0"/>
    <w:rsid w:val="004D5CF6"/>
    <w:rsid w:val="004D65E8"/>
    <w:rsid w:val="004D7C1C"/>
    <w:rsid w:val="004E0C44"/>
    <w:rsid w:val="004E171D"/>
    <w:rsid w:val="004E50F2"/>
    <w:rsid w:val="004E535D"/>
    <w:rsid w:val="004E5E51"/>
    <w:rsid w:val="004E742B"/>
    <w:rsid w:val="004F040E"/>
    <w:rsid w:val="004F341B"/>
    <w:rsid w:val="004F6AE7"/>
    <w:rsid w:val="005002B7"/>
    <w:rsid w:val="00502BE5"/>
    <w:rsid w:val="00503061"/>
    <w:rsid w:val="00503AB4"/>
    <w:rsid w:val="00506975"/>
    <w:rsid w:val="005113BC"/>
    <w:rsid w:val="00512FAD"/>
    <w:rsid w:val="005132E7"/>
    <w:rsid w:val="00513D1A"/>
    <w:rsid w:val="005141D9"/>
    <w:rsid w:val="00514597"/>
    <w:rsid w:val="00515332"/>
    <w:rsid w:val="005158CD"/>
    <w:rsid w:val="00515B45"/>
    <w:rsid w:val="005167CF"/>
    <w:rsid w:val="00517268"/>
    <w:rsid w:val="00517426"/>
    <w:rsid w:val="00517E60"/>
    <w:rsid w:val="00520CA5"/>
    <w:rsid w:val="00521FFB"/>
    <w:rsid w:val="005222A5"/>
    <w:rsid w:val="005229BD"/>
    <w:rsid w:val="00522E49"/>
    <w:rsid w:val="00523EF5"/>
    <w:rsid w:val="005244D7"/>
    <w:rsid w:val="00525BD4"/>
    <w:rsid w:val="00525FE2"/>
    <w:rsid w:val="005273B3"/>
    <w:rsid w:val="005319D0"/>
    <w:rsid w:val="00531CF8"/>
    <w:rsid w:val="0053396A"/>
    <w:rsid w:val="005348E1"/>
    <w:rsid w:val="0053628B"/>
    <w:rsid w:val="0054022B"/>
    <w:rsid w:val="005407D1"/>
    <w:rsid w:val="00541888"/>
    <w:rsid w:val="00541D80"/>
    <w:rsid w:val="00542BF6"/>
    <w:rsid w:val="00543E8E"/>
    <w:rsid w:val="00544E8C"/>
    <w:rsid w:val="00545BE9"/>
    <w:rsid w:val="00550059"/>
    <w:rsid w:val="00550CBB"/>
    <w:rsid w:val="005518B8"/>
    <w:rsid w:val="00551B2D"/>
    <w:rsid w:val="005556BA"/>
    <w:rsid w:val="0055598D"/>
    <w:rsid w:val="00556554"/>
    <w:rsid w:val="00557707"/>
    <w:rsid w:val="00557857"/>
    <w:rsid w:val="00557A94"/>
    <w:rsid w:val="00557DB9"/>
    <w:rsid w:val="00561243"/>
    <w:rsid w:val="00561431"/>
    <w:rsid w:val="005615B8"/>
    <w:rsid w:val="005633BD"/>
    <w:rsid w:val="0056372C"/>
    <w:rsid w:val="00564275"/>
    <w:rsid w:val="005643AD"/>
    <w:rsid w:val="00565C02"/>
    <w:rsid w:val="0056759D"/>
    <w:rsid w:val="005700AC"/>
    <w:rsid w:val="00570765"/>
    <w:rsid w:val="00570A5F"/>
    <w:rsid w:val="00570BAE"/>
    <w:rsid w:val="00571AE9"/>
    <w:rsid w:val="00572014"/>
    <w:rsid w:val="005726E4"/>
    <w:rsid w:val="00572B35"/>
    <w:rsid w:val="00573021"/>
    <w:rsid w:val="00574A97"/>
    <w:rsid w:val="00576218"/>
    <w:rsid w:val="0057691F"/>
    <w:rsid w:val="00577D57"/>
    <w:rsid w:val="00580CD5"/>
    <w:rsid w:val="005852AD"/>
    <w:rsid w:val="00586468"/>
    <w:rsid w:val="00587381"/>
    <w:rsid w:val="005919AA"/>
    <w:rsid w:val="005939BA"/>
    <w:rsid w:val="00593DFD"/>
    <w:rsid w:val="00594AD1"/>
    <w:rsid w:val="005A02D8"/>
    <w:rsid w:val="005A17BC"/>
    <w:rsid w:val="005A3B16"/>
    <w:rsid w:val="005A40CA"/>
    <w:rsid w:val="005A4C1A"/>
    <w:rsid w:val="005B0283"/>
    <w:rsid w:val="005B0CD9"/>
    <w:rsid w:val="005B1B97"/>
    <w:rsid w:val="005B35C1"/>
    <w:rsid w:val="005B4FAD"/>
    <w:rsid w:val="005B5CA7"/>
    <w:rsid w:val="005B61F4"/>
    <w:rsid w:val="005B648B"/>
    <w:rsid w:val="005B6C90"/>
    <w:rsid w:val="005B6E01"/>
    <w:rsid w:val="005B71BB"/>
    <w:rsid w:val="005C0797"/>
    <w:rsid w:val="005C0B60"/>
    <w:rsid w:val="005C2112"/>
    <w:rsid w:val="005C2681"/>
    <w:rsid w:val="005C40A1"/>
    <w:rsid w:val="005D0909"/>
    <w:rsid w:val="005D1738"/>
    <w:rsid w:val="005D1A56"/>
    <w:rsid w:val="005D21BC"/>
    <w:rsid w:val="005D2E06"/>
    <w:rsid w:val="005D3558"/>
    <w:rsid w:val="005D3C97"/>
    <w:rsid w:val="005D3FA9"/>
    <w:rsid w:val="005D4960"/>
    <w:rsid w:val="005D4BD0"/>
    <w:rsid w:val="005D5078"/>
    <w:rsid w:val="005D6F29"/>
    <w:rsid w:val="005D783D"/>
    <w:rsid w:val="005E129D"/>
    <w:rsid w:val="005E227B"/>
    <w:rsid w:val="005E40AA"/>
    <w:rsid w:val="005E48E2"/>
    <w:rsid w:val="005E7549"/>
    <w:rsid w:val="005E7C7A"/>
    <w:rsid w:val="005F118D"/>
    <w:rsid w:val="005F1BBA"/>
    <w:rsid w:val="005F226C"/>
    <w:rsid w:val="005F4DA4"/>
    <w:rsid w:val="005F6EB6"/>
    <w:rsid w:val="005F7899"/>
    <w:rsid w:val="00601256"/>
    <w:rsid w:val="00604376"/>
    <w:rsid w:val="00605A4C"/>
    <w:rsid w:val="00610EBA"/>
    <w:rsid w:val="0061136C"/>
    <w:rsid w:val="00611FBA"/>
    <w:rsid w:val="00612D36"/>
    <w:rsid w:val="006141AB"/>
    <w:rsid w:val="00616DBC"/>
    <w:rsid w:val="00617660"/>
    <w:rsid w:val="0061799C"/>
    <w:rsid w:val="00620174"/>
    <w:rsid w:val="00620DAD"/>
    <w:rsid w:val="00621979"/>
    <w:rsid w:val="00622ADD"/>
    <w:rsid w:val="006242A7"/>
    <w:rsid w:val="0062484A"/>
    <w:rsid w:val="00626C9A"/>
    <w:rsid w:val="00631109"/>
    <w:rsid w:val="006346A2"/>
    <w:rsid w:val="00634ADF"/>
    <w:rsid w:val="00634E6B"/>
    <w:rsid w:val="00637159"/>
    <w:rsid w:val="00642768"/>
    <w:rsid w:val="00645669"/>
    <w:rsid w:val="00645A68"/>
    <w:rsid w:val="00645DC2"/>
    <w:rsid w:val="0065038E"/>
    <w:rsid w:val="00651CAD"/>
    <w:rsid w:val="00653EB9"/>
    <w:rsid w:val="006603DE"/>
    <w:rsid w:val="006671FA"/>
    <w:rsid w:val="00670091"/>
    <w:rsid w:val="0067230A"/>
    <w:rsid w:val="006743BA"/>
    <w:rsid w:val="006769B2"/>
    <w:rsid w:val="006770FD"/>
    <w:rsid w:val="0068354A"/>
    <w:rsid w:val="0068378A"/>
    <w:rsid w:val="0068599D"/>
    <w:rsid w:val="00685DF6"/>
    <w:rsid w:val="0068736B"/>
    <w:rsid w:val="00687DBC"/>
    <w:rsid w:val="00690A23"/>
    <w:rsid w:val="0069130B"/>
    <w:rsid w:val="006924A0"/>
    <w:rsid w:val="00692540"/>
    <w:rsid w:val="00692844"/>
    <w:rsid w:val="00693291"/>
    <w:rsid w:val="006941C6"/>
    <w:rsid w:val="006959E5"/>
    <w:rsid w:val="00695B29"/>
    <w:rsid w:val="006A0494"/>
    <w:rsid w:val="006A0953"/>
    <w:rsid w:val="006A1381"/>
    <w:rsid w:val="006A2192"/>
    <w:rsid w:val="006A2D60"/>
    <w:rsid w:val="006A3993"/>
    <w:rsid w:val="006A449D"/>
    <w:rsid w:val="006A493A"/>
    <w:rsid w:val="006A5363"/>
    <w:rsid w:val="006A5810"/>
    <w:rsid w:val="006A61BB"/>
    <w:rsid w:val="006A70CF"/>
    <w:rsid w:val="006A7C78"/>
    <w:rsid w:val="006B0124"/>
    <w:rsid w:val="006B0FA4"/>
    <w:rsid w:val="006B1718"/>
    <w:rsid w:val="006B346D"/>
    <w:rsid w:val="006B4B79"/>
    <w:rsid w:val="006B4CD5"/>
    <w:rsid w:val="006B4D97"/>
    <w:rsid w:val="006B7EAC"/>
    <w:rsid w:val="006C075F"/>
    <w:rsid w:val="006C0E5B"/>
    <w:rsid w:val="006C17DF"/>
    <w:rsid w:val="006C3357"/>
    <w:rsid w:val="006C3C5A"/>
    <w:rsid w:val="006C46A1"/>
    <w:rsid w:val="006C497A"/>
    <w:rsid w:val="006C690F"/>
    <w:rsid w:val="006C73B7"/>
    <w:rsid w:val="006D11F6"/>
    <w:rsid w:val="006D1FF8"/>
    <w:rsid w:val="006D24A3"/>
    <w:rsid w:val="006D3E7D"/>
    <w:rsid w:val="006D4074"/>
    <w:rsid w:val="006E04FF"/>
    <w:rsid w:val="006E12B6"/>
    <w:rsid w:val="006E1EBE"/>
    <w:rsid w:val="006E2E6F"/>
    <w:rsid w:val="006E3DFC"/>
    <w:rsid w:val="006E3FCB"/>
    <w:rsid w:val="006E40F4"/>
    <w:rsid w:val="006E4535"/>
    <w:rsid w:val="006E73F7"/>
    <w:rsid w:val="006E7704"/>
    <w:rsid w:val="006F0904"/>
    <w:rsid w:val="006F2E02"/>
    <w:rsid w:val="006F3F0A"/>
    <w:rsid w:val="006F684A"/>
    <w:rsid w:val="006F6B46"/>
    <w:rsid w:val="006F7D3C"/>
    <w:rsid w:val="00702313"/>
    <w:rsid w:val="0070244F"/>
    <w:rsid w:val="00702D33"/>
    <w:rsid w:val="00704D28"/>
    <w:rsid w:val="00706A0F"/>
    <w:rsid w:val="00706AB7"/>
    <w:rsid w:val="00706E6D"/>
    <w:rsid w:val="00706FEB"/>
    <w:rsid w:val="007070AC"/>
    <w:rsid w:val="007109CF"/>
    <w:rsid w:val="007114E8"/>
    <w:rsid w:val="00723E98"/>
    <w:rsid w:val="00724705"/>
    <w:rsid w:val="00724CA8"/>
    <w:rsid w:val="00725D66"/>
    <w:rsid w:val="00726376"/>
    <w:rsid w:val="007300AE"/>
    <w:rsid w:val="007311BE"/>
    <w:rsid w:val="00732923"/>
    <w:rsid w:val="00736490"/>
    <w:rsid w:val="00736BA2"/>
    <w:rsid w:val="00740BB9"/>
    <w:rsid w:val="007415A9"/>
    <w:rsid w:val="00741906"/>
    <w:rsid w:val="00741C41"/>
    <w:rsid w:val="00742DFC"/>
    <w:rsid w:val="007454E3"/>
    <w:rsid w:val="007466A1"/>
    <w:rsid w:val="00747361"/>
    <w:rsid w:val="007530AF"/>
    <w:rsid w:val="0075379D"/>
    <w:rsid w:val="00753E7B"/>
    <w:rsid w:val="007542B7"/>
    <w:rsid w:val="00754979"/>
    <w:rsid w:val="007574BF"/>
    <w:rsid w:val="00757CF0"/>
    <w:rsid w:val="00762245"/>
    <w:rsid w:val="00767C36"/>
    <w:rsid w:val="0077084B"/>
    <w:rsid w:val="007708FA"/>
    <w:rsid w:val="007717F3"/>
    <w:rsid w:val="007726E7"/>
    <w:rsid w:val="00772B97"/>
    <w:rsid w:val="00773DE0"/>
    <w:rsid w:val="007746ED"/>
    <w:rsid w:val="00774F39"/>
    <w:rsid w:val="00780218"/>
    <w:rsid w:val="00780595"/>
    <w:rsid w:val="007814A8"/>
    <w:rsid w:val="00782988"/>
    <w:rsid w:val="00782D81"/>
    <w:rsid w:val="00783621"/>
    <w:rsid w:val="007838F6"/>
    <w:rsid w:val="00783C10"/>
    <w:rsid w:val="00784158"/>
    <w:rsid w:val="00785E93"/>
    <w:rsid w:val="00785F84"/>
    <w:rsid w:val="007864B8"/>
    <w:rsid w:val="0078793A"/>
    <w:rsid w:val="00787A56"/>
    <w:rsid w:val="0079050E"/>
    <w:rsid w:val="00791AD7"/>
    <w:rsid w:val="0079214A"/>
    <w:rsid w:val="00793B45"/>
    <w:rsid w:val="00793CD6"/>
    <w:rsid w:val="00794716"/>
    <w:rsid w:val="00794815"/>
    <w:rsid w:val="00796526"/>
    <w:rsid w:val="00797AF2"/>
    <w:rsid w:val="007A0EDA"/>
    <w:rsid w:val="007A39AF"/>
    <w:rsid w:val="007A3B9C"/>
    <w:rsid w:val="007A45A9"/>
    <w:rsid w:val="007A6A37"/>
    <w:rsid w:val="007A6FCA"/>
    <w:rsid w:val="007A7625"/>
    <w:rsid w:val="007B08A6"/>
    <w:rsid w:val="007B09E0"/>
    <w:rsid w:val="007B0BD9"/>
    <w:rsid w:val="007B0BEE"/>
    <w:rsid w:val="007B2236"/>
    <w:rsid w:val="007B341F"/>
    <w:rsid w:val="007B53C9"/>
    <w:rsid w:val="007B54A2"/>
    <w:rsid w:val="007B57AD"/>
    <w:rsid w:val="007B65E0"/>
    <w:rsid w:val="007C07BE"/>
    <w:rsid w:val="007C192C"/>
    <w:rsid w:val="007C5226"/>
    <w:rsid w:val="007C7404"/>
    <w:rsid w:val="007D2B1E"/>
    <w:rsid w:val="007D6CA3"/>
    <w:rsid w:val="007D7A29"/>
    <w:rsid w:val="007E24B0"/>
    <w:rsid w:val="007E3733"/>
    <w:rsid w:val="007E56ED"/>
    <w:rsid w:val="007E6B4B"/>
    <w:rsid w:val="007F0867"/>
    <w:rsid w:val="007F27B1"/>
    <w:rsid w:val="007F2B3E"/>
    <w:rsid w:val="007F4768"/>
    <w:rsid w:val="007F4CA9"/>
    <w:rsid w:val="007F4F55"/>
    <w:rsid w:val="007F51B3"/>
    <w:rsid w:val="007F648E"/>
    <w:rsid w:val="007F6A35"/>
    <w:rsid w:val="007F6F6A"/>
    <w:rsid w:val="00800ED8"/>
    <w:rsid w:val="00804B8D"/>
    <w:rsid w:val="00804E08"/>
    <w:rsid w:val="00806DFA"/>
    <w:rsid w:val="00810A81"/>
    <w:rsid w:val="008119A3"/>
    <w:rsid w:val="00812894"/>
    <w:rsid w:val="0081772D"/>
    <w:rsid w:val="00820E89"/>
    <w:rsid w:val="00821CEC"/>
    <w:rsid w:val="00824C14"/>
    <w:rsid w:val="0082620B"/>
    <w:rsid w:val="00826289"/>
    <w:rsid w:val="0082771A"/>
    <w:rsid w:val="008278AE"/>
    <w:rsid w:val="00827F9B"/>
    <w:rsid w:val="00830978"/>
    <w:rsid w:val="00833317"/>
    <w:rsid w:val="00834AF9"/>
    <w:rsid w:val="00835130"/>
    <w:rsid w:val="008420C8"/>
    <w:rsid w:val="008421CC"/>
    <w:rsid w:val="00842252"/>
    <w:rsid w:val="00843D4F"/>
    <w:rsid w:val="0084479D"/>
    <w:rsid w:val="00845E19"/>
    <w:rsid w:val="00846BA6"/>
    <w:rsid w:val="008476F6"/>
    <w:rsid w:val="00847EA7"/>
    <w:rsid w:val="00850A49"/>
    <w:rsid w:val="00854B41"/>
    <w:rsid w:val="00855500"/>
    <w:rsid w:val="008648CE"/>
    <w:rsid w:val="00864B03"/>
    <w:rsid w:val="00864FE2"/>
    <w:rsid w:val="0086569F"/>
    <w:rsid w:val="0086587A"/>
    <w:rsid w:val="00866620"/>
    <w:rsid w:val="00870987"/>
    <w:rsid w:val="00871D79"/>
    <w:rsid w:val="0087270D"/>
    <w:rsid w:val="00872B3E"/>
    <w:rsid w:val="00875612"/>
    <w:rsid w:val="008809A1"/>
    <w:rsid w:val="008819B4"/>
    <w:rsid w:val="00881D47"/>
    <w:rsid w:val="008820C3"/>
    <w:rsid w:val="008825B3"/>
    <w:rsid w:val="0088291C"/>
    <w:rsid w:val="00885B32"/>
    <w:rsid w:val="00886BE2"/>
    <w:rsid w:val="0089265D"/>
    <w:rsid w:val="00893017"/>
    <w:rsid w:val="00894DA3"/>
    <w:rsid w:val="008969D0"/>
    <w:rsid w:val="008A00D9"/>
    <w:rsid w:val="008A0201"/>
    <w:rsid w:val="008A07D8"/>
    <w:rsid w:val="008A0D4A"/>
    <w:rsid w:val="008A1BD7"/>
    <w:rsid w:val="008A2CA7"/>
    <w:rsid w:val="008A4D14"/>
    <w:rsid w:val="008A51E7"/>
    <w:rsid w:val="008B03F7"/>
    <w:rsid w:val="008B0F0D"/>
    <w:rsid w:val="008B4C96"/>
    <w:rsid w:val="008B59E9"/>
    <w:rsid w:val="008B6F21"/>
    <w:rsid w:val="008B7139"/>
    <w:rsid w:val="008B78B3"/>
    <w:rsid w:val="008B7ECC"/>
    <w:rsid w:val="008C0571"/>
    <w:rsid w:val="008C184A"/>
    <w:rsid w:val="008C1B5B"/>
    <w:rsid w:val="008C2F46"/>
    <w:rsid w:val="008C2F79"/>
    <w:rsid w:val="008C3C24"/>
    <w:rsid w:val="008C4647"/>
    <w:rsid w:val="008C4EBD"/>
    <w:rsid w:val="008C6D7A"/>
    <w:rsid w:val="008C79F8"/>
    <w:rsid w:val="008D1480"/>
    <w:rsid w:val="008D2102"/>
    <w:rsid w:val="008D2A51"/>
    <w:rsid w:val="008D33F3"/>
    <w:rsid w:val="008D3EFF"/>
    <w:rsid w:val="008D4027"/>
    <w:rsid w:val="008D4A75"/>
    <w:rsid w:val="008D4E2E"/>
    <w:rsid w:val="008D5541"/>
    <w:rsid w:val="008D6275"/>
    <w:rsid w:val="008D6FD5"/>
    <w:rsid w:val="008D7C57"/>
    <w:rsid w:val="008E2DE9"/>
    <w:rsid w:val="008E43FD"/>
    <w:rsid w:val="008E559F"/>
    <w:rsid w:val="008E5A55"/>
    <w:rsid w:val="008F0156"/>
    <w:rsid w:val="008F042B"/>
    <w:rsid w:val="008F04B5"/>
    <w:rsid w:val="008F2C6B"/>
    <w:rsid w:val="008F3316"/>
    <w:rsid w:val="008F461A"/>
    <w:rsid w:val="008F4B10"/>
    <w:rsid w:val="008F4EBC"/>
    <w:rsid w:val="008F6937"/>
    <w:rsid w:val="008F6C14"/>
    <w:rsid w:val="008F70FB"/>
    <w:rsid w:val="009008AA"/>
    <w:rsid w:val="009037BD"/>
    <w:rsid w:val="00903F9E"/>
    <w:rsid w:val="00904A13"/>
    <w:rsid w:val="00905F4B"/>
    <w:rsid w:val="00906CE6"/>
    <w:rsid w:val="00906EFB"/>
    <w:rsid w:val="009074D5"/>
    <w:rsid w:val="00907B2A"/>
    <w:rsid w:val="00907EC6"/>
    <w:rsid w:val="00910C86"/>
    <w:rsid w:val="00911C9A"/>
    <w:rsid w:val="00912B3C"/>
    <w:rsid w:val="00912EB2"/>
    <w:rsid w:val="009153F5"/>
    <w:rsid w:val="00920A72"/>
    <w:rsid w:val="009240C9"/>
    <w:rsid w:val="00927CC1"/>
    <w:rsid w:val="009312D0"/>
    <w:rsid w:val="00932347"/>
    <w:rsid w:val="00933631"/>
    <w:rsid w:val="00933D7A"/>
    <w:rsid w:val="009357BB"/>
    <w:rsid w:val="00936E29"/>
    <w:rsid w:val="0093732D"/>
    <w:rsid w:val="00937DA9"/>
    <w:rsid w:val="00941729"/>
    <w:rsid w:val="00942AF2"/>
    <w:rsid w:val="00945604"/>
    <w:rsid w:val="00952817"/>
    <w:rsid w:val="00952A91"/>
    <w:rsid w:val="0095345F"/>
    <w:rsid w:val="0095355B"/>
    <w:rsid w:val="00955009"/>
    <w:rsid w:val="009604C5"/>
    <w:rsid w:val="00962623"/>
    <w:rsid w:val="00963B92"/>
    <w:rsid w:val="00963CC3"/>
    <w:rsid w:val="00964C21"/>
    <w:rsid w:val="009655BE"/>
    <w:rsid w:val="00966148"/>
    <w:rsid w:val="009661D3"/>
    <w:rsid w:val="00966BCF"/>
    <w:rsid w:val="009703E1"/>
    <w:rsid w:val="00970766"/>
    <w:rsid w:val="00971E52"/>
    <w:rsid w:val="00972D6A"/>
    <w:rsid w:val="0097340D"/>
    <w:rsid w:val="00973901"/>
    <w:rsid w:val="00976A1A"/>
    <w:rsid w:val="0098031F"/>
    <w:rsid w:val="0098043E"/>
    <w:rsid w:val="00984C03"/>
    <w:rsid w:val="00986DAF"/>
    <w:rsid w:val="009873E2"/>
    <w:rsid w:val="00987B53"/>
    <w:rsid w:val="0099027B"/>
    <w:rsid w:val="00991209"/>
    <w:rsid w:val="00994885"/>
    <w:rsid w:val="009962E8"/>
    <w:rsid w:val="009963B3"/>
    <w:rsid w:val="009A070E"/>
    <w:rsid w:val="009A078B"/>
    <w:rsid w:val="009A285F"/>
    <w:rsid w:val="009A29B1"/>
    <w:rsid w:val="009A5751"/>
    <w:rsid w:val="009A67C8"/>
    <w:rsid w:val="009B12F9"/>
    <w:rsid w:val="009B1C3D"/>
    <w:rsid w:val="009B2287"/>
    <w:rsid w:val="009B3163"/>
    <w:rsid w:val="009B3AB4"/>
    <w:rsid w:val="009B60CD"/>
    <w:rsid w:val="009B79A0"/>
    <w:rsid w:val="009B7A04"/>
    <w:rsid w:val="009C04CA"/>
    <w:rsid w:val="009C0D65"/>
    <w:rsid w:val="009C15CB"/>
    <w:rsid w:val="009C17CF"/>
    <w:rsid w:val="009C17E7"/>
    <w:rsid w:val="009C1A2F"/>
    <w:rsid w:val="009C3D61"/>
    <w:rsid w:val="009C3F8A"/>
    <w:rsid w:val="009C4CCD"/>
    <w:rsid w:val="009C5A72"/>
    <w:rsid w:val="009D1152"/>
    <w:rsid w:val="009D1C5D"/>
    <w:rsid w:val="009D31DB"/>
    <w:rsid w:val="009D3B9A"/>
    <w:rsid w:val="009D3CA7"/>
    <w:rsid w:val="009D5A2C"/>
    <w:rsid w:val="009D5A80"/>
    <w:rsid w:val="009D5E68"/>
    <w:rsid w:val="009D61BE"/>
    <w:rsid w:val="009D7E43"/>
    <w:rsid w:val="009E25A9"/>
    <w:rsid w:val="009E2A07"/>
    <w:rsid w:val="009E3187"/>
    <w:rsid w:val="009E3818"/>
    <w:rsid w:val="009E3B06"/>
    <w:rsid w:val="009E58FB"/>
    <w:rsid w:val="009E601B"/>
    <w:rsid w:val="009F02B2"/>
    <w:rsid w:val="009F03B0"/>
    <w:rsid w:val="009F182E"/>
    <w:rsid w:val="009F205C"/>
    <w:rsid w:val="009F25C1"/>
    <w:rsid w:val="009F3A09"/>
    <w:rsid w:val="009F3E7C"/>
    <w:rsid w:val="009F4AE0"/>
    <w:rsid w:val="00A00B50"/>
    <w:rsid w:val="00A0258A"/>
    <w:rsid w:val="00A03F95"/>
    <w:rsid w:val="00A055BC"/>
    <w:rsid w:val="00A05739"/>
    <w:rsid w:val="00A0614A"/>
    <w:rsid w:val="00A1083C"/>
    <w:rsid w:val="00A12324"/>
    <w:rsid w:val="00A1377B"/>
    <w:rsid w:val="00A14460"/>
    <w:rsid w:val="00A15085"/>
    <w:rsid w:val="00A15964"/>
    <w:rsid w:val="00A15D9D"/>
    <w:rsid w:val="00A16E62"/>
    <w:rsid w:val="00A21C89"/>
    <w:rsid w:val="00A25ED0"/>
    <w:rsid w:val="00A305A9"/>
    <w:rsid w:val="00A30931"/>
    <w:rsid w:val="00A31F94"/>
    <w:rsid w:val="00A34F0F"/>
    <w:rsid w:val="00A3663B"/>
    <w:rsid w:val="00A41CEE"/>
    <w:rsid w:val="00A433E0"/>
    <w:rsid w:val="00A43806"/>
    <w:rsid w:val="00A4519E"/>
    <w:rsid w:val="00A45D50"/>
    <w:rsid w:val="00A46B4A"/>
    <w:rsid w:val="00A46EB3"/>
    <w:rsid w:val="00A47C12"/>
    <w:rsid w:val="00A51BE5"/>
    <w:rsid w:val="00A52066"/>
    <w:rsid w:val="00A523A6"/>
    <w:rsid w:val="00A538C1"/>
    <w:rsid w:val="00A53A8C"/>
    <w:rsid w:val="00A541B3"/>
    <w:rsid w:val="00A5457B"/>
    <w:rsid w:val="00A54D3F"/>
    <w:rsid w:val="00A55F33"/>
    <w:rsid w:val="00A56F58"/>
    <w:rsid w:val="00A6091F"/>
    <w:rsid w:val="00A60F61"/>
    <w:rsid w:val="00A6198D"/>
    <w:rsid w:val="00A63C60"/>
    <w:rsid w:val="00A63D3D"/>
    <w:rsid w:val="00A65139"/>
    <w:rsid w:val="00A65D5D"/>
    <w:rsid w:val="00A719B6"/>
    <w:rsid w:val="00A7297E"/>
    <w:rsid w:val="00A730DC"/>
    <w:rsid w:val="00A7402E"/>
    <w:rsid w:val="00A74A1C"/>
    <w:rsid w:val="00A76494"/>
    <w:rsid w:val="00A764C8"/>
    <w:rsid w:val="00A76EAC"/>
    <w:rsid w:val="00A80783"/>
    <w:rsid w:val="00A81304"/>
    <w:rsid w:val="00A81DE3"/>
    <w:rsid w:val="00A836A1"/>
    <w:rsid w:val="00A83867"/>
    <w:rsid w:val="00A85F2A"/>
    <w:rsid w:val="00A87374"/>
    <w:rsid w:val="00A87CEE"/>
    <w:rsid w:val="00A9249E"/>
    <w:rsid w:val="00A93236"/>
    <w:rsid w:val="00A93D6F"/>
    <w:rsid w:val="00A95D66"/>
    <w:rsid w:val="00A96A26"/>
    <w:rsid w:val="00A97238"/>
    <w:rsid w:val="00AA4D27"/>
    <w:rsid w:val="00AA58F3"/>
    <w:rsid w:val="00AA5CE7"/>
    <w:rsid w:val="00AA6F28"/>
    <w:rsid w:val="00AA7EA9"/>
    <w:rsid w:val="00AA7FE6"/>
    <w:rsid w:val="00AB01C0"/>
    <w:rsid w:val="00AB05B9"/>
    <w:rsid w:val="00AB1343"/>
    <w:rsid w:val="00AB177D"/>
    <w:rsid w:val="00AB1EE6"/>
    <w:rsid w:val="00AB2100"/>
    <w:rsid w:val="00AB264F"/>
    <w:rsid w:val="00AB30F0"/>
    <w:rsid w:val="00AB4964"/>
    <w:rsid w:val="00AB5C6C"/>
    <w:rsid w:val="00AB605B"/>
    <w:rsid w:val="00AC06E8"/>
    <w:rsid w:val="00AC08F8"/>
    <w:rsid w:val="00AC1D2D"/>
    <w:rsid w:val="00AC1DB8"/>
    <w:rsid w:val="00AC2ADF"/>
    <w:rsid w:val="00AC3685"/>
    <w:rsid w:val="00AC3DE2"/>
    <w:rsid w:val="00AC43BB"/>
    <w:rsid w:val="00AC453C"/>
    <w:rsid w:val="00AC575F"/>
    <w:rsid w:val="00AC58BD"/>
    <w:rsid w:val="00AD0488"/>
    <w:rsid w:val="00AD0B73"/>
    <w:rsid w:val="00AD0CC7"/>
    <w:rsid w:val="00AD0FE9"/>
    <w:rsid w:val="00AD3ABE"/>
    <w:rsid w:val="00AD5DC3"/>
    <w:rsid w:val="00AD6050"/>
    <w:rsid w:val="00AD61DD"/>
    <w:rsid w:val="00AD7350"/>
    <w:rsid w:val="00AE0BBF"/>
    <w:rsid w:val="00AE1FC1"/>
    <w:rsid w:val="00AE402A"/>
    <w:rsid w:val="00AE4988"/>
    <w:rsid w:val="00AE5927"/>
    <w:rsid w:val="00AE6CCF"/>
    <w:rsid w:val="00AE7C66"/>
    <w:rsid w:val="00AF11C0"/>
    <w:rsid w:val="00AF2D31"/>
    <w:rsid w:val="00AF4302"/>
    <w:rsid w:val="00AF533D"/>
    <w:rsid w:val="00AF78AB"/>
    <w:rsid w:val="00AF7F27"/>
    <w:rsid w:val="00AF7F33"/>
    <w:rsid w:val="00B031ED"/>
    <w:rsid w:val="00B06769"/>
    <w:rsid w:val="00B10377"/>
    <w:rsid w:val="00B10D84"/>
    <w:rsid w:val="00B10DF7"/>
    <w:rsid w:val="00B11370"/>
    <w:rsid w:val="00B11A7A"/>
    <w:rsid w:val="00B12471"/>
    <w:rsid w:val="00B209BA"/>
    <w:rsid w:val="00B22015"/>
    <w:rsid w:val="00B2218B"/>
    <w:rsid w:val="00B22B6E"/>
    <w:rsid w:val="00B2419E"/>
    <w:rsid w:val="00B25962"/>
    <w:rsid w:val="00B3006B"/>
    <w:rsid w:val="00B300F7"/>
    <w:rsid w:val="00B30ECC"/>
    <w:rsid w:val="00B32575"/>
    <w:rsid w:val="00B32A55"/>
    <w:rsid w:val="00B3643D"/>
    <w:rsid w:val="00B36897"/>
    <w:rsid w:val="00B369A7"/>
    <w:rsid w:val="00B41C95"/>
    <w:rsid w:val="00B42B92"/>
    <w:rsid w:val="00B42BD1"/>
    <w:rsid w:val="00B42C5C"/>
    <w:rsid w:val="00B42E75"/>
    <w:rsid w:val="00B43924"/>
    <w:rsid w:val="00B45BCB"/>
    <w:rsid w:val="00B46EF2"/>
    <w:rsid w:val="00B472B7"/>
    <w:rsid w:val="00B5296C"/>
    <w:rsid w:val="00B52B58"/>
    <w:rsid w:val="00B533AA"/>
    <w:rsid w:val="00B540D4"/>
    <w:rsid w:val="00B559C2"/>
    <w:rsid w:val="00B55DDA"/>
    <w:rsid w:val="00B5709B"/>
    <w:rsid w:val="00B60128"/>
    <w:rsid w:val="00B6246F"/>
    <w:rsid w:val="00B628BD"/>
    <w:rsid w:val="00B62FB0"/>
    <w:rsid w:val="00B6365A"/>
    <w:rsid w:val="00B6416D"/>
    <w:rsid w:val="00B65452"/>
    <w:rsid w:val="00B70F20"/>
    <w:rsid w:val="00B73F82"/>
    <w:rsid w:val="00B77F43"/>
    <w:rsid w:val="00B80CF0"/>
    <w:rsid w:val="00B81238"/>
    <w:rsid w:val="00B82C45"/>
    <w:rsid w:val="00B83315"/>
    <w:rsid w:val="00B86549"/>
    <w:rsid w:val="00B879A3"/>
    <w:rsid w:val="00B90586"/>
    <w:rsid w:val="00B9062C"/>
    <w:rsid w:val="00B919B6"/>
    <w:rsid w:val="00B9292E"/>
    <w:rsid w:val="00B932A2"/>
    <w:rsid w:val="00B95566"/>
    <w:rsid w:val="00B95ACF"/>
    <w:rsid w:val="00B95FDC"/>
    <w:rsid w:val="00B9643E"/>
    <w:rsid w:val="00BA05B7"/>
    <w:rsid w:val="00BA0B8C"/>
    <w:rsid w:val="00BA1128"/>
    <w:rsid w:val="00BA245F"/>
    <w:rsid w:val="00BA3379"/>
    <w:rsid w:val="00BA4332"/>
    <w:rsid w:val="00BB065C"/>
    <w:rsid w:val="00BB06D6"/>
    <w:rsid w:val="00BB0E5A"/>
    <w:rsid w:val="00BB11FC"/>
    <w:rsid w:val="00BB3EA4"/>
    <w:rsid w:val="00BB48F9"/>
    <w:rsid w:val="00BB4A4B"/>
    <w:rsid w:val="00BB5316"/>
    <w:rsid w:val="00BB5AF3"/>
    <w:rsid w:val="00BB6DC2"/>
    <w:rsid w:val="00BB70A9"/>
    <w:rsid w:val="00BC1FD5"/>
    <w:rsid w:val="00BC2B5B"/>
    <w:rsid w:val="00BC3023"/>
    <w:rsid w:val="00BC4D24"/>
    <w:rsid w:val="00BC661E"/>
    <w:rsid w:val="00BD118D"/>
    <w:rsid w:val="00BD1ABC"/>
    <w:rsid w:val="00BD2487"/>
    <w:rsid w:val="00BD281F"/>
    <w:rsid w:val="00BD4892"/>
    <w:rsid w:val="00BD4A6E"/>
    <w:rsid w:val="00BD5F6C"/>
    <w:rsid w:val="00BE0E7B"/>
    <w:rsid w:val="00BE0F08"/>
    <w:rsid w:val="00BE1884"/>
    <w:rsid w:val="00BE2A3D"/>
    <w:rsid w:val="00BE3022"/>
    <w:rsid w:val="00BE43A5"/>
    <w:rsid w:val="00BE4DDB"/>
    <w:rsid w:val="00BE529A"/>
    <w:rsid w:val="00BE5EA1"/>
    <w:rsid w:val="00BE5F09"/>
    <w:rsid w:val="00BE606E"/>
    <w:rsid w:val="00BE7621"/>
    <w:rsid w:val="00BF027C"/>
    <w:rsid w:val="00BF12B2"/>
    <w:rsid w:val="00BF15D7"/>
    <w:rsid w:val="00BF18D7"/>
    <w:rsid w:val="00BF2B78"/>
    <w:rsid w:val="00BF396B"/>
    <w:rsid w:val="00BF45A2"/>
    <w:rsid w:val="00BF4E00"/>
    <w:rsid w:val="00BF7C30"/>
    <w:rsid w:val="00BF7F52"/>
    <w:rsid w:val="00C01032"/>
    <w:rsid w:val="00C0121C"/>
    <w:rsid w:val="00C01DF0"/>
    <w:rsid w:val="00C01ED9"/>
    <w:rsid w:val="00C0613E"/>
    <w:rsid w:val="00C073CF"/>
    <w:rsid w:val="00C10363"/>
    <w:rsid w:val="00C10F9B"/>
    <w:rsid w:val="00C120E9"/>
    <w:rsid w:val="00C126F9"/>
    <w:rsid w:val="00C1277C"/>
    <w:rsid w:val="00C164CC"/>
    <w:rsid w:val="00C16BC8"/>
    <w:rsid w:val="00C17400"/>
    <w:rsid w:val="00C17674"/>
    <w:rsid w:val="00C208F0"/>
    <w:rsid w:val="00C21467"/>
    <w:rsid w:val="00C229C9"/>
    <w:rsid w:val="00C25727"/>
    <w:rsid w:val="00C25872"/>
    <w:rsid w:val="00C271B1"/>
    <w:rsid w:val="00C273A7"/>
    <w:rsid w:val="00C321AA"/>
    <w:rsid w:val="00C321B7"/>
    <w:rsid w:val="00C33136"/>
    <w:rsid w:val="00C35BD8"/>
    <w:rsid w:val="00C35EE0"/>
    <w:rsid w:val="00C36B3D"/>
    <w:rsid w:val="00C36EC0"/>
    <w:rsid w:val="00C406D0"/>
    <w:rsid w:val="00C41840"/>
    <w:rsid w:val="00C41A91"/>
    <w:rsid w:val="00C42F71"/>
    <w:rsid w:val="00C44F3B"/>
    <w:rsid w:val="00C44F7D"/>
    <w:rsid w:val="00C453B1"/>
    <w:rsid w:val="00C459BD"/>
    <w:rsid w:val="00C45B0C"/>
    <w:rsid w:val="00C505D4"/>
    <w:rsid w:val="00C51292"/>
    <w:rsid w:val="00C53DBD"/>
    <w:rsid w:val="00C55466"/>
    <w:rsid w:val="00C55BAE"/>
    <w:rsid w:val="00C5656F"/>
    <w:rsid w:val="00C5698A"/>
    <w:rsid w:val="00C62813"/>
    <w:rsid w:val="00C63144"/>
    <w:rsid w:val="00C63434"/>
    <w:rsid w:val="00C64499"/>
    <w:rsid w:val="00C649D5"/>
    <w:rsid w:val="00C66B92"/>
    <w:rsid w:val="00C70112"/>
    <w:rsid w:val="00C7074A"/>
    <w:rsid w:val="00C73DCA"/>
    <w:rsid w:val="00C74D74"/>
    <w:rsid w:val="00C74E6C"/>
    <w:rsid w:val="00C7646B"/>
    <w:rsid w:val="00C76EE8"/>
    <w:rsid w:val="00C77554"/>
    <w:rsid w:val="00C80429"/>
    <w:rsid w:val="00C806A2"/>
    <w:rsid w:val="00C8328A"/>
    <w:rsid w:val="00C8567B"/>
    <w:rsid w:val="00C859F4"/>
    <w:rsid w:val="00C87205"/>
    <w:rsid w:val="00C90045"/>
    <w:rsid w:val="00C903D6"/>
    <w:rsid w:val="00C92132"/>
    <w:rsid w:val="00C9381A"/>
    <w:rsid w:val="00C9467B"/>
    <w:rsid w:val="00C9659D"/>
    <w:rsid w:val="00C9798C"/>
    <w:rsid w:val="00CA2044"/>
    <w:rsid w:val="00CA26D2"/>
    <w:rsid w:val="00CA3AD8"/>
    <w:rsid w:val="00CA4D75"/>
    <w:rsid w:val="00CA5055"/>
    <w:rsid w:val="00CA5183"/>
    <w:rsid w:val="00CA5431"/>
    <w:rsid w:val="00CA65CC"/>
    <w:rsid w:val="00CB0642"/>
    <w:rsid w:val="00CB1917"/>
    <w:rsid w:val="00CB1D0C"/>
    <w:rsid w:val="00CB4D47"/>
    <w:rsid w:val="00CB59F9"/>
    <w:rsid w:val="00CB6999"/>
    <w:rsid w:val="00CC1B23"/>
    <w:rsid w:val="00CC3AE9"/>
    <w:rsid w:val="00CC45D6"/>
    <w:rsid w:val="00CC5C2E"/>
    <w:rsid w:val="00CC5D5A"/>
    <w:rsid w:val="00CD027F"/>
    <w:rsid w:val="00CD1130"/>
    <w:rsid w:val="00CD18D3"/>
    <w:rsid w:val="00CD3486"/>
    <w:rsid w:val="00CD39D7"/>
    <w:rsid w:val="00CD42E1"/>
    <w:rsid w:val="00CD61AF"/>
    <w:rsid w:val="00CD751A"/>
    <w:rsid w:val="00CE0806"/>
    <w:rsid w:val="00CE1464"/>
    <w:rsid w:val="00CE18B4"/>
    <w:rsid w:val="00CE19BB"/>
    <w:rsid w:val="00CE40AC"/>
    <w:rsid w:val="00CE477F"/>
    <w:rsid w:val="00CE5880"/>
    <w:rsid w:val="00CE6E41"/>
    <w:rsid w:val="00CE78E2"/>
    <w:rsid w:val="00CF081D"/>
    <w:rsid w:val="00CF0AD2"/>
    <w:rsid w:val="00CF16DC"/>
    <w:rsid w:val="00CF19DF"/>
    <w:rsid w:val="00CF29BE"/>
    <w:rsid w:val="00CF2CCF"/>
    <w:rsid w:val="00CF347E"/>
    <w:rsid w:val="00CF4EBE"/>
    <w:rsid w:val="00CF5522"/>
    <w:rsid w:val="00CF6332"/>
    <w:rsid w:val="00CF6C7D"/>
    <w:rsid w:val="00D00C13"/>
    <w:rsid w:val="00D0155D"/>
    <w:rsid w:val="00D018E9"/>
    <w:rsid w:val="00D01B35"/>
    <w:rsid w:val="00D01FD9"/>
    <w:rsid w:val="00D06B42"/>
    <w:rsid w:val="00D102E2"/>
    <w:rsid w:val="00D11D71"/>
    <w:rsid w:val="00D137BF"/>
    <w:rsid w:val="00D1522A"/>
    <w:rsid w:val="00D15622"/>
    <w:rsid w:val="00D1587E"/>
    <w:rsid w:val="00D16157"/>
    <w:rsid w:val="00D162A1"/>
    <w:rsid w:val="00D17A68"/>
    <w:rsid w:val="00D21EA0"/>
    <w:rsid w:val="00D21FB9"/>
    <w:rsid w:val="00D242FA"/>
    <w:rsid w:val="00D24A37"/>
    <w:rsid w:val="00D251AF"/>
    <w:rsid w:val="00D30C9B"/>
    <w:rsid w:val="00D311A0"/>
    <w:rsid w:val="00D31A25"/>
    <w:rsid w:val="00D32640"/>
    <w:rsid w:val="00D33B2F"/>
    <w:rsid w:val="00D34762"/>
    <w:rsid w:val="00D34D57"/>
    <w:rsid w:val="00D3601D"/>
    <w:rsid w:val="00D365B5"/>
    <w:rsid w:val="00D408F4"/>
    <w:rsid w:val="00D4141B"/>
    <w:rsid w:val="00D4178A"/>
    <w:rsid w:val="00D42936"/>
    <w:rsid w:val="00D43A78"/>
    <w:rsid w:val="00D4487E"/>
    <w:rsid w:val="00D45539"/>
    <w:rsid w:val="00D460F4"/>
    <w:rsid w:val="00D4689C"/>
    <w:rsid w:val="00D478FB"/>
    <w:rsid w:val="00D47B06"/>
    <w:rsid w:val="00D47D1F"/>
    <w:rsid w:val="00D47F38"/>
    <w:rsid w:val="00D50C59"/>
    <w:rsid w:val="00D51F9C"/>
    <w:rsid w:val="00D537ED"/>
    <w:rsid w:val="00D54026"/>
    <w:rsid w:val="00D567E4"/>
    <w:rsid w:val="00D56EDD"/>
    <w:rsid w:val="00D57073"/>
    <w:rsid w:val="00D57078"/>
    <w:rsid w:val="00D573AA"/>
    <w:rsid w:val="00D600A8"/>
    <w:rsid w:val="00D60DF6"/>
    <w:rsid w:val="00D65A57"/>
    <w:rsid w:val="00D6710F"/>
    <w:rsid w:val="00D70014"/>
    <w:rsid w:val="00D707C1"/>
    <w:rsid w:val="00D72969"/>
    <w:rsid w:val="00D73498"/>
    <w:rsid w:val="00D73B7B"/>
    <w:rsid w:val="00D73CD1"/>
    <w:rsid w:val="00D74881"/>
    <w:rsid w:val="00D760AF"/>
    <w:rsid w:val="00D80AC4"/>
    <w:rsid w:val="00D814DB"/>
    <w:rsid w:val="00D821FA"/>
    <w:rsid w:val="00D8413A"/>
    <w:rsid w:val="00D844E0"/>
    <w:rsid w:val="00D86764"/>
    <w:rsid w:val="00D875EE"/>
    <w:rsid w:val="00D876B3"/>
    <w:rsid w:val="00D879CA"/>
    <w:rsid w:val="00D918DB"/>
    <w:rsid w:val="00D9220A"/>
    <w:rsid w:val="00D958D4"/>
    <w:rsid w:val="00DA57A8"/>
    <w:rsid w:val="00DA5BD8"/>
    <w:rsid w:val="00DA7370"/>
    <w:rsid w:val="00DA74D3"/>
    <w:rsid w:val="00DA7CC1"/>
    <w:rsid w:val="00DB1460"/>
    <w:rsid w:val="00DB155C"/>
    <w:rsid w:val="00DB2D5D"/>
    <w:rsid w:val="00DB4387"/>
    <w:rsid w:val="00DB4B13"/>
    <w:rsid w:val="00DC0417"/>
    <w:rsid w:val="00DC3F3C"/>
    <w:rsid w:val="00DC420D"/>
    <w:rsid w:val="00DC5A5F"/>
    <w:rsid w:val="00DC638C"/>
    <w:rsid w:val="00DC6507"/>
    <w:rsid w:val="00DC7698"/>
    <w:rsid w:val="00DD09E0"/>
    <w:rsid w:val="00DD2490"/>
    <w:rsid w:val="00DD2604"/>
    <w:rsid w:val="00DD45E2"/>
    <w:rsid w:val="00DD4B41"/>
    <w:rsid w:val="00DD534A"/>
    <w:rsid w:val="00DD6E72"/>
    <w:rsid w:val="00DD740E"/>
    <w:rsid w:val="00DD77C8"/>
    <w:rsid w:val="00DE1CEE"/>
    <w:rsid w:val="00DE3AAE"/>
    <w:rsid w:val="00DE52B8"/>
    <w:rsid w:val="00DE69EE"/>
    <w:rsid w:val="00DE6F1E"/>
    <w:rsid w:val="00DE704F"/>
    <w:rsid w:val="00DF0B9C"/>
    <w:rsid w:val="00DF1AEC"/>
    <w:rsid w:val="00DF25AE"/>
    <w:rsid w:val="00DF28B1"/>
    <w:rsid w:val="00DF3171"/>
    <w:rsid w:val="00DF44F5"/>
    <w:rsid w:val="00DF7691"/>
    <w:rsid w:val="00DF77BE"/>
    <w:rsid w:val="00DF7895"/>
    <w:rsid w:val="00DF79F6"/>
    <w:rsid w:val="00E00B89"/>
    <w:rsid w:val="00E01400"/>
    <w:rsid w:val="00E03BA9"/>
    <w:rsid w:val="00E04646"/>
    <w:rsid w:val="00E06BCD"/>
    <w:rsid w:val="00E07053"/>
    <w:rsid w:val="00E10F1D"/>
    <w:rsid w:val="00E135BE"/>
    <w:rsid w:val="00E138C9"/>
    <w:rsid w:val="00E13EFB"/>
    <w:rsid w:val="00E15CA3"/>
    <w:rsid w:val="00E176B4"/>
    <w:rsid w:val="00E17B3F"/>
    <w:rsid w:val="00E2187E"/>
    <w:rsid w:val="00E218E2"/>
    <w:rsid w:val="00E2199E"/>
    <w:rsid w:val="00E2355C"/>
    <w:rsid w:val="00E2397E"/>
    <w:rsid w:val="00E24FDD"/>
    <w:rsid w:val="00E258B6"/>
    <w:rsid w:val="00E2596B"/>
    <w:rsid w:val="00E26B0C"/>
    <w:rsid w:val="00E27F13"/>
    <w:rsid w:val="00E328E7"/>
    <w:rsid w:val="00E33AEB"/>
    <w:rsid w:val="00E33FC6"/>
    <w:rsid w:val="00E3697A"/>
    <w:rsid w:val="00E3728B"/>
    <w:rsid w:val="00E437F5"/>
    <w:rsid w:val="00E44F67"/>
    <w:rsid w:val="00E45564"/>
    <w:rsid w:val="00E45B60"/>
    <w:rsid w:val="00E45B8B"/>
    <w:rsid w:val="00E45FD0"/>
    <w:rsid w:val="00E51625"/>
    <w:rsid w:val="00E538CC"/>
    <w:rsid w:val="00E5460C"/>
    <w:rsid w:val="00E5684D"/>
    <w:rsid w:val="00E607B7"/>
    <w:rsid w:val="00E623D5"/>
    <w:rsid w:val="00E623F0"/>
    <w:rsid w:val="00E647DE"/>
    <w:rsid w:val="00E64A67"/>
    <w:rsid w:val="00E64B57"/>
    <w:rsid w:val="00E65586"/>
    <w:rsid w:val="00E66410"/>
    <w:rsid w:val="00E67395"/>
    <w:rsid w:val="00E67616"/>
    <w:rsid w:val="00E679E2"/>
    <w:rsid w:val="00E67CF5"/>
    <w:rsid w:val="00E71B0F"/>
    <w:rsid w:val="00E72CB9"/>
    <w:rsid w:val="00E7313F"/>
    <w:rsid w:val="00E73290"/>
    <w:rsid w:val="00E73BCB"/>
    <w:rsid w:val="00E73D7C"/>
    <w:rsid w:val="00E74924"/>
    <w:rsid w:val="00E75ACB"/>
    <w:rsid w:val="00E80876"/>
    <w:rsid w:val="00E82A0E"/>
    <w:rsid w:val="00E85C68"/>
    <w:rsid w:val="00E866B6"/>
    <w:rsid w:val="00E90F5C"/>
    <w:rsid w:val="00E9108F"/>
    <w:rsid w:val="00E91EEC"/>
    <w:rsid w:val="00E92066"/>
    <w:rsid w:val="00E93392"/>
    <w:rsid w:val="00E93CBA"/>
    <w:rsid w:val="00E95F32"/>
    <w:rsid w:val="00E96DDF"/>
    <w:rsid w:val="00EA56FC"/>
    <w:rsid w:val="00EA617C"/>
    <w:rsid w:val="00EA78D0"/>
    <w:rsid w:val="00EB1D45"/>
    <w:rsid w:val="00EB2472"/>
    <w:rsid w:val="00EB3348"/>
    <w:rsid w:val="00EB542D"/>
    <w:rsid w:val="00EB66D6"/>
    <w:rsid w:val="00EB68B5"/>
    <w:rsid w:val="00EB6C2C"/>
    <w:rsid w:val="00EC1411"/>
    <w:rsid w:val="00EC14DB"/>
    <w:rsid w:val="00EC17C3"/>
    <w:rsid w:val="00EC2846"/>
    <w:rsid w:val="00EC4690"/>
    <w:rsid w:val="00EC5847"/>
    <w:rsid w:val="00EC7A7E"/>
    <w:rsid w:val="00EC7EEF"/>
    <w:rsid w:val="00ED0B81"/>
    <w:rsid w:val="00ED0FC0"/>
    <w:rsid w:val="00ED22D9"/>
    <w:rsid w:val="00ED3937"/>
    <w:rsid w:val="00ED3A8E"/>
    <w:rsid w:val="00ED3C09"/>
    <w:rsid w:val="00ED3CBD"/>
    <w:rsid w:val="00ED47B8"/>
    <w:rsid w:val="00ED49D1"/>
    <w:rsid w:val="00ED6B53"/>
    <w:rsid w:val="00EE0841"/>
    <w:rsid w:val="00EE23C1"/>
    <w:rsid w:val="00EE2D15"/>
    <w:rsid w:val="00EE3B24"/>
    <w:rsid w:val="00EE48F6"/>
    <w:rsid w:val="00EE503C"/>
    <w:rsid w:val="00EE5900"/>
    <w:rsid w:val="00EF15BF"/>
    <w:rsid w:val="00EF263E"/>
    <w:rsid w:val="00EF43EB"/>
    <w:rsid w:val="00EF46B5"/>
    <w:rsid w:val="00EF5161"/>
    <w:rsid w:val="00EF56E2"/>
    <w:rsid w:val="00F01EFC"/>
    <w:rsid w:val="00F03F69"/>
    <w:rsid w:val="00F04148"/>
    <w:rsid w:val="00F0470A"/>
    <w:rsid w:val="00F0694F"/>
    <w:rsid w:val="00F07E7C"/>
    <w:rsid w:val="00F11351"/>
    <w:rsid w:val="00F1336F"/>
    <w:rsid w:val="00F14431"/>
    <w:rsid w:val="00F1586C"/>
    <w:rsid w:val="00F16D37"/>
    <w:rsid w:val="00F17BD9"/>
    <w:rsid w:val="00F20FFB"/>
    <w:rsid w:val="00F21DA8"/>
    <w:rsid w:val="00F23565"/>
    <w:rsid w:val="00F23646"/>
    <w:rsid w:val="00F23DBC"/>
    <w:rsid w:val="00F263E1"/>
    <w:rsid w:val="00F2756B"/>
    <w:rsid w:val="00F30E80"/>
    <w:rsid w:val="00F317B2"/>
    <w:rsid w:val="00F335B5"/>
    <w:rsid w:val="00F33C48"/>
    <w:rsid w:val="00F33DEC"/>
    <w:rsid w:val="00F35DAD"/>
    <w:rsid w:val="00F36937"/>
    <w:rsid w:val="00F36FF2"/>
    <w:rsid w:val="00F40100"/>
    <w:rsid w:val="00F40FB0"/>
    <w:rsid w:val="00F41F00"/>
    <w:rsid w:val="00F4305F"/>
    <w:rsid w:val="00F45523"/>
    <w:rsid w:val="00F50900"/>
    <w:rsid w:val="00F516AB"/>
    <w:rsid w:val="00F51C55"/>
    <w:rsid w:val="00F528A6"/>
    <w:rsid w:val="00F52DC7"/>
    <w:rsid w:val="00F53972"/>
    <w:rsid w:val="00F53EC7"/>
    <w:rsid w:val="00F550E4"/>
    <w:rsid w:val="00F5566F"/>
    <w:rsid w:val="00F55E68"/>
    <w:rsid w:val="00F56259"/>
    <w:rsid w:val="00F570B6"/>
    <w:rsid w:val="00F5734A"/>
    <w:rsid w:val="00F57632"/>
    <w:rsid w:val="00F576FB"/>
    <w:rsid w:val="00F60D90"/>
    <w:rsid w:val="00F61019"/>
    <w:rsid w:val="00F6653D"/>
    <w:rsid w:val="00F66A8B"/>
    <w:rsid w:val="00F70C32"/>
    <w:rsid w:val="00F70CE3"/>
    <w:rsid w:val="00F7245B"/>
    <w:rsid w:val="00F75372"/>
    <w:rsid w:val="00F77083"/>
    <w:rsid w:val="00F77D60"/>
    <w:rsid w:val="00F800D3"/>
    <w:rsid w:val="00F814E6"/>
    <w:rsid w:val="00F81BC4"/>
    <w:rsid w:val="00F830A0"/>
    <w:rsid w:val="00F83332"/>
    <w:rsid w:val="00F835EB"/>
    <w:rsid w:val="00F85CA2"/>
    <w:rsid w:val="00F90A74"/>
    <w:rsid w:val="00F922C2"/>
    <w:rsid w:val="00F92D23"/>
    <w:rsid w:val="00F94E3E"/>
    <w:rsid w:val="00F95597"/>
    <w:rsid w:val="00F97348"/>
    <w:rsid w:val="00F973AD"/>
    <w:rsid w:val="00F974C1"/>
    <w:rsid w:val="00FA1765"/>
    <w:rsid w:val="00FA2C5A"/>
    <w:rsid w:val="00FA3E01"/>
    <w:rsid w:val="00FA4496"/>
    <w:rsid w:val="00FA5916"/>
    <w:rsid w:val="00FA7710"/>
    <w:rsid w:val="00FB0DC3"/>
    <w:rsid w:val="00FB25E2"/>
    <w:rsid w:val="00FB30B8"/>
    <w:rsid w:val="00FB3711"/>
    <w:rsid w:val="00FB5911"/>
    <w:rsid w:val="00FB68AD"/>
    <w:rsid w:val="00FB7B12"/>
    <w:rsid w:val="00FC036E"/>
    <w:rsid w:val="00FC30C2"/>
    <w:rsid w:val="00FC4C55"/>
    <w:rsid w:val="00FD09C7"/>
    <w:rsid w:val="00FD21D3"/>
    <w:rsid w:val="00FD2625"/>
    <w:rsid w:val="00FD2B9B"/>
    <w:rsid w:val="00FD562B"/>
    <w:rsid w:val="00FD5656"/>
    <w:rsid w:val="00FE034B"/>
    <w:rsid w:val="00FE2326"/>
    <w:rsid w:val="00FE27EF"/>
    <w:rsid w:val="00FE4049"/>
    <w:rsid w:val="00FE4300"/>
    <w:rsid w:val="00FE5D52"/>
    <w:rsid w:val="00FE7191"/>
    <w:rsid w:val="00FF1E8C"/>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70A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Seccin1PLANETA">
    <w:name w:val="[Sección1]PLANETA"/>
    <w:basedOn w:val="Normal"/>
    <w:next w:val="Seccin2PLANETA"/>
    <w:qFormat/>
    <w:rsid w:val="002C3F4B"/>
    <w:pPr>
      <w:spacing w:after="0"/>
    </w:pPr>
    <w:rPr>
      <w:rFonts w:ascii="Arial" w:hAnsi="Arial" w:cs="Arial"/>
      <w:b/>
      <w:sz w:val="32"/>
    </w:rPr>
  </w:style>
  <w:style w:type="paragraph" w:customStyle="1" w:styleId="Seccin2PLANETA">
    <w:name w:val="[Sección2]PLANETA"/>
    <w:basedOn w:val="Seccin1PLANETA"/>
    <w:next w:val="Seccin3PLANETA"/>
    <w:qFormat/>
    <w:rsid w:val="00C806A2"/>
    <w:rPr>
      <w:sz w:val="28"/>
    </w:rPr>
  </w:style>
  <w:style w:type="paragraph" w:customStyle="1" w:styleId="Seccin3PLANETA">
    <w:name w:val="[Sección3]PLANETA"/>
    <w:basedOn w:val="Seccin2PLANETA"/>
    <w:next w:val="TextoPLANETA"/>
    <w:qFormat/>
    <w:rsid w:val="00C806A2"/>
    <w:rPr>
      <w:sz w:val="26"/>
    </w:rPr>
  </w:style>
  <w:style w:type="paragraph" w:customStyle="1" w:styleId="TextoPLANETA">
    <w:name w:val="[Texto]PLANETA"/>
    <w:basedOn w:val="Seccin3PLANETA"/>
    <w:qFormat/>
    <w:rsid w:val="00330951"/>
    <w:rPr>
      <w:b w:val="0"/>
      <w:sz w:val="22"/>
    </w:rPr>
  </w:style>
  <w:style w:type="character" w:styleId="Textodelmarcadordeposicin">
    <w:name w:val="Placeholder Text"/>
    <w:basedOn w:val="Fuentedeprrafopredeter"/>
    <w:semiHidden/>
    <w:rsid w:val="002A6C11"/>
    <w:rPr>
      <w:color w:val="808080"/>
    </w:rPr>
  </w:style>
  <w:style w:type="paragraph" w:customStyle="1" w:styleId="u">
    <w:name w:val="u"/>
    <w:basedOn w:val="Normal"/>
    <w:rsid w:val="00DB155C"/>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B155C"/>
  </w:style>
  <w:style w:type="paragraph" w:styleId="Textonotapie">
    <w:name w:val="footnote text"/>
    <w:basedOn w:val="Normal"/>
    <w:link w:val="TextonotapieCar"/>
    <w:unhideWhenUsed/>
    <w:rsid w:val="000267CA"/>
    <w:pPr>
      <w:spacing w:after="0"/>
    </w:pPr>
  </w:style>
  <w:style w:type="character" w:customStyle="1" w:styleId="TextonotapieCar">
    <w:name w:val="Texto nota pie Car"/>
    <w:basedOn w:val="Fuentedeprrafopredeter"/>
    <w:link w:val="Textonotapie"/>
    <w:rsid w:val="000267CA"/>
  </w:style>
  <w:style w:type="character" w:styleId="Refdenotaalpie">
    <w:name w:val="footnote reference"/>
    <w:basedOn w:val="Fuentedeprrafopredeter"/>
    <w:unhideWhenUsed/>
    <w:rsid w:val="000267CA"/>
    <w:rPr>
      <w:vertAlign w:val="superscript"/>
    </w:rPr>
  </w:style>
  <w:style w:type="character" w:styleId="Hipervnculovisitado">
    <w:name w:val="FollowedHyperlink"/>
    <w:basedOn w:val="Fuentedeprrafopredeter"/>
    <w:unhideWhenUsed/>
    <w:rsid w:val="00C1740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76">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E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paragraph" w:customStyle="1" w:styleId="Seccin1PLANETA">
    <w:name w:val="[Sección1]PLANETA"/>
    <w:basedOn w:val="Normal"/>
    <w:next w:val="Seccin2PLANETA"/>
    <w:qFormat/>
    <w:rsid w:val="002C3F4B"/>
    <w:pPr>
      <w:spacing w:after="0"/>
    </w:pPr>
    <w:rPr>
      <w:rFonts w:ascii="Arial" w:hAnsi="Arial" w:cs="Arial"/>
      <w:b/>
      <w:sz w:val="32"/>
    </w:rPr>
  </w:style>
  <w:style w:type="paragraph" w:customStyle="1" w:styleId="Seccin2PLANETA">
    <w:name w:val="[Sección2]PLANETA"/>
    <w:basedOn w:val="Seccin1PLANETA"/>
    <w:next w:val="Seccin3PLANETA"/>
    <w:qFormat/>
    <w:rsid w:val="00C806A2"/>
    <w:rPr>
      <w:sz w:val="28"/>
    </w:rPr>
  </w:style>
  <w:style w:type="paragraph" w:customStyle="1" w:styleId="Seccin3PLANETA">
    <w:name w:val="[Sección3]PLANETA"/>
    <w:basedOn w:val="Seccin2PLANETA"/>
    <w:next w:val="TextoPLANETA"/>
    <w:qFormat/>
    <w:rsid w:val="00C806A2"/>
    <w:rPr>
      <w:sz w:val="26"/>
    </w:rPr>
  </w:style>
  <w:style w:type="paragraph" w:customStyle="1" w:styleId="TextoPLANETA">
    <w:name w:val="[Texto]PLANETA"/>
    <w:basedOn w:val="Seccin3PLANETA"/>
    <w:qFormat/>
    <w:rsid w:val="00330951"/>
    <w:rPr>
      <w:b w:val="0"/>
      <w:sz w:val="22"/>
    </w:rPr>
  </w:style>
  <w:style w:type="character" w:styleId="Textodelmarcadordeposicin">
    <w:name w:val="Placeholder Text"/>
    <w:basedOn w:val="Fuentedeprrafopredeter"/>
    <w:semiHidden/>
    <w:rsid w:val="002A6C11"/>
    <w:rPr>
      <w:color w:val="808080"/>
    </w:rPr>
  </w:style>
  <w:style w:type="paragraph" w:customStyle="1" w:styleId="u">
    <w:name w:val="u"/>
    <w:basedOn w:val="Normal"/>
    <w:rsid w:val="00DB155C"/>
    <w:pPr>
      <w:spacing w:before="100" w:beforeAutospacing="1" w:after="100" w:afterAutospacing="1"/>
    </w:pPr>
    <w:rPr>
      <w:rFonts w:ascii="Times New Roman" w:eastAsia="Times New Roman" w:hAnsi="Times New Roman" w:cs="Times New Roman"/>
      <w:lang w:val="es-CO" w:eastAsia="es-CO"/>
    </w:rPr>
  </w:style>
  <w:style w:type="character" w:customStyle="1" w:styleId="un">
    <w:name w:val="un"/>
    <w:basedOn w:val="Fuentedeprrafopredeter"/>
    <w:rsid w:val="00DB155C"/>
  </w:style>
  <w:style w:type="paragraph" w:styleId="Textonotapie">
    <w:name w:val="footnote text"/>
    <w:basedOn w:val="Normal"/>
    <w:link w:val="TextonotapieCar"/>
    <w:unhideWhenUsed/>
    <w:rsid w:val="000267CA"/>
    <w:pPr>
      <w:spacing w:after="0"/>
    </w:pPr>
  </w:style>
  <w:style w:type="character" w:customStyle="1" w:styleId="TextonotapieCar">
    <w:name w:val="Texto nota pie Car"/>
    <w:basedOn w:val="Fuentedeprrafopredeter"/>
    <w:link w:val="Textonotapie"/>
    <w:rsid w:val="000267CA"/>
  </w:style>
  <w:style w:type="character" w:styleId="Refdenotaalpie">
    <w:name w:val="footnote reference"/>
    <w:basedOn w:val="Fuentedeprrafopredeter"/>
    <w:unhideWhenUsed/>
    <w:rsid w:val="000267CA"/>
    <w:rPr>
      <w:vertAlign w:val="superscript"/>
    </w:rPr>
  </w:style>
  <w:style w:type="character" w:styleId="Hipervnculovisitado">
    <w:name w:val="FollowedHyperlink"/>
    <w:basedOn w:val="Fuentedeprrafopredeter"/>
    <w:unhideWhenUsed/>
    <w:rsid w:val="00C174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82264383">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3637320">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16165685">
      <w:bodyDiv w:val="1"/>
      <w:marLeft w:val="0"/>
      <w:marRight w:val="0"/>
      <w:marTop w:val="0"/>
      <w:marBottom w:val="0"/>
      <w:divBdr>
        <w:top w:val="none" w:sz="0" w:space="0" w:color="auto"/>
        <w:left w:val="none" w:sz="0" w:space="0" w:color="auto"/>
        <w:bottom w:val="none" w:sz="0" w:space="0" w:color="auto"/>
        <w:right w:val="none" w:sz="0" w:space="0" w:color="auto"/>
      </w:divBdr>
      <w:divsChild>
        <w:div w:id="222957732">
          <w:marLeft w:val="90"/>
          <w:marRight w:val="90"/>
          <w:marTop w:val="90"/>
          <w:marBottom w:val="90"/>
          <w:divBdr>
            <w:top w:val="none" w:sz="0" w:space="0" w:color="auto"/>
            <w:left w:val="none" w:sz="0" w:space="0" w:color="auto"/>
            <w:bottom w:val="none" w:sz="0" w:space="0" w:color="auto"/>
            <w:right w:val="none" w:sz="0" w:space="0" w:color="auto"/>
          </w:divBdr>
        </w:div>
        <w:div w:id="1904370028">
          <w:marLeft w:val="0"/>
          <w:marRight w:val="0"/>
          <w:marTop w:val="0"/>
          <w:marBottom w:val="0"/>
          <w:divBdr>
            <w:top w:val="none" w:sz="0" w:space="0" w:color="auto"/>
            <w:left w:val="none" w:sz="0" w:space="0" w:color="auto"/>
            <w:bottom w:val="none" w:sz="0" w:space="0" w:color="auto"/>
            <w:right w:val="none" w:sz="0" w:space="0" w:color="auto"/>
          </w:divBdr>
          <w:divsChild>
            <w:div w:id="200940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06475242">
      <w:bodyDiv w:val="1"/>
      <w:marLeft w:val="0"/>
      <w:marRight w:val="0"/>
      <w:marTop w:val="0"/>
      <w:marBottom w:val="0"/>
      <w:divBdr>
        <w:top w:val="none" w:sz="0" w:space="0" w:color="auto"/>
        <w:left w:val="none" w:sz="0" w:space="0" w:color="auto"/>
        <w:bottom w:val="none" w:sz="0" w:space="0" w:color="auto"/>
        <w:right w:val="none" w:sz="0" w:space="0" w:color="auto"/>
      </w:divBdr>
    </w:div>
    <w:div w:id="349336548">
      <w:bodyDiv w:val="1"/>
      <w:marLeft w:val="0"/>
      <w:marRight w:val="0"/>
      <w:marTop w:val="0"/>
      <w:marBottom w:val="0"/>
      <w:divBdr>
        <w:top w:val="none" w:sz="0" w:space="0" w:color="auto"/>
        <w:left w:val="none" w:sz="0" w:space="0" w:color="auto"/>
        <w:bottom w:val="none" w:sz="0" w:space="0" w:color="auto"/>
        <w:right w:val="none" w:sz="0" w:space="0" w:color="auto"/>
      </w:divBdr>
      <w:divsChild>
        <w:div w:id="461729473">
          <w:marLeft w:val="0"/>
          <w:marRight w:val="0"/>
          <w:marTop w:val="0"/>
          <w:marBottom w:val="0"/>
          <w:divBdr>
            <w:top w:val="none" w:sz="0" w:space="0" w:color="auto"/>
            <w:left w:val="none" w:sz="0" w:space="0" w:color="auto"/>
            <w:bottom w:val="none" w:sz="0" w:space="0" w:color="auto"/>
            <w:right w:val="none" w:sz="0" w:space="0" w:color="auto"/>
          </w:divBdr>
          <w:divsChild>
            <w:div w:id="1534415812">
              <w:marLeft w:val="0"/>
              <w:marRight w:val="0"/>
              <w:marTop w:val="0"/>
              <w:marBottom w:val="0"/>
              <w:divBdr>
                <w:top w:val="none" w:sz="0" w:space="0" w:color="auto"/>
                <w:left w:val="none" w:sz="0" w:space="0" w:color="auto"/>
                <w:bottom w:val="none" w:sz="0" w:space="0" w:color="auto"/>
                <w:right w:val="none" w:sz="0" w:space="0" w:color="auto"/>
              </w:divBdr>
            </w:div>
          </w:divsChild>
        </w:div>
        <w:div w:id="2138639957">
          <w:marLeft w:val="90"/>
          <w:marRight w:val="90"/>
          <w:marTop w:val="90"/>
          <w:marBottom w:val="90"/>
          <w:divBdr>
            <w:top w:val="none" w:sz="0" w:space="0" w:color="auto"/>
            <w:left w:val="none" w:sz="0" w:space="0" w:color="auto"/>
            <w:bottom w:val="none" w:sz="0" w:space="0" w:color="auto"/>
            <w:right w:val="none" w:sz="0" w:space="0" w:color="auto"/>
          </w:divBdr>
        </w:div>
      </w:divsChild>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590627759">
      <w:bodyDiv w:val="1"/>
      <w:marLeft w:val="0"/>
      <w:marRight w:val="0"/>
      <w:marTop w:val="0"/>
      <w:marBottom w:val="0"/>
      <w:divBdr>
        <w:top w:val="none" w:sz="0" w:space="0" w:color="auto"/>
        <w:left w:val="none" w:sz="0" w:space="0" w:color="auto"/>
        <w:bottom w:val="none" w:sz="0" w:space="0" w:color="auto"/>
        <w:right w:val="none" w:sz="0" w:space="0" w:color="auto"/>
      </w:divBdr>
      <w:divsChild>
        <w:div w:id="357894766">
          <w:marLeft w:val="0"/>
          <w:marRight w:val="0"/>
          <w:marTop w:val="0"/>
          <w:marBottom w:val="0"/>
          <w:divBdr>
            <w:top w:val="none" w:sz="0" w:space="0" w:color="auto"/>
            <w:left w:val="none" w:sz="0" w:space="0" w:color="auto"/>
            <w:bottom w:val="none" w:sz="0" w:space="0" w:color="auto"/>
            <w:right w:val="none" w:sz="0" w:space="0" w:color="auto"/>
          </w:divBdr>
          <w:divsChild>
            <w:div w:id="431829136">
              <w:marLeft w:val="0"/>
              <w:marRight w:val="0"/>
              <w:marTop w:val="0"/>
              <w:marBottom w:val="0"/>
              <w:divBdr>
                <w:top w:val="none" w:sz="0" w:space="0" w:color="auto"/>
                <w:left w:val="none" w:sz="0" w:space="0" w:color="auto"/>
                <w:bottom w:val="none" w:sz="0" w:space="0" w:color="auto"/>
                <w:right w:val="none" w:sz="0" w:space="0" w:color="auto"/>
              </w:divBdr>
            </w:div>
            <w:div w:id="1844323362">
              <w:marLeft w:val="0"/>
              <w:marRight w:val="0"/>
              <w:marTop w:val="0"/>
              <w:marBottom w:val="0"/>
              <w:divBdr>
                <w:top w:val="none" w:sz="0" w:space="0" w:color="auto"/>
                <w:left w:val="none" w:sz="0" w:space="0" w:color="auto"/>
                <w:bottom w:val="none" w:sz="0" w:space="0" w:color="auto"/>
                <w:right w:val="none" w:sz="0" w:space="0" w:color="auto"/>
              </w:divBdr>
            </w:div>
          </w:divsChild>
        </w:div>
        <w:div w:id="1270577807">
          <w:marLeft w:val="90"/>
          <w:marRight w:val="90"/>
          <w:marTop w:val="90"/>
          <w:marBottom w:val="90"/>
          <w:divBdr>
            <w:top w:val="none" w:sz="0" w:space="0" w:color="auto"/>
            <w:left w:val="none" w:sz="0" w:space="0" w:color="auto"/>
            <w:bottom w:val="none" w:sz="0" w:space="0" w:color="auto"/>
            <w:right w:val="none" w:sz="0" w:space="0" w:color="auto"/>
          </w:divBdr>
        </w:div>
      </w:divsChild>
    </w:div>
    <w:div w:id="61729762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1800126">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1963308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5385846">
      <w:bodyDiv w:val="1"/>
      <w:marLeft w:val="0"/>
      <w:marRight w:val="0"/>
      <w:marTop w:val="0"/>
      <w:marBottom w:val="0"/>
      <w:divBdr>
        <w:top w:val="none" w:sz="0" w:space="0" w:color="auto"/>
        <w:left w:val="none" w:sz="0" w:space="0" w:color="auto"/>
        <w:bottom w:val="none" w:sz="0" w:space="0" w:color="auto"/>
        <w:right w:val="none" w:sz="0" w:space="0" w:color="auto"/>
      </w:divBdr>
      <w:divsChild>
        <w:div w:id="454376981">
          <w:marLeft w:val="90"/>
          <w:marRight w:val="90"/>
          <w:marTop w:val="90"/>
          <w:marBottom w:val="90"/>
          <w:divBdr>
            <w:top w:val="none" w:sz="0" w:space="0" w:color="auto"/>
            <w:left w:val="none" w:sz="0" w:space="0" w:color="auto"/>
            <w:bottom w:val="none" w:sz="0" w:space="0" w:color="auto"/>
            <w:right w:val="none" w:sz="0" w:space="0" w:color="auto"/>
          </w:divBdr>
        </w:div>
        <w:div w:id="1071001362">
          <w:marLeft w:val="0"/>
          <w:marRight w:val="0"/>
          <w:marTop w:val="0"/>
          <w:marBottom w:val="0"/>
          <w:divBdr>
            <w:top w:val="none" w:sz="0" w:space="0" w:color="auto"/>
            <w:left w:val="none" w:sz="0" w:space="0" w:color="auto"/>
            <w:bottom w:val="none" w:sz="0" w:space="0" w:color="auto"/>
            <w:right w:val="none" w:sz="0" w:space="0" w:color="auto"/>
          </w:divBdr>
          <w:divsChild>
            <w:div w:id="9407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06898975">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71965213">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597518098">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42155132">
      <w:bodyDiv w:val="1"/>
      <w:marLeft w:val="0"/>
      <w:marRight w:val="0"/>
      <w:marTop w:val="0"/>
      <w:marBottom w:val="0"/>
      <w:divBdr>
        <w:top w:val="none" w:sz="0" w:space="0" w:color="auto"/>
        <w:left w:val="none" w:sz="0" w:space="0" w:color="auto"/>
        <w:bottom w:val="none" w:sz="0" w:space="0" w:color="auto"/>
        <w:right w:val="none" w:sz="0" w:space="0" w:color="auto"/>
      </w:divBdr>
      <w:divsChild>
        <w:div w:id="899361284">
          <w:marLeft w:val="0"/>
          <w:marRight w:val="0"/>
          <w:marTop w:val="0"/>
          <w:marBottom w:val="0"/>
          <w:divBdr>
            <w:top w:val="none" w:sz="0" w:space="0" w:color="auto"/>
            <w:left w:val="none" w:sz="0" w:space="0" w:color="auto"/>
            <w:bottom w:val="none" w:sz="0" w:space="0" w:color="auto"/>
            <w:right w:val="none" w:sz="0" w:space="0" w:color="auto"/>
          </w:divBdr>
          <w:divsChild>
            <w:div w:id="663748851">
              <w:marLeft w:val="0"/>
              <w:marRight w:val="0"/>
              <w:marTop w:val="0"/>
              <w:marBottom w:val="0"/>
              <w:divBdr>
                <w:top w:val="none" w:sz="0" w:space="0" w:color="auto"/>
                <w:left w:val="none" w:sz="0" w:space="0" w:color="auto"/>
                <w:bottom w:val="none" w:sz="0" w:space="0" w:color="auto"/>
                <w:right w:val="none" w:sz="0" w:space="0" w:color="auto"/>
              </w:divBdr>
            </w:div>
            <w:div w:id="1681393702">
              <w:marLeft w:val="0"/>
              <w:marRight w:val="0"/>
              <w:marTop w:val="0"/>
              <w:marBottom w:val="0"/>
              <w:divBdr>
                <w:top w:val="none" w:sz="0" w:space="0" w:color="auto"/>
                <w:left w:val="none" w:sz="0" w:space="0" w:color="auto"/>
                <w:bottom w:val="none" w:sz="0" w:space="0" w:color="auto"/>
                <w:right w:val="none" w:sz="0" w:space="0" w:color="auto"/>
              </w:divBdr>
            </w:div>
          </w:divsChild>
        </w:div>
        <w:div w:id="2071075329">
          <w:marLeft w:val="90"/>
          <w:marRight w:val="90"/>
          <w:marTop w:val="90"/>
          <w:marBottom w:val="90"/>
          <w:divBdr>
            <w:top w:val="none" w:sz="0" w:space="0" w:color="auto"/>
            <w:left w:val="none" w:sz="0" w:space="0" w:color="auto"/>
            <w:bottom w:val="none" w:sz="0" w:space="0" w:color="auto"/>
            <w:right w:val="none" w:sz="0" w:space="0" w:color="auto"/>
          </w:divBdr>
        </w:div>
      </w:divsChild>
    </w:div>
    <w:div w:id="1652708030">
      <w:bodyDiv w:val="1"/>
      <w:marLeft w:val="0"/>
      <w:marRight w:val="0"/>
      <w:marTop w:val="0"/>
      <w:marBottom w:val="0"/>
      <w:divBdr>
        <w:top w:val="none" w:sz="0" w:space="0" w:color="auto"/>
        <w:left w:val="none" w:sz="0" w:space="0" w:color="auto"/>
        <w:bottom w:val="none" w:sz="0" w:space="0" w:color="auto"/>
        <w:right w:val="none" w:sz="0" w:space="0" w:color="auto"/>
      </w:divBdr>
      <w:divsChild>
        <w:div w:id="1031806357">
          <w:marLeft w:val="0"/>
          <w:marRight w:val="0"/>
          <w:marTop w:val="0"/>
          <w:marBottom w:val="0"/>
          <w:divBdr>
            <w:top w:val="none" w:sz="0" w:space="0" w:color="auto"/>
            <w:left w:val="none" w:sz="0" w:space="0" w:color="auto"/>
            <w:bottom w:val="none" w:sz="0" w:space="0" w:color="auto"/>
            <w:right w:val="none" w:sz="0" w:space="0" w:color="auto"/>
          </w:divBdr>
          <w:divsChild>
            <w:div w:id="176702507">
              <w:marLeft w:val="0"/>
              <w:marRight w:val="0"/>
              <w:marTop w:val="0"/>
              <w:marBottom w:val="0"/>
              <w:divBdr>
                <w:top w:val="none" w:sz="0" w:space="0" w:color="auto"/>
                <w:left w:val="none" w:sz="0" w:space="0" w:color="auto"/>
                <w:bottom w:val="none" w:sz="0" w:space="0" w:color="auto"/>
                <w:right w:val="none" w:sz="0" w:space="0" w:color="auto"/>
              </w:divBdr>
            </w:div>
          </w:divsChild>
        </w:div>
        <w:div w:id="1589268619">
          <w:marLeft w:val="90"/>
          <w:marRight w:val="90"/>
          <w:marTop w:val="90"/>
          <w:marBottom w:val="90"/>
          <w:divBdr>
            <w:top w:val="none" w:sz="0" w:space="0" w:color="auto"/>
            <w:left w:val="none" w:sz="0" w:space="0" w:color="auto"/>
            <w:bottom w:val="none" w:sz="0" w:space="0" w:color="auto"/>
            <w:right w:val="none" w:sz="0" w:space="0" w:color="auto"/>
          </w:divBdr>
        </w:div>
      </w:divsChild>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43913994">
      <w:bodyDiv w:val="1"/>
      <w:marLeft w:val="0"/>
      <w:marRight w:val="0"/>
      <w:marTop w:val="0"/>
      <w:marBottom w:val="0"/>
      <w:divBdr>
        <w:top w:val="none" w:sz="0" w:space="0" w:color="auto"/>
        <w:left w:val="none" w:sz="0" w:space="0" w:color="auto"/>
        <w:bottom w:val="none" w:sz="0" w:space="0" w:color="auto"/>
        <w:right w:val="none" w:sz="0" w:space="0" w:color="auto"/>
      </w:divBdr>
      <w:divsChild>
        <w:div w:id="1277328875">
          <w:marLeft w:val="90"/>
          <w:marRight w:val="90"/>
          <w:marTop w:val="90"/>
          <w:marBottom w:val="90"/>
          <w:divBdr>
            <w:top w:val="none" w:sz="0" w:space="0" w:color="auto"/>
            <w:left w:val="none" w:sz="0" w:space="0" w:color="auto"/>
            <w:bottom w:val="none" w:sz="0" w:space="0" w:color="auto"/>
            <w:right w:val="none" w:sz="0" w:space="0" w:color="auto"/>
          </w:divBdr>
        </w:div>
        <w:div w:id="1385913493">
          <w:marLeft w:val="0"/>
          <w:marRight w:val="0"/>
          <w:marTop w:val="0"/>
          <w:marBottom w:val="0"/>
          <w:divBdr>
            <w:top w:val="none" w:sz="0" w:space="0" w:color="auto"/>
            <w:left w:val="none" w:sz="0" w:space="0" w:color="auto"/>
            <w:bottom w:val="none" w:sz="0" w:space="0" w:color="auto"/>
            <w:right w:val="none" w:sz="0" w:space="0" w:color="auto"/>
          </w:divBdr>
          <w:divsChild>
            <w:div w:id="11658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378351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33859266">
      <w:bodyDiv w:val="1"/>
      <w:marLeft w:val="0"/>
      <w:marRight w:val="0"/>
      <w:marTop w:val="0"/>
      <w:marBottom w:val="0"/>
      <w:divBdr>
        <w:top w:val="none" w:sz="0" w:space="0" w:color="auto"/>
        <w:left w:val="none" w:sz="0" w:space="0" w:color="auto"/>
        <w:bottom w:val="none" w:sz="0" w:space="0" w:color="auto"/>
        <w:right w:val="none" w:sz="0" w:space="0" w:color="auto"/>
      </w:divBdr>
      <w:divsChild>
        <w:div w:id="1380475193">
          <w:marLeft w:val="0"/>
          <w:marRight w:val="0"/>
          <w:marTop w:val="225"/>
          <w:marBottom w:val="150"/>
          <w:divBdr>
            <w:top w:val="none" w:sz="0" w:space="0" w:color="auto"/>
            <w:left w:val="none" w:sz="0" w:space="0" w:color="auto"/>
            <w:bottom w:val="none" w:sz="0" w:space="0" w:color="auto"/>
            <w:right w:val="none" w:sz="0" w:space="0" w:color="auto"/>
          </w:divBdr>
        </w:div>
      </w:divsChild>
    </w:div>
    <w:div w:id="1943762655">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94555183">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58890713">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 w:id="21459279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oleObject" Target="embeddings/oleObject3.bin"/><Relationship Id="rId15" Type="http://schemas.openxmlformats.org/officeDocument/2006/relationships/image" Target="media/image4.png"/><Relationship Id="rId16" Type="http://schemas.openxmlformats.org/officeDocument/2006/relationships/oleObject" Target="embeddings/oleObject4.bin"/><Relationship Id="rId17" Type="http://schemas.openxmlformats.org/officeDocument/2006/relationships/image" Target="media/image5.png"/><Relationship Id="rId18" Type="http://schemas.openxmlformats.org/officeDocument/2006/relationships/oleObject" Target="embeddings/oleObject5.bin"/><Relationship Id="rId19" Type="http://schemas.openxmlformats.org/officeDocument/2006/relationships/image" Target="media/image6.png"/><Relationship Id="rId50" Type="http://schemas.openxmlformats.org/officeDocument/2006/relationships/oleObject" Target="embeddings/oleObject21.bin"/><Relationship Id="rId51" Type="http://schemas.openxmlformats.org/officeDocument/2006/relationships/image" Target="media/image22.png"/><Relationship Id="rId52" Type="http://schemas.openxmlformats.org/officeDocument/2006/relationships/oleObject" Target="embeddings/oleObject22.bin"/><Relationship Id="rId53" Type="http://schemas.openxmlformats.org/officeDocument/2006/relationships/header" Target="header1.xml"/><Relationship Id="rId54" Type="http://schemas.openxmlformats.org/officeDocument/2006/relationships/header" Target="header2.xml"/><Relationship Id="rId55" Type="http://schemas.openxmlformats.org/officeDocument/2006/relationships/hyperlink" Target="https://luisamariaarias.wordpress.com/matematicas/tema-8-numeros-decimales-operaciones/entendiendo-los-decimales/" TargetMode="External"/><Relationship Id="rId56" Type="http://schemas.openxmlformats.org/officeDocument/2006/relationships/hyperlink" Target="https://www.thatquiz.org/es-o/matematicas/recta-numerica/" TargetMode="Externa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oleObject" Target="embeddings/oleObject16.bin"/><Relationship Id="rId41" Type="http://schemas.openxmlformats.org/officeDocument/2006/relationships/image" Target="media/image17.png"/><Relationship Id="rId42" Type="http://schemas.openxmlformats.org/officeDocument/2006/relationships/oleObject" Target="embeddings/oleObject17.bin"/><Relationship Id="rId43" Type="http://schemas.openxmlformats.org/officeDocument/2006/relationships/image" Target="media/image18.png"/><Relationship Id="rId44" Type="http://schemas.openxmlformats.org/officeDocument/2006/relationships/oleObject" Target="embeddings/oleObject18.bin"/><Relationship Id="rId45" Type="http://schemas.openxmlformats.org/officeDocument/2006/relationships/image" Target="media/image19.png"/><Relationship Id="rId46" Type="http://schemas.openxmlformats.org/officeDocument/2006/relationships/oleObject" Target="embeddings/oleObject19.bin"/><Relationship Id="rId47" Type="http://schemas.openxmlformats.org/officeDocument/2006/relationships/image" Target="media/image20.png"/><Relationship Id="rId48" Type="http://schemas.openxmlformats.org/officeDocument/2006/relationships/oleObject" Target="embeddings/oleObject20.bin"/><Relationship Id="rId4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30" Type="http://schemas.openxmlformats.org/officeDocument/2006/relationships/oleObject" Target="embeddings/oleObject11.bin"/><Relationship Id="rId31" Type="http://schemas.openxmlformats.org/officeDocument/2006/relationships/image" Target="media/image12.png"/><Relationship Id="rId32" Type="http://schemas.openxmlformats.org/officeDocument/2006/relationships/oleObject" Target="embeddings/oleObject12.bin"/><Relationship Id="rId33" Type="http://schemas.openxmlformats.org/officeDocument/2006/relationships/image" Target="media/image13.png"/><Relationship Id="rId34" Type="http://schemas.openxmlformats.org/officeDocument/2006/relationships/oleObject" Target="embeddings/oleObject13.bin"/><Relationship Id="rId35" Type="http://schemas.openxmlformats.org/officeDocument/2006/relationships/image" Target="media/image14.png"/><Relationship Id="rId36" Type="http://schemas.openxmlformats.org/officeDocument/2006/relationships/oleObject" Target="embeddings/oleObject14.bin"/><Relationship Id="rId37" Type="http://schemas.openxmlformats.org/officeDocument/2006/relationships/image" Target="media/image15.png"/><Relationship Id="rId38" Type="http://schemas.openxmlformats.org/officeDocument/2006/relationships/oleObject" Target="embeddings/oleObject15.bin"/><Relationship Id="rId39" Type="http://schemas.openxmlformats.org/officeDocument/2006/relationships/image" Target="media/image16.png"/><Relationship Id="rId20" Type="http://schemas.openxmlformats.org/officeDocument/2006/relationships/oleObject" Target="embeddings/oleObject6.bin"/><Relationship Id="rId21" Type="http://schemas.openxmlformats.org/officeDocument/2006/relationships/image" Target="media/image7.png"/><Relationship Id="rId22" Type="http://schemas.openxmlformats.org/officeDocument/2006/relationships/oleObject" Target="embeddings/oleObject7.bin"/><Relationship Id="rId23" Type="http://schemas.openxmlformats.org/officeDocument/2006/relationships/image" Target="media/image8.png"/><Relationship Id="rId24" Type="http://schemas.openxmlformats.org/officeDocument/2006/relationships/oleObject" Target="embeddings/oleObject8.bin"/><Relationship Id="rId25" Type="http://schemas.openxmlformats.org/officeDocument/2006/relationships/image" Target="media/image9.png"/><Relationship Id="rId26" Type="http://schemas.openxmlformats.org/officeDocument/2006/relationships/oleObject" Target="embeddings/oleObject9.bin"/><Relationship Id="rId27" Type="http://schemas.openxmlformats.org/officeDocument/2006/relationships/image" Target="media/image10.png"/><Relationship Id="rId28" Type="http://schemas.openxmlformats.org/officeDocument/2006/relationships/oleObject" Target="embeddings/oleObject10.bin"/><Relationship Id="rId29" Type="http://schemas.openxmlformats.org/officeDocument/2006/relationships/image" Target="media/image11.png"/><Relationship Id="rId10" Type="http://schemas.openxmlformats.org/officeDocument/2006/relationships/oleObject" Target="embeddings/oleObject1.bin"/><Relationship Id="rId11" Type="http://schemas.openxmlformats.org/officeDocument/2006/relationships/image" Target="media/image2.png"/><Relationship Id="rId12"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790CA-799B-A74A-985A-FA0BDD5D1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4955</Words>
  <Characters>27255</Characters>
  <Application>Microsoft Macintosh Word</Application>
  <DocSecurity>0</DocSecurity>
  <Lines>227</Lines>
  <Paragraphs>64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32146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cen_3f_cdo_pc10a</dc:creator>
  <cp:keywords/>
  <dc:description/>
  <cp:lastModifiedBy>Ancopepe pepe</cp:lastModifiedBy>
  <cp:revision>4</cp:revision>
  <dcterms:created xsi:type="dcterms:W3CDTF">2016-01-13T14:04:00Z</dcterms:created>
  <dcterms:modified xsi:type="dcterms:W3CDTF">2016-01-13T19:37:00Z</dcterms:modified>
  <cp:category/>
</cp:coreProperties>
</file>