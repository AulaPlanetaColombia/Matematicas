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Look w:val="04A0" w:firstRow="1" w:lastRow="0" w:firstColumn="1" w:lastColumn="0" w:noHBand="0" w:noVBand="1"/>
      </w:tblPr>
      <w:tblGrid>
        <w:gridCol w:w="1951"/>
        <w:gridCol w:w="7027"/>
      </w:tblGrid>
      <w:tr w:rsidR="00E92066" w:rsidRPr="00D632A2" w14:paraId="7D97021F" w14:textId="77777777" w:rsidTr="00E92066">
        <w:tc>
          <w:tcPr>
            <w:tcW w:w="1951" w:type="dxa"/>
            <w:shd w:val="clear" w:color="auto" w:fill="000000" w:themeFill="text1"/>
          </w:tcPr>
          <w:p w14:paraId="5AD63733" w14:textId="53EAA4E1" w:rsidR="00E92066" w:rsidRPr="00D632A2" w:rsidRDefault="00E92066" w:rsidP="00E92066">
            <w:pPr>
              <w:tabs>
                <w:tab w:val="right" w:pos="8498"/>
              </w:tabs>
              <w:rPr>
                <w:rFonts w:ascii="Times" w:hAnsi="Times"/>
                <w:lang w:val="es-ES_tradnl"/>
              </w:rPr>
            </w:pPr>
            <w:r w:rsidRPr="00D632A2">
              <w:rPr>
                <w:rFonts w:ascii="Times" w:hAnsi="Times"/>
                <w:lang w:val="es-ES_tradnl"/>
              </w:rPr>
              <w:t>Título del guion</w:t>
            </w:r>
          </w:p>
        </w:tc>
        <w:tc>
          <w:tcPr>
            <w:tcW w:w="7027" w:type="dxa"/>
          </w:tcPr>
          <w:p w14:paraId="6710764B" w14:textId="5D28D476" w:rsidR="00E92066" w:rsidRPr="00D632A2" w:rsidRDefault="00D632A2" w:rsidP="00081745">
            <w:pPr>
              <w:tabs>
                <w:tab w:val="right" w:pos="8498"/>
              </w:tabs>
              <w:rPr>
                <w:rFonts w:ascii="Times" w:hAnsi="Times"/>
                <w:highlight w:val="yellow"/>
                <w:lang w:val="es-ES_tradnl"/>
              </w:rPr>
            </w:pPr>
            <w:r w:rsidRPr="00D632A2">
              <w:rPr>
                <w:rFonts w:ascii="Times" w:hAnsi="Times"/>
                <w:highlight w:val="yellow"/>
                <w:lang w:val="es-ES_tradnl"/>
              </w:rPr>
              <w:t>Teoría de números</w:t>
            </w:r>
          </w:p>
        </w:tc>
      </w:tr>
      <w:tr w:rsidR="00E92066" w:rsidRPr="00D632A2" w14:paraId="0099B851" w14:textId="77777777" w:rsidTr="00E92066">
        <w:tc>
          <w:tcPr>
            <w:tcW w:w="1951" w:type="dxa"/>
            <w:shd w:val="clear" w:color="auto" w:fill="000000" w:themeFill="text1"/>
          </w:tcPr>
          <w:p w14:paraId="2539482A" w14:textId="5FEAE48A" w:rsidR="00E92066" w:rsidRPr="00D632A2" w:rsidRDefault="00E92066" w:rsidP="00081745">
            <w:pPr>
              <w:tabs>
                <w:tab w:val="right" w:pos="8498"/>
              </w:tabs>
              <w:rPr>
                <w:rFonts w:ascii="Times" w:hAnsi="Times"/>
                <w:lang w:val="es-ES_tradnl"/>
              </w:rPr>
            </w:pPr>
            <w:r w:rsidRPr="00D632A2">
              <w:rPr>
                <w:rFonts w:ascii="Times" w:hAnsi="Times"/>
                <w:lang w:val="es-ES_tradnl"/>
              </w:rPr>
              <w:t>Código del guion</w:t>
            </w:r>
          </w:p>
        </w:tc>
        <w:tc>
          <w:tcPr>
            <w:tcW w:w="7027" w:type="dxa"/>
          </w:tcPr>
          <w:p w14:paraId="21923220" w14:textId="026BA5BD" w:rsidR="00E92066" w:rsidRPr="00D632A2" w:rsidRDefault="00D632A2" w:rsidP="00081745">
            <w:pPr>
              <w:tabs>
                <w:tab w:val="right" w:pos="8498"/>
              </w:tabs>
              <w:rPr>
                <w:rFonts w:ascii="Times" w:hAnsi="Times"/>
                <w:highlight w:val="yellow"/>
                <w:lang w:val="es-ES_tradnl"/>
              </w:rPr>
            </w:pPr>
            <w:r w:rsidRPr="00D632A2">
              <w:rPr>
                <w:rFonts w:ascii="Times" w:hAnsi="Times"/>
                <w:highlight w:val="yellow"/>
                <w:lang w:val="es-ES_tradnl"/>
              </w:rPr>
              <w:t>MA_06_04_CO</w:t>
            </w:r>
          </w:p>
        </w:tc>
      </w:tr>
      <w:tr w:rsidR="00E92066" w:rsidRPr="00D632A2" w14:paraId="7B9B1C80" w14:textId="77777777" w:rsidTr="00C92B30">
        <w:trPr>
          <w:trHeight w:val="886"/>
        </w:trPr>
        <w:tc>
          <w:tcPr>
            <w:tcW w:w="1951" w:type="dxa"/>
            <w:shd w:val="clear" w:color="auto" w:fill="000000" w:themeFill="text1"/>
          </w:tcPr>
          <w:p w14:paraId="7DB9D793" w14:textId="1F84CFF5" w:rsidR="00E92066" w:rsidRPr="00D632A2" w:rsidRDefault="00E92066" w:rsidP="00081745">
            <w:pPr>
              <w:tabs>
                <w:tab w:val="right" w:pos="8498"/>
              </w:tabs>
              <w:rPr>
                <w:rFonts w:ascii="Times" w:hAnsi="Times"/>
                <w:lang w:val="es-ES_tradnl"/>
              </w:rPr>
            </w:pPr>
            <w:r w:rsidRPr="00D632A2">
              <w:rPr>
                <w:rFonts w:ascii="Times" w:hAnsi="Times"/>
                <w:lang w:val="es-ES_tradnl"/>
              </w:rPr>
              <w:t>Descripción</w:t>
            </w:r>
          </w:p>
        </w:tc>
        <w:tc>
          <w:tcPr>
            <w:tcW w:w="7027" w:type="dxa"/>
          </w:tcPr>
          <w:p w14:paraId="5D9015A4" w14:textId="5ED3C5D3" w:rsidR="00E92066" w:rsidRPr="00D632A2" w:rsidRDefault="00D632A2" w:rsidP="00081745">
            <w:pPr>
              <w:tabs>
                <w:tab w:val="right" w:pos="8498"/>
              </w:tabs>
              <w:rPr>
                <w:rFonts w:ascii="Times" w:hAnsi="Times"/>
                <w:highlight w:val="yellow"/>
                <w:lang w:val="es-ES_tradnl"/>
              </w:rPr>
            </w:pPr>
            <w:r w:rsidRPr="00D632A2">
              <w:rPr>
                <w:rFonts w:ascii="Times" w:hAnsi="Times"/>
                <w:highlight w:val="yellow"/>
                <w:lang w:val="es-ES_tradnl"/>
              </w:rPr>
              <w:t>En esta sección se presentan conceptos relacionados con los múltiplos y los divisores de un número. Se presentan aspectos importantes como las propiedades que estos cumplen y algunos problemas que se pueden resolver a partir de las defi</w:t>
            </w:r>
            <w:ins w:id="0" w:author="chris" w:date="2015-08-30T20:04:00Z">
              <w:r w:rsidR="00215614">
                <w:rPr>
                  <w:rFonts w:ascii="Times" w:hAnsi="Times"/>
                  <w:highlight w:val="yellow"/>
                  <w:lang w:val="es-ES_tradnl"/>
                </w:rPr>
                <w:t>ni</w:t>
              </w:r>
            </w:ins>
            <w:r w:rsidRPr="00D632A2">
              <w:rPr>
                <w:rFonts w:ascii="Times" w:hAnsi="Times"/>
                <w:highlight w:val="yellow"/>
                <w:lang w:val="es-ES_tradnl"/>
              </w:rPr>
              <w:t>ciones de múltiplo y de divisor.</w:t>
            </w:r>
            <w:ins w:id="1" w:author="chris" w:date="2015-08-30T20:07:00Z">
              <w:r w:rsidR="00782F4A">
                <w:rPr>
                  <w:rFonts w:ascii="Times" w:hAnsi="Times"/>
                  <w:highlight w:val="yellow"/>
                  <w:lang w:val="es-ES_tradnl"/>
                </w:rPr>
                <w:t xml:space="preserve"> </w:t>
              </w:r>
            </w:ins>
          </w:p>
        </w:tc>
      </w:tr>
    </w:tbl>
    <w:p w14:paraId="1587798A" w14:textId="77777777" w:rsidR="00E92066" w:rsidRPr="00D632A2" w:rsidRDefault="00E92066" w:rsidP="00081745">
      <w:pPr>
        <w:tabs>
          <w:tab w:val="right" w:pos="8498"/>
        </w:tabs>
        <w:spacing w:after="0"/>
        <w:rPr>
          <w:rFonts w:ascii="Times" w:hAnsi="Times"/>
          <w:highlight w:val="yellow"/>
        </w:rPr>
      </w:pPr>
    </w:p>
    <w:p w14:paraId="16B58F33" w14:textId="4060A579" w:rsidR="002973CB" w:rsidRPr="00D632A2" w:rsidRDefault="00081745" w:rsidP="00081745">
      <w:pPr>
        <w:tabs>
          <w:tab w:val="right" w:pos="8498"/>
        </w:tabs>
        <w:spacing w:after="0"/>
        <w:rPr>
          <w:rFonts w:ascii="Times" w:hAnsi="Times"/>
          <w:b/>
        </w:rPr>
      </w:pPr>
      <w:r w:rsidRPr="00D632A2">
        <w:rPr>
          <w:rFonts w:ascii="Times" w:hAnsi="Times"/>
          <w:highlight w:val="yellow"/>
        </w:rPr>
        <w:t>[SECCIÓN 1]</w:t>
      </w:r>
      <w:r w:rsidR="00616DBC" w:rsidRPr="00D632A2">
        <w:rPr>
          <w:rFonts w:ascii="Times" w:hAnsi="Times"/>
        </w:rPr>
        <w:t xml:space="preserve"> </w:t>
      </w:r>
      <w:r w:rsidRPr="00D632A2">
        <w:rPr>
          <w:rFonts w:ascii="Times" w:hAnsi="Times"/>
          <w:b/>
        </w:rPr>
        <w:t>1</w:t>
      </w:r>
      <w:r w:rsidR="002973CB" w:rsidRPr="00D632A2">
        <w:rPr>
          <w:rFonts w:ascii="Times" w:hAnsi="Times"/>
          <w:b/>
        </w:rPr>
        <w:t xml:space="preserve"> </w:t>
      </w:r>
      <w:r w:rsidR="00D632A2" w:rsidRPr="00D632A2">
        <w:rPr>
          <w:rFonts w:ascii="Times" w:hAnsi="Times"/>
          <w:b/>
        </w:rPr>
        <w:t>Múltiplos</w:t>
      </w:r>
    </w:p>
    <w:p w14:paraId="17DA7638" w14:textId="77777777" w:rsidR="00D408F4" w:rsidRPr="00D632A2" w:rsidRDefault="00D408F4" w:rsidP="00081745">
      <w:pPr>
        <w:spacing w:after="0"/>
        <w:rPr>
          <w:rFonts w:ascii="Times" w:hAnsi="Times"/>
        </w:rPr>
      </w:pPr>
    </w:p>
    <w:p w14:paraId="7EA80789" w14:textId="337D091F" w:rsidR="00D632A2" w:rsidRDefault="00D632A2" w:rsidP="00D632A2">
      <w:pPr>
        <w:tabs>
          <w:tab w:val="right" w:pos="8498"/>
        </w:tabs>
        <w:spacing w:after="0"/>
        <w:jc w:val="both"/>
        <w:rPr>
          <w:rFonts w:ascii="Times" w:hAnsi="Times"/>
        </w:rPr>
      </w:pPr>
      <w:r w:rsidRPr="00D632A2">
        <w:rPr>
          <w:rFonts w:ascii="Times" w:hAnsi="Times"/>
        </w:rPr>
        <w:t xml:space="preserve">En cursos anteriores se aprendieron las </w:t>
      </w:r>
      <w:ins w:id="2" w:author="chris" w:date="2015-08-30T20:08:00Z">
        <w:r w:rsidR="00782F4A">
          <w:rPr>
            <w:rFonts w:ascii="Times" w:hAnsi="Times"/>
          </w:rPr>
          <w:t>ta</w:t>
        </w:r>
      </w:ins>
      <w:r w:rsidRPr="00D632A2">
        <w:rPr>
          <w:rFonts w:ascii="Times" w:hAnsi="Times"/>
        </w:rPr>
        <w:t>blas de multiplicar y se vio la importancia de usarlas y de aprenderlas en muchas situaciones, no solo de matemáticas, sino de la vida cotidiana</w:t>
      </w:r>
      <w:ins w:id="3" w:author="Andrea Constanza Perdomo Pedraza" w:date="2015-09-07T08:40:00Z">
        <w:r w:rsidR="00C92B30">
          <w:rPr>
            <w:rFonts w:ascii="Times" w:hAnsi="Times"/>
          </w:rPr>
          <w:t>; el concepto de tabla de multiplicar tiene una estrecha relaci</w:t>
        </w:r>
      </w:ins>
      <w:ins w:id="4" w:author="Andrea Constanza Perdomo Pedraza" w:date="2015-09-07T08:41:00Z">
        <w:r w:rsidR="00C92B30">
          <w:rPr>
            <w:rFonts w:ascii="Times" w:hAnsi="Times"/>
          </w:rPr>
          <w:t>ón con el concepto de múltiplo.</w:t>
        </w:r>
      </w:ins>
    </w:p>
    <w:p w14:paraId="34CEC536" w14:textId="77777777" w:rsidR="00F15B50" w:rsidRPr="00D632A2" w:rsidRDefault="00F15B50" w:rsidP="00D632A2">
      <w:pPr>
        <w:tabs>
          <w:tab w:val="right" w:pos="8498"/>
        </w:tabs>
        <w:spacing w:after="0"/>
        <w:jc w:val="both"/>
        <w:rPr>
          <w:rFonts w:ascii="Times" w:hAnsi="Times"/>
        </w:rPr>
      </w:pPr>
    </w:p>
    <w:p w14:paraId="127070E7" w14:textId="77777777" w:rsidR="00D632A2" w:rsidRPr="00D632A2" w:rsidRDefault="00D632A2" w:rsidP="00081745">
      <w:pPr>
        <w:spacing w:after="0"/>
        <w:rPr>
          <w:rFonts w:ascii="Times New Roman" w:hAnsi="Times New Roman" w:cs="Times New Roman"/>
          <w:color w:val="000000"/>
        </w:rPr>
      </w:pPr>
    </w:p>
    <w:p w14:paraId="37C593E7" w14:textId="7D22E502" w:rsidR="00D632A2" w:rsidRPr="00D632A2" w:rsidRDefault="00D632A2" w:rsidP="00D632A2">
      <w:pPr>
        <w:spacing w:after="0"/>
        <w:rPr>
          <w:rFonts w:ascii="Times" w:hAnsi="Times"/>
          <w:b/>
        </w:rPr>
      </w:pPr>
      <w:r w:rsidRPr="00D632A2">
        <w:rPr>
          <w:rFonts w:ascii="Times" w:hAnsi="Times"/>
          <w:highlight w:val="yellow"/>
        </w:rPr>
        <w:t>[SECCIÓN 2]</w:t>
      </w:r>
      <w:r w:rsidRPr="00D632A2">
        <w:rPr>
          <w:rFonts w:ascii="Times" w:hAnsi="Times"/>
        </w:rPr>
        <w:t xml:space="preserve"> </w:t>
      </w:r>
      <w:r w:rsidRPr="00D632A2">
        <w:rPr>
          <w:rFonts w:ascii="Times" w:hAnsi="Times"/>
          <w:b/>
        </w:rPr>
        <w:t>1.1 Múltiplos de un número</w:t>
      </w:r>
    </w:p>
    <w:p w14:paraId="03AD9236" w14:textId="77777777" w:rsidR="00F15B50" w:rsidRDefault="00F15B50" w:rsidP="00D632A2">
      <w:pPr>
        <w:pStyle w:val="NormalWeb"/>
        <w:shd w:val="clear" w:color="auto" w:fill="FFFFFF"/>
        <w:spacing w:before="2" w:after="2"/>
        <w:jc w:val="both"/>
        <w:rPr>
          <w:rFonts w:ascii="Times New Roman" w:hAnsi="Times New Roman"/>
          <w:sz w:val="24"/>
          <w:szCs w:val="24"/>
          <w:shd w:val="clear" w:color="auto" w:fill="FFFFFF"/>
        </w:rPr>
      </w:pPr>
    </w:p>
    <w:p w14:paraId="6652B1D4" w14:textId="77777777" w:rsidR="00D632A2" w:rsidRPr="00D632A2" w:rsidRDefault="00D632A2" w:rsidP="00D632A2">
      <w:pPr>
        <w:pStyle w:val="NormalWeb"/>
        <w:shd w:val="clear" w:color="auto" w:fill="FFFFFF"/>
        <w:spacing w:before="2" w:after="2"/>
        <w:jc w:val="both"/>
        <w:rPr>
          <w:rFonts w:ascii="Times New Roman" w:hAnsi="Times New Roman"/>
          <w:sz w:val="24"/>
          <w:szCs w:val="24"/>
          <w:shd w:val="clear" w:color="auto" w:fill="FFFFFF"/>
        </w:rPr>
      </w:pPr>
      <w:r w:rsidRPr="00D632A2">
        <w:rPr>
          <w:rFonts w:ascii="Times New Roman" w:hAnsi="Times New Roman"/>
          <w:sz w:val="24"/>
          <w:szCs w:val="24"/>
          <w:shd w:val="clear" w:color="auto" w:fill="FFFFFF"/>
        </w:rPr>
        <w:t>Un número es múltiplo de otro si está en la tabla de multiplicar de dicho número.</w:t>
      </w:r>
    </w:p>
    <w:p w14:paraId="0D7CFB71" w14:textId="0821F26B" w:rsidR="00D632A2" w:rsidRPr="00D632A2" w:rsidRDefault="00D632A2" w:rsidP="00D632A2">
      <w:pPr>
        <w:pStyle w:val="NormalWeb"/>
        <w:shd w:val="clear" w:color="auto" w:fill="FFFFFF"/>
        <w:spacing w:before="2" w:after="2"/>
        <w:jc w:val="both"/>
        <w:rPr>
          <w:rFonts w:ascii="Times New Roman" w:hAnsi="Times New Roman"/>
          <w:sz w:val="24"/>
          <w:szCs w:val="24"/>
          <w:shd w:val="clear" w:color="auto" w:fill="FFFFFF"/>
        </w:rPr>
      </w:pPr>
      <w:r w:rsidRPr="00D632A2">
        <w:rPr>
          <w:rFonts w:ascii="Times New Roman" w:hAnsi="Times New Roman"/>
          <w:sz w:val="24"/>
          <w:szCs w:val="24"/>
          <w:shd w:val="clear" w:color="auto" w:fill="FFFFFF"/>
        </w:rPr>
        <w:t>Por ejemplo, 15 es múltiplo de 3 pues 3</w:t>
      </w:r>
      <w:ins w:id="5" w:author="Andrea Constanza Perdomo Pedraza" w:date="2015-09-07T08:41:00Z">
        <w:r w:rsidR="00C92B30">
          <w:rPr>
            <w:rFonts w:ascii="Times New Roman" w:hAnsi="Times New Roman"/>
            <w:sz w:val="24"/>
            <w:szCs w:val="24"/>
            <w:shd w:val="clear" w:color="auto" w:fill="FFFFFF"/>
          </w:rPr>
          <w:t xml:space="preserve"> </w:t>
        </w:r>
      </w:ins>
      <w:r w:rsidRPr="00D632A2">
        <w:rPr>
          <w:rFonts w:ascii="Times New Roman" w:hAnsi="Times New Roman"/>
          <w:sz w:val="24"/>
          <w:szCs w:val="24"/>
          <w:shd w:val="clear" w:color="auto" w:fill="FFFFFF"/>
        </w:rPr>
        <w:t>×</w:t>
      </w:r>
      <w:ins w:id="6" w:author="Andrea Constanza Perdomo Pedraza" w:date="2015-09-07T08:41:00Z">
        <w:r w:rsidR="00C92B30">
          <w:rPr>
            <w:rFonts w:ascii="Times New Roman" w:hAnsi="Times New Roman"/>
            <w:sz w:val="24"/>
            <w:szCs w:val="24"/>
            <w:shd w:val="clear" w:color="auto" w:fill="FFFFFF"/>
          </w:rPr>
          <w:t xml:space="preserve"> </w:t>
        </w:r>
      </w:ins>
      <w:r w:rsidRPr="00D632A2">
        <w:rPr>
          <w:rFonts w:ascii="Times New Roman" w:hAnsi="Times New Roman"/>
          <w:sz w:val="24"/>
          <w:szCs w:val="24"/>
          <w:shd w:val="clear" w:color="auto" w:fill="FFFFFF"/>
        </w:rPr>
        <w:t>5</w:t>
      </w:r>
      <w:ins w:id="7" w:author="Andrea Constanza Perdomo Pedraza" w:date="2015-09-07T08:41:00Z">
        <w:r w:rsidR="00C92B30">
          <w:rPr>
            <w:rFonts w:ascii="Times New Roman" w:hAnsi="Times New Roman"/>
            <w:sz w:val="24"/>
            <w:szCs w:val="24"/>
            <w:shd w:val="clear" w:color="auto" w:fill="FFFFFF"/>
          </w:rPr>
          <w:t xml:space="preserve"> </w:t>
        </w:r>
      </w:ins>
      <w:r w:rsidRPr="00D632A2">
        <w:rPr>
          <w:rFonts w:ascii="Times New Roman" w:hAnsi="Times New Roman"/>
          <w:sz w:val="24"/>
          <w:szCs w:val="24"/>
          <w:shd w:val="clear" w:color="auto" w:fill="FFFFFF"/>
        </w:rPr>
        <w:t>=</w:t>
      </w:r>
      <w:ins w:id="8" w:author="Andrea Constanza Perdomo Pedraza" w:date="2015-09-07T08:41:00Z">
        <w:r w:rsidR="00C92B30">
          <w:rPr>
            <w:rFonts w:ascii="Times New Roman" w:hAnsi="Times New Roman"/>
            <w:sz w:val="24"/>
            <w:szCs w:val="24"/>
            <w:shd w:val="clear" w:color="auto" w:fill="FFFFFF"/>
          </w:rPr>
          <w:t xml:space="preserve"> </w:t>
        </w:r>
      </w:ins>
      <w:r w:rsidRPr="00D632A2">
        <w:rPr>
          <w:rFonts w:ascii="Times New Roman" w:hAnsi="Times New Roman"/>
          <w:sz w:val="24"/>
          <w:szCs w:val="24"/>
          <w:shd w:val="clear" w:color="auto" w:fill="FFFFFF"/>
        </w:rPr>
        <w:t>15. En forma similar, se puede afirmar que 15 es múltiplo de 5.</w:t>
      </w:r>
    </w:p>
    <w:p w14:paraId="2C3B61C7" w14:textId="51FDF067" w:rsidR="00D632A2" w:rsidRPr="00D632A2" w:rsidRDefault="00D632A2" w:rsidP="00D632A2">
      <w:pPr>
        <w:spacing w:after="0"/>
        <w:rPr>
          <w:rFonts w:ascii="Times New Roman" w:hAnsi="Times New Roman"/>
          <w:shd w:val="clear" w:color="auto" w:fill="FFFFFF"/>
        </w:rPr>
      </w:pPr>
      <w:r w:rsidRPr="00D632A2">
        <w:rPr>
          <w:rFonts w:ascii="Times New Roman" w:hAnsi="Times New Roman"/>
          <w:shd w:val="clear" w:color="auto" w:fill="FFFFFF"/>
        </w:rPr>
        <w:t xml:space="preserve">En forma general, los múltiplos de un número </w:t>
      </w:r>
      <w:r w:rsidRPr="00D632A2">
        <w:rPr>
          <w:rFonts w:ascii="Times New Roman" w:hAnsi="Times New Roman"/>
          <w:i/>
          <w:shd w:val="clear" w:color="auto" w:fill="FFFFFF"/>
        </w:rPr>
        <w:t>t</w:t>
      </w:r>
      <w:r w:rsidRPr="00D632A2">
        <w:rPr>
          <w:rFonts w:ascii="Times New Roman" w:hAnsi="Times New Roman"/>
          <w:shd w:val="clear" w:color="auto" w:fill="FFFFFF"/>
        </w:rPr>
        <w:t xml:space="preserve"> son los números que resultan de multiplicar a </w:t>
      </w:r>
      <w:r w:rsidRPr="00D632A2">
        <w:rPr>
          <w:rFonts w:ascii="Times New Roman" w:hAnsi="Times New Roman"/>
          <w:i/>
          <w:shd w:val="clear" w:color="auto" w:fill="FFFFFF"/>
        </w:rPr>
        <w:t>t</w:t>
      </w:r>
      <w:r w:rsidRPr="00D632A2">
        <w:rPr>
          <w:rFonts w:ascii="Times New Roman" w:hAnsi="Times New Roman"/>
          <w:shd w:val="clear" w:color="auto" w:fill="FFFFFF"/>
        </w:rPr>
        <w:t xml:space="preserve"> por todos los números naturales y el cero.</w:t>
      </w:r>
    </w:p>
    <w:p w14:paraId="30BB604C" w14:textId="77777777" w:rsidR="00D632A2" w:rsidRPr="00D632A2" w:rsidRDefault="00D632A2" w:rsidP="00D632A2">
      <w:pPr>
        <w:spacing w:after="0"/>
        <w:rPr>
          <w:rFonts w:ascii="Times New Roman" w:hAnsi="Times New Roman"/>
          <w:shd w:val="clear" w:color="auto" w:fill="FFFFFF"/>
        </w:rPr>
      </w:pPr>
    </w:p>
    <w:tbl>
      <w:tblPr>
        <w:tblStyle w:val="TableGrid"/>
        <w:tblW w:w="0" w:type="auto"/>
        <w:tblLook w:val="04A0" w:firstRow="1" w:lastRow="0" w:firstColumn="1" w:lastColumn="0" w:noHBand="0" w:noVBand="1"/>
      </w:tblPr>
      <w:tblGrid>
        <w:gridCol w:w="2518"/>
        <w:gridCol w:w="6515"/>
      </w:tblGrid>
      <w:tr w:rsidR="00D632A2" w:rsidRPr="00D632A2" w14:paraId="6C2D2233" w14:textId="77777777" w:rsidTr="004301D3">
        <w:tc>
          <w:tcPr>
            <w:tcW w:w="9033" w:type="dxa"/>
            <w:gridSpan w:val="2"/>
            <w:shd w:val="clear" w:color="auto" w:fill="0D0D0D" w:themeFill="text1" w:themeFillTint="F2"/>
          </w:tcPr>
          <w:p w14:paraId="2F7D1220" w14:textId="77777777" w:rsidR="00D632A2" w:rsidRPr="00D632A2" w:rsidRDefault="00D632A2"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D632A2" w:rsidRPr="00D632A2" w14:paraId="2B788CE8" w14:textId="77777777" w:rsidTr="004301D3">
        <w:tc>
          <w:tcPr>
            <w:tcW w:w="2518" w:type="dxa"/>
          </w:tcPr>
          <w:p w14:paraId="1A85F0CC" w14:textId="77777777" w:rsidR="00D632A2" w:rsidRPr="00D632A2" w:rsidRDefault="00D632A2"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1F7375BD" w14:textId="72DB1187" w:rsidR="00D632A2" w:rsidRPr="00D632A2" w:rsidRDefault="00D632A2"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MA_06_04_CO_IMG01</w:t>
            </w:r>
          </w:p>
        </w:tc>
      </w:tr>
      <w:tr w:rsidR="00D632A2" w:rsidRPr="00D632A2" w14:paraId="5CE856E5" w14:textId="77777777" w:rsidTr="004301D3">
        <w:tc>
          <w:tcPr>
            <w:tcW w:w="2518" w:type="dxa"/>
          </w:tcPr>
          <w:p w14:paraId="4AC2716E"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08657F0"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color w:val="000000"/>
                <w:lang w:val="es-ES_tradnl"/>
              </w:rPr>
              <w:t>Múltiplos de un número</w:t>
            </w:r>
          </w:p>
        </w:tc>
      </w:tr>
      <w:tr w:rsidR="00D632A2" w:rsidRPr="00D632A2" w14:paraId="5CBE135B" w14:textId="77777777" w:rsidTr="004301D3">
        <w:tc>
          <w:tcPr>
            <w:tcW w:w="2518" w:type="dxa"/>
          </w:tcPr>
          <w:p w14:paraId="585A7EAF"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22BAE434" w14:textId="77777777" w:rsidR="00D632A2" w:rsidRPr="00D632A2" w:rsidRDefault="00D632A2" w:rsidP="004301D3">
            <w:pPr>
              <w:rPr>
                <w:rFonts w:ascii="Times New Roman" w:hAnsi="Times New Roman" w:cs="Times New Roman"/>
                <w:color w:val="000000"/>
                <w:lang w:val="es-ES_tradnl"/>
              </w:rPr>
            </w:pPr>
            <w:r w:rsidRPr="00D632A2">
              <w:rPr>
                <w:noProof/>
                <w:lang w:val="en-US"/>
              </w:rPr>
              <w:drawing>
                <wp:inline distT="0" distB="0" distL="0" distR="0" wp14:anchorId="4E404DB2" wp14:editId="13F17252">
                  <wp:extent cx="2809875" cy="1581150"/>
                  <wp:effectExtent l="0" t="0" r="9525" b="0"/>
                  <wp:docPr id="2" name="Imagen 2" descr="Children is doing some maths at a black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ildren is doing some maths at a black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809875" cy="1581150"/>
                          </a:xfrm>
                          <a:prstGeom prst="rect">
                            <a:avLst/>
                          </a:prstGeom>
                          <a:noFill/>
                          <a:ln>
                            <a:noFill/>
                          </a:ln>
                        </pic:spPr>
                      </pic:pic>
                    </a:graphicData>
                  </a:graphic>
                </wp:inline>
              </w:drawing>
            </w:r>
          </w:p>
          <w:p w14:paraId="76D1768E" w14:textId="77777777" w:rsidR="00D632A2" w:rsidRPr="00D632A2" w:rsidRDefault="00D632A2" w:rsidP="004301D3">
            <w:pPr>
              <w:rPr>
                <w:rFonts w:ascii="Times New Roman" w:hAnsi="Times New Roman" w:cs="Times New Roman"/>
                <w:color w:val="000000"/>
                <w:lang w:val="es-ES_tradnl"/>
              </w:rPr>
            </w:pPr>
            <w:r w:rsidRPr="00D632A2">
              <w:rPr>
                <w:rFonts w:ascii="Arial" w:hAnsi="Arial" w:cs="Arial"/>
                <w:color w:val="333333"/>
                <w:sz w:val="18"/>
                <w:szCs w:val="18"/>
                <w:shd w:val="clear" w:color="auto" w:fill="FFFFFF"/>
                <w:lang w:val="es-ES_tradnl"/>
              </w:rPr>
              <w:t>131816633</w:t>
            </w:r>
          </w:p>
        </w:tc>
      </w:tr>
      <w:tr w:rsidR="00D632A2" w:rsidRPr="00D632A2" w14:paraId="0BC2E10C" w14:textId="77777777" w:rsidTr="004301D3">
        <w:tc>
          <w:tcPr>
            <w:tcW w:w="2518" w:type="dxa"/>
          </w:tcPr>
          <w:p w14:paraId="02F967F3"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3515793E" w14:textId="217B9C5C" w:rsidR="00D632A2" w:rsidRPr="00D632A2" w:rsidRDefault="00D632A2" w:rsidP="004301D3">
            <w:pPr>
              <w:rPr>
                <w:rFonts w:ascii="Times New Roman" w:hAnsi="Times New Roman" w:cs="Times New Roman"/>
                <w:lang w:val="es-ES_tradnl"/>
              </w:rPr>
            </w:pPr>
            <w:r w:rsidRPr="00D632A2">
              <w:rPr>
                <w:rFonts w:ascii="Times New Roman" w:hAnsi="Times New Roman" w:cs="Times New Roman"/>
                <w:lang w:val="es-ES_tradnl"/>
              </w:rPr>
              <w:t>Multiplicando por un número natural</w:t>
            </w:r>
            <w:ins w:id="9" w:author="chris" w:date="2015-08-30T20:09:00Z">
              <w:r w:rsidR="00782F4A">
                <w:rPr>
                  <w:rFonts w:ascii="Times New Roman" w:hAnsi="Times New Roman" w:cs="Times New Roman"/>
                  <w:lang w:val="es-ES_tradnl"/>
                </w:rPr>
                <w:t>.</w:t>
              </w:r>
            </w:ins>
          </w:p>
          <w:p w14:paraId="13D92090" w14:textId="77777777" w:rsidR="00D632A2" w:rsidRPr="00D632A2" w:rsidRDefault="00D632A2" w:rsidP="004301D3">
            <w:pPr>
              <w:rPr>
                <w:rFonts w:ascii="Times New Roman" w:hAnsi="Times New Roman" w:cs="Times New Roman"/>
                <w:color w:val="000000"/>
                <w:lang w:val="es-ES_tradnl"/>
              </w:rPr>
            </w:pPr>
          </w:p>
        </w:tc>
      </w:tr>
    </w:tbl>
    <w:p w14:paraId="050A00E3" w14:textId="77777777" w:rsidR="00C92B30" w:rsidRPr="00D632A2" w:rsidRDefault="00C92B30" w:rsidP="00D632A2">
      <w:pPr>
        <w:spacing w:after="0"/>
        <w:rPr>
          <w:rFonts w:ascii="Times" w:hAnsi="Times"/>
          <w:highlight w:val="yellow"/>
        </w:rPr>
      </w:pPr>
    </w:p>
    <w:p w14:paraId="59A2B092" w14:textId="774F7F87" w:rsidR="00053744" w:rsidRDefault="00D632A2" w:rsidP="00081745">
      <w:pPr>
        <w:spacing w:after="0"/>
        <w:rPr>
          <w:rFonts w:ascii="Times New Roman" w:hAnsi="Times New Roman" w:cs="Times New Roman"/>
          <w:color w:val="000000"/>
        </w:rPr>
      </w:pPr>
      <w:r w:rsidRPr="00D632A2">
        <w:rPr>
          <w:rFonts w:ascii="Times New Roman" w:hAnsi="Times New Roman" w:cs="Times New Roman"/>
          <w:color w:val="000000"/>
        </w:rPr>
        <w:t>El conjunto de múltiplos de un número se</w:t>
      </w:r>
      <w:r>
        <w:rPr>
          <w:rFonts w:ascii="Times New Roman" w:hAnsi="Times New Roman" w:cs="Times New Roman"/>
          <w:color w:val="000000"/>
        </w:rPr>
        <w:t xml:space="preserve"> representa con la letra </w:t>
      </w:r>
      <w:r w:rsidRPr="00D632A2">
        <w:rPr>
          <w:rFonts w:ascii="Times New Roman" w:hAnsi="Times New Roman" w:cs="Times New Roman"/>
          <w:i/>
          <w:color w:val="000000"/>
        </w:rPr>
        <w:t>M</w:t>
      </w:r>
      <w:r>
        <w:rPr>
          <w:rFonts w:ascii="Times New Roman" w:hAnsi="Times New Roman" w:cs="Times New Roman"/>
          <w:color w:val="000000"/>
        </w:rPr>
        <w:t xml:space="preserve">. Así, los múltiplos de 7 son el conjunto </w:t>
      </w:r>
      <w:r w:rsidRPr="00D632A2">
        <w:rPr>
          <w:rFonts w:ascii="Times New Roman" w:hAnsi="Times New Roman" w:cs="Times New Roman"/>
          <w:i/>
          <w:color w:val="000000"/>
        </w:rPr>
        <w:t>M</w:t>
      </w:r>
      <w:r w:rsidRPr="00D632A2">
        <w:rPr>
          <w:rFonts w:ascii="Times New Roman" w:hAnsi="Times New Roman" w:cs="Times New Roman"/>
          <w:color w:val="000000"/>
          <w:vertAlign w:val="subscript"/>
        </w:rPr>
        <w:t>7</w:t>
      </w:r>
      <w:r>
        <w:rPr>
          <w:rFonts w:ascii="Times New Roman" w:hAnsi="Times New Roman" w:cs="Times New Roman"/>
          <w:color w:val="000000"/>
        </w:rPr>
        <w:t>, que se muestra a continuación.</w:t>
      </w:r>
    </w:p>
    <w:p w14:paraId="3FDC43CC" w14:textId="77C9D674" w:rsidR="00D632A2" w:rsidRDefault="00D632A2" w:rsidP="00D632A2">
      <w:pPr>
        <w:spacing w:after="0"/>
        <w:jc w:val="center"/>
        <w:rPr>
          <w:rFonts w:ascii="Times New Roman" w:hAnsi="Times New Roman" w:cs="Times New Roman"/>
          <w:color w:val="000000"/>
        </w:rPr>
      </w:pPr>
      <w:r w:rsidRPr="00D632A2">
        <w:rPr>
          <w:rFonts w:ascii="Times New Roman" w:hAnsi="Times New Roman" w:cs="Times New Roman"/>
          <w:i/>
          <w:color w:val="000000"/>
        </w:rPr>
        <w:t>M</w:t>
      </w:r>
      <w:r w:rsidRPr="00D632A2">
        <w:rPr>
          <w:rFonts w:ascii="Times New Roman" w:hAnsi="Times New Roman" w:cs="Times New Roman"/>
          <w:color w:val="000000"/>
          <w:vertAlign w:val="subscript"/>
        </w:rPr>
        <w:t>7</w:t>
      </w:r>
      <w:r>
        <w:rPr>
          <w:rFonts w:ascii="Times New Roman" w:hAnsi="Times New Roman" w:cs="Times New Roman"/>
          <w:color w:val="000000"/>
        </w:rPr>
        <w:t>=</w:t>
      </w:r>
      <w:ins w:id="10" w:author="chris" w:date="2015-08-30T20:10:00Z">
        <w:r w:rsidR="002A5609">
          <w:rPr>
            <w:rFonts w:ascii="Times New Roman" w:hAnsi="Times New Roman" w:cs="Times New Roman"/>
            <w:color w:val="000000"/>
          </w:rPr>
          <w:t xml:space="preserve"> </w:t>
        </w:r>
      </w:ins>
      <w:r>
        <w:rPr>
          <w:rFonts w:ascii="Times New Roman" w:hAnsi="Times New Roman" w:cs="Times New Roman"/>
          <w:color w:val="000000"/>
        </w:rPr>
        <w:t>{0, 7, 14, 21, 28, 35, 42,…}</w:t>
      </w:r>
    </w:p>
    <w:p w14:paraId="62B6341A" w14:textId="4C7DA063" w:rsidR="00D632A2" w:rsidRDefault="00D632A2" w:rsidP="00D632A2">
      <w:pPr>
        <w:spacing w:after="0"/>
        <w:rPr>
          <w:rFonts w:ascii="Times New Roman" w:hAnsi="Times New Roman" w:cs="Times New Roman"/>
          <w:color w:val="000000"/>
        </w:rPr>
      </w:pPr>
      <w:r>
        <w:rPr>
          <w:rFonts w:ascii="Times New Roman" w:hAnsi="Times New Roman" w:cs="Times New Roman"/>
          <w:color w:val="000000"/>
        </w:rPr>
        <w:t>Es importante anotar que los tres puntos antes del corchete</w:t>
      </w:r>
      <w:ins w:id="11" w:author="chris" w:date="2015-08-30T20:10:00Z">
        <w:r w:rsidR="002A5609">
          <w:rPr>
            <w:rFonts w:ascii="Times New Roman" w:hAnsi="Times New Roman" w:cs="Times New Roman"/>
            <w:color w:val="000000"/>
          </w:rPr>
          <w:t xml:space="preserve"> de cierre</w:t>
        </w:r>
      </w:ins>
      <w:ins w:id="12" w:author="chris" w:date="2015-08-30T20:31:00Z">
        <w:r w:rsidR="0035769E">
          <w:rPr>
            <w:rFonts w:ascii="Times New Roman" w:hAnsi="Times New Roman" w:cs="Times New Roman"/>
            <w:color w:val="000000"/>
          </w:rPr>
          <w:t>,</w:t>
        </w:r>
      </w:ins>
      <w:r>
        <w:rPr>
          <w:rFonts w:ascii="Times New Roman" w:hAnsi="Times New Roman" w:cs="Times New Roman"/>
          <w:color w:val="000000"/>
        </w:rPr>
        <w:t xml:space="preserve"> indican que el conjunto tiene infinito número de elementos.</w:t>
      </w:r>
    </w:p>
    <w:tbl>
      <w:tblPr>
        <w:tblStyle w:val="TableGrid"/>
        <w:tblW w:w="0" w:type="auto"/>
        <w:tblLook w:val="04A0" w:firstRow="1" w:lastRow="0" w:firstColumn="1" w:lastColumn="0" w:noHBand="0" w:noVBand="1"/>
      </w:tblPr>
      <w:tblGrid>
        <w:gridCol w:w="2518"/>
        <w:gridCol w:w="6515"/>
      </w:tblGrid>
      <w:tr w:rsidR="007155B3" w:rsidRPr="00D632A2" w14:paraId="313531AA" w14:textId="77777777" w:rsidTr="005133F9">
        <w:trPr>
          <w:ins w:id="13" w:author="Andrea Constanza Perdomo Pedraza" w:date="2015-09-07T08:45:00Z"/>
        </w:trPr>
        <w:tc>
          <w:tcPr>
            <w:tcW w:w="9033" w:type="dxa"/>
            <w:gridSpan w:val="2"/>
            <w:shd w:val="clear" w:color="auto" w:fill="000000" w:themeFill="text1"/>
          </w:tcPr>
          <w:p w14:paraId="13F4CBA5" w14:textId="77777777" w:rsidR="007155B3" w:rsidRPr="00D632A2" w:rsidRDefault="007155B3" w:rsidP="005133F9">
            <w:pPr>
              <w:jc w:val="center"/>
              <w:rPr>
                <w:ins w:id="14" w:author="Andrea Constanza Perdomo Pedraza" w:date="2015-09-07T08:45:00Z"/>
                <w:rFonts w:ascii="Times New Roman" w:hAnsi="Times New Roman" w:cs="Times New Roman"/>
                <w:b/>
                <w:color w:val="FFFFFF" w:themeColor="background1"/>
                <w:lang w:val="es-ES_tradnl"/>
              </w:rPr>
            </w:pPr>
            <w:ins w:id="15" w:author="Andrea Constanza Perdomo Pedraza" w:date="2015-09-07T08:45:00Z">
              <w:r w:rsidRPr="00D632A2">
                <w:rPr>
                  <w:rFonts w:ascii="Times New Roman" w:hAnsi="Times New Roman" w:cs="Times New Roman"/>
                  <w:b/>
                  <w:color w:val="FFFFFF" w:themeColor="background1"/>
                  <w:lang w:val="es-ES_tradnl"/>
                </w:rPr>
                <w:t xml:space="preserve">Profundiza (recurso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ins>
          </w:p>
        </w:tc>
      </w:tr>
      <w:tr w:rsidR="007155B3" w:rsidRPr="00D632A2" w14:paraId="5DF99FE2" w14:textId="77777777" w:rsidTr="005133F9">
        <w:trPr>
          <w:ins w:id="16" w:author="Andrea Constanza Perdomo Pedraza" w:date="2015-09-07T08:45:00Z"/>
        </w:trPr>
        <w:tc>
          <w:tcPr>
            <w:tcW w:w="2518" w:type="dxa"/>
          </w:tcPr>
          <w:p w14:paraId="60BF0D7D" w14:textId="77777777" w:rsidR="007155B3" w:rsidRPr="00D632A2" w:rsidRDefault="007155B3" w:rsidP="005133F9">
            <w:pPr>
              <w:rPr>
                <w:ins w:id="17" w:author="Andrea Constanza Perdomo Pedraza" w:date="2015-09-07T08:45:00Z"/>
                <w:rFonts w:ascii="Times New Roman" w:hAnsi="Times New Roman" w:cs="Times New Roman"/>
                <w:b/>
                <w:color w:val="000000"/>
                <w:sz w:val="18"/>
                <w:szCs w:val="18"/>
                <w:lang w:val="es-ES_tradnl"/>
              </w:rPr>
            </w:pPr>
            <w:ins w:id="18" w:author="Andrea Constanza Perdomo Pedraza" w:date="2015-09-07T08:45:00Z">
              <w:r w:rsidRPr="00D632A2">
                <w:rPr>
                  <w:rFonts w:ascii="Times New Roman" w:hAnsi="Times New Roman" w:cs="Times New Roman"/>
                  <w:b/>
                  <w:color w:val="000000"/>
                  <w:sz w:val="18"/>
                  <w:szCs w:val="18"/>
                  <w:lang w:val="es-ES_tradnl"/>
                </w:rPr>
                <w:t>Código</w:t>
              </w:r>
            </w:ins>
          </w:p>
        </w:tc>
        <w:tc>
          <w:tcPr>
            <w:tcW w:w="6515" w:type="dxa"/>
          </w:tcPr>
          <w:p w14:paraId="1C75603C" w14:textId="77777777" w:rsidR="007155B3" w:rsidRPr="00D632A2" w:rsidRDefault="007155B3" w:rsidP="005133F9">
            <w:pPr>
              <w:rPr>
                <w:ins w:id="19" w:author="Andrea Constanza Perdomo Pedraza" w:date="2015-09-07T08:45:00Z"/>
                <w:rFonts w:ascii="Times New Roman" w:hAnsi="Times New Roman" w:cs="Times New Roman"/>
                <w:b/>
                <w:color w:val="000000"/>
                <w:sz w:val="18"/>
                <w:szCs w:val="18"/>
                <w:lang w:val="es-ES_tradnl"/>
              </w:rPr>
            </w:pPr>
            <w:ins w:id="20" w:author="Andrea Constanza Perdomo Pedraza" w:date="2015-09-07T08:45:00Z">
              <w:r>
                <w:rPr>
                  <w:rFonts w:ascii="Times New Roman" w:hAnsi="Times New Roman" w:cs="Times New Roman"/>
                  <w:color w:val="000000"/>
                  <w:lang w:val="es-ES_tradnl"/>
                </w:rPr>
                <w:t>MA_06_04_CO_REC10</w:t>
              </w:r>
            </w:ins>
          </w:p>
        </w:tc>
      </w:tr>
      <w:tr w:rsidR="007155B3" w:rsidRPr="00D632A2" w14:paraId="2D5ED982" w14:textId="77777777" w:rsidTr="005133F9">
        <w:trPr>
          <w:ins w:id="21" w:author="Andrea Constanza Perdomo Pedraza" w:date="2015-09-07T08:45:00Z"/>
        </w:trPr>
        <w:tc>
          <w:tcPr>
            <w:tcW w:w="2518" w:type="dxa"/>
          </w:tcPr>
          <w:p w14:paraId="4C7782E2" w14:textId="77777777" w:rsidR="007155B3" w:rsidRPr="00D632A2" w:rsidRDefault="007155B3" w:rsidP="005133F9">
            <w:pPr>
              <w:rPr>
                <w:ins w:id="22" w:author="Andrea Constanza Perdomo Pedraza" w:date="2015-09-07T08:45:00Z"/>
                <w:rFonts w:ascii="Times New Roman" w:hAnsi="Times New Roman" w:cs="Times New Roman"/>
                <w:color w:val="000000"/>
                <w:lang w:val="es-ES_tradnl"/>
              </w:rPr>
            </w:pPr>
            <w:ins w:id="23" w:author="Andrea Constanza Perdomo Pedraza" w:date="2015-09-07T08:45:00Z">
              <w:r w:rsidRPr="00D632A2">
                <w:rPr>
                  <w:rFonts w:ascii="Times New Roman" w:hAnsi="Times New Roman" w:cs="Times New Roman"/>
                  <w:b/>
                  <w:color w:val="000000"/>
                  <w:sz w:val="18"/>
                  <w:szCs w:val="18"/>
                  <w:lang w:val="es-ES_tradnl"/>
                </w:rPr>
                <w:t>Título</w:t>
              </w:r>
            </w:ins>
          </w:p>
        </w:tc>
        <w:tc>
          <w:tcPr>
            <w:tcW w:w="6515" w:type="dxa"/>
          </w:tcPr>
          <w:p w14:paraId="1FE4F384" w14:textId="77777777" w:rsidR="007155B3" w:rsidRPr="00D632A2" w:rsidRDefault="007155B3" w:rsidP="005133F9">
            <w:pPr>
              <w:rPr>
                <w:ins w:id="24" w:author="Andrea Constanza Perdomo Pedraza" w:date="2015-09-07T08:45:00Z"/>
                <w:rFonts w:ascii="Times New Roman" w:hAnsi="Times New Roman" w:cs="Times New Roman"/>
                <w:color w:val="000000"/>
                <w:lang w:val="es-ES_tradnl"/>
              </w:rPr>
            </w:pPr>
            <w:ins w:id="25" w:author="Andrea Constanza Perdomo Pedraza" w:date="2015-09-07T08:45:00Z">
              <w:r>
                <w:rPr>
                  <w:rFonts w:ascii="Lucida Grande" w:hAnsi="Lucida Grande" w:cs="Lucida Grande"/>
                  <w:color w:val="000000"/>
                </w:rPr>
                <w:t>Los múltiplos de un número</w:t>
              </w:r>
            </w:ins>
          </w:p>
        </w:tc>
      </w:tr>
      <w:tr w:rsidR="007155B3" w:rsidRPr="00D632A2" w14:paraId="21677634" w14:textId="77777777" w:rsidTr="005133F9">
        <w:trPr>
          <w:ins w:id="26" w:author="Andrea Constanza Perdomo Pedraza" w:date="2015-09-07T08:45:00Z"/>
        </w:trPr>
        <w:tc>
          <w:tcPr>
            <w:tcW w:w="2518" w:type="dxa"/>
          </w:tcPr>
          <w:p w14:paraId="2ACB1FCD" w14:textId="77777777" w:rsidR="007155B3" w:rsidRPr="00D632A2" w:rsidRDefault="007155B3" w:rsidP="005133F9">
            <w:pPr>
              <w:rPr>
                <w:ins w:id="27" w:author="Andrea Constanza Perdomo Pedraza" w:date="2015-09-07T08:45:00Z"/>
                <w:rFonts w:ascii="Times New Roman" w:hAnsi="Times New Roman" w:cs="Times New Roman"/>
                <w:color w:val="000000"/>
                <w:lang w:val="es-ES_tradnl"/>
              </w:rPr>
            </w:pPr>
            <w:ins w:id="28" w:author="Andrea Constanza Perdomo Pedraza" w:date="2015-09-07T08:45:00Z">
              <w:r w:rsidRPr="00D632A2">
                <w:rPr>
                  <w:rFonts w:ascii="Times New Roman" w:hAnsi="Times New Roman" w:cs="Times New Roman"/>
                  <w:b/>
                  <w:color w:val="000000"/>
                  <w:sz w:val="18"/>
                  <w:szCs w:val="18"/>
                  <w:lang w:val="es-ES_tradnl"/>
                </w:rPr>
                <w:lastRenderedPageBreak/>
                <w:t>Descripción</w:t>
              </w:r>
            </w:ins>
          </w:p>
        </w:tc>
        <w:tc>
          <w:tcPr>
            <w:tcW w:w="6515" w:type="dxa"/>
          </w:tcPr>
          <w:p w14:paraId="4D8FD191" w14:textId="77777777" w:rsidR="007155B3" w:rsidRPr="00D632A2" w:rsidRDefault="007155B3" w:rsidP="005133F9">
            <w:pPr>
              <w:rPr>
                <w:ins w:id="29" w:author="Andrea Constanza Perdomo Pedraza" w:date="2015-09-07T08:45:00Z"/>
                <w:rFonts w:ascii="Times New Roman" w:hAnsi="Times New Roman" w:cs="Times New Roman"/>
                <w:color w:val="000000"/>
                <w:lang w:val="es-ES_tradnl"/>
              </w:rPr>
            </w:pPr>
            <w:ins w:id="30" w:author="Andrea Constanza Perdomo Pedraza" w:date="2015-09-07T08:45:00Z">
              <w:r w:rsidRPr="00376486">
                <w:rPr>
                  <w:rFonts w:ascii="Lucida Grande" w:hAnsi="Lucida Grande" w:cs="Lucida Grande"/>
                  <w:color w:val="000000"/>
                </w:rPr>
                <w:t>Interactivo que explica el concepto de múltiplo</w:t>
              </w:r>
            </w:ins>
          </w:p>
        </w:tc>
      </w:tr>
    </w:tbl>
    <w:p w14:paraId="7DE031B5" w14:textId="77777777" w:rsidR="00D632A2" w:rsidRDefault="00D632A2" w:rsidP="00D632A2">
      <w:pPr>
        <w:spacing w:after="0"/>
        <w:rPr>
          <w:rFonts w:ascii="Times New Roman" w:hAnsi="Times New Roman" w:cs="Times New Roman"/>
          <w:color w:val="000000"/>
        </w:rPr>
      </w:pPr>
    </w:p>
    <w:p w14:paraId="701D3D79" w14:textId="77777777" w:rsidR="00D632A2" w:rsidRDefault="00D632A2" w:rsidP="00D632A2">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1.2</w:t>
      </w:r>
      <w:r w:rsidRPr="004E5E51">
        <w:rPr>
          <w:rFonts w:ascii="Times" w:hAnsi="Times"/>
          <w:b/>
        </w:rPr>
        <w:t xml:space="preserve"> </w:t>
      </w:r>
      <w:r>
        <w:rPr>
          <w:rFonts w:ascii="Times" w:hAnsi="Times"/>
          <w:b/>
        </w:rPr>
        <w:t>Propiedades de los múltiplos</w:t>
      </w:r>
    </w:p>
    <w:p w14:paraId="5559C667" w14:textId="75F80AEF" w:rsidR="00D632A2" w:rsidRDefault="00D632A2" w:rsidP="00D632A2">
      <w:pPr>
        <w:spacing w:after="0"/>
        <w:rPr>
          <w:rFonts w:ascii="Times New Roman" w:hAnsi="Times New Roman" w:cs="Times New Roman"/>
          <w:color w:val="000000"/>
        </w:rPr>
      </w:pPr>
      <w:r>
        <w:rPr>
          <w:rFonts w:ascii="Times New Roman" w:hAnsi="Times New Roman" w:cs="Times New Roman"/>
          <w:color w:val="000000"/>
        </w:rPr>
        <w:t xml:space="preserve">El conjunto de múltiplos de un número cumple varias propiedades que </w:t>
      </w:r>
      <w:ins w:id="31" w:author="chris" w:date="2015-08-30T20:10:00Z">
        <w:r w:rsidR="002A5609">
          <w:rPr>
            <w:rFonts w:ascii="Times New Roman" w:hAnsi="Times New Roman" w:cs="Times New Roman"/>
            <w:color w:val="000000"/>
          </w:rPr>
          <w:t xml:space="preserve">son </w:t>
        </w:r>
      </w:ins>
      <w:r>
        <w:rPr>
          <w:rFonts w:ascii="Times New Roman" w:hAnsi="Times New Roman" w:cs="Times New Roman"/>
          <w:color w:val="000000"/>
        </w:rPr>
        <w:t>importante</w:t>
      </w:r>
      <w:ins w:id="32" w:author="chris" w:date="2015-08-30T20:11:00Z">
        <w:r w:rsidR="002A5609">
          <w:rPr>
            <w:rFonts w:ascii="Times New Roman" w:hAnsi="Times New Roman" w:cs="Times New Roman"/>
            <w:color w:val="000000"/>
          </w:rPr>
          <w:t>s</w:t>
        </w:r>
      </w:ins>
      <w:r>
        <w:rPr>
          <w:rFonts w:ascii="Times New Roman" w:hAnsi="Times New Roman" w:cs="Times New Roman"/>
          <w:color w:val="000000"/>
        </w:rPr>
        <w:t xml:space="preserve"> reconocer y utilizar.</w:t>
      </w:r>
    </w:p>
    <w:tbl>
      <w:tblPr>
        <w:tblStyle w:val="TableGrid"/>
        <w:tblW w:w="0" w:type="auto"/>
        <w:tblLook w:val="04A0" w:firstRow="1" w:lastRow="0" w:firstColumn="1" w:lastColumn="0" w:noHBand="0" w:noVBand="1"/>
      </w:tblPr>
      <w:tblGrid>
        <w:gridCol w:w="2518"/>
        <w:gridCol w:w="6515"/>
      </w:tblGrid>
      <w:tr w:rsidR="00D632A2" w:rsidRPr="00D632A2" w14:paraId="5CE54A2D" w14:textId="77777777" w:rsidTr="004301D3">
        <w:tc>
          <w:tcPr>
            <w:tcW w:w="9033" w:type="dxa"/>
            <w:gridSpan w:val="2"/>
            <w:shd w:val="clear" w:color="auto" w:fill="000000" w:themeFill="text1"/>
          </w:tcPr>
          <w:p w14:paraId="0841BC66" w14:textId="62B79FB0" w:rsidR="00D632A2" w:rsidRPr="00D632A2" w:rsidRDefault="00D632A2" w:rsidP="00D632A2">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 xml:space="preserve">Profundiza (recurso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p>
        </w:tc>
      </w:tr>
      <w:tr w:rsidR="00D632A2" w:rsidRPr="00D632A2" w14:paraId="37F8CAB8" w14:textId="77777777" w:rsidTr="004301D3">
        <w:tc>
          <w:tcPr>
            <w:tcW w:w="2518" w:type="dxa"/>
          </w:tcPr>
          <w:p w14:paraId="635B983B" w14:textId="77777777" w:rsidR="00D632A2" w:rsidRPr="00D632A2" w:rsidRDefault="00D632A2"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BEC0140" w14:textId="119EC324" w:rsidR="00D632A2" w:rsidRPr="00D632A2" w:rsidRDefault="004301D3"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MA_06_04_CO_REC20</w:t>
            </w:r>
          </w:p>
        </w:tc>
      </w:tr>
      <w:tr w:rsidR="00D632A2" w:rsidRPr="00D632A2" w14:paraId="2B9620ED" w14:textId="77777777" w:rsidTr="004301D3">
        <w:tc>
          <w:tcPr>
            <w:tcW w:w="2518" w:type="dxa"/>
          </w:tcPr>
          <w:p w14:paraId="5E85BFD8"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4C1DBADA" w14:textId="57C976DB" w:rsidR="00D632A2" w:rsidRPr="00D632A2" w:rsidRDefault="007155B3" w:rsidP="004301D3">
            <w:pPr>
              <w:rPr>
                <w:rFonts w:ascii="Times New Roman" w:hAnsi="Times New Roman" w:cs="Times New Roman"/>
                <w:color w:val="000000"/>
                <w:lang w:val="es-ES_tradnl"/>
              </w:rPr>
            </w:pPr>
            <w:ins w:id="33" w:author="Andrea Constanza Perdomo Pedraza" w:date="2015-09-07T08:45:00Z">
              <w:r w:rsidRPr="002E24AA">
                <w:rPr>
                  <w:rFonts w:ascii="Lucida Grande" w:hAnsi="Lucida Grande" w:cs="Lucida Grande"/>
                  <w:color w:val="000000"/>
                </w:rPr>
                <w:t>Las propiedades de los múltiplos</w:t>
              </w:r>
            </w:ins>
          </w:p>
        </w:tc>
      </w:tr>
      <w:tr w:rsidR="00D632A2" w:rsidRPr="00D632A2" w14:paraId="0DDF118B" w14:textId="77777777" w:rsidTr="004301D3">
        <w:tc>
          <w:tcPr>
            <w:tcW w:w="2518" w:type="dxa"/>
          </w:tcPr>
          <w:p w14:paraId="3979F4DF"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16B3E183" w14:textId="4A4610E8" w:rsidR="00D632A2" w:rsidRPr="00D632A2" w:rsidRDefault="007155B3" w:rsidP="004301D3">
            <w:pPr>
              <w:rPr>
                <w:rFonts w:ascii="Times New Roman" w:hAnsi="Times New Roman" w:cs="Times New Roman"/>
                <w:color w:val="000000"/>
                <w:lang w:val="es-ES_tradnl"/>
              </w:rPr>
            </w:pPr>
            <w:ins w:id="34" w:author="Andrea Constanza Perdomo Pedraza" w:date="2015-09-07T08:46:00Z">
              <w:r w:rsidRPr="00E079BE">
                <w:rPr>
                  <w:rFonts w:ascii="Lucida Grande" w:hAnsi="Lucida Grande" w:cs="Lucida Grande"/>
                  <w:color w:val="000000"/>
                </w:rPr>
                <w:t>Interactivo que muestra, en forma general, las propiedades de los múltiplos y ejemplos numéricos de las mismas</w:t>
              </w:r>
            </w:ins>
          </w:p>
        </w:tc>
      </w:tr>
    </w:tbl>
    <w:p w14:paraId="5275B230" w14:textId="77777777" w:rsidR="00D632A2" w:rsidRDefault="00D632A2" w:rsidP="00D632A2">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D632A2" w:rsidRPr="00D632A2" w14:paraId="7F07D159" w14:textId="77777777" w:rsidTr="004301D3">
        <w:tc>
          <w:tcPr>
            <w:tcW w:w="9033" w:type="dxa"/>
            <w:gridSpan w:val="2"/>
            <w:shd w:val="clear" w:color="auto" w:fill="000000" w:themeFill="text1"/>
          </w:tcPr>
          <w:p w14:paraId="3AE50544" w14:textId="007D384D" w:rsidR="00D632A2" w:rsidRPr="00D632A2" w:rsidRDefault="00D632A2"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w:t>
            </w:r>
            <w:r w:rsidRPr="00D632A2">
              <w:rPr>
                <w:rFonts w:ascii="Times New Roman" w:hAnsi="Times New Roman" w:cs="Times New Roman"/>
                <w:b/>
                <w:color w:val="FFFFFF" w:themeColor="background1"/>
                <w:lang w:val="es-ES_tradnl"/>
              </w:rPr>
              <w:t>)</w:t>
            </w:r>
          </w:p>
        </w:tc>
      </w:tr>
      <w:tr w:rsidR="00D632A2" w:rsidRPr="00D632A2" w14:paraId="2BE5417B" w14:textId="77777777" w:rsidTr="004301D3">
        <w:tc>
          <w:tcPr>
            <w:tcW w:w="2518" w:type="dxa"/>
          </w:tcPr>
          <w:p w14:paraId="69F746C1" w14:textId="77777777" w:rsidR="00D632A2" w:rsidRPr="00D632A2" w:rsidRDefault="00D632A2"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E624B08" w14:textId="241204F1" w:rsidR="00D632A2" w:rsidRPr="00D632A2" w:rsidRDefault="004301D3"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MA_06_04_CO_REC30</w:t>
            </w:r>
          </w:p>
        </w:tc>
      </w:tr>
      <w:tr w:rsidR="00D632A2" w:rsidRPr="00D632A2" w14:paraId="736B028C" w14:textId="77777777" w:rsidTr="004301D3">
        <w:tc>
          <w:tcPr>
            <w:tcW w:w="2518" w:type="dxa"/>
          </w:tcPr>
          <w:p w14:paraId="150DE1C7"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09B5DD1" w14:textId="26C19AAF" w:rsidR="00D632A2" w:rsidRPr="00D632A2" w:rsidRDefault="007155B3" w:rsidP="004301D3">
            <w:pPr>
              <w:rPr>
                <w:rFonts w:ascii="Times New Roman" w:hAnsi="Times New Roman" w:cs="Times New Roman"/>
                <w:color w:val="000000"/>
                <w:lang w:val="es-ES_tradnl"/>
              </w:rPr>
            </w:pPr>
            <w:ins w:id="35" w:author="Andrea Constanza Perdomo Pedraza" w:date="2015-09-07T08:46:00Z">
              <w:r w:rsidRPr="00E370F5">
                <w:rPr>
                  <w:rFonts w:ascii="Lucida Grande" w:hAnsi="Lucida Grande" w:cs="Lucida Grande"/>
                  <w:color w:val="000000"/>
                </w:rPr>
                <w:t>Encuentra los múltiplos de un número</w:t>
              </w:r>
            </w:ins>
          </w:p>
        </w:tc>
      </w:tr>
      <w:tr w:rsidR="00D632A2" w:rsidRPr="00D632A2" w14:paraId="72E8888D" w14:textId="77777777" w:rsidTr="004301D3">
        <w:tc>
          <w:tcPr>
            <w:tcW w:w="2518" w:type="dxa"/>
          </w:tcPr>
          <w:p w14:paraId="6B4DBD14" w14:textId="77777777" w:rsidR="00D632A2" w:rsidRPr="00D632A2" w:rsidRDefault="00D632A2"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05B8ACC" w14:textId="1FFEFF07" w:rsidR="00D632A2" w:rsidRPr="00D632A2" w:rsidRDefault="007155B3" w:rsidP="004301D3">
            <w:pPr>
              <w:rPr>
                <w:rFonts w:ascii="Times New Roman" w:hAnsi="Times New Roman" w:cs="Times New Roman"/>
                <w:color w:val="000000"/>
                <w:lang w:val="es-ES_tradnl"/>
              </w:rPr>
            </w:pPr>
            <w:ins w:id="36" w:author="Andrea Constanza Perdomo Pedraza" w:date="2015-09-07T08:47:00Z">
              <w:r w:rsidRPr="00E514AC">
                <w:rPr>
                  <w:rFonts w:ascii="Lucida Grande" w:hAnsi="Lucida Grande" w:cs="Lucida Grande"/>
                  <w:color w:val="000000"/>
                </w:rPr>
                <w:t>Actividades para relacionar un número con algunos de sus múltiplos</w:t>
              </w:r>
            </w:ins>
          </w:p>
        </w:tc>
      </w:tr>
    </w:tbl>
    <w:p w14:paraId="0927C8DC" w14:textId="77777777" w:rsidR="00D632A2" w:rsidRDefault="00D632A2" w:rsidP="00081745">
      <w:pPr>
        <w:spacing w:after="0"/>
        <w:rPr>
          <w:ins w:id="37" w:author="Andrea Constanza Perdomo Pedraza" w:date="2015-09-07T08:47:00Z"/>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7155B3" w:rsidRPr="00D632A2" w14:paraId="5A294F79" w14:textId="77777777" w:rsidTr="005133F9">
        <w:trPr>
          <w:ins w:id="38" w:author="Andrea Constanza Perdomo Pedraza" w:date="2015-09-07T08:47:00Z"/>
        </w:trPr>
        <w:tc>
          <w:tcPr>
            <w:tcW w:w="9033" w:type="dxa"/>
            <w:gridSpan w:val="2"/>
            <w:shd w:val="clear" w:color="auto" w:fill="000000" w:themeFill="text1"/>
          </w:tcPr>
          <w:p w14:paraId="09D8B876" w14:textId="77777777" w:rsidR="007155B3" w:rsidRPr="00D632A2" w:rsidRDefault="007155B3" w:rsidP="005133F9">
            <w:pPr>
              <w:jc w:val="center"/>
              <w:rPr>
                <w:ins w:id="39" w:author="Andrea Constanza Perdomo Pedraza" w:date="2015-09-07T08:47:00Z"/>
                <w:rFonts w:ascii="Times New Roman" w:hAnsi="Times New Roman" w:cs="Times New Roman"/>
                <w:b/>
                <w:color w:val="FFFFFF" w:themeColor="background1"/>
                <w:lang w:val="es-ES_tradnl"/>
              </w:rPr>
            </w:pPr>
            <w:ins w:id="40" w:author="Andrea Constanza Perdomo Pedraza" w:date="2015-09-07T08:47:00Z">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w:t>
              </w:r>
              <w:r w:rsidRPr="00D632A2">
                <w:rPr>
                  <w:rFonts w:ascii="Times New Roman" w:hAnsi="Times New Roman" w:cs="Times New Roman"/>
                  <w:b/>
                  <w:color w:val="FFFFFF" w:themeColor="background1"/>
                  <w:lang w:val="es-ES_tradnl"/>
                </w:rPr>
                <w:t>)</w:t>
              </w:r>
            </w:ins>
          </w:p>
        </w:tc>
      </w:tr>
      <w:tr w:rsidR="007155B3" w:rsidRPr="00D632A2" w14:paraId="27287893" w14:textId="77777777" w:rsidTr="005133F9">
        <w:trPr>
          <w:ins w:id="41" w:author="Andrea Constanza Perdomo Pedraza" w:date="2015-09-07T08:47:00Z"/>
        </w:trPr>
        <w:tc>
          <w:tcPr>
            <w:tcW w:w="2518" w:type="dxa"/>
          </w:tcPr>
          <w:p w14:paraId="7DDAAF2B" w14:textId="77777777" w:rsidR="007155B3" w:rsidRPr="00D632A2" w:rsidRDefault="007155B3" w:rsidP="005133F9">
            <w:pPr>
              <w:rPr>
                <w:ins w:id="42" w:author="Andrea Constanza Perdomo Pedraza" w:date="2015-09-07T08:47:00Z"/>
                <w:rFonts w:ascii="Times New Roman" w:hAnsi="Times New Roman" w:cs="Times New Roman"/>
                <w:b/>
                <w:color w:val="000000"/>
                <w:sz w:val="18"/>
                <w:szCs w:val="18"/>
                <w:lang w:val="es-ES_tradnl"/>
              </w:rPr>
            </w:pPr>
            <w:ins w:id="43" w:author="Andrea Constanza Perdomo Pedraza" w:date="2015-09-07T08:47:00Z">
              <w:r w:rsidRPr="00D632A2">
                <w:rPr>
                  <w:rFonts w:ascii="Times New Roman" w:hAnsi="Times New Roman" w:cs="Times New Roman"/>
                  <w:b/>
                  <w:color w:val="000000"/>
                  <w:sz w:val="18"/>
                  <w:szCs w:val="18"/>
                  <w:lang w:val="es-ES_tradnl"/>
                </w:rPr>
                <w:t>Código</w:t>
              </w:r>
            </w:ins>
          </w:p>
        </w:tc>
        <w:tc>
          <w:tcPr>
            <w:tcW w:w="6515" w:type="dxa"/>
          </w:tcPr>
          <w:p w14:paraId="497EF922" w14:textId="5F1CD65E" w:rsidR="007155B3" w:rsidRPr="00D632A2" w:rsidRDefault="007155B3" w:rsidP="005133F9">
            <w:pPr>
              <w:rPr>
                <w:ins w:id="44" w:author="Andrea Constanza Perdomo Pedraza" w:date="2015-09-07T08:47:00Z"/>
                <w:rFonts w:ascii="Times New Roman" w:hAnsi="Times New Roman" w:cs="Times New Roman"/>
                <w:b/>
                <w:color w:val="000000"/>
                <w:sz w:val="18"/>
                <w:szCs w:val="18"/>
                <w:lang w:val="es-ES_tradnl"/>
              </w:rPr>
            </w:pPr>
            <w:ins w:id="45" w:author="Andrea Constanza Perdomo Pedraza" w:date="2015-09-07T08:47:00Z">
              <w:r>
                <w:rPr>
                  <w:rFonts w:ascii="Times New Roman" w:hAnsi="Times New Roman" w:cs="Times New Roman"/>
                  <w:color w:val="000000"/>
                  <w:lang w:val="es-ES_tradnl"/>
                </w:rPr>
                <w:t>MA_06_04_CO_REC40</w:t>
              </w:r>
            </w:ins>
          </w:p>
        </w:tc>
      </w:tr>
      <w:tr w:rsidR="007155B3" w:rsidRPr="00D632A2" w14:paraId="0121369A" w14:textId="77777777" w:rsidTr="005133F9">
        <w:trPr>
          <w:ins w:id="46" w:author="Andrea Constanza Perdomo Pedraza" w:date="2015-09-07T08:47:00Z"/>
        </w:trPr>
        <w:tc>
          <w:tcPr>
            <w:tcW w:w="2518" w:type="dxa"/>
          </w:tcPr>
          <w:p w14:paraId="56A67678" w14:textId="77777777" w:rsidR="007155B3" w:rsidRPr="00D632A2" w:rsidRDefault="007155B3" w:rsidP="005133F9">
            <w:pPr>
              <w:rPr>
                <w:ins w:id="47" w:author="Andrea Constanza Perdomo Pedraza" w:date="2015-09-07T08:47:00Z"/>
                <w:rFonts w:ascii="Times New Roman" w:hAnsi="Times New Roman" w:cs="Times New Roman"/>
                <w:color w:val="000000"/>
                <w:lang w:val="es-ES_tradnl"/>
              </w:rPr>
            </w:pPr>
            <w:ins w:id="48" w:author="Andrea Constanza Perdomo Pedraza" w:date="2015-09-07T08:47:00Z">
              <w:r w:rsidRPr="00D632A2">
                <w:rPr>
                  <w:rFonts w:ascii="Times New Roman" w:hAnsi="Times New Roman" w:cs="Times New Roman"/>
                  <w:b/>
                  <w:color w:val="000000"/>
                  <w:sz w:val="18"/>
                  <w:szCs w:val="18"/>
                  <w:lang w:val="es-ES_tradnl"/>
                </w:rPr>
                <w:t>Título</w:t>
              </w:r>
            </w:ins>
          </w:p>
        </w:tc>
        <w:tc>
          <w:tcPr>
            <w:tcW w:w="6515" w:type="dxa"/>
          </w:tcPr>
          <w:p w14:paraId="4B1BB5FB" w14:textId="09967B69" w:rsidR="007155B3" w:rsidRPr="00D632A2" w:rsidRDefault="007155B3" w:rsidP="005133F9">
            <w:pPr>
              <w:rPr>
                <w:ins w:id="49" w:author="Andrea Constanza Perdomo Pedraza" w:date="2015-09-07T08:47:00Z"/>
                <w:rFonts w:ascii="Times New Roman" w:hAnsi="Times New Roman" w:cs="Times New Roman"/>
                <w:color w:val="000000"/>
                <w:lang w:val="es-ES_tradnl"/>
              </w:rPr>
            </w:pPr>
            <w:ins w:id="50" w:author="Andrea Constanza Perdomo Pedraza" w:date="2015-09-07T08:48:00Z">
              <w:r w:rsidRPr="005718D7">
                <w:rPr>
                  <w:rFonts w:ascii="Lucida Grande" w:hAnsi="Lucida Grande" w:cs="Lucida Grande"/>
                  <w:color w:val="000000"/>
                </w:rPr>
                <w:t>Descubre si es o no un múltiplo</w:t>
              </w:r>
            </w:ins>
          </w:p>
        </w:tc>
      </w:tr>
      <w:tr w:rsidR="007155B3" w:rsidRPr="00D632A2" w14:paraId="05E01B68" w14:textId="77777777" w:rsidTr="005133F9">
        <w:trPr>
          <w:ins w:id="51" w:author="Andrea Constanza Perdomo Pedraza" w:date="2015-09-07T08:47:00Z"/>
        </w:trPr>
        <w:tc>
          <w:tcPr>
            <w:tcW w:w="2518" w:type="dxa"/>
          </w:tcPr>
          <w:p w14:paraId="7238724E" w14:textId="77777777" w:rsidR="007155B3" w:rsidRPr="00D632A2" w:rsidRDefault="007155B3" w:rsidP="005133F9">
            <w:pPr>
              <w:rPr>
                <w:ins w:id="52" w:author="Andrea Constanza Perdomo Pedraza" w:date="2015-09-07T08:47:00Z"/>
                <w:rFonts w:ascii="Times New Roman" w:hAnsi="Times New Roman" w:cs="Times New Roman"/>
                <w:color w:val="000000"/>
                <w:lang w:val="es-ES_tradnl"/>
              </w:rPr>
            </w:pPr>
            <w:ins w:id="53" w:author="Andrea Constanza Perdomo Pedraza" w:date="2015-09-07T08:47:00Z">
              <w:r w:rsidRPr="00D632A2">
                <w:rPr>
                  <w:rFonts w:ascii="Times New Roman" w:hAnsi="Times New Roman" w:cs="Times New Roman"/>
                  <w:b/>
                  <w:color w:val="000000"/>
                  <w:sz w:val="18"/>
                  <w:szCs w:val="18"/>
                  <w:lang w:val="es-ES_tradnl"/>
                </w:rPr>
                <w:t>Descripción</w:t>
              </w:r>
            </w:ins>
          </w:p>
        </w:tc>
        <w:tc>
          <w:tcPr>
            <w:tcW w:w="6515" w:type="dxa"/>
          </w:tcPr>
          <w:p w14:paraId="7A861BA9" w14:textId="76665965" w:rsidR="007155B3" w:rsidRPr="00D632A2" w:rsidRDefault="007155B3" w:rsidP="005133F9">
            <w:pPr>
              <w:rPr>
                <w:ins w:id="54" w:author="Andrea Constanza Perdomo Pedraza" w:date="2015-09-07T08:47:00Z"/>
                <w:rFonts w:ascii="Times New Roman" w:hAnsi="Times New Roman" w:cs="Times New Roman"/>
                <w:color w:val="000000"/>
                <w:lang w:val="es-ES_tradnl"/>
              </w:rPr>
            </w:pPr>
            <w:ins w:id="55" w:author="Andrea Constanza Perdomo Pedraza" w:date="2015-09-07T08:48:00Z">
              <w:r w:rsidRPr="0008131B">
                <w:rPr>
                  <w:rFonts w:ascii="Lucida Grande" w:hAnsi="Lucida Grande" w:cs="Lucida Grande"/>
                  <w:color w:val="000000"/>
                </w:rPr>
                <w:t>Actividades para practicar el razonamiento aplicando el concepto  de múltiplos de un número</w:t>
              </w:r>
            </w:ins>
          </w:p>
        </w:tc>
      </w:tr>
    </w:tbl>
    <w:p w14:paraId="1E920B22" w14:textId="77777777" w:rsidR="007155B3" w:rsidRDefault="007155B3" w:rsidP="00081745">
      <w:pPr>
        <w:spacing w:after="0"/>
        <w:rPr>
          <w:ins w:id="56" w:author="Andrea Constanza Perdomo Pedraza" w:date="2015-09-07T08:47:00Z"/>
          <w:rFonts w:ascii="Times New Roman" w:hAnsi="Times New Roman" w:cs="Times New Roman"/>
          <w:color w:val="000000"/>
        </w:rPr>
      </w:pPr>
    </w:p>
    <w:p w14:paraId="63C1E1FA" w14:textId="77777777" w:rsidR="007155B3" w:rsidRDefault="007155B3" w:rsidP="00081745">
      <w:pPr>
        <w:spacing w:after="0"/>
        <w:rPr>
          <w:ins w:id="57" w:author="Andrea Constanza Perdomo Pedraza" w:date="2015-09-07T08:47:00Z"/>
          <w:rFonts w:ascii="Times New Roman" w:hAnsi="Times New Roman" w:cs="Times New Roman"/>
          <w:color w:val="000000"/>
        </w:rPr>
      </w:pPr>
    </w:p>
    <w:p w14:paraId="200730BA" w14:textId="77777777" w:rsidR="007155B3" w:rsidRDefault="007155B3" w:rsidP="00081745">
      <w:pPr>
        <w:spacing w:after="0"/>
        <w:rPr>
          <w:ins w:id="58" w:author="Andrea Constanza Perdomo Pedraza" w:date="2015-09-07T08:47:00Z"/>
          <w:rFonts w:ascii="Times New Roman" w:hAnsi="Times New Roman" w:cs="Times New Roman"/>
          <w:color w:val="000000"/>
        </w:rPr>
      </w:pPr>
    </w:p>
    <w:p w14:paraId="4EE5218B" w14:textId="77777777" w:rsidR="007155B3" w:rsidRPr="00D632A2" w:rsidRDefault="007155B3" w:rsidP="00081745">
      <w:pPr>
        <w:spacing w:after="0"/>
        <w:rPr>
          <w:rFonts w:ascii="Times New Roman" w:hAnsi="Times New Roman" w:cs="Times New Roman"/>
          <w:color w:val="000000"/>
        </w:rPr>
      </w:pPr>
    </w:p>
    <w:p w14:paraId="56514503" w14:textId="65A51BF6" w:rsidR="00D632A2" w:rsidRDefault="004301D3" w:rsidP="00081745">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1.3</w:t>
      </w:r>
      <w:r w:rsidRPr="004E5E51">
        <w:rPr>
          <w:rFonts w:ascii="Times" w:hAnsi="Times"/>
          <w:b/>
        </w:rPr>
        <w:t xml:space="preserve"> </w:t>
      </w:r>
      <w:r>
        <w:rPr>
          <w:rFonts w:ascii="Times" w:hAnsi="Times"/>
          <w:b/>
        </w:rPr>
        <w:t>Consolidación</w:t>
      </w:r>
    </w:p>
    <w:tbl>
      <w:tblPr>
        <w:tblStyle w:val="TableGrid"/>
        <w:tblW w:w="0" w:type="auto"/>
        <w:tblLook w:val="04A0" w:firstRow="1" w:lastRow="0" w:firstColumn="1" w:lastColumn="0" w:noHBand="0" w:noVBand="1"/>
      </w:tblPr>
      <w:tblGrid>
        <w:gridCol w:w="2518"/>
        <w:gridCol w:w="6515"/>
      </w:tblGrid>
      <w:tr w:rsidR="004301D3" w:rsidRPr="00D632A2" w14:paraId="48D2F4CB" w14:textId="77777777" w:rsidTr="004301D3">
        <w:tc>
          <w:tcPr>
            <w:tcW w:w="9033" w:type="dxa"/>
            <w:gridSpan w:val="2"/>
            <w:shd w:val="clear" w:color="auto" w:fill="000000" w:themeFill="text1"/>
          </w:tcPr>
          <w:p w14:paraId="20506F85" w14:textId="26C91B81" w:rsidR="004301D3" w:rsidRPr="00D632A2" w:rsidRDefault="004301D3"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 xml:space="preserve">Practica (recurso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p>
        </w:tc>
      </w:tr>
      <w:tr w:rsidR="004301D3" w:rsidRPr="00D632A2" w14:paraId="58DB9B90" w14:textId="77777777" w:rsidTr="004301D3">
        <w:tc>
          <w:tcPr>
            <w:tcW w:w="2518" w:type="dxa"/>
          </w:tcPr>
          <w:p w14:paraId="6005E16B" w14:textId="77777777" w:rsidR="004301D3" w:rsidRPr="00D632A2" w:rsidRDefault="004301D3"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CA59F42" w14:textId="537B105C" w:rsidR="004301D3" w:rsidRPr="00D632A2" w:rsidRDefault="004301D3"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59" w:author="Andrea Constanza Perdomo Pedraza" w:date="2015-09-07T08:48:00Z">
              <w:r w:rsidR="007155B3">
                <w:rPr>
                  <w:rFonts w:ascii="Times New Roman" w:hAnsi="Times New Roman" w:cs="Times New Roman"/>
                  <w:color w:val="000000"/>
                  <w:lang w:val="es-ES_tradnl"/>
                </w:rPr>
                <w:t>5</w:t>
              </w:r>
            </w:ins>
            <w:r>
              <w:rPr>
                <w:rFonts w:ascii="Times New Roman" w:hAnsi="Times New Roman" w:cs="Times New Roman"/>
                <w:color w:val="000000"/>
                <w:lang w:val="es-ES_tradnl"/>
              </w:rPr>
              <w:t>0</w:t>
            </w:r>
          </w:p>
        </w:tc>
      </w:tr>
      <w:tr w:rsidR="004301D3" w:rsidRPr="00D632A2" w14:paraId="20C8E039" w14:textId="77777777" w:rsidTr="004301D3">
        <w:tc>
          <w:tcPr>
            <w:tcW w:w="2518" w:type="dxa"/>
          </w:tcPr>
          <w:p w14:paraId="7BEBD56D" w14:textId="77777777" w:rsidR="004301D3" w:rsidRPr="00D632A2" w:rsidRDefault="004301D3"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167A8F1" w14:textId="332F83F9" w:rsidR="004301D3" w:rsidRPr="00D632A2" w:rsidRDefault="007155B3" w:rsidP="004301D3">
            <w:pPr>
              <w:rPr>
                <w:rFonts w:ascii="Times New Roman" w:hAnsi="Times New Roman" w:cs="Times New Roman"/>
                <w:color w:val="000000"/>
                <w:lang w:val="es-ES_tradnl"/>
              </w:rPr>
            </w:pPr>
            <w:ins w:id="60" w:author="Andrea Constanza Perdomo Pedraza" w:date="2015-09-07T08:48:00Z">
              <w:r w:rsidRPr="00CF3B09">
                <w:rPr>
                  <w:rFonts w:ascii="Lucida Grande" w:hAnsi="Lucida Grande" w:cs="Lucida Grande"/>
                  <w:color w:val="000000"/>
                </w:rPr>
                <w:t>Refuerza tu aprendizaje: Los múltiplos de un número</w:t>
              </w:r>
            </w:ins>
          </w:p>
        </w:tc>
      </w:tr>
      <w:tr w:rsidR="004301D3" w:rsidRPr="00D632A2" w14:paraId="550A0434" w14:textId="77777777" w:rsidTr="004301D3">
        <w:tc>
          <w:tcPr>
            <w:tcW w:w="2518" w:type="dxa"/>
          </w:tcPr>
          <w:p w14:paraId="554EA6CC" w14:textId="77777777" w:rsidR="004301D3" w:rsidRPr="00D632A2" w:rsidRDefault="004301D3"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561D3E0" w14:textId="40E6A62C" w:rsidR="004301D3" w:rsidRPr="00D632A2" w:rsidRDefault="007155B3" w:rsidP="004301D3">
            <w:pPr>
              <w:rPr>
                <w:rFonts w:ascii="Times New Roman" w:hAnsi="Times New Roman" w:cs="Times New Roman"/>
                <w:color w:val="000000"/>
                <w:lang w:val="es-ES_tradnl"/>
              </w:rPr>
            </w:pPr>
            <w:ins w:id="61" w:author="Andrea Constanza Perdomo Pedraza" w:date="2015-09-07T08:48:00Z">
              <w:r w:rsidRPr="00A9687A">
                <w:rPr>
                  <w:rFonts w:ascii="Lucida Grande" w:hAnsi="Lucida Grande" w:cs="Lucida Grande"/>
                  <w:color w:val="000000"/>
                </w:rPr>
                <w:t>Actividades para prácticar los conceptos relacionados con los múltiplos de un número</w:t>
              </w:r>
            </w:ins>
          </w:p>
        </w:tc>
      </w:tr>
    </w:tbl>
    <w:p w14:paraId="0A2E9A71" w14:textId="77777777" w:rsidR="004301D3" w:rsidRPr="00D632A2" w:rsidRDefault="004301D3" w:rsidP="00081745">
      <w:pPr>
        <w:spacing w:after="0"/>
        <w:rPr>
          <w:rFonts w:ascii="Times New Roman" w:hAnsi="Times New Roman" w:cs="Times New Roman"/>
          <w:color w:val="000000"/>
        </w:rPr>
      </w:pPr>
    </w:p>
    <w:p w14:paraId="46853A31" w14:textId="6BD9B120" w:rsidR="004301D3" w:rsidRPr="001E05D1" w:rsidRDefault="004301D3" w:rsidP="004301D3">
      <w:pPr>
        <w:tabs>
          <w:tab w:val="right" w:pos="8498"/>
        </w:tabs>
        <w:spacing w:after="0"/>
        <w:rPr>
          <w:rFonts w:ascii="Times" w:hAnsi="Times"/>
          <w:b/>
          <w:lang w:val="es-CO"/>
        </w:rPr>
      </w:pPr>
      <w:r w:rsidRPr="001E05D1">
        <w:rPr>
          <w:rFonts w:ascii="Times" w:hAnsi="Times"/>
          <w:highlight w:val="yellow"/>
          <w:lang w:val="es-CO"/>
        </w:rPr>
        <w:t>[SECCIÓN 1]</w:t>
      </w:r>
      <w:r w:rsidRPr="001E05D1">
        <w:rPr>
          <w:rFonts w:ascii="Times" w:hAnsi="Times"/>
          <w:lang w:val="es-CO"/>
        </w:rPr>
        <w:t xml:space="preserve"> </w:t>
      </w:r>
      <w:r w:rsidRPr="001E05D1">
        <w:rPr>
          <w:rFonts w:ascii="Times" w:hAnsi="Times"/>
          <w:b/>
          <w:lang w:val="es-CO"/>
        </w:rPr>
        <w:t>2</w:t>
      </w:r>
      <w:ins w:id="62" w:author="chris" w:date="2015-08-30T20:07:00Z">
        <w:r w:rsidR="00782F4A">
          <w:rPr>
            <w:rFonts w:ascii="Times" w:hAnsi="Times"/>
            <w:b/>
            <w:lang w:val="es-CO"/>
          </w:rPr>
          <w:t xml:space="preserve"> </w:t>
        </w:r>
      </w:ins>
      <w:r w:rsidRPr="002B282A">
        <w:rPr>
          <w:rFonts w:ascii="Times" w:hAnsi="Times"/>
          <w:b/>
          <w:lang w:val="es-CO"/>
        </w:rPr>
        <w:t>Divisores</w:t>
      </w:r>
    </w:p>
    <w:p w14:paraId="720272AD" w14:textId="07D2867D" w:rsidR="004301D3" w:rsidRDefault="004301D3" w:rsidP="004301D3">
      <w:pPr>
        <w:tabs>
          <w:tab w:val="right" w:pos="8498"/>
        </w:tabs>
        <w:spacing w:after="0"/>
        <w:jc w:val="both"/>
        <w:rPr>
          <w:rFonts w:ascii="Times New Roman" w:hAnsi="Times New Roman" w:cs="Times New Roman"/>
          <w:color w:val="333333"/>
          <w:shd w:val="clear" w:color="auto" w:fill="FFFFFF"/>
        </w:rPr>
      </w:pPr>
      <w:r w:rsidRPr="008053D5">
        <w:rPr>
          <w:rFonts w:ascii="Arial" w:hAnsi="Arial" w:cs="Arial"/>
          <w:color w:val="333333"/>
          <w:sz w:val="21"/>
          <w:szCs w:val="21"/>
          <w:shd w:val="clear" w:color="auto" w:fill="FFFFFF"/>
        </w:rPr>
        <w:br/>
      </w:r>
      <w:r>
        <w:rPr>
          <w:rFonts w:ascii="Times New Roman" w:hAnsi="Times New Roman" w:cs="Times New Roman"/>
          <w:color w:val="333333"/>
          <w:shd w:val="clear" w:color="auto" w:fill="FFFFFF"/>
        </w:rPr>
        <w:t>Dividir siempre ha sido una actividad propia de los seres humanos: dividimos para repartir. En algunos contextos estas divisiones o repartos resultan ser exactas; por ejemplo, si un grupo de 20 estudiantes debe formar grupos de a 4 para organizar una exposición.</w:t>
      </w:r>
    </w:p>
    <w:p w14:paraId="327E2055" w14:textId="3283AB7E" w:rsidR="004301D3" w:rsidRDefault="004301D3" w:rsidP="004301D3">
      <w:pPr>
        <w:tabs>
          <w:tab w:val="right" w:pos="8498"/>
        </w:tabs>
        <w:spacing w:after="0"/>
        <w:jc w:val="both"/>
        <w:rPr>
          <w:rFonts w:ascii="Times New Roman" w:hAnsi="Times New Roman" w:cs="Times New Roman"/>
          <w:i/>
          <w:color w:val="333333"/>
          <w:shd w:val="clear" w:color="auto" w:fill="FFFFFF"/>
        </w:rPr>
      </w:pPr>
      <w:r>
        <w:rPr>
          <w:rFonts w:ascii="Times New Roman" w:hAnsi="Times New Roman" w:cs="Times New Roman"/>
          <w:color w:val="333333"/>
          <w:shd w:val="clear" w:color="auto" w:fill="FFFFFF"/>
        </w:rPr>
        <w:t xml:space="preserve">Es claro anotar que no siempre los repartos son exactos, ni se pueden hacer en grupos de igual número de elementos, pero en matemáticas este concepto de reparto exacto da origen al concepto de </w:t>
      </w:r>
      <w:r w:rsidRPr="004301D3">
        <w:rPr>
          <w:rFonts w:ascii="Times New Roman" w:hAnsi="Times New Roman" w:cs="Times New Roman"/>
          <w:i/>
          <w:color w:val="333333"/>
          <w:shd w:val="clear" w:color="auto" w:fill="FFFFFF"/>
        </w:rPr>
        <w:t>Divisor</w:t>
      </w:r>
      <w:r>
        <w:rPr>
          <w:rFonts w:ascii="Times New Roman" w:hAnsi="Times New Roman" w:cs="Times New Roman"/>
          <w:i/>
          <w:color w:val="333333"/>
          <w:shd w:val="clear" w:color="auto" w:fill="FFFFFF"/>
        </w:rPr>
        <w:t>.</w:t>
      </w:r>
    </w:p>
    <w:p w14:paraId="1545D186" w14:textId="41E01779" w:rsidR="004301D3" w:rsidRDefault="004301D3" w:rsidP="004301D3">
      <w:pPr>
        <w:tabs>
          <w:tab w:val="right" w:pos="8498"/>
        </w:tabs>
        <w:spacing w:after="0"/>
        <w:jc w:val="both"/>
        <w:rPr>
          <w:ins w:id="63" w:author="Andrea Constanza Perdomo Pedraza" w:date="2015-09-07T08:49:00Z"/>
          <w:rFonts w:ascii="Times New Roman" w:hAnsi="Times New Roman" w:cs="Times New Roman"/>
          <w:color w:val="333333"/>
          <w:shd w:val="clear" w:color="auto" w:fill="FFFFFF"/>
        </w:rPr>
      </w:pPr>
      <w:r>
        <w:rPr>
          <w:rFonts w:ascii="Times New Roman" w:hAnsi="Times New Roman" w:cs="Times New Roman"/>
          <w:color w:val="333333"/>
          <w:shd w:val="clear" w:color="auto" w:fill="FFFFFF"/>
        </w:rPr>
        <w:t>Cuando se habla de divisores es importante tener en cuenta el algoritmo de la división e</w:t>
      </w:r>
      <w:r w:rsidR="00042930">
        <w:rPr>
          <w:rFonts w:ascii="Times New Roman" w:hAnsi="Times New Roman" w:cs="Times New Roman"/>
          <w:color w:val="333333"/>
          <w:shd w:val="clear" w:color="auto" w:fill="FFFFFF"/>
        </w:rPr>
        <w:t>studiado en la escuela primaria y sus términos.</w:t>
      </w:r>
    </w:p>
    <w:p w14:paraId="03BBE9C3" w14:textId="77777777" w:rsidR="005133F9" w:rsidRDefault="005133F9" w:rsidP="004301D3">
      <w:pPr>
        <w:tabs>
          <w:tab w:val="right" w:pos="8498"/>
        </w:tabs>
        <w:spacing w:after="0"/>
        <w:jc w:val="both"/>
        <w:rPr>
          <w:ins w:id="64" w:author="Andrea Constanza Perdomo Pedraza" w:date="2015-09-07T08:49:00Z"/>
          <w:rFonts w:ascii="Times New Roman" w:hAnsi="Times New Roman" w:cs="Times New Roman"/>
          <w:color w:val="333333"/>
          <w:shd w:val="clear" w:color="auto" w:fill="FFFFFF"/>
        </w:rPr>
      </w:pPr>
    </w:p>
    <w:p w14:paraId="5B039FA0" w14:textId="77777777" w:rsidR="005133F9" w:rsidRDefault="005133F9" w:rsidP="004301D3">
      <w:pPr>
        <w:tabs>
          <w:tab w:val="right" w:pos="8498"/>
        </w:tabs>
        <w:spacing w:after="0"/>
        <w:jc w:val="both"/>
        <w:rPr>
          <w:ins w:id="65" w:author="Andrea Constanza Perdomo Pedraza" w:date="2015-09-07T08:49:00Z"/>
          <w:rFonts w:ascii="Times New Roman" w:hAnsi="Times New Roman" w:cs="Times New Roman"/>
          <w:color w:val="333333"/>
          <w:shd w:val="clear" w:color="auto" w:fill="FFFFFF"/>
        </w:rPr>
      </w:pPr>
    </w:p>
    <w:p w14:paraId="350FA966" w14:textId="77777777" w:rsidR="005133F9" w:rsidRDefault="005133F9" w:rsidP="004301D3">
      <w:pPr>
        <w:tabs>
          <w:tab w:val="right" w:pos="8498"/>
        </w:tabs>
        <w:spacing w:after="0"/>
        <w:jc w:val="both"/>
        <w:rPr>
          <w:ins w:id="66" w:author="Andrea Constanza Perdomo Pedraza" w:date="2015-09-07T08:49:00Z"/>
          <w:rFonts w:ascii="Times New Roman" w:hAnsi="Times New Roman" w:cs="Times New Roman"/>
          <w:color w:val="333333"/>
          <w:shd w:val="clear" w:color="auto" w:fill="FFFFFF"/>
        </w:rPr>
      </w:pPr>
    </w:p>
    <w:p w14:paraId="34E27397" w14:textId="77777777" w:rsidR="005133F9" w:rsidRDefault="005133F9" w:rsidP="004301D3">
      <w:pPr>
        <w:tabs>
          <w:tab w:val="right" w:pos="8498"/>
        </w:tabs>
        <w:spacing w:after="0"/>
        <w:jc w:val="both"/>
        <w:rPr>
          <w:rFonts w:ascii="Times New Roman" w:hAnsi="Times New Roman" w:cs="Times New Roman"/>
          <w:color w:val="333333"/>
          <w:shd w:val="clear" w:color="auto" w:fill="FFFFFF"/>
        </w:rPr>
      </w:pPr>
    </w:p>
    <w:tbl>
      <w:tblPr>
        <w:tblStyle w:val="TableGrid"/>
        <w:tblW w:w="0" w:type="auto"/>
        <w:tblLook w:val="04A0" w:firstRow="1" w:lastRow="0" w:firstColumn="1" w:lastColumn="0" w:noHBand="0" w:noVBand="1"/>
      </w:tblPr>
      <w:tblGrid>
        <w:gridCol w:w="1638"/>
        <w:gridCol w:w="7416"/>
      </w:tblGrid>
      <w:tr w:rsidR="00953452" w:rsidRPr="00D632A2" w14:paraId="0C956CB6" w14:textId="77777777" w:rsidTr="00042930">
        <w:tc>
          <w:tcPr>
            <w:tcW w:w="9033" w:type="dxa"/>
            <w:gridSpan w:val="2"/>
            <w:shd w:val="clear" w:color="auto" w:fill="0D0D0D" w:themeFill="text1" w:themeFillTint="F2"/>
          </w:tcPr>
          <w:p w14:paraId="78E88DD0" w14:textId="77777777" w:rsidR="00953452" w:rsidRPr="00D632A2" w:rsidRDefault="00953452" w:rsidP="00042930">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953452" w:rsidRPr="00D632A2" w14:paraId="553CF2D0" w14:textId="77777777" w:rsidTr="00042930">
        <w:tc>
          <w:tcPr>
            <w:tcW w:w="2518" w:type="dxa"/>
          </w:tcPr>
          <w:p w14:paraId="5B78373D" w14:textId="77777777" w:rsidR="00953452" w:rsidRPr="00D632A2" w:rsidRDefault="00953452" w:rsidP="00042930">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DEC170C" w14:textId="402CF8E6" w:rsidR="00953452" w:rsidRPr="00D632A2" w:rsidRDefault="00953452" w:rsidP="00042930">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MA_06_04_CO_IMG02</w:t>
            </w:r>
          </w:p>
        </w:tc>
      </w:tr>
      <w:tr w:rsidR="00953452" w:rsidRPr="00D632A2" w14:paraId="111AF2AB" w14:textId="77777777" w:rsidTr="00042930">
        <w:tc>
          <w:tcPr>
            <w:tcW w:w="2518" w:type="dxa"/>
          </w:tcPr>
          <w:p w14:paraId="1E3BEC08"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7BDAB9E8" w14:textId="7D824C81" w:rsidR="00953452" w:rsidRPr="00D632A2" w:rsidRDefault="00953452" w:rsidP="00042930">
            <w:pPr>
              <w:rPr>
                <w:rFonts w:ascii="Times New Roman" w:hAnsi="Times New Roman" w:cs="Times New Roman"/>
                <w:color w:val="000000"/>
                <w:lang w:val="es-ES_tradnl"/>
              </w:rPr>
            </w:pPr>
            <w:r>
              <w:rPr>
                <w:rFonts w:ascii="Times New Roman" w:hAnsi="Times New Roman" w:cs="Times New Roman"/>
                <w:color w:val="000000"/>
                <w:lang w:val="es-ES_tradnl"/>
              </w:rPr>
              <w:t>Niño con globo con la operación mostrada</w:t>
            </w:r>
          </w:p>
        </w:tc>
      </w:tr>
      <w:tr w:rsidR="00953452" w:rsidRPr="00D632A2" w14:paraId="03B07893" w14:textId="77777777" w:rsidTr="00042930">
        <w:tc>
          <w:tcPr>
            <w:tcW w:w="2518" w:type="dxa"/>
          </w:tcPr>
          <w:p w14:paraId="51DC477D"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0ABDDB0A" w14:textId="08B5B521" w:rsidR="00953452" w:rsidRDefault="00953452" w:rsidP="00042930">
            <w:pPr>
              <w:rPr>
                <w:rFonts w:ascii="Times New Roman" w:hAnsi="Times New Roman" w:cs="Times New Roman"/>
                <w:color w:val="000000"/>
                <w:lang w:val="es-ES_tradnl"/>
              </w:rPr>
            </w:pPr>
            <w:r>
              <w:rPr>
                <w:rFonts w:ascii="Helvetica" w:hAnsi="Helvetica" w:cs="Helvetica"/>
                <w:noProof/>
                <w:lang w:val="en-US"/>
              </w:rPr>
              <w:drawing>
                <wp:anchor distT="0" distB="0" distL="114300" distR="114300" simplePos="0" relativeHeight="251652096" behindDoc="0" locked="0" layoutInCell="1" allowOverlap="1" wp14:anchorId="22C8B993" wp14:editId="012BD4B9">
                  <wp:simplePos x="0" y="0"/>
                  <wp:positionH relativeFrom="column">
                    <wp:posOffset>915670</wp:posOffset>
                  </wp:positionH>
                  <wp:positionV relativeFrom="paragraph">
                    <wp:posOffset>-5715</wp:posOffset>
                  </wp:positionV>
                  <wp:extent cx="2057400" cy="2152015"/>
                  <wp:effectExtent l="0" t="0" r="0" b="698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057400" cy="215201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57FA9E9E" w14:textId="10B0B6BA" w:rsidR="00953452" w:rsidRDefault="00953452" w:rsidP="00042930">
            <w:pPr>
              <w:rPr>
                <w:rFonts w:ascii="Arial" w:hAnsi="Arial" w:cs="Arial"/>
                <w:lang w:val="en-US"/>
              </w:rPr>
            </w:pPr>
            <w:r w:rsidRPr="00953452">
              <w:rPr>
                <w:rFonts w:ascii="Arial" w:hAnsi="Arial" w:cs="Arial"/>
                <w:lang w:val="en-US"/>
              </w:rPr>
              <w:t>88435885</w:t>
            </w:r>
          </w:p>
          <w:p w14:paraId="36F14FFD" w14:textId="3AC6FBED" w:rsidR="00953452" w:rsidRDefault="00953452" w:rsidP="00042930">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53120" behindDoc="0" locked="0" layoutInCell="1" allowOverlap="1" wp14:anchorId="7EBB951A" wp14:editId="098C751C">
                      <wp:simplePos x="0" y="0"/>
                      <wp:positionH relativeFrom="column">
                        <wp:posOffset>2058670</wp:posOffset>
                      </wp:positionH>
                      <wp:positionV relativeFrom="paragraph">
                        <wp:posOffset>24130</wp:posOffset>
                      </wp:positionV>
                      <wp:extent cx="1143000" cy="457200"/>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BEB9E" w14:textId="3F543D31" w:rsidR="00743862" w:rsidRDefault="00743862">
                                  <w:r>
                                    <w:t>45</w:t>
                                  </w:r>
                                  <w:r>
                                    <w:rPr>
                                      <w:rFonts w:ascii="Cambria" w:hAnsi="Cambria"/>
                                    </w:rPr>
                                    <w:t>÷</w:t>
                                  </w:r>
                                  <w:r>
                                    <w:t>9=5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id="_x0000_t202" coordsize="21600,21600" o:spt="202" path="m0,0l0,21600,21600,21600,21600,0xe">
                      <v:stroke joinstyle="miter"/>
                      <v:path gradientshapeok="t" o:connecttype="rect"/>
                    </v:shapetype>
                    <v:shape id="Text Box 3" o:spid="_x0000_s1026" type="#_x0000_t202" style="position:absolute;margin-left:162.1pt;margin-top:1.9pt;width:90pt;height:36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" filled="f" stroked="f">
                      <v:textbox>
                        <w:txbxContent>
                          <w:p w14:paraId="63EBEB9E" w14:textId="3F543D31" w:rsidR="00743862" w:rsidRDefault="00743862">
                            <w:r>
                              <w:t>45</w:t>
                            </w:r>
                            <w:r>
                              <w:rPr>
                                <w:rFonts w:ascii="Cambria" w:hAnsi="Cambria"/>
                              </w:rPr>
                              <w:t>÷</w:t>
                            </w:r>
                            <w:r>
                              <w:t>9=5</w:t>
                            </w:r>
                          </w:p>
                        </w:txbxContent>
                      </v:textbox>
                      <w10:wrap type="square"/>
                    </v:shape>
                  </w:pict>
                </mc:Fallback>
              </mc:AlternateContent>
            </w:r>
          </w:p>
          <w:p w14:paraId="629663B7" w14:textId="77777777" w:rsidR="00953452" w:rsidRDefault="00953452" w:rsidP="00042930">
            <w:pPr>
              <w:rPr>
                <w:rFonts w:ascii="Arial" w:hAnsi="Arial" w:cs="Arial"/>
                <w:lang w:val="en-US"/>
              </w:rPr>
            </w:pPr>
          </w:p>
          <w:p w14:paraId="3E7C5645" w14:textId="77777777" w:rsidR="00953452" w:rsidRDefault="00953452" w:rsidP="00042930">
            <w:pPr>
              <w:rPr>
                <w:rFonts w:ascii="Arial" w:hAnsi="Arial" w:cs="Arial"/>
                <w:lang w:val="en-US"/>
              </w:rPr>
            </w:pPr>
          </w:p>
          <w:p w14:paraId="43067965" w14:textId="3F009C0F" w:rsidR="00953452" w:rsidRDefault="00953452" w:rsidP="00042930">
            <w:pPr>
              <w:rPr>
                <w:rFonts w:ascii="Arial" w:hAnsi="Arial" w:cs="Arial"/>
                <w:lang w:val="en-US"/>
              </w:rPr>
            </w:pPr>
          </w:p>
          <w:p w14:paraId="6A6BF9D8" w14:textId="6F4B4C5A" w:rsidR="00953452" w:rsidRDefault="00953452" w:rsidP="00042930">
            <w:pPr>
              <w:rPr>
                <w:rFonts w:ascii="Arial" w:hAnsi="Arial" w:cs="Arial"/>
                <w:lang w:val="en-US"/>
              </w:rPr>
            </w:pPr>
            <w:r>
              <w:rPr>
                <w:rFonts w:ascii="Arial" w:hAnsi="Arial" w:cs="Arial"/>
                <w:noProof/>
                <w:lang w:val="en-US"/>
              </w:rPr>
              <mc:AlternateContent>
                <mc:Choice Requires="wps">
                  <w:drawing>
                    <wp:anchor distT="0" distB="0" distL="114300" distR="114300" simplePos="0" relativeHeight="251655168" behindDoc="0" locked="0" layoutInCell="1" allowOverlap="1" wp14:anchorId="36BCFB9A" wp14:editId="6C755F1D">
                      <wp:simplePos x="0" y="0"/>
                      <wp:positionH relativeFrom="column">
                        <wp:posOffset>2287270</wp:posOffset>
                      </wp:positionH>
                      <wp:positionV relativeFrom="paragraph">
                        <wp:posOffset>67310</wp:posOffset>
                      </wp:positionV>
                      <wp:extent cx="1143000" cy="457200"/>
                      <wp:effectExtent l="0" t="0" r="0" b="0"/>
                      <wp:wrapSquare wrapText="bothSides"/>
                      <wp:docPr id="5" name="Text Box 5"/>
                      <wp:cNvGraphicFramePr/>
                      <a:graphic xmlns:a="http://schemas.openxmlformats.org/drawingml/2006/main">
                        <a:graphicData uri="http://schemas.microsoft.com/office/word/2010/wordprocessingShape">
                          <wps:wsp>
                            <wps:cNvSpPr txBox="1"/>
                            <wps:spPr>
                              <a:xfrm>
                                <a:off x="0" y="0"/>
                                <a:ext cx="11430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E702514" w14:textId="4450FAE5" w:rsidR="00743862" w:rsidRDefault="00743862" w:rsidP="00953452">
                                  <w:r>
                                    <w:t>45</w:t>
                                  </w:r>
                                  <w:r>
                                    <w:rPr>
                                      <w:rFonts w:ascii="Cambria" w:hAnsi="Cambria"/>
                                    </w:rPr>
                                    <w:t>÷</w:t>
                                  </w:r>
                                  <w:r>
                                    <w:t>5=9</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id="Text Box 5" o:spid="_x0000_s1027" type="#_x0000_t202" style="position:absolute;margin-left:180.1pt;margin-top:5.3pt;width:90pt;height:36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" filled="f" stroked="f">
                      <v:textbox>
                        <w:txbxContent>
                          <w:p w14:paraId="3E702514" w14:textId="4450FAE5" w:rsidR="00743862" w:rsidRDefault="00743862" w:rsidP="00953452">
                            <w:r>
                              <w:t>45</w:t>
                            </w:r>
                            <w:r>
                              <w:rPr>
                                <w:rFonts w:ascii="Cambria" w:hAnsi="Cambria"/>
                              </w:rPr>
                              <w:t>÷</w:t>
                            </w:r>
                            <w:r>
                              <w:t>5=9</w:t>
                            </w:r>
                          </w:p>
                        </w:txbxContent>
                      </v:textbox>
                      <w10:wrap type="square"/>
                    </v:shape>
                  </w:pict>
                </mc:Fallback>
              </mc:AlternateContent>
            </w:r>
          </w:p>
          <w:p w14:paraId="4B5CD1B9" w14:textId="77777777" w:rsidR="00953452" w:rsidRDefault="00953452" w:rsidP="00042930">
            <w:pPr>
              <w:rPr>
                <w:rFonts w:ascii="Arial" w:hAnsi="Arial" w:cs="Arial"/>
                <w:lang w:val="en-US"/>
              </w:rPr>
            </w:pPr>
          </w:p>
          <w:p w14:paraId="42E68285" w14:textId="77777777" w:rsidR="00953452" w:rsidRDefault="00953452" w:rsidP="00042930">
            <w:pPr>
              <w:rPr>
                <w:rFonts w:ascii="Arial" w:hAnsi="Arial" w:cs="Arial"/>
                <w:lang w:val="en-US"/>
              </w:rPr>
            </w:pPr>
          </w:p>
          <w:p w14:paraId="2029F9C4" w14:textId="77777777" w:rsidR="00953452" w:rsidRDefault="00953452" w:rsidP="00042930">
            <w:pPr>
              <w:rPr>
                <w:rFonts w:ascii="Arial" w:hAnsi="Arial" w:cs="Arial"/>
                <w:lang w:val="en-US"/>
              </w:rPr>
            </w:pPr>
          </w:p>
          <w:p w14:paraId="4CBE870C" w14:textId="77777777" w:rsidR="00F15B50" w:rsidRDefault="00F15B50" w:rsidP="00042930">
            <w:pPr>
              <w:rPr>
                <w:rFonts w:ascii="Arial" w:hAnsi="Arial" w:cs="Arial"/>
                <w:lang w:val="en-US"/>
              </w:rPr>
            </w:pPr>
          </w:p>
          <w:p w14:paraId="444FB40C" w14:textId="77777777" w:rsidR="00F15B50" w:rsidRDefault="00F15B50" w:rsidP="00042930">
            <w:pPr>
              <w:rPr>
                <w:rFonts w:ascii="Arial" w:hAnsi="Arial" w:cs="Arial"/>
                <w:lang w:val="en-US"/>
              </w:rPr>
            </w:pPr>
          </w:p>
          <w:p w14:paraId="055F98B1" w14:textId="77777777" w:rsidR="00953452" w:rsidRDefault="00953452" w:rsidP="00042930">
            <w:pPr>
              <w:rPr>
                <w:rFonts w:ascii="Arial" w:hAnsi="Arial" w:cs="Arial"/>
                <w:lang w:val="en-US"/>
              </w:rPr>
            </w:pPr>
          </w:p>
          <w:p w14:paraId="3F717287" w14:textId="77777777" w:rsidR="00953452" w:rsidRDefault="00953452" w:rsidP="00042930">
            <w:pPr>
              <w:rPr>
                <w:rFonts w:ascii="Arial" w:hAnsi="Arial" w:cs="Arial"/>
                <w:lang w:val="en-US"/>
              </w:rPr>
            </w:pPr>
          </w:p>
          <w:p w14:paraId="5F9DDD4C" w14:textId="77777777" w:rsidR="006E13DB" w:rsidRDefault="006E13DB" w:rsidP="00042930">
            <w:pPr>
              <w:rPr>
                <w:rFonts w:ascii="Times New Roman" w:hAnsi="Times New Roman" w:cs="Times New Roman"/>
                <w:color w:val="000000"/>
                <w:lang w:val="es-ES_tradnl"/>
              </w:rPr>
            </w:pPr>
          </w:p>
          <w:p w14:paraId="703AFA50" w14:textId="2224E3E6" w:rsidR="006E13DB" w:rsidRDefault="006E13DB" w:rsidP="00042930">
            <w:pPr>
              <w:rPr>
                <w:rFonts w:ascii="Times New Roman" w:hAnsi="Times New Roman" w:cs="Times New Roman"/>
                <w:color w:val="000000"/>
                <w:lang w:val="es-ES_tradnl"/>
              </w:rPr>
            </w:pPr>
            <w:r>
              <w:rPr>
                <w:rFonts w:ascii="Times New Roman" w:hAnsi="Times New Roman" w:cs="Times New Roman"/>
                <w:noProof/>
                <w:color w:val="333333"/>
                <w:lang w:val="en-US"/>
              </w:rPr>
              <mc:AlternateContent>
                <mc:Choice Requires="wpg">
                  <w:drawing>
                    <wp:anchor distT="0" distB="0" distL="114300" distR="114300" simplePos="0" relativeHeight="251657216" behindDoc="0" locked="0" layoutInCell="1" allowOverlap="1" wp14:anchorId="6DF2F122" wp14:editId="6DCEC5FA">
                      <wp:simplePos x="0" y="0"/>
                      <wp:positionH relativeFrom="column">
                        <wp:posOffset>-811530</wp:posOffset>
                      </wp:positionH>
                      <wp:positionV relativeFrom="paragraph">
                        <wp:posOffset>450850</wp:posOffset>
                      </wp:positionV>
                      <wp:extent cx="4572000" cy="1143000"/>
                      <wp:effectExtent l="0" t="0" r="0" b="0"/>
                      <wp:wrapThrough wrapText="bothSides">
                        <wp:wrapPolygon edited="0">
                          <wp:start x="17400" y="0"/>
                          <wp:lineTo x="1080" y="4320"/>
                          <wp:lineTo x="120" y="4320"/>
                          <wp:lineTo x="120" y="11040"/>
                          <wp:lineTo x="840" y="15840"/>
                          <wp:lineTo x="1200" y="21120"/>
                          <wp:lineTo x="19200" y="21120"/>
                          <wp:lineTo x="19440" y="13920"/>
                          <wp:lineTo x="18480" y="12480"/>
                          <wp:lineTo x="14160" y="8160"/>
                          <wp:lineTo x="20880" y="8160"/>
                          <wp:lineTo x="21480" y="7680"/>
                          <wp:lineTo x="21360" y="0"/>
                          <wp:lineTo x="17400" y="0"/>
                        </wp:wrapPolygon>
                      </wp:wrapThrough>
                      <wp:docPr id="24" name="Group 24"/>
                      <wp:cNvGraphicFramePr/>
                      <a:graphic xmlns:a="http://schemas.openxmlformats.org/drawingml/2006/main">
                        <a:graphicData uri="http://schemas.microsoft.com/office/word/2010/wordprocessingGroup">
                          <wpg:wgp>
                            <wpg:cNvGrpSpPr/>
                            <wpg:grpSpPr>
                              <a:xfrm>
                                <a:off x="0" y="0"/>
                                <a:ext cx="4572000" cy="1143000"/>
                                <a:chOff x="0" y="0"/>
                                <a:chExt cx="4572000" cy="1143000"/>
                              </a:xfrm>
                            </wpg:grpSpPr>
                            <wpg:grpSp>
                              <wpg:cNvPr id="19" name="Group 19"/>
                              <wpg:cNvGrpSpPr/>
                              <wpg:grpSpPr>
                                <a:xfrm>
                                  <a:off x="914400" y="228600"/>
                                  <a:ext cx="2514600" cy="762000"/>
                                  <a:chOff x="0" y="0"/>
                                  <a:chExt cx="2514600" cy="762000"/>
                                </a:xfrm>
                              </wpg:grpSpPr>
                              <wpg:grpSp>
                                <wpg:cNvPr id="13" name="Group 13"/>
                                <wpg:cNvGrpSpPr/>
                                <wpg:grpSpPr>
                                  <a:xfrm>
                                    <a:off x="914400" y="0"/>
                                    <a:ext cx="1143000" cy="685800"/>
                                    <a:chOff x="0" y="0"/>
                                    <a:chExt cx="1143000" cy="685800"/>
                                  </a:xfrm>
                                </wpg:grpSpPr>
                                <wps:wsp>
                                  <wps:cNvPr id="7" name="Text Box 7"/>
                                  <wps:cNvSpPr txBox="1"/>
                                  <wps:spPr>
                                    <a:xfrm>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CDB87C" w14:textId="6E7930E8" w:rsidR="00743862" w:rsidRDefault="00743862" w:rsidP="006E13DB">
                                        <w:r>
                                          <w:t>45</w:t>
                                        </w:r>
                                        <w:ins w:id="67" w:author="chris" w:date="2015-08-30T20:07:00Z">
                                          <w:r>
                                            <w:t xml:space="preserve"> </w:t>
                                          </w:r>
                                        </w:ins>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8" name="Straight Connector 8"/>
                                  <wps:cNvCnPr/>
                                  <wps:spPr>
                                    <a:xfrm>
                                      <a:off x="457200" y="0"/>
                                      <a:ext cx="0" cy="22860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9" name="Straight Connector 9"/>
                                  <wps:cNvCnPr/>
                                  <wps:spPr>
                                    <a:xfrm>
                                      <a:off x="457200" y="228600"/>
                                      <a:ext cx="685800" cy="0"/>
                                    </a:xfrm>
                                    <a:prstGeom prst="line">
                                      <a:avLst/>
                                    </a:prstGeom>
                                  </wps:spPr>
                                  <wps:style>
                                    <a:lnRef idx="2">
                                      <a:schemeClr val="accent1"/>
                                    </a:lnRef>
                                    <a:fillRef idx="0">
                                      <a:schemeClr val="accent1"/>
                                    </a:fillRef>
                                    <a:effectRef idx="1">
                                      <a:schemeClr val="accent1"/>
                                    </a:effectRef>
                                    <a:fontRef idx="minor">
                                      <a:schemeClr val="tx1"/>
                                    </a:fontRef>
                                  </wps:style>
                                  <wps:bodyPr/>
                                </wps:wsp>
                                <wps:wsp>
                                  <wps:cNvPr id="10" name="Text Box 10"/>
                                  <wps:cNvSpPr txBox="1"/>
                                  <wps:spPr>
                                    <a:xfrm>
                                      <a:off x="45720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02B41B7" w14:textId="54D42666" w:rsidR="00743862" w:rsidRDefault="00743862" w:rsidP="006E13DB">
                                        <w:r>
                                          <w:t>9</w:t>
                                        </w:r>
                                        <w:ins w:id="68" w:author="chris" w:date="2015-08-30T20:07:00Z">
                                          <w:r>
                                            <w:t xml:space="preserve"> </w:t>
                                          </w:r>
                                        </w:ins>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1" name="Text Box 11"/>
                                  <wps:cNvSpPr txBox="1"/>
                                  <wps:spPr>
                                    <a:xfrm>
                                      <a:off x="457200" y="2286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84ED10" w14:textId="3A56384E" w:rsidR="00743862" w:rsidRDefault="00743862" w:rsidP="006E13DB">
                                        <w:r>
                                          <w:t>5</w:t>
                                        </w:r>
                                        <w:ins w:id="69" w:author="chris" w:date="2015-08-30T20:07:00Z">
                                          <w:r>
                                            <w:t xml:space="preserve"> </w:t>
                                          </w:r>
                                        </w:ins>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2" name="Text Box 12"/>
                                  <wps:cNvSpPr txBox="1"/>
                                  <wps:spPr>
                                    <a:xfrm>
                                      <a:off x="0" y="22860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48741A6" w14:textId="18BAE447" w:rsidR="00743862" w:rsidRDefault="00743862" w:rsidP="006E13DB">
                                        <w:r>
                                          <w:t>0</w:t>
                                        </w:r>
                                        <w:ins w:id="70" w:author="chris" w:date="2015-08-30T20:07:00Z">
                                          <w:r>
                                            <w:t xml:space="preserve"> </w:t>
                                          </w:r>
                                        </w:ins>
                                        <w: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s:wsp>
                                <wps:cNvPr id="14" name="Straight Arrow Connector 14"/>
                                <wps:cNvCnPr/>
                                <wps:spPr>
                                  <a:xfrm>
                                    <a:off x="0" y="228600"/>
                                    <a:ext cx="9144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5" name="Straight Arrow Connector 15"/>
                                <wps:cNvCnPr/>
                                <wps:spPr>
                                  <a:xfrm flipH="1">
                                    <a:off x="1828800" y="0"/>
                                    <a:ext cx="685800" cy="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6" name="Straight Arrow Connector 16"/>
                                <wps:cNvCnPr/>
                                <wps:spPr>
                                  <a:xfrm flipV="1">
                                    <a:off x="304800" y="457200"/>
                                    <a:ext cx="609600" cy="3048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s:wsp>
                                <wps:cNvPr id="17" name="Straight Arrow Connector 17"/>
                                <wps:cNvCnPr/>
                                <wps:spPr>
                                  <a:xfrm flipH="1" flipV="1">
                                    <a:off x="1600200" y="457200"/>
                                    <a:ext cx="685800" cy="228600"/>
                                  </a:xfrm>
                                  <a:prstGeom prst="straightConnector1">
                                    <a:avLst/>
                                  </a:prstGeom>
                                  <a:ln>
                                    <a:tailEnd type="arrow"/>
                                  </a:ln>
                                </wps:spPr>
                                <wps:style>
                                  <a:lnRef idx="2">
                                    <a:schemeClr val="accent1"/>
                                  </a:lnRef>
                                  <a:fillRef idx="0">
                                    <a:schemeClr val="accent1"/>
                                  </a:fillRef>
                                  <a:effectRef idx="1">
                                    <a:schemeClr val="accent1"/>
                                  </a:effectRef>
                                  <a:fontRef idx="minor">
                                    <a:schemeClr val="tx1"/>
                                  </a:fontRef>
                                </wps:style>
                                <wps:bodyPr/>
                              </wps:wsp>
                            </wpg:grpSp>
                            <wps:wsp>
                              <wps:cNvPr id="20" name="Text Box 20"/>
                              <wps:cNvSpPr txBox="1"/>
                              <wps:spPr>
                                <a:xfrm>
                                  <a:off x="3657600" y="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3EE580A" w14:textId="77777777" w:rsidR="00743862" w:rsidRDefault="00743862" w:rsidP="006E13DB">
                                    <w:r>
                                      <w:t>Divisor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1" name="Text Box 21"/>
                              <wps:cNvSpPr txBox="1"/>
                              <wps:spPr>
                                <a:xfrm>
                                  <a:off x="0" y="22860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9B47690" w14:textId="77777777" w:rsidR="00743862" w:rsidRDefault="00743862" w:rsidP="006E13DB">
                                    <w:r>
                                      <w:t>Dividendo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2" name="Text Box 22"/>
                              <wps:cNvSpPr txBox="1"/>
                              <wps:spPr>
                                <a:xfrm>
                                  <a:off x="3200400" y="68580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B35409D" w14:textId="77777777" w:rsidR="00743862" w:rsidRDefault="00743862" w:rsidP="006E13DB">
                                    <w:r>
                                      <w:t>Cociente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3" name="Text Box 23"/>
                              <wps:cNvSpPr txBox="1"/>
                              <wps:spPr>
                                <a:xfrm>
                                  <a:off x="228600" y="685800"/>
                                  <a:ext cx="9144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4FC99C2" w14:textId="77777777" w:rsidR="00743862" w:rsidRDefault="00743862" w:rsidP="006E13DB">
                                    <w:r>
                                      <w:t>Residuo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24" o:spid="_x0000_s1028" style="position:absolute;margin-left:-63.85pt;margin-top:35.5pt;width:5in;height:90pt;z-index:251657216" coordsize="4572000,1143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">
                      <v:group id="Group 19" o:spid="_x0000_s1029" style="position:absolute;left:914400;top:228600;width:2514600;height:762000" coordsize="2514600,7620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">
                        <v:group id="Group 13" o:spid="_x0000_s1030" style="position:absolute;left:914400;width:1143000;height:685800" coordsize="1143000,68580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He9cbcIAAADbAAAADwAA&#10;AAAAAAAAAAAAAACpAgAAZHJzL2Rvd25yZXYueG1sUEsFBgAAAAAEAAQA+gAAAJgDAAAAAA==&#10;">
                          <v:shape id="Text Box 7" o:spid="_x0000_s1031" type="#_x0000_t202" style="position:absolute;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q5A6wwwAA&#10;ANoAAAAPAAAAZHJzL2Rvd25yZXYueG1sRI9Ba8JAFITvBf/D8oTedNdS2xqzkaIInixNW8HbI/tM&#10;gtm3Ibua9N93BaHHYWa+YdLVYBtxpc7XjjXMpgoEceFMzaWG76/t5A2ED8gGG8ek4Zc8rLLRQ4qJ&#10;cT1/0jUPpYgQ9glqqEJoEyl9UZFFP3UtcfROrrMYouxKaTrsI9w28kmpF2mx5rhQYUvriopzfrEa&#10;fvan4+FZfZQbO297NyjJdiG1fhwP70sQgYbwH763d0bDK9yuxBsgsz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Aq5A6wwwAAANoAAAAPAAAAAAAAAAAAAAAAAJcCAABkcnMvZG93&#10;bnJldi54bWxQSwUGAAAAAAQABAD1AAAAhwMAAAAA&#10;" filled="f" stroked="f">
                            <v:textbox>
                              <w:txbxContent>
                                <w:p w14:paraId="55CDB87C" w14:textId="6E7930E8" w:rsidR="00743862" w:rsidRDefault="00743862" w:rsidP="006E13DB">
                                  <w:r>
                                    <w:t>45</w:t>
                                  </w:r>
                                  <w:ins w:id="71" w:author="chris" w:date="2015-08-30T20:07:00Z">
                                    <w:r>
                                      <w:t xml:space="preserve"> </w:t>
                                    </w:r>
                                  </w:ins>
                                  <w:r>
                                    <w:t xml:space="preserve"> </w:t>
                                  </w:r>
                                </w:p>
                              </w:txbxContent>
                            </v:textbox>
                          </v:shape>
                          <v:line id="Straight Connector 8" o:spid="_x0000_s1032" style="position:absolute;visibility:visible;mso-wrap-style:square" from="457200,0" to="4572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lw9Uyb8AAADaAAAADwAAAGRycy9kb3ducmV2LnhtbERPy2oCMRTdF/yHcAV3NaMLaUejSEHo&#10;amB84PaS3CZDJzfTSeqMfr1ZFLo8nPdmN/pW3KiPTWAFi3kBglgH07BVcD4dXt9AxIRssA1MCu4U&#10;YbedvGywNGHgmm7HZEUO4ViiApdSV0oZtSOPcR464sx9hd5jyrC30vQ45HDfymVRrKTHhnODw44+&#10;HOnv469XoM9Xe/nZc1Wf3i/6gZWpvDNKzabjfg0i0Zj+xX/uT6Mgb81X8g2Q2ycA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lw9Uyb8AAADaAAAADwAAAAAAAAAAAAAAAACh&#10;AgAAZHJzL2Rvd25yZXYueG1sUEsFBgAAAAAEAAQA+QAAAI0DAAAAAA==&#10;" strokecolor="#4f81bd [3204]" strokeweight="2pt">
                            <v:shadow on="t" opacity="24903f" mv:blur="40000f" origin=",.5" offset="0,20000emu"/>
                          </v:line>
                          <v:line id="Straight Connector 9" o:spid="_x0000_s1033" style="position:absolute;visibility:visible;mso-wrap-style:square" from="457200,228600" to="1143000,228600"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" strokecolor="#4f81bd [3204]" strokeweight="2pt">
                            <v:shadow on="t" opacity="24903f" mv:blur="40000f" origin=",.5" offset="0,20000emu"/>
                          </v:line>
                          <v:shape id="Text Box 10" o:spid="_x0000_s1034" type="#_x0000_t202" style="position:absolute;left:4572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cgNX5xAAA&#10;ANsAAAAPAAAAZHJzL2Rvd25yZXYueG1sRI9Pa8JAEMXvQr/DMgVvuttiRaOrlJaCpxbjH/A2ZMck&#10;NDsbslsTv33nUOhthvfmvd+st4Nv1I26WAe28DQ1oIiL4GouLRwPH5MFqJiQHTaBycKdImw3D6M1&#10;Zi70vKdbnkolIRwztFCl1GZax6Iij3EaWmLRrqHzmGTtSu067CXcN/rZmLn2WLM0VNjSW0XFd/7j&#10;LZw+r5fzzHyV7/6l7cNgNPultnb8OLyuQCUa0r/573rnBF/o5RcZQG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XIDV+cQAAADbAAAADwAAAAAAAAAAAAAAAACXAgAAZHJzL2Rv&#10;d25yZXYueG1sUEsFBgAAAAAEAAQA9QAAAIgDAAAAAA==&#10;" filled="f" stroked="f">
                            <v:textbox>
                              <w:txbxContent>
                                <w:p w14:paraId="502B41B7" w14:textId="54D42666" w:rsidR="00743862" w:rsidRDefault="00743862" w:rsidP="006E13DB">
                                  <w:r>
                                    <w:t>9</w:t>
                                  </w:r>
                                  <w:ins w:id="72" w:author="chris" w:date="2015-08-30T20:07:00Z">
                                    <w:r>
                                      <w:t xml:space="preserve"> </w:t>
                                    </w:r>
                                  </w:ins>
                                  <w:r>
                                    <w:t xml:space="preserve"> </w:t>
                                  </w:r>
                                </w:p>
                              </w:txbxContent>
                            </v:textbox>
                          </v:shape>
                          <v:shape id="Text Box 11" o:spid="_x0000_s1035" type="#_x0000_t202" style="position:absolute;left:457200;top:2286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zzHBiwAAA&#10;ANsAAAAPAAAAZHJzL2Rvd25yZXYueG1sRE9Li8IwEL4L/ocwgjdNFBW3GkUUwZOLj13Y29CMbbGZ&#10;lCba+u83Cwve5uN7znLd2lI8qfaFYw2joQJBnDpTcKbhetkP5iB8QDZYOiYNL/KwXnU7S0yMa/hE&#10;z3PIRAxhn6CGPIQqkdKnOVn0Q1cRR+7maoshwjqTpsYmhttSjpWaSYsFx4YcK9rmlN7PD6vh63j7&#10;+Z6oz2xnp1XjWiXZfkit+712swARqA1v8b/7YOL8Efz9Eg+Qq1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AzzHBiwAAAANsAAAAPAAAAAAAAAAAAAAAAAJcCAABkcnMvZG93bnJl&#10;di54bWxQSwUGAAAAAAQABAD1AAAAhAMAAAAA&#10;" filled="f" stroked="f">
                            <v:textbox>
                              <w:txbxContent>
                                <w:p w14:paraId="2684ED10" w14:textId="3A56384E" w:rsidR="00743862" w:rsidRDefault="00743862" w:rsidP="006E13DB">
                                  <w:r>
                                    <w:t>5</w:t>
                                  </w:r>
                                  <w:ins w:id="73" w:author="chris" w:date="2015-08-30T20:07:00Z">
                                    <w:r>
                                      <w:t xml:space="preserve"> </w:t>
                                    </w:r>
                                  </w:ins>
                                  <w:r>
                                    <w:t xml:space="preserve"> </w:t>
                                  </w:r>
                                </w:p>
                              </w:txbxContent>
                            </v:textbox>
                          </v:shape>
                          <v:shape id="Text Box 12" o:spid="_x0000_s1036" type="#_x0000_t202" style="position:absolute;top:2286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DHu4VwAAA&#10;ANsAAAAPAAAAZHJzL2Rvd25yZXYueG1sRE9Li8IwEL4L/ocwgjdNFBW3GkV2ETwpPnZhb0MztsVm&#10;Uppo6783Cwve5uN7znLd2lI8qPaFYw2joQJBnDpTcKbhct4O5iB8QDZYOiYNT/KwXnU7S0yMa/hI&#10;j1PIRAxhn6CGPIQqkdKnOVn0Q1cRR+7qaoshwjqTpsYmhttSjpWaSYsFx4YcK/rMKb2d7lbD9/76&#10;+zNRh+zLTqvGtUqy/ZBa93vtZgEiUBve4n/3zsT5Y/j7JR4gVy8A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DDHu4VwAAAANsAAAAPAAAAAAAAAAAAAAAAAJcCAABkcnMvZG93bnJl&#10;di54bWxQSwUGAAAAAAQABAD1AAAAhAMAAAAA&#10;" filled="f" stroked="f">
                            <v:textbox>
                              <w:txbxContent>
                                <w:p w14:paraId="548741A6" w14:textId="18BAE447" w:rsidR="00743862" w:rsidRDefault="00743862" w:rsidP="006E13DB">
                                  <w:r>
                                    <w:t>0</w:t>
                                  </w:r>
                                  <w:ins w:id="74" w:author="chris" w:date="2015-08-30T20:07:00Z">
                                    <w:r>
                                      <w:t xml:space="preserve"> </w:t>
                                    </w:r>
                                  </w:ins>
                                  <w:r>
                                    <w:t xml:space="preserve"> </w:t>
                                  </w:r>
                                </w:p>
                              </w:txbxContent>
                            </v:textbox>
                          </v:shape>
                        </v:group>
                        <v:shapetype id="_x0000_t32" coordsize="21600,21600" o:spt="32" o:oned="t" path="m0,0l21600,21600e" filled="f">
                          <v:path arrowok="t" fillok="f" o:connecttype="none"/>
                          <o:lock v:ext="edit" shapetype="t"/>
                        </v:shapetype>
                        <v:shape id="Straight Arrow Connector 14" o:spid="_x0000_s1037" type="#_x0000_t32" style="position:absolute;top:228600;width:914400;height:0;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" strokecolor="#4f81bd [3204]" strokeweight="2pt">
                          <v:stroke endarrow="open"/>
                          <v:shadow on="t" opacity="24903f" mv:blur="40000f" origin=",.5" offset="0,20000emu"/>
                        </v:shape>
                        <v:shape id="Straight Arrow Connector 15" o:spid="_x0000_s1038" type="#_x0000_t32" style="position:absolute;left:1828800;width:685800;height:0;flip:x;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" strokecolor="#4f81bd [3204]" strokeweight="2pt">
                          <v:stroke endarrow="open"/>
                          <v:shadow on="t" opacity="24903f" mv:blur="40000f" origin=",.5" offset="0,20000emu"/>
                        </v:shape>
                        <v:shape id="Straight Arrow Connector 16" o:spid="_x0000_s1039" type="#_x0000_t32" style="position:absolute;left:304800;top:457200;width:609600;height:304800;flip: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" strokecolor="#4f81bd [3204]" strokeweight="2pt">
                          <v:stroke endarrow="open"/>
                          <v:shadow on="t" opacity="24903f" mv:blur="40000f" origin=",.5" offset="0,20000emu"/>
                        </v:shape>
                        <v:shape id="Straight Arrow Connector 17" o:spid="_x0000_s1040" type="#_x0000_t32" style="position:absolute;left:1600200;top:457200;width:685800;height:228600;flip:x y;visibility:visible;mso-wrap-style:square" o:connectortype="straight" o:gfxdata="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" strokecolor="#4f81bd [3204]" strokeweight="2pt">
                          <v:stroke endarrow="open"/>
                          <v:shadow on="t" opacity="24903f" mv:blur="40000f" origin=",.5" offset="0,20000emu"/>
                        </v:shape>
                      </v:group>
                      <v:shape id="Text Box 20" o:spid="_x0000_s1041" type="#_x0000_t202" style="position:absolute;left:36576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" filled="f" stroked="f">
                        <v:textbox>
                          <w:txbxContent>
                            <w:p w14:paraId="63EE580A" w14:textId="77777777" w:rsidR="00743862" w:rsidRDefault="00743862" w:rsidP="006E13DB">
                              <w:r>
                                <w:t>Divisor</w:t>
                              </w:r>
                            </w:p>
                          </w:txbxContent>
                        </v:textbox>
                      </v:shape>
                      <v:shape id="Text Box 21" o:spid="_x0000_s1042" type="#_x0000_t202" style="position:absolute;top:2286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9oLrfwgAA&#10;ANsAAAAPAAAAZHJzL2Rvd25yZXYueG1sRI9Bi8IwFITvwv6H8ARvmigq2jXKoix4UtRdYW+P5tkW&#10;m5fSZG3990YQPA4z8w2zWLW2FDeqfeFYw3CgQBCnzhScafg5ffdnIHxANlg6Jg138rBafnQWmBjX&#10;8IFux5CJCGGfoIY8hCqR0qc5WfQDVxFH7+JqiyHKOpOmxibCbSlHSk2lxYLjQo4VrXNKr8d/q+F3&#10;d/k7j9U+29hJ1bhWSbZzqXWv2359ggjUhnf41d4aDaMhPL/EHyCXD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P2gut/CAAAA2wAAAA8AAAAAAAAAAAAAAAAAlwIAAGRycy9kb3du&#10;cmV2LnhtbFBLBQYAAAAABAAEAPUAAACGAwAAAAA=&#10;" filled="f" stroked="f">
                        <v:textbox>
                          <w:txbxContent>
                            <w:p w14:paraId="49B47690" w14:textId="77777777" w:rsidR="00743862" w:rsidRDefault="00743862" w:rsidP="006E13DB">
                              <w:r>
                                <w:t>Dividendo</w:t>
                              </w:r>
                            </w:p>
                          </w:txbxContent>
                        </v:textbox>
                      </v:shape>
                      <v:shape id="Text Box 22" o:spid="_x0000_s1043" type="#_x0000_t202" style="position:absolute;left:3200400;top:6858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NciSowgAA&#10;ANsAAAAPAAAAZHJzL2Rvd25yZXYueG1sRI9Ba8JAFITvBf/D8gRvdddgi0ZXkRbBU6VWBW+P7DMJ&#10;Zt+G7Griv3cFocdhZr5h5svOVuJGjS8daxgNFQjizJmScw37v/X7BIQPyAYrx6ThTh6Wi97bHFPj&#10;Wv6l2y7kIkLYp6ihCKFOpfRZQRb90NXE0Tu7xmKIssmlabCNcFvJRKlPabHkuFBgTV8FZZfd1Wo4&#10;/JxPx7Ha5t/2o25dpyTbqdR60O9WMxCBuvAffrU3RkOSwPNL/AFy8Q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A1yJKjCAAAA2wAAAA8AAAAAAAAAAAAAAAAAlwIAAGRycy9kb3du&#10;cmV2LnhtbFBLBQYAAAAABAAEAPUAAACGAwAAAAA=&#10;" filled="f" stroked="f">
                        <v:textbox>
                          <w:txbxContent>
                            <w:p w14:paraId="2B35409D" w14:textId="77777777" w:rsidR="00743862" w:rsidRDefault="00743862" w:rsidP="006E13DB">
                              <w:r>
                                <w:t>Cociente</w:t>
                              </w:r>
                            </w:p>
                          </w:txbxContent>
                        </v:textbox>
                      </v:shape>
                      <v:shape id="Text Box 23" o:spid="_x0000_s1044" type="#_x0000_t202" style="position:absolute;left:228600;top:685800;width:9144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iPoEzxAAA&#10;ANsAAAAPAAAAZHJzL2Rvd25yZXYueG1sRI9Ba8JAFITvBf/D8gRvuqu2RdNsRJRCTy2mKnh7ZJ9J&#10;aPZtyG5N+u+7BaHHYWa+YdLNYBtxo87XjjXMZwoEceFMzaWG4+frdAXCB2SDjWPS8EMeNtnoIcXE&#10;uJ4PdMtDKSKEfYIaqhDaREpfVGTRz1xLHL2r6yyGKLtSmg77CLeNXCj1LC3WHBcqbGlXUfGVf1sN&#10;p/fr5fyoPsq9fWp7NyjJdi21noyH7QuIQEP4D9/bb0bDYgl/X+IPkNkv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Yj6BM8QAAADbAAAADwAAAAAAAAAAAAAAAACXAgAAZHJzL2Rv&#10;d25yZXYueG1sUEsFBgAAAAAEAAQA9QAAAIgDAAAAAA==&#10;" filled="f" stroked="f">
                        <v:textbox>
                          <w:txbxContent>
                            <w:p w14:paraId="34FC99C2" w14:textId="77777777" w:rsidR="00743862" w:rsidRDefault="00743862" w:rsidP="006E13DB">
                              <w:r>
                                <w:t>Residuo</w:t>
                              </w:r>
                            </w:p>
                          </w:txbxContent>
                        </v:textbox>
                      </v:shape>
                      <w10:wrap type="through"/>
                    </v:group>
                  </w:pict>
                </mc:Fallback>
              </mc:AlternateContent>
            </w:r>
          </w:p>
          <w:p w14:paraId="21A1CD3E" w14:textId="77777777" w:rsidR="006E13DB" w:rsidRDefault="006E13DB" w:rsidP="00042930">
            <w:pPr>
              <w:rPr>
                <w:rFonts w:ascii="Times New Roman" w:hAnsi="Times New Roman" w:cs="Times New Roman"/>
                <w:color w:val="000000"/>
                <w:lang w:val="es-ES_tradnl"/>
              </w:rPr>
            </w:pPr>
          </w:p>
          <w:p w14:paraId="574B98DE" w14:textId="77777777" w:rsidR="006E13DB" w:rsidRDefault="006E13DB" w:rsidP="00042930">
            <w:pPr>
              <w:rPr>
                <w:rFonts w:ascii="Times New Roman" w:hAnsi="Times New Roman" w:cs="Times New Roman"/>
                <w:color w:val="000000"/>
                <w:lang w:val="es-ES_tradnl"/>
              </w:rPr>
            </w:pPr>
          </w:p>
          <w:p w14:paraId="0A345238" w14:textId="77777777" w:rsidR="006E13DB" w:rsidRDefault="006E13DB" w:rsidP="00042930">
            <w:pPr>
              <w:rPr>
                <w:rFonts w:ascii="Times New Roman" w:hAnsi="Times New Roman" w:cs="Times New Roman"/>
                <w:color w:val="000000"/>
                <w:lang w:val="es-ES_tradnl"/>
              </w:rPr>
            </w:pPr>
          </w:p>
          <w:p w14:paraId="1442F275" w14:textId="77777777" w:rsidR="006E13DB" w:rsidRDefault="006E13DB" w:rsidP="00042930">
            <w:pPr>
              <w:rPr>
                <w:rFonts w:ascii="Times New Roman" w:hAnsi="Times New Roman" w:cs="Times New Roman"/>
                <w:color w:val="000000"/>
                <w:lang w:val="es-ES_tradnl"/>
              </w:rPr>
            </w:pPr>
          </w:p>
          <w:p w14:paraId="675C2A40" w14:textId="77777777" w:rsidR="006E13DB" w:rsidRDefault="006E13DB" w:rsidP="00042930">
            <w:pPr>
              <w:rPr>
                <w:rFonts w:ascii="Times New Roman" w:hAnsi="Times New Roman" w:cs="Times New Roman"/>
                <w:color w:val="000000"/>
                <w:lang w:val="es-ES_tradnl"/>
              </w:rPr>
            </w:pPr>
          </w:p>
          <w:p w14:paraId="0AAF5730" w14:textId="77777777" w:rsidR="00953452" w:rsidRPr="00D632A2" w:rsidRDefault="00953452" w:rsidP="00042930">
            <w:pPr>
              <w:rPr>
                <w:rFonts w:ascii="Times New Roman" w:hAnsi="Times New Roman" w:cs="Times New Roman"/>
                <w:color w:val="000000"/>
                <w:lang w:val="es-ES_tradnl"/>
              </w:rPr>
            </w:pPr>
          </w:p>
        </w:tc>
      </w:tr>
      <w:tr w:rsidR="00953452" w:rsidRPr="00D632A2" w14:paraId="6F35D74C" w14:textId="77777777" w:rsidTr="00042930">
        <w:tc>
          <w:tcPr>
            <w:tcW w:w="2518" w:type="dxa"/>
          </w:tcPr>
          <w:p w14:paraId="240E525B"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547A3451" w14:textId="77777777" w:rsidR="00953452" w:rsidRPr="00D632A2" w:rsidRDefault="00953452" w:rsidP="00042930">
            <w:pPr>
              <w:rPr>
                <w:rFonts w:ascii="Times New Roman" w:hAnsi="Times New Roman" w:cs="Times New Roman"/>
                <w:color w:val="000000"/>
                <w:lang w:val="es-ES_tradnl"/>
              </w:rPr>
            </w:pPr>
          </w:p>
        </w:tc>
      </w:tr>
      <w:tr w:rsidR="00953452" w:rsidRPr="00D632A2" w14:paraId="3EA0F6E8" w14:textId="77777777" w:rsidTr="00042930">
        <w:tc>
          <w:tcPr>
            <w:tcW w:w="2518" w:type="dxa"/>
          </w:tcPr>
          <w:p w14:paraId="7F917092" w14:textId="77777777" w:rsidR="00953452" w:rsidRPr="00D632A2" w:rsidRDefault="00953452" w:rsidP="00042930">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09989BE3" w14:textId="77777777" w:rsidR="00953452" w:rsidRPr="00D632A2" w:rsidRDefault="00953452" w:rsidP="00042930">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5E031971" w14:textId="4BC1A9DA" w:rsidR="004301D3" w:rsidRDefault="004301D3" w:rsidP="004301D3">
      <w:pPr>
        <w:tabs>
          <w:tab w:val="right" w:pos="8498"/>
        </w:tabs>
        <w:spacing w:after="0"/>
        <w:jc w:val="both"/>
        <w:rPr>
          <w:rFonts w:ascii="Times New Roman" w:hAnsi="Times New Roman" w:cs="Times New Roman"/>
          <w:color w:val="333333"/>
          <w:shd w:val="clear" w:color="auto" w:fill="FFFFFF"/>
        </w:rPr>
      </w:pPr>
    </w:p>
    <w:p w14:paraId="13B3B89B" w14:textId="77777777" w:rsidR="006F6A9F" w:rsidRDefault="006E13DB" w:rsidP="004301D3">
      <w:pPr>
        <w:tabs>
          <w:tab w:val="right" w:pos="8498"/>
        </w:tabs>
        <w:spacing w:after="0"/>
        <w:jc w:val="both"/>
        <w:rPr>
          <w:rFonts w:ascii="Times New Roman" w:hAnsi="Times New Roman" w:cs="Times New Roman"/>
          <w:lang w:val="es-CO"/>
        </w:rPr>
      </w:pPr>
      <w:r w:rsidRPr="006E13DB">
        <w:rPr>
          <w:rFonts w:ascii="Times New Roman" w:hAnsi="Times New Roman" w:cs="Times New Roman"/>
          <w:lang w:val="es-CO"/>
        </w:rPr>
        <w:t>Teniendo en cuenta lo anterior</w:t>
      </w:r>
      <w:r>
        <w:rPr>
          <w:rFonts w:ascii="Times New Roman" w:hAnsi="Times New Roman" w:cs="Times New Roman"/>
          <w:lang w:val="es-CO"/>
        </w:rPr>
        <w:t xml:space="preserve"> se dice que: </w:t>
      </w:r>
    </w:p>
    <w:p w14:paraId="3B7C0024" w14:textId="77777777" w:rsidR="006F6A9F" w:rsidRDefault="006F6A9F" w:rsidP="004301D3">
      <w:pPr>
        <w:tabs>
          <w:tab w:val="right" w:pos="8498"/>
        </w:tabs>
        <w:spacing w:after="0"/>
        <w:jc w:val="both"/>
        <w:rPr>
          <w:rFonts w:ascii="Times New Roman" w:hAnsi="Times New Roman" w:cs="Times New Roman"/>
          <w:lang w:val="es-CO"/>
        </w:rPr>
      </w:pPr>
    </w:p>
    <w:p w14:paraId="62F6588C" w14:textId="69D1F024" w:rsidR="004301D3" w:rsidRDefault="006E13DB" w:rsidP="004301D3">
      <w:pPr>
        <w:tabs>
          <w:tab w:val="right" w:pos="8498"/>
        </w:tabs>
        <w:spacing w:after="0"/>
        <w:jc w:val="both"/>
        <w:rPr>
          <w:rFonts w:ascii="Times New Roman" w:hAnsi="Times New Roman" w:cs="Times New Roman"/>
          <w:lang w:val="es-CO"/>
        </w:rPr>
      </w:pPr>
      <w:r>
        <w:rPr>
          <w:rFonts w:ascii="Times New Roman" w:hAnsi="Times New Roman" w:cs="Times New Roman"/>
          <w:lang w:val="es-CO"/>
        </w:rPr>
        <w:t xml:space="preserve">Un número es </w:t>
      </w:r>
      <w:r w:rsidRPr="006F6A9F">
        <w:rPr>
          <w:rFonts w:ascii="Times New Roman" w:hAnsi="Times New Roman" w:cs="Times New Roman"/>
          <w:b/>
          <w:lang w:val="es-CO"/>
        </w:rPr>
        <w:t>divisor</w:t>
      </w:r>
      <w:r>
        <w:rPr>
          <w:rFonts w:ascii="Times New Roman" w:hAnsi="Times New Roman" w:cs="Times New Roman"/>
          <w:lang w:val="es-CO"/>
        </w:rPr>
        <w:t xml:space="preserve"> de otro si lo divide exactamente</w:t>
      </w:r>
      <w:ins w:id="71" w:author="chris" w:date="2015-08-30T20:15:00Z">
        <w:r w:rsidR="002A5609">
          <w:rPr>
            <w:rFonts w:ascii="Times New Roman" w:hAnsi="Times New Roman" w:cs="Times New Roman"/>
            <w:lang w:val="es-CO"/>
          </w:rPr>
          <w:t>;</w:t>
        </w:r>
      </w:ins>
      <w:r>
        <w:rPr>
          <w:rFonts w:ascii="Times New Roman" w:hAnsi="Times New Roman" w:cs="Times New Roman"/>
          <w:lang w:val="es-CO"/>
        </w:rPr>
        <w:t xml:space="preserve"> es decir</w:t>
      </w:r>
      <w:ins w:id="72" w:author="chris" w:date="2015-08-30T20:15:00Z">
        <w:r w:rsidR="002A5609">
          <w:rPr>
            <w:rFonts w:ascii="Times New Roman" w:hAnsi="Times New Roman" w:cs="Times New Roman"/>
            <w:lang w:val="es-CO"/>
          </w:rPr>
          <w:t>,</w:t>
        </w:r>
      </w:ins>
      <w:r>
        <w:rPr>
          <w:rFonts w:ascii="Times New Roman" w:hAnsi="Times New Roman" w:cs="Times New Roman"/>
          <w:lang w:val="es-CO"/>
        </w:rPr>
        <w:t xml:space="preserve"> </w:t>
      </w:r>
      <w:r w:rsidR="00F15B50">
        <w:rPr>
          <w:rFonts w:ascii="Times New Roman" w:hAnsi="Times New Roman" w:cs="Times New Roman"/>
          <w:lang w:val="es-CO"/>
        </w:rPr>
        <w:t xml:space="preserve">si </w:t>
      </w:r>
      <w:r>
        <w:rPr>
          <w:rFonts w:ascii="Times New Roman" w:hAnsi="Times New Roman" w:cs="Times New Roman"/>
          <w:lang w:val="es-CO"/>
        </w:rPr>
        <w:t>el residuo en la división es 0.</w:t>
      </w:r>
    </w:p>
    <w:p w14:paraId="346647C4" w14:textId="77777777" w:rsidR="00E102A5" w:rsidRDefault="00E102A5" w:rsidP="004301D3">
      <w:pPr>
        <w:tabs>
          <w:tab w:val="right" w:pos="8498"/>
        </w:tabs>
        <w:spacing w:after="0"/>
        <w:jc w:val="both"/>
        <w:rPr>
          <w:rFonts w:ascii="Times New Roman" w:hAnsi="Times New Roman" w:cs="Times New Roman"/>
          <w:lang w:val="es-CO"/>
        </w:rPr>
      </w:pPr>
    </w:p>
    <w:p w14:paraId="52DBFF79" w14:textId="25F44FB6" w:rsidR="00E102A5" w:rsidRDefault="00E102A5" w:rsidP="004301D3">
      <w:pPr>
        <w:tabs>
          <w:tab w:val="right" w:pos="8498"/>
        </w:tabs>
        <w:spacing w:after="0"/>
        <w:jc w:val="both"/>
        <w:rPr>
          <w:rFonts w:ascii="Times New Roman" w:hAnsi="Times New Roman" w:cs="Times New Roman"/>
          <w:lang w:val="es-CO"/>
        </w:rPr>
      </w:pPr>
      <w:r>
        <w:rPr>
          <w:rFonts w:ascii="Times New Roman" w:hAnsi="Times New Roman" w:cs="Times New Roman"/>
          <w:lang w:val="es-CO"/>
        </w:rPr>
        <w:t>En el ejemplo de la imagen se tiene que 9 es divisor de 45; además</w:t>
      </w:r>
      <w:ins w:id="73" w:author="chris" w:date="2015-08-30T20:15:00Z">
        <w:r w:rsidR="002A5609">
          <w:rPr>
            <w:rFonts w:ascii="Times New Roman" w:hAnsi="Times New Roman" w:cs="Times New Roman"/>
            <w:lang w:val="es-CO"/>
          </w:rPr>
          <w:t>,</w:t>
        </w:r>
      </w:ins>
      <w:r>
        <w:rPr>
          <w:rFonts w:ascii="Times New Roman" w:hAnsi="Times New Roman" w:cs="Times New Roman"/>
          <w:lang w:val="es-CO"/>
        </w:rPr>
        <w:t xml:space="preserve"> 5 también es divisor de 45.</w:t>
      </w:r>
    </w:p>
    <w:tbl>
      <w:tblPr>
        <w:tblStyle w:val="TableGrid"/>
        <w:tblW w:w="0" w:type="auto"/>
        <w:tblLook w:val="04A0" w:firstRow="1" w:lastRow="0" w:firstColumn="1" w:lastColumn="0" w:noHBand="0" w:noVBand="1"/>
      </w:tblPr>
      <w:tblGrid>
        <w:gridCol w:w="2518"/>
        <w:gridCol w:w="6515"/>
      </w:tblGrid>
      <w:tr w:rsidR="004C1EB6" w:rsidRPr="00D632A2" w14:paraId="12D2FA38" w14:textId="77777777" w:rsidTr="004C1EB6">
        <w:tc>
          <w:tcPr>
            <w:tcW w:w="9033" w:type="dxa"/>
            <w:gridSpan w:val="2"/>
            <w:shd w:val="clear" w:color="auto" w:fill="000000" w:themeFill="text1"/>
          </w:tcPr>
          <w:p w14:paraId="620271C2" w14:textId="78C6851F" w:rsidR="004C1EB6" w:rsidRPr="00D632A2" w:rsidRDefault="004C1EB6" w:rsidP="004C1EB6">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4C1EB6" w:rsidRPr="00D632A2" w14:paraId="786A249D" w14:textId="77777777" w:rsidTr="004C1EB6">
        <w:tc>
          <w:tcPr>
            <w:tcW w:w="2518" w:type="dxa"/>
          </w:tcPr>
          <w:p w14:paraId="42D5E88C" w14:textId="77777777" w:rsidR="004C1EB6" w:rsidRPr="00D632A2" w:rsidRDefault="004C1EB6" w:rsidP="004C1EB6">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3471129" w14:textId="1CA9EFBE" w:rsidR="004C1EB6" w:rsidRPr="00D632A2" w:rsidRDefault="004C1EB6" w:rsidP="004C1EB6">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74" w:author="Andrea Constanza Perdomo Pedraza" w:date="2015-09-07T08:51:00Z">
              <w:r w:rsidR="005133F9">
                <w:rPr>
                  <w:rFonts w:ascii="Times New Roman" w:hAnsi="Times New Roman" w:cs="Times New Roman"/>
                  <w:color w:val="000000"/>
                  <w:lang w:val="es-ES_tradnl"/>
                </w:rPr>
                <w:t>6</w:t>
              </w:r>
            </w:ins>
            <w:r>
              <w:rPr>
                <w:rFonts w:ascii="Times New Roman" w:hAnsi="Times New Roman" w:cs="Times New Roman"/>
                <w:color w:val="000000"/>
                <w:lang w:val="es-ES_tradnl"/>
              </w:rPr>
              <w:t>0</w:t>
            </w:r>
          </w:p>
        </w:tc>
      </w:tr>
      <w:tr w:rsidR="004C1EB6" w:rsidRPr="00D632A2" w14:paraId="451012E1" w14:textId="77777777" w:rsidTr="004C1EB6">
        <w:tc>
          <w:tcPr>
            <w:tcW w:w="2518" w:type="dxa"/>
          </w:tcPr>
          <w:p w14:paraId="1B0B8942" w14:textId="77777777" w:rsidR="004C1EB6" w:rsidRPr="00D632A2" w:rsidRDefault="004C1EB6" w:rsidP="004C1EB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49D63F2" w14:textId="77777777" w:rsidR="004C1EB6" w:rsidRPr="00D632A2" w:rsidRDefault="004C1EB6" w:rsidP="004C1EB6">
            <w:pPr>
              <w:rPr>
                <w:rFonts w:ascii="Times New Roman" w:hAnsi="Times New Roman" w:cs="Times New Roman"/>
                <w:color w:val="000000"/>
                <w:lang w:val="es-ES_tradnl"/>
              </w:rPr>
            </w:pPr>
            <w:r w:rsidRPr="005760E5">
              <w:rPr>
                <w:rFonts w:ascii="Lucida Grande" w:hAnsi="Lucida Grande" w:cs="Lucida Grande"/>
                <w:color w:val="000000"/>
              </w:rPr>
              <w:t>¿Por qué un número es divisor de otro?</w:t>
            </w:r>
          </w:p>
        </w:tc>
      </w:tr>
      <w:tr w:rsidR="004C1EB6" w:rsidRPr="00D632A2" w14:paraId="1453964E" w14:textId="77777777" w:rsidTr="004C1EB6">
        <w:tc>
          <w:tcPr>
            <w:tcW w:w="2518" w:type="dxa"/>
          </w:tcPr>
          <w:p w14:paraId="14B12505" w14:textId="77777777" w:rsidR="004C1EB6" w:rsidRPr="00D632A2" w:rsidRDefault="004C1EB6" w:rsidP="004C1EB6">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AE5FE24" w14:textId="0262D9F7" w:rsidR="004C1EB6" w:rsidRPr="00D632A2" w:rsidRDefault="005133F9" w:rsidP="004C1EB6">
            <w:pPr>
              <w:rPr>
                <w:rFonts w:ascii="Times New Roman" w:hAnsi="Times New Roman" w:cs="Times New Roman"/>
                <w:color w:val="000000"/>
                <w:lang w:val="es-ES_tradnl"/>
              </w:rPr>
            </w:pPr>
            <w:ins w:id="75" w:author="Andrea Constanza Perdomo Pedraza" w:date="2015-09-07T08:51:00Z">
              <w:r w:rsidRPr="009D133D">
                <w:rPr>
                  <w:rFonts w:ascii="Lucida Grande" w:hAnsi="Lucida Grande" w:cs="Lucida Grande"/>
                  <w:color w:val="000000"/>
                </w:rPr>
                <w:t>Interactivo que permite observar dentro de una división cuál es el divisor</w:t>
              </w:r>
            </w:ins>
          </w:p>
        </w:tc>
      </w:tr>
    </w:tbl>
    <w:p w14:paraId="67E46305" w14:textId="77777777" w:rsidR="00F15B50" w:rsidRDefault="00F15B50" w:rsidP="004301D3">
      <w:pPr>
        <w:tabs>
          <w:tab w:val="right" w:pos="8498"/>
        </w:tabs>
        <w:spacing w:after="0"/>
        <w:jc w:val="both"/>
        <w:rPr>
          <w:rFonts w:ascii="Times New Roman" w:hAnsi="Times New Roman" w:cs="Times New Roman"/>
          <w:lang w:val="es-CO"/>
        </w:rPr>
      </w:pPr>
    </w:p>
    <w:p w14:paraId="52509354" w14:textId="77777777" w:rsidR="004C1EB6" w:rsidRDefault="004C1EB6" w:rsidP="004301D3">
      <w:pPr>
        <w:tabs>
          <w:tab w:val="right" w:pos="8498"/>
        </w:tabs>
        <w:spacing w:after="0"/>
        <w:jc w:val="both"/>
        <w:rPr>
          <w:rFonts w:ascii="Times New Roman" w:hAnsi="Times New Roman" w:cs="Times New Roman"/>
          <w:lang w:val="es-CO"/>
        </w:rPr>
      </w:pPr>
    </w:p>
    <w:p w14:paraId="7E659BAD" w14:textId="77777777" w:rsidR="004C1EB6" w:rsidRDefault="004C1EB6" w:rsidP="004301D3">
      <w:pPr>
        <w:tabs>
          <w:tab w:val="right" w:pos="8498"/>
        </w:tabs>
        <w:spacing w:after="0"/>
        <w:jc w:val="both"/>
        <w:rPr>
          <w:ins w:id="76" w:author="Andrea Constanza Perdomo Pedraza" w:date="2015-09-07T08:51:00Z"/>
          <w:rFonts w:ascii="Times New Roman" w:hAnsi="Times New Roman" w:cs="Times New Roman"/>
          <w:lang w:val="es-CO"/>
        </w:rPr>
      </w:pPr>
    </w:p>
    <w:p w14:paraId="311D94D9" w14:textId="77777777" w:rsidR="005133F9" w:rsidRDefault="005133F9" w:rsidP="004301D3">
      <w:pPr>
        <w:tabs>
          <w:tab w:val="right" w:pos="8498"/>
        </w:tabs>
        <w:spacing w:after="0"/>
        <w:jc w:val="both"/>
        <w:rPr>
          <w:ins w:id="77" w:author="Andrea Constanza Perdomo Pedraza" w:date="2015-09-07T08:51:00Z"/>
          <w:rFonts w:ascii="Times New Roman" w:hAnsi="Times New Roman" w:cs="Times New Roman"/>
          <w:lang w:val="es-CO"/>
        </w:rPr>
      </w:pPr>
    </w:p>
    <w:p w14:paraId="56E40AB1" w14:textId="77777777" w:rsidR="005133F9" w:rsidRDefault="005133F9" w:rsidP="004301D3">
      <w:pPr>
        <w:tabs>
          <w:tab w:val="right" w:pos="8498"/>
        </w:tabs>
        <w:spacing w:after="0"/>
        <w:jc w:val="both"/>
        <w:rPr>
          <w:rFonts w:ascii="Times New Roman" w:hAnsi="Times New Roman" w:cs="Times New Roman"/>
          <w:lang w:val="es-CO"/>
        </w:rPr>
      </w:pPr>
    </w:p>
    <w:p w14:paraId="1B1227F9" w14:textId="77777777" w:rsidR="004C1EB6" w:rsidRDefault="004C1EB6" w:rsidP="004301D3">
      <w:pPr>
        <w:tabs>
          <w:tab w:val="right" w:pos="8498"/>
        </w:tabs>
        <w:spacing w:after="0"/>
        <w:jc w:val="both"/>
        <w:rPr>
          <w:rFonts w:ascii="Times New Roman" w:hAnsi="Times New Roman" w:cs="Times New Roman"/>
          <w:lang w:val="es-CO"/>
        </w:rPr>
      </w:pPr>
    </w:p>
    <w:p w14:paraId="3FB7A7CF" w14:textId="77777777" w:rsidR="00F15B50" w:rsidRDefault="00F15B50" w:rsidP="00F15B50">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2.1 Divisores de un número </w:t>
      </w:r>
    </w:p>
    <w:p w14:paraId="17E91EAA" w14:textId="77777777" w:rsidR="006E13DB" w:rsidRDefault="006E13DB" w:rsidP="00081745">
      <w:pPr>
        <w:spacing w:after="0"/>
        <w:rPr>
          <w:rFonts w:ascii="Times New Roman" w:hAnsi="Times New Roman" w:cs="Times New Roman"/>
          <w:color w:val="000000"/>
        </w:rPr>
      </w:pPr>
    </w:p>
    <w:p w14:paraId="441C63AA" w14:textId="17793273" w:rsidR="00F15B50" w:rsidRDefault="00F15B50" w:rsidP="00F15B50">
      <w:pPr>
        <w:spacing w:after="0"/>
        <w:rPr>
          <w:rFonts w:ascii="Times New Roman" w:hAnsi="Times New Roman" w:cs="Times New Roman"/>
          <w:color w:val="000000"/>
        </w:rPr>
      </w:pPr>
      <w:r w:rsidRPr="00D632A2">
        <w:rPr>
          <w:rFonts w:ascii="Times New Roman" w:hAnsi="Times New Roman" w:cs="Times New Roman"/>
          <w:color w:val="000000"/>
        </w:rPr>
        <w:t xml:space="preserve">El conjunto de </w:t>
      </w:r>
      <w:r>
        <w:rPr>
          <w:rFonts w:ascii="Times New Roman" w:hAnsi="Times New Roman" w:cs="Times New Roman"/>
          <w:color w:val="000000"/>
        </w:rPr>
        <w:t>divisores</w:t>
      </w:r>
      <w:r w:rsidRPr="00D632A2">
        <w:rPr>
          <w:rFonts w:ascii="Times New Roman" w:hAnsi="Times New Roman" w:cs="Times New Roman"/>
          <w:color w:val="000000"/>
        </w:rPr>
        <w:t xml:space="preserve"> de un número se</w:t>
      </w:r>
      <w:r>
        <w:rPr>
          <w:rFonts w:ascii="Times New Roman" w:hAnsi="Times New Roman" w:cs="Times New Roman"/>
          <w:color w:val="000000"/>
        </w:rPr>
        <w:t xml:space="preserve"> representa con la letra </w:t>
      </w:r>
      <w:r>
        <w:rPr>
          <w:rFonts w:ascii="Times New Roman" w:hAnsi="Times New Roman" w:cs="Times New Roman"/>
          <w:i/>
          <w:color w:val="000000"/>
        </w:rPr>
        <w:t>D</w:t>
      </w:r>
      <w:r>
        <w:rPr>
          <w:rFonts w:ascii="Times New Roman" w:hAnsi="Times New Roman" w:cs="Times New Roman"/>
          <w:color w:val="000000"/>
        </w:rPr>
        <w:t xml:space="preserve">. Así, los divisores de 15 son el conjunto </w:t>
      </w:r>
      <w:r>
        <w:rPr>
          <w:rFonts w:ascii="Times New Roman" w:hAnsi="Times New Roman" w:cs="Times New Roman"/>
          <w:i/>
          <w:color w:val="000000"/>
        </w:rPr>
        <w:t>D</w:t>
      </w:r>
      <w:r>
        <w:rPr>
          <w:rFonts w:ascii="Times New Roman" w:hAnsi="Times New Roman" w:cs="Times New Roman"/>
          <w:color w:val="000000"/>
          <w:vertAlign w:val="subscript"/>
        </w:rPr>
        <w:t>15</w:t>
      </w:r>
      <w:r>
        <w:rPr>
          <w:rFonts w:ascii="Times New Roman" w:hAnsi="Times New Roman" w:cs="Times New Roman"/>
          <w:color w:val="000000"/>
        </w:rPr>
        <w:t>, que se muestra a continuación.</w:t>
      </w:r>
    </w:p>
    <w:p w14:paraId="10284C19" w14:textId="636A3FC0" w:rsidR="00F15B50" w:rsidRDefault="00F15B50" w:rsidP="00F15B50">
      <w:pPr>
        <w:spacing w:after="0"/>
        <w:jc w:val="center"/>
        <w:rPr>
          <w:rFonts w:ascii="Times New Roman" w:hAnsi="Times New Roman" w:cs="Times New Roman"/>
          <w:color w:val="000000"/>
        </w:rPr>
      </w:pPr>
      <w:r>
        <w:rPr>
          <w:rFonts w:ascii="Times New Roman" w:hAnsi="Times New Roman" w:cs="Times New Roman"/>
          <w:i/>
          <w:color w:val="000000"/>
        </w:rPr>
        <w:t>D</w:t>
      </w:r>
      <w:r>
        <w:rPr>
          <w:rFonts w:ascii="Times New Roman" w:hAnsi="Times New Roman" w:cs="Times New Roman"/>
          <w:color w:val="000000"/>
          <w:vertAlign w:val="subscript"/>
        </w:rPr>
        <w:t>15</w:t>
      </w:r>
      <w:r>
        <w:rPr>
          <w:rFonts w:ascii="Times New Roman" w:hAnsi="Times New Roman" w:cs="Times New Roman"/>
          <w:color w:val="000000"/>
        </w:rPr>
        <w:t>={1, 3, 5}</w:t>
      </w:r>
    </w:p>
    <w:p w14:paraId="48B70487" w14:textId="77777777" w:rsidR="004C1EB6" w:rsidRDefault="004C1EB6" w:rsidP="00F15B50">
      <w:pPr>
        <w:spacing w:after="0"/>
        <w:jc w:val="center"/>
        <w:rPr>
          <w:rFonts w:ascii="Times New Roman" w:hAnsi="Times New Roman" w:cs="Times New Roman"/>
          <w:color w:val="000000"/>
        </w:rPr>
      </w:pPr>
    </w:p>
    <w:p w14:paraId="27376894" w14:textId="48180813" w:rsidR="006F6A9F" w:rsidRDefault="004C1EB6" w:rsidP="006F6A9F">
      <w:pPr>
        <w:spacing w:after="0"/>
        <w:rPr>
          <w:rFonts w:ascii="Times New Roman" w:hAnsi="Times New Roman" w:cs="Times New Roman"/>
          <w:color w:val="000000"/>
        </w:rPr>
      </w:pPr>
      <w:r>
        <w:rPr>
          <w:rFonts w:ascii="Times New Roman" w:hAnsi="Times New Roman" w:cs="Times New Roman"/>
          <w:color w:val="000000"/>
        </w:rPr>
        <w:t>Para hallar los divisores de un número es necesario resolver divisiones en las que el residuo es 0.</w:t>
      </w:r>
    </w:p>
    <w:p w14:paraId="2D985523" w14:textId="0062C401" w:rsidR="004C1EB6" w:rsidRDefault="004C1EB6" w:rsidP="006F6A9F">
      <w:pPr>
        <w:spacing w:after="0"/>
        <w:rPr>
          <w:rFonts w:ascii="Times New Roman" w:hAnsi="Times New Roman" w:cs="Times New Roman"/>
          <w:color w:val="000000"/>
        </w:rPr>
      </w:pPr>
      <w:r>
        <w:rPr>
          <w:rFonts w:ascii="Times New Roman" w:hAnsi="Times New Roman" w:cs="Times New Roman"/>
          <w:color w:val="000000"/>
        </w:rPr>
        <w:t>Observa el proceso para hallar los divisores de 36.</w:t>
      </w:r>
    </w:p>
    <w:p w14:paraId="0A5AFAB7" w14:textId="77777777" w:rsidR="004C1EB6" w:rsidRDefault="004C1EB6" w:rsidP="006F6A9F">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8D55E4" w:rsidRPr="00D632A2" w14:paraId="6E6DD50E" w14:textId="77777777" w:rsidTr="00410F35">
        <w:tc>
          <w:tcPr>
            <w:tcW w:w="9033" w:type="dxa"/>
            <w:gridSpan w:val="2"/>
            <w:shd w:val="clear" w:color="auto" w:fill="000000" w:themeFill="text1"/>
          </w:tcPr>
          <w:p w14:paraId="610A97C9" w14:textId="46737454" w:rsidR="008D55E4" w:rsidRPr="00D632A2" w:rsidRDefault="008D55E4" w:rsidP="008D55E4">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 xml:space="preserve">Practica (recurso de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p>
        </w:tc>
      </w:tr>
      <w:tr w:rsidR="008D55E4" w:rsidRPr="00D632A2" w14:paraId="6EF501E1" w14:textId="77777777" w:rsidTr="00410F35">
        <w:tc>
          <w:tcPr>
            <w:tcW w:w="2518" w:type="dxa"/>
          </w:tcPr>
          <w:p w14:paraId="06936E87" w14:textId="77777777" w:rsidR="008D55E4" w:rsidRPr="00D632A2" w:rsidRDefault="008D55E4"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103EF02" w14:textId="67448982" w:rsidR="008D55E4" w:rsidRPr="00D632A2" w:rsidRDefault="008D55E4"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78" w:author="Andrea Constanza Perdomo Pedraza" w:date="2015-09-07T08:53:00Z">
              <w:r w:rsidR="007B5EDB">
                <w:rPr>
                  <w:rFonts w:ascii="Times New Roman" w:hAnsi="Times New Roman" w:cs="Times New Roman"/>
                  <w:color w:val="000000"/>
                  <w:lang w:val="es-ES_tradnl"/>
                </w:rPr>
                <w:t>7</w:t>
              </w:r>
            </w:ins>
            <w:r>
              <w:rPr>
                <w:rFonts w:ascii="Times New Roman" w:hAnsi="Times New Roman" w:cs="Times New Roman"/>
                <w:color w:val="000000"/>
                <w:lang w:val="es-ES_tradnl"/>
              </w:rPr>
              <w:t>0</w:t>
            </w:r>
          </w:p>
        </w:tc>
      </w:tr>
      <w:tr w:rsidR="008D55E4" w:rsidRPr="00D632A2" w14:paraId="508C09CF" w14:textId="77777777" w:rsidTr="00410F35">
        <w:tc>
          <w:tcPr>
            <w:tcW w:w="2518" w:type="dxa"/>
          </w:tcPr>
          <w:p w14:paraId="485612FE" w14:textId="77777777" w:rsidR="008D55E4" w:rsidRPr="00D632A2" w:rsidRDefault="008D55E4"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92376A9" w14:textId="246AA989" w:rsidR="008D55E4" w:rsidRPr="00D632A2" w:rsidRDefault="008D55E4" w:rsidP="00410F35">
            <w:pPr>
              <w:rPr>
                <w:rFonts w:ascii="Times New Roman" w:hAnsi="Times New Roman" w:cs="Times New Roman"/>
                <w:color w:val="000000"/>
                <w:lang w:val="es-ES_tradnl"/>
              </w:rPr>
            </w:pPr>
            <w:r w:rsidRPr="00BF3B34">
              <w:rPr>
                <w:rFonts w:ascii="Lucida Grande" w:hAnsi="Lucida Grande" w:cs="Lucida Grande"/>
                <w:color w:val="000000"/>
              </w:rPr>
              <w:t>Divisores de un número</w:t>
            </w:r>
          </w:p>
        </w:tc>
      </w:tr>
      <w:tr w:rsidR="008D55E4" w:rsidRPr="00D632A2" w14:paraId="257A5FEC" w14:textId="77777777" w:rsidTr="00410F35">
        <w:tc>
          <w:tcPr>
            <w:tcW w:w="2518" w:type="dxa"/>
          </w:tcPr>
          <w:p w14:paraId="276130ED" w14:textId="77777777" w:rsidR="008D55E4" w:rsidRPr="00D632A2" w:rsidRDefault="008D55E4"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569ECF0F" w14:textId="145A9C09" w:rsidR="008D55E4" w:rsidRPr="00D632A2" w:rsidRDefault="008D55E4" w:rsidP="00410F35">
            <w:pPr>
              <w:rPr>
                <w:rFonts w:ascii="Times New Roman" w:hAnsi="Times New Roman" w:cs="Times New Roman"/>
                <w:color w:val="000000"/>
                <w:lang w:val="es-ES_tradnl"/>
              </w:rPr>
            </w:pPr>
            <w:r w:rsidRPr="008D0349">
              <w:rPr>
                <w:rFonts w:ascii="Lucida Grande" w:hAnsi="Lucida Grande" w:cs="Lucida Grande"/>
                <w:color w:val="000000"/>
              </w:rPr>
              <w:t>Actividad que permite identificar los divisores de un número</w:t>
            </w:r>
          </w:p>
        </w:tc>
      </w:tr>
    </w:tbl>
    <w:p w14:paraId="1BFD574B" w14:textId="77777777" w:rsidR="008D55E4" w:rsidRDefault="008D55E4" w:rsidP="006F6A9F">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7B5EDB" w:rsidRPr="00D632A2" w14:paraId="74B08701" w14:textId="77777777" w:rsidTr="007B5EDB">
        <w:trPr>
          <w:ins w:id="79" w:author="Andrea Constanza Perdomo Pedraza" w:date="2015-09-07T08:54:00Z"/>
        </w:trPr>
        <w:tc>
          <w:tcPr>
            <w:tcW w:w="9033" w:type="dxa"/>
            <w:gridSpan w:val="2"/>
            <w:shd w:val="clear" w:color="auto" w:fill="000000" w:themeFill="text1"/>
          </w:tcPr>
          <w:p w14:paraId="236BABF4" w14:textId="77777777" w:rsidR="007B5EDB" w:rsidRPr="00D632A2" w:rsidRDefault="007B5EDB" w:rsidP="007B5EDB">
            <w:pPr>
              <w:jc w:val="center"/>
              <w:rPr>
                <w:ins w:id="80" w:author="Andrea Constanza Perdomo Pedraza" w:date="2015-09-07T08:54:00Z"/>
                <w:rFonts w:ascii="Times New Roman" w:hAnsi="Times New Roman" w:cs="Times New Roman"/>
                <w:b/>
                <w:color w:val="FFFFFF" w:themeColor="background1"/>
                <w:lang w:val="es-ES_tradnl"/>
              </w:rPr>
            </w:pPr>
            <w:ins w:id="81" w:author="Andrea Constanza Perdomo Pedraza" w:date="2015-09-07T08:54:00Z">
              <w:r w:rsidRPr="00D632A2">
                <w:rPr>
                  <w:rFonts w:ascii="Times New Roman" w:hAnsi="Times New Roman" w:cs="Times New Roman"/>
                  <w:b/>
                  <w:color w:val="FFFFFF" w:themeColor="background1"/>
                  <w:lang w:val="es-ES_tradnl"/>
                </w:rPr>
                <w:t xml:space="preserve">Practica (recurso de </w:t>
              </w:r>
              <w:r>
                <w:rPr>
                  <w:rFonts w:ascii="Times New Roman" w:hAnsi="Times New Roman" w:cs="Times New Roman"/>
                  <w:b/>
                  <w:color w:val="FFFFFF" w:themeColor="background1"/>
                  <w:lang w:val="es-ES_tradnl"/>
                </w:rPr>
                <w:t>nuevo</w:t>
              </w:r>
              <w:r w:rsidRPr="00D632A2">
                <w:rPr>
                  <w:rFonts w:ascii="Times New Roman" w:hAnsi="Times New Roman" w:cs="Times New Roman"/>
                  <w:b/>
                  <w:color w:val="FFFFFF" w:themeColor="background1"/>
                  <w:lang w:val="es-ES_tradnl"/>
                </w:rPr>
                <w:t>)</w:t>
              </w:r>
            </w:ins>
          </w:p>
        </w:tc>
      </w:tr>
      <w:tr w:rsidR="007B5EDB" w:rsidRPr="00D632A2" w14:paraId="30958C2F" w14:textId="77777777" w:rsidTr="007B5EDB">
        <w:trPr>
          <w:ins w:id="82" w:author="Andrea Constanza Perdomo Pedraza" w:date="2015-09-07T08:54:00Z"/>
        </w:trPr>
        <w:tc>
          <w:tcPr>
            <w:tcW w:w="2518" w:type="dxa"/>
          </w:tcPr>
          <w:p w14:paraId="333829A0" w14:textId="77777777" w:rsidR="007B5EDB" w:rsidRPr="00D632A2" w:rsidRDefault="007B5EDB" w:rsidP="007B5EDB">
            <w:pPr>
              <w:rPr>
                <w:ins w:id="83" w:author="Andrea Constanza Perdomo Pedraza" w:date="2015-09-07T08:54:00Z"/>
                <w:rFonts w:ascii="Times New Roman" w:hAnsi="Times New Roman" w:cs="Times New Roman"/>
                <w:b/>
                <w:color w:val="000000"/>
                <w:sz w:val="18"/>
                <w:szCs w:val="18"/>
                <w:lang w:val="es-ES_tradnl"/>
              </w:rPr>
            </w:pPr>
            <w:ins w:id="84" w:author="Andrea Constanza Perdomo Pedraza" w:date="2015-09-07T08:54:00Z">
              <w:r w:rsidRPr="00D632A2">
                <w:rPr>
                  <w:rFonts w:ascii="Times New Roman" w:hAnsi="Times New Roman" w:cs="Times New Roman"/>
                  <w:b/>
                  <w:color w:val="000000"/>
                  <w:sz w:val="18"/>
                  <w:szCs w:val="18"/>
                  <w:lang w:val="es-ES_tradnl"/>
                </w:rPr>
                <w:t>Código</w:t>
              </w:r>
            </w:ins>
          </w:p>
        </w:tc>
        <w:tc>
          <w:tcPr>
            <w:tcW w:w="6515" w:type="dxa"/>
          </w:tcPr>
          <w:p w14:paraId="0CA1A722" w14:textId="12AE6FDD" w:rsidR="007B5EDB" w:rsidRPr="00D632A2" w:rsidRDefault="007B5EDB" w:rsidP="007B5EDB">
            <w:pPr>
              <w:rPr>
                <w:ins w:id="85" w:author="Andrea Constanza Perdomo Pedraza" w:date="2015-09-07T08:54:00Z"/>
                <w:rFonts w:ascii="Times New Roman" w:hAnsi="Times New Roman" w:cs="Times New Roman"/>
                <w:b/>
                <w:color w:val="000000"/>
                <w:sz w:val="18"/>
                <w:szCs w:val="18"/>
                <w:lang w:val="es-ES_tradnl"/>
              </w:rPr>
            </w:pPr>
            <w:ins w:id="86" w:author="Andrea Constanza Perdomo Pedraza" w:date="2015-09-07T08:54:00Z">
              <w:r>
                <w:rPr>
                  <w:rFonts w:ascii="Times New Roman" w:hAnsi="Times New Roman" w:cs="Times New Roman"/>
                  <w:color w:val="000000"/>
                  <w:lang w:val="es-ES_tradnl"/>
                </w:rPr>
                <w:t>MA_06_04_CO_REC80</w:t>
              </w:r>
            </w:ins>
          </w:p>
        </w:tc>
      </w:tr>
      <w:tr w:rsidR="007B5EDB" w:rsidRPr="00D632A2" w14:paraId="1A9F77AF" w14:textId="77777777" w:rsidTr="007B5EDB">
        <w:trPr>
          <w:ins w:id="87" w:author="Andrea Constanza Perdomo Pedraza" w:date="2015-09-07T08:54:00Z"/>
        </w:trPr>
        <w:tc>
          <w:tcPr>
            <w:tcW w:w="2518" w:type="dxa"/>
          </w:tcPr>
          <w:p w14:paraId="742FAFD4" w14:textId="77777777" w:rsidR="007B5EDB" w:rsidRPr="00D632A2" w:rsidRDefault="007B5EDB" w:rsidP="007B5EDB">
            <w:pPr>
              <w:rPr>
                <w:ins w:id="88" w:author="Andrea Constanza Perdomo Pedraza" w:date="2015-09-07T08:54:00Z"/>
                <w:rFonts w:ascii="Times New Roman" w:hAnsi="Times New Roman" w:cs="Times New Roman"/>
                <w:color w:val="000000"/>
                <w:lang w:val="es-ES_tradnl"/>
              </w:rPr>
            </w:pPr>
            <w:ins w:id="89" w:author="Andrea Constanza Perdomo Pedraza" w:date="2015-09-07T08:54:00Z">
              <w:r w:rsidRPr="00D632A2">
                <w:rPr>
                  <w:rFonts w:ascii="Times New Roman" w:hAnsi="Times New Roman" w:cs="Times New Roman"/>
                  <w:b/>
                  <w:color w:val="000000"/>
                  <w:sz w:val="18"/>
                  <w:szCs w:val="18"/>
                  <w:lang w:val="es-ES_tradnl"/>
                </w:rPr>
                <w:t>Título</w:t>
              </w:r>
            </w:ins>
          </w:p>
        </w:tc>
        <w:tc>
          <w:tcPr>
            <w:tcW w:w="6515" w:type="dxa"/>
          </w:tcPr>
          <w:p w14:paraId="6479402A" w14:textId="279153F9" w:rsidR="007B5EDB" w:rsidRPr="00D632A2" w:rsidRDefault="008143D2" w:rsidP="007B5EDB">
            <w:pPr>
              <w:rPr>
                <w:ins w:id="90" w:author="Andrea Constanza Perdomo Pedraza" w:date="2015-09-07T08:54:00Z"/>
                <w:rFonts w:ascii="Times New Roman" w:hAnsi="Times New Roman" w:cs="Times New Roman"/>
                <w:color w:val="000000"/>
                <w:lang w:val="es-ES_tradnl"/>
              </w:rPr>
            </w:pPr>
            <w:ins w:id="91" w:author="Andrea Constanza Perdomo Pedraza" w:date="2015-09-07T09:18:00Z">
              <w:r w:rsidRPr="007A312D">
                <w:rPr>
                  <w:rFonts w:ascii="Lucida Grande" w:hAnsi="Lucida Grande" w:cs="Lucida Grande"/>
                  <w:color w:val="000000"/>
                </w:rPr>
                <w:t>Relaciona un número con sus divisores</w:t>
              </w:r>
            </w:ins>
          </w:p>
        </w:tc>
      </w:tr>
      <w:tr w:rsidR="007B5EDB" w:rsidRPr="00D632A2" w14:paraId="13CE6F74" w14:textId="77777777" w:rsidTr="007B5EDB">
        <w:trPr>
          <w:ins w:id="92" w:author="Andrea Constanza Perdomo Pedraza" w:date="2015-09-07T08:54:00Z"/>
        </w:trPr>
        <w:tc>
          <w:tcPr>
            <w:tcW w:w="2518" w:type="dxa"/>
          </w:tcPr>
          <w:p w14:paraId="72BF21AE" w14:textId="77777777" w:rsidR="007B5EDB" w:rsidRPr="00D632A2" w:rsidRDefault="007B5EDB" w:rsidP="007B5EDB">
            <w:pPr>
              <w:rPr>
                <w:ins w:id="93" w:author="Andrea Constanza Perdomo Pedraza" w:date="2015-09-07T08:54:00Z"/>
                <w:rFonts w:ascii="Times New Roman" w:hAnsi="Times New Roman" w:cs="Times New Roman"/>
                <w:color w:val="000000"/>
                <w:lang w:val="es-ES_tradnl"/>
              </w:rPr>
            </w:pPr>
            <w:ins w:id="94" w:author="Andrea Constanza Perdomo Pedraza" w:date="2015-09-07T08:54:00Z">
              <w:r w:rsidRPr="00D632A2">
                <w:rPr>
                  <w:rFonts w:ascii="Times New Roman" w:hAnsi="Times New Roman" w:cs="Times New Roman"/>
                  <w:b/>
                  <w:color w:val="000000"/>
                  <w:sz w:val="18"/>
                  <w:szCs w:val="18"/>
                  <w:lang w:val="es-ES_tradnl"/>
                </w:rPr>
                <w:t>Descripción</w:t>
              </w:r>
            </w:ins>
          </w:p>
        </w:tc>
        <w:tc>
          <w:tcPr>
            <w:tcW w:w="6515" w:type="dxa"/>
          </w:tcPr>
          <w:p w14:paraId="297BF764" w14:textId="3B098BB2" w:rsidR="007B5EDB" w:rsidRPr="00D632A2" w:rsidRDefault="008143D2" w:rsidP="007B5EDB">
            <w:pPr>
              <w:rPr>
                <w:ins w:id="95" w:author="Andrea Constanza Perdomo Pedraza" w:date="2015-09-07T08:54:00Z"/>
                <w:rFonts w:ascii="Times New Roman" w:hAnsi="Times New Roman" w:cs="Times New Roman"/>
                <w:color w:val="000000"/>
                <w:lang w:val="es-ES_tradnl"/>
              </w:rPr>
            </w:pPr>
            <w:ins w:id="96" w:author="Andrea Constanza Perdomo Pedraza" w:date="2015-09-07T09:19:00Z">
              <w:r w:rsidRPr="00C7477B">
                <w:rPr>
                  <w:rFonts w:ascii="Lucida Grande" w:hAnsi="Lucida Grande" w:cs="Lucida Grande"/>
                  <w:color w:val="000000"/>
                </w:rPr>
                <w:t>Actividades para reforzar la comunicación matemática en el tema de la descomposicion de números</w:t>
              </w:r>
            </w:ins>
          </w:p>
        </w:tc>
      </w:tr>
    </w:tbl>
    <w:p w14:paraId="5FACB9DA" w14:textId="77777777" w:rsidR="004C1EB6" w:rsidRDefault="004C1EB6" w:rsidP="006F6A9F">
      <w:pPr>
        <w:spacing w:after="0"/>
        <w:rPr>
          <w:rFonts w:ascii="Times New Roman" w:hAnsi="Times New Roman" w:cs="Times New Roman"/>
          <w:color w:val="000000"/>
        </w:rPr>
      </w:pPr>
    </w:p>
    <w:p w14:paraId="57362B2E" w14:textId="77777777" w:rsidR="00D36243" w:rsidRDefault="00D36243" w:rsidP="00D36243">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2.2 Propiedades de los divisores</w:t>
      </w:r>
    </w:p>
    <w:p w14:paraId="12B6B8C6" w14:textId="574A9E78" w:rsidR="006E13DB" w:rsidRDefault="00D36243" w:rsidP="00081745">
      <w:pPr>
        <w:spacing w:after="0"/>
        <w:rPr>
          <w:ins w:id="97" w:author="Andrea Constanza Perdomo Pedraza" w:date="2015-09-07T09:22:00Z"/>
          <w:rFonts w:ascii="Times New Roman" w:hAnsi="Times New Roman" w:cs="Times New Roman"/>
          <w:color w:val="000000"/>
        </w:rPr>
      </w:pPr>
      <w:r>
        <w:rPr>
          <w:rFonts w:ascii="Times New Roman" w:hAnsi="Times New Roman" w:cs="Times New Roman"/>
          <w:color w:val="000000"/>
        </w:rPr>
        <w:t xml:space="preserve">Al igual que el conjunto de múltiplos, el conjunto de los divisores de un número cumple </w:t>
      </w:r>
      <w:ins w:id="98" w:author="Andrea Constanza Perdomo Pedraza" w:date="2015-09-07T09:22:00Z">
        <w:r w:rsidR="008143D2">
          <w:rPr>
            <w:rFonts w:ascii="Times New Roman" w:hAnsi="Times New Roman" w:cs="Times New Roman"/>
            <w:color w:val="000000"/>
          </w:rPr>
          <w:t xml:space="preserve">las siguientes </w:t>
        </w:r>
      </w:ins>
      <w:r>
        <w:rPr>
          <w:rFonts w:ascii="Times New Roman" w:hAnsi="Times New Roman" w:cs="Times New Roman"/>
          <w:color w:val="000000"/>
        </w:rPr>
        <w:t>propiedades.</w:t>
      </w:r>
    </w:p>
    <w:p w14:paraId="5E39DAB0" w14:textId="7A278A7B" w:rsidR="008143D2" w:rsidRPr="009239CE" w:rsidRDefault="009239CE" w:rsidP="009239CE">
      <w:pPr>
        <w:pStyle w:val="ListParagraph"/>
        <w:numPr>
          <w:ilvl w:val="0"/>
          <w:numId w:val="38"/>
        </w:numPr>
        <w:spacing w:after="0"/>
        <w:rPr>
          <w:ins w:id="99" w:author="Andrea Constanza Perdomo Pedraza" w:date="2015-09-07T09:23:00Z"/>
          <w:rFonts w:ascii="Times New Roman" w:hAnsi="Times New Roman" w:cs="Times New Roman"/>
          <w:color w:val="000000"/>
        </w:rPr>
      </w:pPr>
      <w:ins w:id="100" w:author="Andrea Constanza Perdomo Pedraza" w:date="2015-09-07T09:23:00Z">
        <w:r w:rsidRPr="009239CE">
          <w:rPr>
            <w:rFonts w:ascii="Times New Roman" w:hAnsi="Times New Roman" w:cs="Times New Roman"/>
            <w:color w:val="000000"/>
          </w:rPr>
          <w:t>Todo número es divisor de sí mismo.</w:t>
        </w:r>
      </w:ins>
    </w:p>
    <w:p w14:paraId="088BE6F2" w14:textId="69E17CE5" w:rsidR="009239CE" w:rsidRPr="009239CE" w:rsidRDefault="009239CE" w:rsidP="009239CE">
      <w:pPr>
        <w:pStyle w:val="ListParagraph"/>
        <w:numPr>
          <w:ilvl w:val="0"/>
          <w:numId w:val="38"/>
        </w:numPr>
        <w:spacing w:after="0"/>
        <w:rPr>
          <w:ins w:id="101" w:author="Andrea Constanza Perdomo Pedraza" w:date="2015-09-07T09:24:00Z"/>
          <w:rFonts w:ascii="Times New Roman" w:hAnsi="Times New Roman" w:cs="Times New Roman"/>
          <w:color w:val="000000"/>
        </w:rPr>
      </w:pPr>
      <w:ins w:id="102" w:author="Andrea Constanza Perdomo Pedraza" w:date="2015-09-07T09:23:00Z">
        <w:r w:rsidRPr="009239CE">
          <w:rPr>
            <w:rFonts w:ascii="Times New Roman" w:hAnsi="Times New Roman" w:cs="Times New Roman"/>
            <w:color w:val="000000"/>
          </w:rPr>
          <w:t>El número 1 es divisor de todo nú</w:t>
        </w:r>
      </w:ins>
      <w:ins w:id="103" w:author="Andrea Constanza Perdomo Pedraza" w:date="2015-09-07T09:24:00Z">
        <w:r w:rsidRPr="009239CE">
          <w:rPr>
            <w:rFonts w:ascii="Times New Roman" w:hAnsi="Times New Roman" w:cs="Times New Roman"/>
            <w:color w:val="000000"/>
          </w:rPr>
          <w:t>mero.</w:t>
        </w:r>
      </w:ins>
    </w:p>
    <w:p w14:paraId="2B1BF061" w14:textId="1792CB64" w:rsidR="009239CE" w:rsidRPr="009239CE" w:rsidRDefault="009239CE" w:rsidP="009239CE">
      <w:pPr>
        <w:pStyle w:val="ListParagraph"/>
        <w:numPr>
          <w:ilvl w:val="0"/>
          <w:numId w:val="38"/>
        </w:numPr>
        <w:spacing w:after="0"/>
        <w:rPr>
          <w:ins w:id="104" w:author="Andrea Constanza Perdomo Pedraza" w:date="2015-09-07T09:22:00Z"/>
          <w:rFonts w:ascii="Times New Roman" w:hAnsi="Times New Roman" w:cs="Times New Roman"/>
          <w:color w:val="000000"/>
        </w:rPr>
      </w:pPr>
      <w:ins w:id="105" w:author="Andrea Constanza Perdomo Pedraza" w:date="2015-09-07T09:24:00Z">
        <w:r w:rsidRPr="009239CE">
          <w:rPr>
            <w:rFonts w:ascii="Times New Roman" w:hAnsi="Times New Roman" w:cs="Times New Roman"/>
            <w:color w:val="000000"/>
          </w:rPr>
          <w:t>El conjunto de divisores de un número es finito</w:t>
        </w:r>
      </w:ins>
    </w:p>
    <w:p w14:paraId="06DB3623" w14:textId="77777777" w:rsidR="006E13DB" w:rsidRDefault="006E13DB"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D36243" w:rsidRPr="00D632A2" w14:paraId="4386BCC4" w14:textId="77777777" w:rsidTr="00410F35">
        <w:tc>
          <w:tcPr>
            <w:tcW w:w="9033" w:type="dxa"/>
            <w:gridSpan w:val="2"/>
            <w:shd w:val="clear" w:color="auto" w:fill="000000" w:themeFill="text1"/>
          </w:tcPr>
          <w:p w14:paraId="41A72016" w14:textId="2B24E2ED" w:rsidR="00D36243" w:rsidRPr="00D632A2" w:rsidRDefault="00D36243" w:rsidP="00DA03E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w:t>
            </w:r>
            <w:r w:rsidR="00DA03E9">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D36243" w:rsidRPr="00D632A2" w14:paraId="6DDA9839" w14:textId="77777777" w:rsidTr="00410F35">
        <w:tc>
          <w:tcPr>
            <w:tcW w:w="2518" w:type="dxa"/>
          </w:tcPr>
          <w:p w14:paraId="23047DB4" w14:textId="77777777" w:rsidR="00D36243" w:rsidRPr="00D632A2" w:rsidRDefault="00D36243"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E571557" w14:textId="6CAB6A22" w:rsidR="00D36243" w:rsidRPr="00D632A2" w:rsidRDefault="00D36243"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106" w:author="Andrea Constanza Perdomo Pedraza" w:date="2015-09-07T09:25:00Z">
              <w:r w:rsidR="003B74DE">
                <w:rPr>
                  <w:rFonts w:ascii="Times New Roman" w:hAnsi="Times New Roman" w:cs="Times New Roman"/>
                  <w:color w:val="000000"/>
                  <w:lang w:val="es-ES_tradnl"/>
                </w:rPr>
                <w:t>9</w:t>
              </w:r>
            </w:ins>
            <w:r>
              <w:rPr>
                <w:rFonts w:ascii="Times New Roman" w:hAnsi="Times New Roman" w:cs="Times New Roman"/>
                <w:color w:val="000000"/>
                <w:lang w:val="es-ES_tradnl"/>
              </w:rPr>
              <w:t>0</w:t>
            </w:r>
          </w:p>
        </w:tc>
      </w:tr>
      <w:tr w:rsidR="00D36243" w:rsidRPr="00D632A2" w14:paraId="09DCE132" w14:textId="77777777" w:rsidTr="00410F35">
        <w:tc>
          <w:tcPr>
            <w:tcW w:w="2518" w:type="dxa"/>
          </w:tcPr>
          <w:p w14:paraId="760EB904" w14:textId="77777777" w:rsidR="00D36243" w:rsidRPr="00D632A2" w:rsidRDefault="00D36243"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DDCC777" w14:textId="137989A7" w:rsidR="00D36243" w:rsidRPr="00D36243" w:rsidRDefault="003B74DE" w:rsidP="00410F35">
            <w:pPr>
              <w:rPr>
                <w:rFonts w:ascii="Times New Roman" w:hAnsi="Times New Roman" w:cs="Times New Roman"/>
                <w:b/>
                <w:color w:val="000000"/>
                <w:lang w:val="es-ES_tradnl"/>
              </w:rPr>
            </w:pPr>
            <w:ins w:id="107" w:author="Andrea Constanza Perdomo Pedraza" w:date="2015-09-07T09:25:00Z">
              <w:r w:rsidRPr="00DB0E27">
                <w:rPr>
                  <w:rFonts w:ascii="Lucida Grande" w:hAnsi="Lucida Grande" w:cs="Lucida Grande"/>
                  <w:color w:val="000000"/>
                </w:rPr>
                <w:t>¿Es múltiplo o es divisor?</w:t>
              </w:r>
            </w:ins>
          </w:p>
        </w:tc>
      </w:tr>
      <w:tr w:rsidR="00D36243" w:rsidRPr="00D632A2" w14:paraId="58BA2AB5" w14:textId="77777777" w:rsidTr="00410F35">
        <w:tc>
          <w:tcPr>
            <w:tcW w:w="2518" w:type="dxa"/>
          </w:tcPr>
          <w:p w14:paraId="79B80125" w14:textId="77777777" w:rsidR="00D36243" w:rsidRPr="00D632A2" w:rsidRDefault="00D36243"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310DB4F" w14:textId="38A28810" w:rsidR="00D36243" w:rsidRPr="00D632A2" w:rsidRDefault="003B74DE" w:rsidP="00410F35">
            <w:pPr>
              <w:rPr>
                <w:rFonts w:ascii="Times New Roman" w:hAnsi="Times New Roman" w:cs="Times New Roman"/>
                <w:color w:val="000000"/>
                <w:lang w:val="es-ES_tradnl"/>
              </w:rPr>
            </w:pPr>
            <w:ins w:id="108" w:author="Andrea Constanza Perdomo Pedraza" w:date="2015-09-07T09:25:00Z">
              <w:r w:rsidRPr="008734CC">
                <w:rPr>
                  <w:rFonts w:ascii="Lucida Grande" w:hAnsi="Lucida Grande" w:cs="Lucida Grande"/>
                  <w:color w:val="000000"/>
                </w:rPr>
                <w:t>Actividades que permiten verificar las propiedades de los divisores en varios números</w:t>
              </w:r>
            </w:ins>
          </w:p>
        </w:tc>
      </w:tr>
    </w:tbl>
    <w:p w14:paraId="1AC165AA" w14:textId="51D18087" w:rsidR="00D632A2" w:rsidRPr="00D632A2" w:rsidRDefault="00D632A2"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DA03E9" w:rsidRPr="00D632A2" w14:paraId="278F3D2D" w14:textId="77777777" w:rsidTr="00410F35">
        <w:tc>
          <w:tcPr>
            <w:tcW w:w="9033" w:type="dxa"/>
            <w:gridSpan w:val="2"/>
            <w:shd w:val="clear" w:color="auto" w:fill="000000" w:themeFill="text1"/>
          </w:tcPr>
          <w:p w14:paraId="160DB96D" w14:textId="77777777" w:rsidR="00DA03E9" w:rsidRPr="00D632A2" w:rsidRDefault="00DA03E9" w:rsidP="00410F35">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DA03E9" w:rsidRPr="00D632A2" w14:paraId="6A8D8789" w14:textId="77777777" w:rsidTr="00410F35">
        <w:tc>
          <w:tcPr>
            <w:tcW w:w="2518" w:type="dxa"/>
          </w:tcPr>
          <w:p w14:paraId="3D2AB220" w14:textId="77777777" w:rsidR="00DA03E9" w:rsidRPr="00D632A2" w:rsidRDefault="00DA03E9"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A005A1B" w14:textId="652BA844" w:rsidR="00DA03E9" w:rsidRPr="00D632A2" w:rsidRDefault="00DA03E9"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w:t>
            </w:r>
            <w:ins w:id="109" w:author="Andrea Constanza Perdomo Pedraza" w:date="2015-09-07T09:25:00Z">
              <w:r w:rsidR="003B74DE">
                <w:rPr>
                  <w:rFonts w:ascii="Times New Roman" w:hAnsi="Times New Roman" w:cs="Times New Roman"/>
                  <w:color w:val="000000"/>
                  <w:lang w:val="es-ES_tradnl"/>
                </w:rPr>
                <w:t>0</w:t>
              </w:r>
            </w:ins>
            <w:r>
              <w:rPr>
                <w:rFonts w:ascii="Times New Roman" w:hAnsi="Times New Roman" w:cs="Times New Roman"/>
                <w:color w:val="000000"/>
                <w:lang w:val="es-ES_tradnl"/>
              </w:rPr>
              <w:t>0</w:t>
            </w:r>
          </w:p>
        </w:tc>
      </w:tr>
      <w:tr w:rsidR="00DA03E9" w:rsidRPr="00D632A2" w14:paraId="0A258640" w14:textId="77777777" w:rsidTr="00410F35">
        <w:tc>
          <w:tcPr>
            <w:tcW w:w="2518" w:type="dxa"/>
          </w:tcPr>
          <w:p w14:paraId="529588C8" w14:textId="77777777" w:rsidR="00DA03E9" w:rsidRPr="00D632A2" w:rsidRDefault="00DA03E9"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4DAD3DB7" w14:textId="7B0D9348" w:rsidR="00DA03E9" w:rsidRPr="00D36243" w:rsidRDefault="00DA03E9" w:rsidP="00410F35">
            <w:pPr>
              <w:rPr>
                <w:rFonts w:ascii="Times New Roman" w:hAnsi="Times New Roman" w:cs="Times New Roman"/>
                <w:b/>
                <w:color w:val="000000"/>
                <w:lang w:val="es-ES_tradnl"/>
              </w:rPr>
            </w:pPr>
            <w:r w:rsidRPr="0018260F">
              <w:rPr>
                <w:rFonts w:ascii="Lucida Grande" w:hAnsi="Lucida Grande" w:cs="Lucida Grande"/>
                <w:color w:val="000000"/>
              </w:rPr>
              <w:t>Divisores de números grandes</w:t>
            </w:r>
          </w:p>
        </w:tc>
      </w:tr>
      <w:tr w:rsidR="00DA03E9" w:rsidRPr="00D632A2" w14:paraId="51AE563F" w14:textId="77777777" w:rsidTr="00410F35">
        <w:tc>
          <w:tcPr>
            <w:tcW w:w="2518" w:type="dxa"/>
          </w:tcPr>
          <w:p w14:paraId="5C9C06E3" w14:textId="77777777" w:rsidR="00DA03E9" w:rsidRPr="00D632A2" w:rsidRDefault="00DA03E9"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8C110CC" w14:textId="073DB3E9" w:rsidR="00DA03E9" w:rsidRPr="00D632A2" w:rsidRDefault="003B74DE" w:rsidP="00410F35">
            <w:pPr>
              <w:rPr>
                <w:rFonts w:ascii="Times New Roman" w:hAnsi="Times New Roman" w:cs="Times New Roman"/>
                <w:color w:val="000000"/>
                <w:lang w:val="es-ES_tradnl"/>
              </w:rPr>
            </w:pPr>
            <w:ins w:id="110" w:author="Andrea Constanza Perdomo Pedraza" w:date="2015-09-07T09:26:00Z">
              <w:r w:rsidRPr="00111BFB">
                <w:rPr>
                  <w:rFonts w:ascii="Lucida Grande" w:hAnsi="Lucida Grande" w:cs="Lucida Grande"/>
                  <w:color w:val="000000"/>
                </w:rPr>
                <w:t>Actividades para hallar los divisores de números de tres dígitos</w:t>
              </w:r>
            </w:ins>
          </w:p>
        </w:tc>
      </w:tr>
    </w:tbl>
    <w:p w14:paraId="14552A77" w14:textId="77777777" w:rsidR="00DA03E9" w:rsidRDefault="00DA03E9" w:rsidP="00DA03E9">
      <w:pPr>
        <w:spacing w:after="0"/>
        <w:rPr>
          <w:rFonts w:ascii="Times" w:hAnsi="Times"/>
          <w:highlight w:val="yellow"/>
        </w:rPr>
      </w:pPr>
    </w:p>
    <w:tbl>
      <w:tblPr>
        <w:tblStyle w:val="TableGrid"/>
        <w:tblW w:w="0" w:type="auto"/>
        <w:tblLook w:val="04A0" w:firstRow="1" w:lastRow="0" w:firstColumn="1" w:lastColumn="0" w:noHBand="0" w:noVBand="1"/>
      </w:tblPr>
      <w:tblGrid>
        <w:gridCol w:w="2518"/>
        <w:gridCol w:w="6515"/>
      </w:tblGrid>
      <w:tr w:rsidR="005208EF" w:rsidRPr="00D632A2" w14:paraId="1F9D96E6" w14:textId="77777777" w:rsidTr="00A65BB4">
        <w:trPr>
          <w:ins w:id="111" w:author="Andrea Constanza Perdomo Pedraza" w:date="2015-09-07T09:27:00Z"/>
        </w:trPr>
        <w:tc>
          <w:tcPr>
            <w:tcW w:w="9033" w:type="dxa"/>
            <w:gridSpan w:val="2"/>
            <w:shd w:val="clear" w:color="auto" w:fill="000000" w:themeFill="text1"/>
          </w:tcPr>
          <w:p w14:paraId="1E28D5C5" w14:textId="77777777" w:rsidR="005208EF" w:rsidRPr="00D632A2" w:rsidRDefault="005208EF" w:rsidP="00A65BB4">
            <w:pPr>
              <w:jc w:val="center"/>
              <w:rPr>
                <w:ins w:id="112" w:author="Andrea Constanza Perdomo Pedraza" w:date="2015-09-07T09:27:00Z"/>
                <w:rFonts w:ascii="Times New Roman" w:hAnsi="Times New Roman" w:cs="Times New Roman"/>
                <w:b/>
                <w:color w:val="FFFFFF" w:themeColor="background1"/>
                <w:lang w:val="es-ES_tradnl"/>
              </w:rPr>
            </w:pPr>
            <w:ins w:id="113" w:author="Andrea Constanza Perdomo Pedraza" w:date="2015-09-07T09:27:00Z">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ins>
          </w:p>
        </w:tc>
      </w:tr>
      <w:tr w:rsidR="005208EF" w:rsidRPr="00D632A2" w14:paraId="0525AD61" w14:textId="77777777" w:rsidTr="00A65BB4">
        <w:trPr>
          <w:ins w:id="114" w:author="Andrea Constanza Perdomo Pedraza" w:date="2015-09-07T09:27:00Z"/>
        </w:trPr>
        <w:tc>
          <w:tcPr>
            <w:tcW w:w="2518" w:type="dxa"/>
          </w:tcPr>
          <w:p w14:paraId="7BB2AF19" w14:textId="77777777" w:rsidR="005208EF" w:rsidRPr="00D632A2" w:rsidRDefault="005208EF" w:rsidP="00A65BB4">
            <w:pPr>
              <w:rPr>
                <w:ins w:id="115" w:author="Andrea Constanza Perdomo Pedraza" w:date="2015-09-07T09:27:00Z"/>
                <w:rFonts w:ascii="Times New Roman" w:hAnsi="Times New Roman" w:cs="Times New Roman"/>
                <w:b/>
                <w:color w:val="000000"/>
                <w:sz w:val="18"/>
                <w:szCs w:val="18"/>
                <w:lang w:val="es-ES_tradnl"/>
              </w:rPr>
            </w:pPr>
            <w:ins w:id="116" w:author="Andrea Constanza Perdomo Pedraza" w:date="2015-09-07T09:27:00Z">
              <w:r w:rsidRPr="00D632A2">
                <w:rPr>
                  <w:rFonts w:ascii="Times New Roman" w:hAnsi="Times New Roman" w:cs="Times New Roman"/>
                  <w:b/>
                  <w:color w:val="000000"/>
                  <w:sz w:val="18"/>
                  <w:szCs w:val="18"/>
                  <w:lang w:val="es-ES_tradnl"/>
                </w:rPr>
                <w:t>Código</w:t>
              </w:r>
            </w:ins>
          </w:p>
        </w:tc>
        <w:tc>
          <w:tcPr>
            <w:tcW w:w="6515" w:type="dxa"/>
          </w:tcPr>
          <w:p w14:paraId="10F43F1B" w14:textId="1F5A20F0" w:rsidR="005208EF" w:rsidRPr="00D632A2" w:rsidRDefault="005208EF" w:rsidP="00A65BB4">
            <w:pPr>
              <w:rPr>
                <w:ins w:id="117" w:author="Andrea Constanza Perdomo Pedraza" w:date="2015-09-07T09:27:00Z"/>
                <w:rFonts w:ascii="Times New Roman" w:hAnsi="Times New Roman" w:cs="Times New Roman"/>
                <w:b/>
                <w:color w:val="000000"/>
                <w:sz w:val="18"/>
                <w:szCs w:val="18"/>
                <w:lang w:val="es-ES_tradnl"/>
              </w:rPr>
            </w:pPr>
            <w:ins w:id="118" w:author="Andrea Constanza Perdomo Pedraza" w:date="2015-09-07T09:27:00Z">
              <w:r>
                <w:rPr>
                  <w:rFonts w:ascii="Times New Roman" w:hAnsi="Times New Roman" w:cs="Times New Roman"/>
                  <w:color w:val="000000"/>
                  <w:lang w:val="es-ES_tradnl"/>
                </w:rPr>
                <w:t>MA_06_04_CO_REC110</w:t>
              </w:r>
            </w:ins>
          </w:p>
        </w:tc>
      </w:tr>
      <w:tr w:rsidR="005208EF" w:rsidRPr="00D632A2" w14:paraId="6CFBCD08" w14:textId="77777777" w:rsidTr="00A65BB4">
        <w:trPr>
          <w:ins w:id="119" w:author="Andrea Constanza Perdomo Pedraza" w:date="2015-09-07T09:27:00Z"/>
        </w:trPr>
        <w:tc>
          <w:tcPr>
            <w:tcW w:w="2518" w:type="dxa"/>
          </w:tcPr>
          <w:p w14:paraId="1179090E" w14:textId="77777777" w:rsidR="005208EF" w:rsidRPr="00D632A2" w:rsidRDefault="005208EF" w:rsidP="00A65BB4">
            <w:pPr>
              <w:rPr>
                <w:ins w:id="120" w:author="Andrea Constanza Perdomo Pedraza" w:date="2015-09-07T09:27:00Z"/>
                <w:rFonts w:ascii="Times New Roman" w:hAnsi="Times New Roman" w:cs="Times New Roman"/>
                <w:color w:val="000000"/>
                <w:lang w:val="es-ES_tradnl"/>
              </w:rPr>
            </w:pPr>
            <w:ins w:id="121" w:author="Andrea Constanza Perdomo Pedraza" w:date="2015-09-07T09:27:00Z">
              <w:r w:rsidRPr="00D632A2">
                <w:rPr>
                  <w:rFonts w:ascii="Times New Roman" w:hAnsi="Times New Roman" w:cs="Times New Roman"/>
                  <w:b/>
                  <w:color w:val="000000"/>
                  <w:sz w:val="18"/>
                  <w:szCs w:val="18"/>
                  <w:lang w:val="es-ES_tradnl"/>
                </w:rPr>
                <w:t>Título</w:t>
              </w:r>
            </w:ins>
          </w:p>
        </w:tc>
        <w:tc>
          <w:tcPr>
            <w:tcW w:w="6515" w:type="dxa"/>
          </w:tcPr>
          <w:p w14:paraId="6B5D1502" w14:textId="74F6477C" w:rsidR="005208EF" w:rsidRPr="00D36243" w:rsidRDefault="005208EF" w:rsidP="00A65BB4">
            <w:pPr>
              <w:rPr>
                <w:ins w:id="122" w:author="Andrea Constanza Perdomo Pedraza" w:date="2015-09-07T09:27:00Z"/>
                <w:rFonts w:ascii="Times New Roman" w:hAnsi="Times New Roman" w:cs="Times New Roman"/>
                <w:b/>
                <w:color w:val="000000"/>
                <w:lang w:val="es-ES_tradnl"/>
              </w:rPr>
            </w:pPr>
            <w:ins w:id="123" w:author="Andrea Constanza Perdomo Pedraza" w:date="2015-09-07T09:27:00Z">
              <w:r w:rsidRPr="00275C01">
                <w:rPr>
                  <w:rFonts w:ascii="Lucida Grande" w:hAnsi="Lucida Grande" w:cs="Lucida Grande"/>
                  <w:color w:val="000000"/>
                </w:rPr>
                <w:t>Crucigrama con divisores</w:t>
              </w:r>
            </w:ins>
          </w:p>
        </w:tc>
      </w:tr>
      <w:tr w:rsidR="005208EF" w:rsidRPr="00D632A2" w14:paraId="644A281A" w14:textId="77777777" w:rsidTr="00A65BB4">
        <w:trPr>
          <w:ins w:id="124" w:author="Andrea Constanza Perdomo Pedraza" w:date="2015-09-07T09:27:00Z"/>
        </w:trPr>
        <w:tc>
          <w:tcPr>
            <w:tcW w:w="2518" w:type="dxa"/>
          </w:tcPr>
          <w:p w14:paraId="12F5ADE9" w14:textId="77777777" w:rsidR="005208EF" w:rsidRPr="00D632A2" w:rsidRDefault="005208EF" w:rsidP="00A65BB4">
            <w:pPr>
              <w:rPr>
                <w:ins w:id="125" w:author="Andrea Constanza Perdomo Pedraza" w:date="2015-09-07T09:27:00Z"/>
                <w:rFonts w:ascii="Times New Roman" w:hAnsi="Times New Roman" w:cs="Times New Roman"/>
                <w:color w:val="000000"/>
                <w:lang w:val="es-ES_tradnl"/>
              </w:rPr>
            </w:pPr>
            <w:ins w:id="126" w:author="Andrea Constanza Perdomo Pedraza" w:date="2015-09-07T09:27:00Z">
              <w:r w:rsidRPr="00D632A2">
                <w:rPr>
                  <w:rFonts w:ascii="Times New Roman" w:hAnsi="Times New Roman" w:cs="Times New Roman"/>
                  <w:b/>
                  <w:color w:val="000000"/>
                  <w:sz w:val="18"/>
                  <w:szCs w:val="18"/>
                  <w:lang w:val="es-ES_tradnl"/>
                </w:rPr>
                <w:t>Descripción</w:t>
              </w:r>
            </w:ins>
          </w:p>
        </w:tc>
        <w:tc>
          <w:tcPr>
            <w:tcW w:w="6515" w:type="dxa"/>
          </w:tcPr>
          <w:p w14:paraId="761D7CD0" w14:textId="73F2E2D7" w:rsidR="005208EF" w:rsidRPr="00D632A2" w:rsidRDefault="005208EF" w:rsidP="00A65BB4">
            <w:pPr>
              <w:rPr>
                <w:ins w:id="127" w:author="Andrea Constanza Perdomo Pedraza" w:date="2015-09-07T09:27:00Z"/>
                <w:rFonts w:ascii="Times New Roman" w:hAnsi="Times New Roman" w:cs="Times New Roman"/>
                <w:color w:val="000000"/>
                <w:lang w:val="es-ES_tradnl"/>
              </w:rPr>
            </w:pPr>
            <w:ins w:id="128" w:author="Andrea Constanza Perdomo Pedraza" w:date="2015-09-07T09:28:00Z">
              <w:r w:rsidRPr="00F95A6A">
                <w:rPr>
                  <w:rFonts w:ascii="Lucida Grande" w:hAnsi="Lucida Grande" w:cs="Lucida Grande"/>
                  <w:color w:val="000000"/>
                </w:rPr>
                <w:t>Actividades que permiten calsificar los divisores de un número</w:t>
              </w:r>
            </w:ins>
          </w:p>
        </w:tc>
      </w:tr>
      <w:tr w:rsidR="005208EF" w:rsidRPr="00D632A2" w14:paraId="7F6A03EF" w14:textId="77777777" w:rsidTr="00A65BB4">
        <w:trPr>
          <w:ins w:id="129" w:author="Andrea Constanza Perdomo Pedraza" w:date="2015-09-07T09:29:00Z"/>
        </w:trPr>
        <w:tc>
          <w:tcPr>
            <w:tcW w:w="9033" w:type="dxa"/>
            <w:gridSpan w:val="2"/>
            <w:shd w:val="clear" w:color="auto" w:fill="000000" w:themeFill="text1"/>
          </w:tcPr>
          <w:p w14:paraId="7097822E" w14:textId="77777777" w:rsidR="005208EF" w:rsidRPr="00D632A2" w:rsidRDefault="005208EF" w:rsidP="00A65BB4">
            <w:pPr>
              <w:jc w:val="center"/>
              <w:rPr>
                <w:ins w:id="130" w:author="Andrea Constanza Perdomo Pedraza" w:date="2015-09-07T09:29:00Z"/>
                <w:rFonts w:ascii="Times New Roman" w:hAnsi="Times New Roman" w:cs="Times New Roman"/>
                <w:b/>
                <w:color w:val="FFFFFF" w:themeColor="background1"/>
                <w:lang w:val="es-ES_tradnl"/>
              </w:rPr>
            </w:pPr>
            <w:ins w:id="131" w:author="Andrea Constanza Perdomo Pedraza" w:date="2015-09-07T09:29:00Z">
              <w:r w:rsidRPr="00D632A2">
                <w:rPr>
                  <w:rFonts w:ascii="Times New Roman" w:hAnsi="Times New Roman" w:cs="Times New Roman"/>
                  <w:b/>
                  <w:color w:val="FFFFFF" w:themeColor="background1"/>
                  <w:lang w:val="es-ES_tradnl"/>
                </w:rPr>
                <w:lastRenderedPageBreak/>
                <w:t>Practica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ins>
          </w:p>
        </w:tc>
      </w:tr>
      <w:tr w:rsidR="005208EF" w:rsidRPr="00D632A2" w14:paraId="793D26EF" w14:textId="77777777" w:rsidTr="00A65BB4">
        <w:trPr>
          <w:ins w:id="132" w:author="Andrea Constanza Perdomo Pedraza" w:date="2015-09-07T09:29:00Z"/>
        </w:trPr>
        <w:tc>
          <w:tcPr>
            <w:tcW w:w="2518" w:type="dxa"/>
          </w:tcPr>
          <w:p w14:paraId="2125F750" w14:textId="77777777" w:rsidR="005208EF" w:rsidRPr="00D632A2" w:rsidRDefault="005208EF" w:rsidP="00A65BB4">
            <w:pPr>
              <w:rPr>
                <w:ins w:id="133" w:author="Andrea Constanza Perdomo Pedraza" w:date="2015-09-07T09:29:00Z"/>
                <w:rFonts w:ascii="Times New Roman" w:hAnsi="Times New Roman" w:cs="Times New Roman"/>
                <w:b/>
                <w:color w:val="000000"/>
                <w:sz w:val="18"/>
                <w:szCs w:val="18"/>
                <w:lang w:val="es-ES_tradnl"/>
              </w:rPr>
            </w:pPr>
            <w:ins w:id="134" w:author="Andrea Constanza Perdomo Pedraza" w:date="2015-09-07T09:29:00Z">
              <w:r w:rsidRPr="00D632A2">
                <w:rPr>
                  <w:rFonts w:ascii="Times New Roman" w:hAnsi="Times New Roman" w:cs="Times New Roman"/>
                  <w:b/>
                  <w:color w:val="000000"/>
                  <w:sz w:val="18"/>
                  <w:szCs w:val="18"/>
                  <w:lang w:val="es-ES_tradnl"/>
                </w:rPr>
                <w:t>Código</w:t>
              </w:r>
            </w:ins>
          </w:p>
        </w:tc>
        <w:tc>
          <w:tcPr>
            <w:tcW w:w="6515" w:type="dxa"/>
          </w:tcPr>
          <w:p w14:paraId="488D8BE8" w14:textId="7BFB042C" w:rsidR="005208EF" w:rsidRPr="00D632A2" w:rsidRDefault="005208EF" w:rsidP="00A65BB4">
            <w:pPr>
              <w:rPr>
                <w:ins w:id="135" w:author="Andrea Constanza Perdomo Pedraza" w:date="2015-09-07T09:29:00Z"/>
                <w:rFonts w:ascii="Times New Roman" w:hAnsi="Times New Roman" w:cs="Times New Roman"/>
                <w:b/>
                <w:color w:val="000000"/>
                <w:sz w:val="18"/>
                <w:szCs w:val="18"/>
                <w:lang w:val="es-ES_tradnl"/>
              </w:rPr>
            </w:pPr>
            <w:ins w:id="136" w:author="Andrea Constanza Perdomo Pedraza" w:date="2015-09-07T09:29:00Z">
              <w:r>
                <w:rPr>
                  <w:rFonts w:ascii="Times New Roman" w:hAnsi="Times New Roman" w:cs="Times New Roman"/>
                  <w:color w:val="000000"/>
                  <w:lang w:val="es-ES_tradnl"/>
                </w:rPr>
                <w:t>MA_06_04_CO_REC120</w:t>
              </w:r>
            </w:ins>
          </w:p>
        </w:tc>
      </w:tr>
      <w:tr w:rsidR="005208EF" w:rsidRPr="00D632A2" w14:paraId="17BBEFA4" w14:textId="77777777" w:rsidTr="00A65BB4">
        <w:trPr>
          <w:ins w:id="137" w:author="Andrea Constanza Perdomo Pedraza" w:date="2015-09-07T09:29:00Z"/>
        </w:trPr>
        <w:tc>
          <w:tcPr>
            <w:tcW w:w="2518" w:type="dxa"/>
          </w:tcPr>
          <w:p w14:paraId="3A0B8EFE" w14:textId="77777777" w:rsidR="005208EF" w:rsidRPr="00D632A2" w:rsidRDefault="005208EF" w:rsidP="00A65BB4">
            <w:pPr>
              <w:rPr>
                <w:ins w:id="138" w:author="Andrea Constanza Perdomo Pedraza" w:date="2015-09-07T09:29:00Z"/>
                <w:rFonts w:ascii="Times New Roman" w:hAnsi="Times New Roman" w:cs="Times New Roman"/>
                <w:color w:val="000000"/>
                <w:lang w:val="es-ES_tradnl"/>
              </w:rPr>
            </w:pPr>
            <w:ins w:id="139" w:author="Andrea Constanza Perdomo Pedraza" w:date="2015-09-07T09:29:00Z">
              <w:r w:rsidRPr="00D632A2">
                <w:rPr>
                  <w:rFonts w:ascii="Times New Roman" w:hAnsi="Times New Roman" w:cs="Times New Roman"/>
                  <w:b/>
                  <w:color w:val="000000"/>
                  <w:sz w:val="18"/>
                  <w:szCs w:val="18"/>
                  <w:lang w:val="es-ES_tradnl"/>
                </w:rPr>
                <w:t>Título</w:t>
              </w:r>
            </w:ins>
          </w:p>
        </w:tc>
        <w:tc>
          <w:tcPr>
            <w:tcW w:w="6515" w:type="dxa"/>
          </w:tcPr>
          <w:p w14:paraId="68797CF7" w14:textId="2735D565" w:rsidR="005208EF" w:rsidRPr="00D36243" w:rsidRDefault="005208EF" w:rsidP="00A65BB4">
            <w:pPr>
              <w:rPr>
                <w:ins w:id="140" w:author="Andrea Constanza Perdomo Pedraza" w:date="2015-09-07T09:29:00Z"/>
                <w:rFonts w:ascii="Times New Roman" w:hAnsi="Times New Roman" w:cs="Times New Roman"/>
                <w:b/>
                <w:color w:val="000000"/>
                <w:lang w:val="es-ES_tradnl"/>
              </w:rPr>
            </w:pPr>
            <w:ins w:id="141" w:author="Andrea Constanza Perdomo Pedraza" w:date="2015-09-07T09:29:00Z">
              <w:r w:rsidRPr="00147A92">
                <w:rPr>
                  <w:rFonts w:ascii="Lucida Grande" w:hAnsi="Lucida Grande" w:cs="Lucida Grande"/>
                  <w:color w:val="000000"/>
                </w:rPr>
                <w:t>Resuelve problemas de múltiplos y divisores</w:t>
              </w:r>
            </w:ins>
          </w:p>
        </w:tc>
      </w:tr>
      <w:tr w:rsidR="005208EF" w:rsidRPr="00D632A2" w14:paraId="01CE3BE1" w14:textId="77777777" w:rsidTr="00A65BB4">
        <w:trPr>
          <w:ins w:id="142" w:author="Andrea Constanza Perdomo Pedraza" w:date="2015-09-07T09:29:00Z"/>
        </w:trPr>
        <w:tc>
          <w:tcPr>
            <w:tcW w:w="2518" w:type="dxa"/>
          </w:tcPr>
          <w:p w14:paraId="1FE52D3D" w14:textId="77777777" w:rsidR="005208EF" w:rsidRPr="00D632A2" w:rsidRDefault="005208EF" w:rsidP="00A65BB4">
            <w:pPr>
              <w:rPr>
                <w:ins w:id="143" w:author="Andrea Constanza Perdomo Pedraza" w:date="2015-09-07T09:29:00Z"/>
                <w:rFonts w:ascii="Times New Roman" w:hAnsi="Times New Roman" w:cs="Times New Roman"/>
                <w:color w:val="000000"/>
                <w:lang w:val="es-ES_tradnl"/>
              </w:rPr>
            </w:pPr>
            <w:ins w:id="144" w:author="Andrea Constanza Perdomo Pedraza" w:date="2015-09-07T09:29:00Z">
              <w:r w:rsidRPr="00D632A2">
                <w:rPr>
                  <w:rFonts w:ascii="Times New Roman" w:hAnsi="Times New Roman" w:cs="Times New Roman"/>
                  <w:b/>
                  <w:color w:val="000000"/>
                  <w:sz w:val="18"/>
                  <w:szCs w:val="18"/>
                  <w:lang w:val="es-ES_tradnl"/>
                </w:rPr>
                <w:t>Descripción</w:t>
              </w:r>
            </w:ins>
          </w:p>
        </w:tc>
        <w:tc>
          <w:tcPr>
            <w:tcW w:w="6515" w:type="dxa"/>
          </w:tcPr>
          <w:p w14:paraId="36053BA7" w14:textId="329E1981" w:rsidR="005208EF" w:rsidRPr="00D632A2" w:rsidRDefault="005208EF" w:rsidP="00A65BB4">
            <w:pPr>
              <w:rPr>
                <w:ins w:id="145" w:author="Andrea Constanza Perdomo Pedraza" w:date="2015-09-07T09:29:00Z"/>
                <w:rFonts w:ascii="Times New Roman" w:hAnsi="Times New Roman" w:cs="Times New Roman"/>
                <w:color w:val="000000"/>
                <w:lang w:val="es-ES_tradnl"/>
              </w:rPr>
            </w:pPr>
            <w:ins w:id="146" w:author="Andrea Constanza Perdomo Pedraza" w:date="2015-09-07T09:29:00Z">
              <w:r w:rsidRPr="008F1DBA">
                <w:rPr>
                  <w:rFonts w:ascii="Lucida Grande" w:hAnsi="Lucida Grande" w:cs="Lucida Grande"/>
                  <w:color w:val="000000"/>
                </w:rPr>
                <w:t>Actividades para resolver problemas de aplicación de múltiplos y divisores</w:t>
              </w:r>
            </w:ins>
          </w:p>
        </w:tc>
      </w:tr>
    </w:tbl>
    <w:p w14:paraId="224AE010" w14:textId="77777777" w:rsidR="00DA03E9" w:rsidRDefault="00DA03E9" w:rsidP="00DA03E9">
      <w:pPr>
        <w:spacing w:after="0"/>
        <w:rPr>
          <w:ins w:id="147" w:author="Andrea Constanza Perdomo Pedraza" w:date="2015-09-07T09:29:00Z"/>
          <w:rFonts w:ascii="Times" w:hAnsi="Times"/>
          <w:highlight w:val="yellow"/>
        </w:rPr>
      </w:pPr>
    </w:p>
    <w:p w14:paraId="5AE862D7" w14:textId="77777777" w:rsidR="005208EF" w:rsidRDefault="005208EF" w:rsidP="00DA03E9">
      <w:pPr>
        <w:spacing w:after="0"/>
        <w:rPr>
          <w:ins w:id="148" w:author="Andrea Constanza Perdomo Pedraza" w:date="2015-09-07T09:29:00Z"/>
          <w:rFonts w:ascii="Times" w:hAnsi="Times"/>
          <w:highlight w:val="yellow"/>
        </w:rPr>
      </w:pPr>
    </w:p>
    <w:p w14:paraId="2024BF94" w14:textId="77777777" w:rsidR="005208EF" w:rsidRDefault="005208EF" w:rsidP="00DA03E9">
      <w:pPr>
        <w:spacing w:after="0"/>
        <w:rPr>
          <w:ins w:id="149" w:author="Andrea Constanza Perdomo Pedraza" w:date="2015-09-07T09:29:00Z"/>
          <w:rFonts w:ascii="Times" w:hAnsi="Times"/>
          <w:highlight w:val="yellow"/>
        </w:rPr>
      </w:pPr>
    </w:p>
    <w:p w14:paraId="3CD65E2B" w14:textId="77777777" w:rsidR="005208EF" w:rsidRDefault="005208EF" w:rsidP="00DA03E9">
      <w:pPr>
        <w:spacing w:after="0"/>
        <w:rPr>
          <w:rFonts w:ascii="Times" w:hAnsi="Times"/>
          <w:highlight w:val="yellow"/>
        </w:rPr>
      </w:pPr>
    </w:p>
    <w:p w14:paraId="071A3AFA" w14:textId="77777777" w:rsidR="00DA03E9" w:rsidRDefault="00DA03E9" w:rsidP="00DA03E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2.3 Consolidación </w:t>
      </w:r>
    </w:p>
    <w:p w14:paraId="05532018" w14:textId="77777777" w:rsidR="00DA03E9" w:rsidRDefault="00DA03E9" w:rsidP="00DA03E9">
      <w:pPr>
        <w:spacing w:after="0"/>
        <w:rPr>
          <w:rFonts w:ascii="Times" w:hAnsi="Times"/>
          <w:b/>
        </w:rPr>
      </w:pPr>
    </w:p>
    <w:tbl>
      <w:tblPr>
        <w:tblStyle w:val="TableGrid"/>
        <w:tblW w:w="0" w:type="auto"/>
        <w:tblLook w:val="04A0" w:firstRow="1" w:lastRow="0" w:firstColumn="1" w:lastColumn="0" w:noHBand="0" w:noVBand="1"/>
      </w:tblPr>
      <w:tblGrid>
        <w:gridCol w:w="2518"/>
        <w:gridCol w:w="6515"/>
      </w:tblGrid>
      <w:tr w:rsidR="00DA03E9" w:rsidRPr="00D632A2" w14:paraId="4A9A092A" w14:textId="77777777" w:rsidTr="00410F35">
        <w:tc>
          <w:tcPr>
            <w:tcW w:w="9033" w:type="dxa"/>
            <w:gridSpan w:val="2"/>
            <w:shd w:val="clear" w:color="auto" w:fill="000000" w:themeFill="text1"/>
          </w:tcPr>
          <w:p w14:paraId="665E4C17" w14:textId="77777777" w:rsidR="00DA03E9" w:rsidRPr="00D632A2" w:rsidRDefault="00DA03E9" w:rsidP="00410F35">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DA03E9" w:rsidRPr="00D632A2" w14:paraId="6CF5ADCB" w14:textId="77777777" w:rsidTr="00410F35">
        <w:tc>
          <w:tcPr>
            <w:tcW w:w="2518" w:type="dxa"/>
          </w:tcPr>
          <w:p w14:paraId="125E5EF0" w14:textId="77777777" w:rsidR="00DA03E9" w:rsidRPr="00D632A2" w:rsidRDefault="00DA03E9" w:rsidP="00410F35">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96CC606" w14:textId="3A4E75D9" w:rsidR="00DA03E9" w:rsidRPr="00D632A2" w:rsidRDefault="00DA03E9" w:rsidP="00410F35">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w:t>
            </w:r>
            <w:ins w:id="150" w:author="Andrea Constanza Perdomo Pedraza" w:date="2015-09-07T09:29:00Z">
              <w:r w:rsidR="001F1A18">
                <w:rPr>
                  <w:rFonts w:ascii="Times New Roman" w:hAnsi="Times New Roman" w:cs="Times New Roman"/>
                  <w:color w:val="000000"/>
                  <w:lang w:val="es-ES_tradnl"/>
                </w:rPr>
                <w:t>3</w:t>
              </w:r>
            </w:ins>
            <w:r>
              <w:rPr>
                <w:rFonts w:ascii="Times New Roman" w:hAnsi="Times New Roman" w:cs="Times New Roman"/>
                <w:color w:val="000000"/>
                <w:lang w:val="es-ES_tradnl"/>
              </w:rPr>
              <w:t>0</w:t>
            </w:r>
          </w:p>
        </w:tc>
      </w:tr>
      <w:tr w:rsidR="00DA03E9" w:rsidRPr="00D632A2" w14:paraId="072A78F7" w14:textId="77777777" w:rsidTr="00410F35">
        <w:tc>
          <w:tcPr>
            <w:tcW w:w="2518" w:type="dxa"/>
          </w:tcPr>
          <w:p w14:paraId="281927E1" w14:textId="77777777" w:rsidR="00DA03E9" w:rsidRPr="00D632A2" w:rsidRDefault="00DA03E9"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81BA233" w14:textId="44CCF36B" w:rsidR="00DA03E9" w:rsidRPr="00D36243" w:rsidRDefault="001F1A18" w:rsidP="00410F35">
            <w:pPr>
              <w:rPr>
                <w:rFonts w:ascii="Times New Roman" w:hAnsi="Times New Roman" w:cs="Times New Roman"/>
                <w:b/>
                <w:color w:val="000000"/>
                <w:lang w:val="es-ES_tradnl"/>
              </w:rPr>
            </w:pPr>
            <w:ins w:id="151" w:author="Andrea Constanza Perdomo Pedraza" w:date="2015-09-07T09:30:00Z">
              <w:r w:rsidRPr="00543153">
                <w:rPr>
                  <w:rFonts w:ascii="Lucida Grande" w:hAnsi="Lucida Grande" w:cs="Lucida Grande"/>
                  <w:color w:val="000000"/>
                </w:rPr>
                <w:t>Refuerza tu aprendizaje: Los divisores de un número</w:t>
              </w:r>
            </w:ins>
          </w:p>
        </w:tc>
      </w:tr>
      <w:tr w:rsidR="00DA03E9" w:rsidRPr="00D632A2" w14:paraId="6730ADA3" w14:textId="77777777" w:rsidTr="00410F35">
        <w:tc>
          <w:tcPr>
            <w:tcW w:w="2518" w:type="dxa"/>
          </w:tcPr>
          <w:p w14:paraId="036F4791" w14:textId="77777777" w:rsidR="00DA03E9" w:rsidRPr="00D632A2" w:rsidRDefault="00DA03E9" w:rsidP="00410F35">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5F19431E" w14:textId="5E75C8F2" w:rsidR="00DA03E9" w:rsidRPr="00D632A2" w:rsidRDefault="001F1A18" w:rsidP="00410F35">
            <w:pPr>
              <w:rPr>
                <w:rFonts w:ascii="Times New Roman" w:hAnsi="Times New Roman" w:cs="Times New Roman"/>
                <w:color w:val="000000"/>
                <w:lang w:val="es-ES_tradnl"/>
              </w:rPr>
            </w:pPr>
            <w:ins w:id="152" w:author="Andrea Constanza Perdomo Pedraza" w:date="2015-09-07T09:30:00Z">
              <w:r w:rsidRPr="004943CD">
                <w:rPr>
                  <w:rFonts w:ascii="Lucida Grande" w:hAnsi="Lucida Grande" w:cs="Lucida Grande"/>
                  <w:color w:val="000000"/>
                </w:rPr>
                <w:t>Actividades sobre Los divisores de un número</w:t>
              </w:r>
            </w:ins>
          </w:p>
        </w:tc>
      </w:tr>
    </w:tbl>
    <w:p w14:paraId="0865E821" w14:textId="1F711C3A" w:rsidR="00D632A2" w:rsidRPr="00D632A2" w:rsidRDefault="00D632A2" w:rsidP="00081745">
      <w:pPr>
        <w:spacing w:after="0"/>
        <w:rPr>
          <w:rFonts w:ascii="Times New Roman" w:hAnsi="Times New Roman" w:cs="Times New Roman"/>
          <w:color w:val="000000"/>
        </w:rPr>
      </w:pPr>
    </w:p>
    <w:p w14:paraId="4886E466" w14:textId="77777777" w:rsidR="00D632A2" w:rsidRPr="00D632A2" w:rsidRDefault="00D632A2" w:rsidP="00081745">
      <w:pPr>
        <w:spacing w:after="0"/>
        <w:rPr>
          <w:rFonts w:ascii="Times New Roman" w:hAnsi="Times New Roman" w:cs="Times New Roman"/>
          <w:color w:val="000000"/>
        </w:rPr>
      </w:pPr>
    </w:p>
    <w:p w14:paraId="77AF06BD" w14:textId="67AAC90C" w:rsidR="00410F35" w:rsidRPr="000F4E9E" w:rsidRDefault="00410F35" w:rsidP="00410F35">
      <w:pPr>
        <w:rPr>
          <w:rFonts w:ascii="Times" w:hAnsi="Times"/>
          <w:b/>
          <w:lang w:val="es-CO"/>
        </w:rPr>
      </w:pPr>
      <w:r w:rsidRPr="00B1099D">
        <w:rPr>
          <w:rFonts w:ascii="Times" w:hAnsi="Times"/>
          <w:highlight w:val="yellow"/>
          <w:lang w:val="es-CO"/>
        </w:rPr>
        <w:t>[SECCIÓN 1]</w:t>
      </w:r>
      <w:r w:rsidRPr="00B1099D">
        <w:rPr>
          <w:rFonts w:ascii="Times" w:hAnsi="Times"/>
          <w:lang w:val="es-CO"/>
        </w:rPr>
        <w:t xml:space="preserve"> </w:t>
      </w:r>
      <w:r w:rsidRPr="00B1099D">
        <w:rPr>
          <w:rFonts w:ascii="Times" w:hAnsi="Times"/>
          <w:b/>
          <w:lang w:val="es-CO"/>
        </w:rPr>
        <w:t xml:space="preserve">3 </w:t>
      </w:r>
      <w:r w:rsidRPr="00872797">
        <w:rPr>
          <w:rFonts w:ascii="Times" w:hAnsi="Times"/>
          <w:b/>
          <w:lang w:val="es-CO"/>
        </w:rPr>
        <w:t>Criterios</w:t>
      </w:r>
      <w:r w:rsidRPr="00B1099D">
        <w:rPr>
          <w:rFonts w:ascii="Times" w:hAnsi="Times"/>
          <w:b/>
          <w:lang w:val="es-CO"/>
        </w:rPr>
        <w:t xml:space="preserve"> </w:t>
      </w:r>
      <w:r w:rsidRPr="000F4E9E">
        <w:rPr>
          <w:rFonts w:ascii="Times" w:hAnsi="Times"/>
          <w:b/>
          <w:lang w:val="es-CO"/>
        </w:rPr>
        <w:t xml:space="preserve">de </w:t>
      </w:r>
      <w:r w:rsidRPr="00872797">
        <w:rPr>
          <w:rFonts w:ascii="Times" w:hAnsi="Times"/>
          <w:b/>
          <w:lang w:val="es-CO"/>
        </w:rPr>
        <w:t>divisibilidad</w:t>
      </w:r>
    </w:p>
    <w:p w14:paraId="79F4EF8C" w14:textId="589ACCA0" w:rsidR="00D632A2" w:rsidRDefault="00410F35" w:rsidP="00081745">
      <w:pPr>
        <w:spacing w:after="0"/>
        <w:rPr>
          <w:rFonts w:ascii="Times New Roman" w:hAnsi="Times New Roman" w:cs="Times New Roman"/>
          <w:color w:val="000000"/>
        </w:rPr>
      </w:pPr>
      <w:r>
        <w:rPr>
          <w:rFonts w:ascii="Times New Roman" w:hAnsi="Times New Roman" w:cs="Times New Roman"/>
          <w:color w:val="000000"/>
        </w:rPr>
        <w:t xml:space="preserve">Hacer la división para encontrar los divisores de un número resulta ser un proceso largo, sobre todo si el número es grande. Para facilitar este proceso y a partir del análisis de </w:t>
      </w:r>
      <w:r w:rsidR="00792946">
        <w:rPr>
          <w:rFonts w:ascii="Times New Roman" w:hAnsi="Times New Roman" w:cs="Times New Roman"/>
          <w:color w:val="000000"/>
        </w:rPr>
        <w:t>la forma en la que se comportan las divisiones, se crearon unos criterios que permiten determinar en forma rápida si un número es divisor de otro.</w:t>
      </w:r>
    </w:p>
    <w:p w14:paraId="42B5EEE6" w14:textId="77777777" w:rsidR="00792946" w:rsidRDefault="00792946" w:rsidP="00081745">
      <w:pPr>
        <w:spacing w:after="0"/>
        <w:rPr>
          <w:rFonts w:ascii="Times New Roman" w:hAnsi="Times New Roman" w:cs="Times New Roman"/>
          <w:color w:val="000000"/>
        </w:rPr>
      </w:pPr>
    </w:p>
    <w:p w14:paraId="45A9034C" w14:textId="7B5FFB8B" w:rsidR="00792946" w:rsidRDefault="00792946" w:rsidP="00081745">
      <w:pPr>
        <w:spacing w:after="0"/>
        <w:rPr>
          <w:rFonts w:ascii="Times New Roman" w:hAnsi="Times New Roman" w:cs="Times New Roman"/>
          <w:color w:val="000000"/>
        </w:rPr>
      </w:pPr>
      <w:r>
        <w:rPr>
          <w:rFonts w:ascii="Times New Roman" w:hAnsi="Times New Roman" w:cs="Times New Roman"/>
          <w:color w:val="000000"/>
        </w:rPr>
        <w:t>Los criterios de divisibilidad son reglas que permiten determinar cuando un número es divisor de otro. En este tema se presentarán los criterios de divisibilidad para los siguientes números: 2, 3, 4, 5, 6, 9, 10 y 11.</w:t>
      </w:r>
    </w:p>
    <w:p w14:paraId="67D6699E" w14:textId="77777777" w:rsidR="00792946" w:rsidRDefault="00792946" w:rsidP="00081745">
      <w:pPr>
        <w:spacing w:after="0"/>
        <w:rPr>
          <w:rFonts w:ascii="Times New Roman" w:hAnsi="Times New Roman" w:cs="Times New Roman"/>
          <w:color w:val="000000"/>
        </w:rPr>
      </w:pPr>
    </w:p>
    <w:p w14:paraId="7F1FA092" w14:textId="37E1ADD4" w:rsidR="00792946" w:rsidRDefault="00792946" w:rsidP="00081745">
      <w:pPr>
        <w:spacing w:after="0"/>
        <w:rPr>
          <w:rFonts w:ascii="Times New Roman" w:hAnsi="Times New Roman" w:cs="Times New Roman"/>
          <w:color w:val="000000"/>
        </w:rPr>
      </w:pPr>
      <w:r>
        <w:rPr>
          <w:rFonts w:ascii="Times New Roman" w:hAnsi="Times New Roman" w:cs="Times New Roman"/>
          <w:color w:val="000000"/>
        </w:rPr>
        <w:t>Para el caso de los otros números resulta mejor hacer la división.</w:t>
      </w:r>
    </w:p>
    <w:p w14:paraId="0C4CE8A7" w14:textId="77777777" w:rsidR="006A1D79" w:rsidRPr="00D632A2" w:rsidRDefault="006A1D79"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6A1D79" w:rsidRPr="00D632A2" w14:paraId="3ED9D984" w14:textId="77777777" w:rsidTr="006A1D79">
        <w:tc>
          <w:tcPr>
            <w:tcW w:w="9033" w:type="dxa"/>
            <w:gridSpan w:val="2"/>
            <w:shd w:val="clear" w:color="auto" w:fill="000000" w:themeFill="text1"/>
          </w:tcPr>
          <w:p w14:paraId="17F8CCEA" w14:textId="77777777" w:rsidR="006A1D79" w:rsidRPr="00D632A2" w:rsidRDefault="006A1D79" w:rsidP="006A1D7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6A1D79" w:rsidRPr="00D632A2" w14:paraId="6B4A5B2A" w14:textId="77777777" w:rsidTr="006A1D79">
        <w:tc>
          <w:tcPr>
            <w:tcW w:w="2518" w:type="dxa"/>
          </w:tcPr>
          <w:p w14:paraId="467A72BF" w14:textId="77777777" w:rsidR="006A1D79" w:rsidRPr="00D632A2" w:rsidRDefault="006A1D79" w:rsidP="006A1D7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290E266" w14:textId="7D61BC80" w:rsidR="006A1D79" w:rsidRPr="00D632A2" w:rsidRDefault="006A1D79" w:rsidP="006A1D7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w:t>
            </w:r>
            <w:ins w:id="153" w:author="Andrea Constanza Perdomo Pedraza" w:date="2015-09-07T09:31:00Z">
              <w:r w:rsidR="000C2839">
                <w:rPr>
                  <w:rFonts w:ascii="Times New Roman" w:hAnsi="Times New Roman" w:cs="Times New Roman"/>
                  <w:color w:val="000000"/>
                  <w:lang w:val="es-ES_tradnl"/>
                </w:rPr>
                <w:t>4</w:t>
              </w:r>
            </w:ins>
            <w:r>
              <w:rPr>
                <w:rFonts w:ascii="Times New Roman" w:hAnsi="Times New Roman" w:cs="Times New Roman"/>
                <w:color w:val="000000"/>
                <w:lang w:val="es-ES_tradnl"/>
              </w:rPr>
              <w:t>0</w:t>
            </w:r>
          </w:p>
        </w:tc>
      </w:tr>
      <w:tr w:rsidR="006A1D79" w:rsidRPr="00D632A2" w14:paraId="0F66A5BC" w14:textId="77777777" w:rsidTr="006A1D79">
        <w:tc>
          <w:tcPr>
            <w:tcW w:w="2518" w:type="dxa"/>
          </w:tcPr>
          <w:p w14:paraId="1E983A9E"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10D89A7" w14:textId="643DF917" w:rsidR="006A1D79" w:rsidRPr="00D632A2" w:rsidRDefault="006A1D79" w:rsidP="006A1D79">
            <w:pPr>
              <w:rPr>
                <w:rFonts w:ascii="Times New Roman" w:hAnsi="Times New Roman" w:cs="Times New Roman"/>
                <w:color w:val="000000"/>
                <w:lang w:val="es-ES_tradnl"/>
              </w:rPr>
            </w:pPr>
            <w:r w:rsidRPr="0086412B">
              <w:rPr>
                <w:rFonts w:ascii="Lucida Grande" w:hAnsi="Lucida Grande" w:cs="Lucida Grande"/>
                <w:color w:val="000000"/>
              </w:rPr>
              <w:t>Los criterios de divisibilidad</w:t>
            </w:r>
          </w:p>
        </w:tc>
      </w:tr>
      <w:tr w:rsidR="006A1D79" w:rsidRPr="00D632A2" w14:paraId="6086F7BF" w14:textId="77777777" w:rsidTr="006A1D79">
        <w:tc>
          <w:tcPr>
            <w:tcW w:w="2518" w:type="dxa"/>
          </w:tcPr>
          <w:p w14:paraId="6FF0DD82"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66EB79F" w14:textId="71D4D06D" w:rsidR="006A1D79" w:rsidRPr="00D632A2" w:rsidRDefault="006A1D79" w:rsidP="006A1D79">
            <w:pPr>
              <w:rPr>
                <w:rFonts w:ascii="Times New Roman" w:hAnsi="Times New Roman" w:cs="Times New Roman"/>
                <w:color w:val="000000"/>
                <w:lang w:val="es-ES_tradnl"/>
              </w:rPr>
            </w:pPr>
            <w:r w:rsidRPr="0043037C">
              <w:rPr>
                <w:rFonts w:ascii="Lucida Grande" w:hAnsi="Lucida Grande" w:cs="Lucida Grande"/>
                <w:color w:val="000000"/>
              </w:rPr>
              <w:t>Interactivo que explica los criterios de divisibilidad</w:t>
            </w:r>
          </w:p>
        </w:tc>
      </w:tr>
    </w:tbl>
    <w:p w14:paraId="4496CD8A" w14:textId="77777777" w:rsidR="00D632A2" w:rsidRDefault="00D632A2"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6A1D79" w:rsidRPr="00D632A2" w14:paraId="479A8324" w14:textId="77777777" w:rsidTr="006A1D79">
        <w:tc>
          <w:tcPr>
            <w:tcW w:w="9033" w:type="dxa"/>
            <w:gridSpan w:val="2"/>
            <w:shd w:val="clear" w:color="auto" w:fill="000000" w:themeFill="text1"/>
          </w:tcPr>
          <w:p w14:paraId="785DF55A" w14:textId="77777777" w:rsidR="006A1D79" w:rsidRPr="00D632A2" w:rsidRDefault="006A1D79" w:rsidP="006A1D7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6A1D79" w:rsidRPr="00D632A2" w14:paraId="5043B92D" w14:textId="77777777" w:rsidTr="006A1D79">
        <w:tc>
          <w:tcPr>
            <w:tcW w:w="2518" w:type="dxa"/>
          </w:tcPr>
          <w:p w14:paraId="0DA5E941" w14:textId="77777777" w:rsidR="006A1D79" w:rsidRPr="00D632A2" w:rsidRDefault="006A1D79" w:rsidP="006A1D7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30F208AE" w14:textId="751887E7" w:rsidR="006A1D79" w:rsidRPr="00D632A2" w:rsidRDefault="006A1D79" w:rsidP="006A1D7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w:t>
            </w:r>
            <w:ins w:id="154" w:author="Andrea Constanza Perdomo Pedraza" w:date="2015-09-07T09:31:00Z">
              <w:r w:rsidR="000C2839">
                <w:rPr>
                  <w:rFonts w:ascii="Times New Roman" w:hAnsi="Times New Roman" w:cs="Times New Roman"/>
                  <w:color w:val="000000"/>
                  <w:lang w:val="es-ES_tradnl"/>
                </w:rPr>
                <w:t>5</w:t>
              </w:r>
            </w:ins>
            <w:r>
              <w:rPr>
                <w:rFonts w:ascii="Times New Roman" w:hAnsi="Times New Roman" w:cs="Times New Roman"/>
                <w:color w:val="000000"/>
                <w:lang w:val="es-ES_tradnl"/>
              </w:rPr>
              <w:t>0</w:t>
            </w:r>
          </w:p>
        </w:tc>
      </w:tr>
      <w:tr w:rsidR="006A1D79" w:rsidRPr="00D632A2" w14:paraId="50C5016D" w14:textId="77777777" w:rsidTr="006A1D79">
        <w:tc>
          <w:tcPr>
            <w:tcW w:w="2518" w:type="dxa"/>
          </w:tcPr>
          <w:p w14:paraId="5123D581"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6C28DC1" w14:textId="43DA9B35" w:rsidR="006A1D79" w:rsidRPr="00D632A2" w:rsidRDefault="006A1D79" w:rsidP="006A1D79">
            <w:pPr>
              <w:rPr>
                <w:rFonts w:ascii="Times New Roman" w:hAnsi="Times New Roman" w:cs="Times New Roman"/>
                <w:color w:val="000000"/>
                <w:lang w:val="es-ES_tradnl"/>
              </w:rPr>
            </w:pPr>
            <w:r w:rsidRPr="00FD60A6">
              <w:rPr>
                <w:rFonts w:ascii="Lucida Grande" w:hAnsi="Lucida Grande" w:cs="Lucida Grande"/>
                <w:color w:val="000000"/>
              </w:rPr>
              <w:t>Repasa los criterios de divisibilidad</w:t>
            </w:r>
          </w:p>
        </w:tc>
      </w:tr>
      <w:tr w:rsidR="006A1D79" w:rsidRPr="00D632A2" w14:paraId="51272D0E" w14:textId="77777777" w:rsidTr="006A1D79">
        <w:tc>
          <w:tcPr>
            <w:tcW w:w="2518" w:type="dxa"/>
          </w:tcPr>
          <w:p w14:paraId="30D4840C"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3DA84D8" w14:textId="49229650" w:rsidR="006A1D79" w:rsidRPr="00D632A2" w:rsidRDefault="000C2839" w:rsidP="006A1D79">
            <w:pPr>
              <w:rPr>
                <w:rFonts w:ascii="Times New Roman" w:hAnsi="Times New Roman" w:cs="Times New Roman"/>
                <w:color w:val="000000"/>
                <w:lang w:val="es-ES_tradnl"/>
              </w:rPr>
            </w:pPr>
            <w:ins w:id="155" w:author="Andrea Constanza Perdomo Pedraza" w:date="2015-09-07T09:32:00Z">
              <w:r w:rsidRPr="006770D1">
                <w:rPr>
                  <w:rFonts w:ascii="Lucida Grande" w:hAnsi="Lucida Grande" w:cs="Lucida Grande"/>
                  <w:color w:val="000000"/>
                </w:rPr>
                <w:t>Actividades para completar textos sobre criterios de divisibilidad</w:t>
              </w:r>
            </w:ins>
          </w:p>
        </w:tc>
      </w:tr>
    </w:tbl>
    <w:p w14:paraId="64B7C06D" w14:textId="77777777" w:rsidR="006A1D79" w:rsidRDefault="006A1D79" w:rsidP="00081745">
      <w:pPr>
        <w:spacing w:after="0"/>
        <w:rPr>
          <w:ins w:id="156" w:author="Andrea Constanza Perdomo Pedraza" w:date="2015-09-07T09:32:00Z"/>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A65BB4" w:rsidRPr="00D632A2" w14:paraId="57FB2331" w14:textId="77777777" w:rsidTr="00A65BB4">
        <w:trPr>
          <w:ins w:id="157" w:author="Andrea Constanza Perdomo Pedraza" w:date="2015-09-07T09:32:00Z"/>
        </w:trPr>
        <w:tc>
          <w:tcPr>
            <w:tcW w:w="9033" w:type="dxa"/>
            <w:gridSpan w:val="2"/>
            <w:shd w:val="clear" w:color="auto" w:fill="000000" w:themeFill="text1"/>
          </w:tcPr>
          <w:p w14:paraId="0C5FF308" w14:textId="77777777" w:rsidR="00A65BB4" w:rsidRPr="00D632A2" w:rsidRDefault="00A65BB4" w:rsidP="00A65BB4">
            <w:pPr>
              <w:jc w:val="center"/>
              <w:rPr>
                <w:ins w:id="158" w:author="Andrea Constanza Perdomo Pedraza" w:date="2015-09-07T09:32:00Z"/>
                <w:rFonts w:ascii="Times New Roman" w:hAnsi="Times New Roman" w:cs="Times New Roman"/>
                <w:b/>
                <w:color w:val="FFFFFF" w:themeColor="background1"/>
                <w:lang w:val="es-ES_tradnl"/>
              </w:rPr>
            </w:pPr>
            <w:ins w:id="159" w:author="Andrea Constanza Perdomo Pedraza" w:date="2015-09-07T09:32: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A65BB4" w:rsidRPr="00D632A2" w14:paraId="08C512F1" w14:textId="77777777" w:rsidTr="00A65BB4">
        <w:trPr>
          <w:ins w:id="160" w:author="Andrea Constanza Perdomo Pedraza" w:date="2015-09-07T09:32:00Z"/>
        </w:trPr>
        <w:tc>
          <w:tcPr>
            <w:tcW w:w="2518" w:type="dxa"/>
          </w:tcPr>
          <w:p w14:paraId="5881EBDC" w14:textId="77777777" w:rsidR="00A65BB4" w:rsidRPr="00D632A2" w:rsidRDefault="00A65BB4" w:rsidP="00A65BB4">
            <w:pPr>
              <w:rPr>
                <w:ins w:id="161" w:author="Andrea Constanza Perdomo Pedraza" w:date="2015-09-07T09:32:00Z"/>
                <w:rFonts w:ascii="Times New Roman" w:hAnsi="Times New Roman" w:cs="Times New Roman"/>
                <w:b/>
                <w:color w:val="000000"/>
                <w:sz w:val="18"/>
                <w:szCs w:val="18"/>
                <w:lang w:val="es-ES_tradnl"/>
              </w:rPr>
            </w:pPr>
            <w:ins w:id="162" w:author="Andrea Constanza Perdomo Pedraza" w:date="2015-09-07T09:32:00Z">
              <w:r w:rsidRPr="00D632A2">
                <w:rPr>
                  <w:rFonts w:ascii="Times New Roman" w:hAnsi="Times New Roman" w:cs="Times New Roman"/>
                  <w:b/>
                  <w:color w:val="000000"/>
                  <w:sz w:val="18"/>
                  <w:szCs w:val="18"/>
                  <w:lang w:val="es-ES_tradnl"/>
                </w:rPr>
                <w:t>Código</w:t>
              </w:r>
            </w:ins>
          </w:p>
        </w:tc>
        <w:tc>
          <w:tcPr>
            <w:tcW w:w="6515" w:type="dxa"/>
          </w:tcPr>
          <w:p w14:paraId="0B4247B1" w14:textId="0C7937FF" w:rsidR="00A65BB4" w:rsidRPr="00D632A2" w:rsidRDefault="00A65BB4" w:rsidP="00A65BB4">
            <w:pPr>
              <w:rPr>
                <w:ins w:id="163" w:author="Andrea Constanza Perdomo Pedraza" w:date="2015-09-07T09:32:00Z"/>
                <w:rFonts w:ascii="Times New Roman" w:hAnsi="Times New Roman" w:cs="Times New Roman"/>
                <w:b/>
                <w:color w:val="000000"/>
                <w:sz w:val="18"/>
                <w:szCs w:val="18"/>
                <w:lang w:val="es-ES_tradnl"/>
              </w:rPr>
            </w:pPr>
            <w:ins w:id="164" w:author="Andrea Constanza Perdomo Pedraza" w:date="2015-09-07T09:32:00Z">
              <w:r>
                <w:rPr>
                  <w:rFonts w:ascii="Times New Roman" w:hAnsi="Times New Roman" w:cs="Times New Roman"/>
                  <w:color w:val="000000"/>
                  <w:lang w:val="es-ES_tradnl"/>
                </w:rPr>
                <w:t>MA_06_04_CO_REC160</w:t>
              </w:r>
            </w:ins>
          </w:p>
        </w:tc>
      </w:tr>
      <w:tr w:rsidR="00A65BB4" w:rsidRPr="00D632A2" w14:paraId="211E01D0" w14:textId="77777777" w:rsidTr="00A65BB4">
        <w:trPr>
          <w:ins w:id="165" w:author="Andrea Constanza Perdomo Pedraza" w:date="2015-09-07T09:32:00Z"/>
        </w:trPr>
        <w:tc>
          <w:tcPr>
            <w:tcW w:w="2518" w:type="dxa"/>
          </w:tcPr>
          <w:p w14:paraId="0B745F87" w14:textId="77777777" w:rsidR="00A65BB4" w:rsidRPr="00D632A2" w:rsidRDefault="00A65BB4" w:rsidP="00A65BB4">
            <w:pPr>
              <w:rPr>
                <w:ins w:id="166" w:author="Andrea Constanza Perdomo Pedraza" w:date="2015-09-07T09:32:00Z"/>
                <w:rFonts w:ascii="Times New Roman" w:hAnsi="Times New Roman" w:cs="Times New Roman"/>
                <w:color w:val="000000"/>
                <w:lang w:val="es-ES_tradnl"/>
              </w:rPr>
            </w:pPr>
            <w:ins w:id="167" w:author="Andrea Constanza Perdomo Pedraza" w:date="2015-09-07T09:32:00Z">
              <w:r w:rsidRPr="00D632A2">
                <w:rPr>
                  <w:rFonts w:ascii="Times New Roman" w:hAnsi="Times New Roman" w:cs="Times New Roman"/>
                  <w:b/>
                  <w:color w:val="000000"/>
                  <w:sz w:val="18"/>
                  <w:szCs w:val="18"/>
                  <w:lang w:val="es-ES_tradnl"/>
                </w:rPr>
                <w:t>Título</w:t>
              </w:r>
            </w:ins>
          </w:p>
        </w:tc>
        <w:tc>
          <w:tcPr>
            <w:tcW w:w="6515" w:type="dxa"/>
          </w:tcPr>
          <w:p w14:paraId="0A816575" w14:textId="0BFB6817" w:rsidR="00A65BB4" w:rsidRPr="00D632A2" w:rsidRDefault="00A65BB4" w:rsidP="00A65BB4">
            <w:pPr>
              <w:rPr>
                <w:ins w:id="168" w:author="Andrea Constanza Perdomo Pedraza" w:date="2015-09-07T09:32:00Z"/>
                <w:rFonts w:ascii="Times New Roman" w:hAnsi="Times New Roman" w:cs="Times New Roman"/>
                <w:color w:val="000000"/>
                <w:lang w:val="es-ES_tradnl"/>
              </w:rPr>
            </w:pPr>
            <w:ins w:id="169" w:author="Andrea Constanza Perdomo Pedraza" w:date="2015-09-07T09:33:00Z">
              <w:r w:rsidRPr="00655D9C">
                <w:rPr>
                  <w:rFonts w:ascii="Lucida Grande" w:hAnsi="Lucida Grande" w:cs="Lucida Grande"/>
                  <w:color w:val="000000"/>
                </w:rPr>
                <w:t>Relaciona criterios de divisibilidad</w:t>
              </w:r>
            </w:ins>
          </w:p>
        </w:tc>
      </w:tr>
      <w:tr w:rsidR="00A65BB4" w:rsidRPr="00D632A2" w14:paraId="08A70CE0" w14:textId="77777777" w:rsidTr="00A65BB4">
        <w:trPr>
          <w:ins w:id="170" w:author="Andrea Constanza Perdomo Pedraza" w:date="2015-09-07T09:32:00Z"/>
        </w:trPr>
        <w:tc>
          <w:tcPr>
            <w:tcW w:w="2518" w:type="dxa"/>
          </w:tcPr>
          <w:p w14:paraId="173846E8" w14:textId="77777777" w:rsidR="00A65BB4" w:rsidRPr="00D632A2" w:rsidRDefault="00A65BB4" w:rsidP="00A65BB4">
            <w:pPr>
              <w:rPr>
                <w:ins w:id="171" w:author="Andrea Constanza Perdomo Pedraza" w:date="2015-09-07T09:32:00Z"/>
                <w:rFonts w:ascii="Times New Roman" w:hAnsi="Times New Roman" w:cs="Times New Roman"/>
                <w:color w:val="000000"/>
                <w:lang w:val="es-ES_tradnl"/>
              </w:rPr>
            </w:pPr>
            <w:ins w:id="172" w:author="Andrea Constanza Perdomo Pedraza" w:date="2015-09-07T09:32:00Z">
              <w:r w:rsidRPr="00D632A2">
                <w:rPr>
                  <w:rFonts w:ascii="Times New Roman" w:hAnsi="Times New Roman" w:cs="Times New Roman"/>
                  <w:b/>
                  <w:color w:val="000000"/>
                  <w:sz w:val="18"/>
                  <w:szCs w:val="18"/>
                  <w:lang w:val="es-ES_tradnl"/>
                </w:rPr>
                <w:t>Descripción</w:t>
              </w:r>
            </w:ins>
          </w:p>
        </w:tc>
        <w:tc>
          <w:tcPr>
            <w:tcW w:w="6515" w:type="dxa"/>
          </w:tcPr>
          <w:p w14:paraId="6504EA8D" w14:textId="65C17B06" w:rsidR="00A65BB4" w:rsidRPr="00D632A2" w:rsidRDefault="00A65BB4" w:rsidP="00A65BB4">
            <w:pPr>
              <w:rPr>
                <w:ins w:id="173" w:author="Andrea Constanza Perdomo Pedraza" w:date="2015-09-07T09:32:00Z"/>
                <w:rFonts w:ascii="Times New Roman" w:hAnsi="Times New Roman" w:cs="Times New Roman"/>
                <w:color w:val="000000"/>
                <w:lang w:val="es-ES_tradnl"/>
              </w:rPr>
            </w:pPr>
            <w:ins w:id="174" w:author="Andrea Constanza Perdomo Pedraza" w:date="2015-09-07T09:33:00Z">
              <w:r w:rsidRPr="00E24F6F">
                <w:rPr>
                  <w:rFonts w:ascii="Lucida Grande" w:hAnsi="Lucida Grande" w:cs="Lucida Grande"/>
                  <w:color w:val="000000"/>
                </w:rPr>
                <w:t>Actividades que permiten aplicar los criterios de divisibilidad</w:t>
              </w:r>
            </w:ins>
          </w:p>
        </w:tc>
      </w:tr>
    </w:tbl>
    <w:p w14:paraId="56426656" w14:textId="77777777" w:rsidR="00A65BB4" w:rsidRDefault="00A65BB4" w:rsidP="00081745">
      <w:pPr>
        <w:spacing w:after="0"/>
        <w:rPr>
          <w:ins w:id="175" w:author="Andrea Constanza Perdomo Pedraza" w:date="2015-09-07T09:32:00Z"/>
          <w:rFonts w:ascii="Times New Roman" w:hAnsi="Times New Roman" w:cs="Times New Roman"/>
          <w:color w:val="000000"/>
        </w:rPr>
      </w:pPr>
    </w:p>
    <w:p w14:paraId="4C5CD32C" w14:textId="77777777" w:rsidR="00A65BB4" w:rsidRDefault="00A65BB4" w:rsidP="00081745">
      <w:pPr>
        <w:spacing w:after="0"/>
        <w:rPr>
          <w:ins w:id="176" w:author="Andrea Constanza Perdomo Pedraza" w:date="2015-09-07T09:32:00Z"/>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A65BB4" w:rsidRPr="00D632A2" w14:paraId="0C5CC59B" w14:textId="77777777" w:rsidTr="00A65BB4">
        <w:trPr>
          <w:ins w:id="177" w:author="Andrea Constanza Perdomo Pedraza" w:date="2015-09-07T09:34:00Z"/>
        </w:trPr>
        <w:tc>
          <w:tcPr>
            <w:tcW w:w="9033" w:type="dxa"/>
            <w:gridSpan w:val="2"/>
            <w:shd w:val="clear" w:color="auto" w:fill="000000" w:themeFill="text1"/>
          </w:tcPr>
          <w:p w14:paraId="052F8DBA" w14:textId="77777777" w:rsidR="00A65BB4" w:rsidRPr="00D632A2" w:rsidRDefault="00A65BB4" w:rsidP="00A65BB4">
            <w:pPr>
              <w:jc w:val="center"/>
              <w:rPr>
                <w:ins w:id="178" w:author="Andrea Constanza Perdomo Pedraza" w:date="2015-09-07T09:34:00Z"/>
                <w:rFonts w:ascii="Times New Roman" w:hAnsi="Times New Roman" w:cs="Times New Roman"/>
                <w:b/>
                <w:color w:val="FFFFFF" w:themeColor="background1"/>
                <w:lang w:val="es-ES_tradnl"/>
              </w:rPr>
            </w:pPr>
            <w:ins w:id="179" w:author="Andrea Constanza Perdomo Pedraza" w:date="2015-09-07T09:34:00Z">
              <w:r w:rsidRPr="00D632A2">
                <w:rPr>
                  <w:rFonts w:ascii="Times New Roman" w:hAnsi="Times New Roman" w:cs="Times New Roman"/>
                  <w:b/>
                  <w:color w:val="FFFFFF" w:themeColor="background1"/>
                  <w:lang w:val="es-ES_tradnl"/>
                </w:rPr>
                <w:lastRenderedPageBreak/>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A65BB4" w:rsidRPr="00D632A2" w14:paraId="35A7A666" w14:textId="77777777" w:rsidTr="00A65BB4">
        <w:trPr>
          <w:ins w:id="180" w:author="Andrea Constanza Perdomo Pedraza" w:date="2015-09-07T09:34:00Z"/>
        </w:trPr>
        <w:tc>
          <w:tcPr>
            <w:tcW w:w="2518" w:type="dxa"/>
          </w:tcPr>
          <w:p w14:paraId="5E158527" w14:textId="77777777" w:rsidR="00A65BB4" w:rsidRPr="00D632A2" w:rsidRDefault="00A65BB4" w:rsidP="00A65BB4">
            <w:pPr>
              <w:rPr>
                <w:ins w:id="181" w:author="Andrea Constanza Perdomo Pedraza" w:date="2015-09-07T09:34:00Z"/>
                <w:rFonts w:ascii="Times New Roman" w:hAnsi="Times New Roman" w:cs="Times New Roman"/>
                <w:b/>
                <w:color w:val="000000"/>
                <w:sz w:val="18"/>
                <w:szCs w:val="18"/>
                <w:lang w:val="es-ES_tradnl"/>
              </w:rPr>
            </w:pPr>
            <w:ins w:id="182" w:author="Andrea Constanza Perdomo Pedraza" w:date="2015-09-07T09:34:00Z">
              <w:r w:rsidRPr="00D632A2">
                <w:rPr>
                  <w:rFonts w:ascii="Times New Roman" w:hAnsi="Times New Roman" w:cs="Times New Roman"/>
                  <w:b/>
                  <w:color w:val="000000"/>
                  <w:sz w:val="18"/>
                  <w:szCs w:val="18"/>
                  <w:lang w:val="es-ES_tradnl"/>
                </w:rPr>
                <w:t>Código</w:t>
              </w:r>
            </w:ins>
          </w:p>
        </w:tc>
        <w:tc>
          <w:tcPr>
            <w:tcW w:w="6515" w:type="dxa"/>
          </w:tcPr>
          <w:p w14:paraId="7AA20BB2" w14:textId="77025A82" w:rsidR="00A65BB4" w:rsidRPr="00D632A2" w:rsidRDefault="00A65BB4" w:rsidP="00A65BB4">
            <w:pPr>
              <w:rPr>
                <w:ins w:id="183" w:author="Andrea Constanza Perdomo Pedraza" w:date="2015-09-07T09:34:00Z"/>
                <w:rFonts w:ascii="Times New Roman" w:hAnsi="Times New Roman" w:cs="Times New Roman"/>
                <w:b/>
                <w:color w:val="000000"/>
                <w:sz w:val="18"/>
                <w:szCs w:val="18"/>
                <w:lang w:val="es-ES_tradnl"/>
              </w:rPr>
            </w:pPr>
            <w:ins w:id="184" w:author="Andrea Constanza Perdomo Pedraza" w:date="2015-09-07T09:34:00Z">
              <w:r>
                <w:rPr>
                  <w:rFonts w:ascii="Times New Roman" w:hAnsi="Times New Roman" w:cs="Times New Roman"/>
                  <w:color w:val="000000"/>
                  <w:lang w:val="es-ES_tradnl"/>
                </w:rPr>
                <w:t>MA_06_04_CO_REC170</w:t>
              </w:r>
            </w:ins>
          </w:p>
        </w:tc>
      </w:tr>
      <w:tr w:rsidR="00A65BB4" w:rsidRPr="00D632A2" w14:paraId="5C7CFC10" w14:textId="77777777" w:rsidTr="00A65BB4">
        <w:trPr>
          <w:ins w:id="185" w:author="Andrea Constanza Perdomo Pedraza" w:date="2015-09-07T09:34:00Z"/>
        </w:trPr>
        <w:tc>
          <w:tcPr>
            <w:tcW w:w="2518" w:type="dxa"/>
          </w:tcPr>
          <w:p w14:paraId="7BA75EE8" w14:textId="77777777" w:rsidR="00A65BB4" w:rsidRPr="00D632A2" w:rsidRDefault="00A65BB4" w:rsidP="00A65BB4">
            <w:pPr>
              <w:rPr>
                <w:ins w:id="186" w:author="Andrea Constanza Perdomo Pedraza" w:date="2015-09-07T09:34:00Z"/>
                <w:rFonts w:ascii="Times New Roman" w:hAnsi="Times New Roman" w:cs="Times New Roman"/>
                <w:color w:val="000000"/>
                <w:lang w:val="es-ES_tradnl"/>
              </w:rPr>
            </w:pPr>
            <w:ins w:id="187" w:author="Andrea Constanza Perdomo Pedraza" w:date="2015-09-07T09:34:00Z">
              <w:r w:rsidRPr="00D632A2">
                <w:rPr>
                  <w:rFonts w:ascii="Times New Roman" w:hAnsi="Times New Roman" w:cs="Times New Roman"/>
                  <w:b/>
                  <w:color w:val="000000"/>
                  <w:sz w:val="18"/>
                  <w:szCs w:val="18"/>
                  <w:lang w:val="es-ES_tradnl"/>
                </w:rPr>
                <w:t>Título</w:t>
              </w:r>
            </w:ins>
          </w:p>
        </w:tc>
        <w:tc>
          <w:tcPr>
            <w:tcW w:w="6515" w:type="dxa"/>
          </w:tcPr>
          <w:p w14:paraId="5EF0F1E6" w14:textId="382B2FBA" w:rsidR="00A65BB4" w:rsidRPr="00D632A2" w:rsidRDefault="00A65BB4" w:rsidP="00A65BB4">
            <w:pPr>
              <w:rPr>
                <w:ins w:id="188" w:author="Andrea Constanza Perdomo Pedraza" w:date="2015-09-07T09:34:00Z"/>
                <w:rFonts w:ascii="Times New Roman" w:hAnsi="Times New Roman" w:cs="Times New Roman"/>
                <w:color w:val="000000"/>
                <w:lang w:val="es-ES_tradnl"/>
              </w:rPr>
            </w:pPr>
            <w:ins w:id="189" w:author="Andrea Constanza Perdomo Pedraza" w:date="2015-09-07T09:34:00Z">
              <w:r w:rsidRPr="00561C09">
                <w:rPr>
                  <w:rFonts w:ascii="Lucida Grande" w:hAnsi="Lucida Grande" w:cs="Lucida Grande"/>
                  <w:color w:val="000000"/>
                </w:rPr>
                <w:t>Descubre la cifra que falta</w:t>
              </w:r>
            </w:ins>
          </w:p>
        </w:tc>
      </w:tr>
      <w:tr w:rsidR="00A65BB4" w:rsidRPr="00D632A2" w14:paraId="55A78BDE" w14:textId="77777777" w:rsidTr="00A65BB4">
        <w:trPr>
          <w:ins w:id="190" w:author="Andrea Constanza Perdomo Pedraza" w:date="2015-09-07T09:34:00Z"/>
        </w:trPr>
        <w:tc>
          <w:tcPr>
            <w:tcW w:w="2518" w:type="dxa"/>
          </w:tcPr>
          <w:p w14:paraId="41DEE727" w14:textId="77777777" w:rsidR="00A65BB4" w:rsidRPr="00D632A2" w:rsidRDefault="00A65BB4" w:rsidP="00A65BB4">
            <w:pPr>
              <w:rPr>
                <w:ins w:id="191" w:author="Andrea Constanza Perdomo Pedraza" w:date="2015-09-07T09:34:00Z"/>
                <w:rFonts w:ascii="Times New Roman" w:hAnsi="Times New Roman" w:cs="Times New Roman"/>
                <w:color w:val="000000"/>
                <w:lang w:val="es-ES_tradnl"/>
              </w:rPr>
            </w:pPr>
            <w:ins w:id="192" w:author="Andrea Constanza Perdomo Pedraza" w:date="2015-09-07T09:34:00Z">
              <w:r w:rsidRPr="00D632A2">
                <w:rPr>
                  <w:rFonts w:ascii="Times New Roman" w:hAnsi="Times New Roman" w:cs="Times New Roman"/>
                  <w:b/>
                  <w:color w:val="000000"/>
                  <w:sz w:val="18"/>
                  <w:szCs w:val="18"/>
                  <w:lang w:val="es-ES_tradnl"/>
                </w:rPr>
                <w:t>Descripción</w:t>
              </w:r>
            </w:ins>
          </w:p>
        </w:tc>
        <w:tc>
          <w:tcPr>
            <w:tcW w:w="6515" w:type="dxa"/>
          </w:tcPr>
          <w:p w14:paraId="1F5687E1" w14:textId="06903BCB" w:rsidR="00A65BB4" w:rsidRPr="00D632A2" w:rsidRDefault="00A65BB4" w:rsidP="00A65BB4">
            <w:pPr>
              <w:rPr>
                <w:ins w:id="193" w:author="Andrea Constanza Perdomo Pedraza" w:date="2015-09-07T09:34:00Z"/>
                <w:rFonts w:ascii="Times New Roman" w:hAnsi="Times New Roman" w:cs="Times New Roman"/>
                <w:color w:val="000000"/>
                <w:lang w:val="es-ES_tradnl"/>
              </w:rPr>
            </w:pPr>
            <w:ins w:id="194" w:author="Andrea Constanza Perdomo Pedraza" w:date="2015-09-07T09:34:00Z">
              <w:r w:rsidRPr="007954C8">
                <w:rPr>
                  <w:rFonts w:ascii="Lucida Grande" w:hAnsi="Lucida Grande" w:cs="Lucida Grande"/>
                  <w:color w:val="000000"/>
                </w:rPr>
                <w:t>Actividades para poner en practica los criterios de divisibilidad</w:t>
              </w:r>
            </w:ins>
          </w:p>
        </w:tc>
      </w:tr>
    </w:tbl>
    <w:p w14:paraId="201E2856" w14:textId="77777777" w:rsidR="00A65BB4" w:rsidRDefault="00A65BB4" w:rsidP="00081745">
      <w:pPr>
        <w:spacing w:after="0"/>
        <w:rPr>
          <w:ins w:id="195" w:author="Andrea Constanza Perdomo Pedraza" w:date="2015-09-07T09:32:00Z"/>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A65BB4" w:rsidRPr="00D632A2" w14:paraId="7C1D8375" w14:textId="77777777" w:rsidTr="00A65BB4">
        <w:trPr>
          <w:ins w:id="196" w:author="Andrea Constanza Perdomo Pedraza" w:date="2015-09-07T09:34:00Z"/>
        </w:trPr>
        <w:tc>
          <w:tcPr>
            <w:tcW w:w="9033" w:type="dxa"/>
            <w:gridSpan w:val="2"/>
            <w:shd w:val="clear" w:color="auto" w:fill="000000" w:themeFill="text1"/>
          </w:tcPr>
          <w:p w14:paraId="17ADA848" w14:textId="77777777" w:rsidR="00A65BB4" w:rsidRPr="00D632A2" w:rsidRDefault="00A65BB4" w:rsidP="00A65BB4">
            <w:pPr>
              <w:jc w:val="center"/>
              <w:rPr>
                <w:ins w:id="197" w:author="Andrea Constanza Perdomo Pedraza" w:date="2015-09-07T09:34:00Z"/>
                <w:rFonts w:ascii="Times New Roman" w:hAnsi="Times New Roman" w:cs="Times New Roman"/>
                <w:b/>
                <w:color w:val="FFFFFF" w:themeColor="background1"/>
                <w:lang w:val="es-ES_tradnl"/>
              </w:rPr>
            </w:pPr>
            <w:ins w:id="198" w:author="Andrea Constanza Perdomo Pedraza" w:date="2015-09-07T09:34: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A65BB4" w:rsidRPr="00D632A2" w14:paraId="300B31C2" w14:textId="77777777" w:rsidTr="00A65BB4">
        <w:trPr>
          <w:ins w:id="199" w:author="Andrea Constanza Perdomo Pedraza" w:date="2015-09-07T09:34:00Z"/>
        </w:trPr>
        <w:tc>
          <w:tcPr>
            <w:tcW w:w="2518" w:type="dxa"/>
          </w:tcPr>
          <w:p w14:paraId="13490D47" w14:textId="77777777" w:rsidR="00A65BB4" w:rsidRPr="00D632A2" w:rsidRDefault="00A65BB4" w:rsidP="00A65BB4">
            <w:pPr>
              <w:rPr>
                <w:ins w:id="200" w:author="Andrea Constanza Perdomo Pedraza" w:date="2015-09-07T09:34:00Z"/>
                <w:rFonts w:ascii="Times New Roman" w:hAnsi="Times New Roman" w:cs="Times New Roman"/>
                <w:b/>
                <w:color w:val="000000"/>
                <w:sz w:val="18"/>
                <w:szCs w:val="18"/>
                <w:lang w:val="es-ES_tradnl"/>
              </w:rPr>
            </w:pPr>
            <w:ins w:id="201" w:author="Andrea Constanza Perdomo Pedraza" w:date="2015-09-07T09:34:00Z">
              <w:r w:rsidRPr="00D632A2">
                <w:rPr>
                  <w:rFonts w:ascii="Times New Roman" w:hAnsi="Times New Roman" w:cs="Times New Roman"/>
                  <w:b/>
                  <w:color w:val="000000"/>
                  <w:sz w:val="18"/>
                  <w:szCs w:val="18"/>
                  <w:lang w:val="es-ES_tradnl"/>
                </w:rPr>
                <w:t>Código</w:t>
              </w:r>
            </w:ins>
          </w:p>
        </w:tc>
        <w:tc>
          <w:tcPr>
            <w:tcW w:w="6515" w:type="dxa"/>
          </w:tcPr>
          <w:p w14:paraId="748F1450" w14:textId="1AE62EB5" w:rsidR="00A65BB4" w:rsidRPr="00D632A2" w:rsidRDefault="00A65BB4" w:rsidP="00A65BB4">
            <w:pPr>
              <w:rPr>
                <w:ins w:id="202" w:author="Andrea Constanza Perdomo Pedraza" w:date="2015-09-07T09:34:00Z"/>
                <w:rFonts w:ascii="Times New Roman" w:hAnsi="Times New Roman" w:cs="Times New Roman"/>
                <w:b/>
                <w:color w:val="000000"/>
                <w:sz w:val="18"/>
                <w:szCs w:val="18"/>
                <w:lang w:val="es-ES_tradnl"/>
              </w:rPr>
            </w:pPr>
            <w:ins w:id="203" w:author="Andrea Constanza Perdomo Pedraza" w:date="2015-09-07T09:34:00Z">
              <w:r>
                <w:rPr>
                  <w:rFonts w:ascii="Times New Roman" w:hAnsi="Times New Roman" w:cs="Times New Roman"/>
                  <w:color w:val="000000"/>
                  <w:lang w:val="es-ES_tradnl"/>
                </w:rPr>
                <w:t>MA_06_04_CO_REC180</w:t>
              </w:r>
            </w:ins>
          </w:p>
        </w:tc>
      </w:tr>
      <w:tr w:rsidR="00A65BB4" w:rsidRPr="00D632A2" w14:paraId="61B9C7F4" w14:textId="77777777" w:rsidTr="00A65BB4">
        <w:trPr>
          <w:ins w:id="204" w:author="Andrea Constanza Perdomo Pedraza" w:date="2015-09-07T09:34:00Z"/>
        </w:trPr>
        <w:tc>
          <w:tcPr>
            <w:tcW w:w="2518" w:type="dxa"/>
          </w:tcPr>
          <w:p w14:paraId="38809A25" w14:textId="77777777" w:rsidR="00A65BB4" w:rsidRPr="00D632A2" w:rsidRDefault="00A65BB4" w:rsidP="00A65BB4">
            <w:pPr>
              <w:rPr>
                <w:ins w:id="205" w:author="Andrea Constanza Perdomo Pedraza" w:date="2015-09-07T09:34:00Z"/>
                <w:rFonts w:ascii="Times New Roman" w:hAnsi="Times New Roman" w:cs="Times New Roman"/>
                <w:color w:val="000000"/>
                <w:lang w:val="es-ES_tradnl"/>
              </w:rPr>
            </w:pPr>
            <w:ins w:id="206" w:author="Andrea Constanza Perdomo Pedraza" w:date="2015-09-07T09:34:00Z">
              <w:r w:rsidRPr="00D632A2">
                <w:rPr>
                  <w:rFonts w:ascii="Times New Roman" w:hAnsi="Times New Roman" w:cs="Times New Roman"/>
                  <w:b/>
                  <w:color w:val="000000"/>
                  <w:sz w:val="18"/>
                  <w:szCs w:val="18"/>
                  <w:lang w:val="es-ES_tradnl"/>
                </w:rPr>
                <w:t>Título</w:t>
              </w:r>
            </w:ins>
          </w:p>
        </w:tc>
        <w:tc>
          <w:tcPr>
            <w:tcW w:w="6515" w:type="dxa"/>
          </w:tcPr>
          <w:p w14:paraId="38A65FE6" w14:textId="63DF062E" w:rsidR="00A65BB4" w:rsidRPr="00D632A2" w:rsidRDefault="004336D3" w:rsidP="00A65BB4">
            <w:pPr>
              <w:rPr>
                <w:ins w:id="207" w:author="Andrea Constanza Perdomo Pedraza" w:date="2015-09-07T09:34:00Z"/>
                <w:rFonts w:ascii="Times New Roman" w:hAnsi="Times New Roman" w:cs="Times New Roman"/>
                <w:color w:val="000000"/>
                <w:lang w:val="es-ES_tradnl"/>
              </w:rPr>
            </w:pPr>
            <w:ins w:id="208" w:author="Andrea Constanza Perdomo Pedraza" w:date="2015-09-07T09:34:00Z">
              <w:r w:rsidRPr="00CF3529">
                <w:rPr>
                  <w:rFonts w:ascii="Lucida Grande" w:hAnsi="Lucida Grande" w:cs="Lucida Grande"/>
                  <w:color w:val="000000"/>
                </w:rPr>
                <w:t>Resuleve problemas de aplicación de los criterios de divisibilidad</w:t>
              </w:r>
            </w:ins>
          </w:p>
        </w:tc>
      </w:tr>
      <w:tr w:rsidR="00A65BB4" w:rsidRPr="00D632A2" w14:paraId="148047EB" w14:textId="77777777" w:rsidTr="00A65BB4">
        <w:trPr>
          <w:ins w:id="209" w:author="Andrea Constanza Perdomo Pedraza" w:date="2015-09-07T09:34:00Z"/>
        </w:trPr>
        <w:tc>
          <w:tcPr>
            <w:tcW w:w="2518" w:type="dxa"/>
          </w:tcPr>
          <w:p w14:paraId="2F38CDD5" w14:textId="77777777" w:rsidR="00A65BB4" w:rsidRPr="00D632A2" w:rsidRDefault="00A65BB4" w:rsidP="00A65BB4">
            <w:pPr>
              <w:rPr>
                <w:ins w:id="210" w:author="Andrea Constanza Perdomo Pedraza" w:date="2015-09-07T09:34:00Z"/>
                <w:rFonts w:ascii="Times New Roman" w:hAnsi="Times New Roman" w:cs="Times New Roman"/>
                <w:color w:val="000000"/>
                <w:lang w:val="es-ES_tradnl"/>
              </w:rPr>
            </w:pPr>
            <w:ins w:id="211" w:author="Andrea Constanza Perdomo Pedraza" w:date="2015-09-07T09:34:00Z">
              <w:r w:rsidRPr="00D632A2">
                <w:rPr>
                  <w:rFonts w:ascii="Times New Roman" w:hAnsi="Times New Roman" w:cs="Times New Roman"/>
                  <w:b/>
                  <w:color w:val="000000"/>
                  <w:sz w:val="18"/>
                  <w:szCs w:val="18"/>
                  <w:lang w:val="es-ES_tradnl"/>
                </w:rPr>
                <w:t>Descripción</w:t>
              </w:r>
            </w:ins>
          </w:p>
        </w:tc>
        <w:tc>
          <w:tcPr>
            <w:tcW w:w="6515" w:type="dxa"/>
          </w:tcPr>
          <w:p w14:paraId="313D3753" w14:textId="4C96CC51" w:rsidR="00A65BB4" w:rsidRPr="00D632A2" w:rsidRDefault="004336D3" w:rsidP="00A65BB4">
            <w:pPr>
              <w:rPr>
                <w:ins w:id="212" w:author="Andrea Constanza Perdomo Pedraza" w:date="2015-09-07T09:34:00Z"/>
                <w:rFonts w:ascii="Times New Roman" w:hAnsi="Times New Roman" w:cs="Times New Roman"/>
                <w:color w:val="000000"/>
                <w:lang w:val="es-ES_tradnl"/>
              </w:rPr>
            </w:pPr>
            <w:ins w:id="213" w:author="Andrea Constanza Perdomo Pedraza" w:date="2015-09-07T09:35:00Z">
              <w:r w:rsidRPr="007E1D91">
                <w:rPr>
                  <w:rFonts w:ascii="Lucida Grande" w:hAnsi="Lucida Grande" w:cs="Lucida Grande"/>
                  <w:color w:val="000000"/>
                </w:rPr>
                <w:t>Ejercicios para resolver problemas donde se apliquen los criterios de divisibilidad</w:t>
              </w:r>
            </w:ins>
          </w:p>
        </w:tc>
      </w:tr>
    </w:tbl>
    <w:p w14:paraId="3FFE2D8E" w14:textId="77777777" w:rsidR="00A65BB4" w:rsidRDefault="00A65BB4" w:rsidP="00081745">
      <w:pPr>
        <w:spacing w:after="0"/>
        <w:rPr>
          <w:ins w:id="214" w:author="Andrea Constanza Perdomo Pedraza" w:date="2015-09-07T09:32:00Z"/>
          <w:rFonts w:ascii="Times New Roman" w:hAnsi="Times New Roman" w:cs="Times New Roman"/>
          <w:color w:val="000000"/>
        </w:rPr>
      </w:pPr>
    </w:p>
    <w:p w14:paraId="152670E9" w14:textId="77777777" w:rsidR="00A65BB4" w:rsidRDefault="00A65BB4" w:rsidP="00081745">
      <w:pPr>
        <w:spacing w:after="0"/>
        <w:rPr>
          <w:ins w:id="215" w:author="Andrea Constanza Perdomo Pedraza" w:date="2015-09-07T09:32:00Z"/>
          <w:rFonts w:ascii="Times New Roman" w:hAnsi="Times New Roman" w:cs="Times New Roman"/>
          <w:color w:val="000000"/>
        </w:rPr>
      </w:pPr>
    </w:p>
    <w:p w14:paraId="7EC669B1" w14:textId="77777777" w:rsidR="00A65BB4" w:rsidRDefault="00A65BB4" w:rsidP="00081745">
      <w:pPr>
        <w:spacing w:after="0"/>
        <w:rPr>
          <w:ins w:id="216" w:author="Andrea Constanza Perdomo Pedraza" w:date="2015-09-07T09:32:00Z"/>
          <w:rFonts w:ascii="Times New Roman" w:hAnsi="Times New Roman" w:cs="Times New Roman"/>
          <w:color w:val="000000"/>
        </w:rPr>
      </w:pPr>
    </w:p>
    <w:p w14:paraId="1CD19D58" w14:textId="77777777" w:rsidR="00A65BB4" w:rsidRDefault="00A65BB4" w:rsidP="00081745">
      <w:pPr>
        <w:spacing w:after="0"/>
        <w:rPr>
          <w:rFonts w:ascii="Times New Roman" w:hAnsi="Times New Roman" w:cs="Times New Roman"/>
          <w:color w:val="000000"/>
        </w:rPr>
      </w:pPr>
    </w:p>
    <w:p w14:paraId="5EA19F7B" w14:textId="77777777" w:rsidR="006A1D79" w:rsidRDefault="006A1D79" w:rsidP="006A1D7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3.2 Consolidación </w:t>
      </w:r>
    </w:p>
    <w:p w14:paraId="214B3E4C" w14:textId="105645E1" w:rsidR="006A1D79" w:rsidRDefault="006A1D79" w:rsidP="00081745">
      <w:pPr>
        <w:spacing w:after="0"/>
        <w:rPr>
          <w:rFonts w:ascii="Times New Roman" w:hAnsi="Times New Roman" w:cs="Times New Roman"/>
          <w:color w:val="000000"/>
        </w:rPr>
      </w:pPr>
      <w:r>
        <w:rPr>
          <w:rFonts w:ascii="Times New Roman" w:hAnsi="Times New Roman" w:cs="Times New Roman"/>
          <w:color w:val="000000"/>
        </w:rPr>
        <w:t xml:space="preserve">Las siguientes actividades sirven para reforzar los conceptos de múltiplo, divisor y </w:t>
      </w:r>
      <w:ins w:id="217" w:author="chris" w:date="2015-08-30T20:18:00Z">
        <w:r w:rsidR="002A5609">
          <w:rPr>
            <w:rFonts w:ascii="Times New Roman" w:hAnsi="Times New Roman" w:cs="Times New Roman"/>
            <w:color w:val="000000"/>
          </w:rPr>
          <w:t xml:space="preserve">para </w:t>
        </w:r>
      </w:ins>
      <w:r>
        <w:rPr>
          <w:rFonts w:ascii="Times New Roman" w:hAnsi="Times New Roman" w:cs="Times New Roman"/>
          <w:color w:val="000000"/>
        </w:rPr>
        <w:t>practicar la forma de hallarlos.</w:t>
      </w:r>
    </w:p>
    <w:tbl>
      <w:tblPr>
        <w:tblStyle w:val="TableGrid"/>
        <w:tblW w:w="0" w:type="auto"/>
        <w:tblLook w:val="04A0" w:firstRow="1" w:lastRow="0" w:firstColumn="1" w:lastColumn="0" w:noHBand="0" w:noVBand="1"/>
      </w:tblPr>
      <w:tblGrid>
        <w:gridCol w:w="2518"/>
        <w:gridCol w:w="6515"/>
      </w:tblGrid>
      <w:tr w:rsidR="006A1D79" w:rsidRPr="00D632A2" w14:paraId="7F1FDEA2" w14:textId="77777777" w:rsidTr="006A1D79">
        <w:tc>
          <w:tcPr>
            <w:tcW w:w="9033" w:type="dxa"/>
            <w:gridSpan w:val="2"/>
            <w:shd w:val="clear" w:color="auto" w:fill="000000" w:themeFill="text1"/>
          </w:tcPr>
          <w:p w14:paraId="5F70A2BC" w14:textId="77777777" w:rsidR="006A1D79" w:rsidRPr="00D632A2" w:rsidRDefault="006A1D79" w:rsidP="006A1D7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6A1D79" w:rsidRPr="00D632A2" w14:paraId="57D06FF8" w14:textId="77777777" w:rsidTr="006A1D79">
        <w:tc>
          <w:tcPr>
            <w:tcW w:w="2518" w:type="dxa"/>
          </w:tcPr>
          <w:p w14:paraId="04ACF2FA" w14:textId="77777777" w:rsidR="006A1D79" w:rsidRPr="00D632A2" w:rsidRDefault="006A1D79" w:rsidP="006A1D7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9F219B0" w14:textId="006178B7" w:rsidR="006A1D79" w:rsidRPr="00D632A2" w:rsidRDefault="006A1D79" w:rsidP="006A1D7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MA_06_04_CO_REC150</w:t>
            </w:r>
          </w:p>
        </w:tc>
      </w:tr>
      <w:tr w:rsidR="006A1D79" w:rsidRPr="00D632A2" w14:paraId="1E6ADB3F" w14:textId="77777777" w:rsidTr="006A1D79">
        <w:tc>
          <w:tcPr>
            <w:tcW w:w="2518" w:type="dxa"/>
          </w:tcPr>
          <w:p w14:paraId="726460D2"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FE34F6E" w14:textId="0252F1DC" w:rsidR="006A1D79" w:rsidRPr="00D632A2" w:rsidRDefault="004336D3" w:rsidP="006A1D79">
            <w:pPr>
              <w:rPr>
                <w:rFonts w:ascii="Times New Roman" w:hAnsi="Times New Roman" w:cs="Times New Roman"/>
                <w:color w:val="000000"/>
                <w:lang w:val="es-ES_tradnl"/>
              </w:rPr>
            </w:pPr>
            <w:ins w:id="218" w:author="Andrea Constanza Perdomo Pedraza" w:date="2015-09-07T09:35:00Z">
              <w:r w:rsidRPr="007C6CB6">
                <w:rPr>
                  <w:rFonts w:ascii="Lucida Grande" w:hAnsi="Lucida Grande" w:cs="Lucida Grande"/>
                  <w:color w:val="000000"/>
                </w:rPr>
                <w:t>Refuerza tu aprendizaje: Criterios de divisibilidad</w:t>
              </w:r>
            </w:ins>
          </w:p>
        </w:tc>
      </w:tr>
      <w:tr w:rsidR="006A1D79" w:rsidRPr="00D632A2" w14:paraId="14DD1453" w14:textId="77777777" w:rsidTr="006A1D79">
        <w:tc>
          <w:tcPr>
            <w:tcW w:w="2518" w:type="dxa"/>
          </w:tcPr>
          <w:p w14:paraId="0469C0C7" w14:textId="77777777" w:rsidR="006A1D79" w:rsidRPr="00D632A2" w:rsidRDefault="006A1D79" w:rsidP="006A1D7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815514E" w14:textId="04467DCC" w:rsidR="006A1D79" w:rsidRPr="00D632A2" w:rsidRDefault="004336D3" w:rsidP="006A1D79">
            <w:pPr>
              <w:rPr>
                <w:rFonts w:ascii="Times New Roman" w:hAnsi="Times New Roman" w:cs="Times New Roman"/>
                <w:color w:val="000000"/>
                <w:lang w:val="es-ES_tradnl"/>
              </w:rPr>
            </w:pPr>
            <w:ins w:id="219" w:author="Andrea Constanza Perdomo Pedraza" w:date="2015-09-07T09:35:00Z">
              <w:r w:rsidRPr="00BE2E41">
                <w:rPr>
                  <w:rFonts w:ascii="Lucida Grande" w:hAnsi="Lucida Grande" w:cs="Lucida Grande"/>
                  <w:color w:val="000000"/>
                </w:rPr>
                <w:t>Actividades sobre Los criterios de divisibilidad</w:t>
              </w:r>
            </w:ins>
          </w:p>
        </w:tc>
      </w:tr>
    </w:tbl>
    <w:p w14:paraId="572B6575" w14:textId="77777777" w:rsidR="006A1D79" w:rsidRDefault="006A1D79" w:rsidP="00081745">
      <w:pPr>
        <w:spacing w:after="0"/>
        <w:rPr>
          <w:rFonts w:ascii="Times New Roman" w:hAnsi="Times New Roman" w:cs="Times New Roman"/>
          <w:color w:val="000000"/>
        </w:rPr>
      </w:pPr>
    </w:p>
    <w:p w14:paraId="45F8FB97" w14:textId="12F087C9" w:rsidR="006A1D79" w:rsidRPr="002B282A" w:rsidRDefault="006A1D79" w:rsidP="006A1D79">
      <w:pPr>
        <w:spacing w:after="0"/>
        <w:rPr>
          <w:rFonts w:ascii="Times" w:hAnsi="Times"/>
          <w:b/>
          <w:lang w:val="es-CO"/>
        </w:rPr>
      </w:pPr>
      <w:r w:rsidRPr="002B282A">
        <w:rPr>
          <w:rFonts w:ascii="Times" w:hAnsi="Times"/>
          <w:highlight w:val="yellow"/>
          <w:lang w:val="es-CO"/>
        </w:rPr>
        <w:t>[SECCIÓN 1]</w:t>
      </w:r>
      <w:r w:rsidRPr="002B282A">
        <w:rPr>
          <w:rFonts w:ascii="Times" w:hAnsi="Times"/>
          <w:lang w:val="es-CO"/>
        </w:rPr>
        <w:t xml:space="preserve"> </w:t>
      </w:r>
      <w:r w:rsidRPr="002B282A">
        <w:rPr>
          <w:rFonts w:ascii="Times" w:hAnsi="Times"/>
          <w:b/>
          <w:lang w:val="es-CO"/>
        </w:rPr>
        <w:t>4</w:t>
      </w:r>
      <w:ins w:id="220" w:author="chris" w:date="2015-08-30T20:18:00Z">
        <w:r w:rsidR="002A5609">
          <w:rPr>
            <w:rFonts w:ascii="Times" w:hAnsi="Times"/>
            <w:b/>
            <w:lang w:val="es-CO"/>
          </w:rPr>
          <w:t xml:space="preserve"> </w:t>
        </w:r>
      </w:ins>
      <w:r w:rsidRPr="002B282A">
        <w:rPr>
          <w:rFonts w:ascii="Times" w:hAnsi="Times"/>
          <w:b/>
          <w:lang w:val="es-CO"/>
        </w:rPr>
        <w:t xml:space="preserve">Números primos y números compuestos </w:t>
      </w:r>
    </w:p>
    <w:p w14:paraId="34DB41F0" w14:textId="47C631BD" w:rsidR="006A1D79" w:rsidRDefault="00D740A4" w:rsidP="00081745">
      <w:pPr>
        <w:spacing w:after="0"/>
        <w:rPr>
          <w:rFonts w:ascii="Times New Roman" w:hAnsi="Times New Roman" w:cs="Times New Roman"/>
          <w:color w:val="000000"/>
        </w:rPr>
      </w:pPr>
      <w:r>
        <w:rPr>
          <w:rFonts w:ascii="Times New Roman" w:hAnsi="Times New Roman" w:cs="Times New Roman"/>
          <w:color w:val="000000"/>
        </w:rPr>
        <w:t>Teniendo en cuenta los criterios de divisibilidad es posible clasificar los números en dos categorías: primos y compuestos.</w:t>
      </w:r>
    </w:p>
    <w:p w14:paraId="1730D774" w14:textId="77777777" w:rsidR="00D740A4" w:rsidRDefault="00D740A4" w:rsidP="00081745">
      <w:pPr>
        <w:spacing w:after="0"/>
        <w:rPr>
          <w:rFonts w:ascii="Times New Roman" w:hAnsi="Times New Roman" w:cs="Times New Roman"/>
          <w:color w:val="000000"/>
        </w:rPr>
      </w:pPr>
    </w:p>
    <w:p w14:paraId="196F0D22" w14:textId="60052A31" w:rsidR="00D740A4" w:rsidRDefault="00D740A4" w:rsidP="00081745">
      <w:pPr>
        <w:spacing w:after="0"/>
        <w:rPr>
          <w:rFonts w:ascii="Times New Roman" w:hAnsi="Times New Roman" w:cs="Times New Roman"/>
          <w:color w:val="000000"/>
        </w:rPr>
      </w:pPr>
      <w:r>
        <w:rPr>
          <w:rFonts w:ascii="Times New Roman" w:hAnsi="Times New Roman" w:cs="Times New Roman"/>
          <w:color w:val="000000"/>
        </w:rPr>
        <w:t>Por ejemplo, 5 es un número primo y 6 es un número compuesto</w:t>
      </w:r>
      <w:ins w:id="221" w:author="chris" w:date="2015-08-30T20:18:00Z">
        <w:r w:rsidR="002A5609">
          <w:rPr>
            <w:rFonts w:ascii="Times New Roman" w:hAnsi="Times New Roman" w:cs="Times New Roman"/>
            <w:color w:val="000000"/>
          </w:rPr>
          <w:t>.</w:t>
        </w:r>
      </w:ins>
    </w:p>
    <w:p w14:paraId="5A7D6F13" w14:textId="77777777" w:rsidR="006A1D79" w:rsidRDefault="006A1D79"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D740A4" w:rsidRPr="00D632A2" w14:paraId="484B8A45" w14:textId="77777777" w:rsidTr="007C50DE">
        <w:tc>
          <w:tcPr>
            <w:tcW w:w="9033" w:type="dxa"/>
            <w:gridSpan w:val="2"/>
            <w:shd w:val="clear" w:color="auto" w:fill="0D0D0D" w:themeFill="text1" w:themeFillTint="F2"/>
          </w:tcPr>
          <w:p w14:paraId="6EBF9F34" w14:textId="77777777" w:rsidR="00D740A4" w:rsidRPr="00D632A2" w:rsidRDefault="00D740A4" w:rsidP="007C50D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D740A4" w:rsidRPr="00D632A2" w14:paraId="5C3DC7BA" w14:textId="77777777" w:rsidTr="007C50DE">
        <w:tc>
          <w:tcPr>
            <w:tcW w:w="2518" w:type="dxa"/>
          </w:tcPr>
          <w:p w14:paraId="150466FD" w14:textId="77777777" w:rsidR="00D740A4" w:rsidRPr="00D632A2" w:rsidRDefault="00D740A4" w:rsidP="007C50D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4EFBD4B" w14:textId="486F779A" w:rsidR="00D740A4" w:rsidRPr="00D632A2" w:rsidRDefault="00D740A4" w:rsidP="007C50D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MA_06_04_CO_IMG03</w:t>
            </w:r>
          </w:p>
        </w:tc>
      </w:tr>
      <w:tr w:rsidR="00D740A4" w:rsidRPr="00D632A2" w14:paraId="0BFD20B7" w14:textId="77777777" w:rsidTr="007C50DE">
        <w:tc>
          <w:tcPr>
            <w:tcW w:w="2518" w:type="dxa"/>
          </w:tcPr>
          <w:p w14:paraId="49241079"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798CD00" w14:textId="19E27154" w:rsidR="00D740A4" w:rsidRPr="00D632A2" w:rsidRDefault="00D740A4" w:rsidP="007C50DE">
            <w:pPr>
              <w:rPr>
                <w:rFonts w:ascii="Times New Roman" w:hAnsi="Times New Roman" w:cs="Times New Roman"/>
                <w:color w:val="000000"/>
                <w:lang w:val="es-ES_tradnl"/>
              </w:rPr>
            </w:pPr>
            <w:r>
              <w:rPr>
                <w:rFonts w:ascii="Times New Roman" w:hAnsi="Times New Roman" w:cs="Times New Roman"/>
                <w:color w:val="000000"/>
                <w:lang w:val="es-ES_tradnl"/>
              </w:rPr>
              <w:t>Poner el texto que se deja sobre la imagen</w:t>
            </w:r>
          </w:p>
        </w:tc>
      </w:tr>
      <w:tr w:rsidR="00D740A4" w:rsidRPr="00D632A2" w14:paraId="379F3A26" w14:textId="77777777" w:rsidTr="007C50DE">
        <w:tc>
          <w:tcPr>
            <w:tcW w:w="2518" w:type="dxa"/>
          </w:tcPr>
          <w:p w14:paraId="08DCCA4D"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3F4F9DFE" w14:textId="77777777" w:rsidR="00D740A4" w:rsidRDefault="00D740A4" w:rsidP="007C50DE">
            <w:pPr>
              <w:rPr>
                <w:rFonts w:ascii="Times New Roman" w:hAnsi="Times New Roman" w:cs="Times New Roman"/>
                <w:color w:val="000000"/>
                <w:lang w:val="es-ES_tradnl"/>
              </w:rPr>
            </w:pPr>
          </w:p>
          <w:p w14:paraId="6C6D023F" w14:textId="1F22689A" w:rsidR="00D740A4" w:rsidRPr="00825E87" w:rsidRDefault="00825E87" w:rsidP="007C50DE">
            <w:pPr>
              <w:rPr>
                <w:rFonts w:ascii="Times New Roman" w:hAnsi="Times New Roman" w:cs="Times New Roman"/>
                <w:lang w:val="es-ES_tradnl"/>
              </w:rPr>
            </w:pPr>
            <w:r w:rsidRPr="00825E87">
              <w:rPr>
                <w:rFonts w:ascii="Arial" w:hAnsi="Arial" w:cs="Arial"/>
                <w:lang w:val="en-US"/>
              </w:rPr>
              <w:t>221581525</w:t>
            </w:r>
          </w:p>
          <w:p w14:paraId="2CFC1716" w14:textId="77777777" w:rsidR="00D740A4" w:rsidRDefault="00D740A4" w:rsidP="007C50DE">
            <w:pPr>
              <w:rPr>
                <w:rFonts w:ascii="Times New Roman" w:hAnsi="Times New Roman" w:cs="Times New Roman"/>
                <w:color w:val="000000"/>
                <w:lang w:val="es-ES_tradnl"/>
              </w:rPr>
            </w:pPr>
          </w:p>
          <w:p w14:paraId="5E0E658E" w14:textId="77777777" w:rsidR="00D740A4" w:rsidRDefault="00D740A4" w:rsidP="007C50DE">
            <w:pPr>
              <w:rPr>
                <w:rFonts w:ascii="Times New Roman" w:hAnsi="Times New Roman" w:cs="Times New Roman"/>
                <w:color w:val="000000"/>
                <w:lang w:val="es-ES_tradnl"/>
              </w:rPr>
            </w:pPr>
          </w:p>
          <w:p w14:paraId="695AEC20" w14:textId="77777777" w:rsidR="00D740A4" w:rsidRDefault="00D740A4" w:rsidP="007C50DE">
            <w:pPr>
              <w:rPr>
                <w:rFonts w:ascii="Times New Roman" w:hAnsi="Times New Roman" w:cs="Times New Roman"/>
                <w:color w:val="000000"/>
                <w:lang w:val="es-ES_tradnl"/>
              </w:rPr>
            </w:pPr>
          </w:p>
          <w:p w14:paraId="602164E9" w14:textId="77777777" w:rsidR="00D740A4" w:rsidRDefault="00D740A4" w:rsidP="007C50DE">
            <w:pPr>
              <w:rPr>
                <w:rFonts w:ascii="Times New Roman" w:hAnsi="Times New Roman" w:cs="Times New Roman"/>
                <w:color w:val="000000"/>
                <w:lang w:val="es-ES_tradnl"/>
              </w:rPr>
            </w:pPr>
          </w:p>
          <w:p w14:paraId="7C291DF3" w14:textId="77777777" w:rsidR="00D740A4" w:rsidRDefault="00D740A4" w:rsidP="007C50DE">
            <w:pPr>
              <w:rPr>
                <w:rFonts w:ascii="Times New Roman" w:hAnsi="Times New Roman" w:cs="Times New Roman"/>
                <w:color w:val="000000"/>
                <w:lang w:val="es-ES_tradnl"/>
              </w:rPr>
            </w:pPr>
          </w:p>
          <w:p w14:paraId="0504F975" w14:textId="77777777" w:rsidR="00D740A4" w:rsidRDefault="00D740A4" w:rsidP="007C50DE">
            <w:pPr>
              <w:rPr>
                <w:rFonts w:ascii="Times New Roman" w:hAnsi="Times New Roman" w:cs="Times New Roman"/>
                <w:color w:val="000000"/>
                <w:lang w:val="es-ES_tradnl"/>
              </w:rPr>
            </w:pPr>
          </w:p>
          <w:p w14:paraId="2AE2BADF" w14:textId="77777777" w:rsidR="00D740A4" w:rsidRDefault="00D740A4" w:rsidP="007C50DE">
            <w:pPr>
              <w:rPr>
                <w:rFonts w:ascii="Times New Roman" w:hAnsi="Times New Roman" w:cs="Times New Roman"/>
                <w:color w:val="000000"/>
                <w:lang w:val="es-ES_tradnl"/>
              </w:rPr>
            </w:pPr>
          </w:p>
          <w:p w14:paraId="5727CDC9" w14:textId="77777777" w:rsidR="00D740A4" w:rsidRDefault="00D740A4" w:rsidP="007C50DE">
            <w:pPr>
              <w:rPr>
                <w:rFonts w:ascii="Times New Roman" w:hAnsi="Times New Roman" w:cs="Times New Roman"/>
                <w:color w:val="000000"/>
                <w:lang w:val="es-ES_tradnl"/>
              </w:rPr>
            </w:pPr>
          </w:p>
          <w:p w14:paraId="2D0E6A84" w14:textId="77777777" w:rsidR="00D740A4" w:rsidRDefault="00D740A4" w:rsidP="007C50DE">
            <w:pPr>
              <w:rPr>
                <w:rFonts w:ascii="Times New Roman" w:hAnsi="Times New Roman" w:cs="Times New Roman"/>
                <w:color w:val="000000"/>
                <w:lang w:val="es-ES_tradnl"/>
              </w:rPr>
            </w:pPr>
          </w:p>
          <w:p w14:paraId="1D192345" w14:textId="7194B7D9" w:rsidR="00D740A4" w:rsidRDefault="00D740A4" w:rsidP="007C50DE">
            <w:pPr>
              <w:rPr>
                <w:rFonts w:ascii="Times New Roman" w:hAnsi="Times New Roman" w:cs="Times New Roman"/>
                <w:color w:val="000000"/>
                <w:lang w:val="es-ES_tradnl"/>
              </w:rPr>
            </w:pPr>
            <w:r>
              <w:rPr>
                <w:rFonts w:ascii="Times New Roman" w:hAnsi="Times New Roman" w:cs="Times New Roman"/>
                <w:noProof/>
                <w:color w:val="000000"/>
                <w:lang w:val="en-US"/>
              </w:rPr>
              <mc:AlternateContent>
                <mc:Choice Requires="wps">
                  <w:drawing>
                    <wp:anchor distT="0" distB="0" distL="114300" distR="114300" simplePos="0" relativeHeight="251659264" behindDoc="0" locked="0" layoutInCell="1" allowOverlap="1" wp14:anchorId="59FBD92F" wp14:editId="308E0507">
                      <wp:simplePos x="0" y="0"/>
                      <wp:positionH relativeFrom="column">
                        <wp:posOffset>687070</wp:posOffset>
                      </wp:positionH>
                      <wp:positionV relativeFrom="paragraph">
                        <wp:posOffset>61595</wp:posOffset>
                      </wp:positionV>
                      <wp:extent cx="2514600" cy="1143000"/>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2514600" cy="1143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0FD8D6A" w14:textId="09EB3D12" w:rsidR="00743862" w:rsidRPr="00D740A4" w:rsidRDefault="00743862">
                                  <w:pPr>
                                    <w:rPr>
                                      <w:b/>
                                    </w:rPr>
                                  </w:pPr>
                                  <w:r w:rsidRPr="00D740A4">
                                    <w:rPr>
                                      <w:b/>
                                    </w:rPr>
                                    <w:t>D</w:t>
                                  </w:r>
                                  <w:r w:rsidRPr="00D740A4">
                                    <w:rPr>
                                      <w:b/>
                                      <w:vertAlign w:val="subscript"/>
                                    </w:rPr>
                                    <w:t>5</w:t>
                                  </w:r>
                                  <w:r w:rsidRPr="00D740A4">
                                    <w:rPr>
                                      <w:b/>
                                    </w:rPr>
                                    <w:t>={1, 5}</w:t>
                                  </w:r>
                                  <w:r w:rsidRPr="00D740A4">
                                    <w:rPr>
                                      <w:b/>
                                    </w:rPr>
                                    <w:tab/>
                                  </w:r>
                                  <w:r w:rsidRPr="00D740A4">
                                    <w:rPr>
                                      <w:b/>
                                    </w:rPr>
                                    <w:tab/>
                                    <w:t>Primo</w:t>
                                  </w:r>
                                </w:p>
                                <w:p w14:paraId="0301101F" w14:textId="20928CD8" w:rsidR="00743862" w:rsidRPr="00D740A4" w:rsidRDefault="00743862">
                                  <w:pPr>
                                    <w:rPr>
                                      <w:b/>
                                    </w:rPr>
                                  </w:pPr>
                                  <w:r w:rsidRPr="00D740A4">
                                    <w:rPr>
                                      <w:b/>
                                    </w:rPr>
                                    <w:t>D</w:t>
                                  </w:r>
                                  <w:r w:rsidRPr="00D740A4">
                                    <w:rPr>
                                      <w:b/>
                                      <w:vertAlign w:val="subscript"/>
                                    </w:rPr>
                                    <w:t>6</w:t>
                                  </w:r>
                                  <w:r w:rsidRPr="00D740A4">
                                    <w:rPr>
                                      <w:b/>
                                    </w:rPr>
                                    <w:t>={1, 2, 3, 6}</w:t>
                                  </w:r>
                                  <w:r w:rsidRPr="00D740A4">
                                    <w:rPr>
                                      <w:b/>
                                    </w:rPr>
                                    <w:tab/>
                                    <w:t>Compuesto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27" o:spid="_x0000_s1045" type="#_x0000_t202" style="position:absolute;margin-left:54.1pt;margin-top:4.85pt;width:198pt;height:9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" filled="f" stroked="f">
                      <v:textbox>
                        <w:txbxContent>
                          <w:p w14:paraId="20FD8D6A" w14:textId="09EB3D12" w:rsidR="00743862" w:rsidRPr="00D740A4" w:rsidRDefault="00743862">
                            <w:pPr>
                              <w:rPr>
                                <w:b/>
                              </w:rPr>
                            </w:pPr>
                            <w:r w:rsidRPr="00D740A4">
                              <w:rPr>
                                <w:b/>
                              </w:rPr>
                              <w:t>D</w:t>
                            </w:r>
                            <w:r w:rsidRPr="00D740A4">
                              <w:rPr>
                                <w:b/>
                                <w:vertAlign w:val="subscript"/>
                              </w:rPr>
                              <w:t>5</w:t>
                            </w:r>
                            <w:r w:rsidRPr="00D740A4">
                              <w:rPr>
                                <w:b/>
                              </w:rPr>
                              <w:t>={1, 5}</w:t>
                            </w:r>
                            <w:r w:rsidRPr="00D740A4">
                              <w:rPr>
                                <w:b/>
                              </w:rPr>
                              <w:tab/>
                            </w:r>
                            <w:r w:rsidRPr="00D740A4">
                              <w:rPr>
                                <w:b/>
                              </w:rPr>
                              <w:tab/>
                              <w:t>Primo</w:t>
                            </w:r>
                          </w:p>
                          <w:p w14:paraId="0301101F" w14:textId="20928CD8" w:rsidR="00743862" w:rsidRPr="00D740A4" w:rsidRDefault="00743862">
                            <w:pPr>
                              <w:rPr>
                                <w:b/>
                              </w:rPr>
                            </w:pPr>
                            <w:r w:rsidRPr="00D740A4">
                              <w:rPr>
                                <w:b/>
                              </w:rPr>
                              <w:t>D</w:t>
                            </w:r>
                            <w:r w:rsidRPr="00D740A4">
                              <w:rPr>
                                <w:b/>
                                <w:vertAlign w:val="subscript"/>
                              </w:rPr>
                              <w:t>6</w:t>
                            </w:r>
                            <w:r w:rsidRPr="00D740A4">
                              <w:rPr>
                                <w:b/>
                              </w:rPr>
                              <w:t>={1, 2, 3, 6}</w:t>
                            </w:r>
                            <w:r w:rsidRPr="00D740A4">
                              <w:rPr>
                                <w:b/>
                              </w:rPr>
                              <w:tab/>
                              <w:t>Compuesto</w:t>
                            </w:r>
                          </w:p>
                        </w:txbxContent>
                      </v:textbox>
                      <w10:wrap type="square"/>
                    </v:shape>
                  </w:pict>
                </mc:Fallback>
              </mc:AlternateContent>
            </w:r>
          </w:p>
          <w:p w14:paraId="686AD552" w14:textId="5BBCB5BB" w:rsidR="00D740A4" w:rsidRDefault="00D740A4" w:rsidP="007C50DE">
            <w:pPr>
              <w:rPr>
                <w:rFonts w:ascii="Times New Roman" w:hAnsi="Times New Roman" w:cs="Times New Roman"/>
                <w:color w:val="000000"/>
                <w:lang w:val="es-ES_tradnl"/>
              </w:rPr>
            </w:pPr>
          </w:p>
          <w:p w14:paraId="6586A106" w14:textId="77777777" w:rsidR="00D740A4" w:rsidRDefault="00D740A4" w:rsidP="007C50DE">
            <w:pPr>
              <w:rPr>
                <w:rFonts w:ascii="Times New Roman" w:hAnsi="Times New Roman" w:cs="Times New Roman"/>
                <w:color w:val="000000"/>
                <w:lang w:val="es-ES_tradnl"/>
              </w:rPr>
            </w:pPr>
          </w:p>
          <w:p w14:paraId="78DC5524" w14:textId="77777777" w:rsidR="00D740A4" w:rsidRDefault="00D740A4" w:rsidP="007C50DE">
            <w:pPr>
              <w:rPr>
                <w:rFonts w:ascii="Times New Roman" w:hAnsi="Times New Roman" w:cs="Times New Roman"/>
                <w:color w:val="000000"/>
                <w:lang w:val="es-ES_tradnl"/>
              </w:rPr>
            </w:pPr>
          </w:p>
          <w:p w14:paraId="37BB50D9" w14:textId="26DAF070" w:rsidR="00D740A4" w:rsidRDefault="00D740A4" w:rsidP="007C50DE">
            <w:pPr>
              <w:rPr>
                <w:rFonts w:ascii="Times New Roman" w:hAnsi="Times New Roman" w:cs="Times New Roman"/>
                <w:color w:val="000000"/>
                <w:lang w:val="es-ES_tradnl"/>
              </w:rPr>
            </w:pPr>
          </w:p>
          <w:p w14:paraId="28195798" w14:textId="3E5CD405" w:rsidR="00D740A4" w:rsidRDefault="00D740A4" w:rsidP="007C50DE">
            <w:pPr>
              <w:rPr>
                <w:rFonts w:ascii="Times New Roman" w:hAnsi="Times New Roman" w:cs="Times New Roman"/>
                <w:color w:val="000000"/>
                <w:lang w:val="es-ES_tradnl"/>
              </w:rPr>
            </w:pPr>
            <w:r>
              <w:rPr>
                <w:rFonts w:ascii="Helvetica" w:hAnsi="Helvetica" w:cs="Helvetica"/>
                <w:noProof/>
                <w:lang w:val="en-US"/>
              </w:rPr>
              <w:lastRenderedPageBreak/>
              <w:drawing>
                <wp:anchor distT="0" distB="0" distL="114300" distR="114300" simplePos="0" relativeHeight="251658240" behindDoc="0" locked="0" layoutInCell="1" allowOverlap="1" wp14:anchorId="253D2C1B" wp14:editId="5363A519">
                  <wp:simplePos x="0" y="0"/>
                  <wp:positionH relativeFrom="column">
                    <wp:posOffset>458470</wp:posOffset>
                  </wp:positionH>
                  <wp:positionV relativeFrom="paragraph">
                    <wp:posOffset>104775</wp:posOffset>
                  </wp:positionV>
                  <wp:extent cx="2903855" cy="2446655"/>
                  <wp:effectExtent l="0" t="0" r="0" b="0"/>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03855" cy="244665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6F4235FC" w14:textId="77777777" w:rsidR="00D740A4" w:rsidRDefault="00D740A4" w:rsidP="007C50DE">
            <w:pPr>
              <w:rPr>
                <w:rFonts w:ascii="Times New Roman" w:hAnsi="Times New Roman" w:cs="Times New Roman"/>
                <w:color w:val="000000"/>
                <w:lang w:val="es-ES_tradnl"/>
              </w:rPr>
            </w:pPr>
          </w:p>
          <w:p w14:paraId="5A1E0798" w14:textId="77777777" w:rsidR="00D740A4" w:rsidRDefault="00D740A4" w:rsidP="007C50DE">
            <w:pPr>
              <w:rPr>
                <w:rFonts w:ascii="Times New Roman" w:hAnsi="Times New Roman" w:cs="Times New Roman"/>
                <w:color w:val="000000"/>
                <w:lang w:val="es-ES_tradnl"/>
              </w:rPr>
            </w:pPr>
          </w:p>
          <w:p w14:paraId="4D164695" w14:textId="755A0403" w:rsidR="00D740A4" w:rsidRDefault="00D740A4" w:rsidP="007C50DE">
            <w:pPr>
              <w:rPr>
                <w:rFonts w:ascii="Times New Roman" w:hAnsi="Times New Roman" w:cs="Times New Roman"/>
                <w:color w:val="000000"/>
                <w:lang w:val="es-ES_tradnl"/>
              </w:rPr>
            </w:pPr>
          </w:p>
          <w:p w14:paraId="41463C63" w14:textId="77777777" w:rsidR="00D740A4" w:rsidRDefault="00D740A4" w:rsidP="007C50DE">
            <w:pPr>
              <w:rPr>
                <w:rFonts w:ascii="Times New Roman" w:hAnsi="Times New Roman" w:cs="Times New Roman"/>
                <w:color w:val="000000"/>
                <w:lang w:val="es-ES_tradnl"/>
              </w:rPr>
            </w:pPr>
          </w:p>
          <w:p w14:paraId="3E878A6A" w14:textId="77777777" w:rsidR="00D740A4" w:rsidRDefault="00D740A4" w:rsidP="007C50DE">
            <w:pPr>
              <w:rPr>
                <w:rFonts w:ascii="Times New Roman" w:hAnsi="Times New Roman" w:cs="Times New Roman"/>
                <w:color w:val="000000"/>
                <w:lang w:val="es-ES_tradnl"/>
              </w:rPr>
            </w:pPr>
          </w:p>
          <w:p w14:paraId="70D5E649" w14:textId="77777777" w:rsidR="00D740A4" w:rsidRDefault="00D740A4" w:rsidP="007C50DE">
            <w:pPr>
              <w:rPr>
                <w:rFonts w:ascii="Times New Roman" w:hAnsi="Times New Roman" w:cs="Times New Roman"/>
                <w:color w:val="000000"/>
                <w:lang w:val="es-ES_tradnl"/>
              </w:rPr>
            </w:pPr>
          </w:p>
          <w:p w14:paraId="58F0804B" w14:textId="35AC9389" w:rsidR="00D740A4" w:rsidRDefault="00D740A4" w:rsidP="007C50DE">
            <w:pPr>
              <w:rPr>
                <w:rFonts w:ascii="Times New Roman" w:hAnsi="Times New Roman" w:cs="Times New Roman"/>
                <w:color w:val="000000"/>
                <w:lang w:val="es-ES_tradnl"/>
              </w:rPr>
            </w:pPr>
          </w:p>
          <w:p w14:paraId="1D76AE2A" w14:textId="77777777" w:rsidR="00D740A4" w:rsidRDefault="00D740A4" w:rsidP="007C50DE">
            <w:pPr>
              <w:rPr>
                <w:rFonts w:ascii="Times New Roman" w:hAnsi="Times New Roman" w:cs="Times New Roman"/>
                <w:color w:val="000000"/>
                <w:lang w:val="es-ES_tradnl"/>
              </w:rPr>
            </w:pPr>
          </w:p>
          <w:p w14:paraId="6D0450D4" w14:textId="77777777" w:rsidR="00D740A4" w:rsidRDefault="00D740A4" w:rsidP="007C50DE">
            <w:pPr>
              <w:rPr>
                <w:rFonts w:ascii="Times New Roman" w:hAnsi="Times New Roman" w:cs="Times New Roman"/>
                <w:color w:val="000000"/>
                <w:lang w:val="es-ES_tradnl"/>
              </w:rPr>
            </w:pPr>
          </w:p>
          <w:p w14:paraId="599DD178" w14:textId="77777777" w:rsidR="00D740A4" w:rsidRDefault="00D740A4" w:rsidP="007C50DE">
            <w:pPr>
              <w:rPr>
                <w:rFonts w:ascii="Times New Roman" w:hAnsi="Times New Roman" w:cs="Times New Roman"/>
                <w:color w:val="000000"/>
                <w:lang w:val="es-ES_tradnl"/>
              </w:rPr>
            </w:pPr>
          </w:p>
          <w:p w14:paraId="6A9E9F56" w14:textId="77777777" w:rsidR="00D740A4" w:rsidRDefault="00D740A4" w:rsidP="007C50DE">
            <w:pPr>
              <w:rPr>
                <w:rFonts w:ascii="Times New Roman" w:hAnsi="Times New Roman" w:cs="Times New Roman"/>
                <w:color w:val="000000"/>
                <w:lang w:val="es-ES_tradnl"/>
              </w:rPr>
            </w:pPr>
          </w:p>
          <w:p w14:paraId="506EF547" w14:textId="77777777" w:rsidR="00D740A4" w:rsidRDefault="00D740A4" w:rsidP="007C50DE">
            <w:pPr>
              <w:rPr>
                <w:rFonts w:ascii="Times New Roman" w:hAnsi="Times New Roman" w:cs="Times New Roman"/>
                <w:color w:val="000000"/>
                <w:lang w:val="es-ES_tradnl"/>
              </w:rPr>
            </w:pPr>
          </w:p>
          <w:p w14:paraId="4BC48453" w14:textId="77777777" w:rsidR="00D740A4" w:rsidRDefault="00D740A4" w:rsidP="007C50DE">
            <w:pPr>
              <w:rPr>
                <w:rFonts w:ascii="Times New Roman" w:hAnsi="Times New Roman" w:cs="Times New Roman"/>
                <w:color w:val="000000"/>
                <w:lang w:val="es-ES_tradnl"/>
              </w:rPr>
            </w:pPr>
          </w:p>
          <w:p w14:paraId="4D1554B2" w14:textId="77777777" w:rsidR="00D740A4" w:rsidRDefault="00D740A4" w:rsidP="007C50DE">
            <w:pPr>
              <w:rPr>
                <w:rFonts w:ascii="Times New Roman" w:hAnsi="Times New Roman" w:cs="Times New Roman"/>
                <w:color w:val="000000"/>
                <w:lang w:val="es-ES_tradnl"/>
              </w:rPr>
            </w:pPr>
          </w:p>
          <w:p w14:paraId="194999D5" w14:textId="77777777" w:rsidR="00D740A4" w:rsidRPr="00D632A2" w:rsidRDefault="00D740A4" w:rsidP="007C50DE">
            <w:pPr>
              <w:rPr>
                <w:rFonts w:ascii="Times New Roman" w:hAnsi="Times New Roman" w:cs="Times New Roman"/>
                <w:color w:val="000000"/>
                <w:lang w:val="es-ES_tradnl"/>
              </w:rPr>
            </w:pPr>
          </w:p>
        </w:tc>
      </w:tr>
      <w:tr w:rsidR="00D740A4" w:rsidRPr="00D632A2" w14:paraId="6357A7FC" w14:textId="77777777" w:rsidTr="007C50DE">
        <w:tc>
          <w:tcPr>
            <w:tcW w:w="2518" w:type="dxa"/>
          </w:tcPr>
          <w:p w14:paraId="72869F5D"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Pie de imagen</w:t>
            </w:r>
          </w:p>
        </w:tc>
        <w:tc>
          <w:tcPr>
            <w:tcW w:w="6515" w:type="dxa"/>
          </w:tcPr>
          <w:p w14:paraId="319CB1A4" w14:textId="77777777" w:rsidR="00D740A4" w:rsidRPr="00D632A2" w:rsidRDefault="00D740A4" w:rsidP="007C50DE">
            <w:pPr>
              <w:rPr>
                <w:rFonts w:ascii="Times New Roman" w:hAnsi="Times New Roman" w:cs="Times New Roman"/>
                <w:color w:val="000000"/>
                <w:lang w:val="es-ES_tradnl"/>
              </w:rPr>
            </w:pPr>
          </w:p>
        </w:tc>
      </w:tr>
      <w:tr w:rsidR="00D740A4" w:rsidRPr="00D632A2" w14:paraId="4F6365CF" w14:textId="77777777" w:rsidTr="007C50DE">
        <w:tc>
          <w:tcPr>
            <w:tcW w:w="2518" w:type="dxa"/>
          </w:tcPr>
          <w:p w14:paraId="34D44C5C" w14:textId="77777777" w:rsidR="00D740A4" w:rsidRPr="00D632A2" w:rsidRDefault="00D740A4" w:rsidP="007C50D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4F8228C8" w14:textId="77777777" w:rsidR="00D740A4" w:rsidRPr="00D632A2" w:rsidRDefault="00D740A4" w:rsidP="007C50DE">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191B1268" w14:textId="77777777" w:rsidR="006A1D79" w:rsidRDefault="006A1D79" w:rsidP="00081745">
      <w:pPr>
        <w:spacing w:after="0"/>
        <w:rPr>
          <w:rFonts w:ascii="Times New Roman" w:hAnsi="Times New Roman" w:cs="Times New Roman"/>
          <w:color w:val="000000"/>
        </w:rPr>
      </w:pPr>
    </w:p>
    <w:p w14:paraId="24533CAE" w14:textId="77777777" w:rsidR="007C50DE" w:rsidRDefault="007C50DE" w:rsidP="007C50DE">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4.1 Números primos</w:t>
      </w:r>
    </w:p>
    <w:p w14:paraId="3E9DE5D7" w14:textId="4130864C" w:rsidR="006A1D79" w:rsidRDefault="007C50DE" w:rsidP="00081745">
      <w:pPr>
        <w:spacing w:after="0"/>
        <w:rPr>
          <w:rFonts w:ascii="Times New Roman" w:hAnsi="Times New Roman" w:cs="Times New Roman"/>
          <w:color w:val="000000"/>
        </w:rPr>
      </w:pPr>
      <w:r>
        <w:rPr>
          <w:rFonts w:ascii="Times New Roman" w:hAnsi="Times New Roman" w:cs="Times New Roman"/>
          <w:color w:val="000000"/>
        </w:rPr>
        <w:t>Se dice que un número natural es primo</w:t>
      </w:r>
      <w:ins w:id="222" w:author="chris" w:date="2015-08-30T20:19:00Z">
        <w:r w:rsidR="002A5609">
          <w:rPr>
            <w:rFonts w:ascii="Times New Roman" w:hAnsi="Times New Roman" w:cs="Times New Roman"/>
            <w:color w:val="000000"/>
          </w:rPr>
          <w:t>,</w:t>
        </w:r>
      </w:ins>
      <w:r>
        <w:rPr>
          <w:rFonts w:ascii="Times New Roman" w:hAnsi="Times New Roman" w:cs="Times New Roman"/>
          <w:color w:val="000000"/>
        </w:rPr>
        <w:t xml:space="preserve"> si tiene exactamente dos divisores: el 1 y el mismo número.</w:t>
      </w:r>
    </w:p>
    <w:tbl>
      <w:tblPr>
        <w:tblStyle w:val="TableGrid"/>
        <w:tblW w:w="0" w:type="auto"/>
        <w:tblLook w:val="04A0" w:firstRow="1" w:lastRow="0" w:firstColumn="1" w:lastColumn="0" w:noHBand="0" w:noVBand="1"/>
      </w:tblPr>
      <w:tblGrid>
        <w:gridCol w:w="2518"/>
        <w:gridCol w:w="6515"/>
      </w:tblGrid>
      <w:tr w:rsidR="00825E87" w:rsidRPr="00D632A2" w14:paraId="2CB72B62" w14:textId="77777777" w:rsidTr="00CF6ECE">
        <w:tc>
          <w:tcPr>
            <w:tcW w:w="9033" w:type="dxa"/>
            <w:gridSpan w:val="2"/>
            <w:shd w:val="clear" w:color="auto" w:fill="0D0D0D" w:themeFill="text1" w:themeFillTint="F2"/>
          </w:tcPr>
          <w:p w14:paraId="03CB6390" w14:textId="77777777" w:rsidR="00825E87" w:rsidRPr="00D632A2" w:rsidRDefault="00825E87" w:rsidP="00CF6EC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825E87" w:rsidRPr="00D632A2" w14:paraId="41182107" w14:textId="77777777" w:rsidTr="00CF6ECE">
        <w:tc>
          <w:tcPr>
            <w:tcW w:w="2518" w:type="dxa"/>
          </w:tcPr>
          <w:p w14:paraId="0A081E8E" w14:textId="77777777" w:rsidR="00825E87" w:rsidRPr="00D632A2" w:rsidRDefault="00825E87"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488D9CA" w14:textId="123D5A3B" w:rsidR="00825E87" w:rsidRPr="00D632A2" w:rsidRDefault="00825E87" w:rsidP="00CF6EC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MA_06_04_CO_IMG04</w:t>
            </w:r>
          </w:p>
        </w:tc>
      </w:tr>
      <w:tr w:rsidR="00825E87" w:rsidRPr="00D632A2" w14:paraId="6BF64BDB" w14:textId="77777777" w:rsidTr="00CF6ECE">
        <w:tc>
          <w:tcPr>
            <w:tcW w:w="2518" w:type="dxa"/>
          </w:tcPr>
          <w:p w14:paraId="55B7F31E" w14:textId="77777777"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CF69D1E" w14:textId="77777777" w:rsidR="00825E87" w:rsidRPr="00D632A2" w:rsidRDefault="00825E87" w:rsidP="00CF6ECE">
            <w:pPr>
              <w:rPr>
                <w:rFonts w:ascii="Times New Roman" w:hAnsi="Times New Roman" w:cs="Times New Roman"/>
                <w:color w:val="000000"/>
                <w:lang w:val="es-ES_tradnl"/>
              </w:rPr>
            </w:pPr>
          </w:p>
        </w:tc>
      </w:tr>
      <w:tr w:rsidR="00825E87" w:rsidRPr="00D632A2" w14:paraId="161A10D4" w14:textId="77777777" w:rsidTr="00CF6ECE">
        <w:tc>
          <w:tcPr>
            <w:tcW w:w="2518" w:type="dxa"/>
          </w:tcPr>
          <w:p w14:paraId="62C90718" w14:textId="377A614E"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1558C5B5" w14:textId="6CF3C3CD" w:rsidR="00825E87" w:rsidRDefault="00825E87" w:rsidP="00CF6ECE">
            <w:pPr>
              <w:rPr>
                <w:rFonts w:ascii="Times New Roman" w:hAnsi="Times New Roman" w:cs="Times New Roman"/>
                <w:color w:val="000000"/>
                <w:lang w:val="es-ES_tradnl"/>
              </w:rPr>
            </w:pPr>
            <w:r>
              <w:rPr>
                <w:rFonts w:ascii="Times New Roman" w:hAnsi="Times New Roman" w:cs="Times New Roman"/>
                <w:b/>
                <w:noProof/>
                <w:color w:val="000000"/>
                <w:sz w:val="18"/>
                <w:szCs w:val="18"/>
                <w:lang w:val="en-US"/>
              </w:rPr>
              <mc:AlternateContent>
                <mc:Choice Requires="wpg">
                  <w:drawing>
                    <wp:anchor distT="0" distB="0" distL="114300" distR="114300" simplePos="0" relativeHeight="251664384" behindDoc="0" locked="0" layoutInCell="1" allowOverlap="1" wp14:anchorId="2EE635FF" wp14:editId="30C19BD5">
                      <wp:simplePos x="0" y="0"/>
                      <wp:positionH relativeFrom="column">
                        <wp:posOffset>229870</wp:posOffset>
                      </wp:positionH>
                      <wp:positionV relativeFrom="paragraph">
                        <wp:posOffset>99695</wp:posOffset>
                      </wp:positionV>
                      <wp:extent cx="1502410" cy="914400"/>
                      <wp:effectExtent l="50800" t="25400" r="46990" b="431800"/>
                      <wp:wrapThrough wrapText="bothSides">
                        <wp:wrapPolygon edited="0">
                          <wp:start x="365" y="-600"/>
                          <wp:lineTo x="-730" y="0"/>
                          <wp:lineTo x="-730" y="22200"/>
                          <wp:lineTo x="16798" y="28800"/>
                          <wp:lineTo x="18624" y="31200"/>
                          <wp:lineTo x="20450" y="31200"/>
                          <wp:lineTo x="21910" y="19200"/>
                          <wp:lineTo x="21910" y="9600"/>
                          <wp:lineTo x="21180" y="1800"/>
                          <wp:lineTo x="20815" y="-600"/>
                          <wp:lineTo x="365" y="-600"/>
                        </wp:wrapPolygon>
                      </wp:wrapThrough>
                      <wp:docPr id="32" name="Group 32"/>
                      <wp:cNvGraphicFramePr/>
                      <a:graphic xmlns:a="http://schemas.openxmlformats.org/drawingml/2006/main">
                        <a:graphicData uri="http://schemas.microsoft.com/office/word/2010/wordprocessingGroup">
                          <wpg:wgp>
                            <wpg:cNvGrpSpPr/>
                            <wpg:grpSpPr>
                              <a:xfrm>
                                <a:off x="0" y="0"/>
                                <a:ext cx="1502410" cy="914400"/>
                                <a:chOff x="4847590" y="0"/>
                                <a:chExt cx="1502410" cy="914400"/>
                              </a:xfrm>
                            </wpg:grpSpPr>
                            <wps:wsp>
                              <wps:cNvPr id="30" name="Rounded Rectangular Callout 30"/>
                              <wps:cNvSpPr/>
                              <wps:spPr>
                                <a:xfrm>
                                  <a:off x="4847590" y="0"/>
                                  <a:ext cx="1484630" cy="914400"/>
                                </a:xfrm>
                                <a:prstGeom prst="wedgeRoundRectCallout">
                                  <a:avLst>
                                    <a:gd name="adj1" fmla="val 43056"/>
                                    <a:gd name="adj2" fmla="val 86111"/>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368AA236" w14:textId="77777777" w:rsidR="00743862" w:rsidRDefault="00743862" w:rsidP="00825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1" name="Text Box 31"/>
                              <wps:cNvSpPr txBox="1"/>
                              <wps:spPr>
                                <a:xfrm>
                                  <a:off x="4978400" y="142240"/>
                                  <a:ext cx="13716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3676905F" w14:textId="11C8A056" w:rsidR="00743862" w:rsidRDefault="00743862" w:rsidP="00825E87">
                                    <w:pPr>
                                      <w:jc w:val="center"/>
                                    </w:pPr>
                                    <w:r>
                                      <w:t>¿El 1 y el 0 son primos?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id="Group 32" o:spid="_x0000_s1046" style="position:absolute;margin-left:18.1pt;margin-top:7.85pt;width:118.3pt;height:1in;z-index:251664384;mso-width-relative:margin" coordorigin="4847590" coordsize="1502410,9144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">
                      <v:shapetype id="_x0000_t62" coordsize="21600,21600" o:spt="62" adj="1350,25920" path="m3600,0qx0,3600l0@8@12@24,0@9,,18000qy3600,21600l@6,21600@15@27@7,21600,18000,21600qx21600,18000l21600@9@18@30,21600@8,21600,3600qy18000,0l@7,0@21@33@6,0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textboxrect="791,791,20809,20809"/>
                        <v:handles>
                          <v:h position="#0,#1"/>
                        </v:handles>
                      </v:shapetype>
                      <v:shape id="Rounded Rectangular Callout 30" o:spid="_x0000_s1047" type="#_x0000_t62" style="position:absolute;left:4847590;width:1484630;height:9144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Nw9rSwwAA&#10;ANsAAAAPAAAAZHJzL2Rvd25yZXYueG1sRE/LasJAFN0L/YfhFroRM0lTRKKjFG2guxofdHubuSax&#10;mTtpZqrp33cWgsvDeS9Wg2nFhXrXWFaQRDEI4tLqhisFh30+mYFwHllja5kU/JGD1fJhtMBM2ysX&#10;dNn5SoQQdhkqqL3vMildWZNBF9mOOHAn2xv0AfaV1D1eQ7hp5XMcT6XBhkNDjR2tayq/d79GwVh+&#10;FZ8vP9uPIu+O+dsp3Wxdclbq6XF4nYPwNPi7+OZ+1wrSsD58CT9ALv8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Nw9rSwwAAANsAAAAPAAAAAAAAAAAAAAAAAJcCAABkcnMvZG93&#10;bnJldi54bWxQSwUGAAAAAAQABAD1AAAAhwMAAAAA&#10;" adj="20100,29400" fillcolor="#4f81bd [3204]" strokecolor="#4579b8 [3044]">
                        <v:fill color2="#a7bfde [1620]" rotate="t" type="gradient">
                          <o:fill v:ext="view" type="gradientUnscaled"/>
                        </v:fill>
                        <v:shadow on="t" opacity="22937f" mv:blur="40000f" origin=",.5" offset="0,23000emu"/>
                        <v:textbox>
                          <w:txbxContent>
                            <w:p w14:paraId="368AA236" w14:textId="77777777" w:rsidR="00743862" w:rsidRDefault="00743862" w:rsidP="00825E87">
                              <w:pPr>
                                <w:jc w:val="center"/>
                              </w:pPr>
                            </w:p>
                          </w:txbxContent>
                        </v:textbox>
                      </v:shape>
                      <v:shape id="Text Box 31" o:spid="_x0000_s1048" type="#_x0000_t202" style="position:absolute;left:4978400;top:142240;width:1371600;height:685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4eSwCwgAA&#10;ANsAAAAPAAAAZHJzL2Rvd25yZXYueG1sRI9Pi8IwFMTvgt8hPMHbmqiraDWKKAt7WvEveHs0z7bY&#10;vJQma7vffrOw4HGYmd8wy3VrS/Gk2heONQwHCgRx6kzBmYbz6eNtBsIHZIOlY9LwQx7Wq25niYlx&#10;DR/oeQyZiBD2CWrIQ6gSKX2ak0U/cBVx9O6uthiirDNpamwi3JZypNRUWiw4LuRY0Tan9HH8thou&#10;X/fb9V3ts52dVI1rlWQ7l1r3e+1mASJQG17h//an0TAewt+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h5LALCAAAA2wAAAA8AAAAAAAAAAAAAAAAAlwIAAGRycy9kb3du&#10;cmV2LnhtbFBLBQYAAAAABAAEAPUAAACGAwAAAAA=&#10;" filled="f" stroked="f">
                        <v:textbox>
                          <w:txbxContent>
                            <w:p w14:paraId="3676905F" w14:textId="11C8A056" w:rsidR="00743862" w:rsidRDefault="00743862" w:rsidP="00825E87">
                              <w:pPr>
                                <w:jc w:val="center"/>
                              </w:pPr>
                              <w:r>
                                <w:t>¿El 1 y el 0 son primos?</w:t>
                              </w:r>
                            </w:p>
                          </w:txbxContent>
                        </v:textbox>
                      </v:shape>
                      <w10:wrap type="through"/>
                    </v:group>
                  </w:pict>
                </mc:Fallback>
              </mc:AlternateContent>
            </w:r>
          </w:p>
          <w:p w14:paraId="09A578B1" w14:textId="7B5231FA" w:rsidR="00825E87" w:rsidRDefault="00825E87" w:rsidP="00CF6ECE">
            <w:pPr>
              <w:rPr>
                <w:rFonts w:ascii="Times New Roman" w:hAnsi="Times New Roman" w:cs="Times New Roman"/>
                <w:color w:val="000000"/>
                <w:lang w:val="es-ES_tradnl"/>
              </w:rPr>
            </w:pPr>
          </w:p>
          <w:p w14:paraId="2C13D0CE" w14:textId="5D380F45" w:rsidR="00825E87" w:rsidRDefault="00825E87" w:rsidP="00CF6ECE">
            <w:pPr>
              <w:rPr>
                <w:rFonts w:ascii="Times New Roman" w:hAnsi="Times New Roman" w:cs="Times New Roman"/>
                <w:color w:val="000000"/>
                <w:lang w:val="es-ES_tradnl"/>
              </w:rPr>
            </w:pPr>
          </w:p>
          <w:p w14:paraId="0F3E32A6" w14:textId="77777777" w:rsidR="00825E87" w:rsidRDefault="00825E87" w:rsidP="00CF6ECE">
            <w:pPr>
              <w:rPr>
                <w:rFonts w:ascii="Times New Roman" w:hAnsi="Times New Roman" w:cs="Times New Roman"/>
                <w:color w:val="000000"/>
                <w:lang w:val="es-ES_tradnl"/>
              </w:rPr>
            </w:pPr>
          </w:p>
          <w:p w14:paraId="3E98B9DA" w14:textId="5DC7E9E0" w:rsidR="00825E87" w:rsidRDefault="00825E87" w:rsidP="00CF6ECE">
            <w:pPr>
              <w:rPr>
                <w:rFonts w:ascii="Times New Roman" w:hAnsi="Times New Roman" w:cs="Times New Roman"/>
                <w:color w:val="000000"/>
                <w:lang w:val="es-ES_tradnl"/>
              </w:rPr>
            </w:pPr>
          </w:p>
          <w:p w14:paraId="041EB35F" w14:textId="1AD555FB" w:rsidR="00825E87" w:rsidRDefault="00825E87" w:rsidP="00CF6ECE">
            <w:pPr>
              <w:rPr>
                <w:rFonts w:ascii="Times New Roman" w:hAnsi="Times New Roman" w:cs="Times New Roman"/>
                <w:color w:val="000000"/>
                <w:lang w:val="es-ES_tradnl"/>
              </w:rPr>
            </w:pPr>
          </w:p>
          <w:p w14:paraId="28D3E874" w14:textId="77777777" w:rsidR="00825E87" w:rsidRDefault="00825E87" w:rsidP="00CF6ECE">
            <w:pPr>
              <w:rPr>
                <w:rFonts w:ascii="Times New Roman" w:hAnsi="Times New Roman" w:cs="Times New Roman"/>
                <w:color w:val="000000"/>
                <w:lang w:val="es-ES_tradnl"/>
              </w:rPr>
            </w:pPr>
          </w:p>
          <w:p w14:paraId="648972AB" w14:textId="77777777" w:rsidR="00825E87" w:rsidRDefault="00825E87" w:rsidP="00CF6ECE">
            <w:pPr>
              <w:rPr>
                <w:rFonts w:ascii="Times New Roman" w:hAnsi="Times New Roman" w:cs="Times New Roman"/>
                <w:color w:val="000000"/>
                <w:lang w:val="es-ES_tradnl"/>
              </w:rPr>
            </w:pPr>
          </w:p>
          <w:p w14:paraId="080103BC" w14:textId="22CCEEDB" w:rsidR="00825E87" w:rsidRDefault="00825E87" w:rsidP="00CF6ECE">
            <w:pPr>
              <w:rPr>
                <w:rFonts w:ascii="Times New Roman" w:hAnsi="Times New Roman" w:cs="Times New Roman"/>
                <w:color w:val="000000"/>
                <w:lang w:val="es-ES_tradnl"/>
              </w:rPr>
            </w:pPr>
          </w:p>
          <w:p w14:paraId="29F8EF35" w14:textId="05C5231E" w:rsidR="00825E87" w:rsidRDefault="00825E87" w:rsidP="00CF6ECE">
            <w:pPr>
              <w:rPr>
                <w:rFonts w:ascii="Times New Roman" w:hAnsi="Times New Roman" w:cs="Times New Roman"/>
                <w:color w:val="000000"/>
                <w:lang w:val="es-ES_tradnl"/>
              </w:rPr>
            </w:pPr>
            <w:r>
              <w:rPr>
                <w:rFonts w:ascii="Helvetica" w:hAnsi="Helvetica" w:cs="Helvetica"/>
                <w:noProof/>
                <w:lang w:val="en-US"/>
              </w:rPr>
              <w:drawing>
                <wp:anchor distT="0" distB="0" distL="114300" distR="114300" simplePos="0" relativeHeight="251661312" behindDoc="0" locked="0" layoutInCell="1" allowOverlap="1" wp14:anchorId="08EB18FE" wp14:editId="0E83F580">
                  <wp:simplePos x="0" y="0"/>
                  <wp:positionH relativeFrom="column">
                    <wp:posOffset>687070</wp:posOffset>
                  </wp:positionH>
                  <wp:positionV relativeFrom="paragraph">
                    <wp:posOffset>-363855</wp:posOffset>
                  </wp:positionV>
                  <wp:extent cx="2446655" cy="1744345"/>
                  <wp:effectExtent l="0" t="0" r="0" b="8255"/>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46655" cy="1744345"/>
                          </a:xfrm>
                          <a:prstGeom prst="rect">
                            <a:avLst/>
                          </a:prstGeom>
                          <a:noFill/>
                          <a:ln>
                            <a:noFill/>
                          </a:ln>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p>
          <w:p w14:paraId="1E819736" w14:textId="2AF4091F" w:rsidR="00825E87" w:rsidRDefault="00825E87" w:rsidP="00CF6ECE">
            <w:pPr>
              <w:rPr>
                <w:rFonts w:ascii="Times New Roman" w:hAnsi="Times New Roman" w:cs="Times New Roman"/>
                <w:color w:val="000000"/>
                <w:lang w:val="es-ES_tradnl"/>
              </w:rPr>
            </w:pPr>
            <w:r>
              <w:rPr>
                <w:rFonts w:ascii="Times New Roman" w:hAnsi="Times New Roman" w:cs="Times New Roman"/>
                <w:noProof/>
                <w:color w:val="000000"/>
                <w:lang w:val="en-US"/>
              </w:rPr>
              <mc:AlternateContent>
                <mc:Choice Requires="wps">
                  <w:drawing>
                    <wp:anchor distT="0" distB="0" distL="114300" distR="114300" simplePos="0" relativeHeight="251662336" behindDoc="0" locked="0" layoutInCell="1" allowOverlap="1" wp14:anchorId="50885D44" wp14:editId="776DEF09">
                      <wp:simplePos x="0" y="0"/>
                      <wp:positionH relativeFrom="column">
                        <wp:posOffset>2148840</wp:posOffset>
                      </wp:positionH>
                      <wp:positionV relativeFrom="paragraph">
                        <wp:posOffset>-1581150</wp:posOffset>
                      </wp:positionV>
                      <wp:extent cx="1738630" cy="914400"/>
                      <wp:effectExtent l="50800" t="25400" r="64770" b="533400"/>
                      <wp:wrapThrough wrapText="bothSides">
                        <wp:wrapPolygon edited="0">
                          <wp:start x="316" y="-600"/>
                          <wp:lineTo x="-631" y="0"/>
                          <wp:lineTo x="-631" y="21600"/>
                          <wp:lineTo x="1262" y="28800"/>
                          <wp:lineTo x="947" y="33600"/>
                          <wp:lineTo x="2840" y="33600"/>
                          <wp:lineTo x="5680" y="28800"/>
                          <wp:lineTo x="9467" y="28800"/>
                          <wp:lineTo x="22089" y="21600"/>
                          <wp:lineTo x="22089" y="9600"/>
                          <wp:lineTo x="21458" y="1800"/>
                          <wp:lineTo x="21142" y="-600"/>
                          <wp:lineTo x="316" y="-600"/>
                        </wp:wrapPolygon>
                      </wp:wrapThrough>
                      <wp:docPr id="29" name="Rounded Rectangular Callout 29"/>
                      <wp:cNvGraphicFramePr/>
                      <a:graphic xmlns:a="http://schemas.openxmlformats.org/drawingml/2006/main">
                        <a:graphicData uri="http://schemas.microsoft.com/office/word/2010/wordprocessingShape">
                          <wps:wsp>
                            <wps:cNvSpPr/>
                            <wps:spPr>
                              <a:xfrm>
                                <a:off x="0" y="0"/>
                                <a:ext cx="1738630" cy="914400"/>
                              </a:xfrm>
                              <a:prstGeom prst="wedgeRoundRectCallout">
                                <a:avLst>
                                  <a:gd name="adj1" fmla="val -42129"/>
                                  <a:gd name="adj2" fmla="val 98611"/>
                                  <a:gd name="adj3" fmla="val 16667"/>
                                </a:avLst>
                              </a:prstGeom>
                            </wps:spPr>
                            <wps:style>
                              <a:lnRef idx="1">
                                <a:schemeClr val="accent1"/>
                              </a:lnRef>
                              <a:fillRef idx="3">
                                <a:schemeClr val="accent1"/>
                              </a:fillRef>
                              <a:effectRef idx="2">
                                <a:schemeClr val="accent1"/>
                              </a:effectRef>
                              <a:fontRef idx="minor">
                                <a:schemeClr val="lt1"/>
                              </a:fontRef>
                            </wps:style>
                            <wps:txbx>
                              <w:txbxContent>
                                <w:p w14:paraId="78890C23" w14:textId="77777777" w:rsidR="00743862" w:rsidRDefault="00743862" w:rsidP="00825E87">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id="Rounded Rectangular Callout 29" o:spid="_x0000_s1049" type="#_x0000_t62" style="position:absolute;margin-left:169.2pt;margin-top:-124.45pt;width:136.9pt;height:1in;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" adj="1700,32100" fillcolor="#4f81bd [3204]" strokecolor="#4579b8 [3044]">
                      <v:fill color2="#a7bfde [1620]" rotate="t" type="gradient">
                        <o:fill v:ext="view" type="gradientUnscaled"/>
                      </v:fill>
                      <v:shadow on="t" opacity="22937f" mv:blur="40000f" origin=",.5" offset="0,23000emu"/>
                      <v:textbox>
                        <w:txbxContent>
                          <w:p w14:paraId="78890C23" w14:textId="77777777" w:rsidR="00743862" w:rsidRDefault="00743862" w:rsidP="00825E87">
                            <w:pPr>
                              <w:jc w:val="center"/>
                            </w:pPr>
                          </w:p>
                        </w:txbxContent>
                      </v:textbox>
                      <w10:wrap type="through"/>
                    </v:shape>
                  </w:pict>
                </mc:Fallback>
              </mc:AlternateContent>
            </w:r>
            <w:r>
              <w:rPr>
                <w:rFonts w:ascii="Times New Roman" w:hAnsi="Times New Roman" w:cs="Times New Roman"/>
                <w:noProof/>
                <w:color w:val="000000"/>
                <w:lang w:val="en-US"/>
              </w:rPr>
              <mc:AlternateContent>
                <mc:Choice Requires="wps">
                  <w:drawing>
                    <wp:anchor distT="0" distB="0" distL="114300" distR="114300" simplePos="0" relativeHeight="251665408" behindDoc="0" locked="0" layoutInCell="1" allowOverlap="1" wp14:anchorId="209D93B9" wp14:editId="4F782DAC">
                      <wp:simplePos x="0" y="0"/>
                      <wp:positionH relativeFrom="column">
                        <wp:posOffset>2287270</wp:posOffset>
                      </wp:positionH>
                      <wp:positionV relativeFrom="paragraph">
                        <wp:posOffset>-1506855</wp:posOffset>
                      </wp:positionV>
                      <wp:extent cx="1600200" cy="68580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1600200" cy="685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68B4476" w14:textId="6ED3E82F" w:rsidR="00743862" w:rsidRDefault="00743862">
                                  <w:r>
                                    <w:t>No. El 1 solo tiene un divisor y el 0 no tiene divisores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id="Text Box 33" o:spid="_x0000_s1050" type="#_x0000_t202" style="position:absolute;margin-left:180.1pt;margin-top:-118.6pt;width:126pt;height:54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" filled="f" stroked="f">
                      <v:textbox>
                        <w:txbxContent>
                          <w:p w14:paraId="668B4476" w14:textId="6ED3E82F" w:rsidR="00743862" w:rsidRDefault="00743862">
                            <w:r>
                              <w:t>No. El 1 solo tiene un divisor y el 0 no tiene divisores</w:t>
                            </w:r>
                          </w:p>
                        </w:txbxContent>
                      </v:textbox>
                      <w10:wrap type="square"/>
                    </v:shape>
                  </w:pict>
                </mc:Fallback>
              </mc:AlternateContent>
            </w:r>
          </w:p>
          <w:p w14:paraId="6C92C051" w14:textId="77777777" w:rsidR="00825E87" w:rsidRDefault="00825E87" w:rsidP="00CF6ECE">
            <w:pPr>
              <w:rPr>
                <w:rFonts w:ascii="Times New Roman" w:hAnsi="Times New Roman" w:cs="Times New Roman"/>
                <w:color w:val="000000"/>
                <w:lang w:val="es-ES_tradnl"/>
              </w:rPr>
            </w:pPr>
          </w:p>
          <w:p w14:paraId="54E8CB20" w14:textId="77777777" w:rsidR="00825E87" w:rsidRDefault="00825E87" w:rsidP="00CF6ECE">
            <w:pPr>
              <w:rPr>
                <w:rFonts w:ascii="Times New Roman" w:hAnsi="Times New Roman" w:cs="Times New Roman"/>
                <w:color w:val="000000"/>
                <w:lang w:val="es-ES_tradnl"/>
              </w:rPr>
            </w:pPr>
          </w:p>
          <w:p w14:paraId="01C57374" w14:textId="77777777" w:rsidR="00825E87" w:rsidRDefault="00825E87" w:rsidP="00CF6ECE">
            <w:pPr>
              <w:rPr>
                <w:rFonts w:ascii="Times New Roman" w:hAnsi="Times New Roman" w:cs="Times New Roman"/>
                <w:color w:val="000000"/>
                <w:lang w:val="es-ES_tradnl"/>
              </w:rPr>
            </w:pPr>
          </w:p>
          <w:p w14:paraId="0EEAE10A" w14:textId="77777777" w:rsidR="00825E87" w:rsidRDefault="00825E87" w:rsidP="00CF6ECE">
            <w:pPr>
              <w:rPr>
                <w:rFonts w:ascii="Times New Roman" w:hAnsi="Times New Roman" w:cs="Times New Roman"/>
                <w:color w:val="000000"/>
                <w:lang w:val="es-ES_tradnl"/>
              </w:rPr>
            </w:pPr>
          </w:p>
          <w:p w14:paraId="63C80371" w14:textId="77777777" w:rsidR="00825E87" w:rsidRDefault="00825E87" w:rsidP="00CF6ECE">
            <w:pPr>
              <w:rPr>
                <w:rFonts w:ascii="Times New Roman" w:hAnsi="Times New Roman" w:cs="Times New Roman"/>
                <w:color w:val="000000"/>
                <w:lang w:val="es-ES_tradnl"/>
              </w:rPr>
            </w:pPr>
          </w:p>
          <w:p w14:paraId="4DFD88AA" w14:textId="77777777" w:rsidR="00825E87" w:rsidRDefault="00825E87" w:rsidP="00CF6ECE">
            <w:pPr>
              <w:rPr>
                <w:rFonts w:ascii="Times New Roman" w:hAnsi="Times New Roman" w:cs="Times New Roman"/>
                <w:color w:val="000000"/>
                <w:lang w:val="es-ES_tradnl"/>
              </w:rPr>
            </w:pPr>
          </w:p>
          <w:p w14:paraId="62E056A8" w14:textId="77777777" w:rsidR="00825E87" w:rsidRDefault="00825E87" w:rsidP="00CF6ECE">
            <w:pPr>
              <w:rPr>
                <w:rFonts w:ascii="Times New Roman" w:hAnsi="Times New Roman" w:cs="Times New Roman"/>
                <w:color w:val="000000"/>
                <w:lang w:val="es-ES_tradnl"/>
              </w:rPr>
            </w:pPr>
          </w:p>
          <w:p w14:paraId="55220B58" w14:textId="536953DB" w:rsidR="00756EC0" w:rsidRPr="00756EC0" w:rsidRDefault="00756EC0" w:rsidP="00CF6ECE">
            <w:pPr>
              <w:rPr>
                <w:rFonts w:ascii="Times New Roman" w:hAnsi="Times New Roman" w:cs="Times New Roman"/>
                <w:lang w:val="es-ES_tradnl"/>
              </w:rPr>
            </w:pPr>
            <w:r w:rsidRPr="00756EC0">
              <w:rPr>
                <w:rFonts w:ascii="Arial" w:hAnsi="Arial" w:cs="Arial"/>
                <w:lang w:val="en-US"/>
              </w:rPr>
              <w:t>142053604</w:t>
            </w:r>
          </w:p>
        </w:tc>
      </w:tr>
      <w:tr w:rsidR="00825E87" w:rsidRPr="00D632A2" w14:paraId="7313A556" w14:textId="77777777" w:rsidTr="00CF6ECE">
        <w:tc>
          <w:tcPr>
            <w:tcW w:w="2518" w:type="dxa"/>
          </w:tcPr>
          <w:p w14:paraId="0104510A" w14:textId="77777777"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1DA58CB4" w14:textId="77777777" w:rsidR="00825E87" w:rsidRPr="00D632A2" w:rsidRDefault="00825E87" w:rsidP="00CF6ECE">
            <w:pPr>
              <w:rPr>
                <w:rFonts w:ascii="Times New Roman" w:hAnsi="Times New Roman" w:cs="Times New Roman"/>
                <w:color w:val="000000"/>
                <w:lang w:val="es-ES_tradnl"/>
              </w:rPr>
            </w:pPr>
          </w:p>
        </w:tc>
      </w:tr>
      <w:tr w:rsidR="00825E87" w:rsidRPr="00D632A2" w14:paraId="13F75324" w14:textId="77777777" w:rsidTr="00CF6ECE">
        <w:tc>
          <w:tcPr>
            <w:tcW w:w="2518" w:type="dxa"/>
          </w:tcPr>
          <w:p w14:paraId="53BAD8AD" w14:textId="77777777" w:rsidR="00825E87" w:rsidRPr="00D632A2" w:rsidRDefault="00825E87"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421753D1" w14:textId="77777777" w:rsidR="00825E87" w:rsidRPr="00D632A2" w:rsidRDefault="00825E87" w:rsidP="00CF6ECE">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57A09E19" w14:textId="77777777" w:rsidR="007C50DE" w:rsidRDefault="007C50DE" w:rsidP="00081745">
      <w:pPr>
        <w:spacing w:after="0"/>
        <w:rPr>
          <w:rFonts w:ascii="Times New Roman" w:hAnsi="Times New Roman" w:cs="Times New Roman"/>
          <w:color w:val="000000"/>
        </w:rPr>
      </w:pPr>
    </w:p>
    <w:p w14:paraId="29AEFF3D" w14:textId="3503838E" w:rsidR="007C50DE" w:rsidRDefault="00756EC0" w:rsidP="00081745">
      <w:pPr>
        <w:spacing w:after="0"/>
        <w:rPr>
          <w:rFonts w:ascii="Times New Roman" w:hAnsi="Times New Roman" w:cs="Times New Roman"/>
          <w:color w:val="000000"/>
        </w:rPr>
      </w:pPr>
      <w:r>
        <w:rPr>
          <w:rFonts w:ascii="Times New Roman" w:hAnsi="Times New Roman" w:cs="Times New Roman"/>
          <w:color w:val="000000"/>
        </w:rPr>
        <w:t>Por ejemplo, los siguientes números son primos:</w:t>
      </w:r>
    </w:p>
    <w:p w14:paraId="00757483" w14:textId="62DAC0BE" w:rsidR="00756EC0" w:rsidRDefault="00756EC0" w:rsidP="00756EC0">
      <w:pPr>
        <w:spacing w:after="0"/>
        <w:jc w:val="center"/>
        <w:rPr>
          <w:rFonts w:ascii="Times New Roman" w:hAnsi="Times New Roman" w:cs="Times New Roman"/>
          <w:color w:val="000000"/>
        </w:rPr>
      </w:pPr>
      <w:r>
        <w:rPr>
          <w:rFonts w:ascii="Times New Roman" w:hAnsi="Times New Roman" w:cs="Times New Roman"/>
          <w:color w:val="000000"/>
        </w:rPr>
        <w:t>23, 11, 31, 7</w:t>
      </w:r>
    </w:p>
    <w:p w14:paraId="7D211C6A" w14:textId="4A1D3D58" w:rsidR="00756EC0" w:rsidRDefault="00756EC0" w:rsidP="00756EC0">
      <w:pPr>
        <w:spacing w:after="0"/>
        <w:rPr>
          <w:rFonts w:ascii="Times New Roman" w:hAnsi="Times New Roman" w:cs="Times New Roman"/>
          <w:color w:val="000000"/>
        </w:rPr>
      </w:pPr>
      <w:r>
        <w:rPr>
          <w:rFonts w:ascii="Times New Roman" w:hAnsi="Times New Roman" w:cs="Times New Roman"/>
          <w:color w:val="000000"/>
        </w:rPr>
        <w:t>Fácilmente se puede verificar que cada uno de estos números solo tiene dos divisores.</w:t>
      </w:r>
    </w:p>
    <w:p w14:paraId="5075968B" w14:textId="77777777" w:rsidR="00756EC0" w:rsidRDefault="00756EC0" w:rsidP="00756EC0">
      <w:pPr>
        <w:spacing w:after="0"/>
        <w:rPr>
          <w:rFonts w:ascii="Times New Roman" w:hAnsi="Times New Roman" w:cs="Times New Roman"/>
          <w:color w:val="000000"/>
        </w:rPr>
      </w:pPr>
    </w:p>
    <w:p w14:paraId="055B13AD" w14:textId="77777777" w:rsidR="00756EC0" w:rsidRDefault="00756EC0" w:rsidP="00756EC0">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4.2 Criba de Eratóstenes</w:t>
      </w:r>
    </w:p>
    <w:p w14:paraId="4AC85ABC" w14:textId="77777777" w:rsidR="00756EC0" w:rsidRDefault="00756EC0" w:rsidP="00756EC0">
      <w:pPr>
        <w:spacing w:after="0"/>
        <w:jc w:val="both"/>
        <w:rPr>
          <w:rFonts w:ascii="Times New Roman" w:hAnsi="Times New Roman" w:cs="Times New Roman"/>
          <w:shd w:val="clear" w:color="auto" w:fill="FFFFFF"/>
        </w:rPr>
      </w:pPr>
    </w:p>
    <w:p w14:paraId="1611FA9F" w14:textId="7656C647" w:rsidR="00756EC0" w:rsidRPr="006D686E" w:rsidRDefault="00756EC0" w:rsidP="00756EC0">
      <w:pPr>
        <w:spacing w:after="0"/>
        <w:jc w:val="both"/>
        <w:rPr>
          <w:rFonts w:ascii="Times New Roman" w:hAnsi="Times New Roman" w:cs="Times New Roman"/>
          <w:b/>
        </w:rPr>
      </w:pPr>
      <w:r>
        <w:rPr>
          <w:rFonts w:ascii="Times New Roman" w:hAnsi="Times New Roman" w:cs="Times New Roman"/>
          <w:shd w:val="clear" w:color="auto" w:fill="FFFFFF"/>
        </w:rPr>
        <w:t>La Criba de Eratóstenes, es u</w:t>
      </w:r>
      <w:r w:rsidRPr="006D686E">
        <w:rPr>
          <w:rFonts w:ascii="Times New Roman" w:hAnsi="Times New Roman" w:cs="Times New Roman"/>
          <w:shd w:val="clear" w:color="auto" w:fill="FFFFFF"/>
        </w:rPr>
        <w:t>n método para identificar números primos</w:t>
      </w:r>
      <w:r>
        <w:rPr>
          <w:rFonts w:ascii="Times New Roman" w:hAnsi="Times New Roman" w:cs="Times New Roman"/>
          <w:shd w:val="clear" w:color="auto" w:fill="FFFFFF"/>
        </w:rPr>
        <w:t>. F</w:t>
      </w:r>
      <w:r w:rsidRPr="006D686E">
        <w:rPr>
          <w:rFonts w:ascii="Times New Roman" w:hAnsi="Times New Roman" w:cs="Times New Roman"/>
          <w:shd w:val="clear" w:color="auto" w:fill="FFFFFF"/>
        </w:rPr>
        <w:t>ue</w:t>
      </w:r>
      <w:r>
        <w:rPr>
          <w:rFonts w:ascii="Times New Roman" w:hAnsi="Times New Roman" w:cs="Times New Roman"/>
          <w:shd w:val="clear" w:color="auto" w:fill="FFFFFF"/>
        </w:rPr>
        <w:t xml:space="preserve"> ideado por el genio matemático de la antigua Grecia Eratóstenes,</w:t>
      </w:r>
      <w:ins w:id="223" w:author="chris" w:date="2015-08-30T20:07:00Z">
        <w:r w:rsidR="00782F4A">
          <w:rPr>
            <w:rFonts w:ascii="Times New Roman" w:hAnsi="Times New Roman" w:cs="Times New Roman"/>
            <w:shd w:val="clear" w:color="auto" w:fill="FFFFFF"/>
          </w:rPr>
          <w:t xml:space="preserve"> </w:t>
        </w:r>
      </w:ins>
      <w:r>
        <w:rPr>
          <w:rFonts w:ascii="Times New Roman" w:hAnsi="Times New Roman" w:cs="Times New Roman"/>
          <w:shd w:val="clear" w:color="auto" w:fill="FFFFFF"/>
        </w:rPr>
        <w:t xml:space="preserve">quien </w:t>
      </w:r>
      <w:r w:rsidRPr="006D686E">
        <w:rPr>
          <w:rFonts w:ascii="Times New Roman" w:hAnsi="Times New Roman" w:cs="Times New Roman"/>
          <w:shd w:val="clear" w:color="auto" w:fill="FFFFFF"/>
        </w:rPr>
        <w:t>vivió</w:t>
      </w:r>
      <w:r>
        <w:rPr>
          <w:rFonts w:ascii="Times New Roman" w:hAnsi="Times New Roman" w:cs="Times New Roman"/>
          <w:shd w:val="clear" w:color="auto" w:fill="FFFFFF"/>
        </w:rPr>
        <w:t xml:space="preserve"> </w:t>
      </w:r>
      <w:r w:rsidRPr="006D686E">
        <w:rPr>
          <w:rFonts w:ascii="Times New Roman" w:hAnsi="Times New Roman" w:cs="Times New Roman"/>
          <w:shd w:val="clear" w:color="auto" w:fill="FFFFFF"/>
        </w:rPr>
        <w:t>200 años antes de Jesucristo</w:t>
      </w:r>
      <w:r>
        <w:rPr>
          <w:rFonts w:ascii="Times New Roman" w:hAnsi="Times New Roman" w:cs="Times New Roman"/>
          <w:shd w:val="clear" w:color="auto" w:fill="FFFFFF"/>
        </w:rPr>
        <w:t>. Eratóstenes ideó</w:t>
      </w:r>
      <w:r w:rsidRPr="006D686E">
        <w:rPr>
          <w:rFonts w:ascii="Times New Roman" w:hAnsi="Times New Roman" w:cs="Times New Roman"/>
          <w:shd w:val="clear" w:color="auto" w:fill="FFFFFF"/>
        </w:rPr>
        <w:t xml:space="preserve"> una tabla </w:t>
      </w:r>
      <w:r>
        <w:rPr>
          <w:rFonts w:ascii="Times New Roman" w:hAnsi="Times New Roman" w:cs="Times New Roman"/>
          <w:shd w:val="clear" w:color="auto" w:fill="FFFFFF"/>
        </w:rPr>
        <w:t xml:space="preserve">con </w:t>
      </w:r>
      <w:r w:rsidRPr="006D686E">
        <w:rPr>
          <w:rFonts w:ascii="Times New Roman" w:hAnsi="Times New Roman" w:cs="Times New Roman"/>
          <w:shd w:val="clear" w:color="auto" w:fill="FFFFFF"/>
        </w:rPr>
        <w:t xml:space="preserve">los números primos </w:t>
      </w:r>
      <w:r>
        <w:rPr>
          <w:rFonts w:ascii="Times New Roman" w:hAnsi="Times New Roman" w:cs="Times New Roman"/>
          <w:shd w:val="clear" w:color="auto" w:fill="FFFFFF"/>
        </w:rPr>
        <w:t>que hay entre 1 y</w:t>
      </w:r>
      <w:ins w:id="224" w:author="chris" w:date="2015-08-30T20:07:00Z">
        <w:r w:rsidR="00782F4A">
          <w:rPr>
            <w:rFonts w:ascii="Times New Roman" w:hAnsi="Times New Roman" w:cs="Times New Roman"/>
            <w:shd w:val="clear" w:color="auto" w:fill="FFFFFF"/>
          </w:rPr>
          <w:t xml:space="preserve"> </w:t>
        </w:r>
      </w:ins>
      <w:r w:rsidRPr="006D686E">
        <w:rPr>
          <w:rFonts w:ascii="Times New Roman" w:hAnsi="Times New Roman" w:cs="Times New Roman"/>
          <w:shd w:val="clear" w:color="auto" w:fill="FFFFFF"/>
        </w:rPr>
        <w:t>100</w:t>
      </w:r>
      <w:r>
        <w:rPr>
          <w:rFonts w:ascii="Times New Roman" w:hAnsi="Times New Roman" w:cs="Times New Roman"/>
          <w:shd w:val="clear" w:color="auto" w:fill="FFFFFF"/>
        </w:rPr>
        <w:t xml:space="preserve">. </w:t>
      </w:r>
    </w:p>
    <w:p w14:paraId="5EC7338E" w14:textId="77777777" w:rsidR="00756EC0" w:rsidRDefault="00756EC0" w:rsidP="00756EC0">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756EC0" w:rsidRPr="00D632A2" w14:paraId="7659B1B8" w14:textId="77777777" w:rsidTr="00CF6ECE">
        <w:tc>
          <w:tcPr>
            <w:tcW w:w="9033" w:type="dxa"/>
            <w:gridSpan w:val="2"/>
            <w:shd w:val="clear" w:color="auto" w:fill="000000" w:themeFill="text1"/>
          </w:tcPr>
          <w:p w14:paraId="098CB71E" w14:textId="77777777" w:rsidR="00756EC0" w:rsidRPr="00D632A2" w:rsidRDefault="00756EC0" w:rsidP="00CF6EC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756EC0" w:rsidRPr="00D632A2" w14:paraId="5ACACA3C" w14:textId="77777777" w:rsidTr="00CF6ECE">
        <w:tc>
          <w:tcPr>
            <w:tcW w:w="2518" w:type="dxa"/>
          </w:tcPr>
          <w:p w14:paraId="6A03C60B" w14:textId="77777777" w:rsidR="00756EC0" w:rsidRPr="00D632A2" w:rsidRDefault="00756EC0"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DD18AE9" w14:textId="060FE1AC" w:rsidR="00756EC0" w:rsidRPr="00D632A2" w:rsidRDefault="00756EC0" w:rsidP="00CF6EC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225" w:author="Andrea Constanza Perdomo Pedraza" w:date="2015-09-07T09:37:00Z">
              <w:r w:rsidR="00C02699">
                <w:rPr>
                  <w:rFonts w:ascii="Times New Roman" w:hAnsi="Times New Roman" w:cs="Times New Roman"/>
                  <w:color w:val="000000"/>
                  <w:lang w:val="es-ES_tradnl"/>
                </w:rPr>
                <w:t>20</w:t>
              </w:r>
            </w:ins>
            <w:r>
              <w:rPr>
                <w:rFonts w:ascii="Times New Roman" w:hAnsi="Times New Roman" w:cs="Times New Roman"/>
                <w:color w:val="000000"/>
                <w:lang w:val="es-ES_tradnl"/>
              </w:rPr>
              <w:t>0</w:t>
            </w:r>
          </w:p>
        </w:tc>
      </w:tr>
      <w:tr w:rsidR="00756EC0" w:rsidRPr="00D632A2" w14:paraId="0D067F95" w14:textId="77777777" w:rsidTr="00CF6ECE">
        <w:tc>
          <w:tcPr>
            <w:tcW w:w="2518" w:type="dxa"/>
          </w:tcPr>
          <w:p w14:paraId="30BD457A"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81F1F73" w14:textId="43FE4A51" w:rsidR="00756EC0" w:rsidRPr="00D632A2" w:rsidRDefault="00756EC0" w:rsidP="00CF6ECE">
            <w:pPr>
              <w:rPr>
                <w:rFonts w:ascii="Times New Roman" w:hAnsi="Times New Roman" w:cs="Times New Roman"/>
                <w:color w:val="000000"/>
                <w:lang w:val="es-ES_tradnl"/>
              </w:rPr>
            </w:pPr>
            <w:r w:rsidRPr="006A0DAE">
              <w:rPr>
                <w:rFonts w:ascii="Lucida Grande" w:hAnsi="Lucida Grande" w:cs="Lucida Grande"/>
                <w:color w:val="000000"/>
              </w:rPr>
              <w:t>Construcción de la criba de Eratóstenes</w:t>
            </w:r>
          </w:p>
        </w:tc>
      </w:tr>
      <w:tr w:rsidR="00756EC0" w:rsidRPr="00D632A2" w14:paraId="31C55020" w14:textId="77777777" w:rsidTr="00CF6ECE">
        <w:tc>
          <w:tcPr>
            <w:tcW w:w="2518" w:type="dxa"/>
          </w:tcPr>
          <w:p w14:paraId="4D5933D2"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7225DE12" w14:textId="1F08B7AC" w:rsidR="00756EC0" w:rsidRPr="00D632A2" w:rsidRDefault="00756EC0" w:rsidP="00CF6ECE">
            <w:pPr>
              <w:rPr>
                <w:rFonts w:ascii="Times New Roman" w:hAnsi="Times New Roman" w:cs="Times New Roman"/>
                <w:color w:val="000000"/>
                <w:lang w:val="es-ES_tradnl"/>
              </w:rPr>
            </w:pPr>
            <w:r w:rsidRPr="000B1C54">
              <w:rPr>
                <w:rFonts w:ascii="Lucida Grande" w:hAnsi="Lucida Grande" w:cs="Lucida Grande"/>
                <w:color w:val="000000"/>
              </w:rPr>
              <w:t>Actividad que permite hallar lo números primos que hay entre 1 y 100</w:t>
            </w:r>
          </w:p>
        </w:tc>
      </w:tr>
    </w:tbl>
    <w:p w14:paraId="249BDD25" w14:textId="77777777" w:rsidR="00825E87" w:rsidRDefault="00825E87" w:rsidP="00081745">
      <w:pPr>
        <w:spacing w:after="0"/>
        <w:rPr>
          <w:ins w:id="226" w:author="Andrea Constanza Perdomo Pedraza" w:date="2015-09-07T09:37:00Z"/>
          <w:rFonts w:ascii="Times New Roman" w:hAnsi="Times New Roman" w:cs="Times New Roman"/>
          <w:color w:val="000000"/>
        </w:rPr>
      </w:pPr>
    </w:p>
    <w:p w14:paraId="1130BCB2" w14:textId="77777777" w:rsidR="00C02699" w:rsidRDefault="00C02699" w:rsidP="00081745">
      <w:pPr>
        <w:spacing w:after="0"/>
        <w:rPr>
          <w:ins w:id="227" w:author="Andrea Constanza Perdomo Pedraza" w:date="2015-09-07T09:37:00Z"/>
          <w:rFonts w:ascii="Times New Roman" w:hAnsi="Times New Roman" w:cs="Times New Roman"/>
          <w:color w:val="000000"/>
        </w:rPr>
      </w:pPr>
    </w:p>
    <w:p w14:paraId="15C3B86E" w14:textId="77777777" w:rsidR="00C02699" w:rsidRDefault="00C02699" w:rsidP="00081745">
      <w:pPr>
        <w:spacing w:after="0"/>
        <w:rPr>
          <w:rFonts w:ascii="Times New Roman" w:hAnsi="Times New Roman" w:cs="Times New Roman"/>
          <w:color w:val="000000"/>
        </w:rPr>
      </w:pPr>
    </w:p>
    <w:p w14:paraId="78F7FDA7" w14:textId="77777777" w:rsidR="00756EC0" w:rsidRDefault="00756EC0" w:rsidP="00756EC0">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4.3 </w:t>
      </w:r>
      <w:r w:rsidRPr="00872797">
        <w:rPr>
          <w:rFonts w:ascii="Times" w:hAnsi="Times"/>
          <w:b/>
          <w:lang w:val="es-CO"/>
        </w:rPr>
        <w:t>Números</w:t>
      </w:r>
      <w:r>
        <w:rPr>
          <w:rFonts w:ascii="Times" w:hAnsi="Times"/>
          <w:b/>
        </w:rPr>
        <w:t xml:space="preserve"> compuestos</w:t>
      </w:r>
    </w:p>
    <w:p w14:paraId="0A7FA165" w14:textId="77777777" w:rsidR="00825E87" w:rsidRDefault="00825E87" w:rsidP="00081745">
      <w:pPr>
        <w:spacing w:after="0"/>
        <w:rPr>
          <w:rFonts w:ascii="Times New Roman" w:hAnsi="Times New Roman" w:cs="Times New Roman"/>
          <w:color w:val="000000"/>
        </w:rPr>
      </w:pPr>
    </w:p>
    <w:p w14:paraId="5D5F6812" w14:textId="2AB6F7E0" w:rsidR="00825E87" w:rsidRDefault="00756EC0" w:rsidP="00081745">
      <w:pPr>
        <w:spacing w:after="0"/>
        <w:rPr>
          <w:rFonts w:ascii="Times New Roman" w:hAnsi="Times New Roman" w:cs="Times New Roman"/>
          <w:color w:val="000000"/>
        </w:rPr>
      </w:pPr>
      <w:r>
        <w:rPr>
          <w:rFonts w:ascii="Times New Roman" w:hAnsi="Times New Roman" w:cs="Times New Roman"/>
          <w:color w:val="000000"/>
        </w:rPr>
        <w:t>Un número es compuesto si tiene más de dos divisores. Por ejemplo, 24 y 28 son números compuestos, pues:</w:t>
      </w:r>
    </w:p>
    <w:p w14:paraId="15C4672D" w14:textId="48500DA3" w:rsidR="00756EC0" w:rsidRDefault="00756EC0" w:rsidP="00756EC0">
      <w:pPr>
        <w:spacing w:after="0"/>
        <w:jc w:val="center"/>
        <w:rPr>
          <w:rFonts w:ascii="Times New Roman" w:hAnsi="Times New Roman" w:cs="Times New Roman"/>
          <w:color w:val="000000"/>
        </w:rPr>
      </w:pPr>
      <w:r w:rsidRPr="00756EC0">
        <w:rPr>
          <w:rFonts w:ascii="Times New Roman" w:hAnsi="Times New Roman" w:cs="Times New Roman"/>
          <w:i/>
          <w:color w:val="000000"/>
        </w:rPr>
        <w:t>D</w:t>
      </w:r>
      <w:r w:rsidRPr="00756EC0">
        <w:rPr>
          <w:rFonts w:ascii="Times New Roman" w:hAnsi="Times New Roman" w:cs="Times New Roman"/>
          <w:color w:val="000000"/>
          <w:vertAlign w:val="subscript"/>
        </w:rPr>
        <w:t>24</w:t>
      </w:r>
      <w:r>
        <w:rPr>
          <w:rFonts w:ascii="Times New Roman" w:hAnsi="Times New Roman" w:cs="Times New Roman"/>
          <w:color w:val="000000"/>
        </w:rPr>
        <w:t>={1, 2, 3, 4, 6, 8, 12, 24}</w:t>
      </w:r>
      <w:r>
        <w:rPr>
          <w:rFonts w:ascii="Times New Roman" w:hAnsi="Times New Roman" w:cs="Times New Roman"/>
          <w:color w:val="000000"/>
        </w:rPr>
        <w:tab/>
      </w:r>
      <w:r>
        <w:rPr>
          <w:rFonts w:ascii="Times New Roman" w:hAnsi="Times New Roman" w:cs="Times New Roman"/>
          <w:color w:val="000000"/>
        </w:rPr>
        <w:tab/>
      </w:r>
      <w:r w:rsidRPr="00393F84">
        <w:rPr>
          <w:rFonts w:ascii="Times New Roman" w:hAnsi="Times New Roman" w:cs="Times New Roman"/>
          <w:i/>
          <w:color w:val="000000"/>
        </w:rPr>
        <w:t>D</w:t>
      </w:r>
      <w:r w:rsidRPr="00756EC0">
        <w:rPr>
          <w:rFonts w:ascii="Times New Roman" w:hAnsi="Times New Roman" w:cs="Times New Roman"/>
          <w:color w:val="000000"/>
          <w:vertAlign w:val="subscript"/>
        </w:rPr>
        <w:t>28</w:t>
      </w:r>
      <w:r>
        <w:rPr>
          <w:rFonts w:ascii="Times New Roman" w:hAnsi="Times New Roman" w:cs="Times New Roman"/>
          <w:color w:val="000000"/>
        </w:rPr>
        <w:t>={1, 2, 4, 7, 14, 28}</w:t>
      </w:r>
    </w:p>
    <w:p w14:paraId="42280812" w14:textId="77777777" w:rsidR="00756EC0" w:rsidRDefault="00756EC0" w:rsidP="00756EC0">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756EC0" w:rsidRPr="00D632A2" w14:paraId="1547CAC0" w14:textId="77777777" w:rsidTr="00CF6ECE">
        <w:tc>
          <w:tcPr>
            <w:tcW w:w="9033" w:type="dxa"/>
            <w:gridSpan w:val="2"/>
            <w:shd w:val="clear" w:color="auto" w:fill="000000" w:themeFill="text1"/>
          </w:tcPr>
          <w:p w14:paraId="625C9833" w14:textId="77777777" w:rsidR="00756EC0" w:rsidRPr="00D632A2" w:rsidRDefault="00756EC0" w:rsidP="00CF6EC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756EC0" w:rsidRPr="00D632A2" w14:paraId="7F9C72A9" w14:textId="77777777" w:rsidTr="00CF6ECE">
        <w:tc>
          <w:tcPr>
            <w:tcW w:w="2518" w:type="dxa"/>
          </w:tcPr>
          <w:p w14:paraId="7E39E2A4" w14:textId="77777777" w:rsidR="00756EC0" w:rsidRPr="00D632A2" w:rsidRDefault="00756EC0" w:rsidP="00CF6EC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0DB8A4F1" w14:textId="0BFF90C4" w:rsidR="00756EC0" w:rsidRPr="00D632A2" w:rsidRDefault="00756EC0" w:rsidP="00CF6EC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228" w:author="Andrea Constanza Perdomo Pedraza" w:date="2015-09-07T09:38:00Z">
              <w:r w:rsidR="00C02699">
                <w:rPr>
                  <w:rFonts w:ascii="Times New Roman" w:hAnsi="Times New Roman" w:cs="Times New Roman"/>
                  <w:color w:val="000000"/>
                  <w:lang w:val="es-ES_tradnl"/>
                </w:rPr>
                <w:t>21</w:t>
              </w:r>
            </w:ins>
            <w:r>
              <w:rPr>
                <w:rFonts w:ascii="Times New Roman" w:hAnsi="Times New Roman" w:cs="Times New Roman"/>
                <w:color w:val="000000"/>
                <w:lang w:val="es-ES_tradnl"/>
              </w:rPr>
              <w:t>0</w:t>
            </w:r>
          </w:p>
        </w:tc>
      </w:tr>
      <w:tr w:rsidR="00756EC0" w:rsidRPr="00D632A2" w14:paraId="742EB1A3" w14:textId="77777777" w:rsidTr="00CF6ECE">
        <w:tc>
          <w:tcPr>
            <w:tcW w:w="2518" w:type="dxa"/>
          </w:tcPr>
          <w:p w14:paraId="2FE7B7AE"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677E5278" w14:textId="4BBE00BC" w:rsidR="00756EC0" w:rsidRPr="00D632A2" w:rsidRDefault="00756EC0" w:rsidP="00CF6ECE">
            <w:pPr>
              <w:rPr>
                <w:rFonts w:ascii="Times New Roman" w:hAnsi="Times New Roman" w:cs="Times New Roman"/>
                <w:color w:val="000000"/>
                <w:lang w:val="es-ES_tradnl"/>
              </w:rPr>
            </w:pPr>
            <w:r w:rsidRPr="00DC726A">
              <w:rPr>
                <w:rFonts w:ascii="Lucida Grande" w:hAnsi="Lucida Grande" w:cs="Lucida Grande"/>
                <w:color w:val="000000"/>
              </w:rPr>
              <w:t>Clasifica números primos y compuestos</w:t>
            </w:r>
          </w:p>
        </w:tc>
      </w:tr>
      <w:tr w:rsidR="00756EC0" w:rsidRPr="00D632A2" w14:paraId="459511E9" w14:textId="77777777" w:rsidTr="00CF6ECE">
        <w:tc>
          <w:tcPr>
            <w:tcW w:w="2518" w:type="dxa"/>
          </w:tcPr>
          <w:p w14:paraId="3E61B792" w14:textId="77777777" w:rsidR="00756EC0" w:rsidRPr="00D632A2" w:rsidRDefault="00756EC0" w:rsidP="00CF6EC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5CC3188" w14:textId="66616599" w:rsidR="00756EC0" w:rsidRPr="00D632A2" w:rsidRDefault="00756EC0" w:rsidP="00CF6ECE">
            <w:pPr>
              <w:rPr>
                <w:rFonts w:ascii="Times New Roman" w:hAnsi="Times New Roman" w:cs="Times New Roman"/>
                <w:color w:val="000000"/>
                <w:lang w:val="es-ES_tradnl"/>
              </w:rPr>
            </w:pPr>
            <w:r w:rsidRPr="009F2852">
              <w:rPr>
                <w:rFonts w:ascii="Lucida Grande" w:hAnsi="Lucida Grande" w:cs="Lucida Grande"/>
                <w:color w:val="000000"/>
              </w:rPr>
              <w:t>Actividad para practicar  la diferencia entre número primo y número compuesto</w:t>
            </w:r>
          </w:p>
        </w:tc>
      </w:tr>
    </w:tbl>
    <w:p w14:paraId="59A747FA" w14:textId="77777777" w:rsidR="00C02699" w:rsidRDefault="00C02699" w:rsidP="00081745">
      <w:pPr>
        <w:spacing w:after="0"/>
        <w:rPr>
          <w:ins w:id="229" w:author="Andrea Constanza Perdomo Pedraza" w:date="2015-09-07T09:39:00Z"/>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C02699" w:rsidRPr="00D632A2" w14:paraId="64BDE7DC" w14:textId="77777777" w:rsidTr="007B746B">
        <w:trPr>
          <w:ins w:id="230" w:author="Andrea Constanza Perdomo Pedraza" w:date="2015-09-07T09:40:00Z"/>
        </w:trPr>
        <w:tc>
          <w:tcPr>
            <w:tcW w:w="9033" w:type="dxa"/>
            <w:gridSpan w:val="2"/>
            <w:shd w:val="clear" w:color="auto" w:fill="000000" w:themeFill="text1"/>
          </w:tcPr>
          <w:p w14:paraId="155E7BBE" w14:textId="77777777" w:rsidR="00C02699" w:rsidRPr="00D632A2" w:rsidRDefault="00C02699" w:rsidP="007B746B">
            <w:pPr>
              <w:jc w:val="center"/>
              <w:rPr>
                <w:ins w:id="231" w:author="Andrea Constanza Perdomo Pedraza" w:date="2015-09-07T09:40:00Z"/>
                <w:rFonts w:ascii="Times New Roman" w:hAnsi="Times New Roman" w:cs="Times New Roman"/>
                <w:b/>
                <w:color w:val="FFFFFF" w:themeColor="background1"/>
                <w:lang w:val="es-ES_tradnl"/>
              </w:rPr>
            </w:pPr>
            <w:ins w:id="232" w:author="Andrea Constanza Perdomo Pedraza" w:date="2015-09-07T09:40: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C02699" w:rsidRPr="00D632A2" w14:paraId="2C0E368F" w14:textId="77777777" w:rsidTr="007B746B">
        <w:trPr>
          <w:ins w:id="233" w:author="Andrea Constanza Perdomo Pedraza" w:date="2015-09-07T09:40:00Z"/>
        </w:trPr>
        <w:tc>
          <w:tcPr>
            <w:tcW w:w="2518" w:type="dxa"/>
          </w:tcPr>
          <w:p w14:paraId="6474D9D5" w14:textId="77777777" w:rsidR="00C02699" w:rsidRPr="00D632A2" w:rsidRDefault="00C02699" w:rsidP="007B746B">
            <w:pPr>
              <w:rPr>
                <w:ins w:id="234" w:author="Andrea Constanza Perdomo Pedraza" w:date="2015-09-07T09:40:00Z"/>
                <w:rFonts w:ascii="Times New Roman" w:hAnsi="Times New Roman" w:cs="Times New Roman"/>
                <w:b/>
                <w:color w:val="000000"/>
                <w:sz w:val="18"/>
                <w:szCs w:val="18"/>
                <w:lang w:val="es-ES_tradnl"/>
              </w:rPr>
            </w:pPr>
            <w:ins w:id="235" w:author="Andrea Constanza Perdomo Pedraza" w:date="2015-09-07T09:40:00Z">
              <w:r w:rsidRPr="00D632A2">
                <w:rPr>
                  <w:rFonts w:ascii="Times New Roman" w:hAnsi="Times New Roman" w:cs="Times New Roman"/>
                  <w:b/>
                  <w:color w:val="000000"/>
                  <w:sz w:val="18"/>
                  <w:szCs w:val="18"/>
                  <w:lang w:val="es-ES_tradnl"/>
                </w:rPr>
                <w:t>Código</w:t>
              </w:r>
            </w:ins>
          </w:p>
        </w:tc>
        <w:tc>
          <w:tcPr>
            <w:tcW w:w="6515" w:type="dxa"/>
          </w:tcPr>
          <w:p w14:paraId="71D5A455" w14:textId="28ADE597" w:rsidR="00C02699" w:rsidRPr="00D632A2" w:rsidRDefault="00C02699" w:rsidP="007B746B">
            <w:pPr>
              <w:rPr>
                <w:ins w:id="236" w:author="Andrea Constanza Perdomo Pedraza" w:date="2015-09-07T09:40:00Z"/>
                <w:rFonts w:ascii="Times New Roman" w:hAnsi="Times New Roman" w:cs="Times New Roman"/>
                <w:b/>
                <w:color w:val="000000"/>
                <w:sz w:val="18"/>
                <w:szCs w:val="18"/>
                <w:lang w:val="es-ES_tradnl"/>
              </w:rPr>
            </w:pPr>
            <w:ins w:id="237" w:author="Andrea Constanza Perdomo Pedraza" w:date="2015-09-07T09:40:00Z">
              <w:r>
                <w:rPr>
                  <w:rFonts w:ascii="Times New Roman" w:hAnsi="Times New Roman" w:cs="Times New Roman"/>
                  <w:color w:val="000000"/>
                  <w:lang w:val="es-ES_tradnl"/>
                </w:rPr>
                <w:t>MA_06_04_CO_REC220</w:t>
              </w:r>
            </w:ins>
          </w:p>
        </w:tc>
      </w:tr>
      <w:tr w:rsidR="00C02699" w:rsidRPr="00D632A2" w14:paraId="10DBBB20" w14:textId="77777777" w:rsidTr="007B746B">
        <w:trPr>
          <w:ins w:id="238" w:author="Andrea Constanza Perdomo Pedraza" w:date="2015-09-07T09:40:00Z"/>
        </w:trPr>
        <w:tc>
          <w:tcPr>
            <w:tcW w:w="2518" w:type="dxa"/>
          </w:tcPr>
          <w:p w14:paraId="384FD228" w14:textId="77777777" w:rsidR="00C02699" w:rsidRPr="00D632A2" w:rsidRDefault="00C02699" w:rsidP="007B746B">
            <w:pPr>
              <w:rPr>
                <w:ins w:id="239" w:author="Andrea Constanza Perdomo Pedraza" w:date="2015-09-07T09:40:00Z"/>
                <w:rFonts w:ascii="Times New Roman" w:hAnsi="Times New Roman" w:cs="Times New Roman"/>
                <w:color w:val="000000"/>
                <w:lang w:val="es-ES_tradnl"/>
              </w:rPr>
            </w:pPr>
            <w:ins w:id="240" w:author="Andrea Constanza Perdomo Pedraza" w:date="2015-09-07T09:40:00Z">
              <w:r w:rsidRPr="00D632A2">
                <w:rPr>
                  <w:rFonts w:ascii="Times New Roman" w:hAnsi="Times New Roman" w:cs="Times New Roman"/>
                  <w:b/>
                  <w:color w:val="000000"/>
                  <w:sz w:val="18"/>
                  <w:szCs w:val="18"/>
                  <w:lang w:val="es-ES_tradnl"/>
                </w:rPr>
                <w:t>Título</w:t>
              </w:r>
            </w:ins>
          </w:p>
        </w:tc>
        <w:tc>
          <w:tcPr>
            <w:tcW w:w="6515" w:type="dxa"/>
          </w:tcPr>
          <w:p w14:paraId="693E29F0" w14:textId="1C8BDA83" w:rsidR="00C02699" w:rsidRPr="00D632A2" w:rsidRDefault="00C02699" w:rsidP="007B746B">
            <w:pPr>
              <w:rPr>
                <w:ins w:id="241" w:author="Andrea Constanza Perdomo Pedraza" w:date="2015-09-07T09:40:00Z"/>
                <w:rFonts w:ascii="Times New Roman" w:hAnsi="Times New Roman" w:cs="Times New Roman"/>
                <w:color w:val="000000"/>
                <w:lang w:val="es-ES_tradnl"/>
              </w:rPr>
            </w:pPr>
            <w:ins w:id="242" w:author="Andrea Constanza Perdomo Pedraza" w:date="2015-09-07T09:40:00Z">
              <w:r w:rsidRPr="00840682">
                <w:rPr>
                  <w:rFonts w:ascii="Lucida Grande" w:hAnsi="Lucida Grande" w:cs="Lucida Grande"/>
                  <w:color w:val="000000"/>
                </w:rPr>
                <w:t>Escribe números según una condición</w:t>
              </w:r>
            </w:ins>
          </w:p>
        </w:tc>
      </w:tr>
      <w:tr w:rsidR="00C02699" w:rsidRPr="00D632A2" w14:paraId="0CB78F87" w14:textId="77777777" w:rsidTr="007B746B">
        <w:trPr>
          <w:ins w:id="243" w:author="Andrea Constanza Perdomo Pedraza" w:date="2015-09-07T09:40:00Z"/>
        </w:trPr>
        <w:tc>
          <w:tcPr>
            <w:tcW w:w="2518" w:type="dxa"/>
          </w:tcPr>
          <w:p w14:paraId="58A6736B" w14:textId="77777777" w:rsidR="00C02699" w:rsidRPr="00D632A2" w:rsidRDefault="00C02699" w:rsidP="007B746B">
            <w:pPr>
              <w:rPr>
                <w:ins w:id="244" w:author="Andrea Constanza Perdomo Pedraza" w:date="2015-09-07T09:40:00Z"/>
                <w:rFonts w:ascii="Times New Roman" w:hAnsi="Times New Roman" w:cs="Times New Roman"/>
                <w:color w:val="000000"/>
                <w:lang w:val="es-ES_tradnl"/>
              </w:rPr>
            </w:pPr>
            <w:ins w:id="245" w:author="Andrea Constanza Perdomo Pedraza" w:date="2015-09-07T09:40:00Z">
              <w:r w:rsidRPr="00D632A2">
                <w:rPr>
                  <w:rFonts w:ascii="Times New Roman" w:hAnsi="Times New Roman" w:cs="Times New Roman"/>
                  <w:b/>
                  <w:color w:val="000000"/>
                  <w:sz w:val="18"/>
                  <w:szCs w:val="18"/>
                  <w:lang w:val="es-ES_tradnl"/>
                </w:rPr>
                <w:t>Descripción</w:t>
              </w:r>
            </w:ins>
          </w:p>
        </w:tc>
        <w:tc>
          <w:tcPr>
            <w:tcW w:w="6515" w:type="dxa"/>
          </w:tcPr>
          <w:p w14:paraId="04A6C3F0" w14:textId="6E3013B2" w:rsidR="00C02699" w:rsidRPr="00D632A2" w:rsidRDefault="00C02699" w:rsidP="007B746B">
            <w:pPr>
              <w:rPr>
                <w:ins w:id="246" w:author="Andrea Constanza Perdomo Pedraza" w:date="2015-09-07T09:40:00Z"/>
                <w:rFonts w:ascii="Times New Roman" w:hAnsi="Times New Roman" w:cs="Times New Roman"/>
                <w:color w:val="000000"/>
                <w:lang w:val="es-ES_tradnl"/>
              </w:rPr>
            </w:pPr>
            <w:ins w:id="247" w:author="Andrea Constanza Perdomo Pedraza" w:date="2015-09-07T09:40:00Z">
              <w:r w:rsidRPr="000A6AD5">
                <w:rPr>
                  <w:rFonts w:ascii="Lucida Grande" w:hAnsi="Lucida Grande" w:cs="Lucida Grande"/>
                  <w:color w:val="000000"/>
                </w:rPr>
                <w:t>Actividades para escribir números primos o compuestos según una condición dada</w:t>
              </w:r>
            </w:ins>
          </w:p>
        </w:tc>
      </w:tr>
    </w:tbl>
    <w:p w14:paraId="67B08735" w14:textId="77777777" w:rsidR="00C02699" w:rsidRDefault="00C02699" w:rsidP="00081745">
      <w:pPr>
        <w:spacing w:after="0"/>
        <w:rPr>
          <w:ins w:id="248" w:author="Andrea Constanza Perdomo Pedraza" w:date="2015-09-07T09:39:00Z"/>
          <w:rFonts w:ascii="Times New Roman" w:hAnsi="Times New Roman" w:cs="Times New Roman"/>
          <w:color w:val="000000"/>
        </w:rPr>
      </w:pPr>
    </w:p>
    <w:p w14:paraId="018117D8" w14:textId="77777777" w:rsidR="00C02699" w:rsidRDefault="00C02699"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460"/>
      </w:tblGrid>
      <w:tr w:rsidR="00756EC0" w:rsidRPr="005D1738" w14:paraId="6223105E" w14:textId="77777777" w:rsidTr="00CF6ECE">
        <w:tc>
          <w:tcPr>
            <w:tcW w:w="8978" w:type="dxa"/>
            <w:gridSpan w:val="2"/>
            <w:shd w:val="clear" w:color="auto" w:fill="000000" w:themeFill="text1"/>
          </w:tcPr>
          <w:p w14:paraId="63B998AD" w14:textId="02848F77" w:rsidR="00756EC0" w:rsidRPr="005D1738" w:rsidRDefault="00756EC0" w:rsidP="00CF6ECE">
            <w:pPr>
              <w:jc w:val="center"/>
              <w:rPr>
                <w:rFonts w:ascii="Times New Roman" w:hAnsi="Times New Roman" w:cs="Times New Roman"/>
                <w:b/>
                <w:color w:val="FFFFFF" w:themeColor="background1"/>
              </w:rPr>
            </w:pPr>
            <w:r>
              <w:rPr>
                <w:rFonts w:ascii="Times New Roman" w:hAnsi="Times New Roman" w:cs="Times New Roman"/>
                <w:b/>
                <w:color w:val="FFFFFF" w:themeColor="background1"/>
              </w:rPr>
              <w:t>Recuerda</w:t>
            </w:r>
          </w:p>
        </w:tc>
      </w:tr>
      <w:tr w:rsidR="00756EC0" w:rsidRPr="00726376" w14:paraId="1DA87757" w14:textId="77777777" w:rsidTr="00CF6ECE">
        <w:tc>
          <w:tcPr>
            <w:tcW w:w="2518" w:type="dxa"/>
          </w:tcPr>
          <w:p w14:paraId="7637D916" w14:textId="77777777" w:rsidR="00756EC0" w:rsidRPr="00726376" w:rsidRDefault="00756EC0" w:rsidP="00CF6ECE">
            <w:pPr>
              <w:rPr>
                <w:rFonts w:ascii="Times" w:hAnsi="Times"/>
                <w:b/>
                <w:sz w:val="18"/>
                <w:szCs w:val="18"/>
              </w:rPr>
            </w:pPr>
            <w:r w:rsidRPr="00726376">
              <w:rPr>
                <w:rFonts w:ascii="Times" w:hAnsi="Times"/>
                <w:b/>
                <w:sz w:val="18"/>
                <w:szCs w:val="18"/>
              </w:rPr>
              <w:t>Título</w:t>
            </w:r>
          </w:p>
        </w:tc>
        <w:tc>
          <w:tcPr>
            <w:tcW w:w="6460" w:type="dxa"/>
          </w:tcPr>
          <w:p w14:paraId="57901342" w14:textId="3069F19A" w:rsidR="00756EC0" w:rsidRPr="00A238FF" w:rsidRDefault="00756EC0" w:rsidP="00CF6ECE">
            <w:pPr>
              <w:jc w:val="center"/>
              <w:rPr>
                <w:rFonts w:ascii="Times New Roman" w:hAnsi="Times New Roman" w:cs="Times New Roman"/>
                <w:b/>
                <w:sz w:val="24"/>
                <w:szCs w:val="24"/>
              </w:rPr>
            </w:pPr>
            <w:r>
              <w:rPr>
                <w:rFonts w:ascii="Times New Roman" w:hAnsi="Times New Roman" w:cs="Times New Roman"/>
                <w:b/>
                <w:sz w:val="24"/>
                <w:szCs w:val="24"/>
              </w:rPr>
              <w:t>Definición de número primo</w:t>
            </w:r>
            <w:r w:rsidRPr="00A238FF">
              <w:rPr>
                <w:rFonts w:ascii="Times New Roman" w:hAnsi="Times New Roman" w:cs="Times New Roman"/>
                <w:b/>
                <w:sz w:val="24"/>
                <w:szCs w:val="24"/>
              </w:rPr>
              <w:t xml:space="preserve"> y </w:t>
            </w:r>
            <w:r>
              <w:rPr>
                <w:rFonts w:ascii="Times New Roman" w:hAnsi="Times New Roman" w:cs="Times New Roman"/>
                <w:b/>
                <w:sz w:val="24"/>
                <w:szCs w:val="24"/>
              </w:rPr>
              <w:t>número compuesto</w:t>
            </w:r>
          </w:p>
          <w:p w14:paraId="4D3FA4F7" w14:textId="77777777" w:rsidR="00756EC0" w:rsidRPr="000618A4" w:rsidRDefault="00756EC0" w:rsidP="00CF6ECE">
            <w:pPr>
              <w:jc w:val="center"/>
              <w:rPr>
                <w:rFonts w:ascii="Times New Roman" w:hAnsi="Times New Roman" w:cs="Times New Roman"/>
                <w:b/>
                <w:sz w:val="24"/>
                <w:szCs w:val="24"/>
              </w:rPr>
            </w:pPr>
          </w:p>
        </w:tc>
      </w:tr>
      <w:tr w:rsidR="00756EC0" w14:paraId="0FB270F8" w14:textId="77777777" w:rsidTr="00CF6ECE">
        <w:tc>
          <w:tcPr>
            <w:tcW w:w="2518" w:type="dxa"/>
          </w:tcPr>
          <w:p w14:paraId="62F715C0" w14:textId="77777777" w:rsidR="00756EC0" w:rsidRDefault="00756EC0" w:rsidP="00CF6ECE">
            <w:pPr>
              <w:rPr>
                <w:rFonts w:ascii="Times" w:hAnsi="Times"/>
              </w:rPr>
            </w:pPr>
            <w:r w:rsidRPr="00726376">
              <w:rPr>
                <w:rFonts w:ascii="Times" w:hAnsi="Times"/>
                <w:b/>
                <w:sz w:val="18"/>
                <w:szCs w:val="18"/>
              </w:rPr>
              <w:t>Contenido</w:t>
            </w:r>
          </w:p>
        </w:tc>
        <w:tc>
          <w:tcPr>
            <w:tcW w:w="6460" w:type="dxa"/>
          </w:tcPr>
          <w:p w14:paraId="3C0A5C17" w14:textId="3E0E3C5D" w:rsidR="00756EC0" w:rsidRPr="00A238FF" w:rsidRDefault="00756EC0" w:rsidP="00756EC0">
            <w:pPr>
              <w:numPr>
                <w:ilvl w:val="0"/>
                <w:numId w:val="36"/>
              </w:numPr>
              <w:spacing w:line="345" w:lineRule="atLeast"/>
              <w:ind w:left="300"/>
              <w:jc w:val="both"/>
              <w:rPr>
                <w:rFonts w:ascii="Times New Roman" w:hAnsi="Times New Roman" w:cs="Times New Roman"/>
                <w:color w:val="333333"/>
                <w:sz w:val="24"/>
                <w:szCs w:val="24"/>
              </w:rPr>
            </w:pPr>
            <w:r w:rsidRPr="00A238FF">
              <w:rPr>
                <w:rStyle w:val="un"/>
                <w:rFonts w:ascii="Times New Roman" w:hAnsi="Times New Roman" w:cs="Times New Roman"/>
                <w:color w:val="333333"/>
                <w:sz w:val="24"/>
                <w:szCs w:val="24"/>
              </w:rPr>
              <w:t>Un número natural es</w:t>
            </w:r>
            <w:r w:rsidRPr="00A238FF">
              <w:rPr>
                <w:rStyle w:val="apple-converted-space"/>
                <w:rFonts w:ascii="Times New Roman" w:hAnsi="Times New Roman" w:cs="Times New Roman"/>
                <w:color w:val="333333"/>
                <w:sz w:val="24"/>
                <w:szCs w:val="24"/>
              </w:rPr>
              <w:t> </w:t>
            </w:r>
            <w:r w:rsidRPr="00A238FF">
              <w:rPr>
                <w:rStyle w:val="Strong"/>
                <w:rFonts w:ascii="Times New Roman" w:hAnsi="Times New Roman" w:cs="Times New Roman"/>
                <w:color w:val="333333"/>
                <w:sz w:val="24"/>
                <w:szCs w:val="24"/>
              </w:rPr>
              <w:t>primo</w:t>
            </w:r>
            <w:r w:rsidRPr="00A238FF">
              <w:rPr>
                <w:rStyle w:val="apple-converted-space"/>
                <w:rFonts w:ascii="Times New Roman" w:hAnsi="Times New Roman" w:cs="Times New Roman"/>
                <w:color w:val="333333"/>
                <w:sz w:val="24"/>
                <w:szCs w:val="24"/>
              </w:rPr>
              <w:t> </w:t>
            </w:r>
            <w:r w:rsidRPr="00A238FF">
              <w:rPr>
                <w:rStyle w:val="un"/>
                <w:rFonts w:ascii="Times New Roman" w:hAnsi="Times New Roman" w:cs="Times New Roman"/>
                <w:color w:val="333333"/>
                <w:sz w:val="24"/>
                <w:szCs w:val="24"/>
              </w:rPr>
              <w:t xml:space="preserve">si es divisible </w:t>
            </w:r>
            <w:r>
              <w:rPr>
                <w:rStyle w:val="un"/>
                <w:rFonts w:ascii="Times New Roman" w:hAnsi="Times New Roman" w:cs="Times New Roman"/>
                <w:color w:val="333333"/>
                <w:sz w:val="24"/>
                <w:szCs w:val="24"/>
              </w:rPr>
              <w:t xml:space="preserve">unicamente </w:t>
            </w:r>
            <w:r w:rsidRPr="00A238FF">
              <w:rPr>
                <w:rStyle w:val="un"/>
                <w:rFonts w:ascii="Times New Roman" w:hAnsi="Times New Roman" w:cs="Times New Roman"/>
                <w:color w:val="333333"/>
                <w:sz w:val="24"/>
                <w:szCs w:val="24"/>
              </w:rPr>
              <w:t xml:space="preserve">entre </w:t>
            </w:r>
            <w:r>
              <w:rPr>
                <w:rStyle w:val="un"/>
                <w:rFonts w:ascii="Times New Roman" w:hAnsi="Times New Roman" w:cs="Times New Roman"/>
                <w:color w:val="333333"/>
                <w:sz w:val="24"/>
                <w:szCs w:val="24"/>
              </w:rPr>
              <w:t>el 1</w:t>
            </w:r>
            <w:r w:rsidRPr="00A238FF">
              <w:rPr>
                <w:rStyle w:val="un"/>
                <w:rFonts w:ascii="Times New Roman" w:hAnsi="Times New Roman" w:cs="Times New Roman"/>
                <w:color w:val="333333"/>
                <w:sz w:val="24"/>
                <w:szCs w:val="24"/>
              </w:rPr>
              <w:t xml:space="preserve"> y él mismo.</w:t>
            </w:r>
          </w:p>
          <w:p w14:paraId="747BA310" w14:textId="77777777" w:rsidR="00756EC0" w:rsidRPr="00A238FF" w:rsidRDefault="00756EC0" w:rsidP="00756EC0">
            <w:pPr>
              <w:numPr>
                <w:ilvl w:val="0"/>
                <w:numId w:val="36"/>
              </w:numPr>
              <w:spacing w:line="345" w:lineRule="atLeast"/>
              <w:ind w:left="300"/>
              <w:jc w:val="both"/>
              <w:rPr>
                <w:rFonts w:ascii="Times New Roman" w:hAnsi="Times New Roman" w:cs="Times New Roman"/>
                <w:color w:val="333333"/>
                <w:sz w:val="24"/>
                <w:szCs w:val="24"/>
              </w:rPr>
            </w:pPr>
            <w:r w:rsidRPr="00A238FF">
              <w:rPr>
                <w:rStyle w:val="un"/>
                <w:rFonts w:ascii="Times New Roman" w:hAnsi="Times New Roman" w:cs="Times New Roman"/>
                <w:color w:val="333333"/>
                <w:sz w:val="24"/>
                <w:szCs w:val="24"/>
              </w:rPr>
              <w:t>Un número natural es</w:t>
            </w:r>
            <w:r w:rsidRPr="00A238FF">
              <w:rPr>
                <w:rStyle w:val="apple-converted-space"/>
                <w:rFonts w:ascii="Times New Roman" w:hAnsi="Times New Roman" w:cs="Times New Roman"/>
                <w:color w:val="333333"/>
                <w:sz w:val="24"/>
                <w:szCs w:val="24"/>
              </w:rPr>
              <w:t> </w:t>
            </w:r>
            <w:r w:rsidRPr="00A238FF">
              <w:rPr>
                <w:rStyle w:val="Strong"/>
                <w:rFonts w:ascii="Times New Roman" w:hAnsi="Times New Roman" w:cs="Times New Roman"/>
                <w:color w:val="333333"/>
                <w:sz w:val="24"/>
                <w:szCs w:val="24"/>
              </w:rPr>
              <w:t>compuesto</w:t>
            </w:r>
            <w:r w:rsidRPr="00A238FF">
              <w:rPr>
                <w:rStyle w:val="apple-converted-space"/>
                <w:rFonts w:ascii="Times New Roman" w:hAnsi="Times New Roman" w:cs="Times New Roman"/>
                <w:color w:val="333333"/>
                <w:sz w:val="24"/>
                <w:szCs w:val="24"/>
              </w:rPr>
              <w:t> </w:t>
            </w:r>
            <w:r w:rsidRPr="00A238FF">
              <w:rPr>
                <w:rStyle w:val="un"/>
                <w:rFonts w:ascii="Times New Roman" w:hAnsi="Times New Roman" w:cs="Times New Roman"/>
                <w:color w:val="333333"/>
                <w:sz w:val="24"/>
                <w:szCs w:val="24"/>
              </w:rPr>
              <w:t>si tiene más de dos divisores.</w:t>
            </w:r>
          </w:p>
          <w:p w14:paraId="462B8C4E" w14:textId="77777777" w:rsidR="00756EC0" w:rsidRPr="000618A4" w:rsidRDefault="00756EC0" w:rsidP="00CF6ECE">
            <w:pPr>
              <w:pStyle w:val="ListParagraph"/>
              <w:jc w:val="both"/>
              <w:rPr>
                <w:rFonts w:ascii="Times New Roman" w:hAnsi="Times New Roman" w:cs="Times New Roman"/>
              </w:rPr>
            </w:pPr>
          </w:p>
        </w:tc>
      </w:tr>
    </w:tbl>
    <w:p w14:paraId="18E60022" w14:textId="77777777" w:rsidR="00825E87" w:rsidRDefault="00825E87" w:rsidP="00081745">
      <w:pPr>
        <w:spacing w:after="0"/>
        <w:rPr>
          <w:ins w:id="249" w:author="Andrea Constanza Perdomo Pedraza" w:date="2015-09-07T09:39:00Z"/>
          <w:rFonts w:ascii="Times New Roman" w:hAnsi="Times New Roman" w:cs="Times New Roman"/>
          <w:color w:val="000000"/>
        </w:rPr>
      </w:pPr>
    </w:p>
    <w:p w14:paraId="75109FF5" w14:textId="77777777" w:rsidR="00C02699" w:rsidRDefault="00C02699" w:rsidP="00081745">
      <w:pPr>
        <w:spacing w:after="0"/>
        <w:rPr>
          <w:ins w:id="250" w:author="Andrea Constanza Perdomo Pedraza" w:date="2015-09-07T09:39:00Z"/>
          <w:rFonts w:ascii="Times New Roman" w:hAnsi="Times New Roman" w:cs="Times New Roman"/>
          <w:color w:val="000000"/>
        </w:rPr>
      </w:pPr>
    </w:p>
    <w:p w14:paraId="3BC38DCD" w14:textId="77777777" w:rsidR="00C02699" w:rsidRDefault="00C02699" w:rsidP="00081745">
      <w:pPr>
        <w:spacing w:after="0"/>
        <w:rPr>
          <w:ins w:id="251" w:author="Andrea Constanza Perdomo Pedraza" w:date="2015-09-07T09:39:00Z"/>
          <w:rFonts w:ascii="Times New Roman" w:hAnsi="Times New Roman" w:cs="Times New Roman"/>
          <w:color w:val="000000"/>
        </w:rPr>
      </w:pPr>
    </w:p>
    <w:p w14:paraId="5823C82A" w14:textId="77777777" w:rsidR="00C02699" w:rsidRDefault="00C02699" w:rsidP="00081745">
      <w:pPr>
        <w:spacing w:after="0"/>
        <w:rPr>
          <w:rFonts w:ascii="Times New Roman" w:hAnsi="Times New Roman" w:cs="Times New Roman"/>
          <w:color w:val="000000"/>
        </w:rPr>
      </w:pPr>
    </w:p>
    <w:p w14:paraId="33BB1804" w14:textId="3C2D234D" w:rsidR="00CF6ECE" w:rsidRDefault="00CF6ECE" w:rsidP="00CF6ECE">
      <w:pPr>
        <w:spacing w:after="0"/>
        <w:rPr>
          <w:rFonts w:ascii="Times" w:hAnsi="Times"/>
          <w:b/>
        </w:rPr>
      </w:pPr>
      <w:r w:rsidRPr="004E5E51">
        <w:rPr>
          <w:rFonts w:ascii="Times" w:hAnsi="Times"/>
          <w:highlight w:val="yellow"/>
        </w:rPr>
        <w:lastRenderedPageBreak/>
        <w:t>[SECCIÓN 2]</w:t>
      </w:r>
      <w:r>
        <w:rPr>
          <w:rFonts w:ascii="Times" w:hAnsi="Times"/>
        </w:rPr>
        <w:t xml:space="preserve"> </w:t>
      </w:r>
      <w:r>
        <w:rPr>
          <w:rFonts w:ascii="Times" w:hAnsi="Times"/>
          <w:b/>
        </w:rPr>
        <w:t>4.4 Descomposición factorial de un n</w:t>
      </w:r>
      <w:ins w:id="252" w:author="chris" w:date="2015-08-30T20:21:00Z">
        <w:r w:rsidR="000E1A12">
          <w:rPr>
            <w:rFonts w:ascii="Times" w:hAnsi="Times"/>
            <w:b/>
          </w:rPr>
          <w:t>ú</w:t>
        </w:r>
      </w:ins>
      <w:r>
        <w:rPr>
          <w:rFonts w:ascii="Times" w:hAnsi="Times"/>
          <w:b/>
        </w:rPr>
        <w:t>mero</w:t>
      </w:r>
    </w:p>
    <w:p w14:paraId="4C4ABF89" w14:textId="77777777" w:rsidR="00CF6ECE" w:rsidRDefault="00CF6ECE" w:rsidP="00CF6ECE">
      <w:pPr>
        <w:spacing w:after="0"/>
        <w:rPr>
          <w:rFonts w:ascii="Times New Roman" w:hAnsi="Times New Roman" w:cs="Times New Roman"/>
        </w:rPr>
      </w:pPr>
    </w:p>
    <w:p w14:paraId="1CFB7E83" w14:textId="77777777" w:rsidR="00CF6ECE" w:rsidRDefault="00CF6ECE" w:rsidP="00CF6ECE">
      <w:pPr>
        <w:spacing w:after="0"/>
        <w:rPr>
          <w:rFonts w:ascii="Times New Roman" w:hAnsi="Times New Roman" w:cs="Times New Roman"/>
        </w:rPr>
      </w:pPr>
      <w:r>
        <w:rPr>
          <w:rFonts w:ascii="Times New Roman" w:hAnsi="Times New Roman" w:cs="Times New Roman"/>
        </w:rPr>
        <w:t>Todo número compuesto se puede expresar como</w:t>
      </w:r>
      <w:r w:rsidRPr="007454C8">
        <w:rPr>
          <w:rFonts w:ascii="Times New Roman" w:hAnsi="Times New Roman" w:cs="Times New Roman"/>
        </w:rPr>
        <w:t xml:space="preserve"> el </w:t>
      </w:r>
      <w:r w:rsidRPr="007454C8">
        <w:rPr>
          <w:rFonts w:ascii="Times New Roman" w:hAnsi="Times New Roman" w:cs="Times New Roman"/>
          <w:b/>
        </w:rPr>
        <w:t>producto de factores primos</w:t>
      </w:r>
      <w:r>
        <w:rPr>
          <w:rFonts w:ascii="Times New Roman" w:hAnsi="Times New Roman" w:cs="Times New Roman"/>
        </w:rPr>
        <w:t xml:space="preserve">. </w:t>
      </w:r>
    </w:p>
    <w:p w14:paraId="30960099" w14:textId="77777777" w:rsidR="00CF6ECE" w:rsidRDefault="00CF6ECE" w:rsidP="00CF6ECE">
      <w:pPr>
        <w:spacing w:after="0"/>
        <w:rPr>
          <w:rFonts w:ascii="Times New Roman" w:hAnsi="Times New Roman" w:cs="Times New Roman"/>
        </w:rPr>
      </w:pPr>
      <w:r>
        <w:rPr>
          <w:rFonts w:ascii="Times New Roman" w:hAnsi="Times New Roman" w:cs="Times New Roman"/>
        </w:rPr>
        <w:t>Dicha descomposición es única, lo cual significa que el orden en el que se escriban los factores no es importante.</w:t>
      </w:r>
    </w:p>
    <w:p w14:paraId="53520992" w14:textId="77777777" w:rsidR="00CF6ECE" w:rsidRDefault="00CF6ECE" w:rsidP="00CF6ECE">
      <w:pPr>
        <w:spacing w:after="0"/>
        <w:rPr>
          <w:rFonts w:ascii="Times New Roman" w:hAnsi="Times New Roman" w:cs="Times New Roman"/>
        </w:rPr>
      </w:pPr>
      <w:r>
        <w:rPr>
          <w:rFonts w:ascii="Times New Roman" w:hAnsi="Times New Roman" w:cs="Times New Roman"/>
        </w:rPr>
        <w:t>Por ejemplo, el número 12 se puede escribir como el producto de varios números primos, así:</w:t>
      </w:r>
    </w:p>
    <w:p w14:paraId="6C0C2636" w14:textId="40E2F382" w:rsidR="00CF6ECE" w:rsidRDefault="00CF6ECE" w:rsidP="00CF6ECE">
      <w:pPr>
        <w:spacing w:after="0"/>
        <w:jc w:val="center"/>
        <w:rPr>
          <w:rFonts w:ascii="Times New Roman" w:hAnsi="Times New Roman" w:cs="Times New Roman"/>
        </w:rPr>
      </w:pPr>
      <w:r>
        <w:rPr>
          <w:rFonts w:ascii="Times New Roman" w:hAnsi="Times New Roman" w:cs="Times New Roman"/>
        </w:rPr>
        <w:t>12=2×2×3</w:t>
      </w:r>
      <w:r>
        <w:rPr>
          <w:rFonts w:ascii="Times New Roman" w:hAnsi="Times New Roman" w:cs="Times New Roman"/>
        </w:rPr>
        <w:tab/>
        <w:t xml:space="preserve"> 12=3×2×2</w:t>
      </w:r>
      <w:r>
        <w:rPr>
          <w:rFonts w:ascii="Times New Roman" w:hAnsi="Times New Roman" w:cs="Times New Roman"/>
        </w:rPr>
        <w:tab/>
        <w:t>12=2×3×2</w:t>
      </w:r>
    </w:p>
    <w:p w14:paraId="2922D5B6" w14:textId="77777777" w:rsidR="00CF6ECE" w:rsidRDefault="00CF6ECE" w:rsidP="00CF6ECE">
      <w:pPr>
        <w:spacing w:after="0"/>
        <w:rPr>
          <w:rFonts w:ascii="Times New Roman" w:hAnsi="Times New Roman" w:cs="Times New Roman"/>
        </w:rPr>
      </w:pPr>
    </w:p>
    <w:p w14:paraId="71AAF52F" w14:textId="77777777" w:rsidR="007B746B" w:rsidRDefault="00CF6ECE" w:rsidP="00CF6ECE">
      <w:pPr>
        <w:spacing w:after="0"/>
        <w:rPr>
          <w:ins w:id="253" w:author="Andrea Constanza Perdomo Pedraza" w:date="2015-09-07T09:44:00Z"/>
          <w:rFonts w:ascii="Times New Roman" w:hAnsi="Times New Roman" w:cs="Times New Roman"/>
        </w:rPr>
      </w:pPr>
      <w:r>
        <w:rPr>
          <w:rFonts w:ascii="Times New Roman" w:hAnsi="Times New Roman" w:cs="Times New Roman"/>
        </w:rPr>
        <w:t xml:space="preserve">Existen dos métodos para </w:t>
      </w:r>
      <w:r w:rsidR="00A31023">
        <w:rPr>
          <w:rFonts w:ascii="Times New Roman" w:hAnsi="Times New Roman" w:cs="Times New Roman"/>
        </w:rPr>
        <w:t>realizar la descomposición en factores primos; el primero es llamado diagrama de árbol (por la forma esquemática) y e</w:t>
      </w:r>
      <w:ins w:id="254" w:author="chris" w:date="2015-08-30T20:22:00Z">
        <w:r w:rsidR="000E1A12">
          <w:rPr>
            <w:rFonts w:ascii="Times New Roman" w:hAnsi="Times New Roman" w:cs="Times New Roman"/>
          </w:rPr>
          <w:t>l</w:t>
        </w:r>
      </w:ins>
      <w:r w:rsidR="00A31023">
        <w:rPr>
          <w:rFonts w:ascii="Times New Roman" w:hAnsi="Times New Roman" w:cs="Times New Roman"/>
        </w:rPr>
        <w:t xml:space="preserve"> segundo e</w:t>
      </w:r>
      <w:ins w:id="255" w:author="chris" w:date="2015-08-30T20:22:00Z">
        <w:r w:rsidR="000E1A12">
          <w:rPr>
            <w:rFonts w:ascii="Times New Roman" w:hAnsi="Times New Roman" w:cs="Times New Roman"/>
          </w:rPr>
          <w:t>s</w:t>
        </w:r>
      </w:ins>
      <w:r w:rsidR="00A31023">
        <w:rPr>
          <w:rFonts w:ascii="Times New Roman" w:hAnsi="Times New Roman" w:cs="Times New Roman"/>
        </w:rPr>
        <w:t xml:space="preserve"> llamado método vertical.</w:t>
      </w:r>
    </w:p>
    <w:p w14:paraId="3C60DCE7" w14:textId="77777777" w:rsidR="007B746B" w:rsidRDefault="007B746B" w:rsidP="00CF6ECE">
      <w:pPr>
        <w:spacing w:after="0"/>
        <w:rPr>
          <w:ins w:id="256" w:author="Andrea Constanza Perdomo Pedraza" w:date="2015-09-07T09:44:00Z"/>
          <w:rFonts w:ascii="Times New Roman" w:hAnsi="Times New Roman" w:cs="Times New Roman"/>
        </w:rPr>
      </w:pPr>
      <w:ins w:id="257" w:author="Andrea Constanza Perdomo Pedraza" w:date="2015-09-07T09:44:00Z">
        <w:r>
          <w:rPr>
            <w:rFonts w:ascii="Times New Roman" w:hAnsi="Times New Roman" w:cs="Times New Roman"/>
          </w:rPr>
          <w:t>Así, la descomposición del número 36 se puede presentar así:</w:t>
        </w:r>
      </w:ins>
    </w:p>
    <w:tbl>
      <w:tblPr>
        <w:tblStyle w:val="TableGrid"/>
        <w:tblW w:w="0" w:type="auto"/>
        <w:tblLook w:val="04A0" w:firstRow="1" w:lastRow="0" w:firstColumn="1" w:lastColumn="0" w:noHBand="0" w:noVBand="1"/>
      </w:tblPr>
      <w:tblGrid>
        <w:gridCol w:w="2067"/>
        <w:gridCol w:w="6987"/>
      </w:tblGrid>
      <w:tr w:rsidR="000C786B" w:rsidRPr="00D632A2" w14:paraId="460E6D56" w14:textId="77777777" w:rsidTr="0015486D">
        <w:trPr>
          <w:ins w:id="258" w:author="Andrea Constanza Perdomo Pedraza" w:date="2015-09-07T09:45:00Z"/>
        </w:trPr>
        <w:tc>
          <w:tcPr>
            <w:tcW w:w="9033" w:type="dxa"/>
            <w:gridSpan w:val="2"/>
            <w:shd w:val="clear" w:color="auto" w:fill="0D0D0D" w:themeFill="text1" w:themeFillTint="F2"/>
          </w:tcPr>
          <w:p w14:paraId="655D4434" w14:textId="77777777" w:rsidR="000C786B" w:rsidRPr="00D632A2" w:rsidRDefault="000C786B" w:rsidP="0015486D">
            <w:pPr>
              <w:jc w:val="center"/>
              <w:rPr>
                <w:ins w:id="259" w:author="Andrea Constanza Perdomo Pedraza" w:date="2015-09-07T09:45:00Z"/>
                <w:rFonts w:ascii="Times New Roman" w:hAnsi="Times New Roman" w:cs="Times New Roman"/>
                <w:b/>
                <w:color w:val="FFFFFF" w:themeColor="background1"/>
                <w:lang w:val="es-ES_tradnl"/>
              </w:rPr>
            </w:pPr>
            <w:ins w:id="260" w:author="Andrea Constanza Perdomo Pedraza" w:date="2015-09-07T09:45:00Z">
              <w:r w:rsidRPr="00D632A2">
                <w:rPr>
                  <w:rFonts w:ascii="Times New Roman" w:hAnsi="Times New Roman" w:cs="Times New Roman"/>
                  <w:b/>
                  <w:color w:val="FFFFFF" w:themeColor="background1"/>
                  <w:lang w:val="es-ES_tradnl"/>
                </w:rPr>
                <w:t>Imagen (fotografía, gráfica o ilustración)</w:t>
              </w:r>
            </w:ins>
          </w:p>
        </w:tc>
      </w:tr>
      <w:tr w:rsidR="000C786B" w:rsidRPr="00D632A2" w14:paraId="5AE23703" w14:textId="77777777" w:rsidTr="0015486D">
        <w:trPr>
          <w:ins w:id="261" w:author="Andrea Constanza Perdomo Pedraza" w:date="2015-09-07T09:45:00Z"/>
        </w:trPr>
        <w:tc>
          <w:tcPr>
            <w:tcW w:w="2518" w:type="dxa"/>
          </w:tcPr>
          <w:p w14:paraId="32854C0B" w14:textId="77777777" w:rsidR="000C786B" w:rsidRPr="00D632A2" w:rsidRDefault="000C786B" w:rsidP="0015486D">
            <w:pPr>
              <w:rPr>
                <w:ins w:id="262" w:author="Andrea Constanza Perdomo Pedraza" w:date="2015-09-07T09:45:00Z"/>
                <w:rFonts w:ascii="Times New Roman" w:hAnsi="Times New Roman" w:cs="Times New Roman"/>
                <w:b/>
                <w:color w:val="000000"/>
                <w:sz w:val="18"/>
                <w:szCs w:val="18"/>
                <w:lang w:val="es-ES_tradnl"/>
              </w:rPr>
            </w:pPr>
            <w:ins w:id="263" w:author="Andrea Constanza Perdomo Pedraza" w:date="2015-09-07T09:45:00Z">
              <w:r w:rsidRPr="00D632A2">
                <w:rPr>
                  <w:rFonts w:ascii="Times New Roman" w:hAnsi="Times New Roman" w:cs="Times New Roman"/>
                  <w:b/>
                  <w:color w:val="000000"/>
                  <w:sz w:val="18"/>
                  <w:szCs w:val="18"/>
                  <w:lang w:val="es-ES_tradnl"/>
                </w:rPr>
                <w:t>Código</w:t>
              </w:r>
            </w:ins>
          </w:p>
        </w:tc>
        <w:tc>
          <w:tcPr>
            <w:tcW w:w="6515" w:type="dxa"/>
          </w:tcPr>
          <w:p w14:paraId="3EC306A1" w14:textId="77777777" w:rsidR="000C786B" w:rsidRPr="00D632A2" w:rsidRDefault="000C786B" w:rsidP="0015486D">
            <w:pPr>
              <w:rPr>
                <w:ins w:id="264" w:author="Andrea Constanza Perdomo Pedraza" w:date="2015-09-07T09:45:00Z"/>
                <w:rFonts w:ascii="Times New Roman" w:hAnsi="Times New Roman" w:cs="Times New Roman"/>
                <w:b/>
                <w:color w:val="000000"/>
                <w:sz w:val="18"/>
                <w:szCs w:val="18"/>
                <w:lang w:val="es-ES_tradnl"/>
              </w:rPr>
            </w:pPr>
            <w:ins w:id="265" w:author="Andrea Constanza Perdomo Pedraza" w:date="2015-09-07T09:45:00Z">
              <w:r>
                <w:rPr>
                  <w:rFonts w:ascii="Times New Roman" w:hAnsi="Times New Roman" w:cs="Times New Roman"/>
                  <w:color w:val="000000"/>
                  <w:lang w:val="es-ES_tradnl"/>
                </w:rPr>
                <w:t>MA_06_04_CO_IMG05</w:t>
              </w:r>
            </w:ins>
          </w:p>
        </w:tc>
      </w:tr>
      <w:tr w:rsidR="000C786B" w:rsidRPr="00D632A2" w14:paraId="7FC30CFB" w14:textId="77777777" w:rsidTr="0015486D">
        <w:trPr>
          <w:ins w:id="266" w:author="Andrea Constanza Perdomo Pedraza" w:date="2015-09-07T09:45:00Z"/>
        </w:trPr>
        <w:tc>
          <w:tcPr>
            <w:tcW w:w="2518" w:type="dxa"/>
          </w:tcPr>
          <w:p w14:paraId="336556D7" w14:textId="77777777" w:rsidR="000C786B" w:rsidRPr="00D632A2" w:rsidRDefault="000C786B" w:rsidP="0015486D">
            <w:pPr>
              <w:rPr>
                <w:ins w:id="267" w:author="Andrea Constanza Perdomo Pedraza" w:date="2015-09-07T09:45:00Z"/>
                <w:rFonts w:ascii="Times New Roman" w:hAnsi="Times New Roman" w:cs="Times New Roman"/>
                <w:color w:val="000000"/>
                <w:lang w:val="es-ES_tradnl"/>
              </w:rPr>
            </w:pPr>
            <w:ins w:id="268" w:author="Andrea Constanza Perdomo Pedraza" w:date="2015-09-07T09:45:00Z">
              <w:r w:rsidRPr="00D632A2">
                <w:rPr>
                  <w:rFonts w:ascii="Times New Roman" w:hAnsi="Times New Roman" w:cs="Times New Roman"/>
                  <w:b/>
                  <w:color w:val="000000"/>
                  <w:sz w:val="18"/>
                  <w:szCs w:val="18"/>
                  <w:lang w:val="es-ES_tradnl"/>
                </w:rPr>
                <w:t>Descripción</w:t>
              </w:r>
            </w:ins>
          </w:p>
        </w:tc>
        <w:tc>
          <w:tcPr>
            <w:tcW w:w="6515" w:type="dxa"/>
          </w:tcPr>
          <w:p w14:paraId="51C14D65" w14:textId="77777777" w:rsidR="000C786B" w:rsidRPr="00D632A2" w:rsidRDefault="000C786B" w:rsidP="0015486D">
            <w:pPr>
              <w:rPr>
                <w:ins w:id="269" w:author="Andrea Constanza Perdomo Pedraza" w:date="2015-09-07T09:45:00Z"/>
                <w:rFonts w:ascii="Times New Roman" w:hAnsi="Times New Roman" w:cs="Times New Roman"/>
                <w:color w:val="000000"/>
                <w:lang w:val="es-ES_tradnl"/>
              </w:rPr>
            </w:pPr>
          </w:p>
        </w:tc>
      </w:tr>
      <w:tr w:rsidR="000C786B" w:rsidRPr="00D632A2" w14:paraId="4225E02D" w14:textId="77777777" w:rsidTr="0015486D">
        <w:trPr>
          <w:ins w:id="270" w:author="Andrea Constanza Perdomo Pedraza" w:date="2015-09-07T09:45:00Z"/>
        </w:trPr>
        <w:tc>
          <w:tcPr>
            <w:tcW w:w="2518" w:type="dxa"/>
          </w:tcPr>
          <w:p w14:paraId="78D5EB99" w14:textId="77777777" w:rsidR="000C786B" w:rsidRPr="00D632A2" w:rsidRDefault="000C786B" w:rsidP="0015486D">
            <w:pPr>
              <w:rPr>
                <w:ins w:id="271" w:author="Andrea Constanza Perdomo Pedraza" w:date="2015-09-07T09:45:00Z"/>
                <w:rFonts w:ascii="Times New Roman" w:hAnsi="Times New Roman" w:cs="Times New Roman"/>
                <w:color w:val="000000"/>
                <w:lang w:val="es-ES_tradnl"/>
              </w:rPr>
            </w:pPr>
            <w:ins w:id="272" w:author="Andrea Constanza Perdomo Pedraza" w:date="2015-09-07T09:45:00Z">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ins>
          </w:p>
        </w:tc>
        <w:tc>
          <w:tcPr>
            <w:tcW w:w="6515" w:type="dxa"/>
          </w:tcPr>
          <w:p w14:paraId="41BC3482" w14:textId="77777777" w:rsidR="000C786B" w:rsidRDefault="000C786B" w:rsidP="0015486D">
            <w:pPr>
              <w:rPr>
                <w:ins w:id="273" w:author="Andrea Constanza Perdomo Pedraza" w:date="2015-09-07T09:45:00Z"/>
                <w:rFonts w:ascii="Times New Roman" w:hAnsi="Times New Roman" w:cs="Times New Roman"/>
                <w:color w:val="000000"/>
                <w:lang w:val="es-ES_tradnl"/>
              </w:rPr>
            </w:pPr>
          </w:p>
          <w:p w14:paraId="6C3736AA" w14:textId="22468748" w:rsidR="000C786B" w:rsidRDefault="008732B0" w:rsidP="0015486D">
            <w:pPr>
              <w:rPr>
                <w:ins w:id="274" w:author="Andrea Constanza Perdomo Pedraza" w:date="2015-09-07T09:45:00Z"/>
                <w:rFonts w:ascii="Times New Roman" w:hAnsi="Times New Roman" w:cs="Times New Roman"/>
                <w:color w:val="000000"/>
                <w:lang w:val="es-ES_tradnl"/>
              </w:rPr>
            </w:pPr>
            <w:bookmarkStart w:id="275" w:name="_GoBack"/>
            <w:r w:rsidRPr="00733867">
              <w:rPr>
                <w:rFonts w:ascii="Times New Roman" w:hAnsi="Times New Roman" w:cs="Times New Roman"/>
                <w:noProof/>
                <w:color w:val="000000"/>
                <w:lang w:val="en-US"/>
              </w:rPr>
              <w:drawing>
                <wp:inline distT="0" distB="0" distL="0" distR="0" wp14:anchorId="3696F3F4" wp14:editId="06C08DE1">
                  <wp:extent cx="4299650" cy="713528"/>
                  <wp:effectExtent l="0" t="0" r="0" b="0"/>
                  <wp:docPr id="4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301815" cy="713887"/>
                          </a:xfrm>
                          <a:prstGeom prst="rect">
                            <a:avLst/>
                          </a:prstGeom>
                          <a:noFill/>
                          <a:ln>
                            <a:noFill/>
                          </a:ln>
                        </pic:spPr>
                      </pic:pic>
                    </a:graphicData>
                  </a:graphic>
                </wp:inline>
              </w:drawing>
            </w:r>
            <w:bookmarkEnd w:id="275"/>
          </w:p>
          <w:p w14:paraId="1D3916FD" w14:textId="77777777" w:rsidR="000C786B" w:rsidRDefault="000C786B" w:rsidP="0015486D">
            <w:pPr>
              <w:rPr>
                <w:ins w:id="276" w:author="Andrea Constanza Perdomo Pedraza" w:date="2015-09-07T09:45:00Z"/>
                <w:rFonts w:ascii="Times New Roman" w:hAnsi="Times New Roman" w:cs="Times New Roman"/>
                <w:color w:val="000000"/>
                <w:lang w:val="es-ES_tradnl"/>
              </w:rPr>
            </w:pPr>
          </w:p>
          <w:p w14:paraId="3233ABDF" w14:textId="77777777" w:rsidR="000C786B" w:rsidRDefault="000C786B" w:rsidP="0015486D">
            <w:pPr>
              <w:rPr>
                <w:ins w:id="277" w:author="Andrea Constanza Perdomo Pedraza" w:date="2015-09-07T09:45:00Z"/>
                <w:rFonts w:ascii="Times New Roman" w:hAnsi="Times New Roman" w:cs="Times New Roman"/>
                <w:color w:val="000000"/>
                <w:lang w:val="es-ES_tradnl"/>
              </w:rPr>
            </w:pPr>
          </w:p>
          <w:p w14:paraId="03555A30" w14:textId="77777777" w:rsidR="000C786B" w:rsidRDefault="000C786B" w:rsidP="0015486D">
            <w:pPr>
              <w:rPr>
                <w:ins w:id="278" w:author="Andrea Constanza Perdomo Pedraza" w:date="2015-09-07T09:45:00Z"/>
                <w:rFonts w:ascii="Times New Roman" w:hAnsi="Times New Roman" w:cs="Times New Roman"/>
                <w:color w:val="000000"/>
                <w:lang w:val="es-ES_tradnl"/>
              </w:rPr>
            </w:pPr>
          </w:p>
          <w:tbl>
            <w:tblPr>
              <w:tblW w:w="2600" w:type="dxa"/>
              <w:tblLook w:val="04A0" w:firstRow="1" w:lastRow="0" w:firstColumn="1" w:lastColumn="0" w:noHBand="0" w:noVBand="1"/>
            </w:tblPr>
            <w:tblGrid>
              <w:gridCol w:w="1300"/>
              <w:gridCol w:w="1300"/>
            </w:tblGrid>
            <w:tr w:rsidR="008732B0" w:rsidRPr="008732B0" w14:paraId="740CA306" w14:textId="77777777" w:rsidTr="008732B0">
              <w:trPr>
                <w:trHeight w:val="300"/>
                <w:ins w:id="279" w:author="Andrea Constanza Perdomo Pedraza" w:date="2015-09-07T09:51:00Z"/>
              </w:trPr>
              <w:tc>
                <w:tcPr>
                  <w:tcW w:w="1300" w:type="dxa"/>
                  <w:tcBorders>
                    <w:top w:val="nil"/>
                    <w:left w:val="nil"/>
                    <w:bottom w:val="nil"/>
                    <w:right w:val="single" w:sz="4" w:space="0" w:color="auto"/>
                  </w:tcBorders>
                  <w:shd w:val="clear" w:color="auto" w:fill="auto"/>
                  <w:noWrap/>
                  <w:vAlign w:val="bottom"/>
                  <w:hideMark/>
                </w:tcPr>
                <w:p w14:paraId="004882C4" w14:textId="77777777" w:rsidR="008732B0" w:rsidRPr="008732B0" w:rsidRDefault="008732B0" w:rsidP="008732B0">
                  <w:pPr>
                    <w:spacing w:after="0"/>
                    <w:jc w:val="right"/>
                    <w:rPr>
                      <w:ins w:id="280" w:author="Andrea Constanza Perdomo Pedraza" w:date="2015-09-07T09:51:00Z"/>
                      <w:rFonts w:ascii="Calibri" w:eastAsia="Times New Roman" w:hAnsi="Calibri" w:cs="Times New Roman"/>
                      <w:color w:val="000000"/>
                    </w:rPr>
                  </w:pPr>
                  <w:ins w:id="281" w:author="Andrea Constanza Perdomo Pedraza" w:date="2015-09-07T09:51:00Z">
                    <w:r w:rsidRPr="008732B0">
                      <w:rPr>
                        <w:rFonts w:ascii="Calibri" w:eastAsia="Times New Roman" w:hAnsi="Calibri" w:cs="Times New Roman"/>
                        <w:color w:val="000000"/>
                      </w:rPr>
                      <w:t>36</w:t>
                    </w:r>
                  </w:ins>
                </w:p>
              </w:tc>
              <w:tc>
                <w:tcPr>
                  <w:tcW w:w="1300" w:type="dxa"/>
                  <w:tcBorders>
                    <w:top w:val="nil"/>
                    <w:left w:val="nil"/>
                    <w:bottom w:val="nil"/>
                    <w:right w:val="nil"/>
                  </w:tcBorders>
                  <w:shd w:val="clear" w:color="auto" w:fill="auto"/>
                  <w:noWrap/>
                  <w:vAlign w:val="bottom"/>
                  <w:hideMark/>
                </w:tcPr>
                <w:p w14:paraId="78CD38E5" w14:textId="77777777" w:rsidR="008732B0" w:rsidRPr="008732B0" w:rsidRDefault="008732B0" w:rsidP="008732B0">
                  <w:pPr>
                    <w:spacing w:after="0"/>
                    <w:rPr>
                      <w:ins w:id="282" w:author="Andrea Constanza Perdomo Pedraza" w:date="2015-09-07T09:51:00Z"/>
                      <w:rFonts w:ascii="Calibri" w:eastAsia="Times New Roman" w:hAnsi="Calibri" w:cs="Times New Roman"/>
                      <w:color w:val="000000"/>
                    </w:rPr>
                  </w:pPr>
                  <w:ins w:id="283" w:author="Andrea Constanza Perdomo Pedraza" w:date="2015-09-07T09:51:00Z">
                    <w:r w:rsidRPr="008732B0">
                      <w:rPr>
                        <w:rFonts w:ascii="Calibri" w:eastAsia="Times New Roman" w:hAnsi="Calibri" w:cs="Times New Roman"/>
                        <w:color w:val="000000"/>
                      </w:rPr>
                      <w:t>2</w:t>
                    </w:r>
                  </w:ins>
                </w:p>
              </w:tc>
            </w:tr>
            <w:tr w:rsidR="008732B0" w:rsidRPr="008732B0" w14:paraId="757E1C36" w14:textId="77777777" w:rsidTr="008732B0">
              <w:trPr>
                <w:trHeight w:val="300"/>
                <w:ins w:id="284" w:author="Andrea Constanza Perdomo Pedraza" w:date="2015-09-07T09:51:00Z"/>
              </w:trPr>
              <w:tc>
                <w:tcPr>
                  <w:tcW w:w="1300" w:type="dxa"/>
                  <w:tcBorders>
                    <w:top w:val="nil"/>
                    <w:left w:val="nil"/>
                    <w:bottom w:val="nil"/>
                    <w:right w:val="single" w:sz="4" w:space="0" w:color="auto"/>
                  </w:tcBorders>
                  <w:shd w:val="clear" w:color="auto" w:fill="auto"/>
                  <w:noWrap/>
                  <w:vAlign w:val="bottom"/>
                  <w:hideMark/>
                </w:tcPr>
                <w:p w14:paraId="23D712BF" w14:textId="77777777" w:rsidR="008732B0" w:rsidRPr="008732B0" w:rsidRDefault="008732B0" w:rsidP="008732B0">
                  <w:pPr>
                    <w:spacing w:after="0"/>
                    <w:jc w:val="right"/>
                    <w:rPr>
                      <w:ins w:id="285" w:author="Andrea Constanza Perdomo Pedraza" w:date="2015-09-07T09:51:00Z"/>
                      <w:rFonts w:ascii="Calibri" w:eastAsia="Times New Roman" w:hAnsi="Calibri" w:cs="Times New Roman"/>
                      <w:color w:val="000000"/>
                    </w:rPr>
                  </w:pPr>
                  <w:ins w:id="286" w:author="Andrea Constanza Perdomo Pedraza" w:date="2015-09-07T09:51:00Z">
                    <w:r w:rsidRPr="008732B0">
                      <w:rPr>
                        <w:rFonts w:ascii="Calibri" w:eastAsia="Times New Roman" w:hAnsi="Calibri" w:cs="Times New Roman"/>
                        <w:color w:val="000000"/>
                      </w:rPr>
                      <w:t>18</w:t>
                    </w:r>
                  </w:ins>
                </w:p>
              </w:tc>
              <w:tc>
                <w:tcPr>
                  <w:tcW w:w="1300" w:type="dxa"/>
                  <w:tcBorders>
                    <w:top w:val="nil"/>
                    <w:left w:val="nil"/>
                    <w:bottom w:val="nil"/>
                    <w:right w:val="nil"/>
                  </w:tcBorders>
                  <w:shd w:val="clear" w:color="auto" w:fill="auto"/>
                  <w:noWrap/>
                  <w:vAlign w:val="bottom"/>
                  <w:hideMark/>
                </w:tcPr>
                <w:p w14:paraId="0CF6DCB7" w14:textId="77777777" w:rsidR="008732B0" w:rsidRPr="008732B0" w:rsidRDefault="008732B0" w:rsidP="008732B0">
                  <w:pPr>
                    <w:spacing w:after="0"/>
                    <w:rPr>
                      <w:ins w:id="287" w:author="Andrea Constanza Perdomo Pedraza" w:date="2015-09-07T09:51:00Z"/>
                      <w:rFonts w:ascii="Calibri" w:eastAsia="Times New Roman" w:hAnsi="Calibri" w:cs="Times New Roman"/>
                      <w:color w:val="000000"/>
                    </w:rPr>
                  </w:pPr>
                  <w:ins w:id="288" w:author="Andrea Constanza Perdomo Pedraza" w:date="2015-09-07T09:51:00Z">
                    <w:r w:rsidRPr="008732B0">
                      <w:rPr>
                        <w:rFonts w:ascii="Calibri" w:eastAsia="Times New Roman" w:hAnsi="Calibri" w:cs="Times New Roman"/>
                        <w:color w:val="000000"/>
                      </w:rPr>
                      <w:t>2</w:t>
                    </w:r>
                  </w:ins>
                </w:p>
              </w:tc>
            </w:tr>
            <w:tr w:rsidR="008732B0" w:rsidRPr="008732B0" w14:paraId="3D9CBB42" w14:textId="77777777" w:rsidTr="008732B0">
              <w:trPr>
                <w:trHeight w:val="300"/>
                <w:ins w:id="289" w:author="Andrea Constanza Perdomo Pedraza" w:date="2015-09-07T09:51:00Z"/>
              </w:trPr>
              <w:tc>
                <w:tcPr>
                  <w:tcW w:w="1300" w:type="dxa"/>
                  <w:tcBorders>
                    <w:top w:val="nil"/>
                    <w:left w:val="nil"/>
                    <w:bottom w:val="nil"/>
                    <w:right w:val="single" w:sz="4" w:space="0" w:color="auto"/>
                  </w:tcBorders>
                  <w:shd w:val="clear" w:color="auto" w:fill="auto"/>
                  <w:noWrap/>
                  <w:vAlign w:val="bottom"/>
                  <w:hideMark/>
                </w:tcPr>
                <w:p w14:paraId="020D4B9E" w14:textId="77777777" w:rsidR="008732B0" w:rsidRPr="008732B0" w:rsidRDefault="008732B0" w:rsidP="008732B0">
                  <w:pPr>
                    <w:spacing w:after="0"/>
                    <w:jc w:val="right"/>
                    <w:rPr>
                      <w:ins w:id="290" w:author="Andrea Constanza Perdomo Pedraza" w:date="2015-09-07T09:51:00Z"/>
                      <w:rFonts w:ascii="Calibri" w:eastAsia="Times New Roman" w:hAnsi="Calibri" w:cs="Times New Roman"/>
                      <w:color w:val="000000"/>
                    </w:rPr>
                  </w:pPr>
                  <w:ins w:id="291" w:author="Andrea Constanza Perdomo Pedraza" w:date="2015-09-07T09:51:00Z">
                    <w:r w:rsidRPr="008732B0">
                      <w:rPr>
                        <w:rFonts w:ascii="Calibri" w:eastAsia="Times New Roman" w:hAnsi="Calibri" w:cs="Times New Roman"/>
                        <w:color w:val="000000"/>
                      </w:rPr>
                      <w:t>9</w:t>
                    </w:r>
                  </w:ins>
                </w:p>
              </w:tc>
              <w:tc>
                <w:tcPr>
                  <w:tcW w:w="1300" w:type="dxa"/>
                  <w:tcBorders>
                    <w:top w:val="nil"/>
                    <w:left w:val="nil"/>
                    <w:bottom w:val="nil"/>
                    <w:right w:val="nil"/>
                  </w:tcBorders>
                  <w:shd w:val="clear" w:color="auto" w:fill="auto"/>
                  <w:noWrap/>
                  <w:vAlign w:val="bottom"/>
                  <w:hideMark/>
                </w:tcPr>
                <w:p w14:paraId="531A9396" w14:textId="77777777" w:rsidR="008732B0" w:rsidRPr="008732B0" w:rsidRDefault="008732B0" w:rsidP="008732B0">
                  <w:pPr>
                    <w:spacing w:after="0"/>
                    <w:rPr>
                      <w:ins w:id="292" w:author="Andrea Constanza Perdomo Pedraza" w:date="2015-09-07T09:51:00Z"/>
                      <w:rFonts w:ascii="Calibri" w:eastAsia="Times New Roman" w:hAnsi="Calibri" w:cs="Times New Roman"/>
                      <w:color w:val="000000"/>
                    </w:rPr>
                  </w:pPr>
                  <w:ins w:id="293" w:author="Andrea Constanza Perdomo Pedraza" w:date="2015-09-07T09:51:00Z">
                    <w:r w:rsidRPr="008732B0">
                      <w:rPr>
                        <w:rFonts w:ascii="Calibri" w:eastAsia="Times New Roman" w:hAnsi="Calibri" w:cs="Times New Roman"/>
                        <w:color w:val="000000"/>
                      </w:rPr>
                      <w:t>3</w:t>
                    </w:r>
                  </w:ins>
                </w:p>
              </w:tc>
            </w:tr>
            <w:tr w:rsidR="008732B0" w:rsidRPr="008732B0" w14:paraId="1ACAF87E" w14:textId="77777777" w:rsidTr="008732B0">
              <w:trPr>
                <w:trHeight w:val="300"/>
                <w:ins w:id="294" w:author="Andrea Constanza Perdomo Pedraza" w:date="2015-09-07T09:51:00Z"/>
              </w:trPr>
              <w:tc>
                <w:tcPr>
                  <w:tcW w:w="1300" w:type="dxa"/>
                  <w:tcBorders>
                    <w:top w:val="nil"/>
                    <w:left w:val="nil"/>
                    <w:bottom w:val="nil"/>
                    <w:right w:val="single" w:sz="4" w:space="0" w:color="auto"/>
                  </w:tcBorders>
                  <w:shd w:val="clear" w:color="auto" w:fill="auto"/>
                  <w:noWrap/>
                  <w:vAlign w:val="bottom"/>
                  <w:hideMark/>
                </w:tcPr>
                <w:p w14:paraId="40C8B4AF" w14:textId="77777777" w:rsidR="008732B0" w:rsidRPr="008732B0" w:rsidRDefault="008732B0" w:rsidP="008732B0">
                  <w:pPr>
                    <w:spacing w:after="0"/>
                    <w:jc w:val="right"/>
                    <w:rPr>
                      <w:ins w:id="295" w:author="Andrea Constanza Perdomo Pedraza" w:date="2015-09-07T09:51:00Z"/>
                      <w:rFonts w:ascii="Calibri" w:eastAsia="Times New Roman" w:hAnsi="Calibri" w:cs="Times New Roman"/>
                      <w:color w:val="000000"/>
                    </w:rPr>
                  </w:pPr>
                  <w:ins w:id="296" w:author="Andrea Constanza Perdomo Pedraza" w:date="2015-09-07T09:51:00Z">
                    <w:r w:rsidRPr="008732B0">
                      <w:rPr>
                        <w:rFonts w:ascii="Calibri" w:eastAsia="Times New Roman" w:hAnsi="Calibri" w:cs="Times New Roman"/>
                        <w:color w:val="000000"/>
                      </w:rPr>
                      <w:t>3</w:t>
                    </w:r>
                  </w:ins>
                </w:p>
              </w:tc>
              <w:tc>
                <w:tcPr>
                  <w:tcW w:w="1300" w:type="dxa"/>
                  <w:tcBorders>
                    <w:top w:val="nil"/>
                    <w:left w:val="nil"/>
                    <w:bottom w:val="nil"/>
                    <w:right w:val="nil"/>
                  </w:tcBorders>
                  <w:shd w:val="clear" w:color="auto" w:fill="auto"/>
                  <w:noWrap/>
                  <w:vAlign w:val="bottom"/>
                  <w:hideMark/>
                </w:tcPr>
                <w:p w14:paraId="6EC87204" w14:textId="77777777" w:rsidR="008732B0" w:rsidRPr="008732B0" w:rsidRDefault="008732B0" w:rsidP="008732B0">
                  <w:pPr>
                    <w:spacing w:after="0"/>
                    <w:rPr>
                      <w:ins w:id="297" w:author="Andrea Constanza Perdomo Pedraza" w:date="2015-09-07T09:51:00Z"/>
                      <w:rFonts w:ascii="Calibri" w:eastAsia="Times New Roman" w:hAnsi="Calibri" w:cs="Times New Roman"/>
                      <w:color w:val="000000"/>
                    </w:rPr>
                  </w:pPr>
                  <w:ins w:id="298" w:author="Andrea Constanza Perdomo Pedraza" w:date="2015-09-07T09:51:00Z">
                    <w:r w:rsidRPr="008732B0">
                      <w:rPr>
                        <w:rFonts w:ascii="Calibri" w:eastAsia="Times New Roman" w:hAnsi="Calibri" w:cs="Times New Roman"/>
                        <w:color w:val="000000"/>
                      </w:rPr>
                      <w:t>3</w:t>
                    </w:r>
                  </w:ins>
                </w:p>
              </w:tc>
            </w:tr>
            <w:tr w:rsidR="008732B0" w:rsidRPr="008732B0" w14:paraId="4B99B39A" w14:textId="77777777" w:rsidTr="008732B0">
              <w:trPr>
                <w:trHeight w:val="300"/>
                <w:ins w:id="299" w:author="Andrea Constanza Perdomo Pedraza" w:date="2015-09-07T09:51:00Z"/>
              </w:trPr>
              <w:tc>
                <w:tcPr>
                  <w:tcW w:w="1300" w:type="dxa"/>
                  <w:tcBorders>
                    <w:top w:val="nil"/>
                    <w:left w:val="nil"/>
                    <w:bottom w:val="nil"/>
                    <w:right w:val="single" w:sz="4" w:space="0" w:color="auto"/>
                  </w:tcBorders>
                  <w:shd w:val="clear" w:color="auto" w:fill="auto"/>
                  <w:noWrap/>
                  <w:vAlign w:val="bottom"/>
                  <w:hideMark/>
                </w:tcPr>
                <w:p w14:paraId="77ABC91F" w14:textId="77777777" w:rsidR="008732B0" w:rsidRPr="008732B0" w:rsidRDefault="008732B0" w:rsidP="008732B0">
                  <w:pPr>
                    <w:spacing w:after="0"/>
                    <w:jc w:val="right"/>
                    <w:rPr>
                      <w:ins w:id="300" w:author="Andrea Constanza Perdomo Pedraza" w:date="2015-09-07T09:51:00Z"/>
                      <w:rFonts w:ascii="Calibri" w:eastAsia="Times New Roman" w:hAnsi="Calibri" w:cs="Times New Roman"/>
                      <w:color w:val="000000"/>
                    </w:rPr>
                  </w:pPr>
                  <w:ins w:id="301" w:author="Andrea Constanza Perdomo Pedraza" w:date="2015-09-07T09:51:00Z">
                    <w:r w:rsidRPr="008732B0">
                      <w:rPr>
                        <w:rFonts w:ascii="Calibri" w:eastAsia="Times New Roman" w:hAnsi="Calibri" w:cs="Times New Roman"/>
                        <w:color w:val="000000"/>
                      </w:rPr>
                      <w:t>1</w:t>
                    </w:r>
                  </w:ins>
                </w:p>
              </w:tc>
              <w:tc>
                <w:tcPr>
                  <w:tcW w:w="1300" w:type="dxa"/>
                  <w:tcBorders>
                    <w:top w:val="nil"/>
                    <w:left w:val="nil"/>
                    <w:bottom w:val="nil"/>
                    <w:right w:val="nil"/>
                  </w:tcBorders>
                  <w:shd w:val="clear" w:color="auto" w:fill="auto"/>
                  <w:noWrap/>
                  <w:vAlign w:val="bottom"/>
                  <w:hideMark/>
                </w:tcPr>
                <w:p w14:paraId="144F91D1" w14:textId="77777777" w:rsidR="008732B0" w:rsidRPr="008732B0" w:rsidRDefault="008732B0" w:rsidP="008732B0">
                  <w:pPr>
                    <w:spacing w:after="0"/>
                    <w:rPr>
                      <w:ins w:id="302" w:author="Andrea Constanza Perdomo Pedraza" w:date="2015-09-07T09:51:00Z"/>
                      <w:rFonts w:ascii="Calibri" w:eastAsia="Times New Roman" w:hAnsi="Calibri" w:cs="Times New Roman"/>
                      <w:color w:val="000000"/>
                    </w:rPr>
                  </w:pPr>
                </w:p>
              </w:tc>
            </w:tr>
          </w:tbl>
          <w:p w14:paraId="7C71A48C" w14:textId="77777777" w:rsidR="000C786B" w:rsidRDefault="000C786B" w:rsidP="0015486D">
            <w:pPr>
              <w:rPr>
                <w:ins w:id="303" w:author="Andrea Constanza Perdomo Pedraza" w:date="2015-09-07T09:45:00Z"/>
                <w:rFonts w:ascii="Times New Roman" w:hAnsi="Times New Roman" w:cs="Times New Roman"/>
                <w:color w:val="000000"/>
                <w:lang w:val="es-ES_tradnl"/>
              </w:rPr>
            </w:pPr>
          </w:p>
          <w:p w14:paraId="2EC28925" w14:textId="77777777" w:rsidR="000C786B" w:rsidRDefault="000C786B" w:rsidP="0015486D">
            <w:pPr>
              <w:rPr>
                <w:ins w:id="304" w:author="Andrea Constanza Perdomo Pedraza" w:date="2015-09-07T09:45:00Z"/>
                <w:rFonts w:ascii="Times New Roman" w:hAnsi="Times New Roman" w:cs="Times New Roman"/>
                <w:color w:val="000000"/>
                <w:lang w:val="es-ES_tradnl"/>
              </w:rPr>
            </w:pPr>
          </w:p>
          <w:p w14:paraId="78142BC7" w14:textId="77777777" w:rsidR="000C786B" w:rsidRDefault="000C786B" w:rsidP="0015486D">
            <w:pPr>
              <w:rPr>
                <w:ins w:id="305" w:author="Andrea Constanza Perdomo Pedraza" w:date="2015-09-07T09:45:00Z"/>
                <w:rFonts w:ascii="Times New Roman" w:hAnsi="Times New Roman" w:cs="Times New Roman"/>
                <w:color w:val="000000"/>
                <w:lang w:val="es-ES_tradnl"/>
              </w:rPr>
            </w:pPr>
          </w:p>
          <w:p w14:paraId="38E05B3E" w14:textId="77777777" w:rsidR="000C786B" w:rsidRDefault="000C786B" w:rsidP="0015486D">
            <w:pPr>
              <w:rPr>
                <w:ins w:id="306" w:author="Andrea Constanza Perdomo Pedraza" w:date="2015-09-07T09:45:00Z"/>
                <w:rFonts w:ascii="Times New Roman" w:hAnsi="Times New Roman" w:cs="Times New Roman"/>
                <w:color w:val="000000"/>
                <w:lang w:val="es-ES_tradnl"/>
              </w:rPr>
            </w:pPr>
          </w:p>
          <w:p w14:paraId="12192D5F" w14:textId="77777777" w:rsidR="000C786B" w:rsidRDefault="000C786B" w:rsidP="0015486D">
            <w:pPr>
              <w:rPr>
                <w:ins w:id="307" w:author="Andrea Constanza Perdomo Pedraza" w:date="2015-09-07T09:45:00Z"/>
                <w:rFonts w:ascii="Times New Roman" w:hAnsi="Times New Roman" w:cs="Times New Roman"/>
                <w:color w:val="000000"/>
                <w:lang w:val="es-ES_tradnl"/>
              </w:rPr>
            </w:pPr>
          </w:p>
          <w:p w14:paraId="6AEE52CD" w14:textId="77777777" w:rsidR="000C786B" w:rsidRDefault="000C786B" w:rsidP="0015486D">
            <w:pPr>
              <w:rPr>
                <w:ins w:id="308" w:author="Andrea Constanza Perdomo Pedraza" w:date="2015-09-07T09:45:00Z"/>
                <w:rFonts w:ascii="Times New Roman" w:hAnsi="Times New Roman" w:cs="Times New Roman"/>
                <w:color w:val="000000"/>
                <w:lang w:val="es-ES_tradnl"/>
              </w:rPr>
            </w:pPr>
          </w:p>
          <w:p w14:paraId="53EB72A4" w14:textId="77777777" w:rsidR="000C786B" w:rsidRDefault="000C786B" w:rsidP="0015486D">
            <w:pPr>
              <w:rPr>
                <w:ins w:id="309" w:author="Andrea Constanza Perdomo Pedraza" w:date="2015-09-07T09:45:00Z"/>
                <w:rFonts w:ascii="Times New Roman" w:hAnsi="Times New Roman" w:cs="Times New Roman"/>
                <w:color w:val="000000"/>
                <w:lang w:val="es-ES_tradnl"/>
              </w:rPr>
            </w:pPr>
          </w:p>
          <w:p w14:paraId="0A99D446" w14:textId="77777777" w:rsidR="000C786B" w:rsidRDefault="000C786B" w:rsidP="0015486D">
            <w:pPr>
              <w:rPr>
                <w:ins w:id="310" w:author="Andrea Constanza Perdomo Pedraza" w:date="2015-09-07T09:45:00Z"/>
                <w:rFonts w:ascii="Times New Roman" w:hAnsi="Times New Roman" w:cs="Times New Roman"/>
                <w:color w:val="000000"/>
                <w:lang w:val="es-ES_tradnl"/>
              </w:rPr>
            </w:pPr>
          </w:p>
          <w:p w14:paraId="4A713AF9" w14:textId="77777777" w:rsidR="000C786B" w:rsidRDefault="000C786B" w:rsidP="0015486D">
            <w:pPr>
              <w:rPr>
                <w:ins w:id="311" w:author="Andrea Constanza Perdomo Pedraza" w:date="2015-09-07T09:45:00Z"/>
                <w:rFonts w:ascii="Times New Roman" w:hAnsi="Times New Roman" w:cs="Times New Roman"/>
                <w:color w:val="000000"/>
                <w:lang w:val="es-ES_tradnl"/>
              </w:rPr>
            </w:pPr>
          </w:p>
          <w:p w14:paraId="74F04F7A" w14:textId="1DCF6939" w:rsidR="000C786B" w:rsidRPr="00D632A2" w:rsidRDefault="000C786B" w:rsidP="0015486D">
            <w:pPr>
              <w:rPr>
                <w:ins w:id="312" w:author="Andrea Constanza Perdomo Pedraza" w:date="2015-09-07T09:45:00Z"/>
                <w:rFonts w:ascii="Times New Roman" w:hAnsi="Times New Roman" w:cs="Times New Roman"/>
                <w:color w:val="000000"/>
                <w:lang w:val="es-ES_tradnl"/>
              </w:rPr>
            </w:pPr>
          </w:p>
        </w:tc>
      </w:tr>
      <w:tr w:rsidR="000C786B" w:rsidRPr="00D632A2" w14:paraId="0D9C4EFE" w14:textId="77777777" w:rsidTr="0015486D">
        <w:trPr>
          <w:ins w:id="313" w:author="Andrea Constanza Perdomo Pedraza" w:date="2015-09-07T09:45:00Z"/>
        </w:trPr>
        <w:tc>
          <w:tcPr>
            <w:tcW w:w="2518" w:type="dxa"/>
          </w:tcPr>
          <w:p w14:paraId="4215E4B5" w14:textId="77777777" w:rsidR="000C786B" w:rsidRPr="00D632A2" w:rsidRDefault="000C786B" w:rsidP="0015486D">
            <w:pPr>
              <w:rPr>
                <w:ins w:id="314" w:author="Andrea Constanza Perdomo Pedraza" w:date="2015-09-07T09:45:00Z"/>
                <w:rFonts w:ascii="Times New Roman" w:hAnsi="Times New Roman" w:cs="Times New Roman"/>
                <w:color w:val="000000"/>
                <w:lang w:val="es-ES_tradnl"/>
              </w:rPr>
            </w:pPr>
            <w:ins w:id="315" w:author="Andrea Constanza Perdomo Pedraza" w:date="2015-09-07T09:45:00Z">
              <w:r w:rsidRPr="00D632A2">
                <w:rPr>
                  <w:rFonts w:ascii="Times New Roman" w:hAnsi="Times New Roman" w:cs="Times New Roman"/>
                  <w:b/>
                  <w:color w:val="000000"/>
                  <w:sz w:val="18"/>
                  <w:szCs w:val="18"/>
                  <w:lang w:val="es-ES_tradnl"/>
                </w:rPr>
                <w:t>Pie de imagen</w:t>
              </w:r>
            </w:ins>
          </w:p>
        </w:tc>
        <w:tc>
          <w:tcPr>
            <w:tcW w:w="6515" w:type="dxa"/>
          </w:tcPr>
          <w:p w14:paraId="5CF3BCBC" w14:textId="6A3C3335" w:rsidR="000C786B" w:rsidRPr="00D632A2" w:rsidRDefault="008732B0" w:rsidP="0015486D">
            <w:pPr>
              <w:rPr>
                <w:ins w:id="316" w:author="Andrea Constanza Perdomo Pedraza" w:date="2015-09-07T09:45:00Z"/>
                <w:rFonts w:ascii="Times New Roman" w:hAnsi="Times New Roman" w:cs="Times New Roman"/>
                <w:color w:val="000000"/>
                <w:lang w:val="es-ES_tradnl"/>
              </w:rPr>
            </w:pPr>
            <w:ins w:id="317" w:author="Andrea Constanza Perdomo Pedraza" w:date="2015-09-07T09:52:00Z">
              <w:r>
                <w:rPr>
                  <w:rFonts w:ascii="Times New Roman" w:hAnsi="Times New Roman" w:cs="Times New Roman"/>
                  <w:color w:val="000000"/>
                  <w:lang w:val="es-ES_tradnl"/>
                </w:rPr>
                <w:t>Modelos de descomposición del número 36</w:t>
              </w:r>
            </w:ins>
          </w:p>
        </w:tc>
      </w:tr>
      <w:tr w:rsidR="000C786B" w:rsidRPr="00D632A2" w14:paraId="06BA05C5" w14:textId="77777777" w:rsidTr="0015486D">
        <w:trPr>
          <w:ins w:id="318" w:author="Andrea Constanza Perdomo Pedraza" w:date="2015-09-07T09:45:00Z"/>
        </w:trPr>
        <w:tc>
          <w:tcPr>
            <w:tcW w:w="2518" w:type="dxa"/>
          </w:tcPr>
          <w:p w14:paraId="408F1FD2" w14:textId="77777777" w:rsidR="000C786B" w:rsidRPr="00D632A2" w:rsidRDefault="000C786B" w:rsidP="0015486D">
            <w:pPr>
              <w:rPr>
                <w:ins w:id="319" w:author="Andrea Constanza Perdomo Pedraza" w:date="2015-09-07T09:45:00Z"/>
                <w:rFonts w:ascii="Times New Roman" w:hAnsi="Times New Roman" w:cs="Times New Roman"/>
                <w:b/>
                <w:color w:val="000000"/>
                <w:sz w:val="18"/>
                <w:szCs w:val="18"/>
                <w:lang w:val="es-ES_tradnl"/>
              </w:rPr>
            </w:pPr>
            <w:ins w:id="320" w:author="Andrea Constanza Perdomo Pedraza" w:date="2015-09-07T09:45:00Z">
              <w:r w:rsidRPr="00D632A2">
                <w:rPr>
                  <w:rFonts w:ascii="Times New Roman" w:hAnsi="Times New Roman" w:cs="Times New Roman"/>
                  <w:b/>
                  <w:color w:val="000000"/>
                  <w:sz w:val="18"/>
                  <w:szCs w:val="18"/>
                  <w:lang w:val="es-ES_tradnl"/>
                </w:rPr>
                <w:t>Ubicación del pie de imagen</w:t>
              </w:r>
            </w:ins>
          </w:p>
        </w:tc>
        <w:tc>
          <w:tcPr>
            <w:tcW w:w="6515" w:type="dxa"/>
          </w:tcPr>
          <w:p w14:paraId="4DC481F2" w14:textId="77777777" w:rsidR="000C786B" w:rsidRPr="00D632A2" w:rsidRDefault="000C786B" w:rsidP="0015486D">
            <w:pPr>
              <w:rPr>
                <w:ins w:id="321" w:author="Andrea Constanza Perdomo Pedraza" w:date="2015-09-07T09:45:00Z"/>
                <w:rFonts w:ascii="Times New Roman" w:hAnsi="Times New Roman" w:cs="Times New Roman"/>
                <w:color w:val="000000"/>
                <w:lang w:val="es-ES_tradnl"/>
              </w:rPr>
            </w:pPr>
            <w:ins w:id="322" w:author="Andrea Constanza Perdomo Pedraza" w:date="2015-09-07T09:45:00Z">
              <w:r>
                <w:rPr>
                  <w:rFonts w:ascii="Times New Roman" w:hAnsi="Times New Roman" w:cs="Times New Roman"/>
                  <w:color w:val="000000"/>
                  <w:lang w:val="es-ES_tradnl"/>
                </w:rPr>
                <w:t xml:space="preserve">Inferior </w:t>
              </w:r>
            </w:ins>
          </w:p>
        </w:tc>
      </w:tr>
    </w:tbl>
    <w:p w14:paraId="5A721A43" w14:textId="77777777" w:rsidR="00CF6ECE" w:rsidRDefault="00CF6ECE" w:rsidP="00CF6ECE">
      <w:pPr>
        <w:spacing w:after="0"/>
        <w:rPr>
          <w:ins w:id="323" w:author="Andrea Constanza Perdomo Pedraza" w:date="2015-09-07T09:44:00Z"/>
          <w:rFonts w:ascii="Times New Roman" w:hAnsi="Times New Roman" w:cs="Times New Roman"/>
        </w:rPr>
      </w:pPr>
    </w:p>
    <w:p w14:paraId="1271005F" w14:textId="77777777" w:rsidR="007B746B" w:rsidRDefault="007B746B" w:rsidP="00CF6ECE">
      <w:pPr>
        <w:spacing w:after="0"/>
        <w:rPr>
          <w:ins w:id="324" w:author="Andrea Constanza Perdomo Pedraza" w:date="2015-09-07T09:44:00Z"/>
          <w:rFonts w:ascii="Times New Roman" w:hAnsi="Times New Roman" w:cs="Times New Roman"/>
        </w:rPr>
      </w:pPr>
    </w:p>
    <w:p w14:paraId="5A6B9A80" w14:textId="77777777" w:rsidR="007B746B" w:rsidRDefault="007B746B" w:rsidP="00CF6ECE">
      <w:pPr>
        <w:spacing w:after="0"/>
        <w:rPr>
          <w:rFonts w:ascii="Times New Roman" w:hAnsi="Times New Roman" w:cs="Times New Roman"/>
        </w:rPr>
      </w:pPr>
    </w:p>
    <w:tbl>
      <w:tblPr>
        <w:tblStyle w:val="TableGrid"/>
        <w:tblW w:w="0" w:type="auto"/>
        <w:tblLook w:val="04A0" w:firstRow="1" w:lastRow="0" w:firstColumn="1" w:lastColumn="0" w:noHBand="0" w:noVBand="1"/>
      </w:tblPr>
      <w:tblGrid>
        <w:gridCol w:w="2518"/>
        <w:gridCol w:w="6515"/>
      </w:tblGrid>
      <w:tr w:rsidR="00A31023" w:rsidRPr="00D632A2" w14:paraId="019FF805" w14:textId="77777777" w:rsidTr="00E36A2E">
        <w:tc>
          <w:tcPr>
            <w:tcW w:w="9033" w:type="dxa"/>
            <w:gridSpan w:val="2"/>
            <w:shd w:val="clear" w:color="auto" w:fill="000000" w:themeFill="text1"/>
          </w:tcPr>
          <w:p w14:paraId="2ED02173" w14:textId="77777777" w:rsidR="00A31023" w:rsidRPr="00D632A2" w:rsidRDefault="00A31023" w:rsidP="00E36A2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A31023" w:rsidRPr="00D632A2" w14:paraId="1A3FDC3F" w14:textId="77777777" w:rsidTr="00E36A2E">
        <w:tc>
          <w:tcPr>
            <w:tcW w:w="2518" w:type="dxa"/>
          </w:tcPr>
          <w:p w14:paraId="70FA96FA" w14:textId="77777777" w:rsidR="00A31023" w:rsidRPr="00D632A2" w:rsidRDefault="00A31023" w:rsidP="00E36A2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87EF9BE" w14:textId="792E4C4B" w:rsidR="00A31023" w:rsidRPr="00D632A2" w:rsidRDefault="00A31023" w:rsidP="00E36A2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325" w:author="Andrea Constanza Perdomo Pedraza" w:date="2015-09-07T09:52:00Z">
              <w:r w:rsidR="00D26370">
                <w:rPr>
                  <w:rFonts w:ascii="Times New Roman" w:hAnsi="Times New Roman" w:cs="Times New Roman"/>
                  <w:color w:val="000000"/>
                  <w:lang w:val="es-ES_tradnl"/>
                </w:rPr>
                <w:t>23</w:t>
              </w:r>
            </w:ins>
            <w:r>
              <w:rPr>
                <w:rFonts w:ascii="Times New Roman" w:hAnsi="Times New Roman" w:cs="Times New Roman"/>
                <w:color w:val="000000"/>
                <w:lang w:val="es-ES_tradnl"/>
              </w:rPr>
              <w:t>0</w:t>
            </w:r>
          </w:p>
        </w:tc>
      </w:tr>
      <w:tr w:rsidR="00A31023" w:rsidRPr="00D632A2" w14:paraId="45CD0212" w14:textId="77777777" w:rsidTr="00E36A2E">
        <w:tc>
          <w:tcPr>
            <w:tcW w:w="2518" w:type="dxa"/>
          </w:tcPr>
          <w:p w14:paraId="1EF117C8" w14:textId="77777777" w:rsidR="00A31023" w:rsidRPr="00D632A2" w:rsidRDefault="00A31023"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22A24A8" w14:textId="50D1AE3B" w:rsidR="00A31023" w:rsidRPr="00D632A2" w:rsidRDefault="00A31023" w:rsidP="00E36A2E">
            <w:pPr>
              <w:rPr>
                <w:rFonts w:ascii="Times New Roman" w:hAnsi="Times New Roman" w:cs="Times New Roman"/>
                <w:color w:val="000000"/>
                <w:lang w:val="es-ES_tradnl"/>
              </w:rPr>
            </w:pPr>
            <w:r w:rsidRPr="00EC29BE">
              <w:rPr>
                <w:rFonts w:ascii="Lucida Grande" w:hAnsi="Lucida Grande" w:cs="Lucida Grande"/>
                <w:color w:val="000000"/>
              </w:rPr>
              <w:t>Descomposición en factores primos</w:t>
            </w:r>
          </w:p>
        </w:tc>
      </w:tr>
      <w:tr w:rsidR="00A31023" w:rsidRPr="00D632A2" w14:paraId="464E46D7" w14:textId="77777777" w:rsidTr="00E36A2E">
        <w:tc>
          <w:tcPr>
            <w:tcW w:w="2518" w:type="dxa"/>
          </w:tcPr>
          <w:p w14:paraId="64D5397D" w14:textId="77777777" w:rsidR="00A31023" w:rsidRPr="00D632A2" w:rsidRDefault="00A31023"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Descripción</w:t>
            </w:r>
          </w:p>
        </w:tc>
        <w:tc>
          <w:tcPr>
            <w:tcW w:w="6515" w:type="dxa"/>
          </w:tcPr>
          <w:p w14:paraId="630B5F27" w14:textId="62827974" w:rsidR="00A31023" w:rsidRPr="00D632A2" w:rsidRDefault="00A31023" w:rsidP="00E36A2E">
            <w:pPr>
              <w:rPr>
                <w:rFonts w:ascii="Times New Roman" w:hAnsi="Times New Roman" w:cs="Times New Roman"/>
                <w:color w:val="000000"/>
                <w:lang w:val="es-ES_tradnl"/>
              </w:rPr>
            </w:pPr>
            <w:r w:rsidRPr="00E54045">
              <w:rPr>
                <w:rFonts w:ascii="Lucida Grande" w:hAnsi="Lucida Grande" w:cs="Lucida Grande"/>
                <w:color w:val="000000"/>
              </w:rPr>
              <w:t>Actividad que permite al estudiante practicar las descomposición de un número en sus factores primos</w:t>
            </w:r>
          </w:p>
        </w:tc>
      </w:tr>
    </w:tbl>
    <w:p w14:paraId="21B85E6B" w14:textId="77777777" w:rsidR="00CF6ECE" w:rsidRDefault="00CF6ECE"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15486D" w:rsidRPr="00D632A2" w14:paraId="076763F2" w14:textId="77777777" w:rsidTr="0015486D">
        <w:trPr>
          <w:ins w:id="326" w:author="Andrea Constanza Perdomo Pedraza" w:date="2015-09-07T09:54:00Z"/>
        </w:trPr>
        <w:tc>
          <w:tcPr>
            <w:tcW w:w="9033" w:type="dxa"/>
            <w:gridSpan w:val="2"/>
            <w:shd w:val="clear" w:color="auto" w:fill="000000" w:themeFill="text1"/>
          </w:tcPr>
          <w:p w14:paraId="2A728BBC" w14:textId="77777777" w:rsidR="0015486D" w:rsidRPr="00D632A2" w:rsidRDefault="0015486D" w:rsidP="0015486D">
            <w:pPr>
              <w:jc w:val="center"/>
              <w:rPr>
                <w:ins w:id="327" w:author="Andrea Constanza Perdomo Pedraza" w:date="2015-09-07T09:54:00Z"/>
                <w:rFonts w:ascii="Times New Roman" w:hAnsi="Times New Roman" w:cs="Times New Roman"/>
                <w:b/>
                <w:color w:val="FFFFFF" w:themeColor="background1"/>
                <w:lang w:val="es-ES_tradnl"/>
              </w:rPr>
            </w:pPr>
            <w:ins w:id="328" w:author="Andrea Constanza Perdomo Pedraza" w:date="2015-09-07T09:54: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15486D" w:rsidRPr="00D632A2" w14:paraId="06006376" w14:textId="77777777" w:rsidTr="0015486D">
        <w:trPr>
          <w:ins w:id="329" w:author="Andrea Constanza Perdomo Pedraza" w:date="2015-09-07T09:54:00Z"/>
        </w:trPr>
        <w:tc>
          <w:tcPr>
            <w:tcW w:w="2518" w:type="dxa"/>
          </w:tcPr>
          <w:p w14:paraId="2471FAAE" w14:textId="77777777" w:rsidR="0015486D" w:rsidRPr="00D632A2" w:rsidRDefault="0015486D" w:rsidP="0015486D">
            <w:pPr>
              <w:rPr>
                <w:ins w:id="330" w:author="Andrea Constanza Perdomo Pedraza" w:date="2015-09-07T09:54:00Z"/>
                <w:rFonts w:ascii="Times New Roman" w:hAnsi="Times New Roman" w:cs="Times New Roman"/>
                <w:b/>
                <w:color w:val="000000"/>
                <w:sz w:val="18"/>
                <w:szCs w:val="18"/>
                <w:lang w:val="es-ES_tradnl"/>
              </w:rPr>
            </w:pPr>
            <w:ins w:id="331" w:author="Andrea Constanza Perdomo Pedraza" w:date="2015-09-07T09:54:00Z">
              <w:r w:rsidRPr="00D632A2">
                <w:rPr>
                  <w:rFonts w:ascii="Times New Roman" w:hAnsi="Times New Roman" w:cs="Times New Roman"/>
                  <w:b/>
                  <w:color w:val="000000"/>
                  <w:sz w:val="18"/>
                  <w:szCs w:val="18"/>
                  <w:lang w:val="es-ES_tradnl"/>
                </w:rPr>
                <w:t>Código</w:t>
              </w:r>
            </w:ins>
          </w:p>
        </w:tc>
        <w:tc>
          <w:tcPr>
            <w:tcW w:w="6515" w:type="dxa"/>
          </w:tcPr>
          <w:p w14:paraId="43AAAECA" w14:textId="1217E530" w:rsidR="0015486D" w:rsidRPr="00D632A2" w:rsidRDefault="0015486D" w:rsidP="0015486D">
            <w:pPr>
              <w:rPr>
                <w:ins w:id="332" w:author="Andrea Constanza Perdomo Pedraza" w:date="2015-09-07T09:54:00Z"/>
                <w:rFonts w:ascii="Times New Roman" w:hAnsi="Times New Roman" w:cs="Times New Roman"/>
                <w:b/>
                <w:color w:val="000000"/>
                <w:sz w:val="18"/>
                <w:szCs w:val="18"/>
                <w:lang w:val="es-ES_tradnl"/>
              </w:rPr>
            </w:pPr>
            <w:ins w:id="333" w:author="Andrea Constanza Perdomo Pedraza" w:date="2015-09-07T09:54:00Z">
              <w:r>
                <w:rPr>
                  <w:rFonts w:ascii="Times New Roman" w:hAnsi="Times New Roman" w:cs="Times New Roman"/>
                  <w:color w:val="000000"/>
                  <w:lang w:val="es-ES_tradnl"/>
                </w:rPr>
                <w:t>MA_06_04_CO_REC240</w:t>
              </w:r>
            </w:ins>
          </w:p>
        </w:tc>
      </w:tr>
      <w:tr w:rsidR="0015486D" w:rsidRPr="00D632A2" w14:paraId="1361F43E" w14:textId="77777777" w:rsidTr="0015486D">
        <w:trPr>
          <w:ins w:id="334" w:author="Andrea Constanza Perdomo Pedraza" w:date="2015-09-07T09:54:00Z"/>
        </w:trPr>
        <w:tc>
          <w:tcPr>
            <w:tcW w:w="2518" w:type="dxa"/>
          </w:tcPr>
          <w:p w14:paraId="57F464CE" w14:textId="77777777" w:rsidR="0015486D" w:rsidRPr="00D632A2" w:rsidRDefault="0015486D" w:rsidP="0015486D">
            <w:pPr>
              <w:rPr>
                <w:ins w:id="335" w:author="Andrea Constanza Perdomo Pedraza" w:date="2015-09-07T09:54:00Z"/>
                <w:rFonts w:ascii="Times New Roman" w:hAnsi="Times New Roman" w:cs="Times New Roman"/>
                <w:color w:val="000000"/>
                <w:lang w:val="es-ES_tradnl"/>
              </w:rPr>
            </w:pPr>
            <w:ins w:id="336" w:author="Andrea Constanza Perdomo Pedraza" w:date="2015-09-07T09:54:00Z">
              <w:r w:rsidRPr="00D632A2">
                <w:rPr>
                  <w:rFonts w:ascii="Times New Roman" w:hAnsi="Times New Roman" w:cs="Times New Roman"/>
                  <w:b/>
                  <w:color w:val="000000"/>
                  <w:sz w:val="18"/>
                  <w:szCs w:val="18"/>
                  <w:lang w:val="es-ES_tradnl"/>
                </w:rPr>
                <w:t>Título</w:t>
              </w:r>
            </w:ins>
          </w:p>
        </w:tc>
        <w:tc>
          <w:tcPr>
            <w:tcW w:w="6515" w:type="dxa"/>
          </w:tcPr>
          <w:p w14:paraId="55CC22DA" w14:textId="362EBBD4" w:rsidR="0015486D" w:rsidRPr="00D632A2" w:rsidRDefault="0015486D" w:rsidP="0015486D">
            <w:pPr>
              <w:rPr>
                <w:ins w:id="337" w:author="Andrea Constanza Perdomo Pedraza" w:date="2015-09-07T09:54:00Z"/>
                <w:rFonts w:ascii="Times New Roman" w:hAnsi="Times New Roman" w:cs="Times New Roman"/>
                <w:color w:val="000000"/>
                <w:lang w:val="es-ES_tradnl"/>
              </w:rPr>
            </w:pPr>
            <w:ins w:id="338" w:author="Andrea Constanza Perdomo Pedraza" w:date="2015-09-07T09:54:00Z">
              <w:r w:rsidRPr="008822EE">
                <w:rPr>
                  <w:rFonts w:ascii="Lucida Grande" w:hAnsi="Lucida Grande" w:cs="Lucida Grande"/>
                  <w:color w:val="000000"/>
                </w:rPr>
                <w:t>¿Cierto o falso?</w:t>
              </w:r>
            </w:ins>
          </w:p>
        </w:tc>
      </w:tr>
      <w:tr w:rsidR="0015486D" w:rsidRPr="00D632A2" w14:paraId="131D4829" w14:textId="77777777" w:rsidTr="0015486D">
        <w:trPr>
          <w:ins w:id="339" w:author="Andrea Constanza Perdomo Pedraza" w:date="2015-09-07T09:54:00Z"/>
        </w:trPr>
        <w:tc>
          <w:tcPr>
            <w:tcW w:w="2518" w:type="dxa"/>
          </w:tcPr>
          <w:p w14:paraId="2FE3A958" w14:textId="77777777" w:rsidR="0015486D" w:rsidRPr="00D632A2" w:rsidRDefault="0015486D" w:rsidP="0015486D">
            <w:pPr>
              <w:rPr>
                <w:ins w:id="340" w:author="Andrea Constanza Perdomo Pedraza" w:date="2015-09-07T09:54:00Z"/>
                <w:rFonts w:ascii="Times New Roman" w:hAnsi="Times New Roman" w:cs="Times New Roman"/>
                <w:color w:val="000000"/>
                <w:lang w:val="es-ES_tradnl"/>
              </w:rPr>
            </w:pPr>
            <w:ins w:id="341" w:author="Andrea Constanza Perdomo Pedraza" w:date="2015-09-07T09:54:00Z">
              <w:r w:rsidRPr="00D632A2">
                <w:rPr>
                  <w:rFonts w:ascii="Times New Roman" w:hAnsi="Times New Roman" w:cs="Times New Roman"/>
                  <w:b/>
                  <w:color w:val="000000"/>
                  <w:sz w:val="18"/>
                  <w:szCs w:val="18"/>
                  <w:lang w:val="es-ES_tradnl"/>
                </w:rPr>
                <w:t>Descripción</w:t>
              </w:r>
            </w:ins>
          </w:p>
        </w:tc>
        <w:tc>
          <w:tcPr>
            <w:tcW w:w="6515" w:type="dxa"/>
          </w:tcPr>
          <w:p w14:paraId="4BE45EFF" w14:textId="120026F5" w:rsidR="0015486D" w:rsidRPr="00D632A2" w:rsidRDefault="0015486D" w:rsidP="0015486D">
            <w:pPr>
              <w:rPr>
                <w:ins w:id="342" w:author="Andrea Constanza Perdomo Pedraza" w:date="2015-09-07T09:54:00Z"/>
                <w:rFonts w:ascii="Times New Roman" w:hAnsi="Times New Roman" w:cs="Times New Roman"/>
                <w:color w:val="000000"/>
                <w:lang w:val="es-ES_tradnl"/>
              </w:rPr>
            </w:pPr>
            <w:ins w:id="343" w:author="Andrea Constanza Perdomo Pedraza" w:date="2015-09-07T09:54:00Z">
              <w:r w:rsidRPr="00500C3B">
                <w:rPr>
                  <w:rFonts w:ascii="Lucida Grande" w:hAnsi="Lucida Grande" w:cs="Lucida Grande"/>
                  <w:color w:val="000000"/>
                </w:rPr>
                <w:t>Actividades para determinar la veracidad o falsedad de afirmaciones sobre la descomposición de un número</w:t>
              </w:r>
            </w:ins>
          </w:p>
        </w:tc>
      </w:tr>
    </w:tbl>
    <w:p w14:paraId="390AE62B" w14:textId="77777777" w:rsidR="00CF6ECE" w:rsidRDefault="00CF6ECE"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15486D" w:rsidRPr="00D632A2" w14:paraId="078F286B" w14:textId="77777777" w:rsidTr="0015486D">
        <w:trPr>
          <w:ins w:id="344" w:author="Andrea Constanza Perdomo Pedraza" w:date="2015-09-07T09:54:00Z"/>
        </w:trPr>
        <w:tc>
          <w:tcPr>
            <w:tcW w:w="9033" w:type="dxa"/>
            <w:gridSpan w:val="2"/>
            <w:shd w:val="clear" w:color="auto" w:fill="000000" w:themeFill="text1"/>
          </w:tcPr>
          <w:p w14:paraId="7C349042" w14:textId="77777777" w:rsidR="0015486D" w:rsidRPr="00D632A2" w:rsidRDefault="0015486D" w:rsidP="0015486D">
            <w:pPr>
              <w:jc w:val="center"/>
              <w:rPr>
                <w:ins w:id="345" w:author="Andrea Constanza Perdomo Pedraza" w:date="2015-09-07T09:54:00Z"/>
                <w:rFonts w:ascii="Times New Roman" w:hAnsi="Times New Roman" w:cs="Times New Roman"/>
                <w:b/>
                <w:color w:val="FFFFFF" w:themeColor="background1"/>
                <w:lang w:val="es-ES_tradnl"/>
              </w:rPr>
            </w:pPr>
            <w:ins w:id="346" w:author="Andrea Constanza Perdomo Pedraza" w:date="2015-09-07T09:54: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15486D" w:rsidRPr="00D632A2" w14:paraId="5D66D472" w14:textId="77777777" w:rsidTr="0015486D">
        <w:trPr>
          <w:ins w:id="347" w:author="Andrea Constanza Perdomo Pedraza" w:date="2015-09-07T09:54:00Z"/>
        </w:trPr>
        <w:tc>
          <w:tcPr>
            <w:tcW w:w="2518" w:type="dxa"/>
          </w:tcPr>
          <w:p w14:paraId="1A0E4ED7" w14:textId="77777777" w:rsidR="0015486D" w:rsidRPr="00D632A2" w:rsidRDefault="0015486D" w:rsidP="0015486D">
            <w:pPr>
              <w:rPr>
                <w:ins w:id="348" w:author="Andrea Constanza Perdomo Pedraza" w:date="2015-09-07T09:54:00Z"/>
                <w:rFonts w:ascii="Times New Roman" w:hAnsi="Times New Roman" w:cs="Times New Roman"/>
                <w:b/>
                <w:color w:val="000000"/>
                <w:sz w:val="18"/>
                <w:szCs w:val="18"/>
                <w:lang w:val="es-ES_tradnl"/>
              </w:rPr>
            </w:pPr>
            <w:ins w:id="349" w:author="Andrea Constanza Perdomo Pedraza" w:date="2015-09-07T09:54:00Z">
              <w:r w:rsidRPr="00D632A2">
                <w:rPr>
                  <w:rFonts w:ascii="Times New Roman" w:hAnsi="Times New Roman" w:cs="Times New Roman"/>
                  <w:b/>
                  <w:color w:val="000000"/>
                  <w:sz w:val="18"/>
                  <w:szCs w:val="18"/>
                  <w:lang w:val="es-ES_tradnl"/>
                </w:rPr>
                <w:t>Código</w:t>
              </w:r>
            </w:ins>
          </w:p>
        </w:tc>
        <w:tc>
          <w:tcPr>
            <w:tcW w:w="6515" w:type="dxa"/>
          </w:tcPr>
          <w:p w14:paraId="31F349E6" w14:textId="69FD0684" w:rsidR="0015486D" w:rsidRPr="00D632A2" w:rsidRDefault="00D63076" w:rsidP="0015486D">
            <w:pPr>
              <w:rPr>
                <w:ins w:id="350" w:author="Andrea Constanza Perdomo Pedraza" w:date="2015-09-07T09:54:00Z"/>
                <w:rFonts w:ascii="Times New Roman" w:hAnsi="Times New Roman" w:cs="Times New Roman"/>
                <w:b/>
                <w:color w:val="000000"/>
                <w:sz w:val="18"/>
                <w:szCs w:val="18"/>
                <w:lang w:val="es-ES_tradnl"/>
              </w:rPr>
            </w:pPr>
            <w:ins w:id="351" w:author="Andrea Constanza Perdomo Pedraza" w:date="2015-09-07T09:54:00Z">
              <w:r>
                <w:rPr>
                  <w:rFonts w:ascii="Times New Roman" w:hAnsi="Times New Roman" w:cs="Times New Roman"/>
                  <w:color w:val="000000"/>
                  <w:lang w:val="es-ES_tradnl"/>
                </w:rPr>
                <w:t>MA_06_04_CO_REC25</w:t>
              </w:r>
              <w:r w:rsidR="0015486D">
                <w:rPr>
                  <w:rFonts w:ascii="Times New Roman" w:hAnsi="Times New Roman" w:cs="Times New Roman"/>
                  <w:color w:val="000000"/>
                  <w:lang w:val="es-ES_tradnl"/>
                </w:rPr>
                <w:t>0</w:t>
              </w:r>
            </w:ins>
          </w:p>
        </w:tc>
      </w:tr>
      <w:tr w:rsidR="0015486D" w:rsidRPr="00D632A2" w14:paraId="1C2D2E4E" w14:textId="77777777" w:rsidTr="0015486D">
        <w:trPr>
          <w:ins w:id="352" w:author="Andrea Constanza Perdomo Pedraza" w:date="2015-09-07T09:54:00Z"/>
        </w:trPr>
        <w:tc>
          <w:tcPr>
            <w:tcW w:w="2518" w:type="dxa"/>
          </w:tcPr>
          <w:p w14:paraId="4CF0F5BA" w14:textId="77777777" w:rsidR="0015486D" w:rsidRPr="00D632A2" w:rsidRDefault="0015486D" w:rsidP="0015486D">
            <w:pPr>
              <w:rPr>
                <w:ins w:id="353" w:author="Andrea Constanza Perdomo Pedraza" w:date="2015-09-07T09:54:00Z"/>
                <w:rFonts w:ascii="Times New Roman" w:hAnsi="Times New Roman" w:cs="Times New Roman"/>
                <w:color w:val="000000"/>
                <w:lang w:val="es-ES_tradnl"/>
              </w:rPr>
            </w:pPr>
            <w:ins w:id="354" w:author="Andrea Constanza Perdomo Pedraza" w:date="2015-09-07T09:54:00Z">
              <w:r w:rsidRPr="00D632A2">
                <w:rPr>
                  <w:rFonts w:ascii="Times New Roman" w:hAnsi="Times New Roman" w:cs="Times New Roman"/>
                  <w:b/>
                  <w:color w:val="000000"/>
                  <w:sz w:val="18"/>
                  <w:szCs w:val="18"/>
                  <w:lang w:val="es-ES_tradnl"/>
                </w:rPr>
                <w:t>Título</w:t>
              </w:r>
            </w:ins>
          </w:p>
        </w:tc>
        <w:tc>
          <w:tcPr>
            <w:tcW w:w="6515" w:type="dxa"/>
          </w:tcPr>
          <w:p w14:paraId="530FB204" w14:textId="73FDACFE" w:rsidR="0015486D" w:rsidRPr="00D632A2" w:rsidRDefault="00D63076" w:rsidP="0015486D">
            <w:pPr>
              <w:rPr>
                <w:ins w:id="355" w:author="Andrea Constanza Perdomo Pedraza" w:date="2015-09-07T09:54:00Z"/>
                <w:rFonts w:ascii="Times New Roman" w:hAnsi="Times New Roman" w:cs="Times New Roman"/>
                <w:color w:val="000000"/>
                <w:lang w:val="es-ES_tradnl"/>
              </w:rPr>
            </w:pPr>
            <w:ins w:id="356" w:author="Andrea Constanza Perdomo Pedraza" w:date="2015-09-07T09:55:00Z">
              <w:r w:rsidRPr="003E2733">
                <w:rPr>
                  <w:rFonts w:ascii="Lucida Grande" w:hAnsi="Lucida Grande" w:cs="Lucida Grande"/>
                  <w:color w:val="000000"/>
                </w:rPr>
                <w:t>Halla la descomposición de números</w:t>
              </w:r>
            </w:ins>
          </w:p>
        </w:tc>
      </w:tr>
      <w:tr w:rsidR="0015486D" w:rsidRPr="00D632A2" w14:paraId="376D8418" w14:textId="77777777" w:rsidTr="0015486D">
        <w:trPr>
          <w:ins w:id="357" w:author="Andrea Constanza Perdomo Pedraza" w:date="2015-09-07T09:54:00Z"/>
        </w:trPr>
        <w:tc>
          <w:tcPr>
            <w:tcW w:w="2518" w:type="dxa"/>
          </w:tcPr>
          <w:p w14:paraId="0C561A90" w14:textId="77777777" w:rsidR="0015486D" w:rsidRPr="00D632A2" w:rsidRDefault="0015486D" w:rsidP="0015486D">
            <w:pPr>
              <w:rPr>
                <w:ins w:id="358" w:author="Andrea Constanza Perdomo Pedraza" w:date="2015-09-07T09:54:00Z"/>
                <w:rFonts w:ascii="Times New Roman" w:hAnsi="Times New Roman" w:cs="Times New Roman"/>
                <w:color w:val="000000"/>
                <w:lang w:val="es-ES_tradnl"/>
              </w:rPr>
            </w:pPr>
            <w:ins w:id="359" w:author="Andrea Constanza Perdomo Pedraza" w:date="2015-09-07T09:54:00Z">
              <w:r w:rsidRPr="00D632A2">
                <w:rPr>
                  <w:rFonts w:ascii="Times New Roman" w:hAnsi="Times New Roman" w:cs="Times New Roman"/>
                  <w:b/>
                  <w:color w:val="000000"/>
                  <w:sz w:val="18"/>
                  <w:szCs w:val="18"/>
                  <w:lang w:val="es-ES_tradnl"/>
                </w:rPr>
                <w:t>Descripción</w:t>
              </w:r>
            </w:ins>
          </w:p>
        </w:tc>
        <w:tc>
          <w:tcPr>
            <w:tcW w:w="6515" w:type="dxa"/>
          </w:tcPr>
          <w:p w14:paraId="5E45D0F1" w14:textId="11835CB0" w:rsidR="0015486D" w:rsidRPr="00D632A2" w:rsidRDefault="00D63076" w:rsidP="0015486D">
            <w:pPr>
              <w:rPr>
                <w:ins w:id="360" w:author="Andrea Constanza Perdomo Pedraza" w:date="2015-09-07T09:54:00Z"/>
                <w:rFonts w:ascii="Times New Roman" w:hAnsi="Times New Roman" w:cs="Times New Roman"/>
                <w:color w:val="000000"/>
                <w:lang w:val="es-ES_tradnl"/>
              </w:rPr>
            </w:pPr>
            <w:ins w:id="361" w:author="Andrea Constanza Perdomo Pedraza" w:date="2015-09-07T09:55:00Z">
              <w:r w:rsidRPr="002273D7">
                <w:rPr>
                  <w:rFonts w:ascii="Lucida Grande" w:hAnsi="Lucida Grande" w:cs="Lucida Grande"/>
                  <w:color w:val="000000"/>
                </w:rPr>
                <w:t>Actividad para relacionar cada diagrama de árbol con su número correspondiente</w:t>
              </w:r>
            </w:ins>
          </w:p>
        </w:tc>
      </w:tr>
    </w:tbl>
    <w:p w14:paraId="722CDB68" w14:textId="77777777" w:rsidR="00CF6ECE" w:rsidRDefault="00CF6ECE" w:rsidP="00081745">
      <w:pPr>
        <w:spacing w:after="0"/>
        <w:rPr>
          <w:rFonts w:ascii="Times New Roman" w:hAnsi="Times New Roman" w:cs="Times New Roman"/>
          <w:color w:val="000000"/>
        </w:rPr>
      </w:pPr>
    </w:p>
    <w:p w14:paraId="7CEC9A58" w14:textId="77777777" w:rsidR="001D5156" w:rsidRPr="002B282A" w:rsidRDefault="001D5156" w:rsidP="001D5156">
      <w:pPr>
        <w:spacing w:after="0"/>
        <w:rPr>
          <w:rFonts w:ascii="Times" w:hAnsi="Times"/>
          <w:b/>
          <w:lang w:val="es-CO"/>
        </w:rPr>
      </w:pPr>
      <w:r w:rsidRPr="004E5E51">
        <w:rPr>
          <w:rFonts w:ascii="Times" w:hAnsi="Times"/>
          <w:highlight w:val="yellow"/>
        </w:rPr>
        <w:t>[SECCIÓN 2]</w:t>
      </w:r>
      <w:r>
        <w:rPr>
          <w:rFonts w:ascii="Times" w:hAnsi="Times"/>
        </w:rPr>
        <w:t xml:space="preserve"> </w:t>
      </w:r>
      <w:r>
        <w:rPr>
          <w:rFonts w:ascii="Times" w:hAnsi="Times"/>
          <w:b/>
        </w:rPr>
        <w:t xml:space="preserve">4.5 Consolidación </w:t>
      </w:r>
    </w:p>
    <w:p w14:paraId="3DEA122D" w14:textId="77777777" w:rsidR="00CF6ECE" w:rsidRDefault="00CF6ECE"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1D5156" w:rsidRPr="00D632A2" w14:paraId="506F5D5E" w14:textId="77777777" w:rsidTr="00E36A2E">
        <w:tc>
          <w:tcPr>
            <w:tcW w:w="9033" w:type="dxa"/>
            <w:gridSpan w:val="2"/>
            <w:shd w:val="clear" w:color="auto" w:fill="000000" w:themeFill="text1"/>
          </w:tcPr>
          <w:p w14:paraId="3C6A2DE4" w14:textId="77777777" w:rsidR="001D5156" w:rsidRPr="00D632A2" w:rsidRDefault="001D5156" w:rsidP="00E36A2E">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1D5156" w:rsidRPr="00D632A2" w14:paraId="52B86390" w14:textId="77777777" w:rsidTr="00E36A2E">
        <w:tc>
          <w:tcPr>
            <w:tcW w:w="2518" w:type="dxa"/>
          </w:tcPr>
          <w:p w14:paraId="5B5DD250" w14:textId="77777777" w:rsidR="001D5156" w:rsidRPr="00D632A2" w:rsidRDefault="001D5156" w:rsidP="00E36A2E">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395A27DF" w14:textId="4E31A9ED" w:rsidR="001D5156" w:rsidRPr="00D632A2" w:rsidRDefault="001D5156" w:rsidP="00E36A2E">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w:t>
            </w:r>
            <w:ins w:id="362" w:author="Andrea Constanza Perdomo Pedraza" w:date="2015-09-07T09:53:00Z">
              <w:r w:rsidR="00D63076">
                <w:rPr>
                  <w:rFonts w:ascii="Times New Roman" w:hAnsi="Times New Roman" w:cs="Times New Roman"/>
                  <w:color w:val="000000"/>
                  <w:lang w:val="es-ES_tradnl"/>
                </w:rPr>
                <w:t>6</w:t>
              </w:r>
            </w:ins>
            <w:r>
              <w:rPr>
                <w:rFonts w:ascii="Times New Roman" w:hAnsi="Times New Roman" w:cs="Times New Roman"/>
                <w:color w:val="000000"/>
                <w:lang w:val="es-ES_tradnl"/>
              </w:rPr>
              <w:t>0</w:t>
            </w:r>
          </w:p>
        </w:tc>
      </w:tr>
      <w:tr w:rsidR="001D5156" w:rsidRPr="00D632A2" w14:paraId="56F4599A" w14:textId="77777777" w:rsidTr="00E36A2E">
        <w:tc>
          <w:tcPr>
            <w:tcW w:w="2518" w:type="dxa"/>
          </w:tcPr>
          <w:p w14:paraId="06D06515" w14:textId="77777777" w:rsidR="001D5156" w:rsidRPr="00D632A2" w:rsidRDefault="001D5156"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3C27AF9" w14:textId="368BD201" w:rsidR="001D5156" w:rsidRPr="00D632A2" w:rsidRDefault="00D63076" w:rsidP="00E36A2E">
            <w:pPr>
              <w:rPr>
                <w:rFonts w:ascii="Times New Roman" w:hAnsi="Times New Roman" w:cs="Times New Roman"/>
                <w:color w:val="000000"/>
                <w:lang w:val="es-ES_tradnl"/>
              </w:rPr>
            </w:pPr>
            <w:ins w:id="363" w:author="Andrea Constanza Perdomo Pedraza" w:date="2015-09-07T09:56:00Z">
              <w:r w:rsidRPr="003D7B89">
                <w:rPr>
                  <w:rFonts w:ascii="Lucida Grande" w:hAnsi="Lucida Grande" w:cs="Lucida Grande"/>
                  <w:color w:val="000000"/>
                </w:rPr>
                <w:t>Refuerza tu aprendizaje: Números primos y números compuestos</w:t>
              </w:r>
            </w:ins>
          </w:p>
        </w:tc>
      </w:tr>
      <w:tr w:rsidR="001D5156" w:rsidRPr="00D632A2" w14:paraId="15ADFB5B" w14:textId="77777777" w:rsidTr="00E36A2E">
        <w:tc>
          <w:tcPr>
            <w:tcW w:w="2518" w:type="dxa"/>
          </w:tcPr>
          <w:p w14:paraId="771E5D28" w14:textId="77777777" w:rsidR="001D5156" w:rsidRPr="00D632A2" w:rsidRDefault="001D5156" w:rsidP="00E36A2E">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2E8BD2B" w14:textId="32671BED" w:rsidR="001D5156" w:rsidRPr="00D632A2" w:rsidRDefault="00D63076" w:rsidP="00E36A2E">
            <w:pPr>
              <w:rPr>
                <w:rFonts w:ascii="Times New Roman" w:hAnsi="Times New Roman" w:cs="Times New Roman"/>
                <w:color w:val="000000"/>
                <w:lang w:val="es-ES_tradnl"/>
              </w:rPr>
            </w:pPr>
            <w:ins w:id="364" w:author="Andrea Constanza Perdomo Pedraza" w:date="2015-09-07T09:56:00Z">
              <w:r w:rsidRPr="002D068D">
                <w:rPr>
                  <w:rFonts w:ascii="Lucida Grande" w:hAnsi="Lucida Grande" w:cs="Lucida Grande"/>
                  <w:color w:val="000000"/>
                </w:rPr>
                <w:t>Actividades sobre Los números primos y los números compuestos</w:t>
              </w:r>
            </w:ins>
          </w:p>
        </w:tc>
      </w:tr>
    </w:tbl>
    <w:p w14:paraId="57C829AE" w14:textId="77777777" w:rsidR="00CF6ECE" w:rsidRDefault="00CF6ECE" w:rsidP="00081745">
      <w:pPr>
        <w:spacing w:after="0"/>
        <w:rPr>
          <w:rFonts w:ascii="Times New Roman" w:hAnsi="Times New Roman" w:cs="Times New Roman"/>
          <w:color w:val="000000"/>
        </w:rPr>
      </w:pPr>
    </w:p>
    <w:p w14:paraId="5E3E048F" w14:textId="0C815A5B" w:rsidR="001D5156" w:rsidRDefault="001D5156" w:rsidP="001D5156">
      <w:pPr>
        <w:spacing w:after="0"/>
        <w:rPr>
          <w:rFonts w:ascii="Times" w:hAnsi="Times"/>
          <w:lang w:val="es-CO"/>
        </w:rPr>
      </w:pPr>
      <w:r w:rsidRPr="002B282A">
        <w:rPr>
          <w:rFonts w:ascii="Times" w:hAnsi="Times"/>
          <w:highlight w:val="yellow"/>
          <w:lang w:val="es-CO"/>
        </w:rPr>
        <w:t>[SECCIÓN 1]</w:t>
      </w:r>
      <w:r>
        <w:rPr>
          <w:rFonts w:ascii="Times" w:hAnsi="Times"/>
          <w:lang w:val="es-CO"/>
        </w:rPr>
        <w:t xml:space="preserve"> </w:t>
      </w:r>
      <w:r w:rsidRPr="002B282A">
        <w:rPr>
          <w:rFonts w:ascii="Times" w:hAnsi="Times"/>
          <w:b/>
          <w:lang w:val="es-CO"/>
        </w:rPr>
        <w:t>5 Máximo común divisor</w:t>
      </w:r>
      <w:r>
        <w:rPr>
          <w:rFonts w:ascii="Times" w:hAnsi="Times"/>
          <w:lang w:val="es-CO"/>
        </w:rPr>
        <w:t xml:space="preserve"> </w:t>
      </w:r>
    </w:p>
    <w:p w14:paraId="4FBA2C18" w14:textId="77777777" w:rsidR="00E36A2E" w:rsidRDefault="00E36A2E" w:rsidP="00E36A2E">
      <w:pPr>
        <w:spacing w:after="0"/>
        <w:rPr>
          <w:rFonts w:ascii="Times New Roman" w:hAnsi="Times New Roman" w:cs="Times New Roman"/>
          <w:lang w:val="es-CO"/>
        </w:rPr>
      </w:pPr>
    </w:p>
    <w:p w14:paraId="74AA98F0" w14:textId="418B9BBD" w:rsidR="00E36A2E" w:rsidRDefault="00E36A2E" w:rsidP="00E36A2E">
      <w:pPr>
        <w:spacing w:after="0"/>
        <w:rPr>
          <w:rFonts w:ascii="Times New Roman" w:hAnsi="Times New Roman" w:cs="Times New Roman"/>
          <w:lang w:val="es-CO"/>
        </w:rPr>
      </w:pPr>
      <w:r>
        <w:rPr>
          <w:rFonts w:ascii="Times New Roman" w:hAnsi="Times New Roman" w:cs="Times New Roman"/>
          <w:lang w:val="es-CO"/>
        </w:rPr>
        <w:t xml:space="preserve">El máximo común divisor </w:t>
      </w:r>
      <w:r w:rsidR="008621A7">
        <w:rPr>
          <w:rFonts w:ascii="Times New Roman" w:hAnsi="Times New Roman" w:cs="Times New Roman"/>
          <w:lang w:val="es-CO"/>
        </w:rPr>
        <w:t>entre</w:t>
      </w:r>
      <w:r>
        <w:rPr>
          <w:rFonts w:ascii="Times New Roman" w:hAnsi="Times New Roman" w:cs="Times New Roman"/>
          <w:lang w:val="es-CO"/>
        </w:rPr>
        <w:t xml:space="preserve"> dos o más números es el mayor de los divisores comunes de dichos números. </w:t>
      </w:r>
      <w:r w:rsidR="00393F84">
        <w:rPr>
          <w:rFonts w:ascii="Times New Roman" w:hAnsi="Times New Roman" w:cs="Times New Roman"/>
          <w:lang w:val="es-CO"/>
        </w:rPr>
        <w:t>Para nombrarlo se usa la expresión</w:t>
      </w:r>
      <w:r w:rsidR="00393F84" w:rsidRPr="00736F28">
        <w:rPr>
          <w:rFonts w:ascii="Times New Roman" w:hAnsi="Times New Roman" w:cs="Times New Roman"/>
          <w:lang w:val="es-CO"/>
        </w:rPr>
        <w:t xml:space="preserve"> </w:t>
      </w:r>
      <w:r w:rsidRPr="00736F28">
        <w:rPr>
          <w:rFonts w:ascii="Times New Roman" w:hAnsi="Times New Roman" w:cs="Times New Roman"/>
          <w:lang w:val="es-CO"/>
        </w:rPr>
        <w:t>m.c.d</w:t>
      </w:r>
      <w:r w:rsidR="00393F84" w:rsidRPr="00393F84">
        <w:rPr>
          <w:rFonts w:ascii="Times New Roman" w:hAnsi="Times New Roman" w:cs="Times New Roman"/>
          <w:i/>
          <w:lang w:val="es-CO"/>
        </w:rPr>
        <w:t>.</w:t>
      </w:r>
    </w:p>
    <w:p w14:paraId="233BD405" w14:textId="0908C26B" w:rsidR="00393F84" w:rsidRDefault="00393F84" w:rsidP="00E36A2E">
      <w:pPr>
        <w:spacing w:after="0"/>
        <w:rPr>
          <w:rFonts w:ascii="Times New Roman" w:hAnsi="Times New Roman" w:cs="Times New Roman"/>
          <w:lang w:val="es-CO"/>
        </w:rPr>
      </w:pPr>
      <w:r>
        <w:rPr>
          <w:rFonts w:ascii="Times New Roman" w:hAnsi="Times New Roman" w:cs="Times New Roman"/>
          <w:lang w:val="es-CO"/>
        </w:rPr>
        <w:t xml:space="preserve">Por ejemplo, el m.c.d. entre </w:t>
      </w:r>
      <w:r w:rsidR="00736F28">
        <w:rPr>
          <w:rFonts w:ascii="Times New Roman" w:hAnsi="Times New Roman" w:cs="Times New Roman"/>
          <w:lang w:val="es-CO"/>
        </w:rPr>
        <w:t>24 y 36 es 12</w:t>
      </w:r>
      <w:r>
        <w:rPr>
          <w:rFonts w:ascii="Times New Roman" w:hAnsi="Times New Roman" w:cs="Times New Roman"/>
          <w:lang w:val="es-CO"/>
        </w:rPr>
        <w:t>, pues:</w:t>
      </w:r>
    </w:p>
    <w:p w14:paraId="6FD84FCE" w14:textId="77777777" w:rsidR="00393F84" w:rsidRDefault="00393F84" w:rsidP="00E36A2E">
      <w:pPr>
        <w:spacing w:after="0"/>
        <w:rPr>
          <w:rFonts w:ascii="Times New Roman" w:hAnsi="Times New Roman" w:cs="Times New Roman"/>
          <w:lang w:val="es-CO"/>
        </w:rPr>
      </w:pPr>
    </w:p>
    <w:p w14:paraId="6AA27A0D" w14:textId="30173526" w:rsidR="00393F84" w:rsidRDefault="00393F84" w:rsidP="00393F84">
      <w:pPr>
        <w:spacing w:after="0"/>
        <w:jc w:val="center"/>
        <w:rPr>
          <w:rFonts w:ascii="Times New Roman" w:hAnsi="Times New Roman" w:cs="Times New Roman"/>
          <w:color w:val="000000"/>
        </w:rPr>
      </w:pPr>
      <w:r>
        <w:rPr>
          <w:rFonts w:ascii="Times New Roman" w:hAnsi="Times New Roman" w:cs="Times New Roman"/>
          <w:i/>
          <w:color w:val="000000"/>
        </w:rPr>
        <w:t>D</w:t>
      </w:r>
      <w:r w:rsidR="00736F28">
        <w:rPr>
          <w:rFonts w:ascii="Times New Roman" w:hAnsi="Times New Roman" w:cs="Times New Roman"/>
          <w:color w:val="000000"/>
          <w:vertAlign w:val="subscript"/>
        </w:rPr>
        <w:t>24</w:t>
      </w:r>
      <w:r>
        <w:rPr>
          <w:rFonts w:ascii="Times New Roman" w:hAnsi="Times New Roman" w:cs="Times New Roman"/>
          <w:color w:val="000000"/>
        </w:rPr>
        <w:t xml:space="preserve">={1, 2, </w:t>
      </w:r>
      <w:r w:rsidR="00736F28">
        <w:rPr>
          <w:rFonts w:ascii="Times New Roman" w:hAnsi="Times New Roman" w:cs="Times New Roman"/>
          <w:color w:val="000000"/>
        </w:rPr>
        <w:t xml:space="preserve">3, </w:t>
      </w:r>
      <w:r>
        <w:rPr>
          <w:rFonts w:ascii="Times New Roman" w:hAnsi="Times New Roman" w:cs="Times New Roman"/>
          <w:color w:val="000000"/>
        </w:rPr>
        <w:t>4</w:t>
      </w:r>
      <w:r w:rsidR="00736F28">
        <w:rPr>
          <w:rFonts w:ascii="Times New Roman" w:hAnsi="Times New Roman" w:cs="Times New Roman"/>
          <w:color w:val="000000"/>
        </w:rPr>
        <w:t xml:space="preserve">, 6, 8, </w:t>
      </w:r>
      <w:r w:rsidR="00736F28" w:rsidRPr="008A0CE8">
        <w:rPr>
          <w:rFonts w:ascii="Times New Roman" w:hAnsi="Times New Roman" w:cs="Times New Roman"/>
          <w:b/>
          <w:color w:val="C0504D" w:themeColor="accent2"/>
        </w:rPr>
        <w:t>12</w:t>
      </w:r>
      <w:r w:rsidR="00736F28">
        <w:rPr>
          <w:rFonts w:ascii="Times New Roman" w:hAnsi="Times New Roman" w:cs="Times New Roman"/>
          <w:color w:val="000000"/>
        </w:rPr>
        <w:t>, 24</w:t>
      </w:r>
      <w:r>
        <w:rPr>
          <w:rFonts w:ascii="Times New Roman" w:hAnsi="Times New Roman" w:cs="Times New Roman"/>
          <w:color w:val="000000"/>
        </w:rPr>
        <w:t>}</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i/>
          <w:color w:val="000000"/>
        </w:rPr>
        <w:t>D</w:t>
      </w:r>
      <w:r w:rsidR="00736F28">
        <w:rPr>
          <w:rFonts w:ascii="Times New Roman" w:hAnsi="Times New Roman" w:cs="Times New Roman"/>
          <w:color w:val="000000"/>
          <w:vertAlign w:val="subscript"/>
        </w:rPr>
        <w:t>36</w:t>
      </w:r>
      <w:r>
        <w:rPr>
          <w:rFonts w:ascii="Times New Roman" w:hAnsi="Times New Roman" w:cs="Times New Roman"/>
          <w:color w:val="000000"/>
        </w:rPr>
        <w:t xml:space="preserve">={1, 2, </w:t>
      </w:r>
      <w:r w:rsidR="00736F28">
        <w:rPr>
          <w:rFonts w:ascii="Times New Roman" w:hAnsi="Times New Roman" w:cs="Times New Roman"/>
          <w:color w:val="000000"/>
        </w:rPr>
        <w:t xml:space="preserve">3, </w:t>
      </w:r>
      <w:r>
        <w:rPr>
          <w:rFonts w:ascii="Times New Roman" w:hAnsi="Times New Roman" w:cs="Times New Roman"/>
          <w:color w:val="000000"/>
        </w:rPr>
        <w:t>4,</w:t>
      </w:r>
      <w:r w:rsidR="00736F28">
        <w:rPr>
          <w:rFonts w:ascii="Times New Roman" w:hAnsi="Times New Roman" w:cs="Times New Roman"/>
          <w:color w:val="000000"/>
        </w:rPr>
        <w:t xml:space="preserve"> 6, 9, </w:t>
      </w:r>
      <w:r w:rsidR="00736F28" w:rsidRPr="008A0CE8">
        <w:rPr>
          <w:rFonts w:ascii="Times New Roman" w:hAnsi="Times New Roman" w:cs="Times New Roman"/>
          <w:b/>
          <w:color w:val="C0504D" w:themeColor="accent2"/>
        </w:rPr>
        <w:t>12</w:t>
      </w:r>
      <w:r w:rsidR="00736F28">
        <w:rPr>
          <w:rFonts w:ascii="Times New Roman" w:hAnsi="Times New Roman" w:cs="Times New Roman"/>
          <w:color w:val="000000"/>
        </w:rPr>
        <w:t>, 18, 36</w:t>
      </w:r>
      <w:r>
        <w:rPr>
          <w:rFonts w:ascii="Times New Roman" w:hAnsi="Times New Roman" w:cs="Times New Roman"/>
          <w:color w:val="000000"/>
        </w:rPr>
        <w:t>}</w:t>
      </w:r>
    </w:p>
    <w:p w14:paraId="587A7963" w14:textId="389FBA7D" w:rsidR="00393F84" w:rsidRDefault="00736F28" w:rsidP="00393F84">
      <w:pPr>
        <w:spacing w:after="0"/>
        <w:jc w:val="center"/>
        <w:rPr>
          <w:rFonts w:ascii="Times New Roman" w:hAnsi="Times New Roman" w:cs="Times New Roman"/>
          <w:color w:val="000000"/>
        </w:rPr>
      </w:pPr>
      <w:r>
        <w:rPr>
          <w:rFonts w:ascii="Times New Roman" w:hAnsi="Times New Roman" w:cs="Times New Roman"/>
          <w:color w:val="000000"/>
        </w:rPr>
        <w:t>Los divisores comunes son</w:t>
      </w:r>
      <w:r w:rsidR="00831B74">
        <w:rPr>
          <w:rFonts w:ascii="Times New Roman" w:hAnsi="Times New Roman" w:cs="Times New Roman"/>
          <w:color w:val="000000"/>
        </w:rPr>
        <w:t xml:space="preserve"> 1,</w:t>
      </w:r>
      <w:r>
        <w:rPr>
          <w:rFonts w:ascii="Times New Roman" w:hAnsi="Times New Roman" w:cs="Times New Roman"/>
          <w:color w:val="000000"/>
        </w:rPr>
        <w:t xml:space="preserve"> 2, 3, 4, 6 y 12 </w:t>
      </w:r>
      <w:r w:rsidR="00393F84">
        <w:rPr>
          <w:rFonts w:ascii="Times New Roman" w:hAnsi="Times New Roman" w:cs="Times New Roman"/>
          <w:color w:val="000000"/>
        </w:rPr>
        <w:t xml:space="preserve">. Así que </w:t>
      </w:r>
      <w:r>
        <w:rPr>
          <w:rFonts w:ascii="Times New Roman" w:hAnsi="Times New Roman" w:cs="Times New Roman"/>
          <w:color w:val="000000"/>
        </w:rPr>
        <w:t xml:space="preserve">12 </w:t>
      </w:r>
      <w:r w:rsidR="00393F84">
        <w:rPr>
          <w:rFonts w:ascii="Times New Roman" w:hAnsi="Times New Roman" w:cs="Times New Roman"/>
          <w:color w:val="000000"/>
        </w:rPr>
        <w:t xml:space="preserve">es el </w:t>
      </w:r>
      <w:proofErr w:type="spellStart"/>
      <w:r w:rsidR="00393F84">
        <w:rPr>
          <w:rFonts w:ascii="Times New Roman" w:hAnsi="Times New Roman" w:cs="Times New Roman"/>
          <w:color w:val="000000"/>
        </w:rPr>
        <w:t>m.c.d</w:t>
      </w:r>
      <w:proofErr w:type="spellEnd"/>
      <w:r w:rsidR="00393F84">
        <w:rPr>
          <w:rFonts w:ascii="Times New Roman" w:hAnsi="Times New Roman" w:cs="Times New Roman"/>
          <w:color w:val="000000"/>
        </w:rPr>
        <w:t>.</w:t>
      </w:r>
    </w:p>
    <w:p w14:paraId="2A6219EA" w14:textId="0AF46EDD" w:rsidR="00393F84" w:rsidRDefault="00393F84" w:rsidP="00393F84">
      <w:pPr>
        <w:spacing w:after="0"/>
        <w:jc w:val="center"/>
        <w:rPr>
          <w:rFonts w:ascii="Times New Roman" w:hAnsi="Times New Roman" w:cs="Times New Roman"/>
          <w:color w:val="000000"/>
        </w:rPr>
      </w:pPr>
      <w:r>
        <w:rPr>
          <w:rFonts w:ascii="Times New Roman" w:hAnsi="Times New Roman" w:cs="Times New Roman"/>
          <w:color w:val="000000"/>
        </w:rPr>
        <w:t xml:space="preserve">Se escribe </w:t>
      </w:r>
      <w:r w:rsidRPr="00736F28">
        <w:rPr>
          <w:rFonts w:ascii="Times New Roman" w:hAnsi="Times New Roman" w:cs="Times New Roman"/>
          <w:lang w:val="es-CO"/>
        </w:rPr>
        <w:t>m.c.d</w:t>
      </w:r>
      <w:r w:rsidR="00736F28">
        <w:rPr>
          <w:rFonts w:ascii="Times New Roman" w:hAnsi="Times New Roman" w:cs="Times New Roman"/>
          <w:lang w:val="es-CO"/>
        </w:rPr>
        <w:t>. (24, 36) = 12</w:t>
      </w:r>
    </w:p>
    <w:p w14:paraId="3118D989" w14:textId="77777777" w:rsidR="00736F28" w:rsidRDefault="00736F28" w:rsidP="00736F28">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736F28" w:rsidRPr="00D632A2" w14:paraId="2F6B693E" w14:textId="77777777" w:rsidTr="00071BD9">
        <w:tc>
          <w:tcPr>
            <w:tcW w:w="9033" w:type="dxa"/>
            <w:gridSpan w:val="2"/>
            <w:shd w:val="clear" w:color="auto" w:fill="0D0D0D" w:themeFill="text1" w:themeFillTint="F2"/>
          </w:tcPr>
          <w:p w14:paraId="7EDE40DD" w14:textId="77777777" w:rsidR="00736F28" w:rsidRPr="00D632A2" w:rsidRDefault="00736F28" w:rsidP="00071BD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736F28" w:rsidRPr="00D632A2" w14:paraId="20CF4FFA" w14:textId="77777777" w:rsidTr="00071BD9">
        <w:tc>
          <w:tcPr>
            <w:tcW w:w="2518" w:type="dxa"/>
          </w:tcPr>
          <w:p w14:paraId="46B130A3" w14:textId="77777777" w:rsidR="00736F28" w:rsidRPr="00D632A2" w:rsidRDefault="00736F28" w:rsidP="00071BD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16A3B123" w14:textId="40CE3D0E" w:rsidR="00736F28" w:rsidRPr="00D632A2" w:rsidRDefault="00736F28" w:rsidP="00071BD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w:t>
            </w:r>
            <w:ins w:id="365" w:author="Andrea Constanza Perdomo Pedraza" w:date="2015-09-07T09:45:00Z">
              <w:r w:rsidR="000C786B">
                <w:rPr>
                  <w:rFonts w:ascii="Times New Roman" w:hAnsi="Times New Roman" w:cs="Times New Roman"/>
                  <w:color w:val="000000"/>
                  <w:lang w:val="es-ES_tradnl"/>
                </w:rPr>
                <w:t>6</w:t>
              </w:r>
            </w:ins>
          </w:p>
        </w:tc>
      </w:tr>
      <w:tr w:rsidR="00736F28" w:rsidRPr="00D632A2" w14:paraId="27C0ECFB" w14:textId="77777777" w:rsidTr="00071BD9">
        <w:tc>
          <w:tcPr>
            <w:tcW w:w="2518" w:type="dxa"/>
          </w:tcPr>
          <w:p w14:paraId="4C3BEF81" w14:textId="77777777" w:rsidR="00736F28" w:rsidRPr="00D632A2" w:rsidRDefault="00736F28" w:rsidP="00071BD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25FFEDB" w14:textId="77777777" w:rsidR="00736F28" w:rsidRPr="00D632A2" w:rsidRDefault="00736F28" w:rsidP="00071BD9">
            <w:pPr>
              <w:rPr>
                <w:rFonts w:ascii="Times New Roman" w:hAnsi="Times New Roman" w:cs="Times New Roman"/>
                <w:color w:val="000000"/>
                <w:lang w:val="es-ES_tradnl"/>
              </w:rPr>
            </w:pPr>
          </w:p>
        </w:tc>
      </w:tr>
      <w:tr w:rsidR="00736F28" w:rsidRPr="00D632A2" w14:paraId="085C2083" w14:textId="77777777" w:rsidTr="00071BD9">
        <w:tc>
          <w:tcPr>
            <w:tcW w:w="2518" w:type="dxa"/>
          </w:tcPr>
          <w:p w14:paraId="2F500F5C" w14:textId="77777777" w:rsidR="00736F28" w:rsidRPr="00D632A2" w:rsidRDefault="00736F28" w:rsidP="00071BD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2D69FC69" w14:textId="77777777" w:rsidR="00736F28" w:rsidRDefault="00736F28" w:rsidP="00071BD9">
            <w:pPr>
              <w:rPr>
                <w:rFonts w:ascii="Times New Roman" w:hAnsi="Times New Roman" w:cs="Times New Roman"/>
                <w:color w:val="000000"/>
                <w:lang w:val="es-ES_tradnl"/>
              </w:rPr>
            </w:pPr>
          </w:p>
          <w:p w14:paraId="560526A1" w14:textId="77777777" w:rsidR="00736F28" w:rsidRDefault="00736F28" w:rsidP="00071BD9">
            <w:pPr>
              <w:rPr>
                <w:rFonts w:ascii="Times New Roman" w:hAnsi="Times New Roman" w:cs="Times New Roman"/>
                <w:color w:val="000000"/>
                <w:lang w:val="es-ES_tradnl"/>
              </w:rPr>
            </w:pPr>
          </w:p>
          <w:p w14:paraId="1EA7CA34" w14:textId="7A956BD4" w:rsidR="00736F28" w:rsidRDefault="00736F28" w:rsidP="00071BD9">
            <w:pPr>
              <w:rPr>
                <w:rFonts w:ascii="Times New Roman" w:hAnsi="Times New Roman" w:cs="Times New Roman"/>
                <w:color w:val="000000"/>
                <w:lang w:val="es-ES_tradnl"/>
              </w:rPr>
            </w:pPr>
          </w:p>
          <w:p w14:paraId="2604ECF5" w14:textId="0D84E569" w:rsidR="00736F28" w:rsidRDefault="00736F28" w:rsidP="00071BD9">
            <w:pPr>
              <w:rPr>
                <w:rFonts w:ascii="Times New Roman" w:hAnsi="Times New Roman" w:cs="Times New Roman"/>
                <w:color w:val="000000"/>
                <w:lang w:val="es-ES_tradnl"/>
              </w:rPr>
            </w:pPr>
          </w:p>
          <w:p w14:paraId="26033218" w14:textId="2E100B33" w:rsidR="00736F28" w:rsidRDefault="00736F28" w:rsidP="00071BD9">
            <w:pPr>
              <w:rPr>
                <w:rFonts w:ascii="Times New Roman" w:hAnsi="Times New Roman" w:cs="Times New Roman"/>
                <w:color w:val="000000"/>
                <w:lang w:val="es-ES_tradnl"/>
              </w:rPr>
            </w:pPr>
          </w:p>
          <w:p w14:paraId="63A59A4F" w14:textId="77777777" w:rsidR="00736F28" w:rsidRDefault="00736F28" w:rsidP="00071BD9">
            <w:pPr>
              <w:rPr>
                <w:rFonts w:ascii="Times New Roman" w:hAnsi="Times New Roman" w:cs="Times New Roman"/>
                <w:color w:val="000000"/>
                <w:lang w:val="es-ES_tradnl"/>
              </w:rPr>
            </w:pPr>
          </w:p>
          <w:p w14:paraId="631DAF80" w14:textId="56BFC878" w:rsidR="00736F28" w:rsidRDefault="00736F28" w:rsidP="00071BD9">
            <w:pPr>
              <w:rPr>
                <w:rFonts w:ascii="Times New Roman" w:hAnsi="Times New Roman" w:cs="Times New Roman"/>
                <w:color w:val="000000"/>
                <w:lang w:val="es-ES_tradnl"/>
              </w:rPr>
            </w:pPr>
          </w:p>
          <w:p w14:paraId="04E2A36F" w14:textId="77777777" w:rsidR="00736F28" w:rsidRDefault="00736F28" w:rsidP="00071BD9">
            <w:pPr>
              <w:rPr>
                <w:rFonts w:ascii="Times New Roman" w:hAnsi="Times New Roman" w:cs="Times New Roman"/>
                <w:color w:val="000000"/>
                <w:lang w:val="es-ES_tradnl"/>
              </w:rPr>
            </w:pPr>
          </w:p>
          <w:p w14:paraId="05A49C50" w14:textId="77777777" w:rsidR="00736F28" w:rsidRDefault="00736F28" w:rsidP="00071BD9">
            <w:pPr>
              <w:rPr>
                <w:rFonts w:ascii="Times New Roman" w:hAnsi="Times New Roman" w:cs="Times New Roman"/>
                <w:color w:val="000000"/>
                <w:lang w:val="es-ES_tradnl"/>
              </w:rPr>
            </w:pPr>
          </w:p>
          <w:p w14:paraId="170D6B60" w14:textId="77777777" w:rsidR="00736F28" w:rsidRDefault="00736F28" w:rsidP="00071BD9">
            <w:pPr>
              <w:rPr>
                <w:rFonts w:ascii="Times New Roman" w:hAnsi="Times New Roman" w:cs="Times New Roman"/>
                <w:color w:val="000000"/>
                <w:lang w:val="es-ES_tradnl"/>
              </w:rPr>
            </w:pPr>
          </w:p>
          <w:p w14:paraId="78DD1232" w14:textId="34D2C985" w:rsidR="00736F28" w:rsidRDefault="00736F28" w:rsidP="00071BD9">
            <w:pPr>
              <w:rPr>
                <w:rFonts w:ascii="Times New Roman" w:hAnsi="Times New Roman" w:cs="Times New Roman"/>
                <w:color w:val="000000"/>
                <w:lang w:val="es-ES_tradnl"/>
              </w:rPr>
            </w:pPr>
          </w:p>
          <w:p w14:paraId="540FFD93" w14:textId="77777777" w:rsidR="00736F28" w:rsidRDefault="00736F28" w:rsidP="00071BD9">
            <w:pPr>
              <w:rPr>
                <w:rFonts w:ascii="Times New Roman" w:hAnsi="Times New Roman" w:cs="Times New Roman"/>
                <w:color w:val="000000"/>
                <w:lang w:val="es-ES_tradnl"/>
              </w:rPr>
            </w:pPr>
          </w:p>
          <w:p w14:paraId="047FE286" w14:textId="77777777" w:rsidR="00736F28" w:rsidRDefault="00736F28" w:rsidP="00071BD9">
            <w:pPr>
              <w:rPr>
                <w:rFonts w:ascii="Times New Roman" w:hAnsi="Times New Roman" w:cs="Times New Roman"/>
                <w:color w:val="000000"/>
                <w:lang w:val="es-ES_tradnl"/>
              </w:rPr>
            </w:pPr>
          </w:p>
          <w:p w14:paraId="3921D44B" w14:textId="77777777" w:rsidR="00736F28" w:rsidRDefault="00736F28" w:rsidP="00071BD9">
            <w:pPr>
              <w:rPr>
                <w:rFonts w:ascii="Times New Roman" w:hAnsi="Times New Roman" w:cs="Times New Roman"/>
                <w:color w:val="000000"/>
                <w:lang w:val="es-ES_tradnl"/>
              </w:rPr>
            </w:pPr>
          </w:p>
          <w:p w14:paraId="61DA2220" w14:textId="5156ABC9" w:rsidR="00736F28" w:rsidRPr="00D632A2" w:rsidRDefault="00831B74" w:rsidP="00071BD9">
            <w:pPr>
              <w:rPr>
                <w:rFonts w:ascii="Times New Roman" w:hAnsi="Times New Roman" w:cs="Times New Roman"/>
                <w:color w:val="000000"/>
                <w:lang w:val="es-ES_tradnl"/>
              </w:rPr>
            </w:pPr>
            <w:r>
              <w:rPr>
                <w:rFonts w:ascii="Times New Roman" w:hAnsi="Times New Roman" w:cs="Times New Roman"/>
                <w:noProof/>
                <w:color w:val="000000"/>
                <w:lang w:val="en-US"/>
              </w:rPr>
              <mc:AlternateContent>
                <mc:Choice Requires="wpg">
                  <w:drawing>
                    <wp:anchor distT="0" distB="0" distL="114300" distR="114300" simplePos="0" relativeHeight="251677696" behindDoc="0" locked="0" layoutInCell="1" allowOverlap="1" wp14:anchorId="05091CF5" wp14:editId="507CEDA2">
                      <wp:simplePos x="0" y="0"/>
                      <wp:positionH relativeFrom="column">
                        <wp:posOffset>229870</wp:posOffset>
                      </wp:positionH>
                      <wp:positionV relativeFrom="paragraph">
                        <wp:posOffset>-1705610</wp:posOffset>
                      </wp:positionV>
                      <wp:extent cx="2743200" cy="2286000"/>
                      <wp:effectExtent l="0" t="25400" r="0" b="101600"/>
                      <wp:wrapThrough wrapText="bothSides">
                        <wp:wrapPolygon edited="0">
                          <wp:start x="6400" y="-240"/>
                          <wp:lineTo x="400" y="0"/>
                          <wp:lineTo x="200" y="3840"/>
                          <wp:lineTo x="1400" y="7680"/>
                          <wp:lineTo x="1200" y="11520"/>
                          <wp:lineTo x="1600" y="15360"/>
                          <wp:lineTo x="3200" y="19200"/>
                          <wp:lineTo x="3200" y="19440"/>
                          <wp:lineTo x="6400" y="22080"/>
                          <wp:lineTo x="6600" y="22320"/>
                          <wp:lineTo x="15000" y="22320"/>
                          <wp:lineTo x="15200" y="22080"/>
                          <wp:lineTo x="18400" y="19440"/>
                          <wp:lineTo x="18600" y="19200"/>
                          <wp:lineTo x="20000" y="15360"/>
                          <wp:lineTo x="20400" y="11520"/>
                          <wp:lineTo x="20200" y="7680"/>
                          <wp:lineTo x="21200" y="3840"/>
                          <wp:lineTo x="21000" y="0"/>
                          <wp:lineTo x="15200" y="-240"/>
                          <wp:lineTo x="6400" y="-240"/>
                        </wp:wrapPolygon>
                      </wp:wrapThrough>
                      <wp:docPr id="41" name="Group 41"/>
                      <wp:cNvGraphicFramePr/>
                      <a:graphic xmlns:a="http://schemas.openxmlformats.org/drawingml/2006/main">
                        <a:graphicData uri="http://schemas.microsoft.com/office/word/2010/wordprocessingGroup">
                          <wpg:wgp>
                            <wpg:cNvGrpSpPr/>
                            <wpg:grpSpPr>
                              <a:xfrm>
                                <a:off x="0" y="0"/>
                                <a:ext cx="2743200" cy="2286000"/>
                                <a:chOff x="0" y="0"/>
                                <a:chExt cx="2743200" cy="2286000"/>
                              </a:xfrm>
                            </wpg:grpSpPr>
                            <wps:wsp>
                              <wps:cNvPr id="34" name="Oval 34"/>
                              <wps:cNvSpPr/>
                              <wps:spPr>
                                <a:xfrm>
                                  <a:off x="914400" y="0"/>
                                  <a:ext cx="1600200" cy="22860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Oval 35"/>
                              <wps:cNvSpPr/>
                              <wps:spPr>
                                <a:xfrm>
                                  <a:off x="228600" y="0"/>
                                  <a:ext cx="1600200" cy="2286000"/>
                                </a:xfrm>
                                <a:prstGeom prst="ellipse">
                                  <a:avLst/>
                                </a:prstGeom>
                                <a:noFill/>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6" name="Text Box 36"/>
                              <wps:cNvSpPr txBox="1"/>
                              <wps:spPr>
                                <a:xfrm>
                                  <a:off x="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9240D2" w14:textId="696F5B92" w:rsidR="00743862" w:rsidRDefault="00743862">
                                    <w:r w:rsidRPr="00736F28">
                                      <w:rPr>
                                        <w:i/>
                                      </w:rPr>
                                      <w:t>D</w:t>
                                    </w:r>
                                    <w:r w:rsidRPr="00736F28">
                                      <w:rPr>
                                        <w:vertAlign w:val="subscript"/>
                                      </w:rP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7" name="Text Box 37"/>
                              <wps:cNvSpPr txBox="1"/>
                              <wps:spPr>
                                <a:xfrm>
                                  <a:off x="2286000" y="0"/>
                                  <a:ext cx="457200" cy="4572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18E0B0B" w14:textId="7FAADA6C" w:rsidR="00743862" w:rsidRDefault="00743862" w:rsidP="00736F28">
                                    <w:r w:rsidRPr="00736F28">
                                      <w:rPr>
                                        <w:i/>
                                      </w:rPr>
                                      <w:t>D</w:t>
                                    </w:r>
                                    <w:r>
                                      <w:rPr>
                                        <w:vertAlign w:val="subscript"/>
                                      </w:rP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8" name="Text Box 38"/>
                              <wps:cNvSpPr txBox="1"/>
                              <wps:spPr>
                                <a:xfrm>
                                  <a:off x="1143000" y="228600"/>
                                  <a:ext cx="457200" cy="18288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15DA04" w14:textId="77777777" w:rsidR="00743862" w:rsidRDefault="00743862">
                                    <w:r>
                                      <w:t>1</w:t>
                                    </w:r>
                                  </w:p>
                                  <w:p w14:paraId="5A55AC5B" w14:textId="0659A871" w:rsidR="00743862" w:rsidRDefault="00743862">
                                    <w:r>
                                      <w:t>2</w:t>
                                    </w:r>
                                  </w:p>
                                  <w:p w14:paraId="64289935" w14:textId="1789355A" w:rsidR="00743862" w:rsidRDefault="00743862">
                                    <w:r>
                                      <w:t>3</w:t>
                                    </w:r>
                                  </w:p>
                                  <w:p w14:paraId="4D7834AA" w14:textId="133AF276" w:rsidR="00743862" w:rsidRDefault="00743862">
                                    <w:r>
                                      <w:t>4</w:t>
                                    </w:r>
                                  </w:p>
                                  <w:p w14:paraId="5D800489" w14:textId="2203B044" w:rsidR="00743862" w:rsidRDefault="00743862">
                                    <w:r>
                                      <w:t>6</w:t>
                                    </w:r>
                                  </w:p>
                                  <w:p w14:paraId="5774418D" w14:textId="028DE5B7" w:rsidR="00743862" w:rsidRPr="00831B74" w:rsidRDefault="00743862">
                                    <w:pPr>
                                      <w:rPr>
                                        <w:b/>
                                        <w:color w:val="C0504D" w:themeColor="accent2"/>
                                      </w:rPr>
                                    </w:pPr>
                                    <w:r w:rsidRPr="00831B74">
                                      <w:rPr>
                                        <w:b/>
                                        <w:color w:val="C0504D" w:themeColor="accent2"/>
                                      </w:rPr>
                                      <w:t>12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9" name="Text Box 39"/>
                              <wps:cNvSpPr txBox="1"/>
                              <wps:spPr>
                                <a:xfrm>
                                  <a:off x="457200" y="685800"/>
                                  <a:ext cx="4572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25F4055" w14:textId="0DEA8839" w:rsidR="00743862" w:rsidRDefault="00743862">
                                    <w:r>
                                      <w:t>8</w:t>
                                    </w:r>
                                  </w:p>
                                  <w:p w14:paraId="1BCFCCA5" w14:textId="7978A19C" w:rsidR="00743862" w:rsidRDefault="00743862">
                                    <w:r>
                                      <w:t>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0" name="Text Box 40"/>
                              <wps:cNvSpPr txBox="1"/>
                              <wps:spPr>
                                <a:xfrm>
                                  <a:off x="2057400" y="685800"/>
                                  <a:ext cx="457200" cy="9144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04E1E9A" w14:textId="34313BDB" w:rsidR="00743862" w:rsidRDefault="00743862" w:rsidP="00831B74">
                                    <w:r>
                                      <w:t>9</w:t>
                                    </w:r>
                                  </w:p>
                                  <w:p w14:paraId="1FF8C241" w14:textId="26E47EEF" w:rsidR="00743862" w:rsidRDefault="00743862" w:rsidP="00831B74">
                                    <w:r>
                                      <w:t>18</w:t>
                                    </w:r>
                                  </w:p>
                                  <w:p w14:paraId="1699D747" w14:textId="26E65CE2" w:rsidR="00743862" w:rsidRDefault="00743862" w:rsidP="00831B74">
                                    <w:r>
                                      <w:t>36</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id="Group 41" o:spid="_x0000_s1051" style="position:absolute;margin-left:18.1pt;margin-top:-134.25pt;width:3in;height:180pt;z-index:251677696" coordsize="2743200,2286000"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">
                      <v:oval id="Oval 34" o:spid="_x0000_s1052" style="position:absolute;left:914400;width:1600200;height:228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lnKT0xAAA&#10;ANsAAAAPAAAAZHJzL2Rvd25yZXYueG1sRI9Ba8JAFITvQv/D8gredFMr0kY3oQiFIg3YpAePj+xr&#10;Epp9G3a3Jv57tyB4HGbmG2aXT6YXZ3K+s6zgaZmAIK6t7rhR8F29L15A+ICssbdMCi7kIc8eZjtM&#10;tR35i85laESEsE9RQRvCkErp65YM+qUdiKP3Y53BEKVrpHY4Rrjp5SpJNtJgx3GhxYH2LdW/5Z9R&#10;8FmcuNLJeKinqnh167I4dk2h1PxxetuCCDSFe/jW/tAKntfw/yX+AJld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JZyk9MQAAADbAAAADwAAAAAAAAAAAAAAAACXAgAAZHJzL2Rv&#10;d25yZXYueG1sUEsFBgAAAAAEAAQA9QAAAIgDAAAAAA==&#10;" filled="f" strokecolor="#4579b8 [3044]">
                        <v:shadow on="t" opacity="22937f" mv:blur="40000f" origin=",.5" offset="0,23000emu"/>
                      </v:oval>
                      <v:oval id="Oval 35" o:spid="_x0000_s1053" style="position:absolute;left:228600;width:1600200;height:228600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K0AFvxAAA&#10;ANsAAAAPAAAAZHJzL2Rvd25yZXYueG1sRI9Ba8JAFITvQv/D8gq9mU1tFY2uUoRCKQY08eDxkX1N&#10;QrNvw+7WpP/eLRQ8DjPzDbPZjaYTV3K+tazgOUlBEFdWt1wrOJfv0yUIH5A1dpZJwS952G0fJhvM&#10;tB34RNci1CJC2GeooAmhz6T0VUMGfWJ74uh9WWcwROlqqR0OEW46OUvThTTYclxosKd9Q9V38WMU&#10;HPILlzodPquxzFfutciPbZ0r9fQ4vq1BBBrDPfzf/tAKXubw9yX+ALm9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StABb8QAAADbAAAADwAAAAAAAAAAAAAAAACXAgAAZHJzL2Rv&#10;d25yZXYueG1sUEsFBgAAAAAEAAQA9QAAAIgDAAAAAA==&#10;" filled="f" strokecolor="#4579b8 [3044]">
                        <v:shadow on="t" opacity="22937f" mv:blur="40000f" origin=",.5" offset="0,23000emu"/>
                      </v:oval>
                      <v:shape id="Text Box 36" o:spid="_x0000_s1054" type="#_x0000_t202" style="position:absolute;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3kLR2wwAA&#10;ANsAAAAPAAAAZHJzL2Rvd25yZXYueG1sRI9Ba8JAFITvgv9heUJvumutoqmrSKXQk9JUBW+P7DMJ&#10;zb4N2a1J/70rCB6HmfmGWa47W4krNb50rGE8UiCIM2dKzjUcfj6HcxA+IBusHJOGf/KwXvV7S0yM&#10;a/mbrmnIRYSwT1BDEUKdSOmzgiz6kauJo3dxjcUQZZNL02Ab4baSr0rNpMWS40KBNX0UlP2mf1bD&#10;cXc5n97UPt/aad26Tkm2C6n1y6DbvIMI1IVn+NH+MhomM7h/iT9Arm4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D3kLR2wwAAANsAAAAPAAAAAAAAAAAAAAAAAJcCAABkcnMvZG93&#10;bnJldi54bWxQSwUGAAAAAAQABAD1AAAAhwMAAAAA&#10;" filled="f" stroked="f">
                        <v:textbox>
                          <w:txbxContent>
                            <w:p w14:paraId="1B9240D2" w14:textId="696F5B92" w:rsidR="00743862" w:rsidRDefault="00743862">
                              <w:r w:rsidRPr="00736F28">
                                <w:rPr>
                                  <w:i/>
                                </w:rPr>
                                <w:t>D</w:t>
                              </w:r>
                              <w:r w:rsidRPr="00736F28">
                                <w:rPr>
                                  <w:vertAlign w:val="subscript"/>
                                </w:rPr>
                                <w:t>24</w:t>
                              </w:r>
                            </w:p>
                          </w:txbxContent>
                        </v:textbox>
                      </v:shape>
                      <v:shape id="Text Box 37" o:spid="_x0000_s1055" type="#_x0000_t202" style="position:absolute;left:2286000;width:457200;height:4572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" filled="f" stroked="f">
                        <v:textbox>
                          <w:txbxContent>
                            <w:p w14:paraId="618E0B0B" w14:textId="7FAADA6C" w:rsidR="00743862" w:rsidRDefault="00743862" w:rsidP="00736F28">
                              <w:r w:rsidRPr="00736F28">
                                <w:rPr>
                                  <w:i/>
                                </w:rPr>
                                <w:t>D</w:t>
                              </w:r>
                              <w:r>
                                <w:rPr>
                                  <w:vertAlign w:val="subscript"/>
                                </w:rPr>
                                <w:t>36</w:t>
                              </w:r>
                            </w:p>
                          </w:txbxContent>
                        </v:textbox>
                      </v:shape>
                      <v:shape id="Text Box 38" o:spid="_x0000_s1056" type="#_x0000_t202" style="position:absolute;left:1143000;top:228600;width:457200;height:18288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" filled="f" stroked="f">
                        <v:textbox>
                          <w:txbxContent>
                            <w:p w14:paraId="6915DA04" w14:textId="77777777" w:rsidR="00743862" w:rsidRDefault="00743862">
                              <w:r>
                                <w:t>1</w:t>
                              </w:r>
                            </w:p>
                            <w:p w14:paraId="5A55AC5B" w14:textId="0659A871" w:rsidR="00743862" w:rsidRDefault="00743862">
                              <w:r>
                                <w:t>2</w:t>
                              </w:r>
                            </w:p>
                            <w:p w14:paraId="64289935" w14:textId="1789355A" w:rsidR="00743862" w:rsidRDefault="00743862">
                              <w:r>
                                <w:t>3</w:t>
                              </w:r>
                            </w:p>
                            <w:p w14:paraId="4D7834AA" w14:textId="133AF276" w:rsidR="00743862" w:rsidRDefault="00743862">
                              <w:r>
                                <w:t>4</w:t>
                              </w:r>
                            </w:p>
                            <w:p w14:paraId="5D800489" w14:textId="2203B044" w:rsidR="00743862" w:rsidRDefault="00743862">
                              <w:r>
                                <w:t>6</w:t>
                              </w:r>
                            </w:p>
                            <w:p w14:paraId="5774418D" w14:textId="028DE5B7" w:rsidR="00743862" w:rsidRPr="00831B74" w:rsidRDefault="00743862">
                              <w:pPr>
                                <w:rPr>
                                  <w:b/>
                                  <w:color w:val="C0504D" w:themeColor="accent2"/>
                                </w:rPr>
                              </w:pPr>
                              <w:r w:rsidRPr="00831B74">
                                <w:rPr>
                                  <w:b/>
                                  <w:color w:val="C0504D" w:themeColor="accent2"/>
                                </w:rPr>
                                <w:t>12</w:t>
                              </w:r>
                            </w:p>
                          </w:txbxContent>
                        </v:textbox>
                      </v:shape>
                      <v:shape id="Text Box 39" o:spid="_x0000_s1057" type="#_x0000_t202" style="position:absolute;left:457200;top:685800;width:4572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GDyAEwgAA&#10;ANsAAAAPAAAAZHJzL2Rvd25yZXYueG1sRI9Pi8IwFMTvgt8hPMHbmqiraDWKKAt7WvEveHs0z7bY&#10;vJQma7vffrOw4HGYmd8wy3VrS/Gk2heONQwHCgRx6kzBmYbz6eNtBsIHZIOlY9LwQx7Wq25niYlx&#10;DR/oeQyZiBD2CWrIQ6gSKX2ak0U/cBVx9O6uthiirDNpamwi3JZypNRUWiw4LuRY0Tan9HH8thou&#10;X/fb9V3ts52dVI1rlWQ7l1r3e+1mASJQG17h//an0TCew9+X+APk6h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IYPIATCAAAA2wAAAA8AAAAAAAAAAAAAAAAAlwIAAGRycy9kb3du&#10;cmV2LnhtbFBLBQYAAAAABAAEAPUAAACGAwAAAAA=&#10;" filled="f" stroked="f">
                        <v:textbox>
                          <w:txbxContent>
                            <w:p w14:paraId="025F4055" w14:textId="0DEA8839" w:rsidR="00743862" w:rsidRDefault="00743862">
                              <w:r>
                                <w:t>8</w:t>
                              </w:r>
                            </w:p>
                            <w:p w14:paraId="1BCFCCA5" w14:textId="7978A19C" w:rsidR="00743862" w:rsidRDefault="00743862">
                              <w:r>
                                <w:t>24</w:t>
                              </w:r>
                            </w:p>
                          </w:txbxContent>
                        </v:textbox>
                      </v:shape>
                      <v:shape id="Text Box 40" o:spid="_x0000_s1058" type="#_x0000_t202" style="position:absolute;left:2057400;top:685800;width:457200;height:914400;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" filled="f" stroked="f">
                        <v:textbox>
                          <w:txbxContent>
                            <w:p w14:paraId="104E1E9A" w14:textId="34313BDB" w:rsidR="00743862" w:rsidRDefault="00743862" w:rsidP="00831B74">
                              <w:r>
                                <w:t>9</w:t>
                              </w:r>
                            </w:p>
                            <w:p w14:paraId="1FF8C241" w14:textId="26E47EEF" w:rsidR="00743862" w:rsidRDefault="00743862" w:rsidP="00831B74">
                              <w:r>
                                <w:t>18</w:t>
                              </w:r>
                            </w:p>
                            <w:p w14:paraId="1699D747" w14:textId="26E65CE2" w:rsidR="00743862" w:rsidRDefault="00743862" w:rsidP="00831B74">
                              <w:r>
                                <w:t>36</w:t>
                              </w:r>
                            </w:p>
                          </w:txbxContent>
                        </v:textbox>
                      </v:shape>
                      <w10:wrap type="through"/>
                    </v:group>
                  </w:pict>
                </mc:Fallback>
              </mc:AlternateContent>
            </w:r>
          </w:p>
        </w:tc>
      </w:tr>
      <w:tr w:rsidR="00736F28" w:rsidRPr="00D632A2" w14:paraId="31195A58" w14:textId="77777777" w:rsidTr="00071BD9">
        <w:tc>
          <w:tcPr>
            <w:tcW w:w="2518" w:type="dxa"/>
          </w:tcPr>
          <w:p w14:paraId="5157F0DE" w14:textId="77777777" w:rsidR="00736F28" w:rsidRPr="00D632A2" w:rsidRDefault="00736F28" w:rsidP="00071BD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Pie de imagen</w:t>
            </w:r>
          </w:p>
        </w:tc>
        <w:tc>
          <w:tcPr>
            <w:tcW w:w="6515" w:type="dxa"/>
          </w:tcPr>
          <w:p w14:paraId="35C06617" w14:textId="2C35F53A" w:rsidR="00736F28" w:rsidRPr="00D632A2" w:rsidRDefault="00831B74" w:rsidP="00071BD9">
            <w:pPr>
              <w:rPr>
                <w:rFonts w:ascii="Times New Roman" w:hAnsi="Times New Roman" w:cs="Times New Roman"/>
                <w:color w:val="000000"/>
                <w:lang w:val="es-ES_tradnl"/>
              </w:rPr>
            </w:pPr>
            <w:r>
              <w:rPr>
                <w:rFonts w:ascii="Times New Roman" w:hAnsi="Times New Roman" w:cs="Times New Roman"/>
                <w:color w:val="000000"/>
                <w:lang w:val="es-ES_tradnl"/>
              </w:rPr>
              <w:t xml:space="preserve">Diagrama de </w:t>
            </w:r>
            <w:proofErr w:type="spellStart"/>
            <w:r>
              <w:rPr>
                <w:rFonts w:ascii="Times New Roman" w:hAnsi="Times New Roman" w:cs="Times New Roman"/>
                <w:color w:val="000000"/>
                <w:lang w:val="es-ES_tradnl"/>
              </w:rPr>
              <w:t>Venn</w:t>
            </w:r>
            <w:proofErr w:type="spellEnd"/>
            <w:r>
              <w:rPr>
                <w:rFonts w:ascii="Times New Roman" w:hAnsi="Times New Roman" w:cs="Times New Roman"/>
                <w:color w:val="000000"/>
                <w:lang w:val="es-ES_tradnl"/>
              </w:rPr>
              <w:t xml:space="preserve"> de divisores entre dos números</w:t>
            </w:r>
          </w:p>
        </w:tc>
      </w:tr>
      <w:tr w:rsidR="00736F28" w:rsidRPr="00D632A2" w14:paraId="4FF1AEFB" w14:textId="77777777" w:rsidTr="00071BD9">
        <w:tc>
          <w:tcPr>
            <w:tcW w:w="2518" w:type="dxa"/>
          </w:tcPr>
          <w:p w14:paraId="34ABC194" w14:textId="77777777" w:rsidR="00736F28" w:rsidRPr="00D632A2" w:rsidRDefault="00736F28" w:rsidP="00071BD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3C2E1BEA" w14:textId="7B054397" w:rsidR="00736F28" w:rsidRPr="00D632A2" w:rsidRDefault="00831B74" w:rsidP="00071BD9">
            <w:pPr>
              <w:rPr>
                <w:rFonts w:ascii="Times New Roman" w:hAnsi="Times New Roman" w:cs="Times New Roman"/>
                <w:color w:val="000000"/>
                <w:lang w:val="es-ES_tradnl"/>
              </w:rPr>
            </w:pPr>
            <w:r>
              <w:rPr>
                <w:rFonts w:ascii="Times New Roman" w:hAnsi="Times New Roman" w:cs="Times New Roman"/>
                <w:color w:val="000000"/>
                <w:lang w:val="es-ES_tradnl"/>
              </w:rPr>
              <w:t xml:space="preserve">Inferior </w:t>
            </w:r>
          </w:p>
        </w:tc>
      </w:tr>
    </w:tbl>
    <w:p w14:paraId="64A85F6F" w14:textId="77777777" w:rsidR="00393F84" w:rsidRDefault="00393F84" w:rsidP="00E36A2E">
      <w:pPr>
        <w:spacing w:after="0"/>
        <w:rPr>
          <w:rFonts w:ascii="Times New Roman" w:hAnsi="Times New Roman" w:cs="Times New Roman"/>
          <w:lang w:val="es-CO"/>
        </w:rPr>
      </w:pPr>
    </w:p>
    <w:p w14:paraId="239DD3F8" w14:textId="77777777" w:rsidR="007142DF" w:rsidRDefault="007142DF" w:rsidP="007142DF">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5.1 Método abreviado para hallar el máximo común divisor </w:t>
      </w:r>
    </w:p>
    <w:p w14:paraId="2BC4ED0B" w14:textId="77777777" w:rsidR="007142DF" w:rsidRDefault="007142DF" w:rsidP="00E36A2E">
      <w:pPr>
        <w:spacing w:after="0"/>
        <w:rPr>
          <w:rFonts w:ascii="Times New Roman" w:hAnsi="Times New Roman" w:cs="Times New Roman"/>
          <w:lang w:val="es-CO"/>
        </w:rPr>
      </w:pPr>
    </w:p>
    <w:p w14:paraId="55BB120C" w14:textId="052D0928" w:rsidR="00393F84" w:rsidRDefault="007142DF" w:rsidP="00E36A2E">
      <w:pPr>
        <w:spacing w:after="0"/>
        <w:rPr>
          <w:rFonts w:ascii="Times New Roman" w:hAnsi="Times New Roman" w:cs="Times New Roman"/>
          <w:lang w:val="es-CO"/>
        </w:rPr>
      </w:pPr>
      <w:r>
        <w:rPr>
          <w:rFonts w:ascii="Times New Roman" w:hAnsi="Times New Roman" w:cs="Times New Roman"/>
          <w:lang w:val="es-CO"/>
        </w:rPr>
        <w:t xml:space="preserve">Para hallar el m.c.d. entre dos o más números se utiliza la descomposición en factores primos. </w:t>
      </w:r>
    </w:p>
    <w:p w14:paraId="3CC68A99" w14:textId="2BA16B69" w:rsidR="007142DF" w:rsidRDefault="007142DF" w:rsidP="00E36A2E">
      <w:pPr>
        <w:spacing w:after="0"/>
        <w:rPr>
          <w:rFonts w:ascii="Times New Roman" w:hAnsi="Times New Roman" w:cs="Times New Roman"/>
        </w:rPr>
      </w:pPr>
      <w:r>
        <w:rPr>
          <w:rFonts w:ascii="Times New Roman" w:hAnsi="Times New Roman" w:cs="Times New Roman"/>
          <w:lang w:val="es-CO"/>
        </w:rPr>
        <w:t xml:space="preserve">Así para hallar el m.c.d. entre los números </w:t>
      </w:r>
      <w:r>
        <w:rPr>
          <w:rFonts w:ascii="Times New Roman" w:hAnsi="Times New Roman" w:cs="Times New Roman"/>
        </w:rPr>
        <w:t>360, 180 y 60 se procede de la siguiente manera:</w:t>
      </w:r>
    </w:p>
    <w:p w14:paraId="417B20AD" w14:textId="77777777" w:rsidR="007142DF" w:rsidRDefault="007142DF" w:rsidP="00E36A2E">
      <w:pPr>
        <w:spacing w:after="0"/>
        <w:rPr>
          <w:rFonts w:ascii="Times New Roman" w:hAnsi="Times New Roman" w:cs="Times New Roman"/>
          <w:lang w:val="es-CO"/>
        </w:rPr>
      </w:pPr>
    </w:p>
    <w:tbl>
      <w:tblPr>
        <w:tblStyle w:val="TableGrid"/>
        <w:tblW w:w="0" w:type="auto"/>
        <w:tblLook w:val="04A0" w:firstRow="1" w:lastRow="0" w:firstColumn="1" w:lastColumn="0" w:noHBand="0" w:noVBand="1"/>
      </w:tblPr>
      <w:tblGrid>
        <w:gridCol w:w="2518"/>
        <w:gridCol w:w="6515"/>
      </w:tblGrid>
      <w:tr w:rsidR="007142DF" w:rsidRPr="00D632A2" w14:paraId="5477C05E" w14:textId="77777777" w:rsidTr="007142DF">
        <w:tc>
          <w:tcPr>
            <w:tcW w:w="9033" w:type="dxa"/>
            <w:gridSpan w:val="2"/>
            <w:shd w:val="clear" w:color="auto" w:fill="0D0D0D" w:themeFill="text1" w:themeFillTint="F2"/>
          </w:tcPr>
          <w:p w14:paraId="6DB1AE47" w14:textId="77777777" w:rsidR="007142DF" w:rsidRPr="00D632A2" w:rsidRDefault="007142DF" w:rsidP="007142DF">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7142DF" w:rsidRPr="00D632A2" w14:paraId="4653FA20" w14:textId="77777777" w:rsidTr="007142DF">
        <w:tc>
          <w:tcPr>
            <w:tcW w:w="2518" w:type="dxa"/>
          </w:tcPr>
          <w:p w14:paraId="111BC99E" w14:textId="77777777" w:rsidR="007142DF" w:rsidRPr="00D632A2" w:rsidRDefault="007142DF" w:rsidP="007142DF">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212625A" w14:textId="675A886C" w:rsidR="007142DF" w:rsidRPr="00D632A2" w:rsidRDefault="007142DF" w:rsidP="007142DF">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w:t>
            </w:r>
            <w:ins w:id="366" w:author="Andrea Constanza Perdomo Pedraza" w:date="2015-09-07T09:45:00Z">
              <w:r w:rsidR="000C786B">
                <w:rPr>
                  <w:rFonts w:ascii="Times New Roman" w:hAnsi="Times New Roman" w:cs="Times New Roman"/>
                  <w:color w:val="000000"/>
                  <w:lang w:val="es-ES_tradnl"/>
                </w:rPr>
                <w:t>7</w:t>
              </w:r>
            </w:ins>
          </w:p>
        </w:tc>
      </w:tr>
      <w:tr w:rsidR="007142DF" w:rsidRPr="00D632A2" w14:paraId="0B157A20" w14:textId="77777777" w:rsidTr="007142DF">
        <w:tc>
          <w:tcPr>
            <w:tcW w:w="2518" w:type="dxa"/>
          </w:tcPr>
          <w:p w14:paraId="1EAF78F7"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CC05F51" w14:textId="3DC4F577" w:rsidR="007142DF" w:rsidRPr="00D632A2" w:rsidRDefault="007142DF" w:rsidP="007142DF">
            <w:pPr>
              <w:rPr>
                <w:rFonts w:ascii="Times New Roman" w:hAnsi="Times New Roman" w:cs="Times New Roman"/>
                <w:color w:val="000000"/>
                <w:lang w:val="es-ES_tradnl"/>
              </w:rPr>
            </w:pPr>
            <w:r>
              <w:rPr>
                <w:rFonts w:ascii="Times New Roman" w:hAnsi="Times New Roman" w:cs="Times New Roman"/>
                <w:color w:val="000000"/>
                <w:lang w:val="es-ES_tradnl"/>
              </w:rPr>
              <w:t>Por favor que queden alineados arriba los tres modelos</w:t>
            </w:r>
          </w:p>
        </w:tc>
      </w:tr>
      <w:tr w:rsidR="007142DF" w:rsidRPr="00D632A2" w14:paraId="15DE0593" w14:textId="77777777" w:rsidTr="007142DF">
        <w:tc>
          <w:tcPr>
            <w:tcW w:w="2518" w:type="dxa"/>
          </w:tcPr>
          <w:p w14:paraId="51FACCFB"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1D968B3C" w14:textId="77777777" w:rsidR="007142DF" w:rsidRDefault="007142DF" w:rsidP="007142DF">
            <w:pPr>
              <w:rPr>
                <w:rFonts w:ascii="Times New Roman" w:hAnsi="Times New Roman" w:cs="Times New Roman"/>
                <w:color w:val="000000"/>
                <w:lang w:val="es-ES_tradnl"/>
              </w:rPr>
            </w:pPr>
          </w:p>
          <w:p w14:paraId="33682C4D" w14:textId="77777777" w:rsidR="007142DF" w:rsidRDefault="007142DF" w:rsidP="007142DF">
            <w:pPr>
              <w:rPr>
                <w:rFonts w:ascii="Times New Roman" w:hAnsi="Times New Roman" w:cs="Times New Roman"/>
                <w:color w:val="000000"/>
                <w:lang w:val="es-ES_tradnl"/>
              </w:rPr>
            </w:pPr>
          </w:p>
          <w:tbl>
            <w:tblPr>
              <w:tblStyle w:val="TableGrid"/>
              <w:tblpPr w:leftFromText="141" w:rightFromText="141" w:vertAnchor="text" w:horzAnchor="page" w:tblpX="529" w:tblpY="315"/>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546"/>
              <w:gridCol w:w="326"/>
            </w:tblGrid>
            <w:tr w:rsidR="007142DF" w14:paraId="157F9355" w14:textId="77777777" w:rsidTr="007142DF">
              <w:tc>
                <w:tcPr>
                  <w:tcW w:w="0" w:type="auto"/>
                </w:tcPr>
                <w:p w14:paraId="12DF13E2"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360</w:t>
                  </w:r>
                </w:p>
              </w:tc>
              <w:tc>
                <w:tcPr>
                  <w:tcW w:w="0" w:type="auto"/>
                </w:tcPr>
                <w:p w14:paraId="130A843B"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25971D5F" w14:textId="77777777" w:rsidTr="007142DF">
              <w:tc>
                <w:tcPr>
                  <w:tcW w:w="0" w:type="auto"/>
                </w:tcPr>
                <w:p w14:paraId="5A43CF13"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180</w:t>
                  </w:r>
                </w:p>
              </w:tc>
              <w:tc>
                <w:tcPr>
                  <w:tcW w:w="0" w:type="auto"/>
                </w:tcPr>
                <w:p w14:paraId="766BEE05"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15EDF2C6" w14:textId="77777777" w:rsidTr="007142DF">
              <w:tc>
                <w:tcPr>
                  <w:tcW w:w="0" w:type="auto"/>
                </w:tcPr>
                <w:p w14:paraId="314E7A30"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90</w:t>
                  </w:r>
                </w:p>
              </w:tc>
              <w:tc>
                <w:tcPr>
                  <w:tcW w:w="0" w:type="auto"/>
                </w:tcPr>
                <w:p w14:paraId="2AB25184"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2335F1BC" w14:textId="77777777" w:rsidTr="007142DF">
              <w:tc>
                <w:tcPr>
                  <w:tcW w:w="0" w:type="auto"/>
                </w:tcPr>
                <w:p w14:paraId="648743C9"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45</w:t>
                  </w:r>
                </w:p>
              </w:tc>
              <w:tc>
                <w:tcPr>
                  <w:tcW w:w="0" w:type="auto"/>
                </w:tcPr>
                <w:p w14:paraId="34405627"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5F3DB04D" w14:textId="77777777" w:rsidTr="007142DF">
              <w:tc>
                <w:tcPr>
                  <w:tcW w:w="0" w:type="auto"/>
                </w:tcPr>
                <w:p w14:paraId="67876B6C"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15</w:t>
                  </w:r>
                </w:p>
              </w:tc>
              <w:tc>
                <w:tcPr>
                  <w:tcW w:w="0" w:type="auto"/>
                </w:tcPr>
                <w:p w14:paraId="5130FBEE"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47005BFE" w14:textId="77777777" w:rsidTr="007142DF">
              <w:tc>
                <w:tcPr>
                  <w:tcW w:w="0" w:type="auto"/>
                </w:tcPr>
                <w:p w14:paraId="5CA167D1"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c>
                <w:tcPr>
                  <w:tcW w:w="0" w:type="auto"/>
                </w:tcPr>
                <w:p w14:paraId="3718A1B5"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r>
            <w:tr w:rsidR="007142DF" w14:paraId="624B14BC" w14:textId="77777777" w:rsidTr="007142DF">
              <w:tc>
                <w:tcPr>
                  <w:tcW w:w="0" w:type="auto"/>
                </w:tcPr>
                <w:p w14:paraId="73D604CC"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74830B07" w14:textId="77777777" w:rsidR="007142DF" w:rsidRDefault="007142DF" w:rsidP="007142DF">
                  <w:pPr>
                    <w:pStyle w:val="ListParagraph"/>
                    <w:ind w:left="0"/>
                    <w:jc w:val="both"/>
                    <w:rPr>
                      <w:rFonts w:ascii="Times New Roman" w:hAnsi="Times New Roman" w:cs="Times New Roman"/>
                    </w:rPr>
                  </w:pPr>
                </w:p>
              </w:tc>
            </w:tr>
          </w:tbl>
          <w:tbl>
            <w:tblPr>
              <w:tblStyle w:val="TableGrid"/>
              <w:tblpPr w:leftFromText="141" w:rightFromText="141" w:vertAnchor="text" w:horzAnchor="margin" w:tblpXSpec="center" w:tblpY="114"/>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546"/>
              <w:gridCol w:w="326"/>
            </w:tblGrid>
            <w:tr w:rsidR="007142DF" w14:paraId="1CB7241C" w14:textId="77777777" w:rsidTr="007142DF">
              <w:tc>
                <w:tcPr>
                  <w:tcW w:w="0" w:type="auto"/>
                </w:tcPr>
                <w:p w14:paraId="018F2539"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180</w:t>
                  </w:r>
                </w:p>
              </w:tc>
              <w:tc>
                <w:tcPr>
                  <w:tcW w:w="0" w:type="auto"/>
                </w:tcPr>
                <w:p w14:paraId="6B93B5ED"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6FA9A770" w14:textId="77777777" w:rsidTr="007142DF">
              <w:tc>
                <w:tcPr>
                  <w:tcW w:w="0" w:type="auto"/>
                </w:tcPr>
                <w:p w14:paraId="38F1117A"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90</w:t>
                  </w:r>
                </w:p>
              </w:tc>
              <w:tc>
                <w:tcPr>
                  <w:tcW w:w="0" w:type="auto"/>
                </w:tcPr>
                <w:p w14:paraId="13383DDB"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4FA9D7AC" w14:textId="77777777" w:rsidTr="007142DF">
              <w:tc>
                <w:tcPr>
                  <w:tcW w:w="0" w:type="auto"/>
                </w:tcPr>
                <w:p w14:paraId="5A896C52"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45</w:t>
                  </w:r>
                </w:p>
              </w:tc>
              <w:tc>
                <w:tcPr>
                  <w:tcW w:w="0" w:type="auto"/>
                </w:tcPr>
                <w:p w14:paraId="650D70B6"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4598F845" w14:textId="77777777" w:rsidTr="007142DF">
              <w:tc>
                <w:tcPr>
                  <w:tcW w:w="0" w:type="auto"/>
                </w:tcPr>
                <w:p w14:paraId="41C3CE5B"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15</w:t>
                  </w:r>
                </w:p>
              </w:tc>
              <w:tc>
                <w:tcPr>
                  <w:tcW w:w="0" w:type="auto"/>
                </w:tcPr>
                <w:p w14:paraId="0FD04FFB"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3801B715" w14:textId="77777777" w:rsidTr="007142DF">
              <w:tc>
                <w:tcPr>
                  <w:tcW w:w="0" w:type="auto"/>
                </w:tcPr>
                <w:p w14:paraId="18794FBA"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c>
                <w:tcPr>
                  <w:tcW w:w="0" w:type="auto"/>
                </w:tcPr>
                <w:p w14:paraId="00F45230"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r>
            <w:tr w:rsidR="007142DF" w14:paraId="4AF0687C" w14:textId="77777777" w:rsidTr="007142DF">
              <w:tc>
                <w:tcPr>
                  <w:tcW w:w="0" w:type="auto"/>
                </w:tcPr>
                <w:p w14:paraId="34D96A96"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13DAC626" w14:textId="77777777" w:rsidR="007142DF" w:rsidRDefault="007142DF" w:rsidP="007142DF">
                  <w:pPr>
                    <w:pStyle w:val="ListParagraph"/>
                    <w:ind w:left="0"/>
                    <w:jc w:val="both"/>
                    <w:rPr>
                      <w:rFonts w:ascii="Times New Roman" w:hAnsi="Times New Roman" w:cs="Times New Roman"/>
                    </w:rPr>
                  </w:pPr>
                </w:p>
              </w:tc>
            </w:tr>
          </w:tbl>
          <w:p w14:paraId="3E7865F5" w14:textId="77777777" w:rsidR="007142DF" w:rsidRDefault="007142DF" w:rsidP="007142DF">
            <w:pPr>
              <w:rPr>
                <w:rFonts w:ascii="Times New Roman" w:hAnsi="Times New Roman" w:cs="Times New Roman"/>
                <w:color w:val="000000"/>
                <w:lang w:val="es-ES_tradnl"/>
              </w:rPr>
            </w:pPr>
          </w:p>
          <w:p w14:paraId="2BEC35A2" w14:textId="77777777" w:rsidR="007142DF" w:rsidRDefault="007142DF" w:rsidP="007142DF">
            <w:pPr>
              <w:rPr>
                <w:rFonts w:ascii="Times New Roman" w:hAnsi="Times New Roman" w:cs="Times New Roman"/>
                <w:color w:val="000000"/>
                <w:lang w:val="es-ES_tradnl"/>
              </w:rPr>
            </w:pPr>
          </w:p>
          <w:p w14:paraId="1FD24239" w14:textId="77777777" w:rsidR="007142DF" w:rsidRDefault="007142DF" w:rsidP="007142DF">
            <w:pPr>
              <w:rPr>
                <w:rFonts w:ascii="Times New Roman" w:hAnsi="Times New Roman" w:cs="Times New Roman"/>
                <w:color w:val="000000"/>
                <w:lang w:val="es-ES_tradnl"/>
              </w:rPr>
            </w:pPr>
          </w:p>
          <w:p w14:paraId="60434B4A" w14:textId="77777777" w:rsidR="007142DF" w:rsidRDefault="007142DF" w:rsidP="007142DF">
            <w:pPr>
              <w:rPr>
                <w:rFonts w:ascii="Times New Roman" w:hAnsi="Times New Roman" w:cs="Times New Roman"/>
                <w:color w:val="000000"/>
                <w:lang w:val="es-ES_tradnl"/>
              </w:rPr>
            </w:pPr>
          </w:p>
          <w:p w14:paraId="10AC33C5" w14:textId="77777777" w:rsidR="007142DF" w:rsidRDefault="007142DF" w:rsidP="007142DF">
            <w:pPr>
              <w:rPr>
                <w:rFonts w:ascii="Times New Roman" w:hAnsi="Times New Roman" w:cs="Times New Roman"/>
                <w:color w:val="000000"/>
                <w:lang w:val="es-ES_tradnl"/>
              </w:rPr>
            </w:pPr>
          </w:p>
          <w:p w14:paraId="394AD6E5" w14:textId="77777777" w:rsidR="007142DF" w:rsidRDefault="007142DF" w:rsidP="007142DF">
            <w:pPr>
              <w:rPr>
                <w:rFonts w:ascii="Times New Roman" w:hAnsi="Times New Roman" w:cs="Times New Roman"/>
                <w:color w:val="000000"/>
                <w:lang w:val="es-ES_tradnl"/>
              </w:rPr>
            </w:pPr>
          </w:p>
          <w:p w14:paraId="0722F03A" w14:textId="77777777" w:rsidR="007142DF" w:rsidRDefault="007142DF" w:rsidP="007142DF">
            <w:pPr>
              <w:rPr>
                <w:rFonts w:ascii="Times New Roman" w:hAnsi="Times New Roman" w:cs="Times New Roman"/>
                <w:color w:val="000000"/>
                <w:lang w:val="es-ES_tradnl"/>
              </w:rPr>
            </w:pPr>
          </w:p>
          <w:p w14:paraId="62669D29" w14:textId="77777777" w:rsidR="007142DF" w:rsidRDefault="007142DF" w:rsidP="007142DF">
            <w:pPr>
              <w:rPr>
                <w:rFonts w:ascii="Times New Roman" w:hAnsi="Times New Roman" w:cs="Times New Roman"/>
                <w:color w:val="000000"/>
                <w:lang w:val="es-ES_tradnl"/>
              </w:rPr>
            </w:pPr>
          </w:p>
          <w:tbl>
            <w:tblPr>
              <w:tblStyle w:val="TableGrid"/>
              <w:tblpPr w:leftFromText="141" w:rightFromText="141" w:vertAnchor="text" w:horzAnchor="page" w:tblpX="4802" w:tblpY="-1738"/>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6"/>
              <w:gridCol w:w="326"/>
            </w:tblGrid>
            <w:tr w:rsidR="007142DF" w14:paraId="569685DE" w14:textId="77777777" w:rsidTr="007142DF">
              <w:tc>
                <w:tcPr>
                  <w:tcW w:w="0" w:type="auto"/>
                </w:tcPr>
                <w:p w14:paraId="6A2F12F2"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60</w:t>
                  </w:r>
                </w:p>
              </w:tc>
              <w:tc>
                <w:tcPr>
                  <w:tcW w:w="0" w:type="auto"/>
                </w:tcPr>
                <w:p w14:paraId="2AF6BBFC"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5F750FE4" w14:textId="77777777" w:rsidTr="007142DF">
              <w:tc>
                <w:tcPr>
                  <w:tcW w:w="0" w:type="auto"/>
                </w:tcPr>
                <w:p w14:paraId="679A6EE3"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30</w:t>
                  </w:r>
                </w:p>
              </w:tc>
              <w:tc>
                <w:tcPr>
                  <w:tcW w:w="0" w:type="auto"/>
                </w:tcPr>
                <w:p w14:paraId="2A9CE11E"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2</w:t>
                  </w:r>
                </w:p>
              </w:tc>
            </w:tr>
            <w:tr w:rsidR="007142DF" w14:paraId="71F8E079" w14:textId="77777777" w:rsidTr="007142DF">
              <w:tc>
                <w:tcPr>
                  <w:tcW w:w="0" w:type="auto"/>
                </w:tcPr>
                <w:p w14:paraId="28EF8F6C"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15</w:t>
                  </w:r>
                </w:p>
              </w:tc>
              <w:tc>
                <w:tcPr>
                  <w:tcW w:w="0" w:type="auto"/>
                </w:tcPr>
                <w:p w14:paraId="095DE3CD"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3</w:t>
                  </w:r>
                </w:p>
              </w:tc>
            </w:tr>
            <w:tr w:rsidR="007142DF" w14:paraId="06CD0B9B" w14:textId="77777777" w:rsidTr="007142DF">
              <w:tc>
                <w:tcPr>
                  <w:tcW w:w="0" w:type="auto"/>
                </w:tcPr>
                <w:p w14:paraId="73C87A37"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c>
                <w:tcPr>
                  <w:tcW w:w="0" w:type="auto"/>
                </w:tcPr>
                <w:p w14:paraId="6D057E59"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5</w:t>
                  </w:r>
                </w:p>
              </w:tc>
            </w:tr>
            <w:tr w:rsidR="007142DF" w14:paraId="2C4C6E58" w14:textId="77777777" w:rsidTr="007142DF">
              <w:tc>
                <w:tcPr>
                  <w:tcW w:w="0" w:type="auto"/>
                </w:tcPr>
                <w:p w14:paraId="0342E2BF" w14:textId="77777777" w:rsidR="007142DF" w:rsidRDefault="007142DF" w:rsidP="007142DF">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38017E06" w14:textId="77777777" w:rsidR="007142DF" w:rsidRDefault="007142DF" w:rsidP="007142DF">
                  <w:pPr>
                    <w:pStyle w:val="ListParagraph"/>
                    <w:ind w:left="0"/>
                    <w:jc w:val="both"/>
                    <w:rPr>
                      <w:rFonts w:ascii="Times New Roman" w:hAnsi="Times New Roman" w:cs="Times New Roman"/>
                    </w:rPr>
                  </w:pPr>
                </w:p>
              </w:tc>
            </w:tr>
          </w:tbl>
          <w:p w14:paraId="15A821A9" w14:textId="77777777" w:rsidR="007142DF" w:rsidRDefault="007142DF" w:rsidP="007142DF">
            <w:pPr>
              <w:rPr>
                <w:rFonts w:ascii="Times New Roman" w:hAnsi="Times New Roman" w:cs="Times New Roman"/>
                <w:color w:val="000000"/>
                <w:lang w:val="es-ES_tradnl"/>
              </w:rPr>
            </w:pPr>
          </w:p>
          <w:p w14:paraId="6E201C38" w14:textId="77777777" w:rsidR="007142DF" w:rsidRDefault="007142DF" w:rsidP="007142DF">
            <w:pPr>
              <w:rPr>
                <w:rFonts w:ascii="Times New Roman" w:hAnsi="Times New Roman" w:cs="Times New Roman"/>
                <w:color w:val="000000"/>
                <w:lang w:val="es-ES_tradnl"/>
              </w:rPr>
            </w:pPr>
          </w:p>
          <w:p w14:paraId="60E789A7" w14:textId="77777777" w:rsidR="007142DF" w:rsidRDefault="007142DF" w:rsidP="007142DF">
            <w:pPr>
              <w:rPr>
                <w:rFonts w:ascii="Times New Roman" w:hAnsi="Times New Roman" w:cs="Times New Roman"/>
                <w:color w:val="000000"/>
                <w:lang w:val="es-ES_tradnl"/>
              </w:rPr>
            </w:pPr>
          </w:p>
          <w:p w14:paraId="2D98A881" w14:textId="77777777" w:rsidR="007142DF" w:rsidRDefault="007142DF" w:rsidP="007142DF">
            <w:pPr>
              <w:rPr>
                <w:rFonts w:ascii="Times New Roman" w:hAnsi="Times New Roman" w:cs="Times New Roman"/>
                <w:color w:val="000000"/>
                <w:lang w:val="es-ES_tradnl"/>
              </w:rPr>
            </w:pPr>
          </w:p>
          <w:p w14:paraId="548538B9" w14:textId="77777777" w:rsidR="007142DF" w:rsidRPr="00D632A2" w:rsidRDefault="007142DF" w:rsidP="007142DF">
            <w:pPr>
              <w:rPr>
                <w:rFonts w:ascii="Times New Roman" w:hAnsi="Times New Roman" w:cs="Times New Roman"/>
                <w:color w:val="000000"/>
                <w:lang w:val="es-ES_tradnl"/>
              </w:rPr>
            </w:pPr>
          </w:p>
        </w:tc>
      </w:tr>
      <w:tr w:rsidR="007142DF" w:rsidRPr="00D632A2" w14:paraId="7D8F1A9D" w14:textId="77777777" w:rsidTr="007142DF">
        <w:tc>
          <w:tcPr>
            <w:tcW w:w="2518" w:type="dxa"/>
          </w:tcPr>
          <w:p w14:paraId="01888F41"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Pie de imagen</w:t>
            </w:r>
          </w:p>
        </w:tc>
        <w:tc>
          <w:tcPr>
            <w:tcW w:w="6515" w:type="dxa"/>
          </w:tcPr>
          <w:p w14:paraId="6EEC6297" w14:textId="77777777" w:rsidR="007142DF" w:rsidRPr="00D632A2" w:rsidRDefault="007142DF" w:rsidP="007142DF">
            <w:pPr>
              <w:rPr>
                <w:rFonts w:ascii="Times New Roman" w:hAnsi="Times New Roman" w:cs="Times New Roman"/>
                <w:color w:val="000000"/>
                <w:lang w:val="es-ES_tradnl"/>
              </w:rPr>
            </w:pPr>
          </w:p>
        </w:tc>
      </w:tr>
      <w:tr w:rsidR="007142DF" w:rsidRPr="00D632A2" w14:paraId="53C50634" w14:textId="77777777" w:rsidTr="007142DF">
        <w:tc>
          <w:tcPr>
            <w:tcW w:w="2518" w:type="dxa"/>
          </w:tcPr>
          <w:p w14:paraId="75FCE3A8" w14:textId="77777777" w:rsidR="007142DF" w:rsidRPr="00D632A2" w:rsidRDefault="007142DF" w:rsidP="007142DF">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01B69028" w14:textId="77777777" w:rsidR="007142DF" w:rsidRPr="00D632A2" w:rsidRDefault="007142DF" w:rsidP="007142DF">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1C3CA977" w14:textId="77777777" w:rsidR="001D5156" w:rsidRDefault="001D5156" w:rsidP="00081745">
      <w:pPr>
        <w:spacing w:after="0"/>
        <w:rPr>
          <w:rFonts w:ascii="Times New Roman" w:hAnsi="Times New Roman" w:cs="Times New Roman"/>
          <w:color w:val="000000"/>
        </w:rPr>
      </w:pPr>
    </w:p>
    <w:p w14:paraId="34F3D02E" w14:textId="6CA2ABD6" w:rsidR="00CF6ECE" w:rsidRDefault="007142DF" w:rsidP="007142DF">
      <w:pPr>
        <w:spacing w:after="0"/>
        <w:jc w:val="center"/>
        <w:rPr>
          <w:rFonts w:ascii="Times New Roman" w:hAnsi="Times New Roman" w:cs="Times New Roman"/>
          <w:color w:val="000000"/>
        </w:rPr>
      </w:pPr>
      <w:r>
        <w:rPr>
          <w:rFonts w:ascii="Times New Roman" w:hAnsi="Times New Roman" w:cs="Times New Roman"/>
          <w:color w:val="000000"/>
        </w:rPr>
        <w:t>360 = 2×2×2×3×3×5</w:t>
      </w:r>
      <w:r>
        <w:rPr>
          <w:rFonts w:ascii="Times New Roman" w:hAnsi="Times New Roman" w:cs="Times New Roman"/>
          <w:color w:val="000000"/>
        </w:rPr>
        <w:tab/>
      </w:r>
      <w:r>
        <w:rPr>
          <w:rFonts w:ascii="Times New Roman" w:hAnsi="Times New Roman" w:cs="Times New Roman"/>
          <w:color w:val="000000"/>
        </w:rPr>
        <w:tab/>
        <w:t>180 = 2×2×3×3×5</w:t>
      </w:r>
      <w:r>
        <w:rPr>
          <w:rFonts w:ascii="Times New Roman" w:hAnsi="Times New Roman" w:cs="Times New Roman"/>
          <w:color w:val="000000"/>
        </w:rPr>
        <w:tab/>
        <w:t>60 = 2×2×3×5</w:t>
      </w:r>
    </w:p>
    <w:p w14:paraId="30BD6399" w14:textId="591E1E40" w:rsidR="007142DF" w:rsidRDefault="00A6228E" w:rsidP="00A6228E">
      <w:pPr>
        <w:spacing w:after="0"/>
        <w:ind w:left="708" w:firstLine="708"/>
        <w:rPr>
          <w:rFonts w:ascii="Times New Roman" w:hAnsi="Times New Roman" w:cs="Times New Roman"/>
          <w:color w:val="000000"/>
        </w:rPr>
      </w:pPr>
      <w:r>
        <w:rPr>
          <w:rFonts w:ascii="Times New Roman" w:hAnsi="Times New Roman" w:cs="Times New Roman"/>
          <w:color w:val="000000"/>
        </w:rPr>
        <w:t>360 = 2</w:t>
      </w:r>
      <w:r w:rsidRPr="00A6228E">
        <w:rPr>
          <w:rFonts w:ascii="Times New Roman" w:hAnsi="Times New Roman" w:cs="Times New Roman"/>
          <w:color w:val="000000"/>
          <w:vertAlign w:val="superscript"/>
        </w:rPr>
        <w:t>3</w:t>
      </w:r>
      <w:r>
        <w:rPr>
          <w:rFonts w:ascii="Times New Roman" w:hAnsi="Times New Roman" w:cs="Times New Roman"/>
          <w:color w:val="000000"/>
        </w:rPr>
        <w:t>×3</w:t>
      </w:r>
      <w:r w:rsidRPr="00A6228E">
        <w:rPr>
          <w:rFonts w:ascii="Times New Roman" w:hAnsi="Times New Roman" w:cs="Times New Roman"/>
          <w:color w:val="000000"/>
          <w:vertAlign w:val="superscript"/>
        </w:rPr>
        <w:t>2</w:t>
      </w:r>
      <w:r>
        <w:rPr>
          <w:rFonts w:ascii="Times New Roman" w:hAnsi="Times New Roman" w:cs="Times New Roman"/>
          <w:color w:val="000000"/>
        </w:rPr>
        <w:t>×5</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180 = 2</w:t>
      </w:r>
      <w:r w:rsidRPr="00A6228E">
        <w:rPr>
          <w:rFonts w:ascii="Times New Roman" w:hAnsi="Times New Roman" w:cs="Times New Roman"/>
          <w:color w:val="000000"/>
          <w:vertAlign w:val="superscript"/>
        </w:rPr>
        <w:t>2</w:t>
      </w:r>
      <w:r>
        <w:rPr>
          <w:rFonts w:ascii="Times New Roman" w:hAnsi="Times New Roman" w:cs="Times New Roman"/>
          <w:color w:val="000000"/>
        </w:rPr>
        <w:t>×3</w:t>
      </w:r>
      <w:r w:rsidRPr="00A6228E">
        <w:rPr>
          <w:rFonts w:ascii="Times New Roman" w:hAnsi="Times New Roman" w:cs="Times New Roman"/>
          <w:color w:val="000000"/>
          <w:vertAlign w:val="superscript"/>
        </w:rPr>
        <w:t>2</w:t>
      </w:r>
      <w:r>
        <w:rPr>
          <w:rFonts w:ascii="Times New Roman" w:hAnsi="Times New Roman" w:cs="Times New Roman"/>
          <w:color w:val="000000"/>
        </w:rPr>
        <w:t>×5</w:t>
      </w:r>
      <w:r>
        <w:rPr>
          <w:rFonts w:ascii="Times New Roman" w:hAnsi="Times New Roman" w:cs="Times New Roman"/>
          <w:color w:val="000000"/>
        </w:rPr>
        <w:tab/>
      </w:r>
      <w:r>
        <w:rPr>
          <w:rFonts w:ascii="Times New Roman" w:hAnsi="Times New Roman" w:cs="Times New Roman"/>
          <w:color w:val="000000"/>
        </w:rPr>
        <w:tab/>
        <w:t>60 = 2</w:t>
      </w:r>
      <w:r w:rsidRPr="00A6228E">
        <w:rPr>
          <w:rFonts w:ascii="Times New Roman" w:hAnsi="Times New Roman" w:cs="Times New Roman"/>
          <w:color w:val="000000"/>
          <w:vertAlign w:val="superscript"/>
        </w:rPr>
        <w:t>2</w:t>
      </w:r>
      <w:r>
        <w:rPr>
          <w:rFonts w:ascii="Times New Roman" w:hAnsi="Times New Roman" w:cs="Times New Roman"/>
          <w:color w:val="000000"/>
        </w:rPr>
        <w:t>×3×5</w:t>
      </w:r>
      <w:r>
        <w:rPr>
          <w:rFonts w:ascii="Times New Roman" w:hAnsi="Times New Roman" w:cs="Times New Roman"/>
          <w:color w:val="000000"/>
        </w:rPr>
        <w:tab/>
      </w:r>
    </w:p>
    <w:p w14:paraId="33C368DC" w14:textId="77777777" w:rsidR="00C951D9" w:rsidRDefault="00C951D9" w:rsidP="00C951D9">
      <w:pPr>
        <w:spacing w:after="0"/>
        <w:ind w:left="708" w:firstLine="708"/>
        <w:jc w:val="both"/>
        <w:rPr>
          <w:rFonts w:ascii="Times New Roman" w:hAnsi="Times New Roman" w:cs="Times New Roman"/>
          <w:color w:val="000000"/>
        </w:rPr>
      </w:pPr>
    </w:p>
    <w:p w14:paraId="6A9A9317" w14:textId="76C15857" w:rsidR="00C951D9" w:rsidRDefault="00C951D9" w:rsidP="00C951D9">
      <w:pPr>
        <w:spacing w:after="0"/>
        <w:jc w:val="both"/>
        <w:rPr>
          <w:rFonts w:ascii="Times New Roman" w:hAnsi="Times New Roman" w:cs="Times New Roman"/>
        </w:rPr>
      </w:pPr>
      <w:r>
        <w:rPr>
          <w:rFonts w:ascii="Times New Roman" w:hAnsi="Times New Roman" w:cs="Times New Roman"/>
          <w:color w:val="000000"/>
        </w:rPr>
        <w:t xml:space="preserve">Para determinar el </w:t>
      </w:r>
      <w:proofErr w:type="spellStart"/>
      <w:r>
        <w:rPr>
          <w:rFonts w:ascii="Times New Roman" w:hAnsi="Times New Roman" w:cs="Times New Roman"/>
          <w:color w:val="000000"/>
        </w:rPr>
        <w:t>m.c.d</w:t>
      </w:r>
      <w:proofErr w:type="spellEnd"/>
      <w:ins w:id="367" w:author="chris" w:date="2015-08-30T20:36:00Z">
        <w:r w:rsidR="00D804F9">
          <w:rPr>
            <w:rFonts w:ascii="Times New Roman" w:hAnsi="Times New Roman" w:cs="Times New Roman"/>
            <w:color w:val="000000"/>
          </w:rPr>
          <w:t>.</w:t>
        </w:r>
      </w:ins>
      <w:r>
        <w:rPr>
          <w:rFonts w:ascii="Times New Roman" w:hAnsi="Times New Roman" w:cs="Times New Roman"/>
          <w:color w:val="000000"/>
        </w:rPr>
        <w:t xml:space="preserve"> (</w:t>
      </w:r>
      <w:r>
        <w:rPr>
          <w:rFonts w:ascii="Times New Roman" w:hAnsi="Times New Roman" w:cs="Times New Roman"/>
        </w:rPr>
        <w:t>360, 180, 60) se buscan los factores comunes con su menor exponente. Para el caso se tiene que:</w:t>
      </w:r>
    </w:p>
    <w:p w14:paraId="00A830BC" w14:textId="7266FE82" w:rsidR="00C951D9" w:rsidRDefault="00C951D9" w:rsidP="00C951D9">
      <w:pPr>
        <w:spacing w:after="0"/>
        <w:jc w:val="center"/>
        <w:rPr>
          <w:rFonts w:ascii="Times New Roman" w:hAnsi="Times New Roman" w:cs="Times New Roman"/>
          <w:color w:val="000000"/>
        </w:rPr>
      </w:pPr>
      <w:proofErr w:type="spellStart"/>
      <w:r>
        <w:rPr>
          <w:rFonts w:ascii="Times New Roman" w:hAnsi="Times New Roman" w:cs="Times New Roman"/>
          <w:color w:val="000000"/>
        </w:rPr>
        <w:lastRenderedPageBreak/>
        <w:t>m.c.d</w:t>
      </w:r>
      <w:proofErr w:type="spellEnd"/>
      <w:ins w:id="368" w:author="chris" w:date="2015-08-30T20:37:00Z">
        <w:r w:rsidR="00D804F9">
          <w:rPr>
            <w:rFonts w:ascii="Times New Roman" w:hAnsi="Times New Roman" w:cs="Times New Roman"/>
            <w:color w:val="000000"/>
          </w:rPr>
          <w:t>.</w:t>
        </w:r>
      </w:ins>
      <w:r>
        <w:rPr>
          <w:rFonts w:ascii="Times New Roman" w:hAnsi="Times New Roman" w:cs="Times New Roman"/>
          <w:color w:val="000000"/>
        </w:rPr>
        <w:t xml:space="preserve"> (</w:t>
      </w:r>
      <w:r>
        <w:rPr>
          <w:rFonts w:ascii="Times New Roman" w:hAnsi="Times New Roman" w:cs="Times New Roman"/>
        </w:rPr>
        <w:t xml:space="preserve">360, 180, 60) = </w:t>
      </w:r>
      <w:r>
        <w:rPr>
          <w:rFonts w:ascii="Times New Roman" w:hAnsi="Times New Roman" w:cs="Times New Roman"/>
          <w:color w:val="000000"/>
        </w:rPr>
        <w:t>2</w:t>
      </w:r>
      <w:r w:rsidRPr="00A6228E">
        <w:rPr>
          <w:rFonts w:ascii="Times New Roman" w:hAnsi="Times New Roman" w:cs="Times New Roman"/>
          <w:color w:val="000000"/>
          <w:vertAlign w:val="superscript"/>
        </w:rPr>
        <w:t>2</w:t>
      </w:r>
      <w:r>
        <w:rPr>
          <w:rFonts w:ascii="Times New Roman" w:hAnsi="Times New Roman" w:cs="Times New Roman"/>
          <w:color w:val="000000"/>
        </w:rPr>
        <w:t>×3×5 = 60</w:t>
      </w:r>
    </w:p>
    <w:p w14:paraId="088631A2" w14:textId="77777777" w:rsidR="00CF6ECE" w:rsidRDefault="00CF6ECE" w:rsidP="00081745">
      <w:pPr>
        <w:spacing w:after="0"/>
        <w:rPr>
          <w:rFonts w:ascii="Times New Roman" w:hAnsi="Times New Roman" w:cs="Times New Roman"/>
          <w:color w:val="000000"/>
        </w:rPr>
      </w:pPr>
    </w:p>
    <w:p w14:paraId="0AFF62EE" w14:textId="09039665" w:rsidR="00C951D9" w:rsidRDefault="00C951D9" w:rsidP="00081745">
      <w:pPr>
        <w:spacing w:after="0"/>
        <w:rPr>
          <w:rFonts w:ascii="Times New Roman" w:hAnsi="Times New Roman" w:cs="Times New Roman"/>
          <w:color w:val="000000"/>
        </w:rPr>
      </w:pPr>
      <w:r>
        <w:rPr>
          <w:rFonts w:ascii="Times New Roman" w:hAnsi="Times New Roman" w:cs="Times New Roman"/>
          <w:color w:val="000000"/>
        </w:rPr>
        <w:t xml:space="preserve">Es posible proponer esta descomposición de una manera abreviada y simplificar el cálculo del </w:t>
      </w:r>
      <w:proofErr w:type="spellStart"/>
      <w:r>
        <w:rPr>
          <w:rFonts w:ascii="Times New Roman" w:hAnsi="Times New Roman" w:cs="Times New Roman"/>
          <w:color w:val="000000"/>
        </w:rPr>
        <w:t>m.c.d</w:t>
      </w:r>
      <w:proofErr w:type="spellEnd"/>
      <w:r>
        <w:rPr>
          <w:rFonts w:ascii="Times New Roman" w:hAnsi="Times New Roman" w:cs="Times New Roman"/>
          <w:color w:val="000000"/>
        </w:rPr>
        <w:t>.</w:t>
      </w:r>
    </w:p>
    <w:p w14:paraId="3A91DE22" w14:textId="77777777" w:rsidR="00C951D9" w:rsidRDefault="00C951D9" w:rsidP="00081745">
      <w:pPr>
        <w:spacing w:after="0"/>
        <w:rPr>
          <w:rFonts w:ascii="Times New Roman" w:hAnsi="Times New Roman" w:cs="Times New Roman"/>
          <w:color w:val="000000"/>
        </w:rPr>
      </w:pPr>
    </w:p>
    <w:p w14:paraId="1F2ABAD1" w14:textId="77777777" w:rsidR="00CF6ECE" w:rsidRDefault="00CF6ECE"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C951D9" w:rsidRPr="00D632A2" w14:paraId="4D52E3ED" w14:textId="77777777" w:rsidTr="008621A7">
        <w:tc>
          <w:tcPr>
            <w:tcW w:w="9033" w:type="dxa"/>
            <w:gridSpan w:val="2"/>
            <w:shd w:val="clear" w:color="auto" w:fill="000000" w:themeFill="text1"/>
          </w:tcPr>
          <w:p w14:paraId="0213D159" w14:textId="77777777" w:rsidR="00C951D9" w:rsidRPr="00D632A2" w:rsidRDefault="00C951D9" w:rsidP="008621A7">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C951D9" w:rsidRPr="00D632A2" w14:paraId="0E8E4AD9" w14:textId="77777777" w:rsidTr="008621A7">
        <w:tc>
          <w:tcPr>
            <w:tcW w:w="2518" w:type="dxa"/>
          </w:tcPr>
          <w:p w14:paraId="7FFED576" w14:textId="77777777" w:rsidR="00C951D9" w:rsidRPr="00D632A2" w:rsidRDefault="00C951D9" w:rsidP="008621A7">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E5002F4" w14:textId="2F80BA6F" w:rsidR="00C951D9" w:rsidRPr="00D632A2" w:rsidRDefault="00C951D9" w:rsidP="008621A7">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w:t>
            </w:r>
            <w:ins w:id="369" w:author="Andrea Constanza Perdomo Pedraza" w:date="2015-09-07T09:57:00Z">
              <w:r w:rsidR="00C96706">
                <w:rPr>
                  <w:rFonts w:ascii="Times New Roman" w:hAnsi="Times New Roman" w:cs="Times New Roman"/>
                  <w:color w:val="000000"/>
                  <w:lang w:val="es-ES_tradnl"/>
                </w:rPr>
                <w:t>7</w:t>
              </w:r>
            </w:ins>
            <w:r>
              <w:rPr>
                <w:rFonts w:ascii="Times New Roman" w:hAnsi="Times New Roman" w:cs="Times New Roman"/>
                <w:color w:val="000000"/>
                <w:lang w:val="es-ES_tradnl"/>
              </w:rPr>
              <w:t>0</w:t>
            </w:r>
          </w:p>
        </w:tc>
      </w:tr>
      <w:tr w:rsidR="00C951D9" w:rsidRPr="00D632A2" w14:paraId="07BBDBB7" w14:textId="77777777" w:rsidTr="008621A7">
        <w:tc>
          <w:tcPr>
            <w:tcW w:w="2518" w:type="dxa"/>
          </w:tcPr>
          <w:p w14:paraId="03DA1238"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FF9A856" w14:textId="334A8EA3" w:rsidR="00C951D9" w:rsidRPr="00D632A2" w:rsidRDefault="00C96706" w:rsidP="008621A7">
            <w:pPr>
              <w:rPr>
                <w:rFonts w:ascii="Times New Roman" w:hAnsi="Times New Roman" w:cs="Times New Roman"/>
                <w:color w:val="000000"/>
                <w:lang w:val="es-ES_tradnl"/>
              </w:rPr>
            </w:pPr>
            <w:ins w:id="370" w:author="Andrea Constanza Perdomo Pedraza" w:date="2015-09-07T09:57:00Z">
              <w:r w:rsidRPr="00ED0B0D">
                <w:rPr>
                  <w:rFonts w:ascii="Lucida Grande" w:hAnsi="Lucida Grande" w:cs="Lucida Grande"/>
                  <w:color w:val="000000"/>
                </w:rPr>
                <w:t>Practica el cálculo del mcd</w:t>
              </w:r>
            </w:ins>
          </w:p>
        </w:tc>
      </w:tr>
      <w:tr w:rsidR="00C951D9" w:rsidRPr="00D632A2" w14:paraId="7F261A3E" w14:textId="77777777" w:rsidTr="008621A7">
        <w:tc>
          <w:tcPr>
            <w:tcW w:w="2518" w:type="dxa"/>
          </w:tcPr>
          <w:p w14:paraId="4CE8A13E"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137EB658" w14:textId="4E4EDDA7" w:rsidR="00C951D9" w:rsidRPr="00D632A2" w:rsidRDefault="00C96706" w:rsidP="008621A7">
            <w:pPr>
              <w:rPr>
                <w:rFonts w:ascii="Times New Roman" w:hAnsi="Times New Roman" w:cs="Times New Roman"/>
                <w:color w:val="000000"/>
                <w:lang w:val="es-ES_tradnl"/>
              </w:rPr>
            </w:pPr>
            <w:ins w:id="371" w:author="Andrea Constanza Perdomo Pedraza" w:date="2015-09-07T09:58:00Z">
              <w:r w:rsidRPr="00A60C3B">
                <w:rPr>
                  <w:rFonts w:ascii="Lucida Grande" w:hAnsi="Lucida Grande" w:cs="Lucida Grande"/>
                  <w:color w:val="000000"/>
                </w:rPr>
                <w:t>Actividades para practicar el máximo común divisor</w:t>
              </w:r>
            </w:ins>
          </w:p>
        </w:tc>
      </w:tr>
    </w:tbl>
    <w:p w14:paraId="454DA8C9" w14:textId="77777777" w:rsidR="00CF6ECE" w:rsidRDefault="00CF6ECE" w:rsidP="00081745">
      <w:pPr>
        <w:spacing w:after="0"/>
        <w:rPr>
          <w:rFonts w:ascii="Times New Roman" w:hAnsi="Times New Roman" w:cs="Times New Roman"/>
          <w:color w:val="000000"/>
        </w:rPr>
      </w:pPr>
    </w:p>
    <w:p w14:paraId="77B58233" w14:textId="77777777" w:rsidR="00C67DE2" w:rsidRDefault="00C67DE2" w:rsidP="00081745">
      <w:pPr>
        <w:spacing w:after="0"/>
        <w:rPr>
          <w:rFonts w:ascii="Times New Roman" w:hAnsi="Times New Roman" w:cs="Times New Roman"/>
          <w:color w:val="000000"/>
        </w:rPr>
      </w:pPr>
    </w:p>
    <w:p w14:paraId="7BA91E44" w14:textId="77777777" w:rsidR="00C67DE2" w:rsidRDefault="00C67DE2" w:rsidP="00C67DE2">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5.2 Consolidación </w:t>
      </w:r>
    </w:p>
    <w:p w14:paraId="0950CBDA" w14:textId="77777777" w:rsidR="00C67DE2" w:rsidRDefault="00C67DE2"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C951D9" w:rsidRPr="00D632A2" w14:paraId="4FB0E5E3" w14:textId="77777777" w:rsidTr="008621A7">
        <w:tc>
          <w:tcPr>
            <w:tcW w:w="9033" w:type="dxa"/>
            <w:gridSpan w:val="2"/>
            <w:shd w:val="clear" w:color="auto" w:fill="000000" w:themeFill="text1"/>
          </w:tcPr>
          <w:p w14:paraId="1CD5C345" w14:textId="77777777" w:rsidR="00C951D9" w:rsidRPr="00D632A2" w:rsidRDefault="00C951D9" w:rsidP="008621A7">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C951D9" w:rsidRPr="00D632A2" w14:paraId="3DB16713" w14:textId="77777777" w:rsidTr="008621A7">
        <w:tc>
          <w:tcPr>
            <w:tcW w:w="2518" w:type="dxa"/>
          </w:tcPr>
          <w:p w14:paraId="50701BAB" w14:textId="77777777" w:rsidR="00C951D9" w:rsidRPr="00D632A2" w:rsidRDefault="00C951D9" w:rsidP="008621A7">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77E23FAA" w14:textId="04CCD117" w:rsidR="00C951D9" w:rsidRPr="00D632A2" w:rsidRDefault="00C951D9" w:rsidP="008621A7">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w:t>
            </w:r>
            <w:ins w:id="372" w:author="Andrea Constanza Perdomo Pedraza" w:date="2015-09-07T09:58:00Z">
              <w:r w:rsidR="00030B62">
                <w:rPr>
                  <w:rFonts w:ascii="Times New Roman" w:hAnsi="Times New Roman" w:cs="Times New Roman"/>
                  <w:color w:val="000000"/>
                  <w:lang w:val="es-ES_tradnl"/>
                </w:rPr>
                <w:t>8</w:t>
              </w:r>
            </w:ins>
            <w:r>
              <w:rPr>
                <w:rFonts w:ascii="Times New Roman" w:hAnsi="Times New Roman" w:cs="Times New Roman"/>
                <w:color w:val="000000"/>
                <w:lang w:val="es-ES_tradnl"/>
              </w:rPr>
              <w:t>0</w:t>
            </w:r>
          </w:p>
        </w:tc>
      </w:tr>
      <w:tr w:rsidR="00C951D9" w:rsidRPr="00D632A2" w14:paraId="5BD15B8F" w14:textId="77777777" w:rsidTr="008621A7">
        <w:tc>
          <w:tcPr>
            <w:tcW w:w="2518" w:type="dxa"/>
          </w:tcPr>
          <w:p w14:paraId="59CC29BB"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869BF02" w14:textId="727593DD" w:rsidR="00C951D9" w:rsidRPr="00D632A2" w:rsidRDefault="004274EB" w:rsidP="008621A7">
            <w:pPr>
              <w:rPr>
                <w:rFonts w:ascii="Times New Roman" w:hAnsi="Times New Roman" w:cs="Times New Roman"/>
                <w:color w:val="000000"/>
                <w:lang w:val="es-ES_tradnl"/>
              </w:rPr>
            </w:pPr>
            <w:ins w:id="373" w:author="Andrea Constanza Perdomo Pedraza" w:date="2015-09-07T09:58:00Z">
              <w:r w:rsidRPr="00684218">
                <w:rPr>
                  <w:rFonts w:ascii="Lucida Grande" w:hAnsi="Lucida Grande" w:cs="Lucida Grande"/>
                  <w:color w:val="000000"/>
                </w:rPr>
                <w:t>Refuerza tu aprendizaje: El máximo común divisor</w:t>
              </w:r>
            </w:ins>
          </w:p>
        </w:tc>
      </w:tr>
      <w:tr w:rsidR="00C951D9" w:rsidRPr="00D632A2" w14:paraId="1A38D6F0" w14:textId="77777777" w:rsidTr="008621A7">
        <w:tc>
          <w:tcPr>
            <w:tcW w:w="2518" w:type="dxa"/>
          </w:tcPr>
          <w:p w14:paraId="09B260C2" w14:textId="77777777" w:rsidR="00C951D9" w:rsidRPr="00D632A2" w:rsidRDefault="00C951D9" w:rsidP="008621A7">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1B36A3DB" w14:textId="23B66C3D" w:rsidR="00C951D9" w:rsidRPr="00D632A2" w:rsidRDefault="004274EB" w:rsidP="008621A7">
            <w:pPr>
              <w:rPr>
                <w:rFonts w:ascii="Times New Roman" w:hAnsi="Times New Roman" w:cs="Times New Roman"/>
                <w:color w:val="000000"/>
                <w:lang w:val="es-ES_tradnl"/>
              </w:rPr>
            </w:pPr>
            <w:ins w:id="374" w:author="Andrea Constanza Perdomo Pedraza" w:date="2015-09-07T09:59:00Z">
              <w:r w:rsidRPr="00AE4D74">
                <w:rPr>
                  <w:rFonts w:ascii="Lucida Grande" w:hAnsi="Lucida Grande" w:cs="Lucida Grande"/>
                  <w:color w:val="000000"/>
                </w:rPr>
                <w:t>Actividades sobre el Máximo común divisor</w:t>
              </w:r>
            </w:ins>
          </w:p>
        </w:tc>
      </w:tr>
    </w:tbl>
    <w:p w14:paraId="73C9B947" w14:textId="77777777" w:rsidR="00C951D9" w:rsidRDefault="00C951D9" w:rsidP="00081745">
      <w:pPr>
        <w:spacing w:after="0"/>
        <w:rPr>
          <w:rFonts w:ascii="Times New Roman" w:hAnsi="Times New Roman" w:cs="Times New Roman"/>
          <w:color w:val="000000"/>
        </w:rPr>
      </w:pPr>
    </w:p>
    <w:p w14:paraId="2BC000E6" w14:textId="429A32B9" w:rsidR="008621A7" w:rsidRDefault="008621A7" w:rsidP="008621A7">
      <w:pPr>
        <w:spacing w:after="0"/>
        <w:rPr>
          <w:rFonts w:ascii="Times" w:hAnsi="Times"/>
          <w:b/>
          <w:lang w:val="es-CO"/>
        </w:rPr>
      </w:pPr>
      <w:r w:rsidRPr="002B282A">
        <w:rPr>
          <w:rFonts w:ascii="Times" w:hAnsi="Times"/>
          <w:highlight w:val="yellow"/>
          <w:lang w:val="es-CO"/>
        </w:rPr>
        <w:t>[SECCIÓN 1]</w:t>
      </w:r>
      <w:r>
        <w:rPr>
          <w:rFonts w:ascii="Times" w:hAnsi="Times"/>
          <w:lang w:val="es-CO"/>
        </w:rPr>
        <w:t xml:space="preserve"> </w:t>
      </w:r>
      <w:r>
        <w:rPr>
          <w:rFonts w:ascii="Times" w:hAnsi="Times"/>
          <w:b/>
          <w:lang w:val="es-CO"/>
        </w:rPr>
        <w:t>6</w:t>
      </w:r>
      <w:r w:rsidRPr="002B282A">
        <w:rPr>
          <w:rFonts w:ascii="Times" w:hAnsi="Times"/>
          <w:b/>
          <w:lang w:val="es-CO"/>
        </w:rPr>
        <w:t>.</w:t>
      </w:r>
      <w:r>
        <w:rPr>
          <w:rFonts w:ascii="Times" w:hAnsi="Times"/>
          <w:b/>
          <w:lang w:val="es-CO"/>
        </w:rPr>
        <w:t xml:space="preserve"> Mínimo común </w:t>
      </w:r>
      <w:ins w:id="375" w:author="chris" w:date="2015-08-30T20:25:00Z">
        <w:r w:rsidR="000E1A12">
          <w:rPr>
            <w:rFonts w:ascii="Times" w:hAnsi="Times"/>
            <w:b/>
            <w:lang w:val="es-CO"/>
          </w:rPr>
          <w:t>m</w:t>
        </w:r>
      </w:ins>
      <w:r>
        <w:rPr>
          <w:rFonts w:ascii="Times" w:hAnsi="Times"/>
          <w:b/>
          <w:lang w:val="es-CO"/>
        </w:rPr>
        <w:t>últiplo</w:t>
      </w:r>
    </w:p>
    <w:p w14:paraId="4F50FE16" w14:textId="77777777" w:rsidR="00CF6ECE" w:rsidRDefault="00CF6ECE" w:rsidP="00081745">
      <w:pPr>
        <w:spacing w:after="0"/>
        <w:rPr>
          <w:rFonts w:ascii="Times New Roman" w:hAnsi="Times New Roman" w:cs="Times New Roman"/>
          <w:color w:val="000000"/>
        </w:rPr>
      </w:pPr>
    </w:p>
    <w:p w14:paraId="0908DD22" w14:textId="196735FA" w:rsidR="008621A7" w:rsidRDefault="008621A7" w:rsidP="008621A7">
      <w:pPr>
        <w:spacing w:after="0"/>
        <w:rPr>
          <w:rFonts w:ascii="Times New Roman" w:hAnsi="Times New Roman" w:cs="Times New Roman"/>
          <w:lang w:val="es-CO"/>
        </w:rPr>
      </w:pPr>
      <w:r>
        <w:rPr>
          <w:rFonts w:ascii="Times New Roman" w:hAnsi="Times New Roman" w:cs="Times New Roman"/>
          <w:lang w:val="es-CO"/>
        </w:rPr>
        <w:t>El mínimo común múltiplo entre dos o más números es el menor de los múltiplos comunes entre dichos números. Para nombrarlo se usa la expresión</w:t>
      </w:r>
      <w:r w:rsidRPr="00736F28">
        <w:rPr>
          <w:rFonts w:ascii="Times New Roman" w:hAnsi="Times New Roman" w:cs="Times New Roman"/>
          <w:lang w:val="es-CO"/>
        </w:rPr>
        <w:t xml:space="preserve"> m.c.</w:t>
      </w:r>
      <w:r w:rsidR="008A0CE8">
        <w:rPr>
          <w:rFonts w:ascii="Times New Roman" w:hAnsi="Times New Roman" w:cs="Times New Roman"/>
          <w:lang w:val="es-CO"/>
        </w:rPr>
        <w:t>m</w:t>
      </w:r>
      <w:r w:rsidRPr="00393F84">
        <w:rPr>
          <w:rFonts w:ascii="Times New Roman" w:hAnsi="Times New Roman" w:cs="Times New Roman"/>
          <w:i/>
          <w:lang w:val="es-CO"/>
        </w:rPr>
        <w:t>.</w:t>
      </w:r>
    </w:p>
    <w:p w14:paraId="3418151E" w14:textId="7A4C580E" w:rsidR="008621A7" w:rsidRDefault="008A0CE8" w:rsidP="008621A7">
      <w:pPr>
        <w:spacing w:after="0"/>
        <w:rPr>
          <w:rFonts w:ascii="Times New Roman" w:hAnsi="Times New Roman" w:cs="Times New Roman"/>
          <w:lang w:val="es-CO"/>
        </w:rPr>
      </w:pPr>
      <w:r>
        <w:rPr>
          <w:rFonts w:ascii="Times New Roman" w:hAnsi="Times New Roman" w:cs="Times New Roman"/>
          <w:lang w:val="es-CO"/>
        </w:rPr>
        <w:t>Por ejemplo, el m.c.m. entre 20 y 25 es 100 pues</w:t>
      </w:r>
      <w:r w:rsidR="008621A7">
        <w:rPr>
          <w:rFonts w:ascii="Times New Roman" w:hAnsi="Times New Roman" w:cs="Times New Roman"/>
          <w:lang w:val="es-CO"/>
        </w:rPr>
        <w:t>:</w:t>
      </w:r>
    </w:p>
    <w:p w14:paraId="1AEEFE30" w14:textId="77777777" w:rsidR="008621A7" w:rsidRDefault="008621A7" w:rsidP="008621A7">
      <w:pPr>
        <w:spacing w:after="0"/>
        <w:rPr>
          <w:rFonts w:ascii="Times New Roman" w:hAnsi="Times New Roman" w:cs="Times New Roman"/>
          <w:lang w:val="es-CO"/>
        </w:rPr>
      </w:pPr>
    </w:p>
    <w:p w14:paraId="293F3453" w14:textId="77777777" w:rsidR="008A0CE8" w:rsidRDefault="008A0CE8" w:rsidP="008621A7">
      <w:pPr>
        <w:spacing w:after="0"/>
        <w:jc w:val="center"/>
        <w:rPr>
          <w:rFonts w:ascii="Times New Roman" w:hAnsi="Times New Roman" w:cs="Times New Roman"/>
          <w:color w:val="000000"/>
        </w:rPr>
      </w:pPr>
      <w:r>
        <w:rPr>
          <w:rFonts w:ascii="Times New Roman" w:hAnsi="Times New Roman" w:cs="Times New Roman"/>
          <w:i/>
          <w:color w:val="000000"/>
        </w:rPr>
        <w:t>M</w:t>
      </w:r>
      <w:r>
        <w:rPr>
          <w:rFonts w:ascii="Times New Roman" w:hAnsi="Times New Roman" w:cs="Times New Roman"/>
          <w:color w:val="000000"/>
          <w:vertAlign w:val="subscript"/>
        </w:rPr>
        <w:t>20</w:t>
      </w:r>
      <w:r>
        <w:rPr>
          <w:rFonts w:ascii="Times New Roman" w:hAnsi="Times New Roman" w:cs="Times New Roman"/>
          <w:color w:val="000000"/>
        </w:rPr>
        <w:t>={0</w:t>
      </w:r>
      <w:r w:rsidR="008621A7">
        <w:rPr>
          <w:rFonts w:ascii="Times New Roman" w:hAnsi="Times New Roman" w:cs="Times New Roman"/>
          <w:color w:val="000000"/>
        </w:rPr>
        <w:t>, 2</w:t>
      </w:r>
      <w:r>
        <w:rPr>
          <w:rFonts w:ascii="Times New Roman" w:hAnsi="Times New Roman" w:cs="Times New Roman"/>
          <w:color w:val="000000"/>
        </w:rPr>
        <w:t>0</w:t>
      </w:r>
      <w:r w:rsidR="008621A7">
        <w:rPr>
          <w:rFonts w:ascii="Times New Roman" w:hAnsi="Times New Roman" w:cs="Times New Roman"/>
          <w:color w:val="000000"/>
        </w:rPr>
        <w:t>, 4</w:t>
      </w:r>
      <w:r>
        <w:rPr>
          <w:rFonts w:ascii="Times New Roman" w:hAnsi="Times New Roman" w:cs="Times New Roman"/>
          <w:color w:val="000000"/>
        </w:rPr>
        <w:t>0</w:t>
      </w:r>
      <w:r w:rsidR="008621A7">
        <w:rPr>
          <w:rFonts w:ascii="Times New Roman" w:hAnsi="Times New Roman" w:cs="Times New Roman"/>
          <w:color w:val="000000"/>
        </w:rPr>
        <w:t>, 6</w:t>
      </w:r>
      <w:r>
        <w:rPr>
          <w:rFonts w:ascii="Times New Roman" w:hAnsi="Times New Roman" w:cs="Times New Roman"/>
          <w:color w:val="000000"/>
        </w:rPr>
        <w:t>0</w:t>
      </w:r>
      <w:r w:rsidR="008621A7">
        <w:rPr>
          <w:rFonts w:ascii="Times New Roman" w:hAnsi="Times New Roman" w:cs="Times New Roman"/>
          <w:color w:val="000000"/>
        </w:rPr>
        <w:t>, 8</w:t>
      </w:r>
      <w:r>
        <w:rPr>
          <w:rFonts w:ascii="Times New Roman" w:hAnsi="Times New Roman" w:cs="Times New Roman"/>
          <w:color w:val="000000"/>
        </w:rPr>
        <w:t xml:space="preserve">0, </w:t>
      </w:r>
      <w:r w:rsidRPr="008A0CE8">
        <w:rPr>
          <w:rFonts w:ascii="Times New Roman" w:hAnsi="Times New Roman" w:cs="Times New Roman"/>
          <w:b/>
          <w:color w:val="C0504D" w:themeColor="accent2"/>
        </w:rPr>
        <w:t>100</w:t>
      </w:r>
      <w:r>
        <w:rPr>
          <w:rFonts w:ascii="Times New Roman" w:hAnsi="Times New Roman" w:cs="Times New Roman"/>
          <w:color w:val="000000"/>
        </w:rPr>
        <w:t>, 120, 140, 160, 180, 200…</w:t>
      </w:r>
      <w:r w:rsidR="008621A7">
        <w:rPr>
          <w:rFonts w:ascii="Times New Roman" w:hAnsi="Times New Roman" w:cs="Times New Roman"/>
          <w:color w:val="000000"/>
        </w:rPr>
        <w:t>}</w:t>
      </w:r>
    </w:p>
    <w:p w14:paraId="5D9A45A9" w14:textId="78C70DE2" w:rsidR="008621A7" w:rsidRDefault="008A0CE8" w:rsidP="008621A7">
      <w:pPr>
        <w:spacing w:after="0"/>
        <w:jc w:val="center"/>
        <w:rPr>
          <w:rFonts w:ascii="Times New Roman" w:hAnsi="Times New Roman" w:cs="Times New Roman"/>
          <w:color w:val="000000"/>
        </w:rPr>
      </w:pPr>
      <w:r>
        <w:rPr>
          <w:rFonts w:ascii="Times New Roman" w:hAnsi="Times New Roman" w:cs="Times New Roman"/>
          <w:i/>
          <w:color w:val="000000"/>
        </w:rPr>
        <w:t>M</w:t>
      </w:r>
      <w:r>
        <w:rPr>
          <w:rFonts w:ascii="Times New Roman" w:hAnsi="Times New Roman" w:cs="Times New Roman"/>
          <w:color w:val="000000"/>
          <w:vertAlign w:val="subscript"/>
        </w:rPr>
        <w:t>25</w:t>
      </w:r>
      <w:r>
        <w:rPr>
          <w:rFonts w:ascii="Times New Roman" w:hAnsi="Times New Roman" w:cs="Times New Roman"/>
          <w:color w:val="000000"/>
        </w:rPr>
        <w:t>={0</w:t>
      </w:r>
      <w:r w:rsidR="008621A7">
        <w:rPr>
          <w:rFonts w:ascii="Times New Roman" w:hAnsi="Times New Roman" w:cs="Times New Roman"/>
          <w:color w:val="000000"/>
        </w:rPr>
        <w:t>, 2</w:t>
      </w:r>
      <w:r>
        <w:rPr>
          <w:rFonts w:ascii="Times New Roman" w:hAnsi="Times New Roman" w:cs="Times New Roman"/>
          <w:color w:val="000000"/>
        </w:rPr>
        <w:t xml:space="preserve">5, 50, 75, </w:t>
      </w:r>
      <w:r w:rsidRPr="008A0CE8">
        <w:rPr>
          <w:rFonts w:ascii="Times New Roman" w:hAnsi="Times New Roman" w:cs="Times New Roman"/>
          <w:b/>
          <w:color w:val="C0504D" w:themeColor="accent2"/>
        </w:rPr>
        <w:t>100,</w:t>
      </w:r>
      <w:r>
        <w:rPr>
          <w:rFonts w:ascii="Times New Roman" w:hAnsi="Times New Roman" w:cs="Times New Roman"/>
          <w:color w:val="000000"/>
        </w:rPr>
        <w:t xml:space="preserve"> 125, 150, 175,200…</w:t>
      </w:r>
      <w:r w:rsidR="008621A7">
        <w:rPr>
          <w:rFonts w:ascii="Times New Roman" w:hAnsi="Times New Roman" w:cs="Times New Roman"/>
          <w:color w:val="000000"/>
        </w:rPr>
        <w:t>}</w:t>
      </w:r>
    </w:p>
    <w:p w14:paraId="026F5684" w14:textId="734F980E" w:rsidR="008621A7" w:rsidRDefault="008A0CE8" w:rsidP="008621A7">
      <w:pPr>
        <w:spacing w:after="0"/>
        <w:jc w:val="center"/>
        <w:rPr>
          <w:rFonts w:ascii="Times New Roman" w:hAnsi="Times New Roman" w:cs="Times New Roman"/>
          <w:color w:val="000000"/>
        </w:rPr>
      </w:pPr>
      <w:r>
        <w:rPr>
          <w:rFonts w:ascii="Times New Roman" w:hAnsi="Times New Roman" w:cs="Times New Roman"/>
          <w:color w:val="000000"/>
        </w:rPr>
        <w:t>El menor de los múltiplos comunes es 100</w:t>
      </w:r>
      <w:r w:rsidR="008621A7">
        <w:rPr>
          <w:rFonts w:ascii="Times New Roman" w:hAnsi="Times New Roman" w:cs="Times New Roman"/>
          <w:color w:val="000000"/>
        </w:rPr>
        <w:t>.</w:t>
      </w:r>
    </w:p>
    <w:p w14:paraId="0456AB92" w14:textId="19251EA3" w:rsidR="008621A7" w:rsidRDefault="008621A7" w:rsidP="008621A7">
      <w:pPr>
        <w:spacing w:after="0"/>
        <w:jc w:val="center"/>
        <w:rPr>
          <w:rFonts w:ascii="Times New Roman" w:hAnsi="Times New Roman" w:cs="Times New Roman"/>
          <w:color w:val="000000"/>
        </w:rPr>
      </w:pPr>
      <w:r>
        <w:rPr>
          <w:rFonts w:ascii="Times New Roman" w:hAnsi="Times New Roman" w:cs="Times New Roman"/>
          <w:color w:val="000000"/>
        </w:rPr>
        <w:t xml:space="preserve">Se escribe </w:t>
      </w:r>
      <w:r w:rsidR="008A0CE8">
        <w:rPr>
          <w:rFonts w:ascii="Times New Roman" w:hAnsi="Times New Roman" w:cs="Times New Roman"/>
          <w:lang w:val="es-CO"/>
        </w:rPr>
        <w:t>m.c.m. (20, 25</w:t>
      </w:r>
      <w:r>
        <w:rPr>
          <w:rFonts w:ascii="Times New Roman" w:hAnsi="Times New Roman" w:cs="Times New Roman"/>
          <w:lang w:val="es-CO"/>
        </w:rPr>
        <w:t>) = 1</w:t>
      </w:r>
      <w:r w:rsidR="008A0CE8">
        <w:rPr>
          <w:rFonts w:ascii="Times New Roman" w:hAnsi="Times New Roman" w:cs="Times New Roman"/>
          <w:lang w:val="es-CO"/>
        </w:rPr>
        <w:t>00</w:t>
      </w:r>
    </w:p>
    <w:p w14:paraId="467DE28C" w14:textId="77777777" w:rsidR="005C2A8A" w:rsidRDefault="005C2A8A" w:rsidP="00081745">
      <w:pPr>
        <w:spacing w:after="0"/>
        <w:rPr>
          <w:rFonts w:ascii="Times New Roman" w:hAnsi="Times New Roman" w:cs="Times New Roman"/>
          <w:color w:val="000000"/>
        </w:rPr>
      </w:pPr>
    </w:p>
    <w:p w14:paraId="6A0757A7" w14:textId="24748569" w:rsidR="00CF6ECE" w:rsidRDefault="005C2A8A" w:rsidP="00081745">
      <w:pPr>
        <w:spacing w:after="0"/>
        <w:rPr>
          <w:rFonts w:ascii="Times New Roman" w:hAnsi="Times New Roman" w:cs="Times New Roman"/>
          <w:color w:val="000000"/>
        </w:rPr>
      </w:pPr>
      <w:r>
        <w:rPr>
          <w:rFonts w:ascii="Times New Roman" w:hAnsi="Times New Roman" w:cs="Times New Roman"/>
          <w:color w:val="000000"/>
        </w:rPr>
        <w:t xml:space="preserve">Es importante anotar que para el conjunto de múltiplos no es posible hacer la representación en un diagrama de </w:t>
      </w:r>
      <w:proofErr w:type="spellStart"/>
      <w:r>
        <w:rPr>
          <w:rFonts w:ascii="Times New Roman" w:hAnsi="Times New Roman" w:cs="Times New Roman"/>
          <w:color w:val="000000"/>
        </w:rPr>
        <w:t>Venn</w:t>
      </w:r>
      <w:proofErr w:type="spellEnd"/>
      <w:ins w:id="376" w:author="chris" w:date="2015-08-30T20:25:00Z">
        <w:r w:rsidR="000E1A12">
          <w:rPr>
            <w:rFonts w:ascii="Times New Roman" w:hAnsi="Times New Roman" w:cs="Times New Roman"/>
            <w:color w:val="000000"/>
          </w:rPr>
          <w:t>,</w:t>
        </w:r>
      </w:ins>
      <w:r>
        <w:rPr>
          <w:rFonts w:ascii="Times New Roman" w:hAnsi="Times New Roman" w:cs="Times New Roman"/>
          <w:color w:val="000000"/>
        </w:rPr>
        <w:t xml:space="preserve"> ya que se hace referencia a conjuntos infinitos</w:t>
      </w:r>
      <w:ins w:id="377" w:author="chris" w:date="2015-08-30T20:26:00Z">
        <w:r w:rsidR="000E1A12">
          <w:rPr>
            <w:rFonts w:ascii="Times New Roman" w:hAnsi="Times New Roman" w:cs="Times New Roman"/>
            <w:color w:val="000000"/>
          </w:rPr>
          <w:t>.</w:t>
        </w:r>
      </w:ins>
      <w:r>
        <w:rPr>
          <w:rFonts w:ascii="Times New Roman" w:hAnsi="Times New Roman" w:cs="Times New Roman"/>
          <w:color w:val="000000"/>
        </w:rPr>
        <w:t xml:space="preserve"> </w:t>
      </w:r>
      <w:ins w:id="378" w:author="chris" w:date="2015-08-30T20:26:00Z">
        <w:r w:rsidR="000E1A12">
          <w:rPr>
            <w:rFonts w:ascii="Times New Roman" w:hAnsi="Times New Roman" w:cs="Times New Roman"/>
            <w:color w:val="000000"/>
          </w:rPr>
          <w:t>E</w:t>
        </w:r>
      </w:ins>
      <w:r>
        <w:rPr>
          <w:rFonts w:ascii="Times New Roman" w:hAnsi="Times New Roman" w:cs="Times New Roman"/>
          <w:color w:val="000000"/>
        </w:rPr>
        <w:t xml:space="preserve">n un diagrama de </w:t>
      </w:r>
      <w:proofErr w:type="spellStart"/>
      <w:r>
        <w:rPr>
          <w:rFonts w:ascii="Times New Roman" w:hAnsi="Times New Roman" w:cs="Times New Roman"/>
          <w:color w:val="000000"/>
        </w:rPr>
        <w:t>Venn</w:t>
      </w:r>
      <w:proofErr w:type="spellEnd"/>
      <w:r>
        <w:rPr>
          <w:rFonts w:ascii="Times New Roman" w:hAnsi="Times New Roman" w:cs="Times New Roman"/>
          <w:color w:val="000000"/>
        </w:rPr>
        <w:t xml:space="preserve"> no es posible dejar clara esta condición.</w:t>
      </w:r>
    </w:p>
    <w:p w14:paraId="6668F5D1" w14:textId="77777777" w:rsidR="005C2A8A" w:rsidRDefault="005C2A8A" w:rsidP="00081745">
      <w:pPr>
        <w:spacing w:after="0"/>
        <w:rPr>
          <w:rFonts w:ascii="Times New Roman" w:hAnsi="Times New Roman" w:cs="Times New Roman"/>
          <w:color w:val="000000"/>
        </w:rPr>
      </w:pPr>
    </w:p>
    <w:p w14:paraId="6A017CCA" w14:textId="77777777" w:rsidR="005C2A8A" w:rsidRDefault="005C2A8A" w:rsidP="005C2A8A">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6.1 Método abreviado para hallar el mínimo común múltiplo</w:t>
      </w:r>
    </w:p>
    <w:p w14:paraId="36BA8865" w14:textId="77777777" w:rsidR="00CF6ECE" w:rsidRDefault="00CF6ECE" w:rsidP="00081745">
      <w:pPr>
        <w:spacing w:after="0"/>
        <w:rPr>
          <w:rFonts w:ascii="Times New Roman" w:hAnsi="Times New Roman" w:cs="Times New Roman"/>
          <w:color w:val="000000"/>
        </w:rPr>
      </w:pPr>
    </w:p>
    <w:p w14:paraId="2D0F65A8" w14:textId="4AB4163F" w:rsidR="00CF6ECE" w:rsidRDefault="005C2A8A" w:rsidP="00081745">
      <w:pPr>
        <w:spacing w:after="0"/>
        <w:rPr>
          <w:rFonts w:ascii="Times New Roman" w:hAnsi="Times New Roman" w:cs="Times New Roman"/>
          <w:color w:val="000000"/>
        </w:rPr>
      </w:pPr>
      <w:r>
        <w:rPr>
          <w:rFonts w:ascii="Times New Roman" w:hAnsi="Times New Roman" w:cs="Times New Roman"/>
          <w:color w:val="000000"/>
        </w:rPr>
        <w:t>En forma similar al máximo común divisor, es posible calcular el m.cm. utilizando el algoritmo de descomposición en factores primos.</w:t>
      </w:r>
    </w:p>
    <w:p w14:paraId="79C6590F" w14:textId="22F12514" w:rsidR="005C2A8A" w:rsidRDefault="005C2A8A" w:rsidP="00081745">
      <w:pPr>
        <w:spacing w:after="0"/>
        <w:rPr>
          <w:rFonts w:ascii="Times New Roman" w:hAnsi="Times New Roman" w:cs="Times New Roman"/>
          <w:color w:val="000000"/>
        </w:rPr>
      </w:pPr>
      <w:r>
        <w:rPr>
          <w:rFonts w:ascii="Times New Roman" w:hAnsi="Times New Roman" w:cs="Times New Roman"/>
          <w:color w:val="000000"/>
        </w:rPr>
        <w:t xml:space="preserve">Por ejemplo, para hallar el </w:t>
      </w:r>
      <w:proofErr w:type="spellStart"/>
      <w:r>
        <w:rPr>
          <w:rFonts w:ascii="Times New Roman" w:hAnsi="Times New Roman" w:cs="Times New Roman"/>
          <w:color w:val="000000"/>
        </w:rPr>
        <w:t>m.c.m</w:t>
      </w:r>
      <w:proofErr w:type="spellEnd"/>
      <w:r>
        <w:rPr>
          <w:rFonts w:ascii="Times New Roman" w:hAnsi="Times New Roman" w:cs="Times New Roman"/>
          <w:color w:val="000000"/>
        </w:rPr>
        <w:t>. entre 12 y 30 se procede de la siguiente manera.</w:t>
      </w:r>
    </w:p>
    <w:tbl>
      <w:tblPr>
        <w:tblStyle w:val="TableGrid"/>
        <w:tblW w:w="0" w:type="auto"/>
        <w:tblLook w:val="04A0" w:firstRow="1" w:lastRow="0" w:firstColumn="1" w:lastColumn="0" w:noHBand="0" w:noVBand="1"/>
      </w:tblPr>
      <w:tblGrid>
        <w:gridCol w:w="2518"/>
        <w:gridCol w:w="6515"/>
      </w:tblGrid>
      <w:tr w:rsidR="005C2A8A" w:rsidRPr="00D632A2" w14:paraId="34EE261F" w14:textId="77777777" w:rsidTr="005C2A8A">
        <w:tc>
          <w:tcPr>
            <w:tcW w:w="9033" w:type="dxa"/>
            <w:gridSpan w:val="2"/>
            <w:shd w:val="clear" w:color="auto" w:fill="0D0D0D" w:themeFill="text1" w:themeFillTint="F2"/>
          </w:tcPr>
          <w:p w14:paraId="2AE882C9" w14:textId="77777777" w:rsidR="005C2A8A" w:rsidRPr="00D632A2" w:rsidRDefault="005C2A8A" w:rsidP="005C2A8A">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Imagen (fotografía, gráfica o ilustración)</w:t>
            </w:r>
          </w:p>
        </w:tc>
      </w:tr>
      <w:tr w:rsidR="005C2A8A" w:rsidRPr="00D632A2" w14:paraId="0136D76E" w14:textId="77777777" w:rsidTr="005C2A8A">
        <w:tc>
          <w:tcPr>
            <w:tcW w:w="2518" w:type="dxa"/>
          </w:tcPr>
          <w:p w14:paraId="2F394995" w14:textId="77777777" w:rsidR="005C2A8A" w:rsidRPr="00D632A2" w:rsidRDefault="005C2A8A" w:rsidP="005C2A8A">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3C89632" w14:textId="2A83ACCA" w:rsidR="005C2A8A" w:rsidRPr="00D632A2" w:rsidRDefault="005C2A8A" w:rsidP="005C2A8A">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MA_06_04_CO_IMG0</w:t>
            </w:r>
            <w:ins w:id="379" w:author="Andrea Constanza Perdomo Pedraza" w:date="2015-09-07T09:59:00Z">
              <w:r w:rsidR="009A163C">
                <w:rPr>
                  <w:rFonts w:ascii="Times New Roman" w:hAnsi="Times New Roman" w:cs="Times New Roman"/>
                  <w:color w:val="000000"/>
                  <w:lang w:val="es-ES_tradnl"/>
                </w:rPr>
                <w:t>8</w:t>
              </w:r>
            </w:ins>
          </w:p>
        </w:tc>
      </w:tr>
      <w:tr w:rsidR="005C2A8A" w:rsidRPr="00D632A2" w14:paraId="60ED30F9" w14:textId="77777777" w:rsidTr="005C2A8A">
        <w:tc>
          <w:tcPr>
            <w:tcW w:w="2518" w:type="dxa"/>
          </w:tcPr>
          <w:p w14:paraId="2FF35394"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24DA2C96" w14:textId="77777777" w:rsidR="005C2A8A" w:rsidRPr="00D632A2" w:rsidRDefault="005C2A8A" w:rsidP="005C2A8A">
            <w:pPr>
              <w:rPr>
                <w:rFonts w:ascii="Times New Roman" w:hAnsi="Times New Roman" w:cs="Times New Roman"/>
                <w:color w:val="000000"/>
                <w:lang w:val="es-ES_tradnl"/>
              </w:rPr>
            </w:pPr>
          </w:p>
        </w:tc>
      </w:tr>
      <w:tr w:rsidR="005C2A8A" w:rsidRPr="00D632A2" w14:paraId="7BECBBF5" w14:textId="77777777" w:rsidTr="005C2A8A">
        <w:tc>
          <w:tcPr>
            <w:tcW w:w="2518" w:type="dxa"/>
          </w:tcPr>
          <w:p w14:paraId="067CA4AD"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 xml:space="preserve">Código </w:t>
            </w:r>
            <w:proofErr w:type="spellStart"/>
            <w:r w:rsidRPr="00D632A2">
              <w:rPr>
                <w:rFonts w:ascii="Times New Roman" w:hAnsi="Times New Roman" w:cs="Times New Roman"/>
                <w:b/>
                <w:color w:val="000000"/>
                <w:sz w:val="18"/>
                <w:szCs w:val="18"/>
                <w:lang w:val="es-ES_tradnl"/>
              </w:rPr>
              <w:t>Shutterstock</w:t>
            </w:r>
            <w:proofErr w:type="spellEnd"/>
            <w:r w:rsidRPr="00D632A2">
              <w:rPr>
                <w:rFonts w:ascii="Times New Roman" w:hAnsi="Times New Roman" w:cs="Times New Roman"/>
                <w:b/>
                <w:color w:val="000000"/>
                <w:sz w:val="18"/>
                <w:szCs w:val="18"/>
                <w:lang w:val="es-ES_tradnl"/>
              </w:rPr>
              <w:t xml:space="preserve"> (o URL o la ruta en </w:t>
            </w:r>
            <w:proofErr w:type="spellStart"/>
            <w:r w:rsidRPr="00D632A2">
              <w:rPr>
                <w:rFonts w:ascii="Times New Roman" w:hAnsi="Times New Roman" w:cs="Times New Roman"/>
                <w:b/>
                <w:color w:val="000000"/>
                <w:sz w:val="18"/>
                <w:szCs w:val="18"/>
                <w:lang w:val="es-ES_tradnl"/>
              </w:rPr>
              <w:t>AulaPlaneta</w:t>
            </w:r>
            <w:proofErr w:type="spellEnd"/>
            <w:r w:rsidRPr="00D632A2">
              <w:rPr>
                <w:rFonts w:ascii="Times New Roman" w:hAnsi="Times New Roman" w:cs="Times New Roman"/>
                <w:b/>
                <w:color w:val="000000"/>
                <w:sz w:val="18"/>
                <w:szCs w:val="18"/>
                <w:lang w:val="es-ES_tradnl"/>
              </w:rPr>
              <w:t>)</w:t>
            </w:r>
          </w:p>
        </w:tc>
        <w:tc>
          <w:tcPr>
            <w:tcW w:w="6515" w:type="dxa"/>
          </w:tcPr>
          <w:p w14:paraId="76C64554" w14:textId="77777777" w:rsidR="005C2A8A" w:rsidRDefault="005C2A8A" w:rsidP="005C2A8A">
            <w:pPr>
              <w:rPr>
                <w:rFonts w:ascii="Times New Roman" w:hAnsi="Times New Roman" w:cs="Times New Roman"/>
                <w:color w:val="000000"/>
                <w:lang w:val="es-ES_tradnl"/>
              </w:rPr>
            </w:pPr>
          </w:p>
          <w:tbl>
            <w:tblPr>
              <w:tblStyle w:val="TableGrid"/>
              <w:tblpPr w:leftFromText="141" w:rightFromText="141" w:vertAnchor="text" w:horzAnchor="page" w:tblpX="913" w:tblpY="114"/>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6"/>
              <w:gridCol w:w="326"/>
            </w:tblGrid>
            <w:tr w:rsidR="005C2A8A" w14:paraId="55791322" w14:textId="77777777" w:rsidTr="005C2A8A">
              <w:tc>
                <w:tcPr>
                  <w:tcW w:w="0" w:type="auto"/>
                </w:tcPr>
                <w:p w14:paraId="1E9ED69D"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12</w:t>
                  </w:r>
                </w:p>
              </w:tc>
              <w:tc>
                <w:tcPr>
                  <w:tcW w:w="0" w:type="auto"/>
                </w:tcPr>
                <w:p w14:paraId="4E9C1907"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2</w:t>
                  </w:r>
                </w:p>
              </w:tc>
            </w:tr>
            <w:tr w:rsidR="005C2A8A" w14:paraId="653404CA" w14:textId="77777777" w:rsidTr="005C2A8A">
              <w:tc>
                <w:tcPr>
                  <w:tcW w:w="0" w:type="auto"/>
                </w:tcPr>
                <w:p w14:paraId="20DFE748"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6</w:t>
                  </w:r>
                </w:p>
              </w:tc>
              <w:tc>
                <w:tcPr>
                  <w:tcW w:w="0" w:type="auto"/>
                </w:tcPr>
                <w:p w14:paraId="48B86629"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2</w:t>
                  </w:r>
                </w:p>
              </w:tc>
            </w:tr>
            <w:tr w:rsidR="005C2A8A" w14:paraId="6B7F25C7" w14:textId="77777777" w:rsidTr="005C2A8A">
              <w:tc>
                <w:tcPr>
                  <w:tcW w:w="0" w:type="auto"/>
                </w:tcPr>
                <w:p w14:paraId="17A8A7AE"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3</w:t>
                  </w:r>
                </w:p>
              </w:tc>
              <w:tc>
                <w:tcPr>
                  <w:tcW w:w="0" w:type="auto"/>
                </w:tcPr>
                <w:p w14:paraId="3C358013"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3</w:t>
                  </w:r>
                </w:p>
              </w:tc>
            </w:tr>
            <w:tr w:rsidR="005C2A8A" w14:paraId="4F58561A" w14:textId="77777777" w:rsidTr="005C2A8A">
              <w:tc>
                <w:tcPr>
                  <w:tcW w:w="0" w:type="auto"/>
                </w:tcPr>
                <w:p w14:paraId="07D92B13"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31561B0C" w14:textId="77777777" w:rsidR="005C2A8A" w:rsidRDefault="005C2A8A" w:rsidP="005C2A8A">
                  <w:pPr>
                    <w:pStyle w:val="ListParagraph"/>
                    <w:ind w:left="0"/>
                    <w:jc w:val="both"/>
                    <w:rPr>
                      <w:rFonts w:ascii="Times New Roman" w:hAnsi="Times New Roman" w:cs="Times New Roman"/>
                    </w:rPr>
                  </w:pPr>
                </w:p>
              </w:tc>
            </w:tr>
          </w:tbl>
          <w:p w14:paraId="2F5EA878" w14:textId="77777777" w:rsidR="005C2A8A" w:rsidRDefault="005C2A8A" w:rsidP="005C2A8A">
            <w:pPr>
              <w:rPr>
                <w:rFonts w:ascii="Times New Roman" w:hAnsi="Times New Roman" w:cs="Times New Roman"/>
                <w:color w:val="000000"/>
                <w:lang w:val="es-ES_tradnl"/>
              </w:rPr>
            </w:pPr>
          </w:p>
          <w:p w14:paraId="5D71CE4C" w14:textId="77777777" w:rsidR="005C2A8A" w:rsidRDefault="005C2A8A" w:rsidP="005C2A8A">
            <w:pPr>
              <w:rPr>
                <w:rFonts w:ascii="Times New Roman" w:hAnsi="Times New Roman" w:cs="Times New Roman"/>
                <w:color w:val="000000"/>
                <w:lang w:val="es-ES_tradnl"/>
              </w:rPr>
            </w:pPr>
          </w:p>
          <w:p w14:paraId="7204171E" w14:textId="77777777" w:rsidR="005C2A8A" w:rsidRDefault="005C2A8A" w:rsidP="005C2A8A">
            <w:pPr>
              <w:rPr>
                <w:rFonts w:ascii="Times New Roman" w:hAnsi="Times New Roman" w:cs="Times New Roman"/>
                <w:color w:val="000000"/>
                <w:lang w:val="es-ES_tradnl"/>
              </w:rPr>
            </w:pPr>
          </w:p>
          <w:p w14:paraId="21F7CE1D" w14:textId="77777777" w:rsidR="005C2A8A" w:rsidRDefault="005C2A8A" w:rsidP="005C2A8A">
            <w:pPr>
              <w:rPr>
                <w:rFonts w:ascii="Times New Roman" w:hAnsi="Times New Roman" w:cs="Times New Roman"/>
                <w:color w:val="000000"/>
                <w:lang w:val="es-ES_tradnl"/>
              </w:rPr>
            </w:pPr>
          </w:p>
          <w:p w14:paraId="3AAAFDE3" w14:textId="77777777" w:rsidR="005C2A8A" w:rsidRDefault="005C2A8A" w:rsidP="005C2A8A">
            <w:pPr>
              <w:rPr>
                <w:rFonts w:ascii="Times New Roman" w:hAnsi="Times New Roman" w:cs="Times New Roman"/>
                <w:color w:val="000000"/>
                <w:lang w:val="es-ES_tradnl"/>
              </w:rPr>
            </w:pPr>
          </w:p>
          <w:p w14:paraId="4CDAAEA7" w14:textId="77777777" w:rsidR="005C2A8A" w:rsidRDefault="005C2A8A" w:rsidP="005C2A8A">
            <w:pPr>
              <w:rPr>
                <w:rFonts w:ascii="Times New Roman" w:hAnsi="Times New Roman" w:cs="Times New Roman"/>
                <w:color w:val="000000"/>
                <w:lang w:val="es-ES_tradnl"/>
              </w:rPr>
            </w:pPr>
          </w:p>
          <w:p w14:paraId="7C6B178D" w14:textId="77777777" w:rsidR="005C2A8A" w:rsidRDefault="005C2A8A" w:rsidP="005C2A8A">
            <w:pPr>
              <w:rPr>
                <w:rFonts w:ascii="Times New Roman" w:hAnsi="Times New Roman" w:cs="Times New Roman"/>
                <w:color w:val="000000"/>
                <w:lang w:val="es-ES_tradnl"/>
              </w:rPr>
            </w:pPr>
          </w:p>
          <w:p w14:paraId="33738917" w14:textId="77777777" w:rsidR="005C2A8A" w:rsidRDefault="005C2A8A" w:rsidP="005C2A8A">
            <w:pPr>
              <w:rPr>
                <w:rFonts w:ascii="Times New Roman" w:hAnsi="Times New Roman" w:cs="Times New Roman"/>
                <w:color w:val="000000"/>
                <w:lang w:val="es-ES_tradnl"/>
              </w:rPr>
            </w:pPr>
          </w:p>
          <w:p w14:paraId="7500ABC9" w14:textId="77777777" w:rsidR="005C2A8A" w:rsidRDefault="005C2A8A" w:rsidP="005C2A8A">
            <w:pPr>
              <w:rPr>
                <w:rFonts w:ascii="Times New Roman" w:hAnsi="Times New Roman" w:cs="Times New Roman"/>
                <w:color w:val="000000"/>
                <w:lang w:val="es-ES_tradnl"/>
              </w:rPr>
            </w:pPr>
          </w:p>
          <w:p w14:paraId="412D743E" w14:textId="77777777" w:rsidR="005C2A8A" w:rsidRDefault="005C2A8A" w:rsidP="005C2A8A">
            <w:pPr>
              <w:rPr>
                <w:rFonts w:ascii="Times New Roman" w:hAnsi="Times New Roman" w:cs="Times New Roman"/>
                <w:color w:val="000000"/>
                <w:lang w:val="es-ES_tradnl"/>
              </w:rPr>
            </w:pPr>
          </w:p>
          <w:p w14:paraId="35CB30E3" w14:textId="77777777" w:rsidR="005C2A8A" w:rsidRDefault="005C2A8A" w:rsidP="005C2A8A">
            <w:pPr>
              <w:rPr>
                <w:rFonts w:ascii="Times New Roman" w:hAnsi="Times New Roman" w:cs="Times New Roman"/>
                <w:color w:val="000000"/>
                <w:lang w:val="es-ES_tradnl"/>
              </w:rPr>
            </w:pPr>
          </w:p>
          <w:tbl>
            <w:tblPr>
              <w:tblStyle w:val="TableGrid"/>
              <w:tblpPr w:leftFromText="141" w:rightFromText="141" w:vertAnchor="text" w:horzAnchor="page" w:tblpX="2642" w:tblpY="-2766"/>
              <w:tblOverlap w:val="never"/>
              <w:tblW w:w="0" w:type="auto"/>
              <w:tblBorders>
                <w:top w:val="none" w:sz="0" w:space="0" w:color="auto"/>
                <w:left w:val="none" w:sz="0" w:space="0" w:color="auto"/>
                <w:bottom w:val="none" w:sz="0" w:space="0" w:color="auto"/>
                <w:right w:val="none" w:sz="0" w:space="0" w:color="auto"/>
                <w:insideH w:val="none" w:sz="0" w:space="0" w:color="auto"/>
                <w:insideV w:val="single" w:sz="4" w:space="0" w:color="auto"/>
              </w:tblBorders>
              <w:tblLook w:val="04A0" w:firstRow="1" w:lastRow="0" w:firstColumn="1" w:lastColumn="0" w:noHBand="0" w:noVBand="1"/>
            </w:tblPr>
            <w:tblGrid>
              <w:gridCol w:w="436"/>
              <w:gridCol w:w="326"/>
            </w:tblGrid>
            <w:tr w:rsidR="005C2A8A" w14:paraId="3359F30B" w14:textId="77777777" w:rsidTr="005C2A8A">
              <w:tc>
                <w:tcPr>
                  <w:tcW w:w="0" w:type="auto"/>
                </w:tcPr>
                <w:p w14:paraId="571AE77B"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30</w:t>
                  </w:r>
                </w:p>
              </w:tc>
              <w:tc>
                <w:tcPr>
                  <w:tcW w:w="0" w:type="auto"/>
                </w:tcPr>
                <w:p w14:paraId="3E2F303A"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2</w:t>
                  </w:r>
                </w:p>
              </w:tc>
            </w:tr>
            <w:tr w:rsidR="005C2A8A" w14:paraId="02B344DD" w14:textId="77777777" w:rsidTr="005C2A8A">
              <w:tc>
                <w:tcPr>
                  <w:tcW w:w="0" w:type="auto"/>
                </w:tcPr>
                <w:p w14:paraId="1CCDBBE6"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15</w:t>
                  </w:r>
                </w:p>
              </w:tc>
              <w:tc>
                <w:tcPr>
                  <w:tcW w:w="0" w:type="auto"/>
                </w:tcPr>
                <w:p w14:paraId="1BAE244C"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3</w:t>
                  </w:r>
                </w:p>
              </w:tc>
            </w:tr>
            <w:tr w:rsidR="005C2A8A" w14:paraId="57041FC9" w14:textId="77777777" w:rsidTr="005C2A8A">
              <w:tc>
                <w:tcPr>
                  <w:tcW w:w="0" w:type="auto"/>
                </w:tcPr>
                <w:p w14:paraId="3265902D"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5</w:t>
                  </w:r>
                </w:p>
              </w:tc>
              <w:tc>
                <w:tcPr>
                  <w:tcW w:w="0" w:type="auto"/>
                </w:tcPr>
                <w:p w14:paraId="7D58E989"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5</w:t>
                  </w:r>
                </w:p>
              </w:tc>
            </w:tr>
            <w:tr w:rsidR="005C2A8A" w14:paraId="336EEAAB" w14:textId="77777777" w:rsidTr="005C2A8A">
              <w:tc>
                <w:tcPr>
                  <w:tcW w:w="0" w:type="auto"/>
                </w:tcPr>
                <w:p w14:paraId="544434F7" w14:textId="77777777" w:rsidR="005C2A8A" w:rsidRDefault="005C2A8A" w:rsidP="005C2A8A">
                  <w:pPr>
                    <w:pStyle w:val="ListParagraph"/>
                    <w:ind w:left="0"/>
                    <w:jc w:val="both"/>
                    <w:rPr>
                      <w:rFonts w:ascii="Times New Roman" w:hAnsi="Times New Roman" w:cs="Times New Roman"/>
                    </w:rPr>
                  </w:pPr>
                  <w:r>
                    <w:rPr>
                      <w:rFonts w:ascii="Times New Roman" w:hAnsi="Times New Roman" w:cs="Times New Roman"/>
                    </w:rPr>
                    <w:t>1</w:t>
                  </w:r>
                </w:p>
              </w:tc>
              <w:tc>
                <w:tcPr>
                  <w:tcW w:w="0" w:type="auto"/>
                </w:tcPr>
                <w:p w14:paraId="57B0C47E" w14:textId="77777777" w:rsidR="005C2A8A" w:rsidRDefault="005C2A8A" w:rsidP="005C2A8A">
                  <w:pPr>
                    <w:pStyle w:val="ListParagraph"/>
                    <w:ind w:left="0"/>
                    <w:jc w:val="both"/>
                    <w:rPr>
                      <w:rFonts w:ascii="Times New Roman" w:hAnsi="Times New Roman" w:cs="Times New Roman"/>
                    </w:rPr>
                  </w:pPr>
                </w:p>
              </w:tc>
            </w:tr>
          </w:tbl>
          <w:p w14:paraId="4F1F3979" w14:textId="77777777" w:rsidR="005C2A8A" w:rsidRPr="00D632A2" w:rsidRDefault="005C2A8A" w:rsidP="005C2A8A">
            <w:pPr>
              <w:rPr>
                <w:rFonts w:ascii="Times New Roman" w:hAnsi="Times New Roman" w:cs="Times New Roman"/>
                <w:color w:val="000000"/>
                <w:lang w:val="es-ES_tradnl"/>
              </w:rPr>
            </w:pPr>
          </w:p>
        </w:tc>
      </w:tr>
      <w:tr w:rsidR="005C2A8A" w:rsidRPr="00D632A2" w14:paraId="5F7D9DAA" w14:textId="77777777" w:rsidTr="005C2A8A">
        <w:tc>
          <w:tcPr>
            <w:tcW w:w="2518" w:type="dxa"/>
          </w:tcPr>
          <w:p w14:paraId="43F3A083"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Pie de imagen</w:t>
            </w:r>
          </w:p>
        </w:tc>
        <w:tc>
          <w:tcPr>
            <w:tcW w:w="6515" w:type="dxa"/>
          </w:tcPr>
          <w:p w14:paraId="74619AD4" w14:textId="77777777" w:rsidR="005C2A8A" w:rsidRPr="00D632A2" w:rsidRDefault="005C2A8A" w:rsidP="005C2A8A">
            <w:pPr>
              <w:rPr>
                <w:rFonts w:ascii="Times New Roman" w:hAnsi="Times New Roman" w:cs="Times New Roman"/>
                <w:color w:val="000000"/>
                <w:lang w:val="es-ES_tradnl"/>
              </w:rPr>
            </w:pPr>
          </w:p>
        </w:tc>
      </w:tr>
      <w:tr w:rsidR="005C2A8A" w:rsidRPr="00D632A2" w14:paraId="05D38E7C" w14:textId="77777777" w:rsidTr="005C2A8A">
        <w:tc>
          <w:tcPr>
            <w:tcW w:w="2518" w:type="dxa"/>
          </w:tcPr>
          <w:p w14:paraId="71167D43" w14:textId="77777777" w:rsidR="005C2A8A" w:rsidRPr="00D632A2" w:rsidRDefault="005C2A8A" w:rsidP="005C2A8A">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Ubicación del pie de imagen</w:t>
            </w:r>
          </w:p>
        </w:tc>
        <w:tc>
          <w:tcPr>
            <w:tcW w:w="6515" w:type="dxa"/>
          </w:tcPr>
          <w:p w14:paraId="06D072DF" w14:textId="77777777" w:rsidR="005C2A8A" w:rsidRPr="00D632A2" w:rsidRDefault="005C2A8A" w:rsidP="005C2A8A">
            <w:pPr>
              <w:rPr>
                <w:rFonts w:ascii="Times New Roman" w:hAnsi="Times New Roman" w:cs="Times New Roman"/>
                <w:color w:val="000000"/>
                <w:lang w:val="es-ES_tradnl"/>
              </w:rPr>
            </w:pPr>
            <w:r w:rsidRPr="00D632A2">
              <w:rPr>
                <w:rFonts w:ascii="Times New Roman" w:hAnsi="Times New Roman" w:cs="Times New Roman"/>
                <w:color w:val="000000"/>
                <w:lang w:val="es-ES_tradnl"/>
              </w:rPr>
              <w:t>Inferior o lateral</w:t>
            </w:r>
          </w:p>
        </w:tc>
      </w:tr>
    </w:tbl>
    <w:p w14:paraId="5FC530A8" w14:textId="77777777" w:rsidR="005C2A8A" w:rsidRDefault="005C2A8A" w:rsidP="00081745">
      <w:pPr>
        <w:spacing w:after="0"/>
        <w:rPr>
          <w:rFonts w:ascii="Times New Roman" w:hAnsi="Times New Roman" w:cs="Times New Roman"/>
          <w:color w:val="000000"/>
        </w:rPr>
      </w:pPr>
    </w:p>
    <w:p w14:paraId="342D58CA" w14:textId="25782823" w:rsidR="005C2A8A" w:rsidRDefault="005C2A8A" w:rsidP="006C7036">
      <w:pPr>
        <w:spacing w:after="0"/>
        <w:jc w:val="center"/>
        <w:rPr>
          <w:rFonts w:ascii="Times New Roman" w:hAnsi="Times New Roman" w:cs="Times New Roman"/>
          <w:color w:val="000000"/>
        </w:rPr>
      </w:pPr>
      <w:r>
        <w:rPr>
          <w:rFonts w:ascii="Times New Roman" w:hAnsi="Times New Roman" w:cs="Times New Roman"/>
          <w:color w:val="000000"/>
        </w:rPr>
        <w:t>12 = 2×2×3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30 = 2×3×</w:t>
      </w:r>
      <w:r w:rsidR="006C7036">
        <w:rPr>
          <w:rFonts w:ascii="Times New Roman" w:hAnsi="Times New Roman" w:cs="Times New Roman"/>
          <w:color w:val="000000"/>
        </w:rPr>
        <w:t>5</w:t>
      </w:r>
    </w:p>
    <w:p w14:paraId="093731A4" w14:textId="36D2D8E4" w:rsidR="006C7036" w:rsidRDefault="006C7036" w:rsidP="006C7036">
      <w:pPr>
        <w:spacing w:after="0"/>
        <w:jc w:val="center"/>
        <w:rPr>
          <w:rFonts w:ascii="Times New Roman" w:hAnsi="Times New Roman" w:cs="Times New Roman"/>
          <w:color w:val="000000"/>
        </w:rPr>
      </w:pPr>
      <w:r>
        <w:rPr>
          <w:rFonts w:ascii="Times New Roman" w:hAnsi="Times New Roman" w:cs="Times New Roman"/>
          <w:color w:val="000000"/>
        </w:rPr>
        <w:t>12 = 2</w:t>
      </w:r>
      <w:r w:rsidRPr="006C7036">
        <w:rPr>
          <w:rFonts w:ascii="Times New Roman" w:hAnsi="Times New Roman" w:cs="Times New Roman"/>
          <w:color w:val="000000"/>
          <w:vertAlign w:val="superscript"/>
        </w:rPr>
        <w:t>2</w:t>
      </w:r>
      <w:r>
        <w:rPr>
          <w:rFonts w:ascii="Times New Roman" w:hAnsi="Times New Roman" w:cs="Times New Roman"/>
          <w:color w:val="000000"/>
        </w:rPr>
        <w:t>×3</w:t>
      </w:r>
      <w:r>
        <w:rPr>
          <w:rFonts w:ascii="Times New Roman" w:hAnsi="Times New Roman" w:cs="Times New Roman"/>
          <w:color w:val="000000"/>
        </w:rPr>
        <w:tab/>
      </w:r>
      <w:r>
        <w:rPr>
          <w:rFonts w:ascii="Times New Roman" w:hAnsi="Times New Roman" w:cs="Times New Roman"/>
          <w:color w:val="000000"/>
        </w:rPr>
        <w:tab/>
      </w:r>
      <w:r>
        <w:rPr>
          <w:rFonts w:ascii="Times New Roman" w:hAnsi="Times New Roman" w:cs="Times New Roman"/>
          <w:color w:val="000000"/>
        </w:rPr>
        <w:tab/>
        <w:t>30 = 2×3×5</w:t>
      </w:r>
    </w:p>
    <w:p w14:paraId="42BBA523" w14:textId="0FC7C426" w:rsidR="00CF6ECE" w:rsidRDefault="006C7036" w:rsidP="00081745">
      <w:pPr>
        <w:spacing w:after="0"/>
        <w:rPr>
          <w:rFonts w:ascii="Times New Roman" w:hAnsi="Times New Roman" w:cs="Times New Roman"/>
          <w:color w:val="000000"/>
        </w:rPr>
      </w:pPr>
      <w:r>
        <w:rPr>
          <w:rFonts w:ascii="Times New Roman" w:hAnsi="Times New Roman" w:cs="Times New Roman"/>
          <w:color w:val="000000"/>
        </w:rPr>
        <w:t xml:space="preserve">Para determinar el </w:t>
      </w:r>
      <w:proofErr w:type="spellStart"/>
      <w:r>
        <w:rPr>
          <w:rFonts w:ascii="Times New Roman" w:hAnsi="Times New Roman" w:cs="Times New Roman"/>
          <w:color w:val="000000"/>
        </w:rPr>
        <w:t>m.c.m</w:t>
      </w:r>
      <w:proofErr w:type="spellEnd"/>
      <w:r>
        <w:rPr>
          <w:rFonts w:ascii="Times New Roman" w:hAnsi="Times New Roman" w:cs="Times New Roman"/>
          <w:color w:val="000000"/>
        </w:rPr>
        <w:t>. (12, 30) se buscan los factores comunes y no comunes con su máximo exponente. Para el caso se tiene que:</w:t>
      </w:r>
    </w:p>
    <w:p w14:paraId="29FDFC60" w14:textId="6BD6F3C4" w:rsidR="006C7036" w:rsidRDefault="006C7036" w:rsidP="006C7036">
      <w:pPr>
        <w:spacing w:after="0"/>
        <w:jc w:val="center"/>
        <w:rPr>
          <w:rFonts w:ascii="Times New Roman" w:hAnsi="Times New Roman" w:cs="Times New Roman"/>
          <w:color w:val="000000"/>
        </w:rPr>
      </w:pPr>
      <w:proofErr w:type="spellStart"/>
      <w:r>
        <w:rPr>
          <w:rFonts w:ascii="Times New Roman" w:hAnsi="Times New Roman" w:cs="Times New Roman"/>
          <w:color w:val="000000"/>
        </w:rPr>
        <w:t>m.c.m</w:t>
      </w:r>
      <w:proofErr w:type="spellEnd"/>
      <w:r>
        <w:rPr>
          <w:rFonts w:ascii="Times New Roman" w:hAnsi="Times New Roman" w:cs="Times New Roman"/>
          <w:color w:val="000000"/>
        </w:rPr>
        <w:t>. (12, 30) = 2</w:t>
      </w:r>
      <w:r w:rsidRPr="006C7036">
        <w:rPr>
          <w:rFonts w:ascii="Times New Roman" w:hAnsi="Times New Roman" w:cs="Times New Roman"/>
          <w:color w:val="000000"/>
          <w:vertAlign w:val="superscript"/>
        </w:rPr>
        <w:t>2</w:t>
      </w:r>
      <w:r>
        <w:rPr>
          <w:rFonts w:ascii="Times New Roman" w:hAnsi="Times New Roman" w:cs="Times New Roman"/>
          <w:color w:val="000000"/>
        </w:rPr>
        <w:t>×3×5 = 60</w:t>
      </w:r>
    </w:p>
    <w:p w14:paraId="3052A356" w14:textId="010D443D" w:rsidR="006C7036" w:rsidRDefault="00AB3745" w:rsidP="006C7036">
      <w:pPr>
        <w:spacing w:after="0"/>
        <w:rPr>
          <w:rFonts w:ascii="Times New Roman" w:hAnsi="Times New Roman" w:cs="Times New Roman"/>
          <w:color w:val="000000"/>
        </w:rPr>
      </w:pPr>
      <w:r>
        <w:rPr>
          <w:rFonts w:ascii="Times New Roman" w:hAnsi="Times New Roman" w:cs="Times New Roman"/>
          <w:color w:val="000000"/>
        </w:rPr>
        <w:t xml:space="preserve">Al igual que para el máximo común divisor, es posible proponer una manera abreviada de cálculo para el </w:t>
      </w:r>
      <w:proofErr w:type="spellStart"/>
      <w:r>
        <w:rPr>
          <w:rFonts w:ascii="Times New Roman" w:hAnsi="Times New Roman" w:cs="Times New Roman"/>
          <w:color w:val="000000"/>
        </w:rPr>
        <w:t>m.c.m</w:t>
      </w:r>
      <w:proofErr w:type="spellEnd"/>
      <w:r>
        <w:rPr>
          <w:rFonts w:ascii="Times New Roman" w:hAnsi="Times New Roman" w:cs="Times New Roman"/>
          <w:color w:val="000000"/>
        </w:rPr>
        <w:t>.</w:t>
      </w:r>
    </w:p>
    <w:p w14:paraId="6BC97165" w14:textId="77777777" w:rsidR="004E4009" w:rsidRDefault="004E4009" w:rsidP="006C7036">
      <w:pPr>
        <w:spacing w:after="0"/>
        <w:rPr>
          <w:rFonts w:ascii="Times New Roman" w:hAnsi="Times New Roman" w:cs="Times New Roman"/>
          <w:color w:val="000000"/>
        </w:rPr>
      </w:pPr>
    </w:p>
    <w:p w14:paraId="4454B76A" w14:textId="77777777" w:rsidR="00AB3745" w:rsidRDefault="00AB3745" w:rsidP="006C7036">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4E4009" w:rsidRPr="00D632A2" w14:paraId="669428E8" w14:textId="77777777" w:rsidTr="004E4009">
        <w:tc>
          <w:tcPr>
            <w:tcW w:w="9033" w:type="dxa"/>
            <w:gridSpan w:val="2"/>
            <w:shd w:val="clear" w:color="auto" w:fill="000000" w:themeFill="text1"/>
          </w:tcPr>
          <w:p w14:paraId="5A96CF1B" w14:textId="77777777" w:rsidR="004E4009" w:rsidRPr="00D632A2" w:rsidRDefault="004E4009"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4E4009" w:rsidRPr="00D632A2" w14:paraId="6ED562D7" w14:textId="77777777" w:rsidTr="004E4009">
        <w:tc>
          <w:tcPr>
            <w:tcW w:w="2518" w:type="dxa"/>
          </w:tcPr>
          <w:p w14:paraId="5CF22DE9" w14:textId="77777777" w:rsidR="004E4009" w:rsidRPr="00D632A2" w:rsidRDefault="004E4009"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51D8377C" w14:textId="25266D6B" w:rsidR="004E4009" w:rsidRPr="00D632A2" w:rsidRDefault="004E4009" w:rsidP="004E400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MA_06_04_CO_REC2</w:t>
            </w:r>
            <w:ins w:id="380" w:author="Andrea Constanza Perdomo Pedraza" w:date="2015-09-07T10:00:00Z">
              <w:r w:rsidR="00203689">
                <w:rPr>
                  <w:rFonts w:ascii="Times New Roman" w:hAnsi="Times New Roman" w:cs="Times New Roman"/>
                  <w:color w:val="000000"/>
                  <w:lang w:val="es-ES_tradnl"/>
                </w:rPr>
                <w:t>9</w:t>
              </w:r>
            </w:ins>
            <w:r>
              <w:rPr>
                <w:rFonts w:ascii="Times New Roman" w:hAnsi="Times New Roman" w:cs="Times New Roman"/>
                <w:color w:val="000000"/>
                <w:lang w:val="es-ES_tradnl"/>
              </w:rPr>
              <w:t>0</w:t>
            </w:r>
          </w:p>
        </w:tc>
      </w:tr>
      <w:tr w:rsidR="004E4009" w:rsidRPr="00D632A2" w14:paraId="6F2531F9" w14:textId="77777777" w:rsidTr="004E4009">
        <w:tc>
          <w:tcPr>
            <w:tcW w:w="2518" w:type="dxa"/>
          </w:tcPr>
          <w:p w14:paraId="0B3DC74C"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5C136561" w14:textId="52FF73F6" w:rsidR="004E4009" w:rsidRPr="00D632A2" w:rsidRDefault="00203689" w:rsidP="004E4009">
            <w:pPr>
              <w:rPr>
                <w:rFonts w:ascii="Times New Roman" w:hAnsi="Times New Roman" w:cs="Times New Roman"/>
                <w:color w:val="000000"/>
                <w:lang w:val="es-ES_tradnl"/>
              </w:rPr>
            </w:pPr>
            <w:ins w:id="381" w:author="Andrea Constanza Perdomo Pedraza" w:date="2015-09-07T10:00:00Z">
              <w:r w:rsidRPr="00C512DB">
                <w:rPr>
                  <w:rFonts w:ascii="Lucida Grande" w:hAnsi="Lucida Grande" w:cs="Lucida Grande"/>
                  <w:color w:val="000000"/>
                </w:rPr>
                <w:t>Practica el cálculo del mcm</w:t>
              </w:r>
            </w:ins>
          </w:p>
        </w:tc>
      </w:tr>
      <w:tr w:rsidR="004E4009" w:rsidRPr="00D632A2" w14:paraId="1A0620C5" w14:textId="77777777" w:rsidTr="004E4009">
        <w:tc>
          <w:tcPr>
            <w:tcW w:w="2518" w:type="dxa"/>
          </w:tcPr>
          <w:p w14:paraId="00FB0157"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86F1F07" w14:textId="0DDCB3A9" w:rsidR="004E4009" w:rsidRPr="00D632A2" w:rsidRDefault="00203689" w:rsidP="004E4009">
            <w:pPr>
              <w:rPr>
                <w:rFonts w:ascii="Times New Roman" w:hAnsi="Times New Roman" w:cs="Times New Roman"/>
                <w:color w:val="000000"/>
                <w:lang w:val="es-ES_tradnl"/>
              </w:rPr>
            </w:pPr>
            <w:ins w:id="382" w:author="Andrea Constanza Perdomo Pedraza" w:date="2015-09-07T10:00:00Z">
              <w:r w:rsidRPr="000A4823">
                <w:rPr>
                  <w:rFonts w:ascii="Lucida Grande" w:hAnsi="Lucida Grande" w:cs="Lucida Grande"/>
                  <w:color w:val="000000"/>
                </w:rPr>
                <w:t>Actividades para practicar el mínimo común múltiplo</w:t>
              </w:r>
            </w:ins>
          </w:p>
        </w:tc>
      </w:tr>
    </w:tbl>
    <w:p w14:paraId="71C839C0" w14:textId="77777777" w:rsidR="00825E87" w:rsidRDefault="00825E87" w:rsidP="00081745">
      <w:pPr>
        <w:spacing w:after="0"/>
        <w:rPr>
          <w:ins w:id="383" w:author="Andrea Constanza Perdomo Pedraza" w:date="2015-09-07T10:01:00Z"/>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203689" w:rsidRPr="00D632A2" w14:paraId="1E5B8648" w14:textId="77777777" w:rsidTr="00743862">
        <w:trPr>
          <w:ins w:id="384" w:author="Andrea Constanza Perdomo Pedraza" w:date="2015-09-07T10:01:00Z"/>
        </w:trPr>
        <w:tc>
          <w:tcPr>
            <w:tcW w:w="9033" w:type="dxa"/>
            <w:gridSpan w:val="2"/>
            <w:shd w:val="clear" w:color="auto" w:fill="000000" w:themeFill="text1"/>
          </w:tcPr>
          <w:p w14:paraId="7CFD5966" w14:textId="77777777" w:rsidR="00203689" w:rsidRPr="00D632A2" w:rsidRDefault="00203689" w:rsidP="00743862">
            <w:pPr>
              <w:jc w:val="center"/>
              <w:rPr>
                <w:ins w:id="385" w:author="Andrea Constanza Perdomo Pedraza" w:date="2015-09-07T10:01:00Z"/>
                <w:rFonts w:ascii="Times New Roman" w:hAnsi="Times New Roman" w:cs="Times New Roman"/>
                <w:b/>
                <w:color w:val="FFFFFF" w:themeColor="background1"/>
                <w:lang w:val="es-ES_tradnl"/>
              </w:rPr>
            </w:pPr>
            <w:ins w:id="386" w:author="Andrea Constanza Perdomo Pedraza" w:date="2015-09-07T10:01: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203689" w:rsidRPr="00D632A2" w14:paraId="58E30BE5" w14:textId="77777777" w:rsidTr="00743862">
        <w:trPr>
          <w:ins w:id="387" w:author="Andrea Constanza Perdomo Pedraza" w:date="2015-09-07T10:01:00Z"/>
        </w:trPr>
        <w:tc>
          <w:tcPr>
            <w:tcW w:w="2518" w:type="dxa"/>
          </w:tcPr>
          <w:p w14:paraId="383B451C" w14:textId="77777777" w:rsidR="00203689" w:rsidRPr="00D632A2" w:rsidRDefault="00203689" w:rsidP="00743862">
            <w:pPr>
              <w:rPr>
                <w:ins w:id="388" w:author="Andrea Constanza Perdomo Pedraza" w:date="2015-09-07T10:01:00Z"/>
                <w:rFonts w:ascii="Times New Roman" w:hAnsi="Times New Roman" w:cs="Times New Roman"/>
                <w:b/>
                <w:color w:val="000000"/>
                <w:sz w:val="18"/>
                <w:szCs w:val="18"/>
                <w:lang w:val="es-ES_tradnl"/>
              </w:rPr>
            </w:pPr>
            <w:ins w:id="389" w:author="Andrea Constanza Perdomo Pedraza" w:date="2015-09-07T10:01:00Z">
              <w:r w:rsidRPr="00D632A2">
                <w:rPr>
                  <w:rFonts w:ascii="Times New Roman" w:hAnsi="Times New Roman" w:cs="Times New Roman"/>
                  <w:b/>
                  <w:color w:val="000000"/>
                  <w:sz w:val="18"/>
                  <w:szCs w:val="18"/>
                  <w:lang w:val="es-ES_tradnl"/>
                </w:rPr>
                <w:t>Código</w:t>
              </w:r>
            </w:ins>
          </w:p>
        </w:tc>
        <w:tc>
          <w:tcPr>
            <w:tcW w:w="6515" w:type="dxa"/>
          </w:tcPr>
          <w:p w14:paraId="54D70B8D" w14:textId="618872A7" w:rsidR="00203689" w:rsidRPr="00D632A2" w:rsidRDefault="00203689" w:rsidP="00743862">
            <w:pPr>
              <w:rPr>
                <w:ins w:id="390" w:author="Andrea Constanza Perdomo Pedraza" w:date="2015-09-07T10:01:00Z"/>
                <w:rFonts w:ascii="Times New Roman" w:hAnsi="Times New Roman" w:cs="Times New Roman"/>
                <w:b/>
                <w:color w:val="000000"/>
                <w:sz w:val="18"/>
                <w:szCs w:val="18"/>
                <w:lang w:val="es-ES_tradnl"/>
              </w:rPr>
            </w:pPr>
            <w:ins w:id="391" w:author="Andrea Constanza Perdomo Pedraza" w:date="2015-09-07T10:01:00Z">
              <w:r>
                <w:rPr>
                  <w:rFonts w:ascii="Times New Roman" w:hAnsi="Times New Roman" w:cs="Times New Roman"/>
                  <w:color w:val="000000"/>
                  <w:lang w:val="es-ES_tradnl"/>
                </w:rPr>
                <w:t>MA_06_04_CO_REC300</w:t>
              </w:r>
            </w:ins>
          </w:p>
        </w:tc>
      </w:tr>
      <w:tr w:rsidR="00203689" w:rsidRPr="00D632A2" w14:paraId="521B2E2C" w14:textId="77777777" w:rsidTr="00743862">
        <w:trPr>
          <w:ins w:id="392" w:author="Andrea Constanza Perdomo Pedraza" w:date="2015-09-07T10:01:00Z"/>
        </w:trPr>
        <w:tc>
          <w:tcPr>
            <w:tcW w:w="2518" w:type="dxa"/>
          </w:tcPr>
          <w:p w14:paraId="194C2AB5" w14:textId="77777777" w:rsidR="00203689" w:rsidRPr="00D632A2" w:rsidRDefault="00203689" w:rsidP="00743862">
            <w:pPr>
              <w:rPr>
                <w:ins w:id="393" w:author="Andrea Constanza Perdomo Pedraza" w:date="2015-09-07T10:01:00Z"/>
                <w:rFonts w:ascii="Times New Roman" w:hAnsi="Times New Roman" w:cs="Times New Roman"/>
                <w:color w:val="000000"/>
                <w:lang w:val="es-ES_tradnl"/>
              </w:rPr>
            </w:pPr>
            <w:ins w:id="394" w:author="Andrea Constanza Perdomo Pedraza" w:date="2015-09-07T10:01:00Z">
              <w:r w:rsidRPr="00D632A2">
                <w:rPr>
                  <w:rFonts w:ascii="Times New Roman" w:hAnsi="Times New Roman" w:cs="Times New Roman"/>
                  <w:b/>
                  <w:color w:val="000000"/>
                  <w:sz w:val="18"/>
                  <w:szCs w:val="18"/>
                  <w:lang w:val="es-ES_tradnl"/>
                </w:rPr>
                <w:t>Título</w:t>
              </w:r>
            </w:ins>
          </w:p>
        </w:tc>
        <w:tc>
          <w:tcPr>
            <w:tcW w:w="6515" w:type="dxa"/>
          </w:tcPr>
          <w:p w14:paraId="1A0F256B" w14:textId="05F434A4" w:rsidR="00203689" w:rsidRPr="00D632A2" w:rsidRDefault="00203689" w:rsidP="00743862">
            <w:pPr>
              <w:rPr>
                <w:ins w:id="395" w:author="Andrea Constanza Perdomo Pedraza" w:date="2015-09-07T10:01:00Z"/>
                <w:rFonts w:ascii="Times New Roman" w:hAnsi="Times New Roman" w:cs="Times New Roman"/>
                <w:color w:val="000000"/>
                <w:lang w:val="es-ES_tradnl"/>
              </w:rPr>
            </w:pPr>
            <w:ins w:id="396" w:author="Andrea Constanza Perdomo Pedraza" w:date="2015-09-07T10:01:00Z">
              <w:r w:rsidRPr="00A27536">
                <w:rPr>
                  <w:rFonts w:ascii="Lucida Grande" w:hAnsi="Lucida Grande" w:cs="Lucida Grande"/>
                  <w:color w:val="000000"/>
                </w:rPr>
                <w:t>Reconoce las características del mcm y del mcd</w:t>
              </w:r>
            </w:ins>
          </w:p>
        </w:tc>
      </w:tr>
      <w:tr w:rsidR="00203689" w:rsidRPr="00D632A2" w14:paraId="5CC51891" w14:textId="77777777" w:rsidTr="00743862">
        <w:trPr>
          <w:ins w:id="397" w:author="Andrea Constanza Perdomo Pedraza" w:date="2015-09-07T10:01:00Z"/>
        </w:trPr>
        <w:tc>
          <w:tcPr>
            <w:tcW w:w="2518" w:type="dxa"/>
          </w:tcPr>
          <w:p w14:paraId="77C71F94" w14:textId="77777777" w:rsidR="00203689" w:rsidRPr="00D632A2" w:rsidRDefault="00203689" w:rsidP="00743862">
            <w:pPr>
              <w:rPr>
                <w:ins w:id="398" w:author="Andrea Constanza Perdomo Pedraza" w:date="2015-09-07T10:01:00Z"/>
                <w:rFonts w:ascii="Times New Roman" w:hAnsi="Times New Roman" w:cs="Times New Roman"/>
                <w:color w:val="000000"/>
                <w:lang w:val="es-ES_tradnl"/>
              </w:rPr>
            </w:pPr>
            <w:ins w:id="399" w:author="Andrea Constanza Perdomo Pedraza" w:date="2015-09-07T10:01:00Z">
              <w:r w:rsidRPr="00D632A2">
                <w:rPr>
                  <w:rFonts w:ascii="Times New Roman" w:hAnsi="Times New Roman" w:cs="Times New Roman"/>
                  <w:b/>
                  <w:color w:val="000000"/>
                  <w:sz w:val="18"/>
                  <w:szCs w:val="18"/>
                  <w:lang w:val="es-ES_tradnl"/>
                </w:rPr>
                <w:t>Descripción</w:t>
              </w:r>
            </w:ins>
          </w:p>
        </w:tc>
        <w:tc>
          <w:tcPr>
            <w:tcW w:w="6515" w:type="dxa"/>
          </w:tcPr>
          <w:p w14:paraId="2D13698D" w14:textId="6765BEEF" w:rsidR="00203689" w:rsidRPr="00D632A2" w:rsidRDefault="00203689" w:rsidP="00743862">
            <w:pPr>
              <w:rPr>
                <w:ins w:id="400" w:author="Andrea Constanza Perdomo Pedraza" w:date="2015-09-07T10:01:00Z"/>
                <w:rFonts w:ascii="Times New Roman" w:hAnsi="Times New Roman" w:cs="Times New Roman"/>
                <w:color w:val="000000"/>
                <w:lang w:val="es-ES_tradnl"/>
              </w:rPr>
            </w:pPr>
            <w:ins w:id="401" w:author="Andrea Constanza Perdomo Pedraza" w:date="2015-09-07T10:01:00Z">
              <w:r w:rsidRPr="00543202">
                <w:rPr>
                  <w:rFonts w:ascii="Lucida Grande" w:hAnsi="Lucida Grande" w:cs="Lucida Grande"/>
                  <w:color w:val="000000"/>
                </w:rPr>
                <w:t>Actiivdades para afianzar las características y el cálculo del mcd y mcm</w:t>
              </w:r>
            </w:ins>
          </w:p>
        </w:tc>
      </w:tr>
    </w:tbl>
    <w:p w14:paraId="263045EA" w14:textId="77777777" w:rsidR="00203689" w:rsidRDefault="00203689" w:rsidP="00081745">
      <w:pPr>
        <w:spacing w:after="0"/>
        <w:rPr>
          <w:ins w:id="402" w:author="Andrea Constanza Perdomo Pedraza" w:date="2015-09-07T10:01:00Z"/>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DA3C40" w:rsidRPr="00D632A2" w14:paraId="72089D45" w14:textId="77777777" w:rsidTr="00743862">
        <w:trPr>
          <w:ins w:id="403" w:author="Andrea Constanza Perdomo Pedraza" w:date="2015-09-07T10:01:00Z"/>
        </w:trPr>
        <w:tc>
          <w:tcPr>
            <w:tcW w:w="9033" w:type="dxa"/>
            <w:gridSpan w:val="2"/>
            <w:shd w:val="clear" w:color="auto" w:fill="000000" w:themeFill="text1"/>
          </w:tcPr>
          <w:p w14:paraId="1623AF4B" w14:textId="77777777" w:rsidR="00DA3C40" w:rsidRPr="00D632A2" w:rsidRDefault="00DA3C40" w:rsidP="00743862">
            <w:pPr>
              <w:jc w:val="center"/>
              <w:rPr>
                <w:ins w:id="404" w:author="Andrea Constanza Perdomo Pedraza" w:date="2015-09-07T10:01:00Z"/>
                <w:rFonts w:ascii="Times New Roman" w:hAnsi="Times New Roman" w:cs="Times New Roman"/>
                <w:b/>
                <w:color w:val="FFFFFF" w:themeColor="background1"/>
                <w:lang w:val="es-ES_tradnl"/>
              </w:rPr>
            </w:pPr>
            <w:ins w:id="405" w:author="Andrea Constanza Perdomo Pedraza" w:date="2015-09-07T10:01: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DA3C40" w:rsidRPr="00D632A2" w14:paraId="59650B3A" w14:textId="77777777" w:rsidTr="00743862">
        <w:trPr>
          <w:ins w:id="406" w:author="Andrea Constanza Perdomo Pedraza" w:date="2015-09-07T10:01:00Z"/>
        </w:trPr>
        <w:tc>
          <w:tcPr>
            <w:tcW w:w="2518" w:type="dxa"/>
          </w:tcPr>
          <w:p w14:paraId="4F8655C7" w14:textId="77777777" w:rsidR="00DA3C40" w:rsidRPr="00D632A2" w:rsidRDefault="00DA3C40" w:rsidP="00743862">
            <w:pPr>
              <w:rPr>
                <w:ins w:id="407" w:author="Andrea Constanza Perdomo Pedraza" w:date="2015-09-07T10:01:00Z"/>
                <w:rFonts w:ascii="Times New Roman" w:hAnsi="Times New Roman" w:cs="Times New Roman"/>
                <w:b/>
                <w:color w:val="000000"/>
                <w:sz w:val="18"/>
                <w:szCs w:val="18"/>
                <w:lang w:val="es-ES_tradnl"/>
              </w:rPr>
            </w:pPr>
            <w:ins w:id="408" w:author="Andrea Constanza Perdomo Pedraza" w:date="2015-09-07T10:01:00Z">
              <w:r w:rsidRPr="00D632A2">
                <w:rPr>
                  <w:rFonts w:ascii="Times New Roman" w:hAnsi="Times New Roman" w:cs="Times New Roman"/>
                  <w:b/>
                  <w:color w:val="000000"/>
                  <w:sz w:val="18"/>
                  <w:szCs w:val="18"/>
                  <w:lang w:val="es-ES_tradnl"/>
                </w:rPr>
                <w:t>Código</w:t>
              </w:r>
            </w:ins>
          </w:p>
        </w:tc>
        <w:tc>
          <w:tcPr>
            <w:tcW w:w="6515" w:type="dxa"/>
          </w:tcPr>
          <w:p w14:paraId="6F959AEB" w14:textId="79BABC98" w:rsidR="00DA3C40" w:rsidRPr="00D632A2" w:rsidRDefault="00DA3C40" w:rsidP="00743862">
            <w:pPr>
              <w:rPr>
                <w:ins w:id="409" w:author="Andrea Constanza Perdomo Pedraza" w:date="2015-09-07T10:01:00Z"/>
                <w:rFonts w:ascii="Times New Roman" w:hAnsi="Times New Roman" w:cs="Times New Roman"/>
                <w:b/>
                <w:color w:val="000000"/>
                <w:sz w:val="18"/>
                <w:szCs w:val="18"/>
                <w:lang w:val="es-ES_tradnl"/>
              </w:rPr>
            </w:pPr>
            <w:ins w:id="410" w:author="Andrea Constanza Perdomo Pedraza" w:date="2015-09-07T10:01:00Z">
              <w:r>
                <w:rPr>
                  <w:rFonts w:ascii="Times New Roman" w:hAnsi="Times New Roman" w:cs="Times New Roman"/>
                  <w:color w:val="000000"/>
                  <w:lang w:val="es-ES_tradnl"/>
                </w:rPr>
                <w:t>MA_06_04_CO_REC310</w:t>
              </w:r>
            </w:ins>
          </w:p>
        </w:tc>
      </w:tr>
      <w:tr w:rsidR="00DA3C40" w:rsidRPr="00D632A2" w14:paraId="6A9CD521" w14:textId="77777777" w:rsidTr="00743862">
        <w:trPr>
          <w:ins w:id="411" w:author="Andrea Constanza Perdomo Pedraza" w:date="2015-09-07T10:01:00Z"/>
        </w:trPr>
        <w:tc>
          <w:tcPr>
            <w:tcW w:w="2518" w:type="dxa"/>
          </w:tcPr>
          <w:p w14:paraId="146C929B" w14:textId="77777777" w:rsidR="00DA3C40" w:rsidRPr="00D632A2" w:rsidRDefault="00DA3C40" w:rsidP="00743862">
            <w:pPr>
              <w:rPr>
                <w:ins w:id="412" w:author="Andrea Constanza Perdomo Pedraza" w:date="2015-09-07T10:01:00Z"/>
                <w:rFonts w:ascii="Times New Roman" w:hAnsi="Times New Roman" w:cs="Times New Roman"/>
                <w:color w:val="000000"/>
                <w:lang w:val="es-ES_tradnl"/>
              </w:rPr>
            </w:pPr>
            <w:ins w:id="413" w:author="Andrea Constanza Perdomo Pedraza" w:date="2015-09-07T10:01:00Z">
              <w:r w:rsidRPr="00D632A2">
                <w:rPr>
                  <w:rFonts w:ascii="Times New Roman" w:hAnsi="Times New Roman" w:cs="Times New Roman"/>
                  <w:b/>
                  <w:color w:val="000000"/>
                  <w:sz w:val="18"/>
                  <w:szCs w:val="18"/>
                  <w:lang w:val="es-ES_tradnl"/>
                </w:rPr>
                <w:t>Título</w:t>
              </w:r>
            </w:ins>
          </w:p>
        </w:tc>
        <w:tc>
          <w:tcPr>
            <w:tcW w:w="6515" w:type="dxa"/>
          </w:tcPr>
          <w:p w14:paraId="2440F251" w14:textId="3F120033" w:rsidR="00DA3C40" w:rsidRPr="00D632A2" w:rsidRDefault="00DA3C40" w:rsidP="00743862">
            <w:pPr>
              <w:rPr>
                <w:ins w:id="414" w:author="Andrea Constanza Perdomo Pedraza" w:date="2015-09-07T10:01:00Z"/>
                <w:rFonts w:ascii="Times New Roman" w:hAnsi="Times New Roman" w:cs="Times New Roman"/>
                <w:color w:val="000000"/>
                <w:lang w:val="es-ES_tradnl"/>
              </w:rPr>
            </w:pPr>
            <w:ins w:id="415" w:author="Andrea Constanza Perdomo Pedraza" w:date="2015-09-07T10:02:00Z">
              <w:r w:rsidRPr="00684683">
                <w:rPr>
                  <w:rFonts w:ascii="Lucida Grande" w:hAnsi="Lucida Grande" w:cs="Lucida Grande"/>
                  <w:color w:val="000000"/>
                </w:rPr>
                <w:t>Practica el cálculo del mcm y mcd</w:t>
              </w:r>
            </w:ins>
          </w:p>
        </w:tc>
      </w:tr>
      <w:tr w:rsidR="00DA3C40" w:rsidRPr="00D632A2" w14:paraId="2ED30EDC" w14:textId="77777777" w:rsidTr="00743862">
        <w:trPr>
          <w:ins w:id="416" w:author="Andrea Constanza Perdomo Pedraza" w:date="2015-09-07T10:01:00Z"/>
        </w:trPr>
        <w:tc>
          <w:tcPr>
            <w:tcW w:w="2518" w:type="dxa"/>
          </w:tcPr>
          <w:p w14:paraId="1DA94CAD" w14:textId="77777777" w:rsidR="00DA3C40" w:rsidRPr="00D632A2" w:rsidRDefault="00DA3C40" w:rsidP="00743862">
            <w:pPr>
              <w:rPr>
                <w:ins w:id="417" w:author="Andrea Constanza Perdomo Pedraza" w:date="2015-09-07T10:01:00Z"/>
                <w:rFonts w:ascii="Times New Roman" w:hAnsi="Times New Roman" w:cs="Times New Roman"/>
                <w:color w:val="000000"/>
                <w:lang w:val="es-ES_tradnl"/>
              </w:rPr>
            </w:pPr>
            <w:ins w:id="418" w:author="Andrea Constanza Perdomo Pedraza" w:date="2015-09-07T10:01:00Z">
              <w:r w:rsidRPr="00D632A2">
                <w:rPr>
                  <w:rFonts w:ascii="Times New Roman" w:hAnsi="Times New Roman" w:cs="Times New Roman"/>
                  <w:b/>
                  <w:color w:val="000000"/>
                  <w:sz w:val="18"/>
                  <w:szCs w:val="18"/>
                  <w:lang w:val="es-ES_tradnl"/>
                </w:rPr>
                <w:t>Descripción</w:t>
              </w:r>
            </w:ins>
          </w:p>
        </w:tc>
        <w:tc>
          <w:tcPr>
            <w:tcW w:w="6515" w:type="dxa"/>
          </w:tcPr>
          <w:p w14:paraId="02EF3BBA" w14:textId="449C0F33" w:rsidR="00DA3C40" w:rsidRPr="00D632A2" w:rsidRDefault="00DA3C40" w:rsidP="00743862">
            <w:pPr>
              <w:rPr>
                <w:ins w:id="419" w:author="Andrea Constanza Perdomo Pedraza" w:date="2015-09-07T10:01:00Z"/>
                <w:rFonts w:ascii="Times New Roman" w:hAnsi="Times New Roman" w:cs="Times New Roman"/>
                <w:color w:val="000000"/>
                <w:lang w:val="es-ES_tradnl"/>
              </w:rPr>
            </w:pPr>
            <w:ins w:id="420" w:author="Andrea Constanza Perdomo Pedraza" w:date="2015-09-07T10:02:00Z">
              <w:r w:rsidRPr="006D7F11">
                <w:rPr>
                  <w:rFonts w:ascii="Lucida Grande" w:hAnsi="Lucida Grande" w:cs="Lucida Grande"/>
                  <w:color w:val="000000"/>
                </w:rPr>
                <w:t>Ejercicios de afianzamiento del mcd y el mcm</w:t>
              </w:r>
            </w:ins>
          </w:p>
        </w:tc>
      </w:tr>
    </w:tbl>
    <w:p w14:paraId="24F6EB97" w14:textId="77777777" w:rsidR="00203689" w:rsidRDefault="00203689" w:rsidP="00081745">
      <w:pPr>
        <w:spacing w:after="0"/>
        <w:rPr>
          <w:ins w:id="421" w:author="Andrea Constanza Perdomo Pedraza" w:date="2015-09-07T10:01:00Z"/>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9E25A1" w:rsidRPr="00D632A2" w14:paraId="541EDC84" w14:textId="77777777" w:rsidTr="00743862">
        <w:trPr>
          <w:ins w:id="422" w:author="Andrea Constanza Perdomo Pedraza" w:date="2015-09-07T10:02:00Z"/>
        </w:trPr>
        <w:tc>
          <w:tcPr>
            <w:tcW w:w="9033" w:type="dxa"/>
            <w:gridSpan w:val="2"/>
            <w:shd w:val="clear" w:color="auto" w:fill="000000" w:themeFill="text1"/>
          </w:tcPr>
          <w:p w14:paraId="61A6B948" w14:textId="77777777" w:rsidR="009E25A1" w:rsidRPr="00D632A2" w:rsidRDefault="009E25A1" w:rsidP="00743862">
            <w:pPr>
              <w:jc w:val="center"/>
              <w:rPr>
                <w:ins w:id="423" w:author="Andrea Constanza Perdomo Pedraza" w:date="2015-09-07T10:02:00Z"/>
                <w:rFonts w:ascii="Times New Roman" w:hAnsi="Times New Roman" w:cs="Times New Roman"/>
                <w:b/>
                <w:color w:val="FFFFFF" w:themeColor="background1"/>
                <w:lang w:val="es-ES_tradnl"/>
              </w:rPr>
            </w:pPr>
            <w:ins w:id="424" w:author="Andrea Constanza Perdomo Pedraza" w:date="2015-09-07T10:02: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9E25A1" w:rsidRPr="00D632A2" w14:paraId="7D7E6A1B" w14:textId="77777777" w:rsidTr="00743862">
        <w:trPr>
          <w:ins w:id="425" w:author="Andrea Constanza Perdomo Pedraza" w:date="2015-09-07T10:02:00Z"/>
        </w:trPr>
        <w:tc>
          <w:tcPr>
            <w:tcW w:w="2518" w:type="dxa"/>
          </w:tcPr>
          <w:p w14:paraId="3EFE9A3B" w14:textId="77777777" w:rsidR="009E25A1" w:rsidRPr="00D632A2" w:rsidRDefault="009E25A1" w:rsidP="00743862">
            <w:pPr>
              <w:rPr>
                <w:ins w:id="426" w:author="Andrea Constanza Perdomo Pedraza" w:date="2015-09-07T10:02:00Z"/>
                <w:rFonts w:ascii="Times New Roman" w:hAnsi="Times New Roman" w:cs="Times New Roman"/>
                <w:b/>
                <w:color w:val="000000"/>
                <w:sz w:val="18"/>
                <w:szCs w:val="18"/>
                <w:lang w:val="es-ES_tradnl"/>
              </w:rPr>
            </w:pPr>
            <w:ins w:id="427" w:author="Andrea Constanza Perdomo Pedraza" w:date="2015-09-07T10:02:00Z">
              <w:r w:rsidRPr="00D632A2">
                <w:rPr>
                  <w:rFonts w:ascii="Times New Roman" w:hAnsi="Times New Roman" w:cs="Times New Roman"/>
                  <w:b/>
                  <w:color w:val="000000"/>
                  <w:sz w:val="18"/>
                  <w:szCs w:val="18"/>
                  <w:lang w:val="es-ES_tradnl"/>
                </w:rPr>
                <w:t>Código</w:t>
              </w:r>
            </w:ins>
          </w:p>
        </w:tc>
        <w:tc>
          <w:tcPr>
            <w:tcW w:w="6515" w:type="dxa"/>
          </w:tcPr>
          <w:p w14:paraId="486FA0F3" w14:textId="0365D1DA" w:rsidR="009E25A1" w:rsidRPr="00D632A2" w:rsidRDefault="009E25A1" w:rsidP="00743862">
            <w:pPr>
              <w:rPr>
                <w:ins w:id="428" w:author="Andrea Constanza Perdomo Pedraza" w:date="2015-09-07T10:02:00Z"/>
                <w:rFonts w:ascii="Times New Roman" w:hAnsi="Times New Roman" w:cs="Times New Roman"/>
                <w:b/>
                <w:color w:val="000000"/>
                <w:sz w:val="18"/>
                <w:szCs w:val="18"/>
                <w:lang w:val="es-ES_tradnl"/>
              </w:rPr>
            </w:pPr>
            <w:ins w:id="429" w:author="Andrea Constanza Perdomo Pedraza" w:date="2015-09-07T10:02:00Z">
              <w:r>
                <w:rPr>
                  <w:rFonts w:ascii="Times New Roman" w:hAnsi="Times New Roman" w:cs="Times New Roman"/>
                  <w:color w:val="000000"/>
                  <w:lang w:val="es-ES_tradnl"/>
                </w:rPr>
                <w:t>MA_06_04_CO_REC320</w:t>
              </w:r>
            </w:ins>
          </w:p>
        </w:tc>
      </w:tr>
      <w:tr w:rsidR="009E25A1" w:rsidRPr="00D632A2" w14:paraId="7C757038" w14:textId="77777777" w:rsidTr="00743862">
        <w:trPr>
          <w:ins w:id="430" w:author="Andrea Constanza Perdomo Pedraza" w:date="2015-09-07T10:02:00Z"/>
        </w:trPr>
        <w:tc>
          <w:tcPr>
            <w:tcW w:w="2518" w:type="dxa"/>
          </w:tcPr>
          <w:p w14:paraId="75B99A39" w14:textId="77777777" w:rsidR="009E25A1" w:rsidRPr="00D632A2" w:rsidRDefault="009E25A1" w:rsidP="00743862">
            <w:pPr>
              <w:rPr>
                <w:ins w:id="431" w:author="Andrea Constanza Perdomo Pedraza" w:date="2015-09-07T10:02:00Z"/>
                <w:rFonts w:ascii="Times New Roman" w:hAnsi="Times New Roman" w:cs="Times New Roman"/>
                <w:color w:val="000000"/>
                <w:lang w:val="es-ES_tradnl"/>
              </w:rPr>
            </w:pPr>
            <w:ins w:id="432" w:author="Andrea Constanza Perdomo Pedraza" w:date="2015-09-07T10:02:00Z">
              <w:r w:rsidRPr="00D632A2">
                <w:rPr>
                  <w:rFonts w:ascii="Times New Roman" w:hAnsi="Times New Roman" w:cs="Times New Roman"/>
                  <w:b/>
                  <w:color w:val="000000"/>
                  <w:sz w:val="18"/>
                  <w:szCs w:val="18"/>
                  <w:lang w:val="es-ES_tradnl"/>
                </w:rPr>
                <w:t>Título</w:t>
              </w:r>
            </w:ins>
          </w:p>
        </w:tc>
        <w:tc>
          <w:tcPr>
            <w:tcW w:w="6515" w:type="dxa"/>
          </w:tcPr>
          <w:p w14:paraId="6C5E65D4" w14:textId="068F3853" w:rsidR="009E25A1" w:rsidRPr="00D632A2" w:rsidRDefault="009E25A1" w:rsidP="00743862">
            <w:pPr>
              <w:rPr>
                <w:ins w:id="433" w:author="Andrea Constanza Perdomo Pedraza" w:date="2015-09-07T10:02:00Z"/>
                <w:rFonts w:ascii="Times New Roman" w:hAnsi="Times New Roman" w:cs="Times New Roman"/>
                <w:color w:val="000000"/>
                <w:lang w:val="es-ES_tradnl"/>
              </w:rPr>
            </w:pPr>
            <w:ins w:id="434" w:author="Andrea Constanza Perdomo Pedraza" w:date="2015-09-07T10:03:00Z">
              <w:r w:rsidRPr="00C81A6F">
                <w:rPr>
                  <w:rFonts w:ascii="Lucida Grande" w:hAnsi="Lucida Grande" w:cs="Lucida Grande"/>
                  <w:color w:val="000000"/>
                </w:rPr>
                <w:t>Problemas de mcd y mcm</w:t>
              </w:r>
            </w:ins>
          </w:p>
        </w:tc>
      </w:tr>
      <w:tr w:rsidR="009E25A1" w:rsidRPr="00D632A2" w14:paraId="7F6C843B" w14:textId="77777777" w:rsidTr="00743862">
        <w:trPr>
          <w:ins w:id="435" w:author="Andrea Constanza Perdomo Pedraza" w:date="2015-09-07T10:02:00Z"/>
        </w:trPr>
        <w:tc>
          <w:tcPr>
            <w:tcW w:w="2518" w:type="dxa"/>
          </w:tcPr>
          <w:p w14:paraId="405F1E70" w14:textId="77777777" w:rsidR="009E25A1" w:rsidRPr="00D632A2" w:rsidRDefault="009E25A1" w:rsidP="00743862">
            <w:pPr>
              <w:rPr>
                <w:ins w:id="436" w:author="Andrea Constanza Perdomo Pedraza" w:date="2015-09-07T10:02:00Z"/>
                <w:rFonts w:ascii="Times New Roman" w:hAnsi="Times New Roman" w:cs="Times New Roman"/>
                <w:color w:val="000000"/>
                <w:lang w:val="es-ES_tradnl"/>
              </w:rPr>
            </w:pPr>
            <w:ins w:id="437" w:author="Andrea Constanza Perdomo Pedraza" w:date="2015-09-07T10:02:00Z">
              <w:r w:rsidRPr="00D632A2">
                <w:rPr>
                  <w:rFonts w:ascii="Times New Roman" w:hAnsi="Times New Roman" w:cs="Times New Roman"/>
                  <w:b/>
                  <w:color w:val="000000"/>
                  <w:sz w:val="18"/>
                  <w:szCs w:val="18"/>
                  <w:lang w:val="es-ES_tradnl"/>
                </w:rPr>
                <w:t>Descripción</w:t>
              </w:r>
            </w:ins>
          </w:p>
        </w:tc>
        <w:tc>
          <w:tcPr>
            <w:tcW w:w="6515" w:type="dxa"/>
          </w:tcPr>
          <w:p w14:paraId="1C1F7F8A" w14:textId="2F4B4359" w:rsidR="009E25A1" w:rsidRPr="00D632A2" w:rsidRDefault="009E25A1" w:rsidP="00743862">
            <w:pPr>
              <w:rPr>
                <w:ins w:id="438" w:author="Andrea Constanza Perdomo Pedraza" w:date="2015-09-07T10:02:00Z"/>
                <w:rFonts w:ascii="Times New Roman" w:hAnsi="Times New Roman" w:cs="Times New Roman"/>
                <w:color w:val="000000"/>
                <w:lang w:val="es-ES_tradnl"/>
              </w:rPr>
            </w:pPr>
            <w:ins w:id="439" w:author="Andrea Constanza Perdomo Pedraza" w:date="2015-09-07T10:03:00Z">
              <w:r w:rsidRPr="006B4362">
                <w:rPr>
                  <w:rFonts w:ascii="Lucida Grande" w:hAnsi="Lucida Grande" w:cs="Lucida Grande"/>
                  <w:color w:val="000000"/>
                </w:rPr>
                <w:t>Actividades para aplicar los conceptos del mcd y mcm en la resolución de problemas</w:t>
              </w:r>
            </w:ins>
          </w:p>
        </w:tc>
      </w:tr>
    </w:tbl>
    <w:p w14:paraId="2FB8C192" w14:textId="77777777" w:rsidR="00203689" w:rsidRDefault="00203689" w:rsidP="00081745">
      <w:pPr>
        <w:spacing w:after="0"/>
        <w:rPr>
          <w:ins w:id="440" w:author="Andrea Constanza Perdomo Pedraza" w:date="2015-09-07T10:01:00Z"/>
          <w:rFonts w:ascii="Times New Roman" w:hAnsi="Times New Roman" w:cs="Times New Roman"/>
          <w:color w:val="000000"/>
        </w:rPr>
      </w:pPr>
    </w:p>
    <w:p w14:paraId="5DE6BCFA" w14:textId="77777777" w:rsidR="00203689" w:rsidRDefault="00203689" w:rsidP="00081745">
      <w:pPr>
        <w:spacing w:after="0"/>
        <w:rPr>
          <w:ins w:id="441" w:author="Andrea Constanza Perdomo Pedraza" w:date="2015-09-07T10:01:00Z"/>
          <w:rFonts w:ascii="Times New Roman" w:hAnsi="Times New Roman" w:cs="Times New Roman"/>
          <w:color w:val="000000"/>
        </w:rPr>
      </w:pPr>
    </w:p>
    <w:p w14:paraId="77ECB2D6" w14:textId="77777777" w:rsidR="00203689" w:rsidRDefault="00203689" w:rsidP="00081745">
      <w:pPr>
        <w:spacing w:after="0"/>
        <w:rPr>
          <w:ins w:id="442" w:author="Andrea Constanza Perdomo Pedraza" w:date="2015-09-07T10:01:00Z"/>
          <w:rFonts w:ascii="Times New Roman" w:hAnsi="Times New Roman" w:cs="Times New Roman"/>
          <w:color w:val="000000"/>
        </w:rPr>
      </w:pPr>
    </w:p>
    <w:p w14:paraId="4E95AAC9" w14:textId="77777777" w:rsidR="00203689" w:rsidRDefault="00203689" w:rsidP="00081745">
      <w:pPr>
        <w:spacing w:after="0"/>
        <w:rPr>
          <w:rFonts w:ascii="Times New Roman" w:hAnsi="Times New Roman" w:cs="Times New Roman"/>
          <w:color w:val="000000"/>
        </w:rPr>
      </w:pPr>
    </w:p>
    <w:p w14:paraId="1D45F614" w14:textId="7586A4A2" w:rsidR="004E4009" w:rsidRDefault="004E4009" w:rsidP="004E4009">
      <w:pPr>
        <w:spacing w:after="0"/>
        <w:rPr>
          <w:rFonts w:ascii="Times" w:hAnsi="Times"/>
          <w:b/>
        </w:rPr>
      </w:pPr>
      <w:r w:rsidRPr="004E5E51">
        <w:rPr>
          <w:rFonts w:ascii="Times" w:hAnsi="Times"/>
          <w:highlight w:val="yellow"/>
        </w:rPr>
        <w:t>[SECCIÓN 2]</w:t>
      </w:r>
      <w:r>
        <w:rPr>
          <w:rFonts w:ascii="Times" w:hAnsi="Times"/>
        </w:rPr>
        <w:t xml:space="preserve"> </w:t>
      </w:r>
      <w:r>
        <w:rPr>
          <w:rFonts w:ascii="Times" w:hAnsi="Times"/>
          <w:b/>
        </w:rPr>
        <w:t xml:space="preserve">6.2 Consolidación </w:t>
      </w:r>
    </w:p>
    <w:p w14:paraId="295C72B6" w14:textId="77777777" w:rsidR="00825E87" w:rsidRDefault="00825E87" w:rsidP="00081745">
      <w:pPr>
        <w:spacing w:after="0"/>
        <w:rPr>
          <w:rFonts w:ascii="Times New Roman" w:hAnsi="Times New Roman" w:cs="Times New Roman"/>
          <w:color w:val="000000"/>
        </w:rPr>
      </w:pPr>
    </w:p>
    <w:tbl>
      <w:tblPr>
        <w:tblStyle w:val="TableGrid"/>
        <w:tblW w:w="0" w:type="auto"/>
        <w:tblLook w:val="04A0" w:firstRow="1" w:lastRow="0" w:firstColumn="1" w:lastColumn="0" w:noHBand="0" w:noVBand="1"/>
      </w:tblPr>
      <w:tblGrid>
        <w:gridCol w:w="2518"/>
        <w:gridCol w:w="6515"/>
      </w:tblGrid>
      <w:tr w:rsidR="004E4009" w:rsidRPr="00D632A2" w14:paraId="52FA22D4" w14:textId="77777777" w:rsidTr="004E4009">
        <w:tc>
          <w:tcPr>
            <w:tcW w:w="9033" w:type="dxa"/>
            <w:gridSpan w:val="2"/>
            <w:shd w:val="clear" w:color="auto" w:fill="000000" w:themeFill="text1"/>
          </w:tcPr>
          <w:p w14:paraId="2F9DC778" w14:textId="77777777" w:rsidR="004E4009" w:rsidRPr="00D632A2" w:rsidRDefault="004E4009" w:rsidP="004E4009">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p>
        </w:tc>
      </w:tr>
      <w:tr w:rsidR="004E4009" w:rsidRPr="00D632A2" w14:paraId="376D9C42" w14:textId="77777777" w:rsidTr="004E4009">
        <w:tc>
          <w:tcPr>
            <w:tcW w:w="2518" w:type="dxa"/>
          </w:tcPr>
          <w:p w14:paraId="61170FDB" w14:textId="77777777" w:rsidR="004E4009" w:rsidRPr="00D632A2" w:rsidRDefault="004E4009" w:rsidP="004E4009">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CC83387" w14:textId="5F80BC06" w:rsidR="004E4009" w:rsidRPr="00D632A2" w:rsidRDefault="004E4009" w:rsidP="004E4009">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w:t>
            </w:r>
            <w:ins w:id="443" w:author="Andrea Constanza Perdomo Pedraza" w:date="2015-09-07T10:00:00Z">
              <w:r w:rsidR="00203689">
                <w:rPr>
                  <w:rFonts w:ascii="Times New Roman" w:hAnsi="Times New Roman" w:cs="Times New Roman"/>
                  <w:color w:val="000000"/>
                  <w:lang w:val="es-ES_tradnl"/>
                </w:rPr>
                <w:t>3</w:t>
              </w:r>
            </w:ins>
            <w:ins w:id="444" w:author="Andrea Constanza Perdomo Pedraza" w:date="2015-09-07T10:03:00Z">
              <w:r w:rsidR="00743862">
                <w:rPr>
                  <w:rFonts w:ascii="Times New Roman" w:hAnsi="Times New Roman" w:cs="Times New Roman"/>
                  <w:color w:val="000000"/>
                  <w:lang w:val="es-ES_tradnl"/>
                </w:rPr>
                <w:t>3</w:t>
              </w:r>
            </w:ins>
            <w:r>
              <w:rPr>
                <w:rFonts w:ascii="Times New Roman" w:hAnsi="Times New Roman" w:cs="Times New Roman"/>
                <w:color w:val="000000"/>
                <w:lang w:val="es-ES_tradnl"/>
              </w:rPr>
              <w:t>0</w:t>
            </w:r>
          </w:p>
        </w:tc>
      </w:tr>
      <w:tr w:rsidR="004E4009" w:rsidRPr="00D632A2" w14:paraId="30DD6808" w14:textId="77777777" w:rsidTr="004E4009">
        <w:tc>
          <w:tcPr>
            <w:tcW w:w="2518" w:type="dxa"/>
          </w:tcPr>
          <w:p w14:paraId="03105E21"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lastRenderedPageBreak/>
              <w:t>Título</w:t>
            </w:r>
          </w:p>
        </w:tc>
        <w:tc>
          <w:tcPr>
            <w:tcW w:w="6515" w:type="dxa"/>
          </w:tcPr>
          <w:p w14:paraId="25F7DCC6" w14:textId="77F0108E" w:rsidR="004E4009" w:rsidRPr="00D632A2" w:rsidRDefault="00743862" w:rsidP="004E4009">
            <w:pPr>
              <w:rPr>
                <w:rFonts w:ascii="Times New Roman" w:hAnsi="Times New Roman" w:cs="Times New Roman"/>
                <w:color w:val="000000"/>
                <w:lang w:val="es-ES_tradnl"/>
              </w:rPr>
            </w:pPr>
            <w:ins w:id="445" w:author="Andrea Constanza Perdomo Pedraza" w:date="2015-09-07T10:03:00Z">
              <w:r w:rsidRPr="00693986">
                <w:rPr>
                  <w:rFonts w:ascii="Lucida Grande" w:hAnsi="Lucida Grande" w:cs="Lucida Grande"/>
                  <w:color w:val="000000"/>
                </w:rPr>
                <w:t>Refuerza tu aprendizaje: El mínimo común múltiplo</w:t>
              </w:r>
            </w:ins>
          </w:p>
        </w:tc>
      </w:tr>
      <w:tr w:rsidR="004E4009" w:rsidRPr="00D632A2" w14:paraId="5E719E85" w14:textId="77777777" w:rsidTr="004E4009">
        <w:tc>
          <w:tcPr>
            <w:tcW w:w="2518" w:type="dxa"/>
          </w:tcPr>
          <w:p w14:paraId="38ECCC0E" w14:textId="77777777" w:rsidR="004E4009" w:rsidRPr="00D632A2" w:rsidRDefault="004E4009" w:rsidP="004E4009">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6F5D040F" w14:textId="5236A7CD" w:rsidR="004E4009" w:rsidRPr="00D632A2" w:rsidRDefault="00743862" w:rsidP="004E4009">
            <w:pPr>
              <w:rPr>
                <w:rFonts w:ascii="Times New Roman" w:hAnsi="Times New Roman" w:cs="Times New Roman"/>
                <w:color w:val="000000"/>
                <w:lang w:val="es-ES_tradnl"/>
              </w:rPr>
            </w:pPr>
            <w:ins w:id="446" w:author="Andrea Constanza Perdomo Pedraza" w:date="2015-09-07T10:03:00Z">
              <w:r w:rsidRPr="00A11C52">
                <w:rPr>
                  <w:rFonts w:ascii="Lucida Grande" w:hAnsi="Lucida Grande" w:cs="Lucida Grande"/>
                  <w:color w:val="000000"/>
                </w:rPr>
                <w:t>Actividades sobre El mínimo común múltiplo</w:t>
              </w:r>
            </w:ins>
          </w:p>
        </w:tc>
      </w:tr>
    </w:tbl>
    <w:p w14:paraId="220F42C0" w14:textId="77777777" w:rsidR="004E4009" w:rsidRDefault="004E4009" w:rsidP="00081745">
      <w:pPr>
        <w:spacing w:after="0"/>
        <w:rPr>
          <w:rFonts w:ascii="Times New Roman" w:hAnsi="Times New Roman" w:cs="Times New Roman"/>
          <w:color w:val="000000"/>
        </w:rPr>
      </w:pPr>
    </w:p>
    <w:p w14:paraId="3E80922C" w14:textId="77777777" w:rsidR="004E4009" w:rsidRDefault="004E4009" w:rsidP="00081745">
      <w:pPr>
        <w:spacing w:after="0"/>
        <w:rPr>
          <w:rFonts w:ascii="Times New Roman" w:hAnsi="Times New Roman" w:cs="Times New Roman"/>
          <w:color w:val="000000"/>
        </w:rPr>
      </w:pPr>
    </w:p>
    <w:p w14:paraId="1BB62998" w14:textId="2F2654D6" w:rsidR="00E7457E" w:rsidRDefault="00E7457E" w:rsidP="00E7457E">
      <w:pPr>
        <w:spacing w:after="0"/>
        <w:rPr>
          <w:rFonts w:ascii="Times" w:hAnsi="Times"/>
          <w:b/>
          <w:lang w:val="es-CO"/>
        </w:rPr>
      </w:pPr>
      <w:r w:rsidRPr="002B282A">
        <w:rPr>
          <w:rFonts w:ascii="Times" w:hAnsi="Times"/>
          <w:highlight w:val="yellow"/>
          <w:lang w:val="es-CO"/>
        </w:rPr>
        <w:t>[SECCIÓN 1]</w:t>
      </w:r>
      <w:r>
        <w:rPr>
          <w:rFonts w:ascii="Times" w:hAnsi="Times"/>
          <w:lang w:val="es-CO"/>
        </w:rPr>
        <w:t xml:space="preserve"> </w:t>
      </w:r>
      <w:r>
        <w:rPr>
          <w:rFonts w:ascii="Times" w:hAnsi="Times"/>
          <w:b/>
          <w:lang w:val="es-CO"/>
        </w:rPr>
        <w:t xml:space="preserve">7 </w:t>
      </w:r>
      <w:ins w:id="447" w:author="Andrea Constanza Perdomo Pedraza" w:date="2015-09-07T10:04:00Z">
        <w:r w:rsidR="00743862">
          <w:rPr>
            <w:rFonts w:ascii="Times" w:hAnsi="Times"/>
            <w:b/>
            <w:lang w:val="es-CO"/>
          </w:rPr>
          <w:t>C</w:t>
        </w:r>
      </w:ins>
      <w:r>
        <w:rPr>
          <w:rFonts w:ascii="Times" w:hAnsi="Times"/>
          <w:b/>
          <w:lang w:val="es-CO"/>
        </w:rPr>
        <w:t>ompetencias</w:t>
      </w:r>
    </w:p>
    <w:p w14:paraId="78B7E03E" w14:textId="77777777" w:rsidR="00E7457E" w:rsidRDefault="00E7457E" w:rsidP="00E7457E">
      <w:pPr>
        <w:spacing w:after="0"/>
        <w:rPr>
          <w:rFonts w:ascii="Times" w:hAnsi="Times"/>
          <w:b/>
          <w:lang w:val="es-CO"/>
        </w:rPr>
      </w:pPr>
    </w:p>
    <w:tbl>
      <w:tblPr>
        <w:tblStyle w:val="TableGrid"/>
        <w:tblW w:w="0" w:type="auto"/>
        <w:tblLook w:val="04A0" w:firstRow="1" w:lastRow="0" w:firstColumn="1" w:lastColumn="0" w:noHBand="0" w:noVBand="1"/>
      </w:tblPr>
      <w:tblGrid>
        <w:gridCol w:w="2518"/>
        <w:gridCol w:w="6515"/>
      </w:tblGrid>
      <w:tr w:rsidR="00E7457E" w:rsidRPr="00D632A2" w14:paraId="59526344" w14:textId="77777777" w:rsidTr="00782F4A">
        <w:tc>
          <w:tcPr>
            <w:tcW w:w="9033" w:type="dxa"/>
            <w:gridSpan w:val="2"/>
            <w:shd w:val="clear" w:color="auto" w:fill="000000" w:themeFill="text1"/>
          </w:tcPr>
          <w:p w14:paraId="253ABC31" w14:textId="77777777" w:rsidR="00E7457E" w:rsidRPr="00D632A2" w:rsidRDefault="00E7457E" w:rsidP="00782F4A">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Profundiza</w:t>
            </w:r>
            <w:r>
              <w:rPr>
                <w:rFonts w:ascii="Times New Roman" w:hAnsi="Times New Roman" w:cs="Times New Roman"/>
                <w:b/>
                <w:color w:val="FFFFFF" w:themeColor="background1"/>
                <w:lang w:val="es-ES_tradnl"/>
              </w:rPr>
              <w:t xml:space="preserve"> (recurso nuevo</w:t>
            </w:r>
            <w:r w:rsidRPr="00D632A2">
              <w:rPr>
                <w:rFonts w:ascii="Times New Roman" w:hAnsi="Times New Roman" w:cs="Times New Roman"/>
                <w:b/>
                <w:color w:val="FFFFFF" w:themeColor="background1"/>
                <w:lang w:val="es-ES_tradnl"/>
              </w:rPr>
              <w:t>)</w:t>
            </w:r>
          </w:p>
        </w:tc>
      </w:tr>
      <w:tr w:rsidR="00E7457E" w:rsidRPr="00D632A2" w14:paraId="3C2F886E" w14:textId="77777777" w:rsidTr="00782F4A">
        <w:tc>
          <w:tcPr>
            <w:tcW w:w="2518" w:type="dxa"/>
          </w:tcPr>
          <w:p w14:paraId="48B6FBC6" w14:textId="77777777" w:rsidR="00E7457E" w:rsidRPr="00D632A2" w:rsidRDefault="00E7457E" w:rsidP="00782F4A">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2EE5AD21" w14:textId="6EF65101" w:rsidR="00E7457E" w:rsidRPr="00D632A2" w:rsidRDefault="00E7457E" w:rsidP="00782F4A">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w:t>
            </w:r>
            <w:ins w:id="448" w:author="Andrea Constanza Perdomo Pedraza" w:date="2015-09-07T10:05:00Z">
              <w:r w:rsidR="00761F85">
                <w:rPr>
                  <w:rFonts w:ascii="Times New Roman" w:hAnsi="Times New Roman" w:cs="Times New Roman"/>
                  <w:color w:val="000000"/>
                  <w:lang w:val="es-ES_tradnl"/>
                </w:rPr>
                <w:t>4</w:t>
              </w:r>
            </w:ins>
            <w:r>
              <w:rPr>
                <w:rFonts w:ascii="Times New Roman" w:hAnsi="Times New Roman" w:cs="Times New Roman"/>
                <w:color w:val="000000"/>
                <w:lang w:val="es-ES_tradnl"/>
              </w:rPr>
              <w:t>0</w:t>
            </w:r>
          </w:p>
        </w:tc>
      </w:tr>
      <w:tr w:rsidR="00E7457E" w:rsidRPr="00D632A2" w14:paraId="24A256E5" w14:textId="77777777" w:rsidTr="00782F4A">
        <w:tc>
          <w:tcPr>
            <w:tcW w:w="2518" w:type="dxa"/>
          </w:tcPr>
          <w:p w14:paraId="0691BBB5" w14:textId="77777777" w:rsidR="00E7457E" w:rsidRPr="00D632A2" w:rsidRDefault="00E7457E" w:rsidP="00782F4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1FDAB6C5" w14:textId="2A007787" w:rsidR="00E7457E" w:rsidRPr="00D632A2" w:rsidRDefault="00E7457E" w:rsidP="00782F4A">
            <w:pPr>
              <w:rPr>
                <w:rFonts w:ascii="Times New Roman" w:hAnsi="Times New Roman" w:cs="Times New Roman"/>
                <w:color w:val="000000"/>
                <w:lang w:val="es-ES_tradnl"/>
              </w:rPr>
            </w:pPr>
            <w:r w:rsidRPr="002266F9">
              <w:rPr>
                <w:rFonts w:ascii="Lucida Grande" w:hAnsi="Lucida Grande" w:cs="Lucida Grande"/>
                <w:color w:val="000000"/>
              </w:rPr>
              <w:t xml:space="preserve">Proyecto: </w:t>
            </w:r>
            <w:ins w:id="449" w:author="chris" w:date="2015-08-30T20:29:00Z">
              <w:r w:rsidR="000E1A12">
                <w:rPr>
                  <w:rFonts w:ascii="Lucida Grande" w:hAnsi="Lucida Grande" w:cs="Lucida Grande"/>
                  <w:color w:val="000000"/>
                </w:rPr>
                <w:t>n</w:t>
              </w:r>
            </w:ins>
            <w:r w:rsidRPr="002266F9">
              <w:rPr>
                <w:rFonts w:ascii="Lucida Grande" w:hAnsi="Lucida Grande" w:cs="Lucida Grande"/>
                <w:color w:val="000000"/>
              </w:rPr>
              <w:t>úmeros perfectos y números amigos</w:t>
            </w:r>
          </w:p>
        </w:tc>
      </w:tr>
      <w:tr w:rsidR="00E7457E" w:rsidRPr="00D632A2" w14:paraId="1CD1E66A" w14:textId="77777777" w:rsidTr="00782F4A">
        <w:tc>
          <w:tcPr>
            <w:tcW w:w="2518" w:type="dxa"/>
          </w:tcPr>
          <w:p w14:paraId="02EC52EE" w14:textId="77777777" w:rsidR="00E7457E" w:rsidRPr="00D632A2" w:rsidRDefault="00E7457E" w:rsidP="00782F4A">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3F362FBB" w14:textId="4E478D31" w:rsidR="00E7457E" w:rsidRPr="00D632A2" w:rsidRDefault="00761F85" w:rsidP="00782F4A">
            <w:pPr>
              <w:rPr>
                <w:rFonts w:ascii="Times New Roman" w:hAnsi="Times New Roman" w:cs="Times New Roman"/>
                <w:color w:val="000000"/>
                <w:lang w:val="es-ES_tradnl"/>
              </w:rPr>
            </w:pPr>
            <w:ins w:id="450" w:author="Andrea Constanza Perdomo Pedraza" w:date="2015-09-07T10:06:00Z">
              <w:r w:rsidRPr="00F06639">
                <w:rPr>
                  <w:rFonts w:ascii="Lucida Grande" w:hAnsi="Lucida Grande" w:cs="Lucida Grande"/>
                  <w:color w:val="000000"/>
                </w:rPr>
                <w:t>Interactivo que permite al estudiante conocer la teoría sobre los números perfectos  y los números amigos y su relación con los divisores</w:t>
              </w:r>
            </w:ins>
          </w:p>
        </w:tc>
      </w:tr>
    </w:tbl>
    <w:p w14:paraId="4EB3EEF6" w14:textId="77777777" w:rsidR="0056372C" w:rsidRPr="00D632A2" w:rsidRDefault="0056372C" w:rsidP="00081745">
      <w:pPr>
        <w:spacing w:after="0"/>
        <w:rPr>
          <w:rFonts w:ascii="Times" w:hAnsi="Times"/>
        </w:rPr>
      </w:pPr>
    </w:p>
    <w:tbl>
      <w:tblPr>
        <w:tblStyle w:val="TableGrid"/>
        <w:tblW w:w="0" w:type="auto"/>
        <w:tblLook w:val="04A0" w:firstRow="1" w:lastRow="0" w:firstColumn="1" w:lastColumn="0" w:noHBand="0" w:noVBand="1"/>
      </w:tblPr>
      <w:tblGrid>
        <w:gridCol w:w="2518"/>
        <w:gridCol w:w="6515"/>
      </w:tblGrid>
      <w:tr w:rsidR="00626AA6" w:rsidRPr="00D632A2" w14:paraId="3FF35B61" w14:textId="77777777" w:rsidTr="005D3633">
        <w:trPr>
          <w:ins w:id="451" w:author="Andrea Constanza Perdomo Pedraza" w:date="2015-09-07T10:06:00Z"/>
        </w:trPr>
        <w:tc>
          <w:tcPr>
            <w:tcW w:w="9033" w:type="dxa"/>
            <w:gridSpan w:val="2"/>
            <w:shd w:val="clear" w:color="auto" w:fill="000000" w:themeFill="text1"/>
          </w:tcPr>
          <w:p w14:paraId="0F65657E" w14:textId="77777777" w:rsidR="00626AA6" w:rsidRPr="00D632A2" w:rsidRDefault="00626AA6" w:rsidP="005D3633">
            <w:pPr>
              <w:jc w:val="center"/>
              <w:rPr>
                <w:ins w:id="452" w:author="Andrea Constanza Perdomo Pedraza" w:date="2015-09-07T10:06:00Z"/>
                <w:rFonts w:ascii="Times New Roman" w:hAnsi="Times New Roman" w:cs="Times New Roman"/>
                <w:b/>
                <w:color w:val="FFFFFF" w:themeColor="background1"/>
                <w:lang w:val="es-ES_tradnl"/>
              </w:rPr>
            </w:pPr>
            <w:ins w:id="453" w:author="Andrea Constanza Perdomo Pedraza" w:date="2015-09-07T10:06:00Z">
              <w:r w:rsidRPr="00D632A2">
                <w:rPr>
                  <w:rFonts w:ascii="Times New Roman" w:hAnsi="Times New Roman" w:cs="Times New Roman"/>
                  <w:b/>
                  <w:color w:val="FFFFFF" w:themeColor="background1"/>
                  <w:lang w:val="es-ES_tradnl"/>
                </w:rPr>
                <w:t>Practica (</w:t>
              </w:r>
              <w:r>
                <w:rPr>
                  <w:rFonts w:ascii="Times New Roman" w:hAnsi="Times New Roman" w:cs="Times New Roman"/>
                  <w:b/>
                  <w:color w:val="FFFFFF" w:themeColor="background1"/>
                  <w:lang w:val="es-ES_tradnl"/>
                </w:rPr>
                <w:t>recurso nuevo</w:t>
              </w:r>
              <w:r w:rsidRPr="00D632A2">
                <w:rPr>
                  <w:rFonts w:ascii="Times New Roman" w:hAnsi="Times New Roman" w:cs="Times New Roman"/>
                  <w:b/>
                  <w:color w:val="FFFFFF" w:themeColor="background1"/>
                  <w:lang w:val="es-ES_tradnl"/>
                </w:rPr>
                <w:t>)</w:t>
              </w:r>
            </w:ins>
          </w:p>
        </w:tc>
      </w:tr>
      <w:tr w:rsidR="00626AA6" w:rsidRPr="00D632A2" w14:paraId="2D9FF41B" w14:textId="77777777" w:rsidTr="005D3633">
        <w:trPr>
          <w:ins w:id="454" w:author="Andrea Constanza Perdomo Pedraza" w:date="2015-09-07T10:06:00Z"/>
        </w:trPr>
        <w:tc>
          <w:tcPr>
            <w:tcW w:w="2518" w:type="dxa"/>
          </w:tcPr>
          <w:p w14:paraId="76057273" w14:textId="77777777" w:rsidR="00626AA6" w:rsidRPr="00D632A2" w:rsidRDefault="00626AA6" w:rsidP="005D3633">
            <w:pPr>
              <w:rPr>
                <w:ins w:id="455" w:author="Andrea Constanza Perdomo Pedraza" w:date="2015-09-07T10:06:00Z"/>
                <w:rFonts w:ascii="Times New Roman" w:hAnsi="Times New Roman" w:cs="Times New Roman"/>
                <w:b/>
                <w:color w:val="000000"/>
                <w:sz w:val="18"/>
                <w:szCs w:val="18"/>
                <w:lang w:val="es-ES_tradnl"/>
              </w:rPr>
            </w:pPr>
            <w:ins w:id="456" w:author="Andrea Constanza Perdomo Pedraza" w:date="2015-09-07T10:06:00Z">
              <w:r w:rsidRPr="00D632A2">
                <w:rPr>
                  <w:rFonts w:ascii="Times New Roman" w:hAnsi="Times New Roman" w:cs="Times New Roman"/>
                  <w:b/>
                  <w:color w:val="000000"/>
                  <w:sz w:val="18"/>
                  <w:szCs w:val="18"/>
                  <w:lang w:val="es-ES_tradnl"/>
                </w:rPr>
                <w:t>Código</w:t>
              </w:r>
            </w:ins>
          </w:p>
        </w:tc>
        <w:tc>
          <w:tcPr>
            <w:tcW w:w="6515" w:type="dxa"/>
          </w:tcPr>
          <w:p w14:paraId="4A049A4A" w14:textId="1CCBF6C7" w:rsidR="00626AA6" w:rsidRPr="00D632A2" w:rsidRDefault="00626AA6" w:rsidP="005D3633">
            <w:pPr>
              <w:rPr>
                <w:ins w:id="457" w:author="Andrea Constanza Perdomo Pedraza" w:date="2015-09-07T10:06:00Z"/>
                <w:rFonts w:ascii="Times New Roman" w:hAnsi="Times New Roman" w:cs="Times New Roman"/>
                <w:b/>
                <w:color w:val="000000"/>
                <w:sz w:val="18"/>
                <w:szCs w:val="18"/>
                <w:lang w:val="es-ES_tradnl"/>
              </w:rPr>
            </w:pPr>
            <w:ins w:id="458" w:author="Andrea Constanza Perdomo Pedraza" w:date="2015-09-07T10:06:00Z">
              <w:r>
                <w:rPr>
                  <w:rFonts w:ascii="Times New Roman" w:hAnsi="Times New Roman" w:cs="Times New Roman"/>
                  <w:color w:val="000000"/>
                  <w:lang w:val="es-ES_tradnl"/>
                </w:rPr>
                <w:t>MA_06_04_CO_REC350</w:t>
              </w:r>
            </w:ins>
          </w:p>
        </w:tc>
      </w:tr>
      <w:tr w:rsidR="00626AA6" w:rsidRPr="00D632A2" w14:paraId="2B10E055" w14:textId="77777777" w:rsidTr="005D3633">
        <w:trPr>
          <w:ins w:id="459" w:author="Andrea Constanza Perdomo Pedraza" w:date="2015-09-07T10:06:00Z"/>
        </w:trPr>
        <w:tc>
          <w:tcPr>
            <w:tcW w:w="2518" w:type="dxa"/>
          </w:tcPr>
          <w:p w14:paraId="6C6486DF" w14:textId="77777777" w:rsidR="00626AA6" w:rsidRPr="00D632A2" w:rsidRDefault="00626AA6" w:rsidP="005D3633">
            <w:pPr>
              <w:rPr>
                <w:ins w:id="460" w:author="Andrea Constanza Perdomo Pedraza" w:date="2015-09-07T10:06:00Z"/>
                <w:rFonts w:ascii="Times New Roman" w:hAnsi="Times New Roman" w:cs="Times New Roman"/>
                <w:color w:val="000000"/>
                <w:lang w:val="es-ES_tradnl"/>
              </w:rPr>
            </w:pPr>
            <w:ins w:id="461" w:author="Andrea Constanza Perdomo Pedraza" w:date="2015-09-07T10:06:00Z">
              <w:r w:rsidRPr="00D632A2">
                <w:rPr>
                  <w:rFonts w:ascii="Times New Roman" w:hAnsi="Times New Roman" w:cs="Times New Roman"/>
                  <w:b/>
                  <w:color w:val="000000"/>
                  <w:sz w:val="18"/>
                  <w:szCs w:val="18"/>
                  <w:lang w:val="es-ES_tradnl"/>
                </w:rPr>
                <w:t>Título</w:t>
              </w:r>
            </w:ins>
          </w:p>
        </w:tc>
        <w:tc>
          <w:tcPr>
            <w:tcW w:w="6515" w:type="dxa"/>
          </w:tcPr>
          <w:p w14:paraId="67971BC2" w14:textId="0232D3B2" w:rsidR="00626AA6" w:rsidRPr="00D632A2" w:rsidRDefault="00626AA6" w:rsidP="005D3633">
            <w:pPr>
              <w:rPr>
                <w:ins w:id="462" w:author="Andrea Constanza Perdomo Pedraza" w:date="2015-09-07T10:06:00Z"/>
                <w:rFonts w:ascii="Times New Roman" w:hAnsi="Times New Roman" w:cs="Times New Roman"/>
                <w:color w:val="000000"/>
                <w:lang w:val="es-ES_tradnl"/>
              </w:rPr>
            </w:pPr>
            <w:ins w:id="463" w:author="Andrea Constanza Perdomo Pedraza" w:date="2015-09-07T10:07:00Z">
              <w:r w:rsidRPr="00665DAF">
                <w:rPr>
                  <w:rFonts w:ascii="Lucida Grande" w:hAnsi="Lucida Grande" w:cs="Lucida Grande"/>
                  <w:color w:val="000000"/>
                </w:rPr>
                <w:t>Competencias: resolución de problemas</w:t>
              </w:r>
            </w:ins>
          </w:p>
        </w:tc>
      </w:tr>
      <w:tr w:rsidR="00626AA6" w:rsidRPr="00D632A2" w14:paraId="4CDDF059" w14:textId="77777777" w:rsidTr="005D3633">
        <w:trPr>
          <w:ins w:id="464" w:author="Andrea Constanza Perdomo Pedraza" w:date="2015-09-07T10:06:00Z"/>
        </w:trPr>
        <w:tc>
          <w:tcPr>
            <w:tcW w:w="2518" w:type="dxa"/>
          </w:tcPr>
          <w:p w14:paraId="417AE436" w14:textId="77777777" w:rsidR="00626AA6" w:rsidRPr="00D632A2" w:rsidRDefault="00626AA6" w:rsidP="005D3633">
            <w:pPr>
              <w:rPr>
                <w:ins w:id="465" w:author="Andrea Constanza Perdomo Pedraza" w:date="2015-09-07T10:06:00Z"/>
                <w:rFonts w:ascii="Times New Roman" w:hAnsi="Times New Roman" w:cs="Times New Roman"/>
                <w:color w:val="000000"/>
                <w:lang w:val="es-ES_tradnl"/>
              </w:rPr>
            </w:pPr>
            <w:ins w:id="466" w:author="Andrea Constanza Perdomo Pedraza" w:date="2015-09-07T10:06:00Z">
              <w:r w:rsidRPr="00D632A2">
                <w:rPr>
                  <w:rFonts w:ascii="Times New Roman" w:hAnsi="Times New Roman" w:cs="Times New Roman"/>
                  <w:b/>
                  <w:color w:val="000000"/>
                  <w:sz w:val="18"/>
                  <w:szCs w:val="18"/>
                  <w:lang w:val="es-ES_tradnl"/>
                </w:rPr>
                <w:t>Descripción</w:t>
              </w:r>
            </w:ins>
          </w:p>
        </w:tc>
        <w:tc>
          <w:tcPr>
            <w:tcW w:w="6515" w:type="dxa"/>
          </w:tcPr>
          <w:p w14:paraId="2291C276" w14:textId="70C97E58" w:rsidR="00626AA6" w:rsidRPr="00D632A2" w:rsidRDefault="00626AA6" w:rsidP="005D3633">
            <w:pPr>
              <w:rPr>
                <w:ins w:id="467" w:author="Andrea Constanza Perdomo Pedraza" w:date="2015-09-07T10:06:00Z"/>
                <w:rFonts w:ascii="Times New Roman" w:hAnsi="Times New Roman" w:cs="Times New Roman"/>
                <w:color w:val="000000"/>
                <w:lang w:val="es-ES_tradnl"/>
              </w:rPr>
            </w:pPr>
            <w:ins w:id="468" w:author="Andrea Constanza Perdomo Pedraza" w:date="2015-09-07T10:07:00Z">
              <w:r w:rsidRPr="006D0FB1">
                <w:rPr>
                  <w:rFonts w:ascii="Lucida Grande" w:hAnsi="Lucida Grande" w:cs="Lucida Grande"/>
                  <w:color w:val="000000"/>
                </w:rPr>
                <w:t>Actividades para resolver problemas</w:t>
              </w:r>
            </w:ins>
          </w:p>
        </w:tc>
      </w:tr>
    </w:tbl>
    <w:p w14:paraId="544EE9D5" w14:textId="77777777" w:rsidR="00726376" w:rsidRPr="00D632A2" w:rsidRDefault="00726376" w:rsidP="00081745">
      <w:pPr>
        <w:spacing w:after="0"/>
        <w:rPr>
          <w:rFonts w:ascii="Times" w:hAnsi="Times"/>
        </w:rPr>
      </w:pPr>
    </w:p>
    <w:p w14:paraId="1ED7AB69" w14:textId="48BD9302" w:rsidR="00054A93" w:rsidRPr="00D632A2" w:rsidRDefault="00E7457E" w:rsidP="00134A9E">
      <w:pPr>
        <w:rPr>
          <w:rFonts w:ascii="Times" w:hAnsi="Times"/>
          <w:highlight w:val="yellow"/>
        </w:rPr>
      </w:pPr>
      <w:r w:rsidRPr="00D632A2">
        <w:rPr>
          <w:rFonts w:ascii="Times" w:hAnsi="Times"/>
          <w:highlight w:val="yellow"/>
        </w:rPr>
        <w:t xml:space="preserve"> </w:t>
      </w:r>
      <w:r w:rsidR="00054A93" w:rsidRPr="00D632A2">
        <w:rPr>
          <w:rFonts w:ascii="Times" w:hAnsi="Times"/>
          <w:highlight w:val="yellow"/>
        </w:rPr>
        <w:t>[SECCIÓN 1]</w:t>
      </w:r>
      <w:r w:rsidR="00054A93" w:rsidRPr="00D632A2">
        <w:rPr>
          <w:rFonts w:ascii="Times" w:hAnsi="Times"/>
          <w:b/>
        </w:rPr>
        <w:t>Fin de unidad</w:t>
      </w:r>
    </w:p>
    <w:tbl>
      <w:tblPr>
        <w:tblStyle w:val="TableGrid"/>
        <w:tblW w:w="0" w:type="auto"/>
        <w:tblLook w:val="04A0" w:firstRow="1" w:lastRow="0" w:firstColumn="1" w:lastColumn="0" w:noHBand="0" w:noVBand="1"/>
      </w:tblPr>
      <w:tblGrid>
        <w:gridCol w:w="2518"/>
        <w:gridCol w:w="6515"/>
      </w:tblGrid>
      <w:tr w:rsidR="00134A9E" w:rsidRPr="00D632A2" w14:paraId="2123944D" w14:textId="77777777" w:rsidTr="004301D3">
        <w:tc>
          <w:tcPr>
            <w:tcW w:w="9033" w:type="dxa"/>
            <w:gridSpan w:val="2"/>
            <w:shd w:val="clear" w:color="auto" w:fill="000000" w:themeFill="text1"/>
          </w:tcPr>
          <w:p w14:paraId="383D4241" w14:textId="703BACF8" w:rsidR="00134A9E" w:rsidRPr="00D632A2" w:rsidRDefault="00134A9E"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Mapa conceptual</w:t>
            </w:r>
          </w:p>
        </w:tc>
      </w:tr>
      <w:tr w:rsidR="00134A9E" w:rsidRPr="00D632A2" w14:paraId="15719AA6" w14:textId="77777777" w:rsidTr="004301D3">
        <w:tc>
          <w:tcPr>
            <w:tcW w:w="2518" w:type="dxa"/>
          </w:tcPr>
          <w:p w14:paraId="6CFD1BE5" w14:textId="77777777" w:rsidR="00134A9E" w:rsidRPr="00D632A2" w:rsidRDefault="00134A9E"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45241CCC" w14:textId="5EFC23AB" w:rsidR="00134A9E" w:rsidRPr="00D632A2" w:rsidRDefault="00E7457E"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w:t>
            </w:r>
            <w:ins w:id="469" w:author="Andrea Constanza Perdomo Pedraza" w:date="2015-09-07T10:07:00Z">
              <w:r w:rsidR="00626AA6">
                <w:rPr>
                  <w:rFonts w:ascii="Times New Roman" w:hAnsi="Times New Roman" w:cs="Times New Roman"/>
                  <w:color w:val="000000"/>
                  <w:lang w:val="es-ES_tradnl"/>
                </w:rPr>
                <w:t>6</w:t>
              </w:r>
            </w:ins>
            <w:r>
              <w:rPr>
                <w:rFonts w:ascii="Times New Roman" w:hAnsi="Times New Roman" w:cs="Times New Roman"/>
                <w:color w:val="000000"/>
                <w:lang w:val="es-ES_tradnl"/>
              </w:rPr>
              <w:t>0</w:t>
            </w:r>
          </w:p>
        </w:tc>
      </w:tr>
      <w:tr w:rsidR="00134A9E" w:rsidRPr="00D632A2" w14:paraId="181F52A6" w14:textId="77777777" w:rsidTr="004301D3">
        <w:tc>
          <w:tcPr>
            <w:tcW w:w="2518" w:type="dxa"/>
          </w:tcPr>
          <w:p w14:paraId="4246924B"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286725BC" w14:textId="3C678F72"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color w:val="000000"/>
                <w:lang w:val="es-ES_tradnl"/>
              </w:rPr>
              <w:t>Mapa conceptual</w:t>
            </w:r>
          </w:p>
        </w:tc>
      </w:tr>
      <w:tr w:rsidR="00134A9E" w:rsidRPr="00D632A2" w14:paraId="738A5489" w14:textId="77777777" w:rsidTr="004301D3">
        <w:tc>
          <w:tcPr>
            <w:tcW w:w="2518" w:type="dxa"/>
          </w:tcPr>
          <w:p w14:paraId="04B26A5F"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4BA77D9A" w14:textId="0138A663" w:rsidR="00134A9E" w:rsidRPr="00D632A2" w:rsidRDefault="00E7457E" w:rsidP="004301D3">
            <w:pPr>
              <w:rPr>
                <w:rFonts w:ascii="Times New Roman" w:hAnsi="Times New Roman" w:cs="Times New Roman"/>
                <w:color w:val="000000"/>
                <w:lang w:val="es-ES_tradnl"/>
              </w:rPr>
            </w:pPr>
            <w:r w:rsidRPr="00661307">
              <w:rPr>
                <w:rFonts w:ascii="Lucida Grande" w:hAnsi="Lucida Grande" w:cs="Lucida Grande"/>
                <w:color w:val="000000"/>
              </w:rPr>
              <w:t>Mapa que permite ver la unidad completa</w:t>
            </w:r>
          </w:p>
        </w:tc>
      </w:tr>
    </w:tbl>
    <w:p w14:paraId="52D7A3C0" w14:textId="77777777" w:rsidR="00054A93" w:rsidRPr="00D632A2" w:rsidRDefault="00054A93" w:rsidP="00F21DA8">
      <w:pPr>
        <w:spacing w:after="0"/>
        <w:rPr>
          <w:rFonts w:ascii="Times" w:hAnsi="Times"/>
          <w:highlight w:val="yellow"/>
        </w:rPr>
      </w:pPr>
    </w:p>
    <w:tbl>
      <w:tblPr>
        <w:tblStyle w:val="TableGrid"/>
        <w:tblW w:w="0" w:type="auto"/>
        <w:tblLook w:val="04A0" w:firstRow="1" w:lastRow="0" w:firstColumn="1" w:lastColumn="0" w:noHBand="0" w:noVBand="1"/>
      </w:tblPr>
      <w:tblGrid>
        <w:gridCol w:w="2518"/>
        <w:gridCol w:w="6515"/>
      </w:tblGrid>
      <w:tr w:rsidR="00134A9E" w:rsidRPr="00D632A2" w14:paraId="0D64212D" w14:textId="77777777" w:rsidTr="004301D3">
        <w:tc>
          <w:tcPr>
            <w:tcW w:w="9033" w:type="dxa"/>
            <w:gridSpan w:val="2"/>
            <w:shd w:val="clear" w:color="auto" w:fill="000000" w:themeFill="text1"/>
          </w:tcPr>
          <w:p w14:paraId="75D1D1A2" w14:textId="6B0EA7BF" w:rsidR="00134A9E" w:rsidRPr="00D632A2" w:rsidRDefault="00134A9E"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Evaluación: recurso nuevo</w:t>
            </w:r>
          </w:p>
        </w:tc>
      </w:tr>
      <w:tr w:rsidR="00134A9E" w:rsidRPr="00D632A2" w14:paraId="207EA6AB" w14:textId="77777777" w:rsidTr="004301D3">
        <w:tc>
          <w:tcPr>
            <w:tcW w:w="2518" w:type="dxa"/>
          </w:tcPr>
          <w:p w14:paraId="55596F6C" w14:textId="77777777" w:rsidR="00134A9E" w:rsidRPr="00D632A2" w:rsidRDefault="00134A9E"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6515" w:type="dxa"/>
          </w:tcPr>
          <w:p w14:paraId="6314654A" w14:textId="09F1505C" w:rsidR="00134A9E" w:rsidRPr="00D632A2" w:rsidRDefault="00E7457E" w:rsidP="004301D3">
            <w:pPr>
              <w:rPr>
                <w:rFonts w:ascii="Times New Roman" w:hAnsi="Times New Roman" w:cs="Times New Roman"/>
                <w:b/>
                <w:color w:val="000000"/>
                <w:sz w:val="18"/>
                <w:szCs w:val="18"/>
                <w:lang w:val="es-ES_tradnl"/>
              </w:rPr>
            </w:pPr>
            <w:r>
              <w:rPr>
                <w:rFonts w:ascii="Times New Roman" w:hAnsi="Times New Roman" w:cs="Times New Roman"/>
                <w:color w:val="000000"/>
                <w:lang w:val="es-ES_tradnl"/>
              </w:rPr>
              <w:t>MA_06_04_CO_REC3</w:t>
            </w:r>
            <w:ins w:id="470" w:author="Andrea Constanza Perdomo Pedraza" w:date="2015-09-07T10:07:00Z">
              <w:r w:rsidR="00626AA6">
                <w:rPr>
                  <w:rFonts w:ascii="Times New Roman" w:hAnsi="Times New Roman" w:cs="Times New Roman"/>
                  <w:color w:val="000000"/>
                  <w:lang w:val="es-ES_tradnl"/>
                </w:rPr>
                <w:t>7</w:t>
              </w:r>
            </w:ins>
            <w:r>
              <w:rPr>
                <w:rFonts w:ascii="Times New Roman" w:hAnsi="Times New Roman" w:cs="Times New Roman"/>
                <w:color w:val="000000"/>
                <w:lang w:val="es-ES_tradnl"/>
              </w:rPr>
              <w:t>0</w:t>
            </w:r>
          </w:p>
        </w:tc>
      </w:tr>
      <w:tr w:rsidR="00134A9E" w:rsidRPr="00D632A2" w14:paraId="38269999" w14:textId="77777777" w:rsidTr="004301D3">
        <w:tc>
          <w:tcPr>
            <w:tcW w:w="2518" w:type="dxa"/>
          </w:tcPr>
          <w:p w14:paraId="35CCBF58"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Título</w:t>
            </w:r>
          </w:p>
        </w:tc>
        <w:tc>
          <w:tcPr>
            <w:tcW w:w="6515" w:type="dxa"/>
          </w:tcPr>
          <w:p w14:paraId="0AD568EA" w14:textId="3E574663" w:rsidR="00134A9E" w:rsidRPr="00D632A2" w:rsidRDefault="00E7457E" w:rsidP="004301D3">
            <w:pPr>
              <w:rPr>
                <w:rFonts w:ascii="Times New Roman" w:hAnsi="Times New Roman" w:cs="Times New Roman"/>
                <w:color w:val="000000"/>
                <w:lang w:val="es-ES_tradnl"/>
              </w:rPr>
            </w:pPr>
            <w:r>
              <w:rPr>
                <w:rFonts w:ascii="Times New Roman" w:hAnsi="Times New Roman" w:cs="Times New Roman"/>
                <w:color w:val="000000"/>
                <w:lang w:val="es-ES_tradnl"/>
              </w:rPr>
              <w:t>Evaluación</w:t>
            </w:r>
          </w:p>
        </w:tc>
      </w:tr>
      <w:tr w:rsidR="00134A9E" w:rsidRPr="00D632A2" w14:paraId="680DAD81" w14:textId="77777777" w:rsidTr="004301D3">
        <w:tc>
          <w:tcPr>
            <w:tcW w:w="2518" w:type="dxa"/>
          </w:tcPr>
          <w:p w14:paraId="3BDF4C16" w14:textId="77777777"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Descripción</w:t>
            </w:r>
          </w:p>
        </w:tc>
        <w:tc>
          <w:tcPr>
            <w:tcW w:w="6515" w:type="dxa"/>
          </w:tcPr>
          <w:p w14:paraId="0076C91A" w14:textId="7B6C2BA6" w:rsidR="00134A9E" w:rsidRPr="00D632A2" w:rsidRDefault="00E7457E" w:rsidP="004301D3">
            <w:pPr>
              <w:rPr>
                <w:rFonts w:ascii="Times New Roman" w:hAnsi="Times New Roman" w:cs="Times New Roman"/>
                <w:color w:val="000000"/>
                <w:lang w:val="es-ES_tradnl"/>
              </w:rPr>
            </w:pPr>
            <w:r w:rsidRPr="00060623">
              <w:rPr>
                <w:rFonts w:ascii="Lucida Grande" w:hAnsi="Lucida Grande" w:cs="Lucida Grande"/>
                <w:color w:val="000000"/>
              </w:rPr>
              <w:t>Esta actividad evalua todos los conceptos vistos en el tema</w:t>
            </w:r>
          </w:p>
        </w:tc>
      </w:tr>
    </w:tbl>
    <w:p w14:paraId="6BF6CAE0" w14:textId="77777777" w:rsidR="00134A9E" w:rsidRPr="00D632A2" w:rsidRDefault="00134A9E" w:rsidP="00F21DA8">
      <w:pPr>
        <w:spacing w:after="0"/>
        <w:rPr>
          <w:rFonts w:ascii="Times" w:hAnsi="Times"/>
          <w:highlight w:val="yellow"/>
        </w:rPr>
      </w:pPr>
    </w:p>
    <w:tbl>
      <w:tblPr>
        <w:tblStyle w:val="TableGrid"/>
        <w:tblW w:w="0" w:type="auto"/>
        <w:tblLayout w:type="fixed"/>
        <w:tblLook w:val="04A0" w:firstRow="1" w:lastRow="0" w:firstColumn="1" w:lastColumn="0" w:noHBand="0" w:noVBand="1"/>
      </w:tblPr>
      <w:tblGrid>
        <w:gridCol w:w="742"/>
        <w:gridCol w:w="5178"/>
        <w:gridCol w:w="3134"/>
      </w:tblGrid>
      <w:tr w:rsidR="00134A9E" w:rsidRPr="00D632A2" w14:paraId="1C9797FC" w14:textId="77777777" w:rsidTr="00442F46">
        <w:tc>
          <w:tcPr>
            <w:tcW w:w="9054" w:type="dxa"/>
            <w:gridSpan w:val="3"/>
            <w:shd w:val="clear" w:color="auto" w:fill="000000" w:themeFill="text1"/>
          </w:tcPr>
          <w:p w14:paraId="2C463623" w14:textId="6C53AEBE" w:rsidR="00134A9E" w:rsidRPr="00D632A2" w:rsidRDefault="00134A9E" w:rsidP="004301D3">
            <w:pPr>
              <w:jc w:val="center"/>
              <w:rPr>
                <w:rFonts w:ascii="Times New Roman" w:hAnsi="Times New Roman" w:cs="Times New Roman"/>
                <w:b/>
                <w:color w:val="FFFFFF" w:themeColor="background1"/>
                <w:lang w:val="es-ES_tradnl"/>
              </w:rPr>
            </w:pPr>
            <w:r w:rsidRPr="00D632A2">
              <w:rPr>
                <w:rFonts w:ascii="Times New Roman" w:hAnsi="Times New Roman" w:cs="Times New Roman"/>
                <w:b/>
                <w:color w:val="FFFFFF" w:themeColor="background1"/>
                <w:lang w:val="es-ES_tradnl"/>
              </w:rPr>
              <w:t>Webs de referencia</w:t>
            </w:r>
          </w:p>
        </w:tc>
      </w:tr>
      <w:tr w:rsidR="00134A9E" w:rsidRPr="00D632A2" w14:paraId="492CE9B8" w14:textId="77777777" w:rsidTr="00442F46">
        <w:tc>
          <w:tcPr>
            <w:tcW w:w="742" w:type="dxa"/>
          </w:tcPr>
          <w:p w14:paraId="7EAE6C05" w14:textId="77777777" w:rsidR="00134A9E" w:rsidRPr="00D632A2" w:rsidRDefault="00134A9E" w:rsidP="004301D3">
            <w:pPr>
              <w:rPr>
                <w:rFonts w:ascii="Times New Roman" w:hAnsi="Times New Roman" w:cs="Times New Roman"/>
                <w:b/>
                <w:color w:val="000000"/>
                <w:sz w:val="18"/>
                <w:szCs w:val="18"/>
                <w:lang w:val="es-ES_tradnl"/>
              </w:rPr>
            </w:pPr>
            <w:r w:rsidRPr="00D632A2">
              <w:rPr>
                <w:rFonts w:ascii="Times New Roman" w:hAnsi="Times New Roman" w:cs="Times New Roman"/>
                <w:b/>
                <w:color w:val="000000"/>
                <w:sz w:val="18"/>
                <w:szCs w:val="18"/>
                <w:lang w:val="es-ES_tradnl"/>
              </w:rPr>
              <w:t>Código</w:t>
            </w:r>
          </w:p>
        </w:tc>
        <w:tc>
          <w:tcPr>
            <w:tcW w:w="8312" w:type="dxa"/>
            <w:gridSpan w:val="2"/>
          </w:tcPr>
          <w:p w14:paraId="0472F4FB" w14:textId="7FD36C8C" w:rsidR="00134A9E" w:rsidRPr="00D632A2" w:rsidRDefault="00134A9E" w:rsidP="004301D3">
            <w:pPr>
              <w:rPr>
                <w:rFonts w:ascii="Times New Roman" w:hAnsi="Times New Roman" w:cs="Times New Roman"/>
                <w:b/>
                <w:color w:val="000000"/>
                <w:sz w:val="18"/>
                <w:szCs w:val="18"/>
                <w:lang w:val="es-ES_tradnl"/>
              </w:rPr>
            </w:pPr>
          </w:p>
        </w:tc>
      </w:tr>
      <w:tr w:rsidR="00134A9E" w:rsidRPr="00D632A2" w14:paraId="14F74D4D" w14:textId="77777777" w:rsidTr="00442F46">
        <w:tc>
          <w:tcPr>
            <w:tcW w:w="742" w:type="dxa"/>
          </w:tcPr>
          <w:p w14:paraId="5B0F1BF2" w14:textId="0C7B9861"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Web 01</w:t>
            </w:r>
          </w:p>
        </w:tc>
        <w:tc>
          <w:tcPr>
            <w:tcW w:w="5178" w:type="dxa"/>
          </w:tcPr>
          <w:p w14:paraId="78F8930E" w14:textId="14E6ADAE" w:rsidR="00134A9E" w:rsidRPr="00D632A2" w:rsidRDefault="00442F46" w:rsidP="00134A9E">
            <w:pPr>
              <w:jc w:val="center"/>
              <w:rPr>
                <w:rFonts w:ascii="Times New Roman" w:hAnsi="Times New Roman" w:cs="Times New Roman"/>
                <w:i/>
                <w:color w:val="BFBFBF" w:themeColor="background1" w:themeShade="BF"/>
                <w:lang w:val="es-ES_tradnl"/>
              </w:rPr>
            </w:pPr>
            <w:r>
              <w:rPr>
                <w:rFonts w:ascii="Times New Roman" w:hAnsi="Times New Roman" w:cs="Times New Roman"/>
                <w:i/>
                <w:color w:val="BFBFBF" w:themeColor="background1" w:themeShade="BF"/>
              </w:rPr>
              <w:t>Este recurso permite revisar criterios de divisibilidad y presenta varias actividades para realizar en el aula</w:t>
            </w:r>
            <w:ins w:id="471" w:author="chris" w:date="2015-08-30T20:07:00Z">
              <w:r w:rsidR="00782F4A">
                <w:rPr>
                  <w:rFonts w:ascii="Times New Roman" w:hAnsi="Times New Roman" w:cs="Times New Roman"/>
                  <w:i/>
                  <w:color w:val="BFBFBF" w:themeColor="background1" w:themeShade="BF"/>
                </w:rPr>
                <w:t xml:space="preserve"> </w:t>
              </w:r>
            </w:ins>
            <w:r w:rsidR="00134A9E" w:rsidRPr="00D632A2">
              <w:rPr>
                <w:rFonts w:ascii="Times New Roman" w:hAnsi="Times New Roman" w:cs="Times New Roman"/>
                <w:i/>
                <w:color w:val="BFBFBF" w:themeColor="background1" w:themeShade="BF"/>
                <w:lang w:val="es-ES_tradnl"/>
              </w:rPr>
              <w:t>Título</w:t>
            </w:r>
          </w:p>
        </w:tc>
        <w:tc>
          <w:tcPr>
            <w:tcW w:w="3134" w:type="dxa"/>
          </w:tcPr>
          <w:p w14:paraId="6DB00687" w14:textId="6C951AD7" w:rsidR="00134A9E" w:rsidRPr="00D632A2" w:rsidRDefault="00442F46" w:rsidP="00134A9E">
            <w:pPr>
              <w:jc w:val="center"/>
              <w:rPr>
                <w:rFonts w:ascii="Times New Roman" w:hAnsi="Times New Roman" w:cs="Times New Roman"/>
                <w:i/>
                <w:color w:val="BFBFBF" w:themeColor="background1" w:themeShade="BF"/>
                <w:lang w:val="es-ES_tradnl"/>
              </w:rPr>
            </w:pPr>
            <w:r w:rsidRPr="00185846">
              <w:rPr>
                <w:rFonts w:ascii="Times New Roman" w:hAnsi="Times New Roman" w:cs="Times New Roman"/>
                <w:i/>
                <w:color w:val="BFBFBF" w:themeColor="background1" w:themeShade="BF"/>
              </w:rPr>
              <w:t>http://www.i-matematicas.com/recursos0809/1ciclo/divisibilidad/interactivo/Divisibilidad.htm</w:t>
            </w:r>
          </w:p>
        </w:tc>
      </w:tr>
      <w:tr w:rsidR="00134A9E" w:rsidRPr="00D632A2" w14:paraId="4A847A21" w14:textId="77777777" w:rsidTr="00442F46">
        <w:tc>
          <w:tcPr>
            <w:tcW w:w="742" w:type="dxa"/>
          </w:tcPr>
          <w:p w14:paraId="6E5D37F2" w14:textId="750ECCF1" w:rsidR="00134A9E" w:rsidRPr="00D632A2" w:rsidRDefault="00134A9E" w:rsidP="004301D3">
            <w:pPr>
              <w:rPr>
                <w:rFonts w:ascii="Times New Roman" w:hAnsi="Times New Roman" w:cs="Times New Roman"/>
                <w:color w:val="000000"/>
                <w:lang w:val="es-ES_tradnl"/>
              </w:rPr>
            </w:pPr>
            <w:r w:rsidRPr="00D632A2">
              <w:rPr>
                <w:rFonts w:ascii="Times New Roman" w:hAnsi="Times New Roman" w:cs="Times New Roman"/>
                <w:b/>
                <w:color w:val="000000"/>
                <w:sz w:val="18"/>
                <w:szCs w:val="18"/>
                <w:lang w:val="es-ES_tradnl"/>
              </w:rPr>
              <w:t>Web 02</w:t>
            </w:r>
          </w:p>
        </w:tc>
        <w:tc>
          <w:tcPr>
            <w:tcW w:w="5178" w:type="dxa"/>
          </w:tcPr>
          <w:p w14:paraId="4568F319" w14:textId="1535F4C0" w:rsidR="00134A9E" w:rsidRPr="00D632A2" w:rsidRDefault="00442F46" w:rsidP="00134A9E">
            <w:pPr>
              <w:jc w:val="center"/>
              <w:rPr>
                <w:rFonts w:ascii="Times New Roman" w:hAnsi="Times New Roman" w:cs="Times New Roman"/>
                <w:i/>
                <w:color w:val="BFBFBF" w:themeColor="background1" w:themeShade="BF"/>
                <w:lang w:val="es-ES_tradnl"/>
              </w:rPr>
            </w:pPr>
            <w:r>
              <w:rPr>
                <w:rFonts w:ascii="Times New Roman" w:hAnsi="Times New Roman" w:cs="Times New Roman"/>
                <w:i/>
                <w:color w:val="BFBFBF" w:themeColor="background1" w:themeShade="BF"/>
              </w:rPr>
              <w:t>Números perfectos</w:t>
            </w:r>
          </w:p>
        </w:tc>
        <w:tc>
          <w:tcPr>
            <w:tcW w:w="3134" w:type="dxa"/>
          </w:tcPr>
          <w:p w14:paraId="093828DE" w14:textId="525EF2E0" w:rsidR="00134A9E" w:rsidRPr="00D632A2" w:rsidRDefault="00442F46" w:rsidP="00134A9E">
            <w:pPr>
              <w:jc w:val="center"/>
              <w:rPr>
                <w:rFonts w:ascii="Times New Roman" w:hAnsi="Times New Roman" w:cs="Times New Roman"/>
                <w:i/>
                <w:color w:val="BFBFBF" w:themeColor="background1" w:themeShade="BF"/>
                <w:lang w:val="es-ES_tradnl"/>
              </w:rPr>
            </w:pPr>
            <w:r w:rsidRPr="00134A9E">
              <w:rPr>
                <w:rFonts w:ascii="Times New Roman" w:hAnsi="Times New Roman" w:cs="Times New Roman"/>
                <w:i/>
                <w:color w:val="BFBFBF" w:themeColor="background1" w:themeShade="BF"/>
              </w:rPr>
              <w:t>URL</w:t>
            </w:r>
            <w:r w:rsidRPr="00450BFB">
              <w:rPr>
                <w:rFonts w:ascii="Times New Roman" w:hAnsi="Times New Roman" w:cs="Times New Roman"/>
                <w:i/>
                <w:color w:val="BFBFBF" w:themeColor="background1" w:themeShade="BF"/>
              </w:rPr>
              <w:t>http://historiaybiografias.com/ciencia6/</w:t>
            </w:r>
          </w:p>
        </w:tc>
      </w:tr>
    </w:tbl>
    <w:p w14:paraId="0DB6C8AD" w14:textId="77777777" w:rsidR="00134A9E" w:rsidRPr="00D632A2" w:rsidRDefault="00134A9E" w:rsidP="00F21DA8">
      <w:pPr>
        <w:spacing w:after="0"/>
        <w:rPr>
          <w:rFonts w:ascii="Times" w:hAnsi="Times"/>
          <w:highlight w:val="yellow"/>
        </w:rPr>
      </w:pPr>
    </w:p>
    <w:p w14:paraId="26C92892" w14:textId="77777777" w:rsidR="009D7E43" w:rsidRPr="00D632A2" w:rsidRDefault="009D7E43" w:rsidP="00F21DA8">
      <w:pPr>
        <w:spacing w:after="0"/>
        <w:rPr>
          <w:rFonts w:ascii="Times" w:hAnsi="Times"/>
        </w:rPr>
      </w:pPr>
    </w:p>
    <w:sectPr w:rsidR="009D7E43" w:rsidRPr="00D632A2" w:rsidSect="00FC30C2">
      <w:headerReference w:type="even" r:id="rId14"/>
      <w:headerReference w:type="default" r:id="rId15"/>
      <w:pgSz w:w="12240" w:h="15840"/>
      <w:pgMar w:top="1417" w:right="1701" w:bottom="1417" w:left="1701"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2CD3C36" w14:textId="77777777" w:rsidR="00743862" w:rsidRDefault="00743862">
      <w:pPr>
        <w:spacing w:after="0"/>
      </w:pPr>
      <w:r>
        <w:separator/>
      </w:r>
    </w:p>
  </w:endnote>
  <w:endnote w:type="continuationSeparator" w:id="0">
    <w:p w14:paraId="6E0933F8" w14:textId="77777777" w:rsidR="00743862" w:rsidRDefault="0074386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00000003" w:usb1="00000000" w:usb2="00000000" w:usb3="00000000" w:csb0="00000001" w:csb1="00000000"/>
  </w:font>
  <w:font w:name="Helvetica">
    <w:panose1 w:val="00000000000000000000"/>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5FD5868" w14:textId="77777777" w:rsidR="00743862" w:rsidRDefault="00743862">
      <w:pPr>
        <w:spacing w:after="0"/>
      </w:pPr>
      <w:r>
        <w:separator/>
      </w:r>
    </w:p>
  </w:footnote>
  <w:footnote w:type="continuationSeparator" w:id="0">
    <w:p w14:paraId="72F78EE1" w14:textId="77777777" w:rsidR="00743862" w:rsidRDefault="00743862">
      <w:pPr>
        <w:spacing w:after="0"/>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EB5DD44" w14:textId="77777777" w:rsidR="00743862" w:rsidRDefault="00743862" w:rsidP="000537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1C96075" w14:textId="77777777" w:rsidR="00743862" w:rsidRDefault="00743862" w:rsidP="0004489C">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1F65B7C" w14:textId="77777777" w:rsidR="00743862" w:rsidRDefault="00743862" w:rsidP="00053744">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33867">
      <w:rPr>
        <w:rStyle w:val="PageNumber"/>
        <w:noProof/>
      </w:rPr>
      <w:t>14</w:t>
    </w:r>
    <w:r>
      <w:rPr>
        <w:rStyle w:val="PageNumber"/>
      </w:rPr>
      <w:fldChar w:fldCharType="end"/>
    </w:r>
  </w:p>
  <w:p w14:paraId="5F223E2B" w14:textId="62117DAE" w:rsidR="00743862" w:rsidRPr="00F16D37" w:rsidRDefault="00743862" w:rsidP="0004489C">
    <w:pPr>
      <w:pStyle w:val="Header"/>
      <w:ind w:right="360"/>
      <w:rPr>
        <w:sz w:val="20"/>
        <w:szCs w:val="20"/>
      </w:rPr>
    </w:pPr>
    <w:r w:rsidRPr="00FE4049">
      <w:rPr>
        <w:rFonts w:ascii="Times" w:hAnsi="Times"/>
        <w:sz w:val="20"/>
        <w:szCs w:val="20"/>
        <w:highlight w:val="yellow"/>
        <w:lang w:val="es-ES"/>
      </w:rPr>
      <w:t>[</w:t>
    </w:r>
    <w:r>
      <w:rPr>
        <w:rFonts w:ascii="Times" w:hAnsi="Times"/>
        <w:sz w:val="20"/>
        <w:szCs w:val="20"/>
        <w:highlight w:val="yellow"/>
        <w:lang w:val="es-ES"/>
      </w:rPr>
      <w:t>MA06_04</w:t>
    </w:r>
    <w:r w:rsidRPr="00FE4049">
      <w:rPr>
        <w:rFonts w:ascii="Times" w:hAnsi="Times"/>
        <w:sz w:val="20"/>
        <w:szCs w:val="20"/>
        <w:highlight w:val="yellow"/>
        <w:lang w:val="es-ES"/>
      </w:rPr>
      <w:t>_CO]</w:t>
    </w:r>
    <w:r>
      <w:rPr>
        <w:rFonts w:ascii="Times" w:hAnsi="Times"/>
        <w:sz w:val="20"/>
        <w:szCs w:val="20"/>
        <w:lang w:val="es-ES"/>
      </w:rPr>
      <w:t xml:space="preserve"> Guion 4</w:t>
    </w:r>
    <w:r w:rsidRPr="00FE4049">
      <w:rPr>
        <w:rFonts w:ascii="Times" w:hAnsi="Times"/>
        <w:sz w:val="20"/>
        <w:szCs w:val="20"/>
        <w:lang w:val="es-ES"/>
      </w:rPr>
      <w:t xml:space="preserve">. </w:t>
    </w:r>
    <w:r>
      <w:rPr>
        <w:b/>
        <w:sz w:val="22"/>
        <w:szCs w:val="22"/>
      </w:rPr>
      <w:t>Teoría de números</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14F26"/>
    <w:multiLevelType w:val="multilevel"/>
    <w:tmpl w:val="5358C9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B020A65"/>
    <w:multiLevelType w:val="hybridMultilevel"/>
    <w:tmpl w:val="F1CA96D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
    <w:nsid w:val="0B4C0CA5"/>
    <w:multiLevelType w:val="hybridMultilevel"/>
    <w:tmpl w:val="A77E4002"/>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0BAA2396"/>
    <w:multiLevelType w:val="multilevel"/>
    <w:tmpl w:val="D7020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EA15CE"/>
    <w:multiLevelType w:val="hybridMultilevel"/>
    <w:tmpl w:val="4E9A01FE"/>
    <w:lvl w:ilvl="0" w:tplc="04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nsid w:val="10D022F8"/>
    <w:multiLevelType w:val="multilevel"/>
    <w:tmpl w:val="73528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2CB1B56"/>
    <w:multiLevelType w:val="hybridMultilevel"/>
    <w:tmpl w:val="BAE44B34"/>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7">
    <w:nsid w:val="15807A35"/>
    <w:multiLevelType w:val="hybridMultilevel"/>
    <w:tmpl w:val="5874B7F6"/>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8">
    <w:nsid w:val="19DC38BD"/>
    <w:multiLevelType w:val="hybridMultilevel"/>
    <w:tmpl w:val="F3D018D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9">
    <w:nsid w:val="1A5029E2"/>
    <w:multiLevelType w:val="hybridMultilevel"/>
    <w:tmpl w:val="DFC2922E"/>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0">
    <w:nsid w:val="1D6262C7"/>
    <w:multiLevelType w:val="hybridMultilevel"/>
    <w:tmpl w:val="92F423D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1">
    <w:nsid w:val="1E7D5E8A"/>
    <w:multiLevelType w:val="multilevel"/>
    <w:tmpl w:val="37E22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1F6A6152"/>
    <w:multiLevelType w:val="hybridMultilevel"/>
    <w:tmpl w:val="B0CE3D58"/>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3">
    <w:nsid w:val="208B3507"/>
    <w:multiLevelType w:val="hybridMultilevel"/>
    <w:tmpl w:val="0944D616"/>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4">
    <w:nsid w:val="22986CCC"/>
    <w:multiLevelType w:val="hybridMultilevel"/>
    <w:tmpl w:val="1DB288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A0236CF"/>
    <w:multiLevelType w:val="hybridMultilevel"/>
    <w:tmpl w:val="CE2AB5BE"/>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6">
    <w:nsid w:val="2E3B4100"/>
    <w:multiLevelType w:val="hybridMultilevel"/>
    <w:tmpl w:val="97C60010"/>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7">
    <w:nsid w:val="2EC629A7"/>
    <w:multiLevelType w:val="hybridMultilevel"/>
    <w:tmpl w:val="4A2E376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18">
    <w:nsid w:val="32005F8F"/>
    <w:multiLevelType w:val="multilevel"/>
    <w:tmpl w:val="744E6520"/>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9">
    <w:nsid w:val="327500A7"/>
    <w:multiLevelType w:val="multilevel"/>
    <w:tmpl w:val="6624D63E"/>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20">
    <w:nsid w:val="368E114D"/>
    <w:multiLevelType w:val="multilevel"/>
    <w:tmpl w:val="EAD69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nsid w:val="382B7612"/>
    <w:multiLevelType w:val="multilevel"/>
    <w:tmpl w:val="AADC5B3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47892439"/>
    <w:multiLevelType w:val="multilevel"/>
    <w:tmpl w:val="D3F01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4AFE3898"/>
    <w:multiLevelType w:val="hybridMultilevel"/>
    <w:tmpl w:val="C21C4386"/>
    <w:lvl w:ilvl="0" w:tplc="04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24">
    <w:nsid w:val="4B997BE8"/>
    <w:multiLevelType w:val="hybridMultilevel"/>
    <w:tmpl w:val="9AA8B5B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nsid w:val="4DE21320"/>
    <w:multiLevelType w:val="hybridMultilevel"/>
    <w:tmpl w:val="EEFA6E1C"/>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6">
    <w:nsid w:val="516E1E90"/>
    <w:multiLevelType w:val="hybridMultilevel"/>
    <w:tmpl w:val="712629BA"/>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7">
    <w:nsid w:val="542D170D"/>
    <w:multiLevelType w:val="hybridMultilevel"/>
    <w:tmpl w:val="2B76C71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F0222AD"/>
    <w:multiLevelType w:val="hybridMultilevel"/>
    <w:tmpl w:val="DA36054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29">
    <w:nsid w:val="60D64F05"/>
    <w:multiLevelType w:val="multilevel"/>
    <w:tmpl w:val="617C6982"/>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0">
    <w:nsid w:val="625D5ADF"/>
    <w:multiLevelType w:val="multilevel"/>
    <w:tmpl w:val="B08698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nsid w:val="72D94228"/>
    <w:multiLevelType w:val="multilevel"/>
    <w:tmpl w:val="8AC67206"/>
    <w:lvl w:ilvl="0">
      <w:start w:val="1"/>
      <w:numFmt w:val="bullet"/>
      <w:lvlText w:val=""/>
      <w:lvlJc w:val="left"/>
      <w:pPr>
        <w:tabs>
          <w:tab w:val="num" w:pos="360"/>
        </w:tabs>
        <w:ind w:left="360" w:hanging="360"/>
      </w:pPr>
      <w:rPr>
        <w:rFonts w:ascii="Symbol" w:hAnsi="Symbol" w:hint="default"/>
        <w:sz w:val="20"/>
      </w:rPr>
    </w:lvl>
    <w:lvl w:ilvl="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32">
    <w:nsid w:val="754078F7"/>
    <w:multiLevelType w:val="hybridMultilevel"/>
    <w:tmpl w:val="CEBA441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3">
    <w:nsid w:val="76B30BF3"/>
    <w:multiLevelType w:val="multilevel"/>
    <w:tmpl w:val="4204F58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nsid w:val="78826629"/>
    <w:multiLevelType w:val="hybridMultilevel"/>
    <w:tmpl w:val="1928597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5">
    <w:nsid w:val="7B94225F"/>
    <w:multiLevelType w:val="hybridMultilevel"/>
    <w:tmpl w:val="C0AE7D94"/>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6">
    <w:nsid w:val="7BF248F2"/>
    <w:multiLevelType w:val="hybridMultilevel"/>
    <w:tmpl w:val="6E8EC13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7">
    <w:nsid w:val="7E3508CC"/>
    <w:multiLevelType w:val="hybridMultilevel"/>
    <w:tmpl w:val="919E03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6"/>
  </w:num>
  <w:num w:numId="3">
    <w:abstractNumId w:val="3"/>
  </w:num>
  <w:num w:numId="4">
    <w:abstractNumId w:val="2"/>
  </w:num>
  <w:num w:numId="5">
    <w:abstractNumId w:val="23"/>
  </w:num>
  <w:num w:numId="6">
    <w:abstractNumId w:val="10"/>
  </w:num>
  <w:num w:numId="7">
    <w:abstractNumId w:val="6"/>
  </w:num>
  <w:num w:numId="8">
    <w:abstractNumId w:val="15"/>
  </w:num>
  <w:num w:numId="9">
    <w:abstractNumId w:val="27"/>
  </w:num>
  <w:num w:numId="10">
    <w:abstractNumId w:val="4"/>
  </w:num>
  <w:num w:numId="11">
    <w:abstractNumId w:val="20"/>
  </w:num>
  <w:num w:numId="12">
    <w:abstractNumId w:val="33"/>
  </w:num>
  <w:num w:numId="13">
    <w:abstractNumId w:val="19"/>
  </w:num>
  <w:num w:numId="14">
    <w:abstractNumId w:val="21"/>
  </w:num>
  <w:num w:numId="15">
    <w:abstractNumId w:val="31"/>
  </w:num>
  <w:num w:numId="16">
    <w:abstractNumId w:val="29"/>
  </w:num>
  <w:num w:numId="17">
    <w:abstractNumId w:val="34"/>
  </w:num>
  <w:num w:numId="18">
    <w:abstractNumId w:val="24"/>
  </w:num>
  <w:num w:numId="19">
    <w:abstractNumId w:val="17"/>
  </w:num>
  <w:num w:numId="20">
    <w:abstractNumId w:val="8"/>
  </w:num>
  <w:num w:numId="21">
    <w:abstractNumId w:val="35"/>
  </w:num>
  <w:num w:numId="22">
    <w:abstractNumId w:val="9"/>
  </w:num>
  <w:num w:numId="23">
    <w:abstractNumId w:val="1"/>
  </w:num>
  <w:num w:numId="24">
    <w:abstractNumId w:val="26"/>
  </w:num>
  <w:num w:numId="25">
    <w:abstractNumId w:val="25"/>
  </w:num>
  <w:num w:numId="26">
    <w:abstractNumId w:val="28"/>
  </w:num>
  <w:num w:numId="27">
    <w:abstractNumId w:val="12"/>
  </w:num>
  <w:num w:numId="28">
    <w:abstractNumId w:val="7"/>
  </w:num>
  <w:num w:numId="29">
    <w:abstractNumId w:val="18"/>
  </w:num>
  <w:num w:numId="30">
    <w:abstractNumId w:val="0"/>
  </w:num>
  <w:num w:numId="31">
    <w:abstractNumId w:val="30"/>
  </w:num>
  <w:num w:numId="32">
    <w:abstractNumId w:val="5"/>
  </w:num>
  <w:num w:numId="33">
    <w:abstractNumId w:val="32"/>
  </w:num>
  <w:num w:numId="34">
    <w:abstractNumId w:val="14"/>
  </w:num>
  <w:num w:numId="35">
    <w:abstractNumId w:val="13"/>
  </w:num>
  <w:num w:numId="36">
    <w:abstractNumId w:val="11"/>
  </w:num>
  <w:num w:numId="37">
    <w:abstractNumId w:val="36"/>
  </w:num>
  <w:num w:numId="38">
    <w:abstractNumId w:val="37"/>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hris">
    <w15:presenceInfo w15:providerId="None" w15:userId="chri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spelling="clean" w:grammar="clean"/>
  <w:trackRevisions/>
  <w:defaultTabStop w:val="708"/>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3CB"/>
    <w:rsid w:val="000024C6"/>
    <w:rsid w:val="00003A91"/>
    <w:rsid w:val="000040E5"/>
    <w:rsid w:val="000045EE"/>
    <w:rsid w:val="000063E9"/>
    <w:rsid w:val="000064E2"/>
    <w:rsid w:val="00012056"/>
    <w:rsid w:val="00016723"/>
    <w:rsid w:val="000170D6"/>
    <w:rsid w:val="000177F1"/>
    <w:rsid w:val="000277F7"/>
    <w:rsid w:val="000278CC"/>
    <w:rsid w:val="00030B62"/>
    <w:rsid w:val="00030E2D"/>
    <w:rsid w:val="00033394"/>
    <w:rsid w:val="00033A3A"/>
    <w:rsid w:val="0003581C"/>
    <w:rsid w:val="00035DDC"/>
    <w:rsid w:val="00036F85"/>
    <w:rsid w:val="00037FDF"/>
    <w:rsid w:val="00040B51"/>
    <w:rsid w:val="0004273E"/>
    <w:rsid w:val="00042930"/>
    <w:rsid w:val="00042A94"/>
    <w:rsid w:val="0004489C"/>
    <w:rsid w:val="000468AD"/>
    <w:rsid w:val="00046EB5"/>
    <w:rsid w:val="00046F41"/>
    <w:rsid w:val="00047627"/>
    <w:rsid w:val="00053744"/>
    <w:rsid w:val="00054A93"/>
    <w:rsid w:val="0005679F"/>
    <w:rsid w:val="00056BFD"/>
    <w:rsid w:val="00056FCF"/>
    <w:rsid w:val="000573A2"/>
    <w:rsid w:val="00057679"/>
    <w:rsid w:val="000629EA"/>
    <w:rsid w:val="00064F7F"/>
    <w:rsid w:val="000716B5"/>
    <w:rsid w:val="00071BD9"/>
    <w:rsid w:val="0007415B"/>
    <w:rsid w:val="0007752C"/>
    <w:rsid w:val="00081745"/>
    <w:rsid w:val="00081E63"/>
    <w:rsid w:val="0008475A"/>
    <w:rsid w:val="00085D52"/>
    <w:rsid w:val="00086775"/>
    <w:rsid w:val="0008711D"/>
    <w:rsid w:val="000871E0"/>
    <w:rsid w:val="000874F7"/>
    <w:rsid w:val="000924E5"/>
    <w:rsid w:val="0009314C"/>
    <w:rsid w:val="0009379A"/>
    <w:rsid w:val="00096510"/>
    <w:rsid w:val="00097ACE"/>
    <w:rsid w:val="00097F50"/>
    <w:rsid w:val="000A070F"/>
    <w:rsid w:val="000A089B"/>
    <w:rsid w:val="000A3959"/>
    <w:rsid w:val="000A3DA9"/>
    <w:rsid w:val="000A3DE8"/>
    <w:rsid w:val="000A4D90"/>
    <w:rsid w:val="000A7E1A"/>
    <w:rsid w:val="000B2DD2"/>
    <w:rsid w:val="000B5A8D"/>
    <w:rsid w:val="000C0B3F"/>
    <w:rsid w:val="000C2839"/>
    <w:rsid w:val="000C4BAB"/>
    <w:rsid w:val="000C602F"/>
    <w:rsid w:val="000C786B"/>
    <w:rsid w:val="000D0E70"/>
    <w:rsid w:val="000D3304"/>
    <w:rsid w:val="000D3AAA"/>
    <w:rsid w:val="000D76CE"/>
    <w:rsid w:val="000E1629"/>
    <w:rsid w:val="000E1A12"/>
    <w:rsid w:val="000E1E66"/>
    <w:rsid w:val="000E50F5"/>
    <w:rsid w:val="000E56BF"/>
    <w:rsid w:val="000E7362"/>
    <w:rsid w:val="000F0C7A"/>
    <w:rsid w:val="000F3118"/>
    <w:rsid w:val="000F7B46"/>
    <w:rsid w:val="001018BE"/>
    <w:rsid w:val="00101D89"/>
    <w:rsid w:val="0011245D"/>
    <w:rsid w:val="00112EDC"/>
    <w:rsid w:val="00121317"/>
    <w:rsid w:val="001239A8"/>
    <w:rsid w:val="001246F9"/>
    <w:rsid w:val="001300C4"/>
    <w:rsid w:val="001316BE"/>
    <w:rsid w:val="0013385F"/>
    <w:rsid w:val="00134A9E"/>
    <w:rsid w:val="001354F3"/>
    <w:rsid w:val="00135E31"/>
    <w:rsid w:val="00140B08"/>
    <w:rsid w:val="00140D65"/>
    <w:rsid w:val="001435BE"/>
    <w:rsid w:val="00147210"/>
    <w:rsid w:val="00147D40"/>
    <w:rsid w:val="00150A19"/>
    <w:rsid w:val="00152DB8"/>
    <w:rsid w:val="0015486D"/>
    <w:rsid w:val="00155DDA"/>
    <w:rsid w:val="001561C2"/>
    <w:rsid w:val="00161D0A"/>
    <w:rsid w:val="00163E0E"/>
    <w:rsid w:val="00164C58"/>
    <w:rsid w:val="001738BE"/>
    <w:rsid w:val="00175AA8"/>
    <w:rsid w:val="00177A1F"/>
    <w:rsid w:val="00183EBC"/>
    <w:rsid w:val="0018426E"/>
    <w:rsid w:val="0018784F"/>
    <w:rsid w:val="00193B1C"/>
    <w:rsid w:val="0019469F"/>
    <w:rsid w:val="00195E54"/>
    <w:rsid w:val="001A2B3A"/>
    <w:rsid w:val="001A42BD"/>
    <w:rsid w:val="001A4664"/>
    <w:rsid w:val="001A5E30"/>
    <w:rsid w:val="001B1F44"/>
    <w:rsid w:val="001B37F8"/>
    <w:rsid w:val="001B3DAF"/>
    <w:rsid w:val="001B4371"/>
    <w:rsid w:val="001C161B"/>
    <w:rsid w:val="001C6229"/>
    <w:rsid w:val="001D427B"/>
    <w:rsid w:val="001D42D1"/>
    <w:rsid w:val="001D49CD"/>
    <w:rsid w:val="001D5156"/>
    <w:rsid w:val="001D54D1"/>
    <w:rsid w:val="001D68DF"/>
    <w:rsid w:val="001D6E31"/>
    <w:rsid w:val="001F07EE"/>
    <w:rsid w:val="001F16AE"/>
    <w:rsid w:val="001F1A18"/>
    <w:rsid w:val="001F1D8F"/>
    <w:rsid w:val="001F26C5"/>
    <w:rsid w:val="001F2873"/>
    <w:rsid w:val="001F391D"/>
    <w:rsid w:val="002022A7"/>
    <w:rsid w:val="0020303A"/>
    <w:rsid w:val="00203689"/>
    <w:rsid w:val="0020599A"/>
    <w:rsid w:val="0021072A"/>
    <w:rsid w:val="00212435"/>
    <w:rsid w:val="00212459"/>
    <w:rsid w:val="00214515"/>
    <w:rsid w:val="00215614"/>
    <w:rsid w:val="002209FB"/>
    <w:rsid w:val="0023016E"/>
    <w:rsid w:val="00230B4F"/>
    <w:rsid w:val="00231C37"/>
    <w:rsid w:val="00232291"/>
    <w:rsid w:val="0023765B"/>
    <w:rsid w:val="002406F9"/>
    <w:rsid w:val="00243875"/>
    <w:rsid w:val="00244336"/>
    <w:rsid w:val="002514C9"/>
    <w:rsid w:val="00252A72"/>
    <w:rsid w:val="00257DDB"/>
    <w:rsid w:val="002632B2"/>
    <w:rsid w:val="00264B58"/>
    <w:rsid w:val="00272066"/>
    <w:rsid w:val="00273007"/>
    <w:rsid w:val="00275CC3"/>
    <w:rsid w:val="00276C9D"/>
    <w:rsid w:val="00285778"/>
    <w:rsid w:val="00285811"/>
    <w:rsid w:val="002973CB"/>
    <w:rsid w:val="002A07B3"/>
    <w:rsid w:val="002A1E54"/>
    <w:rsid w:val="002A239D"/>
    <w:rsid w:val="002A239E"/>
    <w:rsid w:val="002A4B04"/>
    <w:rsid w:val="002A5609"/>
    <w:rsid w:val="002A6B17"/>
    <w:rsid w:val="002A768B"/>
    <w:rsid w:val="002B0F59"/>
    <w:rsid w:val="002B253B"/>
    <w:rsid w:val="002C194D"/>
    <w:rsid w:val="002C2770"/>
    <w:rsid w:val="002C5ADE"/>
    <w:rsid w:val="002C7D17"/>
    <w:rsid w:val="002D1656"/>
    <w:rsid w:val="002D2B46"/>
    <w:rsid w:val="002D2FE7"/>
    <w:rsid w:val="002E0A3A"/>
    <w:rsid w:val="002E34D4"/>
    <w:rsid w:val="002E7393"/>
    <w:rsid w:val="002F3FB5"/>
    <w:rsid w:val="003030CE"/>
    <w:rsid w:val="00304F3E"/>
    <w:rsid w:val="00305F48"/>
    <w:rsid w:val="0030709A"/>
    <w:rsid w:val="00312A3B"/>
    <w:rsid w:val="00312F78"/>
    <w:rsid w:val="003139FA"/>
    <w:rsid w:val="003150E5"/>
    <w:rsid w:val="00317F68"/>
    <w:rsid w:val="0032206E"/>
    <w:rsid w:val="0032234E"/>
    <w:rsid w:val="00322D61"/>
    <w:rsid w:val="00323B2C"/>
    <w:rsid w:val="00324E6A"/>
    <w:rsid w:val="00325653"/>
    <w:rsid w:val="00326FC9"/>
    <w:rsid w:val="00327549"/>
    <w:rsid w:val="0033015E"/>
    <w:rsid w:val="00331E66"/>
    <w:rsid w:val="00332709"/>
    <w:rsid w:val="00333D4F"/>
    <w:rsid w:val="0033743D"/>
    <w:rsid w:val="00340782"/>
    <w:rsid w:val="003445D5"/>
    <w:rsid w:val="00346730"/>
    <w:rsid w:val="00347250"/>
    <w:rsid w:val="00347BA5"/>
    <w:rsid w:val="00350AB9"/>
    <w:rsid w:val="003521B0"/>
    <w:rsid w:val="003524CB"/>
    <w:rsid w:val="003534B8"/>
    <w:rsid w:val="003556F1"/>
    <w:rsid w:val="00356434"/>
    <w:rsid w:val="0035769E"/>
    <w:rsid w:val="00362BCE"/>
    <w:rsid w:val="0036393A"/>
    <w:rsid w:val="00365A47"/>
    <w:rsid w:val="0036644C"/>
    <w:rsid w:val="00376179"/>
    <w:rsid w:val="00376B66"/>
    <w:rsid w:val="003812EB"/>
    <w:rsid w:val="0038315B"/>
    <w:rsid w:val="0038456F"/>
    <w:rsid w:val="00385C30"/>
    <w:rsid w:val="00385E3E"/>
    <w:rsid w:val="003926E6"/>
    <w:rsid w:val="00393F84"/>
    <w:rsid w:val="00394AE7"/>
    <w:rsid w:val="00395F9D"/>
    <w:rsid w:val="00396E33"/>
    <w:rsid w:val="003A0493"/>
    <w:rsid w:val="003A2A39"/>
    <w:rsid w:val="003A3208"/>
    <w:rsid w:val="003A5FBA"/>
    <w:rsid w:val="003A63E0"/>
    <w:rsid w:val="003A784A"/>
    <w:rsid w:val="003B0407"/>
    <w:rsid w:val="003B2140"/>
    <w:rsid w:val="003B6E27"/>
    <w:rsid w:val="003B74DE"/>
    <w:rsid w:val="003B7E6A"/>
    <w:rsid w:val="003C0290"/>
    <w:rsid w:val="003C20B8"/>
    <w:rsid w:val="003C2B9F"/>
    <w:rsid w:val="003C2D6D"/>
    <w:rsid w:val="003C306F"/>
    <w:rsid w:val="003C50CE"/>
    <w:rsid w:val="003C6ADD"/>
    <w:rsid w:val="003C6C1F"/>
    <w:rsid w:val="003D099A"/>
    <w:rsid w:val="003D0B91"/>
    <w:rsid w:val="003D362C"/>
    <w:rsid w:val="003E024E"/>
    <w:rsid w:val="003E036B"/>
    <w:rsid w:val="003E1651"/>
    <w:rsid w:val="003E1BE1"/>
    <w:rsid w:val="003E39CA"/>
    <w:rsid w:val="003E6B7A"/>
    <w:rsid w:val="003F1B3A"/>
    <w:rsid w:val="003F2984"/>
    <w:rsid w:val="003F2F74"/>
    <w:rsid w:val="003F3EE5"/>
    <w:rsid w:val="003F42C3"/>
    <w:rsid w:val="003F6E14"/>
    <w:rsid w:val="003F7179"/>
    <w:rsid w:val="00404CF7"/>
    <w:rsid w:val="00407C56"/>
    <w:rsid w:val="00410F35"/>
    <w:rsid w:val="00416B09"/>
    <w:rsid w:val="0042512A"/>
    <w:rsid w:val="00425943"/>
    <w:rsid w:val="004274EB"/>
    <w:rsid w:val="004274ED"/>
    <w:rsid w:val="004274FA"/>
    <w:rsid w:val="004301D3"/>
    <w:rsid w:val="004336D3"/>
    <w:rsid w:val="00436E0A"/>
    <w:rsid w:val="00440AF7"/>
    <w:rsid w:val="00442F46"/>
    <w:rsid w:val="0044314A"/>
    <w:rsid w:val="004434F2"/>
    <w:rsid w:val="00446FBC"/>
    <w:rsid w:val="004506D7"/>
    <w:rsid w:val="00453D0F"/>
    <w:rsid w:val="00453DA5"/>
    <w:rsid w:val="00455E58"/>
    <w:rsid w:val="0046182F"/>
    <w:rsid w:val="00461BC5"/>
    <w:rsid w:val="0046708B"/>
    <w:rsid w:val="004725E5"/>
    <w:rsid w:val="004756AC"/>
    <w:rsid w:val="0047645C"/>
    <w:rsid w:val="004802CB"/>
    <w:rsid w:val="004805AE"/>
    <w:rsid w:val="0048119B"/>
    <w:rsid w:val="00482535"/>
    <w:rsid w:val="00484A58"/>
    <w:rsid w:val="0048783D"/>
    <w:rsid w:val="004905D5"/>
    <w:rsid w:val="00491E50"/>
    <w:rsid w:val="00493A29"/>
    <w:rsid w:val="00493EBC"/>
    <w:rsid w:val="00494824"/>
    <w:rsid w:val="004A3952"/>
    <w:rsid w:val="004A4334"/>
    <w:rsid w:val="004A6044"/>
    <w:rsid w:val="004A6E6E"/>
    <w:rsid w:val="004B21D1"/>
    <w:rsid w:val="004B3939"/>
    <w:rsid w:val="004B47F2"/>
    <w:rsid w:val="004B6B94"/>
    <w:rsid w:val="004B7F8D"/>
    <w:rsid w:val="004C1EB6"/>
    <w:rsid w:val="004C2881"/>
    <w:rsid w:val="004C46B1"/>
    <w:rsid w:val="004C4869"/>
    <w:rsid w:val="004C7D0C"/>
    <w:rsid w:val="004D3002"/>
    <w:rsid w:val="004D65E8"/>
    <w:rsid w:val="004D7C1C"/>
    <w:rsid w:val="004E0C44"/>
    <w:rsid w:val="004E4009"/>
    <w:rsid w:val="004E50F2"/>
    <w:rsid w:val="004E5E51"/>
    <w:rsid w:val="004E742B"/>
    <w:rsid w:val="004F341B"/>
    <w:rsid w:val="004F6AE7"/>
    <w:rsid w:val="00503061"/>
    <w:rsid w:val="00503AB4"/>
    <w:rsid w:val="00506975"/>
    <w:rsid w:val="005113BC"/>
    <w:rsid w:val="00512FAD"/>
    <w:rsid w:val="005132E7"/>
    <w:rsid w:val="005133F9"/>
    <w:rsid w:val="00513D1A"/>
    <w:rsid w:val="005141D9"/>
    <w:rsid w:val="00515332"/>
    <w:rsid w:val="005158CD"/>
    <w:rsid w:val="005167CF"/>
    <w:rsid w:val="00517426"/>
    <w:rsid w:val="005208EF"/>
    <w:rsid w:val="00521FFB"/>
    <w:rsid w:val="00522E49"/>
    <w:rsid w:val="00523EF5"/>
    <w:rsid w:val="00525BD4"/>
    <w:rsid w:val="005273B3"/>
    <w:rsid w:val="005319D0"/>
    <w:rsid w:val="00531CF8"/>
    <w:rsid w:val="0053396A"/>
    <w:rsid w:val="005407D1"/>
    <w:rsid w:val="00541888"/>
    <w:rsid w:val="00541D80"/>
    <w:rsid w:val="00542BF6"/>
    <w:rsid w:val="00545BE9"/>
    <w:rsid w:val="00550059"/>
    <w:rsid w:val="00550CBB"/>
    <w:rsid w:val="005556BA"/>
    <w:rsid w:val="0055598D"/>
    <w:rsid w:val="00556554"/>
    <w:rsid w:val="00557707"/>
    <w:rsid w:val="00557DB9"/>
    <w:rsid w:val="00561243"/>
    <w:rsid w:val="00561431"/>
    <w:rsid w:val="0056372C"/>
    <w:rsid w:val="00564275"/>
    <w:rsid w:val="0056759D"/>
    <w:rsid w:val="005700AC"/>
    <w:rsid w:val="00571AE9"/>
    <w:rsid w:val="00572014"/>
    <w:rsid w:val="005726E4"/>
    <w:rsid w:val="00572B35"/>
    <w:rsid w:val="00574A97"/>
    <w:rsid w:val="00576218"/>
    <w:rsid w:val="00577D57"/>
    <w:rsid w:val="005852AD"/>
    <w:rsid w:val="00587381"/>
    <w:rsid w:val="005919AA"/>
    <w:rsid w:val="005939BA"/>
    <w:rsid w:val="00593DFD"/>
    <w:rsid w:val="005A3B16"/>
    <w:rsid w:val="005A40CA"/>
    <w:rsid w:val="005A4C1A"/>
    <w:rsid w:val="005B35C1"/>
    <w:rsid w:val="005B61F4"/>
    <w:rsid w:val="005B648B"/>
    <w:rsid w:val="005B6E01"/>
    <w:rsid w:val="005C0797"/>
    <w:rsid w:val="005C2112"/>
    <w:rsid w:val="005C2681"/>
    <w:rsid w:val="005C2A8A"/>
    <w:rsid w:val="005C40A1"/>
    <w:rsid w:val="005D1738"/>
    <w:rsid w:val="005D3558"/>
    <w:rsid w:val="005D3C97"/>
    <w:rsid w:val="005D3FA9"/>
    <w:rsid w:val="005D4960"/>
    <w:rsid w:val="005D4BD0"/>
    <w:rsid w:val="005D783D"/>
    <w:rsid w:val="005E227B"/>
    <w:rsid w:val="005E40AA"/>
    <w:rsid w:val="005E7549"/>
    <w:rsid w:val="005E7C7A"/>
    <w:rsid w:val="005F118D"/>
    <w:rsid w:val="005F226C"/>
    <w:rsid w:val="005F4DA4"/>
    <w:rsid w:val="00601256"/>
    <w:rsid w:val="00604376"/>
    <w:rsid w:val="00605A4C"/>
    <w:rsid w:val="00610EBA"/>
    <w:rsid w:val="00612D36"/>
    <w:rsid w:val="006141AB"/>
    <w:rsid w:val="00616DBC"/>
    <w:rsid w:val="0061799C"/>
    <w:rsid w:val="00620174"/>
    <w:rsid w:val="00621979"/>
    <w:rsid w:val="00622ADD"/>
    <w:rsid w:val="006242A7"/>
    <w:rsid w:val="0062484A"/>
    <w:rsid w:val="00626AA6"/>
    <w:rsid w:val="00626C9A"/>
    <w:rsid w:val="006346A2"/>
    <w:rsid w:val="00637159"/>
    <w:rsid w:val="00642768"/>
    <w:rsid w:val="00645669"/>
    <w:rsid w:val="0065038E"/>
    <w:rsid w:val="006603DE"/>
    <w:rsid w:val="00670091"/>
    <w:rsid w:val="006769B2"/>
    <w:rsid w:val="006770FD"/>
    <w:rsid w:val="0068378A"/>
    <w:rsid w:val="0068736B"/>
    <w:rsid w:val="00690A23"/>
    <w:rsid w:val="0069130B"/>
    <w:rsid w:val="006924A0"/>
    <w:rsid w:val="00692844"/>
    <w:rsid w:val="006959E5"/>
    <w:rsid w:val="00695B29"/>
    <w:rsid w:val="006A0494"/>
    <w:rsid w:val="006A0953"/>
    <w:rsid w:val="006A1381"/>
    <w:rsid w:val="006A1D79"/>
    <w:rsid w:val="006A2D60"/>
    <w:rsid w:val="006A449D"/>
    <w:rsid w:val="006A493A"/>
    <w:rsid w:val="006A5363"/>
    <w:rsid w:val="006A5810"/>
    <w:rsid w:val="006B0124"/>
    <w:rsid w:val="006B0FA4"/>
    <w:rsid w:val="006B4CD5"/>
    <w:rsid w:val="006C075F"/>
    <w:rsid w:val="006C17DF"/>
    <w:rsid w:val="006C46A1"/>
    <w:rsid w:val="006C690F"/>
    <w:rsid w:val="006C7036"/>
    <w:rsid w:val="006D24A3"/>
    <w:rsid w:val="006D3E7D"/>
    <w:rsid w:val="006D4074"/>
    <w:rsid w:val="006E04FF"/>
    <w:rsid w:val="006E13DB"/>
    <w:rsid w:val="006E3DFC"/>
    <w:rsid w:val="006E3FCB"/>
    <w:rsid w:val="006E73F7"/>
    <w:rsid w:val="006E7704"/>
    <w:rsid w:val="006F3F0A"/>
    <w:rsid w:val="006F4013"/>
    <w:rsid w:val="006F6A9F"/>
    <w:rsid w:val="006F7D3C"/>
    <w:rsid w:val="0070244F"/>
    <w:rsid w:val="00702D33"/>
    <w:rsid w:val="00704D28"/>
    <w:rsid w:val="00706A0F"/>
    <w:rsid w:val="00706AB7"/>
    <w:rsid w:val="00706FEB"/>
    <w:rsid w:val="007070AC"/>
    <w:rsid w:val="007109CF"/>
    <w:rsid w:val="007114E8"/>
    <w:rsid w:val="007142DF"/>
    <w:rsid w:val="007155B3"/>
    <w:rsid w:val="00723E98"/>
    <w:rsid w:val="00724705"/>
    <w:rsid w:val="00724CA8"/>
    <w:rsid w:val="00725D66"/>
    <w:rsid w:val="00726376"/>
    <w:rsid w:val="007311BE"/>
    <w:rsid w:val="00733867"/>
    <w:rsid w:val="00736490"/>
    <w:rsid w:val="00736F28"/>
    <w:rsid w:val="007415A9"/>
    <w:rsid w:val="00741C41"/>
    <w:rsid w:val="00742DFC"/>
    <w:rsid w:val="00743862"/>
    <w:rsid w:val="007454E3"/>
    <w:rsid w:val="007466A1"/>
    <w:rsid w:val="00747361"/>
    <w:rsid w:val="007530AF"/>
    <w:rsid w:val="0075379D"/>
    <w:rsid w:val="00753E7B"/>
    <w:rsid w:val="00756EC0"/>
    <w:rsid w:val="007574BF"/>
    <w:rsid w:val="00761F85"/>
    <w:rsid w:val="0077084B"/>
    <w:rsid w:val="007717F3"/>
    <w:rsid w:val="00772B97"/>
    <w:rsid w:val="00773DE0"/>
    <w:rsid w:val="00780218"/>
    <w:rsid w:val="007814A8"/>
    <w:rsid w:val="00782988"/>
    <w:rsid w:val="00782D81"/>
    <w:rsid w:val="00782F4A"/>
    <w:rsid w:val="00783621"/>
    <w:rsid w:val="007838F6"/>
    <w:rsid w:val="00783C10"/>
    <w:rsid w:val="00785E93"/>
    <w:rsid w:val="00785F84"/>
    <w:rsid w:val="007864B8"/>
    <w:rsid w:val="00787A56"/>
    <w:rsid w:val="00791AD7"/>
    <w:rsid w:val="00792946"/>
    <w:rsid w:val="00793B45"/>
    <w:rsid w:val="00794716"/>
    <w:rsid w:val="00794815"/>
    <w:rsid w:val="00797AF2"/>
    <w:rsid w:val="007A0EDA"/>
    <w:rsid w:val="007A45A9"/>
    <w:rsid w:val="007A6FCA"/>
    <w:rsid w:val="007A7625"/>
    <w:rsid w:val="007B08A6"/>
    <w:rsid w:val="007B0BEE"/>
    <w:rsid w:val="007B2236"/>
    <w:rsid w:val="007B341F"/>
    <w:rsid w:val="007B5EDB"/>
    <w:rsid w:val="007B746B"/>
    <w:rsid w:val="007C192C"/>
    <w:rsid w:val="007C50DE"/>
    <w:rsid w:val="007C5226"/>
    <w:rsid w:val="007E24B0"/>
    <w:rsid w:val="007E6B4B"/>
    <w:rsid w:val="007F0867"/>
    <w:rsid w:val="007F27B1"/>
    <w:rsid w:val="007F2B3E"/>
    <w:rsid w:val="007F4768"/>
    <w:rsid w:val="007F4CA9"/>
    <w:rsid w:val="007F51B3"/>
    <w:rsid w:val="007F6A35"/>
    <w:rsid w:val="00800ED8"/>
    <w:rsid w:val="00804B8D"/>
    <w:rsid w:val="00806DFA"/>
    <w:rsid w:val="00810A81"/>
    <w:rsid w:val="008119A3"/>
    <w:rsid w:val="00812894"/>
    <w:rsid w:val="008143D2"/>
    <w:rsid w:val="0081772D"/>
    <w:rsid w:val="00820E89"/>
    <w:rsid w:val="00821CEC"/>
    <w:rsid w:val="00825E87"/>
    <w:rsid w:val="0082620B"/>
    <w:rsid w:val="00826289"/>
    <w:rsid w:val="0082771A"/>
    <w:rsid w:val="008278AE"/>
    <w:rsid w:val="00827F9B"/>
    <w:rsid w:val="00830978"/>
    <w:rsid w:val="00831B74"/>
    <w:rsid w:val="00833317"/>
    <w:rsid w:val="00834AF9"/>
    <w:rsid w:val="008420C8"/>
    <w:rsid w:val="008421CC"/>
    <w:rsid w:val="00842252"/>
    <w:rsid w:val="0084479D"/>
    <w:rsid w:val="00845E19"/>
    <w:rsid w:val="008476F6"/>
    <w:rsid w:val="00847EA7"/>
    <w:rsid w:val="00850A49"/>
    <w:rsid w:val="00854B41"/>
    <w:rsid w:val="008621A7"/>
    <w:rsid w:val="008648CE"/>
    <w:rsid w:val="00864B03"/>
    <w:rsid w:val="00864FE2"/>
    <w:rsid w:val="0086569F"/>
    <w:rsid w:val="00871766"/>
    <w:rsid w:val="00871D79"/>
    <w:rsid w:val="0087270D"/>
    <w:rsid w:val="008732B0"/>
    <w:rsid w:val="00875612"/>
    <w:rsid w:val="008819B4"/>
    <w:rsid w:val="008825B3"/>
    <w:rsid w:val="0088291C"/>
    <w:rsid w:val="0089265D"/>
    <w:rsid w:val="00893017"/>
    <w:rsid w:val="008969D0"/>
    <w:rsid w:val="008A00D9"/>
    <w:rsid w:val="008A0CE8"/>
    <w:rsid w:val="008A0D4A"/>
    <w:rsid w:val="008A1BD7"/>
    <w:rsid w:val="008A4D14"/>
    <w:rsid w:val="008A51E7"/>
    <w:rsid w:val="008B03F7"/>
    <w:rsid w:val="008B4C96"/>
    <w:rsid w:val="008B6F21"/>
    <w:rsid w:val="008B78B3"/>
    <w:rsid w:val="008C184A"/>
    <w:rsid w:val="008C1B5B"/>
    <w:rsid w:val="008C2F46"/>
    <w:rsid w:val="008C3C24"/>
    <w:rsid w:val="008C4647"/>
    <w:rsid w:val="008C6D7A"/>
    <w:rsid w:val="008D33F3"/>
    <w:rsid w:val="008D3EFF"/>
    <w:rsid w:val="008D4A75"/>
    <w:rsid w:val="008D4E2E"/>
    <w:rsid w:val="008D5541"/>
    <w:rsid w:val="008D55E4"/>
    <w:rsid w:val="008D6275"/>
    <w:rsid w:val="008D6FD5"/>
    <w:rsid w:val="008E43FD"/>
    <w:rsid w:val="008E5A55"/>
    <w:rsid w:val="008F04B5"/>
    <w:rsid w:val="008F3316"/>
    <w:rsid w:val="008F4B10"/>
    <w:rsid w:val="009037BD"/>
    <w:rsid w:val="00904A13"/>
    <w:rsid w:val="00905F4B"/>
    <w:rsid w:val="00906CE6"/>
    <w:rsid w:val="009074D5"/>
    <w:rsid w:val="00907EC6"/>
    <w:rsid w:val="00912EB2"/>
    <w:rsid w:val="009153F5"/>
    <w:rsid w:val="009239CE"/>
    <w:rsid w:val="00927CC1"/>
    <w:rsid w:val="009312D0"/>
    <w:rsid w:val="00932347"/>
    <w:rsid w:val="00933631"/>
    <w:rsid w:val="0093732D"/>
    <w:rsid w:val="00937DA9"/>
    <w:rsid w:val="00942AF2"/>
    <w:rsid w:val="00945604"/>
    <w:rsid w:val="00952817"/>
    <w:rsid w:val="00952A91"/>
    <w:rsid w:val="00953452"/>
    <w:rsid w:val="0095345F"/>
    <w:rsid w:val="0095355B"/>
    <w:rsid w:val="00955009"/>
    <w:rsid w:val="009604C5"/>
    <w:rsid w:val="00963B92"/>
    <w:rsid w:val="00963CC3"/>
    <w:rsid w:val="009655BE"/>
    <w:rsid w:val="009661D3"/>
    <w:rsid w:val="00971E52"/>
    <w:rsid w:val="00976A1A"/>
    <w:rsid w:val="0098031F"/>
    <w:rsid w:val="00984C03"/>
    <w:rsid w:val="009873E2"/>
    <w:rsid w:val="0099027B"/>
    <w:rsid w:val="009931D2"/>
    <w:rsid w:val="00994885"/>
    <w:rsid w:val="009962E8"/>
    <w:rsid w:val="009963B3"/>
    <w:rsid w:val="009A078B"/>
    <w:rsid w:val="009A163C"/>
    <w:rsid w:val="009A285F"/>
    <w:rsid w:val="009A29B1"/>
    <w:rsid w:val="009A5751"/>
    <w:rsid w:val="009A67C8"/>
    <w:rsid w:val="009B12F9"/>
    <w:rsid w:val="009B2287"/>
    <w:rsid w:val="009B3163"/>
    <w:rsid w:val="009B3AB4"/>
    <w:rsid w:val="009B79A0"/>
    <w:rsid w:val="009C04CA"/>
    <w:rsid w:val="009C0D65"/>
    <w:rsid w:val="009C17CF"/>
    <w:rsid w:val="009C17E7"/>
    <w:rsid w:val="009C1A2F"/>
    <w:rsid w:val="009C3F8A"/>
    <w:rsid w:val="009C4CCD"/>
    <w:rsid w:val="009C5A72"/>
    <w:rsid w:val="009D1C5D"/>
    <w:rsid w:val="009D31DB"/>
    <w:rsid w:val="009D3B9A"/>
    <w:rsid w:val="009D3CA7"/>
    <w:rsid w:val="009D5A2C"/>
    <w:rsid w:val="009D5E68"/>
    <w:rsid w:val="009D61BE"/>
    <w:rsid w:val="009D7E43"/>
    <w:rsid w:val="009E25A1"/>
    <w:rsid w:val="009E25A9"/>
    <w:rsid w:val="009E2A07"/>
    <w:rsid w:val="009E3B06"/>
    <w:rsid w:val="009E58FB"/>
    <w:rsid w:val="009E601B"/>
    <w:rsid w:val="009F02B2"/>
    <w:rsid w:val="009F03B0"/>
    <w:rsid w:val="009F182E"/>
    <w:rsid w:val="009F205C"/>
    <w:rsid w:val="009F25C1"/>
    <w:rsid w:val="009F3E7C"/>
    <w:rsid w:val="00A00B50"/>
    <w:rsid w:val="00A03F95"/>
    <w:rsid w:val="00A055BC"/>
    <w:rsid w:val="00A05739"/>
    <w:rsid w:val="00A1083C"/>
    <w:rsid w:val="00A12324"/>
    <w:rsid w:val="00A1377B"/>
    <w:rsid w:val="00A15964"/>
    <w:rsid w:val="00A15D9D"/>
    <w:rsid w:val="00A16E62"/>
    <w:rsid w:val="00A21C89"/>
    <w:rsid w:val="00A25ED0"/>
    <w:rsid w:val="00A31023"/>
    <w:rsid w:val="00A31F94"/>
    <w:rsid w:val="00A34F0F"/>
    <w:rsid w:val="00A3663B"/>
    <w:rsid w:val="00A43806"/>
    <w:rsid w:val="00A45D50"/>
    <w:rsid w:val="00A46B4A"/>
    <w:rsid w:val="00A47C12"/>
    <w:rsid w:val="00A51BE5"/>
    <w:rsid w:val="00A52066"/>
    <w:rsid w:val="00A538C1"/>
    <w:rsid w:val="00A55F33"/>
    <w:rsid w:val="00A56F58"/>
    <w:rsid w:val="00A57DF1"/>
    <w:rsid w:val="00A6198D"/>
    <w:rsid w:val="00A6228E"/>
    <w:rsid w:val="00A63C60"/>
    <w:rsid w:val="00A63D3D"/>
    <w:rsid w:val="00A65139"/>
    <w:rsid w:val="00A65BB4"/>
    <w:rsid w:val="00A65D5D"/>
    <w:rsid w:val="00A7297E"/>
    <w:rsid w:val="00A730DC"/>
    <w:rsid w:val="00A7402E"/>
    <w:rsid w:val="00A74A1C"/>
    <w:rsid w:val="00A76494"/>
    <w:rsid w:val="00A764C8"/>
    <w:rsid w:val="00A76EAC"/>
    <w:rsid w:val="00A81304"/>
    <w:rsid w:val="00A83867"/>
    <w:rsid w:val="00A84A15"/>
    <w:rsid w:val="00A85F2A"/>
    <w:rsid w:val="00A87CEE"/>
    <w:rsid w:val="00A9249E"/>
    <w:rsid w:val="00A97238"/>
    <w:rsid w:val="00AA4D27"/>
    <w:rsid w:val="00AA58F3"/>
    <w:rsid w:val="00AA5CE7"/>
    <w:rsid w:val="00AA6F28"/>
    <w:rsid w:val="00AA7EA9"/>
    <w:rsid w:val="00AB01C0"/>
    <w:rsid w:val="00AB1343"/>
    <w:rsid w:val="00AB1EE6"/>
    <w:rsid w:val="00AB264F"/>
    <w:rsid w:val="00AB3745"/>
    <w:rsid w:val="00AB5C6C"/>
    <w:rsid w:val="00AB605B"/>
    <w:rsid w:val="00AC1D2D"/>
    <w:rsid w:val="00AC1DB8"/>
    <w:rsid w:val="00AC3685"/>
    <w:rsid w:val="00AC3DE2"/>
    <w:rsid w:val="00AC43BB"/>
    <w:rsid w:val="00AC575F"/>
    <w:rsid w:val="00AC58BD"/>
    <w:rsid w:val="00AD0488"/>
    <w:rsid w:val="00AD61DD"/>
    <w:rsid w:val="00AD7350"/>
    <w:rsid w:val="00AE0BBF"/>
    <w:rsid w:val="00AE1FC1"/>
    <w:rsid w:val="00AE4988"/>
    <w:rsid w:val="00AE6CCF"/>
    <w:rsid w:val="00AE7C66"/>
    <w:rsid w:val="00AF11C0"/>
    <w:rsid w:val="00AF4302"/>
    <w:rsid w:val="00AF78AB"/>
    <w:rsid w:val="00AF7F27"/>
    <w:rsid w:val="00AF7F33"/>
    <w:rsid w:val="00B06769"/>
    <w:rsid w:val="00B10D84"/>
    <w:rsid w:val="00B11370"/>
    <w:rsid w:val="00B11A7A"/>
    <w:rsid w:val="00B209BA"/>
    <w:rsid w:val="00B22015"/>
    <w:rsid w:val="00B2218B"/>
    <w:rsid w:val="00B22B6E"/>
    <w:rsid w:val="00B2419E"/>
    <w:rsid w:val="00B25962"/>
    <w:rsid w:val="00B3006B"/>
    <w:rsid w:val="00B300F7"/>
    <w:rsid w:val="00B32575"/>
    <w:rsid w:val="00B32A55"/>
    <w:rsid w:val="00B3643D"/>
    <w:rsid w:val="00B36897"/>
    <w:rsid w:val="00B42B92"/>
    <w:rsid w:val="00B42BD1"/>
    <w:rsid w:val="00B42C5C"/>
    <w:rsid w:val="00B46EF2"/>
    <w:rsid w:val="00B52B58"/>
    <w:rsid w:val="00B533AA"/>
    <w:rsid w:val="00B540D4"/>
    <w:rsid w:val="00B559C2"/>
    <w:rsid w:val="00B55DDA"/>
    <w:rsid w:val="00B60128"/>
    <w:rsid w:val="00B628BD"/>
    <w:rsid w:val="00B62FB0"/>
    <w:rsid w:val="00B6365A"/>
    <w:rsid w:val="00B6416D"/>
    <w:rsid w:val="00B65452"/>
    <w:rsid w:val="00B70F20"/>
    <w:rsid w:val="00B77F43"/>
    <w:rsid w:val="00B80CF0"/>
    <w:rsid w:val="00B81238"/>
    <w:rsid w:val="00B86549"/>
    <w:rsid w:val="00B879A3"/>
    <w:rsid w:val="00B9292E"/>
    <w:rsid w:val="00B932A2"/>
    <w:rsid w:val="00B95566"/>
    <w:rsid w:val="00B95FDC"/>
    <w:rsid w:val="00BA05B7"/>
    <w:rsid w:val="00BA1128"/>
    <w:rsid w:val="00BA245F"/>
    <w:rsid w:val="00BA4332"/>
    <w:rsid w:val="00BB065C"/>
    <w:rsid w:val="00BB0E5A"/>
    <w:rsid w:val="00BB48F9"/>
    <w:rsid w:val="00BB4A4B"/>
    <w:rsid w:val="00BB5AF3"/>
    <w:rsid w:val="00BB70A9"/>
    <w:rsid w:val="00BC1FD5"/>
    <w:rsid w:val="00BC2B5B"/>
    <w:rsid w:val="00BC3023"/>
    <w:rsid w:val="00BC4D24"/>
    <w:rsid w:val="00BD118D"/>
    <w:rsid w:val="00BD2487"/>
    <w:rsid w:val="00BD281F"/>
    <w:rsid w:val="00BD4892"/>
    <w:rsid w:val="00BD4A6E"/>
    <w:rsid w:val="00BD5F6C"/>
    <w:rsid w:val="00BE0E7B"/>
    <w:rsid w:val="00BE0F08"/>
    <w:rsid w:val="00BE1884"/>
    <w:rsid w:val="00BE2A3D"/>
    <w:rsid w:val="00BE3022"/>
    <w:rsid w:val="00BE43A5"/>
    <w:rsid w:val="00BE5EA1"/>
    <w:rsid w:val="00BE5F09"/>
    <w:rsid w:val="00BE606E"/>
    <w:rsid w:val="00BE7621"/>
    <w:rsid w:val="00BF12B2"/>
    <w:rsid w:val="00BF18D7"/>
    <w:rsid w:val="00BF45A2"/>
    <w:rsid w:val="00BF7C30"/>
    <w:rsid w:val="00C0121C"/>
    <w:rsid w:val="00C01DF0"/>
    <w:rsid w:val="00C01ED9"/>
    <w:rsid w:val="00C02699"/>
    <w:rsid w:val="00C05344"/>
    <w:rsid w:val="00C0613E"/>
    <w:rsid w:val="00C073CF"/>
    <w:rsid w:val="00C10363"/>
    <w:rsid w:val="00C126F9"/>
    <w:rsid w:val="00C164CC"/>
    <w:rsid w:val="00C208F0"/>
    <w:rsid w:val="00C21467"/>
    <w:rsid w:val="00C229C9"/>
    <w:rsid w:val="00C25727"/>
    <w:rsid w:val="00C273A7"/>
    <w:rsid w:val="00C321AA"/>
    <w:rsid w:val="00C321B7"/>
    <w:rsid w:val="00C33136"/>
    <w:rsid w:val="00C36B3D"/>
    <w:rsid w:val="00C36EC0"/>
    <w:rsid w:val="00C41840"/>
    <w:rsid w:val="00C42F71"/>
    <w:rsid w:val="00C44F3B"/>
    <w:rsid w:val="00C453B1"/>
    <w:rsid w:val="00C459BD"/>
    <w:rsid w:val="00C505D4"/>
    <w:rsid w:val="00C51292"/>
    <w:rsid w:val="00C53DBD"/>
    <w:rsid w:val="00C55466"/>
    <w:rsid w:val="00C55BAE"/>
    <w:rsid w:val="00C5698A"/>
    <w:rsid w:val="00C649D5"/>
    <w:rsid w:val="00C66B92"/>
    <w:rsid w:val="00C67DE2"/>
    <w:rsid w:val="00C70112"/>
    <w:rsid w:val="00C7074A"/>
    <w:rsid w:val="00C73DCA"/>
    <w:rsid w:val="00C74E6C"/>
    <w:rsid w:val="00C7646B"/>
    <w:rsid w:val="00C76EE8"/>
    <w:rsid w:val="00C77554"/>
    <w:rsid w:val="00C8328A"/>
    <w:rsid w:val="00C8567B"/>
    <w:rsid w:val="00C859F4"/>
    <w:rsid w:val="00C87205"/>
    <w:rsid w:val="00C90045"/>
    <w:rsid w:val="00C903D6"/>
    <w:rsid w:val="00C92B30"/>
    <w:rsid w:val="00C9381A"/>
    <w:rsid w:val="00C9467B"/>
    <w:rsid w:val="00C951D9"/>
    <w:rsid w:val="00C9659D"/>
    <w:rsid w:val="00C96706"/>
    <w:rsid w:val="00CA26D2"/>
    <w:rsid w:val="00CA3AD8"/>
    <w:rsid w:val="00CA4D75"/>
    <w:rsid w:val="00CA5055"/>
    <w:rsid w:val="00CA5183"/>
    <w:rsid w:val="00CA5431"/>
    <w:rsid w:val="00CA65CC"/>
    <w:rsid w:val="00CB0642"/>
    <w:rsid w:val="00CB1917"/>
    <w:rsid w:val="00CB59F9"/>
    <w:rsid w:val="00CC3AE9"/>
    <w:rsid w:val="00CC5C2E"/>
    <w:rsid w:val="00CC5D5A"/>
    <w:rsid w:val="00CD027F"/>
    <w:rsid w:val="00CD1130"/>
    <w:rsid w:val="00CD39D7"/>
    <w:rsid w:val="00CD42E1"/>
    <w:rsid w:val="00CD751A"/>
    <w:rsid w:val="00CE18B4"/>
    <w:rsid w:val="00CE19BB"/>
    <w:rsid w:val="00CE477F"/>
    <w:rsid w:val="00CE5880"/>
    <w:rsid w:val="00CE78E2"/>
    <w:rsid w:val="00CF29BE"/>
    <w:rsid w:val="00CF2CCF"/>
    <w:rsid w:val="00CF347E"/>
    <w:rsid w:val="00CF6C7D"/>
    <w:rsid w:val="00CF6ECE"/>
    <w:rsid w:val="00D00C13"/>
    <w:rsid w:val="00D0155D"/>
    <w:rsid w:val="00D018E9"/>
    <w:rsid w:val="00D01B35"/>
    <w:rsid w:val="00D01FD9"/>
    <w:rsid w:val="00D102E2"/>
    <w:rsid w:val="00D137BF"/>
    <w:rsid w:val="00D1522A"/>
    <w:rsid w:val="00D15622"/>
    <w:rsid w:val="00D1587E"/>
    <w:rsid w:val="00D16157"/>
    <w:rsid w:val="00D162A1"/>
    <w:rsid w:val="00D17A68"/>
    <w:rsid w:val="00D21FB9"/>
    <w:rsid w:val="00D24A37"/>
    <w:rsid w:val="00D251AF"/>
    <w:rsid w:val="00D26370"/>
    <w:rsid w:val="00D311A0"/>
    <w:rsid w:val="00D32640"/>
    <w:rsid w:val="00D33B2F"/>
    <w:rsid w:val="00D34D57"/>
    <w:rsid w:val="00D3601D"/>
    <w:rsid w:val="00D36243"/>
    <w:rsid w:val="00D408F4"/>
    <w:rsid w:val="00D4141B"/>
    <w:rsid w:val="00D43A78"/>
    <w:rsid w:val="00D4487E"/>
    <w:rsid w:val="00D45539"/>
    <w:rsid w:val="00D478FB"/>
    <w:rsid w:val="00D47B06"/>
    <w:rsid w:val="00D47D1F"/>
    <w:rsid w:val="00D50C59"/>
    <w:rsid w:val="00D51F9C"/>
    <w:rsid w:val="00D537ED"/>
    <w:rsid w:val="00D567E4"/>
    <w:rsid w:val="00D56EDD"/>
    <w:rsid w:val="00D57078"/>
    <w:rsid w:val="00D573AA"/>
    <w:rsid w:val="00D600A8"/>
    <w:rsid w:val="00D60DF6"/>
    <w:rsid w:val="00D63076"/>
    <w:rsid w:val="00D632A2"/>
    <w:rsid w:val="00D65A57"/>
    <w:rsid w:val="00D6710F"/>
    <w:rsid w:val="00D707C1"/>
    <w:rsid w:val="00D72969"/>
    <w:rsid w:val="00D73498"/>
    <w:rsid w:val="00D73B7B"/>
    <w:rsid w:val="00D740A4"/>
    <w:rsid w:val="00D804F9"/>
    <w:rsid w:val="00D80AC4"/>
    <w:rsid w:val="00D821FA"/>
    <w:rsid w:val="00D8413A"/>
    <w:rsid w:val="00D844E0"/>
    <w:rsid w:val="00D879CA"/>
    <w:rsid w:val="00D918DB"/>
    <w:rsid w:val="00D9220A"/>
    <w:rsid w:val="00DA03E9"/>
    <w:rsid w:val="00DA3C40"/>
    <w:rsid w:val="00DA57A8"/>
    <w:rsid w:val="00DA5BD8"/>
    <w:rsid w:val="00DA7CC1"/>
    <w:rsid w:val="00DB4387"/>
    <w:rsid w:val="00DC3F3C"/>
    <w:rsid w:val="00DC638C"/>
    <w:rsid w:val="00DD09E0"/>
    <w:rsid w:val="00DD2490"/>
    <w:rsid w:val="00DD2604"/>
    <w:rsid w:val="00DD45E2"/>
    <w:rsid w:val="00DD4B41"/>
    <w:rsid w:val="00DD534A"/>
    <w:rsid w:val="00DD740E"/>
    <w:rsid w:val="00DE1CEE"/>
    <w:rsid w:val="00DE3AAE"/>
    <w:rsid w:val="00DE69EE"/>
    <w:rsid w:val="00DE6F1E"/>
    <w:rsid w:val="00DF1AEC"/>
    <w:rsid w:val="00DF25AE"/>
    <w:rsid w:val="00DF28B1"/>
    <w:rsid w:val="00DF44F5"/>
    <w:rsid w:val="00DF7895"/>
    <w:rsid w:val="00E00B89"/>
    <w:rsid w:val="00E01400"/>
    <w:rsid w:val="00E03BA9"/>
    <w:rsid w:val="00E04646"/>
    <w:rsid w:val="00E06BCD"/>
    <w:rsid w:val="00E102A5"/>
    <w:rsid w:val="00E10F1D"/>
    <w:rsid w:val="00E135BE"/>
    <w:rsid w:val="00E13EFB"/>
    <w:rsid w:val="00E15CA3"/>
    <w:rsid w:val="00E176B4"/>
    <w:rsid w:val="00E17B3F"/>
    <w:rsid w:val="00E218E2"/>
    <w:rsid w:val="00E2355C"/>
    <w:rsid w:val="00E2397E"/>
    <w:rsid w:val="00E24FDD"/>
    <w:rsid w:val="00E26B0C"/>
    <w:rsid w:val="00E328E7"/>
    <w:rsid w:val="00E33AEB"/>
    <w:rsid w:val="00E33FC6"/>
    <w:rsid w:val="00E3697A"/>
    <w:rsid w:val="00E36A2E"/>
    <w:rsid w:val="00E36E5B"/>
    <w:rsid w:val="00E3728B"/>
    <w:rsid w:val="00E437F5"/>
    <w:rsid w:val="00E45564"/>
    <w:rsid w:val="00E45B8B"/>
    <w:rsid w:val="00E45FD0"/>
    <w:rsid w:val="00E51625"/>
    <w:rsid w:val="00E538CC"/>
    <w:rsid w:val="00E607B7"/>
    <w:rsid w:val="00E623D5"/>
    <w:rsid w:val="00E623F0"/>
    <w:rsid w:val="00E67395"/>
    <w:rsid w:val="00E67616"/>
    <w:rsid w:val="00E679E2"/>
    <w:rsid w:val="00E72CB9"/>
    <w:rsid w:val="00E7313F"/>
    <w:rsid w:val="00E73BCB"/>
    <w:rsid w:val="00E73D7C"/>
    <w:rsid w:val="00E7457E"/>
    <w:rsid w:val="00E74924"/>
    <w:rsid w:val="00E75ACB"/>
    <w:rsid w:val="00E770D9"/>
    <w:rsid w:val="00E80876"/>
    <w:rsid w:val="00E85C68"/>
    <w:rsid w:val="00E90F5C"/>
    <w:rsid w:val="00E9108F"/>
    <w:rsid w:val="00E91EEC"/>
    <w:rsid w:val="00E92066"/>
    <w:rsid w:val="00EA56FC"/>
    <w:rsid w:val="00EA617C"/>
    <w:rsid w:val="00EB2472"/>
    <w:rsid w:val="00EB3348"/>
    <w:rsid w:val="00EB66D6"/>
    <w:rsid w:val="00EB68B5"/>
    <w:rsid w:val="00EB6C2C"/>
    <w:rsid w:val="00EC1411"/>
    <w:rsid w:val="00EC17C3"/>
    <w:rsid w:val="00EC2846"/>
    <w:rsid w:val="00EC4690"/>
    <w:rsid w:val="00EC5847"/>
    <w:rsid w:val="00ED0B81"/>
    <w:rsid w:val="00ED0FC0"/>
    <w:rsid w:val="00ED22D9"/>
    <w:rsid w:val="00ED3937"/>
    <w:rsid w:val="00ED3C09"/>
    <w:rsid w:val="00ED49D1"/>
    <w:rsid w:val="00ED6B53"/>
    <w:rsid w:val="00EE3B24"/>
    <w:rsid w:val="00EE503C"/>
    <w:rsid w:val="00EF15BF"/>
    <w:rsid w:val="00EF43EB"/>
    <w:rsid w:val="00EF5161"/>
    <w:rsid w:val="00F01EFC"/>
    <w:rsid w:val="00F03F69"/>
    <w:rsid w:val="00F04148"/>
    <w:rsid w:val="00F0694F"/>
    <w:rsid w:val="00F07E7C"/>
    <w:rsid w:val="00F11351"/>
    <w:rsid w:val="00F1336F"/>
    <w:rsid w:val="00F14431"/>
    <w:rsid w:val="00F1586C"/>
    <w:rsid w:val="00F15B50"/>
    <w:rsid w:val="00F16D37"/>
    <w:rsid w:val="00F17BD9"/>
    <w:rsid w:val="00F21DA8"/>
    <w:rsid w:val="00F23646"/>
    <w:rsid w:val="00F23DBC"/>
    <w:rsid w:val="00F30E80"/>
    <w:rsid w:val="00F317B2"/>
    <w:rsid w:val="00F335B5"/>
    <w:rsid w:val="00F33C48"/>
    <w:rsid w:val="00F36937"/>
    <w:rsid w:val="00F36FF2"/>
    <w:rsid w:val="00F40100"/>
    <w:rsid w:val="00F40FB0"/>
    <w:rsid w:val="00F45523"/>
    <w:rsid w:val="00F50900"/>
    <w:rsid w:val="00F51C55"/>
    <w:rsid w:val="00F528A6"/>
    <w:rsid w:val="00F52DC7"/>
    <w:rsid w:val="00F53972"/>
    <w:rsid w:val="00F53EC7"/>
    <w:rsid w:val="00F550E4"/>
    <w:rsid w:val="00F5566F"/>
    <w:rsid w:val="00F55E68"/>
    <w:rsid w:val="00F56259"/>
    <w:rsid w:val="00F5734A"/>
    <w:rsid w:val="00F57632"/>
    <w:rsid w:val="00F576FB"/>
    <w:rsid w:val="00F60D90"/>
    <w:rsid w:val="00F6653D"/>
    <w:rsid w:val="00F66A8B"/>
    <w:rsid w:val="00F70C32"/>
    <w:rsid w:val="00F7245B"/>
    <w:rsid w:val="00F77D60"/>
    <w:rsid w:val="00F800D3"/>
    <w:rsid w:val="00F814E6"/>
    <w:rsid w:val="00F81BC4"/>
    <w:rsid w:val="00F830A0"/>
    <w:rsid w:val="00F835EB"/>
    <w:rsid w:val="00F85CA2"/>
    <w:rsid w:val="00F97348"/>
    <w:rsid w:val="00F974C1"/>
    <w:rsid w:val="00FA3E01"/>
    <w:rsid w:val="00FA4496"/>
    <w:rsid w:val="00FA5916"/>
    <w:rsid w:val="00FA7710"/>
    <w:rsid w:val="00FB30B8"/>
    <w:rsid w:val="00FB3711"/>
    <w:rsid w:val="00FB5911"/>
    <w:rsid w:val="00FB7B12"/>
    <w:rsid w:val="00FC30C2"/>
    <w:rsid w:val="00FD09C7"/>
    <w:rsid w:val="00FD2625"/>
    <w:rsid w:val="00FD2B9B"/>
    <w:rsid w:val="00FD562B"/>
    <w:rsid w:val="00FD5656"/>
    <w:rsid w:val="00FE4049"/>
    <w:rsid w:val="00FE4300"/>
    <w:rsid w:val="00FE5D52"/>
    <w:rsid w:val="00FE7191"/>
    <w:rsid w:val="00FF2A4B"/>
    <w:rsid w:val="00FF2D3C"/>
    <w:rsid w:val="00FF3E4E"/>
    <w:rsid w:val="00FF602C"/>
  </w:rsids>
  <m:mathPr>
    <m:mathFont m:val="Cambria Math"/>
    <m:brkBin m:val="before"/>
    <m:brkBinSub m:val="--"/>
    <m:smallFrac/>
    <m:dispDef/>
    <m:lMargin m:val="0"/>
    <m:rMargin m:val="0"/>
    <m:defJc m:val="centerGroup"/>
    <m:wrapRight/>
    <m:intLim m:val="subSup"/>
    <m:naryLim m:val="subSup"/>
  </m:mathPr>
  <w:themeFontLang w:val="es-ES_trad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2643B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134A9E"/>
  </w:style>
  <w:style w:type="paragraph" w:styleId="Heading1">
    <w:name w:val="heading 1"/>
    <w:basedOn w:val="Normal"/>
    <w:link w:val="Heading1Char"/>
    <w:uiPriority w:val="9"/>
    <w:rsid w:val="0099027B"/>
    <w:pPr>
      <w:spacing w:beforeLines="1" w:afterLines="1"/>
      <w:outlineLvl w:val="0"/>
    </w:pPr>
    <w:rPr>
      <w:rFonts w:ascii="Times" w:hAnsi="Times"/>
      <w:b/>
      <w:kern w:val="36"/>
      <w:sz w:val="48"/>
      <w:szCs w:val="20"/>
      <w:lang w:eastAsia="es-ES_tradnl"/>
    </w:rPr>
  </w:style>
  <w:style w:type="paragraph" w:styleId="Heading3">
    <w:name w:val="heading 3"/>
    <w:basedOn w:val="Normal"/>
    <w:next w:val="Normal"/>
    <w:link w:val="Heading3Ch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3CB"/>
    <w:pPr>
      <w:tabs>
        <w:tab w:val="center" w:pos="4252"/>
        <w:tab w:val="right" w:pos="8504"/>
      </w:tabs>
      <w:spacing w:after="0"/>
    </w:pPr>
  </w:style>
  <w:style w:type="character" w:customStyle="1" w:styleId="HeaderChar">
    <w:name w:val="Header Char"/>
    <w:basedOn w:val="DefaultParagraphFont"/>
    <w:link w:val="Header"/>
    <w:uiPriority w:val="99"/>
    <w:rsid w:val="002973CB"/>
  </w:style>
  <w:style w:type="paragraph" w:styleId="Footer">
    <w:name w:val="footer"/>
    <w:basedOn w:val="Normal"/>
    <w:link w:val="FooterChar"/>
    <w:uiPriority w:val="99"/>
    <w:unhideWhenUsed/>
    <w:rsid w:val="002973CB"/>
    <w:pPr>
      <w:tabs>
        <w:tab w:val="center" w:pos="4252"/>
        <w:tab w:val="right" w:pos="8504"/>
      </w:tabs>
      <w:spacing w:after="0"/>
    </w:pPr>
  </w:style>
  <w:style w:type="character" w:customStyle="1" w:styleId="FooterChar">
    <w:name w:val="Footer Char"/>
    <w:basedOn w:val="DefaultParagraphFont"/>
    <w:link w:val="Footer"/>
    <w:uiPriority w:val="99"/>
    <w:rsid w:val="002973CB"/>
  </w:style>
  <w:style w:type="paragraph" w:styleId="CommentText">
    <w:name w:val="annotation text"/>
    <w:basedOn w:val="Normal"/>
    <w:link w:val="CommentTextChar"/>
    <w:uiPriority w:val="99"/>
    <w:unhideWhenUsed/>
    <w:rsid w:val="00C321B7"/>
    <w:rPr>
      <w:rFonts w:ascii="Calibri" w:eastAsia="Calibri" w:hAnsi="Calibri" w:cs="Times New Roman"/>
      <w:sz w:val="20"/>
      <w:szCs w:val="20"/>
      <w:lang w:val="es-MX"/>
    </w:rPr>
  </w:style>
  <w:style w:type="character" w:customStyle="1" w:styleId="CommentTextChar">
    <w:name w:val="Comment Text Char"/>
    <w:basedOn w:val="DefaultParagraphFont"/>
    <w:link w:val="CommentText"/>
    <w:uiPriority w:val="99"/>
    <w:rsid w:val="00C321B7"/>
    <w:rPr>
      <w:rFonts w:ascii="Calibri" w:eastAsia="Calibri" w:hAnsi="Calibri" w:cs="Times New Roman"/>
      <w:sz w:val="20"/>
      <w:szCs w:val="20"/>
      <w:lang w:val="es-MX"/>
    </w:rPr>
  </w:style>
  <w:style w:type="character" w:customStyle="1" w:styleId="ilad">
    <w:name w:val="il_ad"/>
    <w:basedOn w:val="DefaultParagraphFont"/>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Strong">
    <w:name w:val="Strong"/>
    <w:basedOn w:val="DefaultParagraphFont"/>
    <w:uiPriority w:val="22"/>
    <w:qFormat/>
    <w:rsid w:val="000040E5"/>
    <w:rPr>
      <w:b/>
    </w:rPr>
  </w:style>
  <w:style w:type="character" w:styleId="Emphasis">
    <w:name w:val="Emphasis"/>
    <w:basedOn w:val="DefaultParagraphFont"/>
    <w:uiPriority w:val="20"/>
    <w:rsid w:val="000040E5"/>
    <w:rPr>
      <w:i/>
    </w:rPr>
  </w:style>
  <w:style w:type="character" w:customStyle="1" w:styleId="contenido">
    <w:name w:val="contenido"/>
    <w:basedOn w:val="DefaultParagraphFont"/>
    <w:rsid w:val="00B95FDC"/>
  </w:style>
  <w:style w:type="character" w:styleId="Hyperlink">
    <w:name w:val="Hyperlink"/>
    <w:basedOn w:val="DefaultParagraphFont"/>
    <w:uiPriority w:val="99"/>
    <w:rsid w:val="00D16157"/>
    <w:rPr>
      <w:color w:val="0000FF"/>
      <w:u w:val="single"/>
    </w:rPr>
  </w:style>
  <w:style w:type="table" w:styleId="TableGrid">
    <w:name w:val="Table Grid"/>
    <w:basedOn w:val="Table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0C0B3F"/>
    <w:pPr>
      <w:ind w:left="720"/>
      <w:contextualSpacing/>
    </w:pPr>
  </w:style>
  <w:style w:type="character" w:customStyle="1" w:styleId="Heading1Char">
    <w:name w:val="Heading 1 Char"/>
    <w:basedOn w:val="DefaultParagraphFont"/>
    <w:link w:val="Heading1"/>
    <w:uiPriority w:val="9"/>
    <w:rsid w:val="0099027B"/>
    <w:rPr>
      <w:rFonts w:ascii="Times" w:hAnsi="Times"/>
      <w:b/>
      <w:kern w:val="36"/>
      <w:sz w:val="48"/>
      <w:szCs w:val="20"/>
      <w:lang w:eastAsia="es-ES_tradnl"/>
    </w:rPr>
  </w:style>
  <w:style w:type="character" w:customStyle="1" w:styleId="contenidoprinciapl">
    <w:name w:val="contenido_princiapl"/>
    <w:basedOn w:val="DefaultParagraphFont"/>
    <w:rsid w:val="000573A2"/>
  </w:style>
  <w:style w:type="character" w:customStyle="1" w:styleId="st">
    <w:name w:val="st"/>
    <w:basedOn w:val="DefaultParagraphFont"/>
    <w:rsid w:val="000573A2"/>
  </w:style>
  <w:style w:type="character" w:customStyle="1" w:styleId="kno-fvld">
    <w:name w:val="kno-fv _ld"/>
    <w:basedOn w:val="DefaultParagraphFont"/>
    <w:rsid w:val="000573A2"/>
  </w:style>
  <w:style w:type="paragraph" w:styleId="BalloonText">
    <w:name w:val="Balloon Text"/>
    <w:basedOn w:val="Normal"/>
    <w:link w:val="BalloonTextChar"/>
    <w:rsid w:val="000573A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573A2"/>
    <w:rPr>
      <w:rFonts w:ascii="Lucida Grande" w:hAnsi="Lucida Grande" w:cs="Lucida Grande"/>
      <w:sz w:val="18"/>
      <w:szCs w:val="18"/>
    </w:rPr>
  </w:style>
  <w:style w:type="character" w:styleId="PageNumber">
    <w:name w:val="page number"/>
    <w:basedOn w:val="DefaultParagraphFont"/>
    <w:rsid w:val="00C7074A"/>
  </w:style>
  <w:style w:type="character" w:styleId="CommentReference">
    <w:name w:val="annotation reference"/>
    <w:basedOn w:val="DefaultParagraphFont"/>
    <w:rsid w:val="008D6275"/>
    <w:rPr>
      <w:sz w:val="18"/>
      <w:szCs w:val="18"/>
    </w:rPr>
  </w:style>
  <w:style w:type="paragraph" w:styleId="CommentSubject">
    <w:name w:val="annotation subject"/>
    <w:basedOn w:val="CommentText"/>
    <w:next w:val="CommentText"/>
    <w:link w:val="CommentSubjectChar"/>
    <w:rsid w:val="008D6275"/>
    <w:rPr>
      <w:rFonts w:asciiTheme="minorHAnsi" w:eastAsiaTheme="minorHAnsi" w:hAnsiTheme="minorHAnsi" w:cstheme="minorBidi"/>
      <w:b/>
      <w:bCs/>
      <w:lang w:val="es-ES_tradnl"/>
    </w:rPr>
  </w:style>
  <w:style w:type="character" w:customStyle="1" w:styleId="CommentSubjectChar">
    <w:name w:val="Comment Subject Char"/>
    <w:basedOn w:val="CommentTextChar"/>
    <w:link w:val="CommentSubject"/>
    <w:rsid w:val="008D6275"/>
    <w:rPr>
      <w:rFonts w:ascii="Calibri" w:eastAsia="Calibri" w:hAnsi="Calibri" w:cs="Times New Roman"/>
      <w:b/>
      <w:bCs/>
      <w:sz w:val="20"/>
      <w:szCs w:val="20"/>
      <w:lang w:val="es-MX"/>
    </w:rPr>
  </w:style>
  <w:style w:type="character" w:customStyle="1" w:styleId="Heading3Char">
    <w:name w:val="Heading 3 Char"/>
    <w:basedOn w:val="DefaultParagraphFont"/>
    <w:link w:val="Heading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525BD4"/>
  </w:style>
  <w:style w:type="character" w:customStyle="1" w:styleId="Heading5Char">
    <w:name w:val="Heading 5 Char"/>
    <w:basedOn w:val="DefaultParagraphFont"/>
    <w:link w:val="Heading5"/>
    <w:rsid w:val="005D3558"/>
    <w:rPr>
      <w:rFonts w:asciiTheme="majorHAnsi" w:eastAsiaTheme="majorEastAsia" w:hAnsiTheme="majorHAnsi" w:cstheme="majorBidi"/>
      <w:color w:val="243F60" w:themeColor="accent1" w:themeShade="7F"/>
    </w:rPr>
  </w:style>
  <w:style w:type="character" w:customStyle="1" w:styleId="un">
    <w:name w:val="un"/>
    <w:basedOn w:val="DefaultParagraphFont"/>
    <w:rsid w:val="004301D3"/>
  </w:style>
  <w:style w:type="paragraph" w:styleId="Revision">
    <w:name w:val="Revision"/>
    <w:hidden/>
    <w:semiHidden/>
    <w:rsid w:val="007B5EDB"/>
    <w:pPr>
      <w:spacing w:after="0"/>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s-ES_tradnl" w:eastAsia="en-US" w:bidi="ar-SA"/>
      </w:rPr>
    </w:rPrDefault>
    <w:pPrDefault>
      <w:pPr>
        <w:spacing w:after="200"/>
      </w:pPr>
    </w:pPrDefault>
  </w:docDefaults>
  <w:latentStyles w:defLockedState="0" w:defUIPriority="0" w:defSemiHidden="0" w:defUnhideWhenUsed="0" w:defQFormat="0" w:count="276">
    <w:lsdException w:name="Normal" w:qFormat="1"/>
    <w:lsdException w:name="heading 1" w:uiPriority="9"/>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Revision" w:semiHidden="1"/>
    <w:lsdException w:name="Bibliography" w:semiHidden="1" w:unhideWhenUsed="1"/>
    <w:lsdException w:name="TOC Heading" w:semiHidden="1" w:unhideWhenUsed="1"/>
  </w:latentStyles>
  <w:style w:type="paragraph" w:default="1" w:styleId="Normal">
    <w:name w:val="Normal"/>
    <w:qFormat/>
    <w:rsid w:val="00134A9E"/>
  </w:style>
  <w:style w:type="paragraph" w:styleId="Heading1">
    <w:name w:val="heading 1"/>
    <w:basedOn w:val="Normal"/>
    <w:link w:val="Heading1Char"/>
    <w:uiPriority w:val="9"/>
    <w:rsid w:val="0099027B"/>
    <w:pPr>
      <w:spacing w:beforeLines="1" w:afterLines="1"/>
      <w:outlineLvl w:val="0"/>
    </w:pPr>
    <w:rPr>
      <w:rFonts w:ascii="Times" w:hAnsi="Times"/>
      <w:b/>
      <w:kern w:val="36"/>
      <w:sz w:val="48"/>
      <w:szCs w:val="20"/>
      <w:lang w:eastAsia="es-ES_tradnl"/>
    </w:rPr>
  </w:style>
  <w:style w:type="paragraph" w:styleId="Heading3">
    <w:name w:val="heading 3"/>
    <w:basedOn w:val="Normal"/>
    <w:next w:val="Normal"/>
    <w:link w:val="Heading3Char"/>
    <w:rsid w:val="00B2419E"/>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rsid w:val="005D3558"/>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73CB"/>
    <w:pPr>
      <w:tabs>
        <w:tab w:val="center" w:pos="4252"/>
        <w:tab w:val="right" w:pos="8504"/>
      </w:tabs>
      <w:spacing w:after="0"/>
    </w:pPr>
  </w:style>
  <w:style w:type="character" w:customStyle="1" w:styleId="HeaderChar">
    <w:name w:val="Header Char"/>
    <w:basedOn w:val="DefaultParagraphFont"/>
    <w:link w:val="Header"/>
    <w:uiPriority w:val="99"/>
    <w:rsid w:val="002973CB"/>
  </w:style>
  <w:style w:type="paragraph" w:styleId="Footer">
    <w:name w:val="footer"/>
    <w:basedOn w:val="Normal"/>
    <w:link w:val="FooterChar"/>
    <w:uiPriority w:val="99"/>
    <w:unhideWhenUsed/>
    <w:rsid w:val="002973CB"/>
    <w:pPr>
      <w:tabs>
        <w:tab w:val="center" w:pos="4252"/>
        <w:tab w:val="right" w:pos="8504"/>
      </w:tabs>
      <w:spacing w:after="0"/>
    </w:pPr>
  </w:style>
  <w:style w:type="character" w:customStyle="1" w:styleId="FooterChar">
    <w:name w:val="Footer Char"/>
    <w:basedOn w:val="DefaultParagraphFont"/>
    <w:link w:val="Footer"/>
    <w:uiPriority w:val="99"/>
    <w:rsid w:val="002973CB"/>
  </w:style>
  <w:style w:type="paragraph" w:styleId="CommentText">
    <w:name w:val="annotation text"/>
    <w:basedOn w:val="Normal"/>
    <w:link w:val="CommentTextChar"/>
    <w:uiPriority w:val="99"/>
    <w:unhideWhenUsed/>
    <w:rsid w:val="00C321B7"/>
    <w:rPr>
      <w:rFonts w:ascii="Calibri" w:eastAsia="Calibri" w:hAnsi="Calibri" w:cs="Times New Roman"/>
      <w:sz w:val="20"/>
      <w:szCs w:val="20"/>
      <w:lang w:val="es-MX"/>
    </w:rPr>
  </w:style>
  <w:style w:type="character" w:customStyle="1" w:styleId="CommentTextChar">
    <w:name w:val="Comment Text Char"/>
    <w:basedOn w:val="DefaultParagraphFont"/>
    <w:link w:val="CommentText"/>
    <w:uiPriority w:val="99"/>
    <w:rsid w:val="00C321B7"/>
    <w:rPr>
      <w:rFonts w:ascii="Calibri" w:eastAsia="Calibri" w:hAnsi="Calibri" w:cs="Times New Roman"/>
      <w:sz w:val="20"/>
      <w:szCs w:val="20"/>
      <w:lang w:val="es-MX"/>
    </w:rPr>
  </w:style>
  <w:style w:type="character" w:customStyle="1" w:styleId="ilad">
    <w:name w:val="il_ad"/>
    <w:basedOn w:val="DefaultParagraphFont"/>
    <w:rsid w:val="00F66A8B"/>
  </w:style>
  <w:style w:type="paragraph" w:styleId="NormalWeb">
    <w:name w:val="Normal (Web)"/>
    <w:basedOn w:val="Normal"/>
    <w:uiPriority w:val="99"/>
    <w:rsid w:val="000040E5"/>
    <w:pPr>
      <w:spacing w:beforeLines="1" w:afterLines="1"/>
    </w:pPr>
    <w:rPr>
      <w:rFonts w:ascii="Times" w:hAnsi="Times" w:cs="Times New Roman"/>
      <w:sz w:val="20"/>
      <w:szCs w:val="20"/>
      <w:lang w:eastAsia="es-ES_tradnl"/>
    </w:rPr>
  </w:style>
  <w:style w:type="character" w:styleId="Strong">
    <w:name w:val="Strong"/>
    <w:basedOn w:val="DefaultParagraphFont"/>
    <w:uiPriority w:val="22"/>
    <w:qFormat/>
    <w:rsid w:val="000040E5"/>
    <w:rPr>
      <w:b/>
    </w:rPr>
  </w:style>
  <w:style w:type="character" w:styleId="Emphasis">
    <w:name w:val="Emphasis"/>
    <w:basedOn w:val="DefaultParagraphFont"/>
    <w:uiPriority w:val="20"/>
    <w:rsid w:val="000040E5"/>
    <w:rPr>
      <w:i/>
    </w:rPr>
  </w:style>
  <w:style w:type="character" w:customStyle="1" w:styleId="contenido">
    <w:name w:val="contenido"/>
    <w:basedOn w:val="DefaultParagraphFont"/>
    <w:rsid w:val="00B95FDC"/>
  </w:style>
  <w:style w:type="character" w:styleId="Hyperlink">
    <w:name w:val="Hyperlink"/>
    <w:basedOn w:val="DefaultParagraphFont"/>
    <w:uiPriority w:val="99"/>
    <w:rsid w:val="00D16157"/>
    <w:rPr>
      <w:color w:val="0000FF"/>
      <w:u w:val="single"/>
    </w:rPr>
  </w:style>
  <w:style w:type="table" w:styleId="TableGrid">
    <w:name w:val="Table Grid"/>
    <w:basedOn w:val="TableNormal"/>
    <w:rsid w:val="00EF5161"/>
    <w:pPr>
      <w:spacing w:after="0"/>
    </w:pPr>
    <w:rPr>
      <w:sz w:val="22"/>
      <w:szCs w:val="22"/>
      <w:lang w:val="es-MX"/>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rsid w:val="000C0B3F"/>
    <w:pPr>
      <w:ind w:left="720"/>
      <w:contextualSpacing/>
    </w:pPr>
  </w:style>
  <w:style w:type="character" w:customStyle="1" w:styleId="Heading1Char">
    <w:name w:val="Heading 1 Char"/>
    <w:basedOn w:val="DefaultParagraphFont"/>
    <w:link w:val="Heading1"/>
    <w:uiPriority w:val="9"/>
    <w:rsid w:val="0099027B"/>
    <w:rPr>
      <w:rFonts w:ascii="Times" w:hAnsi="Times"/>
      <w:b/>
      <w:kern w:val="36"/>
      <w:sz w:val="48"/>
      <w:szCs w:val="20"/>
      <w:lang w:eastAsia="es-ES_tradnl"/>
    </w:rPr>
  </w:style>
  <w:style w:type="character" w:customStyle="1" w:styleId="contenidoprinciapl">
    <w:name w:val="contenido_princiapl"/>
    <w:basedOn w:val="DefaultParagraphFont"/>
    <w:rsid w:val="000573A2"/>
  </w:style>
  <w:style w:type="character" w:customStyle="1" w:styleId="st">
    <w:name w:val="st"/>
    <w:basedOn w:val="DefaultParagraphFont"/>
    <w:rsid w:val="000573A2"/>
  </w:style>
  <w:style w:type="character" w:customStyle="1" w:styleId="kno-fvld">
    <w:name w:val="kno-fv _ld"/>
    <w:basedOn w:val="DefaultParagraphFont"/>
    <w:rsid w:val="000573A2"/>
  </w:style>
  <w:style w:type="paragraph" w:styleId="BalloonText">
    <w:name w:val="Balloon Text"/>
    <w:basedOn w:val="Normal"/>
    <w:link w:val="BalloonTextChar"/>
    <w:rsid w:val="000573A2"/>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0573A2"/>
    <w:rPr>
      <w:rFonts w:ascii="Lucida Grande" w:hAnsi="Lucida Grande" w:cs="Lucida Grande"/>
      <w:sz w:val="18"/>
      <w:szCs w:val="18"/>
    </w:rPr>
  </w:style>
  <w:style w:type="character" w:styleId="PageNumber">
    <w:name w:val="page number"/>
    <w:basedOn w:val="DefaultParagraphFont"/>
    <w:rsid w:val="00C7074A"/>
  </w:style>
  <w:style w:type="character" w:styleId="CommentReference">
    <w:name w:val="annotation reference"/>
    <w:basedOn w:val="DefaultParagraphFont"/>
    <w:rsid w:val="008D6275"/>
    <w:rPr>
      <w:sz w:val="18"/>
      <w:szCs w:val="18"/>
    </w:rPr>
  </w:style>
  <w:style w:type="paragraph" w:styleId="CommentSubject">
    <w:name w:val="annotation subject"/>
    <w:basedOn w:val="CommentText"/>
    <w:next w:val="CommentText"/>
    <w:link w:val="CommentSubjectChar"/>
    <w:rsid w:val="008D6275"/>
    <w:rPr>
      <w:rFonts w:asciiTheme="minorHAnsi" w:eastAsiaTheme="minorHAnsi" w:hAnsiTheme="minorHAnsi" w:cstheme="minorBidi"/>
      <w:b/>
      <w:bCs/>
      <w:lang w:val="es-ES_tradnl"/>
    </w:rPr>
  </w:style>
  <w:style w:type="character" w:customStyle="1" w:styleId="CommentSubjectChar">
    <w:name w:val="Comment Subject Char"/>
    <w:basedOn w:val="CommentTextChar"/>
    <w:link w:val="CommentSubject"/>
    <w:rsid w:val="008D6275"/>
    <w:rPr>
      <w:rFonts w:ascii="Calibri" w:eastAsia="Calibri" w:hAnsi="Calibri" w:cs="Times New Roman"/>
      <w:b/>
      <w:bCs/>
      <w:sz w:val="20"/>
      <w:szCs w:val="20"/>
      <w:lang w:val="es-MX"/>
    </w:rPr>
  </w:style>
  <w:style w:type="character" w:customStyle="1" w:styleId="Heading3Char">
    <w:name w:val="Heading 3 Char"/>
    <w:basedOn w:val="DefaultParagraphFont"/>
    <w:link w:val="Heading3"/>
    <w:rsid w:val="00B2419E"/>
    <w:rPr>
      <w:rFonts w:asciiTheme="majorHAnsi" w:eastAsiaTheme="majorEastAsia" w:hAnsiTheme="majorHAnsi" w:cstheme="majorBidi"/>
      <w:b/>
      <w:bCs/>
      <w:color w:val="4F81BD" w:themeColor="accent1"/>
    </w:rPr>
  </w:style>
  <w:style w:type="character" w:customStyle="1" w:styleId="apple-converted-space">
    <w:name w:val="apple-converted-space"/>
    <w:basedOn w:val="DefaultParagraphFont"/>
    <w:rsid w:val="00525BD4"/>
  </w:style>
  <w:style w:type="character" w:customStyle="1" w:styleId="Heading5Char">
    <w:name w:val="Heading 5 Char"/>
    <w:basedOn w:val="DefaultParagraphFont"/>
    <w:link w:val="Heading5"/>
    <w:rsid w:val="005D3558"/>
    <w:rPr>
      <w:rFonts w:asciiTheme="majorHAnsi" w:eastAsiaTheme="majorEastAsia" w:hAnsiTheme="majorHAnsi" w:cstheme="majorBidi"/>
      <w:color w:val="243F60" w:themeColor="accent1" w:themeShade="7F"/>
    </w:rPr>
  </w:style>
  <w:style w:type="character" w:customStyle="1" w:styleId="un">
    <w:name w:val="un"/>
    <w:basedOn w:val="DefaultParagraphFont"/>
    <w:rsid w:val="004301D3"/>
  </w:style>
  <w:style w:type="paragraph" w:styleId="Revision">
    <w:name w:val="Revision"/>
    <w:hidden/>
    <w:semiHidden/>
    <w:rsid w:val="007B5EDB"/>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180935">
      <w:bodyDiv w:val="1"/>
      <w:marLeft w:val="0"/>
      <w:marRight w:val="0"/>
      <w:marTop w:val="0"/>
      <w:marBottom w:val="0"/>
      <w:divBdr>
        <w:top w:val="none" w:sz="0" w:space="0" w:color="auto"/>
        <w:left w:val="none" w:sz="0" w:space="0" w:color="auto"/>
        <w:bottom w:val="none" w:sz="0" w:space="0" w:color="auto"/>
        <w:right w:val="none" w:sz="0" w:space="0" w:color="auto"/>
      </w:divBdr>
    </w:div>
    <w:div w:id="14812623">
      <w:bodyDiv w:val="1"/>
      <w:marLeft w:val="0"/>
      <w:marRight w:val="0"/>
      <w:marTop w:val="0"/>
      <w:marBottom w:val="0"/>
      <w:divBdr>
        <w:top w:val="none" w:sz="0" w:space="0" w:color="auto"/>
        <w:left w:val="none" w:sz="0" w:space="0" w:color="auto"/>
        <w:bottom w:val="none" w:sz="0" w:space="0" w:color="auto"/>
        <w:right w:val="none" w:sz="0" w:space="0" w:color="auto"/>
      </w:divBdr>
    </w:div>
    <w:div w:id="16779265">
      <w:bodyDiv w:val="1"/>
      <w:marLeft w:val="0"/>
      <w:marRight w:val="0"/>
      <w:marTop w:val="0"/>
      <w:marBottom w:val="0"/>
      <w:divBdr>
        <w:top w:val="none" w:sz="0" w:space="0" w:color="auto"/>
        <w:left w:val="none" w:sz="0" w:space="0" w:color="auto"/>
        <w:bottom w:val="none" w:sz="0" w:space="0" w:color="auto"/>
        <w:right w:val="none" w:sz="0" w:space="0" w:color="auto"/>
      </w:divBdr>
      <w:divsChild>
        <w:div w:id="1553929090">
          <w:marLeft w:val="0"/>
          <w:marRight w:val="0"/>
          <w:marTop w:val="0"/>
          <w:marBottom w:val="0"/>
          <w:divBdr>
            <w:top w:val="none" w:sz="0" w:space="0" w:color="auto"/>
            <w:left w:val="none" w:sz="0" w:space="0" w:color="auto"/>
            <w:bottom w:val="none" w:sz="0" w:space="0" w:color="auto"/>
            <w:right w:val="none" w:sz="0" w:space="0" w:color="auto"/>
          </w:divBdr>
        </w:div>
        <w:div w:id="1734043535">
          <w:marLeft w:val="0"/>
          <w:marRight w:val="0"/>
          <w:marTop w:val="0"/>
          <w:marBottom w:val="0"/>
          <w:divBdr>
            <w:top w:val="none" w:sz="0" w:space="0" w:color="auto"/>
            <w:left w:val="none" w:sz="0" w:space="0" w:color="auto"/>
            <w:bottom w:val="none" w:sz="0" w:space="0" w:color="auto"/>
            <w:right w:val="none" w:sz="0" w:space="0" w:color="auto"/>
          </w:divBdr>
        </w:div>
      </w:divsChild>
    </w:div>
    <w:div w:id="21784554">
      <w:bodyDiv w:val="1"/>
      <w:marLeft w:val="0"/>
      <w:marRight w:val="0"/>
      <w:marTop w:val="0"/>
      <w:marBottom w:val="0"/>
      <w:divBdr>
        <w:top w:val="none" w:sz="0" w:space="0" w:color="auto"/>
        <w:left w:val="none" w:sz="0" w:space="0" w:color="auto"/>
        <w:bottom w:val="none" w:sz="0" w:space="0" w:color="auto"/>
        <w:right w:val="none" w:sz="0" w:space="0" w:color="auto"/>
      </w:divBdr>
    </w:div>
    <w:div w:id="54663865">
      <w:bodyDiv w:val="1"/>
      <w:marLeft w:val="0"/>
      <w:marRight w:val="0"/>
      <w:marTop w:val="0"/>
      <w:marBottom w:val="0"/>
      <w:divBdr>
        <w:top w:val="none" w:sz="0" w:space="0" w:color="auto"/>
        <w:left w:val="none" w:sz="0" w:space="0" w:color="auto"/>
        <w:bottom w:val="none" w:sz="0" w:space="0" w:color="auto"/>
        <w:right w:val="none" w:sz="0" w:space="0" w:color="auto"/>
      </w:divBdr>
    </w:div>
    <w:div w:id="124398775">
      <w:bodyDiv w:val="1"/>
      <w:marLeft w:val="0"/>
      <w:marRight w:val="0"/>
      <w:marTop w:val="0"/>
      <w:marBottom w:val="0"/>
      <w:divBdr>
        <w:top w:val="none" w:sz="0" w:space="0" w:color="auto"/>
        <w:left w:val="none" w:sz="0" w:space="0" w:color="auto"/>
        <w:bottom w:val="none" w:sz="0" w:space="0" w:color="auto"/>
        <w:right w:val="none" w:sz="0" w:space="0" w:color="auto"/>
      </w:divBdr>
    </w:div>
    <w:div w:id="188489503">
      <w:bodyDiv w:val="1"/>
      <w:marLeft w:val="0"/>
      <w:marRight w:val="0"/>
      <w:marTop w:val="0"/>
      <w:marBottom w:val="0"/>
      <w:divBdr>
        <w:top w:val="none" w:sz="0" w:space="0" w:color="auto"/>
        <w:left w:val="none" w:sz="0" w:space="0" w:color="auto"/>
        <w:bottom w:val="none" w:sz="0" w:space="0" w:color="auto"/>
        <w:right w:val="none" w:sz="0" w:space="0" w:color="auto"/>
      </w:divBdr>
    </w:div>
    <w:div w:id="210264391">
      <w:bodyDiv w:val="1"/>
      <w:marLeft w:val="0"/>
      <w:marRight w:val="0"/>
      <w:marTop w:val="0"/>
      <w:marBottom w:val="0"/>
      <w:divBdr>
        <w:top w:val="none" w:sz="0" w:space="0" w:color="auto"/>
        <w:left w:val="none" w:sz="0" w:space="0" w:color="auto"/>
        <w:bottom w:val="none" w:sz="0" w:space="0" w:color="auto"/>
        <w:right w:val="none" w:sz="0" w:space="0" w:color="auto"/>
      </w:divBdr>
      <w:divsChild>
        <w:div w:id="1641304537">
          <w:marLeft w:val="150"/>
          <w:marRight w:val="150"/>
          <w:marTop w:val="0"/>
          <w:marBottom w:val="0"/>
          <w:divBdr>
            <w:top w:val="none" w:sz="0" w:space="0" w:color="auto"/>
            <w:left w:val="none" w:sz="0" w:space="0" w:color="auto"/>
            <w:bottom w:val="single" w:sz="12" w:space="8" w:color="999999"/>
            <w:right w:val="single" w:sz="6" w:space="8" w:color="999999"/>
          </w:divBdr>
        </w:div>
      </w:divsChild>
    </w:div>
    <w:div w:id="250168529">
      <w:bodyDiv w:val="1"/>
      <w:marLeft w:val="0"/>
      <w:marRight w:val="0"/>
      <w:marTop w:val="0"/>
      <w:marBottom w:val="0"/>
      <w:divBdr>
        <w:top w:val="none" w:sz="0" w:space="0" w:color="auto"/>
        <w:left w:val="none" w:sz="0" w:space="0" w:color="auto"/>
        <w:bottom w:val="none" w:sz="0" w:space="0" w:color="auto"/>
        <w:right w:val="none" w:sz="0" w:space="0" w:color="auto"/>
      </w:divBdr>
    </w:div>
    <w:div w:id="281883842">
      <w:bodyDiv w:val="1"/>
      <w:marLeft w:val="0"/>
      <w:marRight w:val="0"/>
      <w:marTop w:val="0"/>
      <w:marBottom w:val="0"/>
      <w:divBdr>
        <w:top w:val="none" w:sz="0" w:space="0" w:color="auto"/>
        <w:left w:val="none" w:sz="0" w:space="0" w:color="auto"/>
        <w:bottom w:val="none" w:sz="0" w:space="0" w:color="auto"/>
        <w:right w:val="none" w:sz="0" w:space="0" w:color="auto"/>
      </w:divBdr>
    </w:div>
    <w:div w:id="366104875">
      <w:bodyDiv w:val="1"/>
      <w:marLeft w:val="0"/>
      <w:marRight w:val="0"/>
      <w:marTop w:val="0"/>
      <w:marBottom w:val="0"/>
      <w:divBdr>
        <w:top w:val="none" w:sz="0" w:space="0" w:color="auto"/>
        <w:left w:val="none" w:sz="0" w:space="0" w:color="auto"/>
        <w:bottom w:val="none" w:sz="0" w:space="0" w:color="auto"/>
        <w:right w:val="none" w:sz="0" w:space="0" w:color="auto"/>
      </w:divBdr>
    </w:div>
    <w:div w:id="409541797">
      <w:bodyDiv w:val="1"/>
      <w:marLeft w:val="0"/>
      <w:marRight w:val="0"/>
      <w:marTop w:val="0"/>
      <w:marBottom w:val="0"/>
      <w:divBdr>
        <w:top w:val="none" w:sz="0" w:space="0" w:color="auto"/>
        <w:left w:val="none" w:sz="0" w:space="0" w:color="auto"/>
        <w:bottom w:val="none" w:sz="0" w:space="0" w:color="auto"/>
        <w:right w:val="none" w:sz="0" w:space="0" w:color="auto"/>
      </w:divBdr>
    </w:div>
    <w:div w:id="485510250">
      <w:bodyDiv w:val="1"/>
      <w:marLeft w:val="0"/>
      <w:marRight w:val="0"/>
      <w:marTop w:val="0"/>
      <w:marBottom w:val="0"/>
      <w:divBdr>
        <w:top w:val="none" w:sz="0" w:space="0" w:color="auto"/>
        <w:left w:val="none" w:sz="0" w:space="0" w:color="auto"/>
        <w:bottom w:val="none" w:sz="0" w:space="0" w:color="auto"/>
        <w:right w:val="none" w:sz="0" w:space="0" w:color="auto"/>
      </w:divBdr>
      <w:divsChild>
        <w:div w:id="169880625">
          <w:marLeft w:val="0"/>
          <w:marRight w:val="0"/>
          <w:marTop w:val="0"/>
          <w:marBottom w:val="0"/>
          <w:divBdr>
            <w:top w:val="none" w:sz="0" w:space="0" w:color="auto"/>
            <w:left w:val="none" w:sz="0" w:space="0" w:color="auto"/>
            <w:bottom w:val="none" w:sz="0" w:space="0" w:color="auto"/>
            <w:right w:val="none" w:sz="0" w:space="0" w:color="auto"/>
          </w:divBdr>
        </w:div>
        <w:div w:id="1957330904">
          <w:marLeft w:val="0"/>
          <w:marRight w:val="0"/>
          <w:marTop w:val="0"/>
          <w:marBottom w:val="0"/>
          <w:divBdr>
            <w:top w:val="none" w:sz="0" w:space="0" w:color="auto"/>
            <w:left w:val="none" w:sz="0" w:space="0" w:color="auto"/>
            <w:bottom w:val="none" w:sz="0" w:space="0" w:color="auto"/>
            <w:right w:val="none" w:sz="0" w:space="0" w:color="auto"/>
          </w:divBdr>
        </w:div>
      </w:divsChild>
    </w:div>
    <w:div w:id="506746709">
      <w:bodyDiv w:val="1"/>
      <w:marLeft w:val="0"/>
      <w:marRight w:val="0"/>
      <w:marTop w:val="0"/>
      <w:marBottom w:val="0"/>
      <w:divBdr>
        <w:top w:val="none" w:sz="0" w:space="0" w:color="auto"/>
        <w:left w:val="none" w:sz="0" w:space="0" w:color="auto"/>
        <w:bottom w:val="none" w:sz="0" w:space="0" w:color="auto"/>
        <w:right w:val="none" w:sz="0" w:space="0" w:color="auto"/>
      </w:divBdr>
    </w:div>
    <w:div w:id="514075534">
      <w:bodyDiv w:val="1"/>
      <w:marLeft w:val="0"/>
      <w:marRight w:val="0"/>
      <w:marTop w:val="0"/>
      <w:marBottom w:val="0"/>
      <w:divBdr>
        <w:top w:val="none" w:sz="0" w:space="0" w:color="auto"/>
        <w:left w:val="none" w:sz="0" w:space="0" w:color="auto"/>
        <w:bottom w:val="none" w:sz="0" w:space="0" w:color="auto"/>
        <w:right w:val="none" w:sz="0" w:space="0" w:color="auto"/>
      </w:divBdr>
    </w:div>
    <w:div w:id="572199300">
      <w:bodyDiv w:val="1"/>
      <w:marLeft w:val="0"/>
      <w:marRight w:val="0"/>
      <w:marTop w:val="0"/>
      <w:marBottom w:val="0"/>
      <w:divBdr>
        <w:top w:val="none" w:sz="0" w:space="0" w:color="auto"/>
        <w:left w:val="none" w:sz="0" w:space="0" w:color="auto"/>
        <w:bottom w:val="none" w:sz="0" w:space="0" w:color="auto"/>
        <w:right w:val="none" w:sz="0" w:space="0" w:color="auto"/>
      </w:divBdr>
    </w:div>
    <w:div w:id="587621460">
      <w:bodyDiv w:val="1"/>
      <w:marLeft w:val="0"/>
      <w:marRight w:val="0"/>
      <w:marTop w:val="0"/>
      <w:marBottom w:val="0"/>
      <w:divBdr>
        <w:top w:val="none" w:sz="0" w:space="0" w:color="auto"/>
        <w:left w:val="none" w:sz="0" w:space="0" w:color="auto"/>
        <w:bottom w:val="none" w:sz="0" w:space="0" w:color="auto"/>
        <w:right w:val="none" w:sz="0" w:space="0" w:color="auto"/>
      </w:divBdr>
    </w:div>
    <w:div w:id="645202894">
      <w:bodyDiv w:val="1"/>
      <w:marLeft w:val="0"/>
      <w:marRight w:val="0"/>
      <w:marTop w:val="0"/>
      <w:marBottom w:val="0"/>
      <w:divBdr>
        <w:top w:val="none" w:sz="0" w:space="0" w:color="auto"/>
        <w:left w:val="none" w:sz="0" w:space="0" w:color="auto"/>
        <w:bottom w:val="none" w:sz="0" w:space="0" w:color="auto"/>
        <w:right w:val="none" w:sz="0" w:space="0" w:color="auto"/>
      </w:divBdr>
    </w:div>
    <w:div w:id="649137644">
      <w:bodyDiv w:val="1"/>
      <w:marLeft w:val="0"/>
      <w:marRight w:val="0"/>
      <w:marTop w:val="0"/>
      <w:marBottom w:val="0"/>
      <w:divBdr>
        <w:top w:val="none" w:sz="0" w:space="0" w:color="auto"/>
        <w:left w:val="none" w:sz="0" w:space="0" w:color="auto"/>
        <w:bottom w:val="none" w:sz="0" w:space="0" w:color="auto"/>
        <w:right w:val="none" w:sz="0" w:space="0" w:color="auto"/>
      </w:divBdr>
    </w:div>
    <w:div w:id="656302869">
      <w:bodyDiv w:val="1"/>
      <w:marLeft w:val="0"/>
      <w:marRight w:val="0"/>
      <w:marTop w:val="0"/>
      <w:marBottom w:val="0"/>
      <w:divBdr>
        <w:top w:val="none" w:sz="0" w:space="0" w:color="auto"/>
        <w:left w:val="none" w:sz="0" w:space="0" w:color="auto"/>
        <w:bottom w:val="none" w:sz="0" w:space="0" w:color="auto"/>
        <w:right w:val="none" w:sz="0" w:space="0" w:color="auto"/>
      </w:divBdr>
    </w:div>
    <w:div w:id="697465757">
      <w:bodyDiv w:val="1"/>
      <w:marLeft w:val="0"/>
      <w:marRight w:val="0"/>
      <w:marTop w:val="0"/>
      <w:marBottom w:val="0"/>
      <w:divBdr>
        <w:top w:val="none" w:sz="0" w:space="0" w:color="auto"/>
        <w:left w:val="none" w:sz="0" w:space="0" w:color="auto"/>
        <w:bottom w:val="none" w:sz="0" w:space="0" w:color="auto"/>
        <w:right w:val="none" w:sz="0" w:space="0" w:color="auto"/>
      </w:divBdr>
    </w:div>
    <w:div w:id="785730655">
      <w:bodyDiv w:val="1"/>
      <w:marLeft w:val="0"/>
      <w:marRight w:val="0"/>
      <w:marTop w:val="0"/>
      <w:marBottom w:val="0"/>
      <w:divBdr>
        <w:top w:val="none" w:sz="0" w:space="0" w:color="auto"/>
        <w:left w:val="none" w:sz="0" w:space="0" w:color="auto"/>
        <w:bottom w:val="none" w:sz="0" w:space="0" w:color="auto"/>
        <w:right w:val="none" w:sz="0" w:space="0" w:color="auto"/>
      </w:divBdr>
    </w:div>
    <w:div w:id="793063217">
      <w:bodyDiv w:val="1"/>
      <w:marLeft w:val="0"/>
      <w:marRight w:val="0"/>
      <w:marTop w:val="0"/>
      <w:marBottom w:val="0"/>
      <w:divBdr>
        <w:top w:val="none" w:sz="0" w:space="0" w:color="auto"/>
        <w:left w:val="none" w:sz="0" w:space="0" w:color="auto"/>
        <w:bottom w:val="none" w:sz="0" w:space="0" w:color="auto"/>
        <w:right w:val="none" w:sz="0" w:space="0" w:color="auto"/>
      </w:divBdr>
    </w:div>
    <w:div w:id="893270337">
      <w:bodyDiv w:val="1"/>
      <w:marLeft w:val="0"/>
      <w:marRight w:val="0"/>
      <w:marTop w:val="0"/>
      <w:marBottom w:val="0"/>
      <w:divBdr>
        <w:top w:val="none" w:sz="0" w:space="0" w:color="auto"/>
        <w:left w:val="none" w:sz="0" w:space="0" w:color="auto"/>
        <w:bottom w:val="none" w:sz="0" w:space="0" w:color="auto"/>
        <w:right w:val="none" w:sz="0" w:space="0" w:color="auto"/>
      </w:divBdr>
    </w:div>
    <w:div w:id="933585349">
      <w:bodyDiv w:val="1"/>
      <w:marLeft w:val="0"/>
      <w:marRight w:val="0"/>
      <w:marTop w:val="0"/>
      <w:marBottom w:val="0"/>
      <w:divBdr>
        <w:top w:val="none" w:sz="0" w:space="0" w:color="auto"/>
        <w:left w:val="none" w:sz="0" w:space="0" w:color="auto"/>
        <w:bottom w:val="none" w:sz="0" w:space="0" w:color="auto"/>
        <w:right w:val="none" w:sz="0" w:space="0" w:color="auto"/>
      </w:divBdr>
    </w:div>
    <w:div w:id="960458866">
      <w:bodyDiv w:val="1"/>
      <w:marLeft w:val="0"/>
      <w:marRight w:val="0"/>
      <w:marTop w:val="0"/>
      <w:marBottom w:val="0"/>
      <w:divBdr>
        <w:top w:val="none" w:sz="0" w:space="0" w:color="auto"/>
        <w:left w:val="none" w:sz="0" w:space="0" w:color="auto"/>
        <w:bottom w:val="none" w:sz="0" w:space="0" w:color="auto"/>
        <w:right w:val="none" w:sz="0" w:space="0" w:color="auto"/>
      </w:divBdr>
      <w:divsChild>
        <w:div w:id="1736588609">
          <w:marLeft w:val="0"/>
          <w:marRight w:val="0"/>
          <w:marTop w:val="0"/>
          <w:marBottom w:val="0"/>
          <w:divBdr>
            <w:top w:val="none" w:sz="0" w:space="0" w:color="auto"/>
            <w:left w:val="none" w:sz="0" w:space="0" w:color="auto"/>
            <w:bottom w:val="none" w:sz="0" w:space="0" w:color="auto"/>
            <w:right w:val="none" w:sz="0" w:space="0" w:color="auto"/>
          </w:divBdr>
        </w:div>
        <w:div w:id="2109735589">
          <w:marLeft w:val="0"/>
          <w:marRight w:val="0"/>
          <w:marTop w:val="0"/>
          <w:marBottom w:val="0"/>
          <w:divBdr>
            <w:top w:val="none" w:sz="0" w:space="0" w:color="auto"/>
            <w:left w:val="none" w:sz="0" w:space="0" w:color="auto"/>
            <w:bottom w:val="none" w:sz="0" w:space="0" w:color="auto"/>
            <w:right w:val="none" w:sz="0" w:space="0" w:color="auto"/>
          </w:divBdr>
        </w:div>
        <w:div w:id="1918054999">
          <w:marLeft w:val="0"/>
          <w:marRight w:val="0"/>
          <w:marTop w:val="0"/>
          <w:marBottom w:val="0"/>
          <w:divBdr>
            <w:top w:val="none" w:sz="0" w:space="0" w:color="auto"/>
            <w:left w:val="none" w:sz="0" w:space="0" w:color="auto"/>
            <w:bottom w:val="none" w:sz="0" w:space="0" w:color="auto"/>
            <w:right w:val="none" w:sz="0" w:space="0" w:color="auto"/>
          </w:divBdr>
        </w:div>
      </w:divsChild>
    </w:div>
    <w:div w:id="967053046">
      <w:bodyDiv w:val="1"/>
      <w:marLeft w:val="0"/>
      <w:marRight w:val="0"/>
      <w:marTop w:val="0"/>
      <w:marBottom w:val="0"/>
      <w:divBdr>
        <w:top w:val="none" w:sz="0" w:space="0" w:color="auto"/>
        <w:left w:val="none" w:sz="0" w:space="0" w:color="auto"/>
        <w:bottom w:val="none" w:sz="0" w:space="0" w:color="auto"/>
        <w:right w:val="none" w:sz="0" w:space="0" w:color="auto"/>
      </w:divBdr>
    </w:div>
    <w:div w:id="986980062">
      <w:bodyDiv w:val="1"/>
      <w:marLeft w:val="0"/>
      <w:marRight w:val="0"/>
      <w:marTop w:val="0"/>
      <w:marBottom w:val="0"/>
      <w:divBdr>
        <w:top w:val="none" w:sz="0" w:space="0" w:color="auto"/>
        <w:left w:val="none" w:sz="0" w:space="0" w:color="auto"/>
        <w:bottom w:val="none" w:sz="0" w:space="0" w:color="auto"/>
        <w:right w:val="none" w:sz="0" w:space="0" w:color="auto"/>
      </w:divBdr>
    </w:div>
    <w:div w:id="1007515797">
      <w:bodyDiv w:val="1"/>
      <w:marLeft w:val="0"/>
      <w:marRight w:val="0"/>
      <w:marTop w:val="0"/>
      <w:marBottom w:val="0"/>
      <w:divBdr>
        <w:top w:val="none" w:sz="0" w:space="0" w:color="auto"/>
        <w:left w:val="none" w:sz="0" w:space="0" w:color="auto"/>
        <w:bottom w:val="none" w:sz="0" w:space="0" w:color="auto"/>
        <w:right w:val="none" w:sz="0" w:space="0" w:color="auto"/>
      </w:divBdr>
    </w:div>
    <w:div w:id="1035422845">
      <w:bodyDiv w:val="1"/>
      <w:marLeft w:val="0"/>
      <w:marRight w:val="0"/>
      <w:marTop w:val="0"/>
      <w:marBottom w:val="0"/>
      <w:divBdr>
        <w:top w:val="none" w:sz="0" w:space="0" w:color="auto"/>
        <w:left w:val="none" w:sz="0" w:space="0" w:color="auto"/>
        <w:bottom w:val="none" w:sz="0" w:space="0" w:color="auto"/>
        <w:right w:val="none" w:sz="0" w:space="0" w:color="auto"/>
      </w:divBdr>
    </w:div>
    <w:div w:id="1074203116">
      <w:bodyDiv w:val="1"/>
      <w:marLeft w:val="0"/>
      <w:marRight w:val="0"/>
      <w:marTop w:val="0"/>
      <w:marBottom w:val="0"/>
      <w:divBdr>
        <w:top w:val="none" w:sz="0" w:space="0" w:color="auto"/>
        <w:left w:val="none" w:sz="0" w:space="0" w:color="auto"/>
        <w:bottom w:val="none" w:sz="0" w:space="0" w:color="auto"/>
        <w:right w:val="none" w:sz="0" w:space="0" w:color="auto"/>
      </w:divBdr>
      <w:divsChild>
        <w:div w:id="332612314">
          <w:marLeft w:val="0"/>
          <w:marRight w:val="0"/>
          <w:marTop w:val="0"/>
          <w:marBottom w:val="0"/>
          <w:divBdr>
            <w:top w:val="none" w:sz="0" w:space="0" w:color="auto"/>
            <w:left w:val="none" w:sz="0" w:space="0" w:color="auto"/>
            <w:bottom w:val="none" w:sz="0" w:space="0" w:color="auto"/>
            <w:right w:val="none" w:sz="0" w:space="0" w:color="auto"/>
          </w:divBdr>
        </w:div>
      </w:divsChild>
    </w:div>
    <w:div w:id="1155098949">
      <w:bodyDiv w:val="1"/>
      <w:marLeft w:val="0"/>
      <w:marRight w:val="0"/>
      <w:marTop w:val="0"/>
      <w:marBottom w:val="0"/>
      <w:divBdr>
        <w:top w:val="none" w:sz="0" w:space="0" w:color="auto"/>
        <w:left w:val="none" w:sz="0" w:space="0" w:color="auto"/>
        <w:bottom w:val="none" w:sz="0" w:space="0" w:color="auto"/>
        <w:right w:val="none" w:sz="0" w:space="0" w:color="auto"/>
      </w:divBdr>
    </w:div>
    <w:div w:id="1227453274">
      <w:bodyDiv w:val="1"/>
      <w:marLeft w:val="0"/>
      <w:marRight w:val="0"/>
      <w:marTop w:val="0"/>
      <w:marBottom w:val="0"/>
      <w:divBdr>
        <w:top w:val="none" w:sz="0" w:space="0" w:color="auto"/>
        <w:left w:val="none" w:sz="0" w:space="0" w:color="auto"/>
        <w:bottom w:val="none" w:sz="0" w:space="0" w:color="auto"/>
        <w:right w:val="none" w:sz="0" w:space="0" w:color="auto"/>
      </w:divBdr>
    </w:div>
    <w:div w:id="1234316037">
      <w:bodyDiv w:val="1"/>
      <w:marLeft w:val="0"/>
      <w:marRight w:val="0"/>
      <w:marTop w:val="0"/>
      <w:marBottom w:val="0"/>
      <w:divBdr>
        <w:top w:val="none" w:sz="0" w:space="0" w:color="auto"/>
        <w:left w:val="none" w:sz="0" w:space="0" w:color="auto"/>
        <w:bottom w:val="none" w:sz="0" w:space="0" w:color="auto"/>
        <w:right w:val="none" w:sz="0" w:space="0" w:color="auto"/>
      </w:divBdr>
    </w:div>
    <w:div w:id="1248266705">
      <w:bodyDiv w:val="1"/>
      <w:marLeft w:val="0"/>
      <w:marRight w:val="0"/>
      <w:marTop w:val="0"/>
      <w:marBottom w:val="0"/>
      <w:divBdr>
        <w:top w:val="none" w:sz="0" w:space="0" w:color="auto"/>
        <w:left w:val="none" w:sz="0" w:space="0" w:color="auto"/>
        <w:bottom w:val="none" w:sz="0" w:space="0" w:color="auto"/>
        <w:right w:val="none" w:sz="0" w:space="0" w:color="auto"/>
      </w:divBdr>
    </w:div>
    <w:div w:id="1258950864">
      <w:bodyDiv w:val="1"/>
      <w:marLeft w:val="0"/>
      <w:marRight w:val="0"/>
      <w:marTop w:val="0"/>
      <w:marBottom w:val="0"/>
      <w:divBdr>
        <w:top w:val="none" w:sz="0" w:space="0" w:color="auto"/>
        <w:left w:val="none" w:sz="0" w:space="0" w:color="auto"/>
        <w:bottom w:val="none" w:sz="0" w:space="0" w:color="auto"/>
        <w:right w:val="none" w:sz="0" w:space="0" w:color="auto"/>
      </w:divBdr>
    </w:div>
    <w:div w:id="1269240789">
      <w:bodyDiv w:val="1"/>
      <w:marLeft w:val="0"/>
      <w:marRight w:val="0"/>
      <w:marTop w:val="0"/>
      <w:marBottom w:val="0"/>
      <w:divBdr>
        <w:top w:val="none" w:sz="0" w:space="0" w:color="auto"/>
        <w:left w:val="none" w:sz="0" w:space="0" w:color="auto"/>
        <w:bottom w:val="none" w:sz="0" w:space="0" w:color="auto"/>
        <w:right w:val="none" w:sz="0" w:space="0" w:color="auto"/>
      </w:divBdr>
    </w:div>
    <w:div w:id="1271667726">
      <w:bodyDiv w:val="1"/>
      <w:marLeft w:val="0"/>
      <w:marRight w:val="0"/>
      <w:marTop w:val="0"/>
      <w:marBottom w:val="0"/>
      <w:divBdr>
        <w:top w:val="none" w:sz="0" w:space="0" w:color="auto"/>
        <w:left w:val="none" w:sz="0" w:space="0" w:color="auto"/>
        <w:bottom w:val="none" w:sz="0" w:space="0" w:color="auto"/>
        <w:right w:val="none" w:sz="0" w:space="0" w:color="auto"/>
      </w:divBdr>
    </w:div>
    <w:div w:id="1288315649">
      <w:bodyDiv w:val="1"/>
      <w:marLeft w:val="0"/>
      <w:marRight w:val="0"/>
      <w:marTop w:val="0"/>
      <w:marBottom w:val="0"/>
      <w:divBdr>
        <w:top w:val="none" w:sz="0" w:space="0" w:color="auto"/>
        <w:left w:val="none" w:sz="0" w:space="0" w:color="auto"/>
        <w:bottom w:val="none" w:sz="0" w:space="0" w:color="auto"/>
        <w:right w:val="none" w:sz="0" w:space="0" w:color="auto"/>
      </w:divBdr>
    </w:div>
    <w:div w:id="1302809702">
      <w:bodyDiv w:val="1"/>
      <w:marLeft w:val="0"/>
      <w:marRight w:val="0"/>
      <w:marTop w:val="0"/>
      <w:marBottom w:val="0"/>
      <w:divBdr>
        <w:top w:val="none" w:sz="0" w:space="0" w:color="auto"/>
        <w:left w:val="none" w:sz="0" w:space="0" w:color="auto"/>
        <w:bottom w:val="none" w:sz="0" w:space="0" w:color="auto"/>
        <w:right w:val="none" w:sz="0" w:space="0" w:color="auto"/>
      </w:divBdr>
    </w:div>
    <w:div w:id="1333754450">
      <w:bodyDiv w:val="1"/>
      <w:marLeft w:val="0"/>
      <w:marRight w:val="0"/>
      <w:marTop w:val="0"/>
      <w:marBottom w:val="0"/>
      <w:divBdr>
        <w:top w:val="none" w:sz="0" w:space="0" w:color="auto"/>
        <w:left w:val="none" w:sz="0" w:space="0" w:color="auto"/>
        <w:bottom w:val="none" w:sz="0" w:space="0" w:color="auto"/>
        <w:right w:val="none" w:sz="0" w:space="0" w:color="auto"/>
      </w:divBdr>
    </w:div>
    <w:div w:id="1395011290">
      <w:bodyDiv w:val="1"/>
      <w:marLeft w:val="0"/>
      <w:marRight w:val="0"/>
      <w:marTop w:val="0"/>
      <w:marBottom w:val="0"/>
      <w:divBdr>
        <w:top w:val="none" w:sz="0" w:space="0" w:color="auto"/>
        <w:left w:val="none" w:sz="0" w:space="0" w:color="auto"/>
        <w:bottom w:val="none" w:sz="0" w:space="0" w:color="auto"/>
        <w:right w:val="none" w:sz="0" w:space="0" w:color="auto"/>
      </w:divBdr>
    </w:div>
    <w:div w:id="1416129706">
      <w:bodyDiv w:val="1"/>
      <w:marLeft w:val="0"/>
      <w:marRight w:val="0"/>
      <w:marTop w:val="0"/>
      <w:marBottom w:val="0"/>
      <w:divBdr>
        <w:top w:val="none" w:sz="0" w:space="0" w:color="auto"/>
        <w:left w:val="none" w:sz="0" w:space="0" w:color="auto"/>
        <w:bottom w:val="none" w:sz="0" w:space="0" w:color="auto"/>
        <w:right w:val="none" w:sz="0" w:space="0" w:color="auto"/>
      </w:divBdr>
      <w:divsChild>
        <w:div w:id="1566260737">
          <w:marLeft w:val="0"/>
          <w:marRight w:val="0"/>
          <w:marTop w:val="0"/>
          <w:marBottom w:val="0"/>
          <w:divBdr>
            <w:top w:val="none" w:sz="0" w:space="0" w:color="auto"/>
            <w:left w:val="none" w:sz="0" w:space="0" w:color="auto"/>
            <w:bottom w:val="none" w:sz="0" w:space="0" w:color="auto"/>
            <w:right w:val="none" w:sz="0" w:space="0" w:color="auto"/>
          </w:divBdr>
          <w:divsChild>
            <w:div w:id="884679708">
              <w:marLeft w:val="0"/>
              <w:marRight w:val="0"/>
              <w:marTop w:val="100"/>
              <w:marBottom w:val="100"/>
              <w:divBdr>
                <w:top w:val="none" w:sz="0" w:space="0" w:color="auto"/>
                <w:left w:val="none" w:sz="0" w:space="0" w:color="auto"/>
                <w:bottom w:val="none" w:sz="0" w:space="0" w:color="auto"/>
                <w:right w:val="none" w:sz="0" w:space="0" w:color="auto"/>
              </w:divBdr>
              <w:divsChild>
                <w:div w:id="44255810">
                  <w:marLeft w:val="150"/>
                  <w:marRight w:val="150"/>
                  <w:marTop w:val="0"/>
                  <w:marBottom w:val="0"/>
                  <w:divBdr>
                    <w:top w:val="none" w:sz="0" w:space="0" w:color="auto"/>
                    <w:left w:val="none" w:sz="0" w:space="0" w:color="auto"/>
                    <w:bottom w:val="single" w:sz="12" w:space="8" w:color="999999"/>
                    <w:right w:val="single" w:sz="6" w:space="8" w:color="999999"/>
                  </w:divBdr>
                </w:div>
                <w:div w:id="1823161671">
                  <w:marLeft w:val="150"/>
                  <w:marRight w:val="150"/>
                  <w:marTop w:val="0"/>
                  <w:marBottom w:val="0"/>
                  <w:divBdr>
                    <w:top w:val="none" w:sz="0" w:space="0" w:color="auto"/>
                    <w:left w:val="none" w:sz="0" w:space="0" w:color="auto"/>
                    <w:bottom w:val="single" w:sz="12" w:space="8" w:color="999999"/>
                    <w:right w:val="single" w:sz="6" w:space="8" w:color="999999"/>
                  </w:divBdr>
                </w:div>
                <w:div w:id="1956206305">
                  <w:marLeft w:val="150"/>
                  <w:marRight w:val="150"/>
                  <w:marTop w:val="0"/>
                  <w:marBottom w:val="0"/>
                  <w:divBdr>
                    <w:top w:val="none" w:sz="0" w:space="0" w:color="auto"/>
                    <w:left w:val="none" w:sz="0" w:space="0" w:color="auto"/>
                    <w:bottom w:val="single" w:sz="12" w:space="8" w:color="999999"/>
                    <w:right w:val="single" w:sz="6" w:space="8" w:color="999999"/>
                  </w:divBdr>
                </w:div>
                <w:div w:id="498815229">
                  <w:marLeft w:val="150"/>
                  <w:marRight w:val="150"/>
                  <w:marTop w:val="0"/>
                  <w:marBottom w:val="0"/>
                  <w:divBdr>
                    <w:top w:val="none" w:sz="0" w:space="0" w:color="auto"/>
                    <w:left w:val="none" w:sz="0" w:space="0" w:color="auto"/>
                    <w:bottom w:val="single" w:sz="12" w:space="8" w:color="999999"/>
                    <w:right w:val="single" w:sz="6" w:space="8" w:color="999999"/>
                  </w:divBdr>
                </w:div>
                <w:div w:id="438911706">
                  <w:marLeft w:val="150"/>
                  <w:marRight w:val="150"/>
                  <w:marTop w:val="0"/>
                  <w:marBottom w:val="0"/>
                  <w:divBdr>
                    <w:top w:val="none" w:sz="0" w:space="0" w:color="auto"/>
                    <w:left w:val="none" w:sz="0" w:space="0" w:color="auto"/>
                    <w:bottom w:val="single" w:sz="12" w:space="8" w:color="999999"/>
                    <w:right w:val="single" w:sz="6" w:space="8" w:color="999999"/>
                  </w:divBdr>
                </w:div>
                <w:div w:id="950742741">
                  <w:marLeft w:val="150"/>
                  <w:marRight w:val="150"/>
                  <w:marTop w:val="0"/>
                  <w:marBottom w:val="0"/>
                  <w:divBdr>
                    <w:top w:val="none" w:sz="0" w:space="0" w:color="auto"/>
                    <w:left w:val="none" w:sz="0" w:space="0" w:color="auto"/>
                    <w:bottom w:val="single" w:sz="12" w:space="8" w:color="999999"/>
                    <w:right w:val="single" w:sz="6" w:space="8" w:color="999999"/>
                  </w:divBdr>
                </w:div>
              </w:divsChild>
            </w:div>
          </w:divsChild>
        </w:div>
        <w:div w:id="1441677392">
          <w:marLeft w:val="0"/>
          <w:marRight w:val="0"/>
          <w:marTop w:val="0"/>
          <w:marBottom w:val="0"/>
          <w:divBdr>
            <w:top w:val="none" w:sz="0" w:space="0" w:color="auto"/>
            <w:left w:val="none" w:sz="0" w:space="0" w:color="auto"/>
            <w:bottom w:val="none" w:sz="0" w:space="0" w:color="auto"/>
            <w:right w:val="none" w:sz="0" w:space="0" w:color="auto"/>
          </w:divBdr>
        </w:div>
      </w:divsChild>
    </w:div>
    <w:div w:id="1418016458">
      <w:bodyDiv w:val="1"/>
      <w:marLeft w:val="0"/>
      <w:marRight w:val="0"/>
      <w:marTop w:val="0"/>
      <w:marBottom w:val="0"/>
      <w:divBdr>
        <w:top w:val="none" w:sz="0" w:space="0" w:color="auto"/>
        <w:left w:val="none" w:sz="0" w:space="0" w:color="auto"/>
        <w:bottom w:val="none" w:sz="0" w:space="0" w:color="auto"/>
        <w:right w:val="none" w:sz="0" w:space="0" w:color="auto"/>
      </w:divBdr>
    </w:div>
    <w:div w:id="1425881711">
      <w:bodyDiv w:val="1"/>
      <w:marLeft w:val="0"/>
      <w:marRight w:val="0"/>
      <w:marTop w:val="0"/>
      <w:marBottom w:val="0"/>
      <w:divBdr>
        <w:top w:val="none" w:sz="0" w:space="0" w:color="auto"/>
        <w:left w:val="none" w:sz="0" w:space="0" w:color="auto"/>
        <w:bottom w:val="none" w:sz="0" w:space="0" w:color="auto"/>
        <w:right w:val="none" w:sz="0" w:space="0" w:color="auto"/>
      </w:divBdr>
    </w:div>
    <w:div w:id="1440837782">
      <w:bodyDiv w:val="1"/>
      <w:marLeft w:val="0"/>
      <w:marRight w:val="0"/>
      <w:marTop w:val="0"/>
      <w:marBottom w:val="0"/>
      <w:divBdr>
        <w:top w:val="none" w:sz="0" w:space="0" w:color="auto"/>
        <w:left w:val="none" w:sz="0" w:space="0" w:color="auto"/>
        <w:bottom w:val="none" w:sz="0" w:space="0" w:color="auto"/>
        <w:right w:val="none" w:sz="0" w:space="0" w:color="auto"/>
      </w:divBdr>
    </w:div>
    <w:div w:id="1442217050">
      <w:bodyDiv w:val="1"/>
      <w:marLeft w:val="0"/>
      <w:marRight w:val="0"/>
      <w:marTop w:val="0"/>
      <w:marBottom w:val="0"/>
      <w:divBdr>
        <w:top w:val="none" w:sz="0" w:space="0" w:color="auto"/>
        <w:left w:val="none" w:sz="0" w:space="0" w:color="auto"/>
        <w:bottom w:val="none" w:sz="0" w:space="0" w:color="auto"/>
        <w:right w:val="none" w:sz="0" w:space="0" w:color="auto"/>
      </w:divBdr>
    </w:div>
    <w:div w:id="1546060388">
      <w:bodyDiv w:val="1"/>
      <w:marLeft w:val="0"/>
      <w:marRight w:val="0"/>
      <w:marTop w:val="0"/>
      <w:marBottom w:val="0"/>
      <w:divBdr>
        <w:top w:val="none" w:sz="0" w:space="0" w:color="auto"/>
        <w:left w:val="none" w:sz="0" w:space="0" w:color="auto"/>
        <w:bottom w:val="none" w:sz="0" w:space="0" w:color="auto"/>
        <w:right w:val="none" w:sz="0" w:space="0" w:color="auto"/>
      </w:divBdr>
    </w:div>
    <w:div w:id="1586841477">
      <w:bodyDiv w:val="1"/>
      <w:marLeft w:val="0"/>
      <w:marRight w:val="0"/>
      <w:marTop w:val="0"/>
      <w:marBottom w:val="0"/>
      <w:divBdr>
        <w:top w:val="none" w:sz="0" w:space="0" w:color="auto"/>
        <w:left w:val="none" w:sz="0" w:space="0" w:color="auto"/>
        <w:bottom w:val="none" w:sz="0" w:space="0" w:color="auto"/>
        <w:right w:val="none" w:sz="0" w:space="0" w:color="auto"/>
      </w:divBdr>
    </w:div>
    <w:div w:id="1609583179">
      <w:bodyDiv w:val="1"/>
      <w:marLeft w:val="0"/>
      <w:marRight w:val="0"/>
      <w:marTop w:val="0"/>
      <w:marBottom w:val="0"/>
      <w:divBdr>
        <w:top w:val="none" w:sz="0" w:space="0" w:color="auto"/>
        <w:left w:val="none" w:sz="0" w:space="0" w:color="auto"/>
        <w:bottom w:val="none" w:sz="0" w:space="0" w:color="auto"/>
        <w:right w:val="none" w:sz="0" w:space="0" w:color="auto"/>
      </w:divBdr>
    </w:div>
    <w:div w:id="1611819064">
      <w:bodyDiv w:val="1"/>
      <w:marLeft w:val="0"/>
      <w:marRight w:val="0"/>
      <w:marTop w:val="0"/>
      <w:marBottom w:val="0"/>
      <w:divBdr>
        <w:top w:val="none" w:sz="0" w:space="0" w:color="auto"/>
        <w:left w:val="none" w:sz="0" w:space="0" w:color="auto"/>
        <w:bottom w:val="none" w:sz="0" w:space="0" w:color="auto"/>
        <w:right w:val="none" w:sz="0" w:space="0" w:color="auto"/>
      </w:divBdr>
    </w:div>
    <w:div w:id="1666322020">
      <w:bodyDiv w:val="1"/>
      <w:marLeft w:val="0"/>
      <w:marRight w:val="0"/>
      <w:marTop w:val="0"/>
      <w:marBottom w:val="0"/>
      <w:divBdr>
        <w:top w:val="none" w:sz="0" w:space="0" w:color="auto"/>
        <w:left w:val="none" w:sz="0" w:space="0" w:color="auto"/>
        <w:bottom w:val="none" w:sz="0" w:space="0" w:color="auto"/>
        <w:right w:val="none" w:sz="0" w:space="0" w:color="auto"/>
      </w:divBdr>
    </w:div>
    <w:div w:id="1760590417">
      <w:bodyDiv w:val="1"/>
      <w:marLeft w:val="0"/>
      <w:marRight w:val="0"/>
      <w:marTop w:val="0"/>
      <w:marBottom w:val="0"/>
      <w:divBdr>
        <w:top w:val="none" w:sz="0" w:space="0" w:color="auto"/>
        <w:left w:val="none" w:sz="0" w:space="0" w:color="auto"/>
        <w:bottom w:val="none" w:sz="0" w:space="0" w:color="auto"/>
        <w:right w:val="none" w:sz="0" w:space="0" w:color="auto"/>
      </w:divBdr>
    </w:div>
    <w:div w:id="1790585699">
      <w:bodyDiv w:val="1"/>
      <w:marLeft w:val="0"/>
      <w:marRight w:val="0"/>
      <w:marTop w:val="0"/>
      <w:marBottom w:val="0"/>
      <w:divBdr>
        <w:top w:val="none" w:sz="0" w:space="0" w:color="auto"/>
        <w:left w:val="none" w:sz="0" w:space="0" w:color="auto"/>
        <w:bottom w:val="none" w:sz="0" w:space="0" w:color="auto"/>
        <w:right w:val="none" w:sz="0" w:space="0" w:color="auto"/>
      </w:divBdr>
    </w:div>
    <w:div w:id="1799445511">
      <w:bodyDiv w:val="1"/>
      <w:marLeft w:val="0"/>
      <w:marRight w:val="0"/>
      <w:marTop w:val="0"/>
      <w:marBottom w:val="0"/>
      <w:divBdr>
        <w:top w:val="none" w:sz="0" w:space="0" w:color="auto"/>
        <w:left w:val="none" w:sz="0" w:space="0" w:color="auto"/>
        <w:bottom w:val="none" w:sz="0" w:space="0" w:color="auto"/>
        <w:right w:val="none" w:sz="0" w:space="0" w:color="auto"/>
      </w:divBdr>
    </w:div>
    <w:div w:id="1810005416">
      <w:bodyDiv w:val="1"/>
      <w:marLeft w:val="0"/>
      <w:marRight w:val="0"/>
      <w:marTop w:val="0"/>
      <w:marBottom w:val="0"/>
      <w:divBdr>
        <w:top w:val="none" w:sz="0" w:space="0" w:color="auto"/>
        <w:left w:val="none" w:sz="0" w:space="0" w:color="auto"/>
        <w:bottom w:val="none" w:sz="0" w:space="0" w:color="auto"/>
        <w:right w:val="none" w:sz="0" w:space="0" w:color="auto"/>
      </w:divBdr>
    </w:div>
    <w:div w:id="1909030021">
      <w:bodyDiv w:val="1"/>
      <w:marLeft w:val="0"/>
      <w:marRight w:val="0"/>
      <w:marTop w:val="0"/>
      <w:marBottom w:val="0"/>
      <w:divBdr>
        <w:top w:val="none" w:sz="0" w:space="0" w:color="auto"/>
        <w:left w:val="none" w:sz="0" w:space="0" w:color="auto"/>
        <w:bottom w:val="none" w:sz="0" w:space="0" w:color="auto"/>
        <w:right w:val="none" w:sz="0" w:space="0" w:color="auto"/>
      </w:divBdr>
      <w:divsChild>
        <w:div w:id="365719148">
          <w:marLeft w:val="0"/>
          <w:marRight w:val="0"/>
          <w:marTop w:val="0"/>
          <w:marBottom w:val="0"/>
          <w:divBdr>
            <w:top w:val="none" w:sz="0" w:space="0" w:color="auto"/>
            <w:left w:val="none" w:sz="0" w:space="0" w:color="auto"/>
            <w:bottom w:val="none" w:sz="0" w:space="0" w:color="auto"/>
            <w:right w:val="none" w:sz="0" w:space="0" w:color="auto"/>
          </w:divBdr>
        </w:div>
        <w:div w:id="1140803789">
          <w:marLeft w:val="135"/>
          <w:marRight w:val="0"/>
          <w:marTop w:val="225"/>
          <w:marBottom w:val="225"/>
          <w:divBdr>
            <w:top w:val="dashed" w:sz="6" w:space="0" w:color="BFBFBF"/>
            <w:left w:val="dashed" w:sz="6" w:space="0" w:color="BFBFBF"/>
            <w:bottom w:val="dashed" w:sz="6" w:space="0" w:color="BFBFBF"/>
            <w:right w:val="dashed" w:sz="6" w:space="0" w:color="BFBFBF"/>
          </w:divBdr>
          <w:divsChild>
            <w:div w:id="1576208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139721">
      <w:bodyDiv w:val="1"/>
      <w:marLeft w:val="0"/>
      <w:marRight w:val="0"/>
      <w:marTop w:val="0"/>
      <w:marBottom w:val="0"/>
      <w:divBdr>
        <w:top w:val="none" w:sz="0" w:space="0" w:color="auto"/>
        <w:left w:val="none" w:sz="0" w:space="0" w:color="auto"/>
        <w:bottom w:val="none" w:sz="0" w:space="0" w:color="auto"/>
        <w:right w:val="none" w:sz="0" w:space="0" w:color="auto"/>
      </w:divBdr>
    </w:div>
    <w:div w:id="1947812380">
      <w:bodyDiv w:val="1"/>
      <w:marLeft w:val="0"/>
      <w:marRight w:val="0"/>
      <w:marTop w:val="0"/>
      <w:marBottom w:val="0"/>
      <w:divBdr>
        <w:top w:val="none" w:sz="0" w:space="0" w:color="auto"/>
        <w:left w:val="none" w:sz="0" w:space="0" w:color="auto"/>
        <w:bottom w:val="none" w:sz="0" w:space="0" w:color="auto"/>
        <w:right w:val="none" w:sz="0" w:space="0" w:color="auto"/>
      </w:divBdr>
    </w:div>
    <w:div w:id="2022470940">
      <w:bodyDiv w:val="1"/>
      <w:marLeft w:val="0"/>
      <w:marRight w:val="0"/>
      <w:marTop w:val="0"/>
      <w:marBottom w:val="0"/>
      <w:divBdr>
        <w:top w:val="none" w:sz="0" w:space="0" w:color="auto"/>
        <w:left w:val="none" w:sz="0" w:space="0" w:color="auto"/>
        <w:bottom w:val="none" w:sz="0" w:space="0" w:color="auto"/>
        <w:right w:val="none" w:sz="0" w:space="0" w:color="auto"/>
      </w:divBdr>
    </w:div>
    <w:div w:id="2030328582">
      <w:bodyDiv w:val="1"/>
      <w:marLeft w:val="0"/>
      <w:marRight w:val="0"/>
      <w:marTop w:val="0"/>
      <w:marBottom w:val="0"/>
      <w:divBdr>
        <w:top w:val="none" w:sz="0" w:space="0" w:color="auto"/>
        <w:left w:val="none" w:sz="0" w:space="0" w:color="auto"/>
        <w:bottom w:val="none" w:sz="0" w:space="0" w:color="auto"/>
        <w:right w:val="none" w:sz="0" w:space="0" w:color="auto"/>
      </w:divBdr>
    </w:div>
    <w:div w:id="2041857507">
      <w:bodyDiv w:val="1"/>
      <w:marLeft w:val="0"/>
      <w:marRight w:val="0"/>
      <w:marTop w:val="0"/>
      <w:marBottom w:val="0"/>
      <w:divBdr>
        <w:top w:val="none" w:sz="0" w:space="0" w:color="auto"/>
        <w:left w:val="none" w:sz="0" w:space="0" w:color="auto"/>
        <w:bottom w:val="none" w:sz="0" w:space="0" w:color="auto"/>
        <w:right w:val="none" w:sz="0" w:space="0" w:color="auto"/>
      </w:divBdr>
      <w:divsChild>
        <w:div w:id="1383139139">
          <w:marLeft w:val="0"/>
          <w:marRight w:val="0"/>
          <w:marTop w:val="0"/>
          <w:marBottom w:val="0"/>
          <w:divBdr>
            <w:top w:val="none" w:sz="0" w:space="0" w:color="auto"/>
            <w:left w:val="none" w:sz="0" w:space="0" w:color="auto"/>
            <w:bottom w:val="none" w:sz="0" w:space="0" w:color="auto"/>
            <w:right w:val="none" w:sz="0" w:space="0" w:color="auto"/>
          </w:divBdr>
        </w:div>
        <w:div w:id="758645840">
          <w:marLeft w:val="0"/>
          <w:marRight w:val="0"/>
          <w:marTop w:val="0"/>
          <w:marBottom w:val="0"/>
          <w:divBdr>
            <w:top w:val="none" w:sz="0" w:space="0" w:color="auto"/>
            <w:left w:val="none" w:sz="0" w:space="0" w:color="auto"/>
            <w:bottom w:val="none" w:sz="0" w:space="0" w:color="auto"/>
            <w:right w:val="none" w:sz="0" w:space="0" w:color="auto"/>
          </w:divBdr>
        </w:div>
      </w:divsChild>
    </w:div>
    <w:div w:id="214572930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3.jpeg"/><Relationship Id="rId12" Type="http://schemas.openxmlformats.org/officeDocument/2006/relationships/image" Target="media/image4.jpeg"/><Relationship Id="rId13" Type="http://schemas.openxmlformats.org/officeDocument/2006/relationships/image" Target="media/image5.png"/><Relationship Id="rId14" Type="http://schemas.openxmlformats.org/officeDocument/2006/relationships/header" Target="header1.xml"/><Relationship Id="rId15" Type="http://schemas.openxmlformats.org/officeDocument/2006/relationships/header" Target="header2.xml"/><Relationship Id="rId16" Type="http://schemas.openxmlformats.org/officeDocument/2006/relationships/fontTable" Target="fontTable.xml"/><Relationship Id="rId17" Type="http://schemas.openxmlformats.org/officeDocument/2006/relationships/theme" Target="theme/theme1.xml"/><Relationship Id="rId18" Type="http://schemas.microsoft.com/office/2011/relationships/people" Target="peop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image" Target="media/image1.jpeg"/><Relationship Id="rId10" Type="http://schemas.openxmlformats.org/officeDocument/2006/relationships/image" Target="media/image2.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E8ABE6-11C9-E84D-B132-57CA3280A41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14</Pages>
  <Words>2592</Words>
  <Characters>14780</Characters>
  <Application>Microsoft Macintosh Word</Application>
  <DocSecurity>0</DocSecurity>
  <Lines>123</Lines>
  <Paragraphs>34</Paragraphs>
  <ScaleCrop>false</ScaleCrop>
  <HeadingPairs>
    <vt:vector size="4" baseType="variant">
      <vt:variant>
        <vt:lpstr>Título</vt:lpstr>
      </vt:variant>
      <vt:variant>
        <vt:i4>1</vt:i4>
      </vt:variant>
      <vt:variant>
        <vt:lpstr>Headings</vt:lpstr>
      </vt:variant>
      <vt:variant>
        <vt:i4>10</vt:i4>
      </vt:variant>
    </vt:vector>
  </HeadingPairs>
  <TitlesOfParts>
    <vt:vector size="11" baseType="lpstr">
      <vt:lpstr/>
      <vt:lpstr>La medusa común o medusa luna (Aurelia aurita) presenta bioluminiscencia.</vt:lpstr>
      <vt:lpstr>        Suficiente. Que cubra las necesidades de todos los nutrimentos, sin comer en exc</vt:lpstr>
      <vt:lpstr>        </vt:lpstr>
      <vt:lpstr>        Equilibrada. Los nutrimentos guardan las proporciones adecuadas entre sí para cr</vt:lpstr>
      <vt:lpstr>        </vt:lpstr>
      <vt:lpstr>        Inocua. Que sea higiénica y no contenga sustancias perjudiciales, no poseer gérm</vt:lpstr>
      <vt:lpstr>        </vt:lpstr>
      <vt:lpstr>        Variada. Debe contener diferentes tipos de alimentos con la finalidad de consumi</vt:lpstr>
      <vt:lpstr>        [SECCIÓN 2]3.2. La tabla de electronegatividad y su uso</vt:lpstr>
      <vt:lpstr>        </vt:lpstr>
    </vt:vector>
  </TitlesOfParts>
  <Manager/>
  <Company>Impulso Editorial</Company>
  <LinksUpToDate>false</LinksUpToDate>
  <CharactersWithSpaces>17338</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Susana Moreno</dc:creator>
  <cp:keywords/>
  <dc:description/>
  <cp:lastModifiedBy>Andrea Constanza Perdomo Pedraza</cp:lastModifiedBy>
  <cp:revision>38</cp:revision>
  <dcterms:created xsi:type="dcterms:W3CDTF">2015-08-31T01:07:00Z</dcterms:created>
  <dcterms:modified xsi:type="dcterms:W3CDTF">2015-09-07T15:20:00Z</dcterms:modified>
  <cp:category/>
</cp:coreProperties>
</file>