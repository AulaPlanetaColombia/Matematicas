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1951"/>
        <w:gridCol w:w="7229"/>
      </w:tblGrid>
      <w:tr w:rsidR="00E92066" w:rsidRPr="00AE0AB8" w14:paraId="7D97021F" w14:textId="77777777" w:rsidTr="00BF42A4">
        <w:tc>
          <w:tcPr>
            <w:tcW w:w="1951" w:type="dxa"/>
            <w:shd w:val="clear" w:color="auto" w:fill="000000" w:themeFill="text1"/>
          </w:tcPr>
          <w:p w14:paraId="5AD63733" w14:textId="53EAA4E1" w:rsidR="00E92066" w:rsidRPr="00AE0AB8" w:rsidRDefault="00E92066" w:rsidP="00E92066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Título del guion</w:t>
            </w:r>
          </w:p>
        </w:tc>
        <w:tc>
          <w:tcPr>
            <w:tcW w:w="7229" w:type="dxa"/>
          </w:tcPr>
          <w:p w14:paraId="6710764B" w14:textId="2B5848D6" w:rsidR="00E92066" w:rsidRPr="00AE0AB8" w:rsidRDefault="00635132" w:rsidP="00081745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Los sistemas de numeración </w:t>
            </w:r>
          </w:p>
        </w:tc>
      </w:tr>
      <w:tr w:rsidR="00E92066" w:rsidRPr="00AE0AB8" w14:paraId="0099B851" w14:textId="77777777" w:rsidTr="00BF42A4">
        <w:tc>
          <w:tcPr>
            <w:tcW w:w="1951" w:type="dxa"/>
            <w:shd w:val="clear" w:color="auto" w:fill="000000" w:themeFill="text1"/>
          </w:tcPr>
          <w:p w14:paraId="2539482A" w14:textId="5FEAE48A" w:rsidR="00E92066" w:rsidRPr="00AE0AB8" w:rsidRDefault="00E92066" w:rsidP="00081745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Código del guion</w:t>
            </w:r>
          </w:p>
        </w:tc>
        <w:tc>
          <w:tcPr>
            <w:tcW w:w="7229" w:type="dxa"/>
          </w:tcPr>
          <w:p w14:paraId="21923220" w14:textId="74EF0CE9" w:rsidR="00E92066" w:rsidRPr="00AE0AB8" w:rsidRDefault="00635132" w:rsidP="00081745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MA_06_02_CO</w:t>
            </w:r>
          </w:p>
        </w:tc>
      </w:tr>
      <w:tr w:rsidR="00E92066" w:rsidRPr="00AE0AB8" w14:paraId="7B9B1C80" w14:textId="77777777" w:rsidTr="00BF42A4">
        <w:tc>
          <w:tcPr>
            <w:tcW w:w="1951" w:type="dxa"/>
            <w:shd w:val="clear" w:color="auto" w:fill="000000" w:themeFill="text1"/>
          </w:tcPr>
          <w:p w14:paraId="7DB9D793" w14:textId="1F84CFF5" w:rsidR="00E92066" w:rsidRPr="00AE0AB8" w:rsidRDefault="00E92066" w:rsidP="00081745">
            <w:pPr>
              <w:tabs>
                <w:tab w:val="right" w:pos="849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  <w:tc>
          <w:tcPr>
            <w:tcW w:w="7229" w:type="dxa"/>
          </w:tcPr>
          <w:p w14:paraId="5D9015A4" w14:textId="109562F9" w:rsidR="00EC0644" w:rsidRPr="00AE0AB8" w:rsidRDefault="006D6DCB" w:rsidP="00B966F1">
            <w:pPr>
              <w:tabs>
                <w:tab w:val="right" w:pos="8498"/>
              </w:tabs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Los sistemas de numeración han sido importantes en la historia</w:t>
            </w:r>
            <w:ins w:id="0" w:author="chris" w:date="2015-08-26T20:39:00Z">
              <w:r w:rsidR="00AF2499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966F1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pues a partir de ellos se ha </w:t>
            </w:r>
            <w:r w:rsidR="00976FAD" w:rsidRPr="00AE0AB8">
              <w:rPr>
                <w:rFonts w:ascii="Times New Roman" w:hAnsi="Times New Roman" w:cs="Times New Roman"/>
                <w:sz w:val="24"/>
                <w:szCs w:val="24"/>
              </w:rPr>
              <w:t>resuelto el problema</w:t>
            </w:r>
            <w:r w:rsidR="00B966F1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de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contar.</w:t>
            </w:r>
            <w:r w:rsidR="00B966F1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A continuación, se presentarán conceptos </w:t>
            </w:r>
            <w:r w:rsidR="00976FAD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relacionados con </w:t>
            </w:r>
            <w:r w:rsidR="00B966F1" w:rsidRPr="00AE0AB8">
              <w:rPr>
                <w:rFonts w:ascii="Times New Roman" w:hAnsi="Times New Roman" w:cs="Times New Roman"/>
                <w:sz w:val="24"/>
                <w:szCs w:val="24"/>
              </w:rPr>
              <w:t>dichos sistemas y se</w:t>
            </w:r>
            <w:r w:rsidR="00E816B2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profundizar</w:t>
            </w:r>
            <w:r w:rsidR="00B966F1" w:rsidRPr="00AE0AB8">
              <w:rPr>
                <w:rFonts w:ascii="Times New Roman" w:hAnsi="Times New Roman" w:cs="Times New Roman"/>
                <w:sz w:val="24"/>
                <w:szCs w:val="24"/>
              </w:rPr>
              <w:t>á</w:t>
            </w:r>
            <w:r w:rsidR="00E816B2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en el sistema de numeración decimal</w:t>
            </w:r>
            <w:r w:rsidR="000266CF" w:rsidRPr="00AE0A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587798A" w14:textId="4024A98D" w:rsidR="00E92066" w:rsidRPr="00AE0AB8" w:rsidRDefault="00E92066" w:rsidP="00081745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297CA821" w14:textId="77777777" w:rsidR="00685FDF" w:rsidRPr="00AE0AB8" w:rsidRDefault="00685FDF" w:rsidP="00081745">
      <w:pPr>
        <w:tabs>
          <w:tab w:val="right" w:pos="8498"/>
        </w:tabs>
        <w:spacing w:after="0"/>
        <w:rPr>
          <w:rFonts w:ascii="Times New Roman" w:hAnsi="Times New Roman" w:cs="Times New Roman"/>
          <w:highlight w:val="yellow"/>
        </w:rPr>
      </w:pPr>
    </w:p>
    <w:p w14:paraId="16B58F33" w14:textId="6657883C" w:rsidR="002973CB" w:rsidRPr="00AE0AB8" w:rsidRDefault="00081745" w:rsidP="00081745">
      <w:pPr>
        <w:tabs>
          <w:tab w:val="right" w:pos="8498"/>
        </w:tabs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="00616DBC"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1</w:t>
      </w:r>
      <w:r w:rsidR="002973CB" w:rsidRPr="00AE0AB8">
        <w:rPr>
          <w:rFonts w:ascii="Times New Roman" w:hAnsi="Times New Roman" w:cs="Times New Roman"/>
          <w:b/>
        </w:rPr>
        <w:t xml:space="preserve"> </w:t>
      </w:r>
      <w:r w:rsidR="00C8410D" w:rsidRPr="00AE0AB8">
        <w:rPr>
          <w:rFonts w:ascii="Times New Roman" w:hAnsi="Times New Roman" w:cs="Times New Roman"/>
          <w:b/>
        </w:rPr>
        <w:t xml:space="preserve">Los sistemas de numeración </w:t>
      </w:r>
    </w:p>
    <w:p w14:paraId="20364387" w14:textId="77777777" w:rsidR="00CC39C4" w:rsidRPr="00AE0AB8" w:rsidRDefault="00CC39C4" w:rsidP="00081745">
      <w:pPr>
        <w:spacing w:after="0"/>
        <w:rPr>
          <w:rFonts w:ascii="Times New Roman" w:hAnsi="Times New Roman" w:cs="Times New Roman"/>
          <w:color w:val="000000"/>
          <w:lang w:val="es-CO"/>
        </w:rPr>
      </w:pPr>
    </w:p>
    <w:p w14:paraId="76010E4D" w14:textId="6BD57CA8" w:rsidR="00D30F9D" w:rsidRPr="00AE0AB8" w:rsidRDefault="00D30F9D" w:rsidP="003F23BE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La historia de la numeración es quizá tan antigua como la historia de la humanidad. Los hombres primitivos contaban sus pertenencias, sus animales y hacían señales, como cortes con un cuchillo, en las paredes o en los árboles para llevar la cuenta. Se podría afirmar que</w:t>
      </w:r>
      <w:ins w:id="1" w:author="chris" w:date="2015-08-26T22:12:00Z">
        <w:r w:rsidR="006E7566">
          <w:rPr>
            <w:rFonts w:ascii="Times New Roman" w:hAnsi="Times New Roman" w:cs="Times New Roman"/>
          </w:rPr>
          <w:t xml:space="preserve"> </w:t>
        </w:r>
      </w:ins>
      <w:r w:rsidRPr="00AE0AB8">
        <w:rPr>
          <w:rFonts w:ascii="Times New Roman" w:hAnsi="Times New Roman" w:cs="Times New Roman"/>
        </w:rPr>
        <w:t xml:space="preserve">hacían un proceso similar al que siguen hoy en día los niños </w:t>
      </w:r>
      <w:r w:rsidR="00A32EEC" w:rsidRPr="00AE0AB8">
        <w:rPr>
          <w:rFonts w:ascii="Times New Roman" w:hAnsi="Times New Roman" w:cs="Times New Roman"/>
        </w:rPr>
        <w:t>pequeños al señalar con sus</w:t>
      </w:r>
      <w:ins w:id="2" w:author="chris" w:date="2015-08-26T22:12:00Z">
        <w:r w:rsidR="006E7566">
          <w:rPr>
            <w:rFonts w:ascii="Times New Roman" w:hAnsi="Times New Roman" w:cs="Times New Roman"/>
          </w:rPr>
          <w:t xml:space="preserve"> </w:t>
        </w:r>
      </w:ins>
      <w:r w:rsidR="00A32EEC" w:rsidRPr="00AE0AB8">
        <w:rPr>
          <w:rFonts w:ascii="Times New Roman" w:hAnsi="Times New Roman" w:cs="Times New Roman"/>
        </w:rPr>
        <w:t xml:space="preserve"> dedos para contar</w:t>
      </w:r>
      <w:ins w:id="3" w:author="chris" w:date="2015-08-26T22:12:00Z">
        <w:r w:rsidR="006E7566">
          <w:rPr>
            <w:rFonts w:ascii="Times New Roman" w:hAnsi="Times New Roman" w:cs="Times New Roman"/>
          </w:rPr>
          <w:t>.</w:t>
        </w:r>
      </w:ins>
    </w:p>
    <w:p w14:paraId="5CC964C3" w14:textId="5DC2FE96" w:rsidR="00CC39C4" w:rsidRPr="00AE0AB8" w:rsidRDefault="00CC39C4" w:rsidP="003F23BE">
      <w:pPr>
        <w:spacing w:after="0"/>
        <w:jc w:val="both"/>
        <w:rPr>
          <w:rFonts w:ascii="Times New Roman" w:hAnsi="Times New Roman" w:cs="Times New Roman"/>
        </w:rPr>
      </w:pPr>
    </w:p>
    <w:p w14:paraId="1C01B274" w14:textId="77777777" w:rsidR="00F44286" w:rsidRPr="00AE0AB8" w:rsidRDefault="00F44286" w:rsidP="003F23BE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44286" w:rsidRPr="00AE0AB8" w14:paraId="00B840AC" w14:textId="77777777" w:rsidTr="00914AA3">
        <w:tc>
          <w:tcPr>
            <w:tcW w:w="9033" w:type="dxa"/>
            <w:gridSpan w:val="2"/>
            <w:shd w:val="clear" w:color="auto" w:fill="0D0D0D" w:themeFill="text1" w:themeFillTint="F2"/>
          </w:tcPr>
          <w:p w14:paraId="7916F4BF" w14:textId="77777777" w:rsidR="00F44286" w:rsidRPr="00AE0AB8" w:rsidRDefault="00F44286" w:rsidP="00914AA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F44286" w:rsidRPr="00AE0AB8" w14:paraId="1769591C" w14:textId="77777777" w:rsidTr="00914AA3">
        <w:tc>
          <w:tcPr>
            <w:tcW w:w="2518" w:type="dxa"/>
          </w:tcPr>
          <w:p w14:paraId="3795AE92" w14:textId="77777777" w:rsidR="00F44286" w:rsidRPr="00AE0AB8" w:rsidRDefault="00F44286" w:rsidP="00914A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456F7B4" w14:textId="5DE1F44D" w:rsidR="00F44286" w:rsidRPr="00AE0AB8" w:rsidRDefault="00E843C2" w:rsidP="00914A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C14137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IMG01</w:t>
            </w:r>
          </w:p>
        </w:tc>
      </w:tr>
      <w:tr w:rsidR="00F44286" w:rsidRPr="00AE0AB8" w14:paraId="1EA1FAFE" w14:textId="77777777" w:rsidTr="00914AA3">
        <w:tc>
          <w:tcPr>
            <w:tcW w:w="2518" w:type="dxa"/>
          </w:tcPr>
          <w:p w14:paraId="3F8C3ACC" w14:textId="77777777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7712B99" w14:textId="116C6DDF" w:rsidR="00F44286" w:rsidRPr="00AE0AB8" w:rsidRDefault="00F44286" w:rsidP="0060230D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s-CO" w:eastAsia="es-CO"/>
              </w:rPr>
            </w:pPr>
          </w:p>
          <w:p w14:paraId="07BFB0AC" w14:textId="62323565" w:rsidR="00E05CB4" w:rsidRPr="00AE0AB8" w:rsidRDefault="00E05CB4" w:rsidP="0060230D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B3755A8" wp14:editId="1914AF53">
                  <wp:extent cx="3124200" cy="1876425"/>
                  <wp:effectExtent l="0" t="0" r="0" b="9525"/>
                  <wp:docPr id="38928" name="Imagen 389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42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B883B9" w14:textId="02D82A96" w:rsidR="0060230D" w:rsidRPr="00AE0AB8" w:rsidRDefault="006D6DCB" w:rsidP="00F4428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Deben ir dos manos mostrando los números con los dedos </w:t>
            </w:r>
          </w:p>
        </w:tc>
      </w:tr>
      <w:tr w:rsidR="00F44286" w:rsidRPr="00AE0AB8" w14:paraId="445326CB" w14:textId="77777777" w:rsidTr="00914AA3">
        <w:tc>
          <w:tcPr>
            <w:tcW w:w="2518" w:type="dxa"/>
          </w:tcPr>
          <w:p w14:paraId="4726B140" w14:textId="77777777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8A00490" w14:textId="77777777" w:rsidR="00E05CB4" w:rsidRPr="00AE0AB8" w:rsidRDefault="004C3144" w:rsidP="00E05CB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0" w:history="1">
              <w:r w:rsidR="00E05CB4" w:rsidRPr="00AE0AB8">
                <w:rPr>
                  <w:rStyle w:val="Hyperlink"/>
                  <w:rFonts w:ascii="Times New Roman" w:hAnsi="Times New Roman" w:cs="Times New Roman"/>
                  <w:color w:val="C2E1ED"/>
                  <w:sz w:val="24"/>
                  <w:szCs w:val="24"/>
                  <w:shd w:val="clear" w:color="auto" w:fill="222222"/>
                </w:rPr>
                <w:t>40406029</w:t>
              </w:r>
            </w:hyperlink>
          </w:p>
          <w:p w14:paraId="326ABFF7" w14:textId="77777777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F44286" w:rsidRPr="00AE0AB8" w14:paraId="5809C8B3" w14:textId="77777777" w:rsidTr="00914AA3">
        <w:tc>
          <w:tcPr>
            <w:tcW w:w="2518" w:type="dxa"/>
          </w:tcPr>
          <w:p w14:paraId="45041F33" w14:textId="77777777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4A2DBF1E" w14:textId="0344A7B5" w:rsidR="00F44286" w:rsidRPr="00AE0AB8" w:rsidRDefault="00F44286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Contar con los dedos</w:t>
            </w:r>
            <w:ins w:id="4" w:author="chris" w:date="2015-08-26T21:34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0827C756" w14:textId="77777777" w:rsidR="00F44286" w:rsidRPr="00AE0AB8" w:rsidRDefault="00F44286" w:rsidP="003F23BE">
      <w:pPr>
        <w:pStyle w:val="Default"/>
        <w:jc w:val="both"/>
        <w:rPr>
          <w:rFonts w:ascii="Times New Roman" w:hAnsi="Times New Roman" w:cs="Times New Roman"/>
        </w:rPr>
      </w:pPr>
    </w:p>
    <w:p w14:paraId="085FCF3B" w14:textId="6CD26FB8" w:rsidR="003F23BE" w:rsidRPr="00AE0AB8" w:rsidRDefault="00E867AB" w:rsidP="003F23BE">
      <w:pPr>
        <w:pStyle w:val="Default"/>
        <w:jc w:val="both"/>
        <w:rPr>
          <w:ins w:id="5" w:author="Diana Margarita Gonzalez Martinez" w:date="2015-05-11T20:47:00Z"/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Con u</w:t>
      </w:r>
      <w:r w:rsidR="003F23BE" w:rsidRPr="00AE0AB8">
        <w:rPr>
          <w:rFonts w:ascii="Times New Roman" w:hAnsi="Times New Roman" w:cs="Times New Roman"/>
        </w:rPr>
        <w:t xml:space="preserve">na palabra que se asociaba </w:t>
      </w:r>
      <w:r w:rsidR="00A32EEC" w:rsidRPr="00AE0AB8">
        <w:rPr>
          <w:rFonts w:ascii="Times New Roman" w:hAnsi="Times New Roman" w:cs="Times New Roman"/>
        </w:rPr>
        <w:t>a</w:t>
      </w:r>
      <w:r w:rsidR="003F23BE" w:rsidRPr="00AE0AB8">
        <w:rPr>
          <w:rFonts w:ascii="Times New Roman" w:hAnsi="Times New Roman" w:cs="Times New Roman"/>
        </w:rPr>
        <w:t xml:space="preserve"> un grupo de estas señales</w:t>
      </w:r>
      <w:r w:rsidR="00A32EEC" w:rsidRPr="00AE0AB8">
        <w:rPr>
          <w:rFonts w:ascii="Times New Roman" w:hAnsi="Times New Roman" w:cs="Times New Roman"/>
        </w:rPr>
        <w:t>,</w:t>
      </w:r>
      <w:r w:rsidRPr="00AE0AB8">
        <w:rPr>
          <w:rFonts w:ascii="Times New Roman" w:hAnsi="Times New Roman" w:cs="Times New Roman"/>
        </w:rPr>
        <w:t xml:space="preserve"> se</w:t>
      </w:r>
      <w:r w:rsidR="003F23BE" w:rsidRPr="00AE0AB8">
        <w:rPr>
          <w:rFonts w:ascii="Times New Roman" w:hAnsi="Times New Roman" w:cs="Times New Roman"/>
        </w:rPr>
        <w:t xml:space="preserve"> designaba un número. Si un hombre tenía tres ovejas</w:t>
      </w:r>
      <w:ins w:id="6" w:author="chris" w:date="2015-08-26T20:41:00Z">
        <w:r w:rsidR="00AF2499">
          <w:rPr>
            <w:rFonts w:ascii="Times New Roman" w:hAnsi="Times New Roman" w:cs="Times New Roman"/>
          </w:rPr>
          <w:t>;</w:t>
        </w:r>
      </w:ins>
      <w:r w:rsidR="003F23BE" w:rsidRPr="00AE0AB8">
        <w:rPr>
          <w:rFonts w:ascii="Times New Roman" w:hAnsi="Times New Roman" w:cs="Times New Roman"/>
        </w:rPr>
        <w:t xml:space="preserve"> otro</w:t>
      </w:r>
      <w:ins w:id="7" w:author="chris" w:date="2015-08-26T20:41:00Z">
        <w:r w:rsidR="00AF2499">
          <w:rPr>
            <w:rFonts w:ascii="Times New Roman" w:hAnsi="Times New Roman" w:cs="Times New Roman"/>
          </w:rPr>
          <w:t>,</w:t>
        </w:r>
      </w:ins>
      <w:r w:rsidR="003F23BE" w:rsidRPr="00AE0AB8">
        <w:rPr>
          <w:rFonts w:ascii="Times New Roman" w:hAnsi="Times New Roman" w:cs="Times New Roman"/>
        </w:rPr>
        <w:t xml:space="preserve"> tenía tres camellos y </w:t>
      </w:r>
      <w:r w:rsidR="00A32EEC" w:rsidRPr="00AE0AB8">
        <w:rPr>
          <w:rFonts w:ascii="Times New Roman" w:hAnsi="Times New Roman" w:cs="Times New Roman"/>
        </w:rPr>
        <w:t>otro</w:t>
      </w:r>
      <w:ins w:id="8" w:author="chris" w:date="2015-08-26T20:41:00Z">
        <w:r w:rsidR="00AF2499">
          <w:rPr>
            <w:rFonts w:ascii="Times New Roman" w:hAnsi="Times New Roman" w:cs="Times New Roman"/>
          </w:rPr>
          <w:t>,</w:t>
        </w:r>
      </w:ins>
      <w:r w:rsidR="003F23BE" w:rsidRPr="00AE0AB8">
        <w:rPr>
          <w:rFonts w:ascii="Times New Roman" w:hAnsi="Times New Roman" w:cs="Times New Roman"/>
        </w:rPr>
        <w:t xml:space="preserve"> tres hijos, </w:t>
      </w:r>
      <w:r w:rsidR="00792C72" w:rsidRPr="00AE0AB8">
        <w:rPr>
          <w:rFonts w:ascii="Times New Roman" w:hAnsi="Times New Roman" w:cs="Times New Roman"/>
        </w:rPr>
        <w:t>todos</w:t>
      </w:r>
      <w:r w:rsidR="003F23BE" w:rsidRPr="00AE0AB8">
        <w:rPr>
          <w:rFonts w:ascii="Times New Roman" w:hAnsi="Times New Roman" w:cs="Times New Roman"/>
        </w:rPr>
        <w:t xml:space="preserve"> deb</w:t>
      </w:r>
      <w:r w:rsidR="00A32EEC" w:rsidRPr="00AE0AB8">
        <w:rPr>
          <w:rFonts w:ascii="Times New Roman" w:hAnsi="Times New Roman" w:cs="Times New Roman"/>
        </w:rPr>
        <w:t xml:space="preserve">ían usar la palabra </w:t>
      </w:r>
      <w:r w:rsidR="00A32EEC" w:rsidRPr="00AE0AB8">
        <w:rPr>
          <w:rFonts w:ascii="Times New Roman" w:hAnsi="Times New Roman" w:cs="Times New Roman"/>
          <w:i/>
        </w:rPr>
        <w:t>tres</w:t>
      </w:r>
      <w:r w:rsidR="00A32EEC" w:rsidRPr="00AE0AB8">
        <w:rPr>
          <w:rFonts w:ascii="Times New Roman" w:hAnsi="Times New Roman" w:cs="Times New Roman"/>
        </w:rPr>
        <w:t xml:space="preserve"> para designarlo. Así,</w:t>
      </w:r>
      <w:r w:rsidR="003F23BE" w:rsidRPr="00AE0AB8">
        <w:rPr>
          <w:rFonts w:ascii="Times New Roman" w:hAnsi="Times New Roman" w:cs="Times New Roman"/>
        </w:rPr>
        <w:t xml:space="preserve"> </w:t>
      </w:r>
      <w:r w:rsidR="00A32EEC" w:rsidRPr="00AE0AB8">
        <w:rPr>
          <w:rFonts w:ascii="Times New Roman" w:hAnsi="Times New Roman" w:cs="Times New Roman"/>
        </w:rPr>
        <w:t>el nombre del grupo era</w:t>
      </w:r>
      <w:r w:rsidR="003F23BE" w:rsidRPr="00AE0AB8">
        <w:rPr>
          <w:rFonts w:ascii="Times New Roman" w:hAnsi="Times New Roman" w:cs="Times New Roman"/>
        </w:rPr>
        <w:t xml:space="preserve"> el mismo</w:t>
      </w:r>
      <w:r w:rsidR="00792C72" w:rsidRPr="00AE0AB8">
        <w:rPr>
          <w:rFonts w:ascii="Times New Roman" w:hAnsi="Times New Roman" w:cs="Times New Roman"/>
        </w:rPr>
        <w:t xml:space="preserve">, </w:t>
      </w:r>
      <w:r w:rsidR="003F23BE" w:rsidRPr="00AE0AB8">
        <w:rPr>
          <w:rFonts w:ascii="Times New Roman" w:hAnsi="Times New Roman" w:cs="Times New Roman"/>
        </w:rPr>
        <w:t>independientemente del tipo de objetos que estuvieran contando.</w:t>
      </w:r>
    </w:p>
    <w:p w14:paraId="4867BB71" w14:textId="77777777" w:rsidR="00F44286" w:rsidRPr="00AE0AB8" w:rsidRDefault="00F44286" w:rsidP="003F23BE">
      <w:pPr>
        <w:pStyle w:val="Default"/>
        <w:jc w:val="both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D4443" w:rsidRPr="00AE0AB8" w14:paraId="5603149E" w14:textId="77777777" w:rsidTr="009D4443">
        <w:tc>
          <w:tcPr>
            <w:tcW w:w="9033" w:type="dxa"/>
            <w:gridSpan w:val="2"/>
            <w:shd w:val="clear" w:color="auto" w:fill="0D0D0D" w:themeFill="text1" w:themeFillTint="F2"/>
          </w:tcPr>
          <w:p w14:paraId="7258DC29" w14:textId="77777777" w:rsidR="009D4443" w:rsidRPr="00AE0AB8" w:rsidRDefault="009D4443" w:rsidP="009D444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9D4443" w:rsidRPr="00AE0AB8" w14:paraId="24C2A667" w14:textId="77777777" w:rsidTr="009D4443">
        <w:tc>
          <w:tcPr>
            <w:tcW w:w="2518" w:type="dxa"/>
          </w:tcPr>
          <w:p w14:paraId="4F3AD7D3" w14:textId="77777777" w:rsidR="009D4443" w:rsidRPr="00AE0AB8" w:rsidRDefault="009D4443" w:rsidP="009D444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F769F1C" w14:textId="296858A5" w:rsidR="009D4443" w:rsidRPr="00AE0AB8" w:rsidRDefault="00E843C2" w:rsidP="009D444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C14137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IMG02</w:t>
            </w:r>
          </w:p>
        </w:tc>
      </w:tr>
      <w:tr w:rsidR="009D4443" w:rsidRPr="00AE0AB8" w14:paraId="079CD0C3" w14:textId="77777777" w:rsidTr="009D4443">
        <w:tc>
          <w:tcPr>
            <w:tcW w:w="2518" w:type="dxa"/>
          </w:tcPr>
          <w:p w14:paraId="5A767DDB" w14:textId="77777777" w:rsidR="009D4443" w:rsidRPr="00AE0AB8" w:rsidRDefault="009D4443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2FA0082E" w14:textId="0653C637" w:rsidR="001D7E72" w:rsidRPr="00AE0AB8" w:rsidRDefault="00886FDC" w:rsidP="009E6B30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B95A511" wp14:editId="42C7CEC2">
                  <wp:extent cx="3409950" cy="1895475"/>
                  <wp:effectExtent l="0" t="0" r="0" b="9525"/>
                  <wp:docPr id="38931" name="Imagen 38931" descr="Vector outline image. Primitive old man in loincloth of furry animal skin draws in charcoal on stone wall of the cave paintings of everyday life: tribe hunters shoot bows in deer herd with young faw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Vector outline image. Primitive old man in loincloth of furry animal skin draws in charcoal on stone wall of the cave paintings of everyday life: tribe hunters shoot bows in deer herd with young faw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9950" cy="1895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C71C7E" w14:textId="7A787621" w:rsidR="009D4443" w:rsidRPr="00AE0AB8" w:rsidRDefault="009D4443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D4443" w:rsidRPr="00AE0AB8" w14:paraId="65ABDBD2" w14:textId="77777777" w:rsidTr="009D4443">
        <w:tc>
          <w:tcPr>
            <w:tcW w:w="2518" w:type="dxa"/>
          </w:tcPr>
          <w:p w14:paraId="26018B27" w14:textId="77777777" w:rsidR="009D4443" w:rsidRPr="00AE0AB8" w:rsidRDefault="009D4443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2444277E" w14:textId="4EE23D8E" w:rsidR="009D4443" w:rsidRPr="00AE0AB8" w:rsidRDefault="00886FDC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333333"/>
                <w:sz w:val="24"/>
                <w:szCs w:val="24"/>
                <w:shd w:val="clear" w:color="auto" w:fill="FFFFFF"/>
              </w:rPr>
              <w:t>191646758</w:t>
            </w:r>
          </w:p>
        </w:tc>
      </w:tr>
      <w:tr w:rsidR="009D4443" w:rsidRPr="00AE0AB8" w14:paraId="332D4778" w14:textId="77777777" w:rsidTr="009D4443">
        <w:tc>
          <w:tcPr>
            <w:tcW w:w="2518" w:type="dxa"/>
          </w:tcPr>
          <w:p w14:paraId="0D1CF955" w14:textId="77777777" w:rsidR="009D4443" w:rsidRPr="00AE0AB8" w:rsidRDefault="009D4443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B95F6E4" w14:textId="7BE26C9E" w:rsidR="009D4443" w:rsidRPr="00AE0AB8" w:rsidRDefault="00F44286" w:rsidP="009D444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Hombre primitivo</w:t>
            </w:r>
            <w:ins w:id="9" w:author="chris" w:date="2015-08-26T21:34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</w:p>
        </w:tc>
      </w:tr>
    </w:tbl>
    <w:p w14:paraId="4AAE6AAA" w14:textId="77777777" w:rsidR="003F23BE" w:rsidRPr="00AE0AB8" w:rsidRDefault="003F23BE" w:rsidP="003F23BE">
      <w:pPr>
        <w:spacing w:after="0"/>
        <w:jc w:val="both"/>
        <w:rPr>
          <w:rFonts w:ascii="Times New Roman" w:hAnsi="Times New Roman" w:cs="Times New Roman"/>
        </w:rPr>
      </w:pPr>
    </w:p>
    <w:p w14:paraId="48E04D99" w14:textId="77777777" w:rsidR="005E141F" w:rsidRPr="00AE0AB8" w:rsidRDefault="005E141F" w:rsidP="00B8074E">
      <w:pPr>
        <w:spacing w:after="0"/>
        <w:jc w:val="both"/>
        <w:rPr>
          <w:ins w:id="10" w:author="Diana Margarita Gonzalez Martinez" w:date="2015-05-11T20:47:00Z"/>
          <w:rFonts w:ascii="Times New Roman" w:hAnsi="Times New Roman" w:cs="Times New Roman"/>
        </w:rPr>
      </w:pPr>
    </w:p>
    <w:p w14:paraId="61548BFB" w14:textId="6014CC92" w:rsidR="003F23BE" w:rsidRPr="00AE0AB8" w:rsidRDefault="003F23BE" w:rsidP="00B8074E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lang w:eastAsia="es-CO"/>
        </w:rPr>
      </w:pPr>
      <w:r w:rsidRPr="00AE0AB8">
        <w:rPr>
          <w:rFonts w:ascii="Times New Roman" w:hAnsi="Times New Roman" w:cs="Times New Roman"/>
        </w:rPr>
        <w:t xml:space="preserve">Antiguamente, no había </w:t>
      </w:r>
      <w:r w:rsidR="00990474" w:rsidRPr="00AE0AB8">
        <w:rPr>
          <w:rFonts w:ascii="Times New Roman" w:hAnsi="Times New Roman" w:cs="Times New Roman"/>
        </w:rPr>
        <w:t xml:space="preserve">ninguna palabra </w:t>
      </w:r>
      <w:ins w:id="11" w:author="chris" w:date="2015-08-26T20:42:00Z">
        <w:r w:rsidR="00AF2499">
          <w:rPr>
            <w:rFonts w:ascii="Times New Roman" w:hAnsi="Times New Roman" w:cs="Times New Roman"/>
          </w:rPr>
          <w:t>y</w:t>
        </w:r>
      </w:ins>
      <w:r w:rsidR="00990474" w:rsidRPr="00AE0AB8">
        <w:rPr>
          <w:rFonts w:ascii="Times New Roman" w:hAnsi="Times New Roman" w:cs="Times New Roman"/>
        </w:rPr>
        <w:t xml:space="preserve"> ningún</w:t>
      </w:r>
      <w:r w:rsidRPr="00AE0AB8">
        <w:rPr>
          <w:rFonts w:ascii="Times New Roman" w:hAnsi="Times New Roman" w:cs="Times New Roman"/>
        </w:rPr>
        <w:t xml:space="preserve"> símbolo para </w:t>
      </w:r>
      <w:r w:rsidR="00990474" w:rsidRPr="00AE0AB8">
        <w:rPr>
          <w:rFonts w:ascii="Times New Roman" w:hAnsi="Times New Roman" w:cs="Times New Roman"/>
        </w:rPr>
        <w:t>determinar el cero, pues</w:t>
      </w:r>
      <w:r w:rsidRPr="00AE0AB8">
        <w:rPr>
          <w:rFonts w:ascii="Times New Roman" w:hAnsi="Times New Roman" w:cs="Times New Roman"/>
        </w:rPr>
        <w:t xml:space="preserve"> nadie</w:t>
      </w:r>
      <w:r w:rsidR="00990474" w:rsidRPr="00AE0AB8">
        <w:rPr>
          <w:rFonts w:ascii="Times New Roman" w:hAnsi="Times New Roman" w:cs="Times New Roman"/>
        </w:rPr>
        <w:t xml:space="preserve"> contaba</w:t>
      </w:r>
      <w:r w:rsidRPr="00AE0AB8">
        <w:rPr>
          <w:rFonts w:ascii="Times New Roman" w:hAnsi="Times New Roman" w:cs="Times New Roman"/>
        </w:rPr>
        <w:t xml:space="preserve"> la ausencia</w:t>
      </w:r>
      <w:r w:rsidR="000A3411" w:rsidRPr="00AE0AB8">
        <w:rPr>
          <w:rFonts w:ascii="Times New Roman" w:hAnsi="Times New Roman" w:cs="Times New Roman"/>
        </w:rPr>
        <w:t xml:space="preserve"> de</w:t>
      </w:r>
      <w:r w:rsidR="00990474" w:rsidRPr="00AE0AB8">
        <w:rPr>
          <w:rFonts w:ascii="Times New Roman" w:hAnsi="Times New Roman" w:cs="Times New Roman"/>
        </w:rPr>
        <w:t xml:space="preserve"> objetos</w:t>
      </w:r>
      <w:r w:rsidR="00C37BCB" w:rsidRPr="00AE0AB8">
        <w:rPr>
          <w:rFonts w:ascii="Times New Roman" w:hAnsi="Times New Roman" w:cs="Times New Roman"/>
        </w:rPr>
        <w:t>;</w:t>
      </w:r>
      <w:r w:rsidR="00990474" w:rsidRPr="00AE0AB8">
        <w:rPr>
          <w:rFonts w:ascii="Times New Roman" w:hAnsi="Times New Roman" w:cs="Times New Roman"/>
        </w:rPr>
        <w:t xml:space="preserve"> es más, m</w:t>
      </w:r>
      <w:r w:rsidRPr="00AE0AB8">
        <w:rPr>
          <w:rFonts w:ascii="Times New Roman" w:hAnsi="Times New Roman" w:cs="Times New Roman"/>
        </w:rPr>
        <w:t>uchos siglos tuvieron que transcurrir para</w:t>
      </w:r>
      <w:r w:rsidR="00B340D2"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</w:rPr>
        <w:t>que el cero adquir</w:t>
      </w:r>
      <w:r w:rsidR="00990474" w:rsidRPr="00AE0AB8">
        <w:rPr>
          <w:rFonts w:ascii="Times New Roman" w:hAnsi="Times New Roman" w:cs="Times New Roman"/>
        </w:rPr>
        <w:t>iera un lugar entre los números.</w:t>
      </w:r>
    </w:p>
    <w:p w14:paraId="11167FB0" w14:textId="77777777" w:rsidR="00EC7941" w:rsidRPr="00AE0AB8" w:rsidRDefault="00EC7941" w:rsidP="00081745">
      <w:pPr>
        <w:spacing w:after="0"/>
        <w:rPr>
          <w:rFonts w:ascii="Times New Roman" w:hAnsi="Times New Roman" w:cs="Times New Roman"/>
          <w:color w:val="000000"/>
        </w:rPr>
      </w:pPr>
    </w:p>
    <w:p w14:paraId="2A8360DC" w14:textId="1D864558" w:rsidR="000740E9" w:rsidRPr="00AE0AB8" w:rsidRDefault="002645C1" w:rsidP="006410C1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  <w:r w:rsidRPr="00AE0AB8">
        <w:rPr>
          <w:rFonts w:ascii="Times New Roman" w:hAnsi="Times New Roman" w:cs="Times New Roman"/>
        </w:rPr>
        <w:t>Con el pasar del tiempo,</w:t>
      </w:r>
      <w:r w:rsidR="000740E9" w:rsidRPr="00AE0AB8">
        <w:rPr>
          <w:rFonts w:ascii="Times New Roman" w:hAnsi="Times New Roman" w:cs="Times New Roman"/>
        </w:rPr>
        <w:t xml:space="preserve"> la necesidad de repr</w:t>
      </w:r>
      <w:r w:rsidRPr="00AE0AB8">
        <w:rPr>
          <w:rFonts w:ascii="Times New Roman" w:hAnsi="Times New Roman" w:cs="Times New Roman"/>
        </w:rPr>
        <w:t>esentar las cantidades con sí</w:t>
      </w:r>
      <w:r w:rsidR="000740E9" w:rsidRPr="00AE0AB8">
        <w:rPr>
          <w:rFonts w:ascii="Times New Roman" w:hAnsi="Times New Roman" w:cs="Times New Roman"/>
        </w:rPr>
        <w:t>mbolos se hizo evidente</w:t>
      </w:r>
      <w:r w:rsidRPr="00AE0AB8">
        <w:rPr>
          <w:rFonts w:ascii="Times New Roman" w:hAnsi="Times New Roman" w:cs="Times New Roman"/>
        </w:rPr>
        <w:t>. Para la creación y el uso de e</w:t>
      </w:r>
      <w:r w:rsidR="000740E9" w:rsidRPr="00AE0AB8">
        <w:rPr>
          <w:rFonts w:ascii="Times New Roman" w:hAnsi="Times New Roman" w:cs="Times New Roman"/>
        </w:rPr>
        <w:t>stos símbolos se tuv</w:t>
      </w:r>
      <w:ins w:id="12" w:author="chris" w:date="2015-08-26T21:17:00Z">
        <w:r w:rsidR="00D73852">
          <w:rPr>
            <w:rFonts w:ascii="Times New Roman" w:hAnsi="Times New Roman" w:cs="Times New Roman"/>
          </w:rPr>
          <w:t>o</w:t>
        </w:r>
      </w:ins>
      <w:r w:rsidR="000740E9" w:rsidRPr="00AE0AB8">
        <w:rPr>
          <w:rFonts w:ascii="Times New Roman" w:hAnsi="Times New Roman" w:cs="Times New Roman"/>
        </w:rPr>
        <w:t xml:space="preserve"> en cuenta </w:t>
      </w:r>
      <w:r w:rsidRPr="00AE0AB8">
        <w:rPr>
          <w:rFonts w:ascii="Times New Roman" w:hAnsi="Times New Roman" w:cs="Times New Roman"/>
        </w:rPr>
        <w:t>reglas</w:t>
      </w:r>
      <w:r w:rsidR="000740E9" w:rsidRPr="00AE0AB8">
        <w:rPr>
          <w:rFonts w:ascii="Times New Roman" w:hAnsi="Times New Roman" w:cs="Times New Roman"/>
        </w:rPr>
        <w:t xml:space="preserve"> que permitieron hacer combinaciones entre ellos. De esta manera, se asignó a cada número un símbolo y una combinación de símbolos que lo representara. Los símbolos y las normas utilizados para </w:t>
      </w:r>
      <w:ins w:id="13" w:author="chris" w:date="2015-08-26T21:18:00Z">
        <w:r w:rsidR="00D73852" w:rsidRPr="00AE0AB8">
          <w:rPr>
            <w:rFonts w:ascii="Times New Roman" w:hAnsi="Times New Roman" w:cs="Times New Roman"/>
          </w:rPr>
          <w:t>significar</w:t>
        </w:r>
      </w:ins>
      <w:r w:rsidR="000740E9" w:rsidRPr="00AE0AB8">
        <w:rPr>
          <w:rFonts w:ascii="Times New Roman" w:hAnsi="Times New Roman" w:cs="Times New Roman"/>
        </w:rPr>
        <w:t xml:space="preserve"> números, forman lo que hoy se conoce con el nombre de </w:t>
      </w:r>
      <w:r w:rsidR="000740E9" w:rsidRPr="00AE0AB8">
        <w:rPr>
          <w:rFonts w:ascii="Times New Roman" w:hAnsi="Times New Roman" w:cs="Times New Roman"/>
          <w:i/>
        </w:rPr>
        <w:t>sistema de numeración</w:t>
      </w:r>
      <w:r w:rsidR="000740E9" w:rsidRPr="00AE0AB8">
        <w:rPr>
          <w:rFonts w:ascii="Times New Roman" w:hAnsi="Times New Roman" w:cs="Times New Roman"/>
        </w:rPr>
        <w:t xml:space="preserve"> o sist</w:t>
      </w:r>
      <w:r w:rsidR="006410C1" w:rsidRPr="00AE0AB8">
        <w:rPr>
          <w:rFonts w:ascii="Times New Roman" w:hAnsi="Times New Roman" w:cs="Times New Roman"/>
        </w:rPr>
        <w:t>emas de representación numérica.</w:t>
      </w:r>
    </w:p>
    <w:p w14:paraId="7F29C5F2" w14:textId="77777777" w:rsidR="00EC7941" w:rsidRPr="00AE0AB8" w:rsidRDefault="00EC7941" w:rsidP="00A4008C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EC7941" w:rsidRPr="00AE0AB8" w14:paraId="1329B2B6" w14:textId="77777777" w:rsidTr="00EC7941">
        <w:tc>
          <w:tcPr>
            <w:tcW w:w="8978" w:type="dxa"/>
            <w:gridSpan w:val="2"/>
            <w:shd w:val="clear" w:color="auto" w:fill="000000" w:themeFill="text1"/>
          </w:tcPr>
          <w:p w14:paraId="3BDFC8DE" w14:textId="77777777" w:rsidR="00EC7941" w:rsidRPr="00AE0AB8" w:rsidRDefault="00EC7941" w:rsidP="00EC79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EC7941" w:rsidRPr="00AE0AB8" w14:paraId="67640E82" w14:textId="77777777" w:rsidTr="00EC7941">
        <w:trPr>
          <w:trHeight w:val="437"/>
        </w:trPr>
        <w:tc>
          <w:tcPr>
            <w:tcW w:w="2518" w:type="dxa"/>
            <w:vAlign w:val="center"/>
          </w:tcPr>
          <w:p w14:paraId="41B99D39" w14:textId="77777777" w:rsidR="00EC7941" w:rsidRPr="00AE0AB8" w:rsidRDefault="00EC7941" w:rsidP="00EC79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  <w:vAlign w:val="center"/>
          </w:tcPr>
          <w:p w14:paraId="25D1297B" w14:textId="5ACDACFE" w:rsidR="00EC7941" w:rsidRPr="00AE0AB8" w:rsidRDefault="00990474" w:rsidP="00EC79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EC7941" w:rsidRPr="00AE0AB8">
              <w:rPr>
                <w:rFonts w:ascii="Times New Roman" w:hAnsi="Times New Roman" w:cs="Times New Roman"/>
                <w:sz w:val="24"/>
                <w:szCs w:val="24"/>
              </w:rPr>
              <w:t>ipos de sistemas de numeración</w:t>
            </w:r>
          </w:p>
          <w:p w14:paraId="08D17AE3" w14:textId="1C5EA829" w:rsidR="009E6B30" w:rsidRPr="00AE0AB8" w:rsidRDefault="009E6B30" w:rsidP="00EC79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C7941" w:rsidRPr="00AE0AB8" w14:paraId="49B7D1AD" w14:textId="77777777" w:rsidTr="00EC7941">
        <w:tc>
          <w:tcPr>
            <w:tcW w:w="2518" w:type="dxa"/>
            <w:shd w:val="clear" w:color="auto" w:fill="auto"/>
          </w:tcPr>
          <w:p w14:paraId="048D8C56" w14:textId="77777777" w:rsidR="00EC7941" w:rsidRPr="00AE0AB8" w:rsidRDefault="00EC7941" w:rsidP="00EC79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  <w:shd w:val="clear" w:color="auto" w:fill="auto"/>
          </w:tcPr>
          <w:p w14:paraId="6E04828A" w14:textId="77777777" w:rsidR="009E6B30" w:rsidRPr="00AE0AB8" w:rsidRDefault="009E6B30" w:rsidP="00EC7941">
            <w:pPr>
              <w:pStyle w:val="u"/>
              <w:spacing w:before="0" w:beforeAutospacing="0" w:after="0" w:afterAutospacing="0" w:line="0" w:lineRule="atLeast"/>
              <w:jc w:val="both"/>
              <w:rPr>
                <w:rStyle w:val="un"/>
                <w:sz w:val="24"/>
                <w:szCs w:val="24"/>
              </w:rPr>
            </w:pPr>
          </w:p>
          <w:p w14:paraId="184688AD" w14:textId="77777777" w:rsidR="00EC7941" w:rsidRPr="00AE0AB8" w:rsidRDefault="00EC7941" w:rsidP="00EC7941">
            <w:pPr>
              <w:pStyle w:val="u"/>
              <w:spacing w:before="0" w:beforeAutospacing="0" w:after="0" w:afterAutospacing="0" w:line="0" w:lineRule="atLeast"/>
              <w:jc w:val="both"/>
              <w:rPr>
                <w:sz w:val="24"/>
                <w:szCs w:val="24"/>
              </w:rPr>
            </w:pPr>
            <w:r w:rsidRPr="00AE0AB8">
              <w:rPr>
                <w:rStyle w:val="un"/>
                <w:sz w:val="24"/>
                <w:szCs w:val="24"/>
              </w:rPr>
              <w:t>Hay distintos tipos de sistemas de numeración:</w:t>
            </w:r>
          </w:p>
          <w:p w14:paraId="64F625B1" w14:textId="42047784" w:rsidR="00EC7941" w:rsidRPr="00AE0AB8" w:rsidRDefault="00EC7941" w:rsidP="00EC7941">
            <w:pPr>
              <w:numPr>
                <w:ilvl w:val="0"/>
                <w:numId w:val="36"/>
              </w:numPr>
              <w:spacing w:line="0" w:lineRule="atLeast"/>
              <w:ind w:left="300"/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Los</w:t>
            </w:r>
            <w:r w:rsidRPr="00AE0AB8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Pr="00AE0AB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posicionales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 xml:space="preserve">: el valor de los símbolos depende del lugar que </w:t>
            </w:r>
            <w:r w:rsidR="00990474"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estos ocupa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n en el número; por ejemplo, el sistema de numeración decimal.</w:t>
            </w:r>
          </w:p>
          <w:p w14:paraId="3E10CE8F" w14:textId="5E566852" w:rsidR="00EC7941" w:rsidRPr="00AE0AB8" w:rsidRDefault="00EC7941" w:rsidP="00EC7941">
            <w:pPr>
              <w:numPr>
                <w:ilvl w:val="0"/>
                <w:numId w:val="36"/>
              </w:numPr>
              <w:spacing w:line="0" w:lineRule="atLeast"/>
              <w:ind w:left="300"/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 xml:space="preserve">Los </w:t>
            </w:r>
            <w:r w:rsidRPr="00AE0AB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no posicionales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: el valor representado por cada símbolo es siempre el mismo, sin que importe la posición que ocupa.</w:t>
            </w:r>
            <w:r w:rsidRPr="00AE0AB8">
              <w:rPr>
                <w:rStyle w:val="apple-converted-space"/>
                <w:rFonts w:ascii="Times New Roman" w:hAnsi="Times New Roman" w:cs="Times New Roman"/>
                <w:sz w:val="24"/>
                <w:szCs w:val="24"/>
              </w:rPr>
              <w:t> </w:t>
            </w:r>
            <w:r w:rsidR="002645C1"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El sistema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 xml:space="preserve"> de numeración egipcio y </w:t>
            </w:r>
            <w:r w:rsidR="002645C1"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 xml:space="preserve">el sistemas de numeración </w:t>
            </w: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romano son de este tipo.</w:t>
            </w:r>
          </w:p>
          <w:p w14:paraId="454D836D" w14:textId="0C93C7A4" w:rsidR="009E6B30" w:rsidRPr="00AE0AB8" w:rsidRDefault="009E6B30" w:rsidP="009E6B30">
            <w:pPr>
              <w:spacing w:line="0" w:lineRule="atLeast"/>
              <w:ind w:left="30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32FA35" w14:textId="77777777" w:rsidR="00EC7941" w:rsidRPr="00AE0AB8" w:rsidRDefault="00EC7941" w:rsidP="00A4008C">
      <w:pPr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p w14:paraId="1ECDFC87" w14:textId="340E5D34" w:rsidR="005D1738" w:rsidRPr="00AE0AB8" w:rsidRDefault="005D1738" w:rsidP="005D1738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1.1 S</w:t>
      </w:r>
      <w:r w:rsidR="000740E9" w:rsidRPr="00AE0AB8">
        <w:rPr>
          <w:rFonts w:ascii="Times New Roman" w:hAnsi="Times New Roman" w:cs="Times New Roman"/>
          <w:b/>
        </w:rPr>
        <w:t>istemas de numeración aditivos</w:t>
      </w:r>
    </w:p>
    <w:p w14:paraId="142F1B8F" w14:textId="77777777" w:rsidR="00A34663" w:rsidRPr="00AE0AB8" w:rsidRDefault="00A34663" w:rsidP="005D1738">
      <w:pPr>
        <w:spacing w:after="0"/>
        <w:rPr>
          <w:rFonts w:ascii="Times New Roman" w:hAnsi="Times New Roman" w:cs="Times New Roman"/>
          <w:b/>
        </w:rPr>
      </w:pPr>
    </w:p>
    <w:p w14:paraId="0796FFE2" w14:textId="77777777" w:rsidR="00990474" w:rsidRPr="00AE0AB8" w:rsidRDefault="00990474" w:rsidP="00463F6C">
      <w:pPr>
        <w:spacing w:after="0"/>
        <w:jc w:val="both"/>
        <w:rPr>
          <w:rFonts w:ascii="Times New Roman" w:hAnsi="Times New Roman" w:cs="Times New Roman"/>
        </w:rPr>
      </w:pPr>
    </w:p>
    <w:p w14:paraId="7F29EB35" w14:textId="792053C0" w:rsidR="00990474" w:rsidRPr="00AE0AB8" w:rsidRDefault="00990474" w:rsidP="00463F6C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lastRenderedPageBreak/>
        <w:t xml:space="preserve">Un sistema de numeración aditivo es aquel en el cual se acumulan símbolos hasta completar el número </w:t>
      </w:r>
      <w:r w:rsidR="00463F6C" w:rsidRPr="00AE0AB8">
        <w:rPr>
          <w:rFonts w:ascii="Times New Roman" w:hAnsi="Times New Roman" w:cs="Times New Roman"/>
        </w:rPr>
        <w:t xml:space="preserve">En </w:t>
      </w:r>
      <w:r w:rsidRPr="00AE0AB8">
        <w:rPr>
          <w:rFonts w:ascii="Times New Roman" w:hAnsi="Times New Roman" w:cs="Times New Roman"/>
        </w:rPr>
        <w:t>estos,</w:t>
      </w:r>
      <w:r w:rsidR="00463F6C" w:rsidRPr="00AE0AB8">
        <w:rPr>
          <w:rFonts w:ascii="Times New Roman" w:hAnsi="Times New Roman" w:cs="Times New Roman"/>
        </w:rPr>
        <w:t xml:space="preserve"> los dígitos tienen </w:t>
      </w:r>
      <w:r w:rsidRPr="00AE0AB8">
        <w:rPr>
          <w:rFonts w:ascii="Times New Roman" w:hAnsi="Times New Roman" w:cs="Times New Roman"/>
        </w:rPr>
        <w:t xml:space="preserve">el valor del símbolo utilizado y </w:t>
      </w:r>
      <w:r w:rsidR="00463F6C" w:rsidRPr="00AE0AB8">
        <w:rPr>
          <w:rFonts w:ascii="Times New Roman" w:hAnsi="Times New Roman" w:cs="Times New Roman"/>
        </w:rPr>
        <w:t xml:space="preserve">no dependen de la posición que ocupan en el número. Una de </w:t>
      </w:r>
      <w:r w:rsidRPr="00AE0AB8">
        <w:rPr>
          <w:rFonts w:ascii="Times New Roman" w:hAnsi="Times New Roman" w:cs="Times New Roman"/>
        </w:rPr>
        <w:t>las</w:t>
      </w:r>
      <w:r w:rsidR="00463F6C" w:rsidRPr="00AE0AB8">
        <w:rPr>
          <w:rFonts w:ascii="Times New Roman" w:hAnsi="Times New Roman" w:cs="Times New Roman"/>
        </w:rPr>
        <w:t xml:space="preserve"> características </w:t>
      </w:r>
      <w:r w:rsidRPr="00AE0AB8">
        <w:rPr>
          <w:rFonts w:ascii="Times New Roman" w:hAnsi="Times New Roman" w:cs="Times New Roman"/>
        </w:rPr>
        <w:t xml:space="preserve">principales de los sistemas aditivos </w:t>
      </w:r>
      <w:r w:rsidR="00463F6C" w:rsidRPr="00AE0AB8">
        <w:rPr>
          <w:rFonts w:ascii="Times New Roman" w:hAnsi="Times New Roman" w:cs="Times New Roman"/>
        </w:rPr>
        <w:t xml:space="preserve">es </w:t>
      </w:r>
      <w:r w:rsidR="00C37BCB" w:rsidRPr="00AE0AB8">
        <w:rPr>
          <w:rFonts w:ascii="Times New Roman" w:hAnsi="Times New Roman" w:cs="Times New Roman"/>
        </w:rPr>
        <w:t xml:space="preserve">que </w:t>
      </w:r>
      <w:r w:rsidR="00463F6C" w:rsidRPr="00AE0AB8">
        <w:rPr>
          <w:rFonts w:ascii="Times New Roman" w:hAnsi="Times New Roman" w:cs="Times New Roman"/>
        </w:rPr>
        <w:t xml:space="preserve">los símbolos </w:t>
      </w:r>
      <w:r w:rsidRPr="00AE0AB8">
        <w:rPr>
          <w:rFonts w:ascii="Times New Roman" w:hAnsi="Times New Roman" w:cs="Times New Roman"/>
        </w:rPr>
        <w:t xml:space="preserve">se pueden escribir </w:t>
      </w:r>
      <w:r w:rsidR="00463F6C" w:rsidRPr="00AE0AB8">
        <w:rPr>
          <w:rFonts w:ascii="Times New Roman" w:hAnsi="Times New Roman" w:cs="Times New Roman"/>
        </w:rPr>
        <w:t>en cualquier orden,</w:t>
      </w:r>
      <w:r w:rsidR="004244EF" w:rsidRPr="00AE0AB8">
        <w:rPr>
          <w:rFonts w:ascii="Times New Roman" w:hAnsi="Times New Roman" w:cs="Times New Roman"/>
        </w:rPr>
        <w:t xml:space="preserve"> p</w:t>
      </w:r>
      <w:r w:rsidR="00463F6C" w:rsidRPr="00AE0AB8">
        <w:rPr>
          <w:rFonts w:ascii="Times New Roman" w:hAnsi="Times New Roman" w:cs="Times New Roman"/>
        </w:rPr>
        <w:t>or esto es muy complejo diseñar algoritmos para sumar, restar, multiplicar o dividir.</w:t>
      </w:r>
      <w:r w:rsidR="004244EF" w:rsidRPr="00AE0AB8">
        <w:rPr>
          <w:rFonts w:ascii="Times New Roman" w:hAnsi="Times New Roman" w:cs="Times New Roman"/>
        </w:rPr>
        <w:t xml:space="preserve"> </w:t>
      </w:r>
    </w:p>
    <w:p w14:paraId="53407000" w14:textId="56C9EF37" w:rsidR="00463F6C" w:rsidRPr="00AE0AB8" w:rsidRDefault="00A82CCB" w:rsidP="00463F6C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Ejemplos de estos sistemas son el romano y el egipcio.</w:t>
      </w:r>
    </w:p>
    <w:p w14:paraId="6DF9A4CC" w14:textId="77777777" w:rsidR="004F0995" w:rsidRPr="00AE0AB8" w:rsidRDefault="004F0995" w:rsidP="00463F6C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4F0995" w:rsidRPr="00AE0AB8" w14:paraId="4C424BBE" w14:textId="77777777" w:rsidTr="00905985">
        <w:tc>
          <w:tcPr>
            <w:tcW w:w="8978" w:type="dxa"/>
            <w:gridSpan w:val="2"/>
            <w:shd w:val="clear" w:color="auto" w:fill="000000" w:themeFill="text1"/>
          </w:tcPr>
          <w:p w14:paraId="74751F65" w14:textId="77777777" w:rsidR="004F0995" w:rsidRPr="00AE0AB8" w:rsidRDefault="004F0995" w:rsidP="0090598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4F0995" w:rsidRPr="00AE0AB8" w14:paraId="48569E17" w14:textId="77777777" w:rsidTr="00905985">
        <w:trPr>
          <w:trHeight w:val="437"/>
        </w:trPr>
        <w:tc>
          <w:tcPr>
            <w:tcW w:w="2518" w:type="dxa"/>
            <w:vAlign w:val="center"/>
          </w:tcPr>
          <w:p w14:paraId="2660A126" w14:textId="77777777" w:rsidR="004F0995" w:rsidRPr="00AE0AB8" w:rsidRDefault="004F0995" w:rsidP="0090598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  <w:vAlign w:val="center"/>
          </w:tcPr>
          <w:p w14:paraId="64130293" w14:textId="624722CB" w:rsidR="004F0995" w:rsidRPr="00AE0AB8" w:rsidRDefault="005C4B45" w:rsidP="00E334A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Base</w:t>
            </w:r>
            <w:r w:rsidR="004F0995"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 </w:t>
            </w: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un sistema de </w:t>
            </w:r>
            <w:r w:rsidR="004F0995"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numeración</w:t>
            </w:r>
          </w:p>
        </w:tc>
      </w:tr>
      <w:tr w:rsidR="004F0995" w:rsidRPr="00AE0AB8" w14:paraId="70E2E396" w14:textId="77777777" w:rsidTr="00905985">
        <w:tc>
          <w:tcPr>
            <w:tcW w:w="2518" w:type="dxa"/>
            <w:shd w:val="clear" w:color="auto" w:fill="auto"/>
          </w:tcPr>
          <w:p w14:paraId="3DFBA648" w14:textId="77777777" w:rsidR="004F0995" w:rsidRPr="00AE0AB8" w:rsidRDefault="004F0995" w:rsidP="0090598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  <w:shd w:val="clear" w:color="auto" w:fill="auto"/>
          </w:tcPr>
          <w:p w14:paraId="21CD7CC0" w14:textId="739F7D0E" w:rsidR="00E334A8" w:rsidRPr="00AE0AB8" w:rsidRDefault="00E334A8" w:rsidP="004F0995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La base de un sistema numérico </w:t>
            </w:r>
            <w:r w:rsidR="002645C1" w:rsidRPr="00AE0AB8">
              <w:rPr>
                <w:rFonts w:ascii="Times New Roman" w:hAnsi="Times New Roman" w:cs="Times New Roman"/>
                <w:sz w:val="24"/>
                <w:szCs w:val="24"/>
              </w:rPr>
              <w:t>es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la </w:t>
            </w:r>
            <w:r w:rsidR="004F0995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cantidad de símbolos 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o dígitos distintos </w:t>
            </w:r>
            <w:r w:rsidR="004F0995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que se usan 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para </w:t>
            </w:r>
            <w:r w:rsidR="005C4B45" w:rsidRPr="00AE0AB8">
              <w:rPr>
                <w:rFonts w:ascii="Times New Roman" w:hAnsi="Times New Roman" w:cs="Times New Roman"/>
                <w:sz w:val="24"/>
                <w:szCs w:val="24"/>
              </w:rPr>
              <w:t>escribir las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cifras</w:t>
            </w:r>
            <w:r w:rsidR="004F0995" w:rsidRPr="00AE0AB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C84B554" w14:textId="1721393E" w:rsidR="004F0995" w:rsidRPr="00AE0AB8" w:rsidRDefault="00E334A8" w:rsidP="004F0995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Por ejemplo</w:t>
            </w:r>
            <w:ins w:id="14" w:author="chris" w:date="2015-08-26T22:14:00Z">
              <w:r w:rsidR="006E7566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el sistema decimal </w:t>
            </w:r>
            <w:r w:rsidR="002645C1" w:rsidRPr="00AE0AB8">
              <w:rPr>
                <w:rFonts w:ascii="Times New Roman" w:hAnsi="Times New Roman" w:cs="Times New Roman"/>
                <w:sz w:val="24"/>
                <w:szCs w:val="24"/>
              </w:rPr>
              <w:t>es base 10</w:t>
            </w:r>
            <w:ins w:id="15" w:author="chris" w:date="2015-08-26T22:14:00Z">
              <w:r w:rsidR="006E7566">
                <w:rPr>
                  <w:rFonts w:ascii="Times New Roman" w:hAnsi="Times New Roman" w:cs="Times New Roman"/>
                  <w:sz w:val="24"/>
                  <w:szCs w:val="24"/>
                </w:rPr>
                <w:t>,</w:t>
              </w:r>
            </w:ins>
            <w:r w:rsidR="002645C1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pues usa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10 símbolos: 0, 1, 2, 3, 4, 5, 6, 7, 8, 9; el sistema binario </w:t>
            </w:r>
            <w:r w:rsidR="002645C1" w:rsidRPr="00AE0AB8">
              <w:rPr>
                <w:rFonts w:ascii="Times New Roman" w:hAnsi="Times New Roman" w:cs="Times New Roman"/>
                <w:sz w:val="24"/>
                <w:szCs w:val="24"/>
              </w:rPr>
              <w:t>es base 2 pues usa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dos símbolos: 0 y 1.</w:t>
            </w:r>
            <w:ins w:id="16" w:author="chris" w:date="2015-08-26T20:40:00Z">
              <w:r w:rsidR="00AF249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5A1EF67C" w14:textId="2E612C44" w:rsidR="00E334A8" w:rsidRPr="00AE0AB8" w:rsidRDefault="00E334A8" w:rsidP="004F0995">
            <w:pPr>
              <w:spacing w:line="0" w:lineRule="atLeast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3424D1" w14:textId="77777777" w:rsidR="004F0995" w:rsidRPr="00AE0AB8" w:rsidRDefault="004F0995" w:rsidP="00463F6C">
      <w:pPr>
        <w:spacing w:after="0"/>
        <w:jc w:val="both"/>
        <w:rPr>
          <w:rFonts w:ascii="Times New Roman" w:hAnsi="Times New Roman" w:cs="Times New Roman"/>
        </w:rPr>
      </w:pPr>
    </w:p>
    <w:p w14:paraId="51BC149F" w14:textId="77777777" w:rsidR="00255C8A" w:rsidRPr="00AE0AB8" w:rsidRDefault="00255C8A" w:rsidP="00255C8A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1.2 Sistemas de numeración multiplicativos</w:t>
      </w:r>
    </w:p>
    <w:p w14:paraId="376FE7A3" w14:textId="77777777" w:rsidR="00255C8A" w:rsidRPr="00AE0AB8" w:rsidRDefault="00255C8A" w:rsidP="00255C8A">
      <w:pPr>
        <w:spacing w:after="0"/>
        <w:rPr>
          <w:rFonts w:ascii="Times New Roman" w:hAnsi="Times New Roman" w:cs="Times New Roman"/>
          <w:b/>
        </w:rPr>
      </w:pPr>
    </w:p>
    <w:p w14:paraId="5B1623D1" w14:textId="77777777" w:rsidR="00255C8A" w:rsidRPr="00AE0AB8" w:rsidRDefault="00255C8A" w:rsidP="00255C8A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AE0AB8">
        <w:rPr>
          <w:rFonts w:ascii="Times New Roman" w:hAnsi="Times New Roman" w:cs="Times New Roman"/>
          <w:color w:val="000000"/>
          <w:shd w:val="clear" w:color="auto" w:fill="FFFFFF"/>
        </w:rPr>
        <w:t>En este tipo de sistemas se necesita un símbolo para referirse a las cifras del 0 al 9 (dependiendo de la base, esto sería en base 10) y un símbolo para las decenas, las centenas, e</w:t>
      </w:r>
      <w:r>
        <w:rPr>
          <w:rFonts w:ascii="Times New Roman" w:hAnsi="Times New Roman" w:cs="Times New Roman"/>
          <w:color w:val="000000"/>
          <w:shd w:val="clear" w:color="auto" w:fill="FFFFFF"/>
        </w:rPr>
        <w:t>ntre otras</w:t>
      </w:r>
      <w:r w:rsidRPr="00AE0AB8">
        <w:rPr>
          <w:rFonts w:ascii="Times New Roman" w:hAnsi="Times New Roman" w:cs="Times New Roman"/>
          <w:color w:val="000000"/>
          <w:shd w:val="clear" w:color="auto" w:fill="FFFFFF"/>
        </w:rPr>
        <w:t>, de tal forma que se multiplica una cantidad por otra y al final se suma el resultado. Ejemplos de estos sistemas son el chino, el maya y el babilónico.</w:t>
      </w:r>
    </w:p>
    <w:p w14:paraId="7B68ED54" w14:textId="77777777" w:rsidR="00255C8A" w:rsidRPr="00AE0AB8" w:rsidRDefault="00255C8A" w:rsidP="00255C8A">
      <w:pPr>
        <w:spacing w:after="0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E4F77D9" w14:textId="2CAF1A3F" w:rsidR="00255C8A" w:rsidRDefault="00255C8A" w:rsidP="005D1738">
      <w:pPr>
        <w:spacing w:after="0"/>
        <w:rPr>
          <w:ins w:id="17" w:author="Andrea Constanza Perdomo Pedraza" w:date="2015-09-02T11:26:00Z"/>
          <w:rFonts w:ascii="Times New Roman" w:hAnsi="Times New Roman" w:cs="Times New Roman"/>
          <w:color w:val="000000"/>
          <w:shd w:val="clear" w:color="auto" w:fill="FFFFFF"/>
        </w:rPr>
      </w:pPr>
      <w:r w:rsidRPr="00AE0AB8">
        <w:rPr>
          <w:rFonts w:ascii="Times New Roman" w:hAnsi="Times New Roman" w:cs="Times New Roman"/>
          <w:color w:val="000000"/>
          <w:shd w:val="clear" w:color="auto" w:fill="FFFFFF"/>
        </w:rPr>
        <w:t xml:space="preserve">A continuación se presentan algunos ejemplos de sistemas de numeración </w:t>
      </w:r>
      <w:ins w:id="18" w:author="Andrea Constanza Perdomo Pedraza" w:date="2015-09-02T11:26:00Z">
        <w:r>
          <w:rPr>
            <w:rFonts w:ascii="Times New Roman" w:hAnsi="Times New Roman" w:cs="Times New Roman"/>
            <w:color w:val="000000"/>
            <w:shd w:val="clear" w:color="auto" w:fill="FFFFFF"/>
          </w:rPr>
          <w:t xml:space="preserve">aditivos y </w:t>
        </w:r>
      </w:ins>
      <w:r w:rsidRPr="00AE0AB8">
        <w:rPr>
          <w:rFonts w:ascii="Times New Roman" w:hAnsi="Times New Roman" w:cs="Times New Roman"/>
          <w:color w:val="000000"/>
          <w:shd w:val="clear" w:color="auto" w:fill="FFFFFF"/>
        </w:rPr>
        <w:t>multiplicativos.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C11E7" w:rsidRPr="00AE0AB8" w14:paraId="41BD9D05" w14:textId="77777777" w:rsidTr="00FD7780">
        <w:trPr>
          <w:ins w:id="19" w:author="Andrea Constanza Perdomo Pedraza" w:date="2015-09-02T11:26:00Z"/>
        </w:trPr>
        <w:tc>
          <w:tcPr>
            <w:tcW w:w="9033" w:type="dxa"/>
            <w:gridSpan w:val="2"/>
            <w:shd w:val="clear" w:color="auto" w:fill="000000" w:themeFill="text1"/>
          </w:tcPr>
          <w:p w14:paraId="60D76153" w14:textId="77777777" w:rsidR="009C11E7" w:rsidRPr="00AE0AB8" w:rsidRDefault="009C11E7" w:rsidP="00FD7780">
            <w:pPr>
              <w:jc w:val="center"/>
              <w:rPr>
                <w:ins w:id="20" w:author="Andrea Constanza Perdomo Pedraza" w:date="2015-09-02T11:2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1" w:author="Andrea Constanza Perdomo Pedraza" w:date="2015-09-02T11:26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Profundiza: recurso nuevo</w:t>
              </w:r>
            </w:ins>
          </w:p>
        </w:tc>
      </w:tr>
      <w:tr w:rsidR="009C11E7" w:rsidRPr="00AE0AB8" w14:paraId="25556A2D" w14:textId="77777777" w:rsidTr="00FD7780">
        <w:trPr>
          <w:ins w:id="22" w:author="Andrea Constanza Perdomo Pedraza" w:date="2015-09-02T11:26:00Z"/>
        </w:trPr>
        <w:tc>
          <w:tcPr>
            <w:tcW w:w="2518" w:type="dxa"/>
          </w:tcPr>
          <w:p w14:paraId="223DA9ED" w14:textId="77777777" w:rsidR="009C11E7" w:rsidRPr="00AE0AB8" w:rsidRDefault="009C11E7" w:rsidP="00FD7780">
            <w:pPr>
              <w:rPr>
                <w:ins w:id="23" w:author="Andrea Constanza Perdomo Pedraza" w:date="2015-09-02T11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4" w:author="Andrea Constanza Perdomo Pedraza" w:date="2015-09-02T11:2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32ACAC29" w14:textId="77777777" w:rsidR="009C11E7" w:rsidRPr="00AE0AB8" w:rsidRDefault="009C11E7" w:rsidP="00FD7780">
            <w:pPr>
              <w:rPr>
                <w:ins w:id="25" w:author="Andrea Constanza Perdomo Pedraza" w:date="2015-09-02T11:2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6" w:author="Andrea Constanza Perdomo Pedraza" w:date="2015-09-02T11:26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9C11E7" w:rsidRPr="00AE0AB8" w14:paraId="78CE4475" w14:textId="77777777" w:rsidTr="00FD7780">
        <w:trPr>
          <w:ins w:id="27" w:author="Andrea Constanza Perdomo Pedraza" w:date="2015-09-02T11:26:00Z"/>
        </w:trPr>
        <w:tc>
          <w:tcPr>
            <w:tcW w:w="2518" w:type="dxa"/>
          </w:tcPr>
          <w:p w14:paraId="58D70C8C" w14:textId="77777777" w:rsidR="009C11E7" w:rsidRPr="00AE0AB8" w:rsidRDefault="009C11E7" w:rsidP="00FD7780">
            <w:pPr>
              <w:rPr>
                <w:ins w:id="28" w:author="Andrea Constanza Perdomo Pedraza" w:date="2015-09-02T11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9" w:author="Andrea Constanza Perdomo Pedraza" w:date="2015-09-02T11:2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4D094CA5" w14:textId="4D4BC57A" w:rsidR="009C11E7" w:rsidRPr="00AE0AB8" w:rsidRDefault="009C11E7" w:rsidP="00FD7780">
            <w:pPr>
              <w:rPr>
                <w:ins w:id="30" w:author="Andrea Constanza Perdomo Pedraza" w:date="2015-09-02T11:26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1" w:author="Andrea Constanza Perdomo Pedraza" w:date="2015-09-02T11:26:00Z">
              <w:r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>Los sistemas de numeración en la historia</w:t>
              </w:r>
            </w:ins>
          </w:p>
        </w:tc>
      </w:tr>
      <w:tr w:rsidR="009C11E7" w:rsidRPr="00AE0AB8" w14:paraId="17ACA237" w14:textId="77777777" w:rsidTr="00FD7780">
        <w:trPr>
          <w:ins w:id="32" w:author="Andrea Constanza Perdomo Pedraza" w:date="2015-09-02T11:26:00Z"/>
        </w:trPr>
        <w:tc>
          <w:tcPr>
            <w:tcW w:w="2518" w:type="dxa"/>
          </w:tcPr>
          <w:p w14:paraId="1C2539A3" w14:textId="77777777" w:rsidR="009C11E7" w:rsidRPr="00AE0AB8" w:rsidRDefault="009C11E7" w:rsidP="00FD7780">
            <w:pPr>
              <w:rPr>
                <w:ins w:id="33" w:author="Andrea Constanza Perdomo Pedraza" w:date="2015-09-02T11:2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4" w:author="Andrea Constanza Perdomo Pedraza" w:date="2015-09-02T11:2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5B20E2E0" w14:textId="6EEB1292" w:rsidR="009C11E7" w:rsidRPr="00AE0AB8" w:rsidRDefault="009C11E7" w:rsidP="00FD7780">
            <w:pPr>
              <w:rPr>
                <w:ins w:id="35" w:author="Andrea Constanza Perdomo Pedraza" w:date="2015-09-02T11:26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36" w:author="Andrea Constanza Perdomo Pedraza" w:date="2015-09-02T11:27:00Z">
              <w:r w:rsidRPr="00E23023">
                <w:rPr>
                  <w:rFonts w:ascii="Lucida Grande" w:hAnsi="Lucida Grande" w:cs="Lucida Grande"/>
                  <w:color w:val="000000"/>
                </w:rPr>
                <w:t>Interactivo que muestra distintos sistemas de numeración y sus símbolos y reglas</w:t>
              </w:r>
            </w:ins>
          </w:p>
        </w:tc>
      </w:tr>
    </w:tbl>
    <w:p w14:paraId="283FB4B2" w14:textId="77777777" w:rsidR="000D7884" w:rsidRDefault="000D7884" w:rsidP="00463F6C">
      <w:pPr>
        <w:autoSpaceDE w:val="0"/>
        <w:autoSpaceDN w:val="0"/>
        <w:adjustRightInd w:val="0"/>
        <w:spacing w:after="0"/>
        <w:rPr>
          <w:ins w:id="37" w:author="Andrea Constanza Perdomo Pedraza" w:date="2015-09-03T08:45:00Z"/>
          <w:rFonts w:ascii="Times New Roman" w:hAnsi="Times New Roman" w:cs="Times New Roman"/>
          <w:highlight w:val="yellow"/>
        </w:rPr>
      </w:pPr>
    </w:p>
    <w:tbl>
      <w:tblPr>
        <w:tblStyle w:val="TableGrid"/>
        <w:tblW w:w="8872" w:type="dxa"/>
        <w:tblLook w:val="04A0" w:firstRow="1" w:lastRow="0" w:firstColumn="1" w:lastColumn="0" w:noHBand="0" w:noVBand="1"/>
      </w:tblPr>
      <w:tblGrid>
        <w:gridCol w:w="2478"/>
        <w:gridCol w:w="6394"/>
      </w:tblGrid>
      <w:tr w:rsidR="000D7884" w:rsidRPr="00AE0AB8" w14:paraId="77DFF267" w14:textId="77777777" w:rsidTr="00FD7780">
        <w:trPr>
          <w:trHeight w:val="307"/>
          <w:ins w:id="38" w:author="Andrea Constanza Perdomo Pedraza" w:date="2015-09-03T08:45:00Z"/>
        </w:trPr>
        <w:tc>
          <w:tcPr>
            <w:tcW w:w="8872" w:type="dxa"/>
            <w:gridSpan w:val="2"/>
            <w:shd w:val="clear" w:color="auto" w:fill="000000" w:themeFill="text1"/>
          </w:tcPr>
          <w:p w14:paraId="690ECD1E" w14:textId="77777777" w:rsidR="000D7884" w:rsidRPr="00AE0AB8" w:rsidRDefault="000D7884" w:rsidP="00FD7780">
            <w:pPr>
              <w:jc w:val="center"/>
              <w:rPr>
                <w:ins w:id="39" w:author="Andrea Constanza Perdomo Pedraza" w:date="2015-09-03T08:45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0" w:author="Andrea Constanza Perdomo Pedraza" w:date="2015-09-03T08:45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0D7884" w:rsidRPr="00AE0AB8" w14:paraId="622D5470" w14:textId="77777777" w:rsidTr="00FD7780">
        <w:trPr>
          <w:trHeight w:val="289"/>
          <w:ins w:id="41" w:author="Andrea Constanza Perdomo Pedraza" w:date="2015-09-03T08:45:00Z"/>
        </w:trPr>
        <w:tc>
          <w:tcPr>
            <w:tcW w:w="2478" w:type="dxa"/>
          </w:tcPr>
          <w:p w14:paraId="656358F2" w14:textId="77777777" w:rsidR="000D7884" w:rsidRPr="00AE0AB8" w:rsidRDefault="000D7884" w:rsidP="00FD7780">
            <w:pPr>
              <w:rPr>
                <w:ins w:id="42" w:author="Andrea Constanza Perdomo Pedraza" w:date="2015-09-03T08:4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3" w:author="Andrea Constanza Perdomo Pedraza" w:date="2015-09-03T08:4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94" w:type="dxa"/>
          </w:tcPr>
          <w:p w14:paraId="2F581BC0" w14:textId="77777777" w:rsidR="000D7884" w:rsidRPr="00AE0AB8" w:rsidRDefault="000D7884" w:rsidP="00FD7780">
            <w:pPr>
              <w:rPr>
                <w:ins w:id="44" w:author="Andrea Constanza Perdomo Pedraza" w:date="2015-09-03T08:4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5" w:author="Andrea Constanza Perdomo Pedraza" w:date="2015-09-03T08:45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MA_06_02_CO_REC20 </w:t>
              </w:r>
            </w:ins>
          </w:p>
        </w:tc>
      </w:tr>
      <w:tr w:rsidR="000D7884" w:rsidRPr="00AE0AB8" w14:paraId="7AE205C8" w14:textId="77777777" w:rsidTr="00FD7780">
        <w:trPr>
          <w:trHeight w:val="253"/>
          <w:ins w:id="46" w:author="Andrea Constanza Perdomo Pedraza" w:date="2015-09-03T08:45:00Z"/>
        </w:trPr>
        <w:tc>
          <w:tcPr>
            <w:tcW w:w="2478" w:type="dxa"/>
          </w:tcPr>
          <w:p w14:paraId="000D35AB" w14:textId="77777777" w:rsidR="000D7884" w:rsidRPr="00AE0AB8" w:rsidRDefault="000D7884" w:rsidP="00FD7780">
            <w:pPr>
              <w:rPr>
                <w:ins w:id="47" w:author="Andrea Constanza Perdomo Pedraza" w:date="2015-09-03T08:4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8" w:author="Andrea Constanza Perdomo Pedraza" w:date="2015-09-03T08:4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94" w:type="dxa"/>
          </w:tcPr>
          <w:p w14:paraId="15D08098" w14:textId="3553070E" w:rsidR="000D7884" w:rsidRPr="00AE0AB8" w:rsidRDefault="000D7884" w:rsidP="00FD7780">
            <w:pPr>
              <w:rPr>
                <w:ins w:id="49" w:author="Andrea Constanza Perdomo Pedraza" w:date="2015-09-03T08:45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0" w:author="Andrea Constanza Perdomo Pedraza" w:date="2015-09-03T08:46:00Z">
              <w:r w:rsidRPr="00B46145">
                <w:rPr>
                  <w:rFonts w:ascii="Lucida Grande" w:hAnsi="Lucida Grande" w:cs="Lucida Grande"/>
                  <w:color w:val="000000"/>
                </w:rPr>
                <w:t>Reconoce los distintos sistemas de numeración</w:t>
              </w:r>
            </w:ins>
          </w:p>
        </w:tc>
      </w:tr>
      <w:tr w:rsidR="000D7884" w:rsidRPr="00AE0AB8" w14:paraId="2AE99990" w14:textId="77777777" w:rsidTr="00FD7780">
        <w:trPr>
          <w:trHeight w:val="470"/>
          <w:ins w:id="51" w:author="Andrea Constanza Perdomo Pedraza" w:date="2015-09-03T08:45:00Z"/>
        </w:trPr>
        <w:tc>
          <w:tcPr>
            <w:tcW w:w="2478" w:type="dxa"/>
          </w:tcPr>
          <w:p w14:paraId="4C04CADA" w14:textId="77777777" w:rsidR="000D7884" w:rsidRPr="00AE0AB8" w:rsidRDefault="000D7884" w:rsidP="00FD7780">
            <w:pPr>
              <w:rPr>
                <w:ins w:id="52" w:author="Andrea Constanza Perdomo Pedraza" w:date="2015-09-03T08:4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3" w:author="Andrea Constanza Perdomo Pedraza" w:date="2015-09-03T08:4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94" w:type="dxa"/>
          </w:tcPr>
          <w:p w14:paraId="6EE6E4EF" w14:textId="6301996C" w:rsidR="000D7884" w:rsidRPr="00AE0AB8" w:rsidRDefault="000D7884" w:rsidP="00FD7780">
            <w:pPr>
              <w:rPr>
                <w:ins w:id="54" w:author="Andrea Constanza Perdomo Pedraza" w:date="2015-09-03T08:45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5" w:author="Andrea Constanza Perdomo Pedraza" w:date="2015-09-03T08:46:00Z">
              <w:r w:rsidRPr="00410A19">
                <w:rPr>
                  <w:rFonts w:ascii="Lucida Grande" w:hAnsi="Lucida Grande" w:cs="Lucida Grande"/>
                  <w:color w:val="000000"/>
                </w:rPr>
                <w:t>Actividades que reconocer los distintos sistemas de numeración</w:t>
              </w:r>
            </w:ins>
          </w:p>
        </w:tc>
      </w:tr>
    </w:tbl>
    <w:p w14:paraId="2F03D85F" w14:textId="77777777" w:rsidR="000D7884" w:rsidRDefault="000D7884" w:rsidP="00463F6C">
      <w:pPr>
        <w:autoSpaceDE w:val="0"/>
        <w:autoSpaceDN w:val="0"/>
        <w:adjustRightInd w:val="0"/>
        <w:spacing w:after="0"/>
        <w:rPr>
          <w:ins w:id="56" w:author="Andrea Constanza Perdomo Pedraza" w:date="2015-09-03T08:45:00Z"/>
          <w:rFonts w:ascii="Times New Roman" w:hAnsi="Times New Roman" w:cs="Times New Roman"/>
          <w:highlight w:val="yellow"/>
        </w:rPr>
      </w:pPr>
    </w:p>
    <w:tbl>
      <w:tblPr>
        <w:tblStyle w:val="TableGrid"/>
        <w:tblW w:w="8872" w:type="dxa"/>
        <w:tblLook w:val="04A0" w:firstRow="1" w:lastRow="0" w:firstColumn="1" w:lastColumn="0" w:noHBand="0" w:noVBand="1"/>
      </w:tblPr>
      <w:tblGrid>
        <w:gridCol w:w="2478"/>
        <w:gridCol w:w="6394"/>
      </w:tblGrid>
      <w:tr w:rsidR="000D7884" w:rsidRPr="00AE0AB8" w14:paraId="3697464A" w14:textId="77777777" w:rsidTr="00FD7780">
        <w:trPr>
          <w:trHeight w:val="307"/>
          <w:ins w:id="57" w:author="Andrea Constanza Perdomo Pedraza" w:date="2015-09-03T08:46:00Z"/>
        </w:trPr>
        <w:tc>
          <w:tcPr>
            <w:tcW w:w="8872" w:type="dxa"/>
            <w:gridSpan w:val="2"/>
            <w:shd w:val="clear" w:color="auto" w:fill="000000" w:themeFill="text1"/>
          </w:tcPr>
          <w:p w14:paraId="4589127E" w14:textId="77777777" w:rsidR="000D7884" w:rsidRPr="00AE0AB8" w:rsidRDefault="000D7884" w:rsidP="00FD7780">
            <w:pPr>
              <w:jc w:val="center"/>
              <w:rPr>
                <w:ins w:id="58" w:author="Andrea Constanza Perdomo Pedraza" w:date="2015-09-03T08:4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59" w:author="Andrea Constanza Perdomo Pedraza" w:date="2015-09-03T08:46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0D7884" w:rsidRPr="00AE0AB8" w14:paraId="6F9A117D" w14:textId="77777777" w:rsidTr="00FD7780">
        <w:trPr>
          <w:trHeight w:val="289"/>
          <w:ins w:id="60" w:author="Andrea Constanza Perdomo Pedraza" w:date="2015-09-03T08:46:00Z"/>
        </w:trPr>
        <w:tc>
          <w:tcPr>
            <w:tcW w:w="2478" w:type="dxa"/>
          </w:tcPr>
          <w:p w14:paraId="6470488B" w14:textId="77777777" w:rsidR="000D7884" w:rsidRPr="00AE0AB8" w:rsidRDefault="000D7884" w:rsidP="00FD7780">
            <w:pPr>
              <w:rPr>
                <w:ins w:id="61" w:author="Andrea Constanza Perdomo Pedraza" w:date="2015-09-03T08:4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62" w:author="Andrea Constanza Perdomo Pedraza" w:date="2015-09-03T08:4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94" w:type="dxa"/>
          </w:tcPr>
          <w:p w14:paraId="429BD729" w14:textId="621FB5C4" w:rsidR="000D7884" w:rsidRPr="00AE0AB8" w:rsidRDefault="000D7884" w:rsidP="00FD7780">
            <w:pPr>
              <w:rPr>
                <w:ins w:id="63" w:author="Andrea Constanza Perdomo Pedraza" w:date="2015-09-03T08:4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64" w:author="Andrea Constanza Perdomo Pedraza" w:date="2015-09-03T08:46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0 </w:t>
              </w:r>
            </w:ins>
          </w:p>
        </w:tc>
      </w:tr>
      <w:tr w:rsidR="000D7884" w:rsidRPr="00AE0AB8" w14:paraId="037425F9" w14:textId="77777777" w:rsidTr="00FD7780">
        <w:trPr>
          <w:trHeight w:val="253"/>
          <w:ins w:id="65" w:author="Andrea Constanza Perdomo Pedraza" w:date="2015-09-03T08:46:00Z"/>
        </w:trPr>
        <w:tc>
          <w:tcPr>
            <w:tcW w:w="2478" w:type="dxa"/>
          </w:tcPr>
          <w:p w14:paraId="049DE133" w14:textId="77777777" w:rsidR="000D7884" w:rsidRPr="00AE0AB8" w:rsidRDefault="000D7884" w:rsidP="00FD7780">
            <w:pPr>
              <w:rPr>
                <w:ins w:id="66" w:author="Andrea Constanza Perdomo Pedraza" w:date="2015-09-03T08:4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67" w:author="Andrea Constanza Perdomo Pedraza" w:date="2015-09-03T08:4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94" w:type="dxa"/>
          </w:tcPr>
          <w:p w14:paraId="37D50D83" w14:textId="728A16E8" w:rsidR="000D7884" w:rsidRPr="00AE0AB8" w:rsidRDefault="000D7884" w:rsidP="00FD7780">
            <w:pPr>
              <w:rPr>
                <w:ins w:id="68" w:author="Andrea Constanza Perdomo Pedraza" w:date="2015-09-03T08:46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69" w:author="Andrea Constanza Perdomo Pedraza" w:date="2015-09-03T08:47:00Z">
              <w:r w:rsidRPr="008C4020">
                <w:rPr>
                  <w:rFonts w:ascii="Lucida Grande" w:hAnsi="Lucida Grande" w:cs="Lucida Grande"/>
                  <w:color w:val="000000"/>
                </w:rPr>
                <w:t>Identifica el valor numérico de distintas cantidades</w:t>
              </w:r>
            </w:ins>
          </w:p>
        </w:tc>
      </w:tr>
      <w:tr w:rsidR="000D7884" w:rsidRPr="00AE0AB8" w14:paraId="1289BA9E" w14:textId="77777777" w:rsidTr="00FD7780">
        <w:trPr>
          <w:trHeight w:val="470"/>
          <w:ins w:id="70" w:author="Andrea Constanza Perdomo Pedraza" w:date="2015-09-03T08:46:00Z"/>
        </w:trPr>
        <w:tc>
          <w:tcPr>
            <w:tcW w:w="2478" w:type="dxa"/>
          </w:tcPr>
          <w:p w14:paraId="19E16A98" w14:textId="77777777" w:rsidR="000D7884" w:rsidRPr="00AE0AB8" w:rsidRDefault="000D7884" w:rsidP="00FD7780">
            <w:pPr>
              <w:rPr>
                <w:ins w:id="71" w:author="Andrea Constanza Perdomo Pedraza" w:date="2015-09-03T08:4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72" w:author="Andrea Constanza Perdomo Pedraza" w:date="2015-09-03T08:4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94" w:type="dxa"/>
          </w:tcPr>
          <w:p w14:paraId="77C31857" w14:textId="1FE9E6AA" w:rsidR="000D7884" w:rsidRPr="00AE0AB8" w:rsidRDefault="000D7884" w:rsidP="00FD7780">
            <w:pPr>
              <w:rPr>
                <w:ins w:id="73" w:author="Andrea Constanza Perdomo Pedraza" w:date="2015-09-03T08:46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74" w:author="Andrea Constanza Perdomo Pedraza" w:date="2015-09-03T08:47:00Z">
              <w:r w:rsidRPr="009D5AB6">
                <w:rPr>
                  <w:rFonts w:ascii="Lucida Grande" w:hAnsi="Lucida Grande" w:cs="Lucida Grande"/>
                  <w:color w:val="000000"/>
                </w:rPr>
                <w:t>Ejercicios para relacionar números escritos en distintos sistemas de numeración y su equivalente en el sistema decimal</w:t>
              </w:r>
            </w:ins>
          </w:p>
        </w:tc>
      </w:tr>
    </w:tbl>
    <w:p w14:paraId="419087D5" w14:textId="77777777" w:rsidR="000D7884" w:rsidRDefault="000D7884" w:rsidP="00463F6C">
      <w:pPr>
        <w:autoSpaceDE w:val="0"/>
        <w:autoSpaceDN w:val="0"/>
        <w:adjustRightInd w:val="0"/>
        <w:spacing w:after="0"/>
        <w:rPr>
          <w:ins w:id="75" w:author="Andrea Constanza Perdomo Pedraza" w:date="2015-09-03T08:46:00Z"/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D7780" w:rsidRPr="00AE0AB8" w14:paraId="16FEDA80" w14:textId="77777777" w:rsidTr="00FD7780">
        <w:trPr>
          <w:ins w:id="76" w:author="Andrea Constanza Perdomo Pedraza" w:date="2015-09-03T08:51:00Z"/>
        </w:trPr>
        <w:tc>
          <w:tcPr>
            <w:tcW w:w="8828" w:type="dxa"/>
            <w:gridSpan w:val="2"/>
            <w:shd w:val="clear" w:color="auto" w:fill="000000" w:themeFill="text1"/>
          </w:tcPr>
          <w:p w14:paraId="70375D2F" w14:textId="77777777" w:rsidR="00FD7780" w:rsidRPr="00AE0AB8" w:rsidRDefault="00FD7780" w:rsidP="00FD7780">
            <w:pPr>
              <w:jc w:val="center"/>
              <w:rPr>
                <w:ins w:id="77" w:author="Andrea Constanza Perdomo Pedraza" w:date="2015-09-03T08:51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78" w:author="Andrea Constanza Perdomo Pedraza" w:date="2015-09-03T08:51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FD7780" w:rsidRPr="00AE0AB8" w14:paraId="17CEAD9A" w14:textId="77777777" w:rsidTr="00FD7780">
        <w:trPr>
          <w:ins w:id="79" w:author="Andrea Constanza Perdomo Pedraza" w:date="2015-09-03T08:51:00Z"/>
        </w:trPr>
        <w:tc>
          <w:tcPr>
            <w:tcW w:w="2466" w:type="dxa"/>
          </w:tcPr>
          <w:p w14:paraId="4A110EE1" w14:textId="77777777" w:rsidR="00FD7780" w:rsidRPr="00AE0AB8" w:rsidRDefault="00FD7780" w:rsidP="00FD7780">
            <w:pPr>
              <w:rPr>
                <w:ins w:id="80" w:author="Andrea Constanza Perdomo Pedraza" w:date="2015-09-03T08:5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81" w:author="Andrea Constanza Perdomo Pedraza" w:date="2015-09-03T08:51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lastRenderedPageBreak/>
                <w:t>Código</w:t>
              </w:r>
            </w:ins>
          </w:p>
        </w:tc>
        <w:tc>
          <w:tcPr>
            <w:tcW w:w="6362" w:type="dxa"/>
          </w:tcPr>
          <w:p w14:paraId="0B74B84A" w14:textId="0A917449" w:rsidR="00FD7780" w:rsidRPr="00AE0AB8" w:rsidRDefault="00FD7780" w:rsidP="00FD7780">
            <w:pPr>
              <w:rPr>
                <w:ins w:id="82" w:author="Andrea Constanza Perdomo Pedraza" w:date="2015-09-03T08:51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83" w:author="Andrea Constanza Perdomo Pedraza" w:date="2015-09-03T08:51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4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FD7780" w:rsidRPr="00AE0AB8" w14:paraId="4C9945E3" w14:textId="77777777" w:rsidTr="00FD7780">
        <w:trPr>
          <w:ins w:id="84" w:author="Andrea Constanza Perdomo Pedraza" w:date="2015-09-03T08:51:00Z"/>
        </w:trPr>
        <w:tc>
          <w:tcPr>
            <w:tcW w:w="2466" w:type="dxa"/>
          </w:tcPr>
          <w:p w14:paraId="6EE6A1B1" w14:textId="77777777" w:rsidR="00FD7780" w:rsidRPr="00AE0AB8" w:rsidRDefault="00FD7780" w:rsidP="00FD7780">
            <w:pPr>
              <w:rPr>
                <w:ins w:id="85" w:author="Andrea Constanza Perdomo Pedraza" w:date="2015-09-03T08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86" w:author="Andrea Constanza Perdomo Pedraza" w:date="2015-09-03T08:51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20D5FEB6" w14:textId="46F43DD1" w:rsidR="00FD7780" w:rsidRPr="00AE0AB8" w:rsidRDefault="00FD7780" w:rsidP="00FD7780">
            <w:pPr>
              <w:rPr>
                <w:ins w:id="87" w:author="Andrea Constanza Perdomo Pedraza" w:date="2015-09-03T08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88" w:author="Andrea Constanza Perdomo Pedraza" w:date="2015-09-03T08:51:00Z">
              <w:r w:rsidRPr="00CD64CC">
                <w:rPr>
                  <w:rFonts w:ascii="Lucida Grande" w:hAnsi="Lucida Grande" w:cs="Lucida Grande"/>
                  <w:color w:val="000000"/>
                </w:rPr>
                <w:t>Practica de la escritura de números en el sistema de numeración romano</w:t>
              </w:r>
            </w:ins>
          </w:p>
        </w:tc>
      </w:tr>
      <w:tr w:rsidR="00FD7780" w:rsidRPr="00AE0AB8" w14:paraId="2E2C8A9A" w14:textId="77777777" w:rsidTr="00FD7780">
        <w:trPr>
          <w:ins w:id="89" w:author="Andrea Constanza Perdomo Pedraza" w:date="2015-09-03T08:51:00Z"/>
        </w:trPr>
        <w:tc>
          <w:tcPr>
            <w:tcW w:w="2466" w:type="dxa"/>
          </w:tcPr>
          <w:p w14:paraId="2F1AF107" w14:textId="77777777" w:rsidR="00FD7780" w:rsidRPr="00AE0AB8" w:rsidRDefault="00FD7780" w:rsidP="00FD7780">
            <w:pPr>
              <w:rPr>
                <w:ins w:id="90" w:author="Andrea Constanza Perdomo Pedraza" w:date="2015-09-03T08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91" w:author="Andrea Constanza Perdomo Pedraza" w:date="2015-09-03T08:51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379D7209" w14:textId="6D4D5AA9" w:rsidR="00FD7780" w:rsidRPr="00AE0AB8" w:rsidRDefault="00FD7780" w:rsidP="00FD7780">
            <w:pPr>
              <w:rPr>
                <w:ins w:id="92" w:author="Andrea Constanza Perdomo Pedraza" w:date="2015-09-03T08:51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93" w:author="Andrea Constanza Perdomo Pedraza" w:date="2015-09-03T08:51:00Z">
              <w:r w:rsidRPr="00362E8F">
                <w:rPr>
                  <w:rFonts w:ascii="Lucida Grande" w:hAnsi="Lucida Grande" w:cs="Lucida Grande"/>
                  <w:color w:val="000000"/>
                </w:rPr>
                <w:t>Actividades para practicar el sistema de numeración romano</w:t>
              </w:r>
            </w:ins>
          </w:p>
        </w:tc>
      </w:tr>
    </w:tbl>
    <w:p w14:paraId="2E21ED29" w14:textId="77777777" w:rsidR="006410C1" w:rsidRDefault="006410C1" w:rsidP="000740E9">
      <w:pPr>
        <w:spacing w:after="0"/>
        <w:rPr>
          <w:ins w:id="94" w:author="Andrea Constanza Perdomo Pedraza" w:date="2015-09-03T08:51:00Z"/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D7780" w:rsidRPr="00AE0AB8" w14:paraId="3449C9B3" w14:textId="77777777" w:rsidTr="00FD7780">
        <w:trPr>
          <w:ins w:id="95" w:author="Andrea Constanza Perdomo Pedraza" w:date="2015-09-03T08:52:00Z"/>
        </w:trPr>
        <w:tc>
          <w:tcPr>
            <w:tcW w:w="8828" w:type="dxa"/>
            <w:gridSpan w:val="2"/>
            <w:shd w:val="clear" w:color="auto" w:fill="000000" w:themeFill="text1"/>
          </w:tcPr>
          <w:p w14:paraId="69BA89EA" w14:textId="77777777" w:rsidR="00FD7780" w:rsidRPr="00AE0AB8" w:rsidRDefault="00FD7780" w:rsidP="00FD7780">
            <w:pPr>
              <w:jc w:val="center"/>
              <w:rPr>
                <w:ins w:id="96" w:author="Andrea Constanza Perdomo Pedraza" w:date="2015-09-03T08:5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97" w:author="Andrea Constanza Perdomo Pedraza" w:date="2015-09-03T08:52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FD7780" w:rsidRPr="00AE0AB8" w14:paraId="3923453A" w14:textId="77777777" w:rsidTr="00FD7780">
        <w:trPr>
          <w:ins w:id="98" w:author="Andrea Constanza Perdomo Pedraza" w:date="2015-09-03T08:52:00Z"/>
        </w:trPr>
        <w:tc>
          <w:tcPr>
            <w:tcW w:w="2466" w:type="dxa"/>
          </w:tcPr>
          <w:p w14:paraId="0DCBB3E5" w14:textId="77777777" w:rsidR="00FD7780" w:rsidRPr="00AE0AB8" w:rsidRDefault="00FD7780" w:rsidP="00FD7780">
            <w:pPr>
              <w:rPr>
                <w:ins w:id="99" w:author="Andrea Constanza Perdomo Pedraza" w:date="2015-09-03T08:5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00" w:author="Andrea Constanza Perdomo Pedraza" w:date="2015-09-03T08:5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5AC0FFD4" w14:textId="2E2146D7" w:rsidR="00FD7780" w:rsidRPr="00AE0AB8" w:rsidRDefault="00FD7780" w:rsidP="00FD7780">
            <w:pPr>
              <w:rPr>
                <w:ins w:id="101" w:author="Andrea Constanza Perdomo Pedraza" w:date="2015-09-03T08:5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02" w:author="Andrea Constanza Perdomo Pedraza" w:date="2015-09-03T08:52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50 </w:t>
              </w:r>
            </w:ins>
          </w:p>
        </w:tc>
      </w:tr>
      <w:tr w:rsidR="00FD7780" w:rsidRPr="00AE0AB8" w14:paraId="1F3BB601" w14:textId="77777777" w:rsidTr="00FD7780">
        <w:trPr>
          <w:ins w:id="103" w:author="Andrea Constanza Perdomo Pedraza" w:date="2015-09-03T08:52:00Z"/>
        </w:trPr>
        <w:tc>
          <w:tcPr>
            <w:tcW w:w="2466" w:type="dxa"/>
          </w:tcPr>
          <w:p w14:paraId="19239A6A" w14:textId="77777777" w:rsidR="00FD7780" w:rsidRPr="00AE0AB8" w:rsidRDefault="00FD7780" w:rsidP="00FD7780">
            <w:pPr>
              <w:rPr>
                <w:ins w:id="104" w:author="Andrea Constanza Perdomo Pedraza" w:date="2015-09-03T08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05" w:author="Andrea Constanza Perdomo Pedraza" w:date="2015-09-03T08:5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05E78DE8" w14:textId="645CC866" w:rsidR="00FD7780" w:rsidRPr="00AE0AB8" w:rsidRDefault="00A62957" w:rsidP="00FD7780">
            <w:pPr>
              <w:rPr>
                <w:ins w:id="106" w:author="Andrea Constanza Perdomo Pedraza" w:date="2015-09-03T08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07" w:author="Andrea Constanza Perdomo Pedraza" w:date="2015-09-03T08:53:00Z">
              <w:r w:rsidRPr="00F54B22">
                <w:rPr>
                  <w:rFonts w:ascii="Lucida Grande" w:hAnsi="Lucida Grande" w:cs="Lucida Grande"/>
                  <w:color w:val="000000"/>
                </w:rPr>
                <w:t>Reconoce el valor numerico de cantidades escritas en otros sistemas</w:t>
              </w:r>
            </w:ins>
          </w:p>
        </w:tc>
      </w:tr>
      <w:tr w:rsidR="00FD7780" w:rsidRPr="00AE0AB8" w14:paraId="43332D95" w14:textId="77777777" w:rsidTr="00FD7780">
        <w:trPr>
          <w:ins w:id="108" w:author="Andrea Constanza Perdomo Pedraza" w:date="2015-09-03T08:52:00Z"/>
        </w:trPr>
        <w:tc>
          <w:tcPr>
            <w:tcW w:w="2466" w:type="dxa"/>
          </w:tcPr>
          <w:p w14:paraId="50C20B18" w14:textId="77777777" w:rsidR="00FD7780" w:rsidRPr="00AE0AB8" w:rsidRDefault="00FD7780" w:rsidP="00FD7780">
            <w:pPr>
              <w:rPr>
                <w:ins w:id="109" w:author="Andrea Constanza Perdomo Pedraza" w:date="2015-09-03T08:5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10" w:author="Andrea Constanza Perdomo Pedraza" w:date="2015-09-03T08:5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3F30838A" w14:textId="227E1930" w:rsidR="00FD7780" w:rsidRPr="00AE0AB8" w:rsidRDefault="00A62957" w:rsidP="00FD7780">
            <w:pPr>
              <w:rPr>
                <w:ins w:id="111" w:author="Andrea Constanza Perdomo Pedraza" w:date="2015-09-03T08:52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112" w:author="Andrea Constanza Perdomo Pedraza" w:date="2015-09-03T08:53:00Z">
              <w:r w:rsidRPr="000D1483">
                <w:rPr>
                  <w:rFonts w:ascii="Lucida Grande" w:hAnsi="Lucida Grande" w:cs="Lucida Grande"/>
                  <w:color w:val="000000"/>
                </w:rPr>
                <w:t>Practica de la escritura de números escritos en otros sistemas en el sistema de numeración decimal</w:t>
              </w:r>
            </w:ins>
          </w:p>
        </w:tc>
      </w:tr>
    </w:tbl>
    <w:p w14:paraId="4B9BECDF" w14:textId="77777777" w:rsidR="00FD7780" w:rsidRDefault="00FD7780" w:rsidP="000740E9">
      <w:pPr>
        <w:spacing w:after="0"/>
        <w:rPr>
          <w:ins w:id="113" w:author="Andrea Constanza Perdomo Pedraza" w:date="2015-09-03T08:51:00Z"/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A62957" w:rsidRPr="00AE0AB8" w14:paraId="6C3328A0" w14:textId="77777777" w:rsidTr="00AF5F96">
        <w:trPr>
          <w:ins w:id="114" w:author="Andrea Constanza Perdomo Pedraza" w:date="2015-09-03T08:53:00Z"/>
        </w:trPr>
        <w:tc>
          <w:tcPr>
            <w:tcW w:w="8828" w:type="dxa"/>
            <w:gridSpan w:val="2"/>
            <w:shd w:val="clear" w:color="auto" w:fill="000000" w:themeFill="text1"/>
          </w:tcPr>
          <w:p w14:paraId="70E71590" w14:textId="77777777" w:rsidR="00A62957" w:rsidRPr="00AE0AB8" w:rsidRDefault="00A62957" w:rsidP="00AF5F96">
            <w:pPr>
              <w:jc w:val="center"/>
              <w:rPr>
                <w:ins w:id="115" w:author="Andrea Constanza Perdomo Pedraza" w:date="2015-09-03T08:5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116" w:author="Andrea Constanza Perdomo Pedraza" w:date="2015-09-03T08:53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A62957" w:rsidRPr="00AE0AB8" w14:paraId="77CBCE10" w14:textId="77777777" w:rsidTr="00AF5F96">
        <w:trPr>
          <w:ins w:id="117" w:author="Andrea Constanza Perdomo Pedraza" w:date="2015-09-03T08:53:00Z"/>
        </w:trPr>
        <w:tc>
          <w:tcPr>
            <w:tcW w:w="2466" w:type="dxa"/>
          </w:tcPr>
          <w:p w14:paraId="01AA70F3" w14:textId="77777777" w:rsidR="00A62957" w:rsidRPr="00AE0AB8" w:rsidRDefault="00A62957" w:rsidP="00AF5F96">
            <w:pPr>
              <w:rPr>
                <w:ins w:id="118" w:author="Andrea Constanza Perdomo Pedraza" w:date="2015-09-03T08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19" w:author="Andrea Constanza Perdomo Pedraza" w:date="2015-09-03T08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02BBC045" w14:textId="43EE4DF1" w:rsidR="00A62957" w:rsidRPr="00AE0AB8" w:rsidRDefault="00A62957" w:rsidP="00AF5F96">
            <w:pPr>
              <w:rPr>
                <w:ins w:id="120" w:author="Andrea Constanza Perdomo Pedraza" w:date="2015-09-03T08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21" w:author="Andrea Constanza Perdomo Pedraza" w:date="2015-09-03T08:53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60 </w:t>
              </w:r>
            </w:ins>
          </w:p>
        </w:tc>
      </w:tr>
      <w:tr w:rsidR="00A62957" w:rsidRPr="00AE0AB8" w14:paraId="2A8A4D6D" w14:textId="77777777" w:rsidTr="00AF5F96">
        <w:trPr>
          <w:ins w:id="122" w:author="Andrea Constanza Perdomo Pedraza" w:date="2015-09-03T08:53:00Z"/>
        </w:trPr>
        <w:tc>
          <w:tcPr>
            <w:tcW w:w="2466" w:type="dxa"/>
          </w:tcPr>
          <w:p w14:paraId="60AD3916" w14:textId="77777777" w:rsidR="00A62957" w:rsidRPr="00AE0AB8" w:rsidRDefault="00A62957" w:rsidP="00AF5F96">
            <w:pPr>
              <w:rPr>
                <w:ins w:id="123" w:author="Andrea Constanza Perdomo Pedraza" w:date="2015-09-03T08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24" w:author="Andrea Constanza Perdomo Pedraza" w:date="2015-09-03T08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7073EE4F" w14:textId="561EFDC4" w:rsidR="00A62957" w:rsidRPr="00AE0AB8" w:rsidRDefault="00A62957" w:rsidP="00AF5F96">
            <w:pPr>
              <w:rPr>
                <w:ins w:id="125" w:author="Andrea Constanza Perdomo Pedraza" w:date="2015-09-03T08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26" w:author="Andrea Constanza Perdomo Pedraza" w:date="2015-09-03T08:53:00Z">
              <w:r w:rsidRPr="00307B1C">
                <w:rPr>
                  <w:rFonts w:ascii="Lucida Grande" w:hAnsi="Lucida Grande" w:cs="Lucida Grande"/>
                  <w:color w:val="000000"/>
                </w:rPr>
                <w:t>Practica de la escritura de números en el sistema de numeración maya</w:t>
              </w:r>
            </w:ins>
          </w:p>
        </w:tc>
      </w:tr>
      <w:tr w:rsidR="00A62957" w:rsidRPr="00AE0AB8" w14:paraId="60FD3950" w14:textId="77777777" w:rsidTr="00AF5F96">
        <w:trPr>
          <w:ins w:id="127" w:author="Andrea Constanza Perdomo Pedraza" w:date="2015-09-03T08:53:00Z"/>
        </w:trPr>
        <w:tc>
          <w:tcPr>
            <w:tcW w:w="2466" w:type="dxa"/>
          </w:tcPr>
          <w:p w14:paraId="16C92AD6" w14:textId="77777777" w:rsidR="00A62957" w:rsidRPr="00AE0AB8" w:rsidRDefault="00A62957" w:rsidP="00AF5F96">
            <w:pPr>
              <w:rPr>
                <w:ins w:id="128" w:author="Andrea Constanza Perdomo Pedraza" w:date="2015-09-03T08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29" w:author="Andrea Constanza Perdomo Pedraza" w:date="2015-09-03T08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3E7D1E39" w14:textId="26CDC1B3" w:rsidR="00A62957" w:rsidRPr="00AE0AB8" w:rsidRDefault="00A62957" w:rsidP="00AF5F96">
            <w:pPr>
              <w:rPr>
                <w:ins w:id="130" w:author="Andrea Constanza Perdomo Pedraza" w:date="2015-09-03T08:53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131" w:author="Andrea Constanza Perdomo Pedraza" w:date="2015-09-03T08:53:00Z">
              <w:r w:rsidRPr="00F80B00">
                <w:rPr>
                  <w:rFonts w:ascii="Lucida Grande" w:hAnsi="Lucida Grande" w:cs="Lucida Grande"/>
                  <w:color w:val="000000"/>
                </w:rPr>
                <w:t>Actividades para practicar el sistema de numeración maya</w:t>
              </w:r>
            </w:ins>
          </w:p>
        </w:tc>
      </w:tr>
    </w:tbl>
    <w:p w14:paraId="37DAFB02" w14:textId="77777777" w:rsidR="00FD7780" w:rsidRDefault="00FD7780" w:rsidP="000740E9">
      <w:pPr>
        <w:spacing w:after="0"/>
        <w:rPr>
          <w:ins w:id="132" w:author="Andrea Constanza Perdomo Pedraza" w:date="2015-09-03T08:51:00Z"/>
          <w:rFonts w:ascii="Times New Roman" w:hAnsi="Times New Roman" w:cs="Times New Roman"/>
          <w:b/>
        </w:rPr>
      </w:pPr>
    </w:p>
    <w:p w14:paraId="66DC46F4" w14:textId="77777777" w:rsidR="00FD7780" w:rsidRDefault="00FD7780" w:rsidP="000740E9">
      <w:pPr>
        <w:spacing w:after="0"/>
        <w:rPr>
          <w:ins w:id="133" w:author="Andrea Constanza Perdomo Pedraza" w:date="2015-09-03T08:51:00Z"/>
          <w:rFonts w:ascii="Times New Roman" w:hAnsi="Times New Roman" w:cs="Times New Roman"/>
          <w:b/>
        </w:rPr>
      </w:pPr>
    </w:p>
    <w:p w14:paraId="2B9AE691" w14:textId="77777777" w:rsidR="00FD7780" w:rsidRDefault="00FD7780" w:rsidP="000740E9">
      <w:pPr>
        <w:spacing w:after="0"/>
        <w:rPr>
          <w:ins w:id="134" w:author="Andrea Constanza Perdomo Pedraza" w:date="2015-09-03T08:51:00Z"/>
          <w:rFonts w:ascii="Times New Roman" w:hAnsi="Times New Roman" w:cs="Times New Roman"/>
          <w:b/>
        </w:rPr>
      </w:pPr>
    </w:p>
    <w:p w14:paraId="708C200A" w14:textId="77777777" w:rsidR="00FD7780" w:rsidRDefault="00FD7780" w:rsidP="000740E9">
      <w:pPr>
        <w:spacing w:after="0"/>
        <w:rPr>
          <w:ins w:id="135" w:author="Andrea Constanza Perdomo Pedraza" w:date="2015-09-03T08:51:00Z"/>
          <w:rFonts w:ascii="Times New Roman" w:hAnsi="Times New Roman" w:cs="Times New Roman"/>
          <w:b/>
        </w:rPr>
      </w:pPr>
    </w:p>
    <w:p w14:paraId="4AB617E4" w14:textId="77777777" w:rsidR="00FD7780" w:rsidRPr="00AE0AB8" w:rsidRDefault="00FD7780" w:rsidP="000740E9">
      <w:pPr>
        <w:spacing w:after="0"/>
        <w:rPr>
          <w:rFonts w:ascii="Times New Roman" w:hAnsi="Times New Roman" w:cs="Times New Roman"/>
          <w:b/>
        </w:rPr>
      </w:pPr>
    </w:p>
    <w:p w14:paraId="5EB8D99C" w14:textId="07706A4C" w:rsidR="000740E9" w:rsidRPr="00AE0AB8" w:rsidRDefault="001B3D4C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 xml:space="preserve"> </w:t>
      </w:r>
      <w:r w:rsidR="000740E9" w:rsidRPr="00AE0AB8">
        <w:rPr>
          <w:rFonts w:ascii="Times New Roman" w:hAnsi="Times New Roman" w:cs="Times New Roman"/>
          <w:highlight w:val="yellow"/>
        </w:rPr>
        <w:t>[SECCIÓN 2]</w:t>
      </w:r>
      <w:r w:rsidR="000740E9" w:rsidRPr="00AE0AB8">
        <w:rPr>
          <w:rFonts w:ascii="Times New Roman" w:hAnsi="Times New Roman" w:cs="Times New Roman"/>
        </w:rPr>
        <w:t xml:space="preserve"> </w:t>
      </w:r>
      <w:r w:rsidR="000740E9" w:rsidRPr="00AE0AB8">
        <w:rPr>
          <w:rFonts w:ascii="Times New Roman" w:hAnsi="Times New Roman" w:cs="Times New Roman"/>
          <w:b/>
        </w:rPr>
        <w:t xml:space="preserve">1.3 </w:t>
      </w:r>
      <w:r w:rsidRPr="00AE0AB8">
        <w:rPr>
          <w:rFonts w:ascii="Times New Roman" w:hAnsi="Times New Roman" w:cs="Times New Roman"/>
          <w:b/>
        </w:rPr>
        <w:t>Sistema</w:t>
      </w:r>
      <w:r w:rsidR="000740E9" w:rsidRPr="00AE0AB8">
        <w:rPr>
          <w:rFonts w:ascii="Times New Roman" w:hAnsi="Times New Roman" w:cs="Times New Roman"/>
          <w:b/>
        </w:rPr>
        <w:t xml:space="preserve"> de numeración decimal</w:t>
      </w:r>
    </w:p>
    <w:p w14:paraId="40FCA6D9" w14:textId="77777777" w:rsidR="005E4AB3" w:rsidRPr="00AE0AB8" w:rsidRDefault="005E4AB3" w:rsidP="000740E9">
      <w:pPr>
        <w:spacing w:after="0"/>
        <w:rPr>
          <w:rFonts w:ascii="Times New Roman" w:hAnsi="Times New Roman" w:cs="Times New Roman"/>
        </w:rPr>
      </w:pPr>
    </w:p>
    <w:p w14:paraId="4BE2DDD8" w14:textId="59659769" w:rsidR="00AF5F96" w:rsidRPr="00AE0AB8" w:rsidRDefault="00D947AF" w:rsidP="00AF5F96">
      <w:pPr>
        <w:spacing w:after="0"/>
        <w:jc w:val="both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</w:rPr>
        <w:t>Leonardo de Pisa fue uno de los primeros en introducir este nuevo sistema de numeración en Europa hacia el siglo VIII d. C</w:t>
      </w:r>
      <w:ins w:id="136" w:author="chris" w:date="2015-08-26T22:19:00Z">
        <w:r w:rsidR="00C15900">
          <w:rPr>
            <w:rFonts w:ascii="Times New Roman" w:hAnsi="Times New Roman" w:cs="Times New Roman"/>
          </w:rPr>
          <w:t>.</w:t>
        </w:r>
      </w:ins>
      <w:r w:rsidRPr="00AE0AB8">
        <w:rPr>
          <w:rFonts w:ascii="Times New Roman" w:hAnsi="Times New Roman" w:cs="Times New Roman"/>
        </w:rPr>
        <w:t xml:space="preserve"> </w:t>
      </w:r>
      <w:ins w:id="137" w:author="chris" w:date="2015-08-26T22:19:00Z">
        <w:r w:rsidR="00C15900">
          <w:rPr>
            <w:rFonts w:ascii="Times New Roman" w:hAnsi="Times New Roman" w:cs="Times New Roman"/>
          </w:rPr>
          <w:t>E</w:t>
        </w:r>
      </w:ins>
      <w:r w:rsidRPr="00AE0AB8">
        <w:rPr>
          <w:rFonts w:ascii="Times New Roman" w:hAnsi="Times New Roman" w:cs="Times New Roman"/>
        </w:rPr>
        <w:t>n la figura aparecen las cifras numéricas indo-arábigas.</w:t>
      </w:r>
    </w:p>
    <w:p w14:paraId="3799B750" w14:textId="77777777" w:rsidR="005E4AB3" w:rsidRPr="00AE0AB8" w:rsidRDefault="005E4AB3" w:rsidP="000740E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1710"/>
        <w:gridCol w:w="7344"/>
      </w:tblGrid>
      <w:tr w:rsidR="00D947AF" w:rsidRPr="00AE0AB8" w14:paraId="43F4D9FF" w14:textId="77777777" w:rsidTr="00914AA3">
        <w:tc>
          <w:tcPr>
            <w:tcW w:w="9033" w:type="dxa"/>
            <w:gridSpan w:val="2"/>
            <w:shd w:val="clear" w:color="auto" w:fill="0D0D0D" w:themeFill="text1" w:themeFillTint="F2"/>
          </w:tcPr>
          <w:p w14:paraId="4048CD32" w14:textId="77777777" w:rsidR="00D947AF" w:rsidRPr="00AE0AB8" w:rsidRDefault="00D947AF" w:rsidP="00914AA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D947AF" w:rsidRPr="00AE0AB8" w14:paraId="48D6B0F4" w14:textId="77777777" w:rsidTr="00914AA3">
        <w:tc>
          <w:tcPr>
            <w:tcW w:w="2518" w:type="dxa"/>
          </w:tcPr>
          <w:p w14:paraId="235BD585" w14:textId="77777777" w:rsidR="00D947AF" w:rsidRPr="00AE0AB8" w:rsidRDefault="00D947AF" w:rsidP="00914A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151B068B" w14:textId="244EF595" w:rsidR="00D947AF" w:rsidRPr="00AE0AB8" w:rsidRDefault="00E843C2" w:rsidP="00914AA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EF5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ins w:id="138" w:author="Andrea Constanza Perdomo Pedraza" w:date="2015-09-07T10:45:00Z">
              <w:r w:rsidR="004C3144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03</w:t>
              </w:r>
            </w:ins>
          </w:p>
        </w:tc>
      </w:tr>
      <w:tr w:rsidR="00D947AF" w:rsidRPr="00AE0AB8" w14:paraId="4BCC9993" w14:textId="77777777" w:rsidTr="00914AA3">
        <w:tc>
          <w:tcPr>
            <w:tcW w:w="2518" w:type="dxa"/>
          </w:tcPr>
          <w:p w14:paraId="6F4F4BCB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501B8BB4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4BCB5407" w14:textId="0A9F5B6E" w:rsidR="00D947AF" w:rsidRPr="00AE0AB8" w:rsidRDefault="00D947AF" w:rsidP="00914AA3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0248DB1A" wp14:editId="229E0075">
                  <wp:extent cx="4073843" cy="693420"/>
                  <wp:effectExtent l="0" t="0" r="3175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73843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2637000" w14:textId="296E7F39" w:rsidR="00D947AF" w:rsidRPr="00AE0AB8" w:rsidRDefault="008C3C4C" w:rsidP="00914AA3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Antiguo sistema de numeración decimal</w:t>
            </w:r>
          </w:p>
        </w:tc>
      </w:tr>
      <w:tr w:rsidR="00D947AF" w:rsidRPr="00AE0AB8" w14:paraId="01AAAF63" w14:textId="77777777" w:rsidTr="00914AA3">
        <w:tc>
          <w:tcPr>
            <w:tcW w:w="2518" w:type="dxa"/>
          </w:tcPr>
          <w:p w14:paraId="032C739F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5B5C5EB8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947AF" w:rsidRPr="00AE0AB8" w14:paraId="68F4E21A" w14:textId="77777777" w:rsidTr="00914AA3">
        <w:tc>
          <w:tcPr>
            <w:tcW w:w="2518" w:type="dxa"/>
          </w:tcPr>
          <w:p w14:paraId="0C171AB9" w14:textId="77777777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D68CFB2" w14:textId="3C7E7FBF" w:rsidR="00D947AF" w:rsidRPr="00AE0AB8" w:rsidRDefault="00D947AF" w:rsidP="00914AA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Antiguo sistema de numeración decimal</w:t>
            </w:r>
            <w:ins w:id="139" w:author="chris" w:date="2015-08-26T21:35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ins w:id="140" w:author="chris" w:date="2015-08-26T20:40:00Z">
              <w:r w:rsidR="00AF249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 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A721986" w14:textId="77777777" w:rsidR="00605CAA" w:rsidRPr="00AE0AB8" w:rsidRDefault="00605CAA" w:rsidP="000740E9">
      <w:pPr>
        <w:spacing w:after="0"/>
        <w:rPr>
          <w:rFonts w:ascii="Times New Roman" w:hAnsi="Times New Roman" w:cs="Times New Roman"/>
        </w:rPr>
      </w:pPr>
    </w:p>
    <w:p w14:paraId="01E1A06B" w14:textId="773BE5F5" w:rsidR="00D947AF" w:rsidRPr="00AE0AB8" w:rsidRDefault="00D947AF" w:rsidP="000740E9">
      <w:pPr>
        <w:spacing w:after="0"/>
        <w:rPr>
          <w:ins w:id="141" w:author="Diana Margarita Gonzalez Martinez" w:date="2015-05-11T20:19:00Z"/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 xml:space="preserve">Estas cifras evolucionaron a través de los siglos, hasta llegar </w:t>
      </w:r>
      <w:r w:rsidR="00EF5BA7">
        <w:rPr>
          <w:rFonts w:ascii="Times New Roman" w:hAnsi="Times New Roman" w:cs="Times New Roman"/>
        </w:rPr>
        <w:t>a las que conocemos actualmente.</w:t>
      </w:r>
    </w:p>
    <w:p w14:paraId="3AD3D353" w14:textId="77777777" w:rsidR="0061434F" w:rsidRPr="00AE0AB8" w:rsidRDefault="0061434F" w:rsidP="0061434F">
      <w:pPr>
        <w:spacing w:after="0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lastRenderedPageBreak/>
        <w:t>A continuación se presenta una imagen sobre la evolución histórica de los sistemas de representación numéricos hasta llegar a los actuales:</w:t>
      </w:r>
    </w:p>
    <w:p w14:paraId="3EDB4491" w14:textId="77777777" w:rsidR="002360F4" w:rsidRPr="00AE0AB8" w:rsidRDefault="002360F4" w:rsidP="000740E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360F4" w:rsidRPr="00AE0AB8" w14:paraId="5EE8D4C8" w14:textId="77777777" w:rsidTr="002645C1">
        <w:tc>
          <w:tcPr>
            <w:tcW w:w="9033" w:type="dxa"/>
            <w:gridSpan w:val="2"/>
            <w:shd w:val="clear" w:color="auto" w:fill="0D0D0D" w:themeFill="text1" w:themeFillTint="F2"/>
          </w:tcPr>
          <w:p w14:paraId="0DF3D96D" w14:textId="77777777" w:rsidR="002360F4" w:rsidRPr="00AE0AB8" w:rsidRDefault="002360F4" w:rsidP="002645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360F4" w:rsidRPr="00AE0AB8" w14:paraId="72EA90D3" w14:textId="77777777" w:rsidTr="002645C1">
        <w:tc>
          <w:tcPr>
            <w:tcW w:w="2518" w:type="dxa"/>
          </w:tcPr>
          <w:p w14:paraId="2537E09D" w14:textId="77777777" w:rsidR="002360F4" w:rsidRPr="00AE0AB8" w:rsidRDefault="002360F4" w:rsidP="002645C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BB0A659" w14:textId="1BAD240F" w:rsidR="002360F4" w:rsidRPr="00AE0AB8" w:rsidRDefault="00EF5BA7" w:rsidP="002645C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MA_06_02_CO_IMG</w:t>
            </w:r>
            <w:ins w:id="142" w:author="Andrea Constanza Perdomo Pedraza" w:date="2015-09-07T10:51:00Z">
              <w:r w:rsidR="003042A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04</w:t>
              </w:r>
            </w:ins>
          </w:p>
        </w:tc>
      </w:tr>
      <w:tr w:rsidR="002360F4" w:rsidRPr="00AE0AB8" w14:paraId="51CC3763" w14:textId="77777777" w:rsidTr="002645C1">
        <w:tc>
          <w:tcPr>
            <w:tcW w:w="2518" w:type="dxa"/>
          </w:tcPr>
          <w:p w14:paraId="2BC2EF75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0691845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AD4F4D3" w14:textId="77777777" w:rsidR="002360F4" w:rsidRPr="00AE0AB8" w:rsidRDefault="002360F4" w:rsidP="002645C1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color w:val="000000"/>
                <w:lang w:val="en-US"/>
              </w:rPr>
              <w:drawing>
                <wp:inline distT="0" distB="0" distL="0" distR="0" wp14:anchorId="0D206CED" wp14:editId="7FFCFC65">
                  <wp:extent cx="3286125" cy="1609725"/>
                  <wp:effectExtent l="0" t="0" r="9525" b="9525"/>
                  <wp:docPr id="38914" name="Imagen 389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6476" cy="16098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6C0E98B" w14:textId="77777777" w:rsidR="002360F4" w:rsidRPr="00AE0AB8" w:rsidRDefault="002360F4" w:rsidP="002645C1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60F4" w:rsidRPr="00AE0AB8" w14:paraId="79F730A5" w14:textId="77777777" w:rsidTr="002645C1">
        <w:tc>
          <w:tcPr>
            <w:tcW w:w="2518" w:type="dxa"/>
          </w:tcPr>
          <w:p w14:paraId="2275AC28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175A302F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360F4" w:rsidRPr="00AE0AB8" w14:paraId="2AF4D1C6" w14:textId="77777777" w:rsidTr="002645C1">
        <w:tc>
          <w:tcPr>
            <w:tcW w:w="2518" w:type="dxa"/>
          </w:tcPr>
          <w:p w14:paraId="1B122547" w14:textId="77777777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222CC7AC" w14:textId="3A340171" w:rsidR="002360F4" w:rsidRPr="00AE0AB8" w:rsidRDefault="002360F4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Evolución del sistema decimal</w:t>
            </w:r>
            <w:ins w:id="143" w:author="chris" w:date="2015-08-26T21:35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ins w:id="144" w:author="chris" w:date="2015-08-26T20:40:00Z">
              <w:r w:rsidR="00AF249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  </w:t>
              </w:r>
            </w:ins>
          </w:p>
        </w:tc>
      </w:tr>
    </w:tbl>
    <w:p w14:paraId="7990D713" w14:textId="77777777" w:rsidR="002360F4" w:rsidRPr="00AE0AB8" w:rsidRDefault="002360F4" w:rsidP="000740E9">
      <w:pPr>
        <w:spacing w:after="0"/>
        <w:rPr>
          <w:rFonts w:ascii="Times New Roman" w:hAnsi="Times New Roman" w:cs="Times New Roman"/>
        </w:rPr>
      </w:pPr>
    </w:p>
    <w:p w14:paraId="6FBCEED8" w14:textId="57140743" w:rsidR="00BF70A7" w:rsidRPr="00AE0AB8" w:rsidRDefault="00BF70A7" w:rsidP="0091041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  <w:r w:rsidRPr="00AE0AB8">
        <w:rPr>
          <w:rFonts w:ascii="Times New Roman" w:hAnsi="Times New Roman" w:cs="Times New Roman"/>
          <w:color w:val="000000"/>
          <w:lang w:val="es-CO"/>
        </w:rPr>
        <w:t>Las reglas y convenciones que permiten expresar y escribir todos los números, constituye</w:t>
      </w:r>
      <w:ins w:id="145" w:author="chris" w:date="2015-08-26T21:32:00Z">
        <w:r w:rsidR="00F141A5">
          <w:rPr>
            <w:rFonts w:ascii="Times New Roman" w:hAnsi="Times New Roman" w:cs="Times New Roman"/>
            <w:color w:val="000000"/>
            <w:lang w:val="es-CO"/>
          </w:rPr>
          <w:t>n</w:t>
        </w:r>
      </w:ins>
      <w:r w:rsidRPr="00AE0AB8">
        <w:rPr>
          <w:rFonts w:ascii="Times New Roman" w:hAnsi="Times New Roman" w:cs="Times New Roman"/>
          <w:color w:val="000000"/>
          <w:lang w:val="es-CO"/>
        </w:rPr>
        <w:t xml:space="preserve"> un sistema de numeración. En el sistema decimal de base diez, cada cifra tiene un valor q</w:t>
      </w:r>
      <w:r w:rsidR="00BB2155" w:rsidRPr="00AE0AB8">
        <w:rPr>
          <w:rFonts w:ascii="Times New Roman" w:hAnsi="Times New Roman" w:cs="Times New Roman"/>
          <w:color w:val="000000"/>
          <w:lang w:val="es-CO"/>
        </w:rPr>
        <w:t>ue depende del lugar que ocupa; es decir</w:t>
      </w:r>
      <w:r w:rsidRPr="00AE0AB8">
        <w:rPr>
          <w:rFonts w:ascii="Times New Roman" w:hAnsi="Times New Roman" w:cs="Times New Roman"/>
          <w:color w:val="000000"/>
          <w:lang w:val="es-CO"/>
        </w:rPr>
        <w:t xml:space="preserve">, cada unidad de un determinado orden de derecha a izquierda, representa un valor diez veces mayor que cada unidad del orden inmediatamente anterior situado a la derecha. </w:t>
      </w:r>
    </w:p>
    <w:p w14:paraId="11FAF185" w14:textId="77777777" w:rsidR="005E4AB3" w:rsidRPr="00AE0AB8" w:rsidRDefault="005E4AB3" w:rsidP="0091041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7273"/>
      </w:tblGrid>
      <w:tr w:rsidR="00416DAC" w:rsidRPr="00AE0AB8" w14:paraId="0CE246C5" w14:textId="77777777" w:rsidTr="00AF4906">
        <w:tc>
          <w:tcPr>
            <w:tcW w:w="8828" w:type="dxa"/>
            <w:gridSpan w:val="2"/>
            <w:shd w:val="clear" w:color="auto" w:fill="0D0D0D" w:themeFill="text1" w:themeFillTint="F2"/>
          </w:tcPr>
          <w:p w14:paraId="17A76BE1" w14:textId="77777777" w:rsidR="00416DAC" w:rsidRPr="00AE0AB8" w:rsidRDefault="00416DAC" w:rsidP="00C840B7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16DAC" w:rsidRPr="00AE0AB8" w14:paraId="08323D5A" w14:textId="77777777" w:rsidTr="00AF4906">
        <w:tc>
          <w:tcPr>
            <w:tcW w:w="1555" w:type="dxa"/>
          </w:tcPr>
          <w:p w14:paraId="5FC1B79A" w14:textId="77777777" w:rsidR="00416DAC" w:rsidRPr="00AE0AB8" w:rsidRDefault="00416DAC" w:rsidP="00C840B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273" w:type="dxa"/>
          </w:tcPr>
          <w:p w14:paraId="25AD6617" w14:textId="75A6FF6B" w:rsidR="00416DAC" w:rsidRPr="00AE0AB8" w:rsidRDefault="00416DAC" w:rsidP="00C840B7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MA_06_02_CO_IMG</w:t>
            </w:r>
            <w:ins w:id="146" w:author="Andrea Constanza Perdomo Pedraza" w:date="2015-09-07T10:52:00Z">
              <w:r w:rsidR="003042A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05</w:t>
              </w:r>
            </w:ins>
          </w:p>
        </w:tc>
      </w:tr>
      <w:tr w:rsidR="00416DAC" w:rsidRPr="00AE0AB8" w14:paraId="0C678E51" w14:textId="77777777" w:rsidTr="00AF4906">
        <w:tc>
          <w:tcPr>
            <w:tcW w:w="1555" w:type="dxa"/>
          </w:tcPr>
          <w:p w14:paraId="0A6853A1" w14:textId="77777777" w:rsidR="00416DAC" w:rsidRPr="00AE0AB8" w:rsidRDefault="00416DAC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273" w:type="dxa"/>
          </w:tcPr>
          <w:p w14:paraId="5F5D083A" w14:textId="77777777" w:rsidR="00416DAC" w:rsidRPr="00AE0AB8" w:rsidRDefault="00416DAC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0F117084" w14:textId="582DEA27" w:rsidR="00416DAC" w:rsidRPr="00AE0AB8" w:rsidRDefault="00416DAC" w:rsidP="00C840B7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1B253FA" wp14:editId="08234E07">
                  <wp:extent cx="3114675" cy="1304816"/>
                  <wp:effectExtent l="0" t="0" r="0" b="0"/>
                  <wp:docPr id="4" name="Imagen 4" descr="http://profesores.aulaplaneta.com/DNNPlayerPackages/Package12642/InfoGuion/cuadernoestudio/images_xml/MT_07_01_img03_zoom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profesores.aulaplaneta.com/DNNPlayerPackages/Package12642/InfoGuion/cuadernoestudio/images_xml/MT_07_01_img03_zoom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5834" cy="13094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2B162A75" w14:textId="77777777" w:rsidR="00416DAC" w:rsidRPr="00AE0AB8" w:rsidRDefault="00416DAC" w:rsidP="00C840B7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6DAC" w:rsidRPr="00AE0AB8" w14:paraId="4E5C6BED" w14:textId="77777777" w:rsidTr="00AF4906">
        <w:tc>
          <w:tcPr>
            <w:tcW w:w="1555" w:type="dxa"/>
          </w:tcPr>
          <w:p w14:paraId="7BCB7BA9" w14:textId="77777777" w:rsidR="00416DAC" w:rsidRPr="00AE0AB8" w:rsidRDefault="00416DAC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273" w:type="dxa"/>
          </w:tcPr>
          <w:p w14:paraId="68A435E2" w14:textId="77777777" w:rsidR="00416DAC" w:rsidRPr="00AE0AB8" w:rsidRDefault="00416DAC" w:rsidP="00C840B7">
            <w:pPr>
              <w:rPr>
                <w:ins w:id="147" w:author="FURA-TENA" w:date="2015-05-08T17:51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77C15C8" w14:textId="064B806F" w:rsidR="006D74BE" w:rsidRPr="00AE0AB8" w:rsidRDefault="006D74BE" w:rsidP="00D8445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16DAC" w:rsidRPr="00AE0AB8" w14:paraId="70C81099" w14:textId="77777777" w:rsidTr="00AF4906">
        <w:tc>
          <w:tcPr>
            <w:tcW w:w="1555" w:type="dxa"/>
          </w:tcPr>
          <w:p w14:paraId="4AA54DDF" w14:textId="77777777" w:rsidR="00416DAC" w:rsidRPr="00AE0AB8" w:rsidRDefault="00416DAC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 xml:space="preserve">Pie de </w:t>
            </w: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imagen</w:t>
            </w:r>
          </w:p>
        </w:tc>
        <w:tc>
          <w:tcPr>
            <w:tcW w:w="7273" w:type="dxa"/>
            <w:shd w:val="clear" w:color="auto" w:fill="auto"/>
          </w:tcPr>
          <w:p w14:paraId="42A937A2" w14:textId="6F0F0F8B" w:rsidR="00416DAC" w:rsidRPr="00AE0AB8" w:rsidRDefault="005F353E" w:rsidP="00C840B7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Estas son las equivalencias entre las distintas unidades del sistema </w:t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lastRenderedPageBreak/>
              <w:t>decimal de numeración.</w:t>
            </w:r>
          </w:p>
        </w:tc>
      </w:tr>
    </w:tbl>
    <w:p w14:paraId="1C3AD26D" w14:textId="77777777" w:rsidR="00416DAC" w:rsidRPr="00AE0AB8" w:rsidRDefault="00416DAC" w:rsidP="00910415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</w:rPr>
      </w:pPr>
    </w:p>
    <w:p w14:paraId="243D4E98" w14:textId="77777777" w:rsidR="00910415" w:rsidRPr="00AE0AB8" w:rsidRDefault="00910415" w:rsidP="00BF70A7">
      <w:pPr>
        <w:spacing w:after="0"/>
        <w:jc w:val="center"/>
        <w:rPr>
          <w:rFonts w:ascii="Times New Roman" w:hAnsi="Times New Roman" w:cs="Times New Roman"/>
          <w:color w:val="000000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910415" w:rsidRPr="00AE0AB8" w14:paraId="7D07B9B4" w14:textId="77777777" w:rsidTr="00914AA3">
        <w:tc>
          <w:tcPr>
            <w:tcW w:w="8978" w:type="dxa"/>
            <w:gridSpan w:val="2"/>
            <w:shd w:val="clear" w:color="auto" w:fill="000000" w:themeFill="text1"/>
          </w:tcPr>
          <w:p w14:paraId="5D82C68B" w14:textId="77777777" w:rsidR="00910415" w:rsidRPr="00AE0AB8" w:rsidRDefault="00910415" w:rsidP="00914AA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910415" w:rsidRPr="00AE0AB8" w14:paraId="29390882" w14:textId="77777777" w:rsidTr="00914AA3">
        <w:tc>
          <w:tcPr>
            <w:tcW w:w="2518" w:type="dxa"/>
          </w:tcPr>
          <w:p w14:paraId="2C6C2E38" w14:textId="77777777" w:rsidR="00910415" w:rsidRPr="00AE0AB8" w:rsidRDefault="00910415" w:rsidP="00914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D35EFB0" w14:textId="71D62400" w:rsidR="00910415" w:rsidRPr="00AE0AB8" w:rsidRDefault="008C3C4C" w:rsidP="00914AA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Historia del s</w:t>
            </w:r>
            <w:r w:rsidR="00910415"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istema de numeración decimal</w:t>
            </w:r>
          </w:p>
        </w:tc>
      </w:tr>
      <w:tr w:rsidR="00910415" w:rsidRPr="00AE0AB8" w14:paraId="564D17EE" w14:textId="77777777" w:rsidTr="00914AA3">
        <w:tc>
          <w:tcPr>
            <w:tcW w:w="2518" w:type="dxa"/>
          </w:tcPr>
          <w:p w14:paraId="0C082757" w14:textId="2DCCC014" w:rsidR="00910415" w:rsidRPr="00AE0AB8" w:rsidRDefault="00910415" w:rsidP="00AF490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649EE89" w14:textId="77777777" w:rsidR="00605CAA" w:rsidRPr="00AE0AB8" w:rsidRDefault="00605CAA" w:rsidP="0091041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  <w:p w14:paraId="040C0792" w14:textId="77777777" w:rsidR="00910415" w:rsidRPr="00AE0AB8" w:rsidRDefault="00910415" w:rsidP="00910415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Este sistema fue profundizado en Europa a partir del siglo XVI y es el que actualmente se usa por su capacidad para representar cualquier número y su utilidad en el cálculo de las operaciones aritméticas básicas.</w:t>
            </w:r>
          </w:p>
          <w:p w14:paraId="2FD9EC5A" w14:textId="77777777" w:rsidR="00910415" w:rsidRPr="00AE0AB8" w:rsidRDefault="00910415" w:rsidP="00914AA3">
            <w:pPr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5EFCEF7D" w14:textId="77777777" w:rsidR="00910415" w:rsidRPr="00AE0AB8" w:rsidRDefault="00910415" w:rsidP="00BF70A7">
      <w:pPr>
        <w:spacing w:after="0"/>
        <w:jc w:val="center"/>
        <w:rPr>
          <w:rFonts w:ascii="Times New Roman" w:hAnsi="Times New Roman" w:cs="Times New Roman"/>
          <w:color w:val="000000"/>
        </w:rPr>
      </w:pPr>
    </w:p>
    <w:p w14:paraId="230A131C" w14:textId="4C01A04C" w:rsidR="006A6A1C" w:rsidRPr="00AE0AB8" w:rsidRDefault="006A6A1C" w:rsidP="00124B47">
      <w:pPr>
        <w:spacing w:after="0" w:line="345" w:lineRule="atLeast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AE0AB8">
        <w:rPr>
          <w:rFonts w:ascii="Times New Roman" w:eastAsia="Times New Roman" w:hAnsi="Times New Roman" w:cs="Times New Roman"/>
          <w:lang w:val="es-CO" w:eastAsia="es-CO"/>
        </w:rPr>
        <w:t>En este sistema, las unidades se agrupan de 10 en 10 para formar una unidad de un orden de magnitud superior. Por eso se dice que es un </w:t>
      </w:r>
      <w:r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sistema decimal</w:t>
      </w:r>
      <w:r w:rsidRPr="00AE0AB8">
        <w:rPr>
          <w:rFonts w:ascii="Times New Roman" w:eastAsia="Times New Roman" w:hAnsi="Times New Roman" w:cs="Times New Roman"/>
          <w:lang w:val="es-CO" w:eastAsia="es-CO"/>
        </w:rPr>
        <w:t> o de</w:t>
      </w:r>
      <w:r w:rsidR="00124B47" w:rsidRPr="00AE0AB8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base 10</w:t>
      </w:r>
      <w:r w:rsidR="0096125C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.</w:t>
      </w:r>
      <w:r w:rsidR="00124B47" w:rsidRPr="00AE0AB8">
        <w:rPr>
          <w:rFonts w:ascii="Times New Roman" w:eastAsia="Times New Roman" w:hAnsi="Times New Roman" w:cs="Times New Roman"/>
          <w:lang w:val="es-CO" w:eastAsia="es-CO"/>
        </w:rPr>
        <w:t xml:space="preserve"> </w:t>
      </w:r>
    </w:p>
    <w:p w14:paraId="287C792F" w14:textId="77777777" w:rsidR="00910415" w:rsidRPr="00AE0AB8" w:rsidRDefault="00910415" w:rsidP="006D02E7">
      <w:pPr>
        <w:spacing w:after="0" w:line="345" w:lineRule="atLeast"/>
        <w:jc w:val="both"/>
        <w:rPr>
          <w:rFonts w:ascii="Times New Roman" w:hAnsi="Times New Roman" w:cs="Times New Roman"/>
          <w:color w:val="FF0000"/>
          <w:highlight w:val="yellow"/>
        </w:rPr>
      </w:pPr>
    </w:p>
    <w:p w14:paraId="4F1BEDDF" w14:textId="77777777" w:rsidR="006A6A1C" w:rsidRPr="00AE0AB8" w:rsidRDefault="006A6A1C" w:rsidP="000740E9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6A6A1C" w:rsidRPr="00AE0AB8" w14:paraId="6BBCA540" w14:textId="77777777" w:rsidTr="00FD482A">
        <w:tc>
          <w:tcPr>
            <w:tcW w:w="8978" w:type="dxa"/>
            <w:gridSpan w:val="2"/>
            <w:shd w:val="clear" w:color="auto" w:fill="000000" w:themeFill="text1"/>
          </w:tcPr>
          <w:p w14:paraId="66126BC0" w14:textId="77777777" w:rsidR="006A6A1C" w:rsidRPr="00AE0AB8" w:rsidRDefault="006A6A1C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6A6A1C" w:rsidRPr="00AE0AB8" w14:paraId="440E14EB" w14:textId="77777777" w:rsidTr="00FD482A">
        <w:tc>
          <w:tcPr>
            <w:tcW w:w="2518" w:type="dxa"/>
          </w:tcPr>
          <w:p w14:paraId="3F1C75CC" w14:textId="77777777" w:rsidR="006A6A1C" w:rsidRPr="00AE0AB8" w:rsidRDefault="006A6A1C" w:rsidP="00FD48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41DFDC2A" w14:textId="478AEAF3" w:rsidR="006A6A1C" w:rsidRPr="00AE0AB8" w:rsidRDefault="006A6A1C" w:rsidP="006A6A1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 sistema decimal es aditivo </w:t>
            </w:r>
          </w:p>
        </w:tc>
      </w:tr>
      <w:tr w:rsidR="006A6A1C" w:rsidRPr="00AE0AB8" w14:paraId="325C3AEE" w14:textId="77777777" w:rsidTr="00FD482A">
        <w:tc>
          <w:tcPr>
            <w:tcW w:w="2518" w:type="dxa"/>
          </w:tcPr>
          <w:p w14:paraId="6B455728" w14:textId="77777777" w:rsidR="006A6A1C" w:rsidRPr="00AE0AB8" w:rsidRDefault="006A6A1C" w:rsidP="00FD4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6883B77" w14:textId="77777777" w:rsidR="00B74E0A" w:rsidRPr="00AE0AB8" w:rsidRDefault="00B74E0A" w:rsidP="006A6A1C">
            <w:pPr>
              <w:rPr>
                <w:ins w:id="148" w:author="Diana Margarita Gonzalez Martinez" w:date="2015-05-11T20:13:00Z"/>
                <w:rFonts w:ascii="Times New Roman" w:hAnsi="Times New Roman" w:cs="Times New Roman"/>
                <w:sz w:val="24"/>
                <w:szCs w:val="24"/>
              </w:rPr>
            </w:pPr>
          </w:p>
          <w:p w14:paraId="51A8D1AE" w14:textId="6A5B77DB" w:rsidR="006A6A1C" w:rsidRPr="00AE0AB8" w:rsidRDefault="003401A4" w:rsidP="006A6A1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6A6A1C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l sistema decimal es un </w:t>
            </w:r>
            <w:r w:rsidR="006A6A1C"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sistema aditivo</w:t>
            </w:r>
            <w:r w:rsidR="006A6A1C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pues el </w:t>
            </w:r>
            <w:r w:rsidR="00556E59" w:rsidRPr="00AE0AB8">
              <w:rPr>
                <w:rFonts w:ascii="Times New Roman" w:hAnsi="Times New Roman" w:cs="Times New Roman"/>
                <w:sz w:val="24"/>
                <w:szCs w:val="24"/>
              </w:rPr>
              <w:t>número</w:t>
            </w:r>
            <w:r w:rsidR="006A6A1C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representado por la serie de símbolos es la suma de los valores p</w:t>
            </w:r>
            <w:r w:rsidR="00E816B2" w:rsidRPr="00AE0AB8">
              <w:rPr>
                <w:rFonts w:ascii="Times New Roman" w:hAnsi="Times New Roman" w:cs="Times New Roman"/>
                <w:sz w:val="24"/>
                <w:szCs w:val="24"/>
              </w:rPr>
              <w:t>osicionales correspondiente a cada</w:t>
            </w:r>
            <w:r w:rsidR="006A6A1C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uno de los símbolos. Así el núm</w:t>
            </w:r>
            <w:r w:rsidR="00124B47" w:rsidRPr="00AE0AB8">
              <w:rPr>
                <w:rFonts w:ascii="Times New Roman" w:hAnsi="Times New Roman" w:cs="Times New Roman"/>
                <w:sz w:val="24"/>
                <w:szCs w:val="24"/>
              </w:rPr>
              <w:t>ero 564</w:t>
            </w:r>
            <w:r w:rsidR="00B74E0A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24B47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423 se representa </w:t>
            </w: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así</w:t>
            </w:r>
            <w:r w:rsidR="00124B47" w:rsidRPr="00AE0AB8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5480E896" w14:textId="77777777" w:rsidR="006A6A1C" w:rsidRPr="00AE0AB8" w:rsidRDefault="006A6A1C" w:rsidP="006A6A1C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</w:p>
          <w:p w14:paraId="139E136F" w14:textId="2959FA68" w:rsidR="006A6A1C" w:rsidRPr="00AE0AB8" w:rsidRDefault="00BB2155" w:rsidP="003953A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500</w:t>
            </w:r>
            <w:ins w:id="149" w:author="chris" w:date="2015-08-26T22:21:00Z">
              <w:r w:rsidR="003953A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000 + 60</w:t>
            </w:r>
            <w:ins w:id="150" w:author="chris" w:date="2015-08-26T22:21:00Z">
              <w:r w:rsidR="003953A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000 + 4</w:t>
            </w:r>
            <w:ins w:id="151" w:author="chris" w:date="2015-08-26T22:21:00Z">
              <w:r w:rsidR="003953A9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</w:rPr>
              <w:t>000 + 400 + 20 + 3</w:t>
            </w:r>
          </w:p>
        </w:tc>
      </w:tr>
    </w:tbl>
    <w:p w14:paraId="61B3BAB9" w14:textId="2E259C59" w:rsidR="00133E86" w:rsidRPr="00AE0AB8" w:rsidRDefault="00133E86" w:rsidP="00133E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D02E7" w:rsidRPr="00AE0AB8" w14:paraId="6E4030C3" w14:textId="77777777" w:rsidTr="00F0002B">
        <w:trPr>
          <w:ins w:id="152" w:author="Andrea Constanza Perdomo Pedraza" w:date="2015-09-03T09:05:00Z"/>
        </w:trPr>
        <w:tc>
          <w:tcPr>
            <w:tcW w:w="9033" w:type="dxa"/>
            <w:gridSpan w:val="2"/>
            <w:shd w:val="clear" w:color="auto" w:fill="000000" w:themeFill="text1"/>
          </w:tcPr>
          <w:p w14:paraId="34FD234E" w14:textId="77777777" w:rsidR="006D02E7" w:rsidRPr="00AE0AB8" w:rsidRDefault="006D02E7" w:rsidP="00F0002B">
            <w:pPr>
              <w:jc w:val="center"/>
              <w:rPr>
                <w:ins w:id="153" w:author="Andrea Constanza Perdomo Pedraza" w:date="2015-09-03T09:05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154" w:author="Andrea Constanza Perdomo Pedraza" w:date="2015-09-03T09:05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Profundiza: recurso nuevo</w:t>
              </w:r>
            </w:ins>
          </w:p>
        </w:tc>
      </w:tr>
      <w:tr w:rsidR="006D02E7" w:rsidRPr="00AE0AB8" w14:paraId="322AECF2" w14:textId="77777777" w:rsidTr="00F0002B">
        <w:trPr>
          <w:ins w:id="155" w:author="Andrea Constanza Perdomo Pedraza" w:date="2015-09-03T09:05:00Z"/>
        </w:trPr>
        <w:tc>
          <w:tcPr>
            <w:tcW w:w="2518" w:type="dxa"/>
          </w:tcPr>
          <w:p w14:paraId="2F9BA958" w14:textId="77777777" w:rsidR="006D02E7" w:rsidRPr="00AE0AB8" w:rsidRDefault="006D02E7" w:rsidP="00F0002B">
            <w:pPr>
              <w:rPr>
                <w:ins w:id="156" w:author="Andrea Constanza Perdomo Pedraza" w:date="2015-09-03T09:0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57" w:author="Andrea Constanza Perdomo Pedraza" w:date="2015-09-03T09:0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01BC5C3B" w14:textId="77777777" w:rsidR="006D02E7" w:rsidRPr="00AE0AB8" w:rsidRDefault="006D02E7" w:rsidP="00F0002B">
            <w:pPr>
              <w:rPr>
                <w:ins w:id="158" w:author="Andrea Constanza Perdomo Pedraza" w:date="2015-09-03T09:05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59" w:author="Andrea Constanza Perdomo Pedraza" w:date="2015-09-03T09:05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MA_06_02_CO_REC70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6D02E7" w:rsidRPr="00AE0AB8" w14:paraId="1CC1E37C" w14:textId="77777777" w:rsidTr="00F0002B">
        <w:trPr>
          <w:ins w:id="160" w:author="Andrea Constanza Perdomo Pedraza" w:date="2015-09-03T09:05:00Z"/>
        </w:trPr>
        <w:tc>
          <w:tcPr>
            <w:tcW w:w="2518" w:type="dxa"/>
          </w:tcPr>
          <w:p w14:paraId="33D0CB85" w14:textId="77777777" w:rsidR="006D02E7" w:rsidRPr="00AE0AB8" w:rsidRDefault="006D02E7" w:rsidP="00F0002B">
            <w:pPr>
              <w:rPr>
                <w:ins w:id="161" w:author="Andrea Constanza Perdomo Pedraza" w:date="2015-09-03T09:0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62" w:author="Andrea Constanza Perdomo Pedraza" w:date="2015-09-03T09:0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6C1C825C" w14:textId="6F5318C6" w:rsidR="006D02E7" w:rsidRPr="00AE0AB8" w:rsidRDefault="006D02E7" w:rsidP="00F0002B">
            <w:pPr>
              <w:rPr>
                <w:ins w:id="163" w:author="Andrea Constanza Perdomo Pedraza" w:date="2015-09-03T09:05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164" w:author="Andrea Constanza Perdomo Pedraza" w:date="2015-09-03T09:05:00Z">
              <w:r w:rsidRPr="003D4845">
                <w:rPr>
                  <w:rFonts w:ascii="Lucida Grande" w:hAnsi="Lucida Grande" w:cs="Lucida Grande"/>
                  <w:color w:val="000000"/>
                </w:rPr>
                <w:t>Las reglas de sistema de numeración decimal</w:t>
              </w:r>
            </w:ins>
          </w:p>
        </w:tc>
      </w:tr>
      <w:tr w:rsidR="006D02E7" w:rsidRPr="00AE0AB8" w14:paraId="4B56BA85" w14:textId="77777777" w:rsidTr="00F0002B">
        <w:trPr>
          <w:ins w:id="165" w:author="Andrea Constanza Perdomo Pedraza" w:date="2015-09-03T09:05:00Z"/>
        </w:trPr>
        <w:tc>
          <w:tcPr>
            <w:tcW w:w="2518" w:type="dxa"/>
          </w:tcPr>
          <w:p w14:paraId="5540BA6D" w14:textId="77777777" w:rsidR="006D02E7" w:rsidRPr="00AE0AB8" w:rsidRDefault="006D02E7" w:rsidP="00F0002B">
            <w:pPr>
              <w:rPr>
                <w:ins w:id="166" w:author="Andrea Constanza Perdomo Pedraza" w:date="2015-09-03T09:0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67" w:author="Andrea Constanza Perdomo Pedraza" w:date="2015-09-03T09:05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2F3CD226" w14:textId="589C4F0B" w:rsidR="006D02E7" w:rsidRPr="00AE0AB8" w:rsidRDefault="006D02E7" w:rsidP="00F0002B">
            <w:pPr>
              <w:rPr>
                <w:ins w:id="168" w:author="Andrea Constanza Perdomo Pedraza" w:date="2015-09-03T09:05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169" w:author="Andrea Constanza Perdomo Pedraza" w:date="2015-09-03T09:06:00Z">
              <w:r w:rsidRPr="00650E6B">
                <w:rPr>
                  <w:rFonts w:ascii="Lucida Grande" w:hAnsi="Lucida Grande" w:cs="Lucida Grande"/>
                  <w:color w:val="000000"/>
                </w:rPr>
                <w:t>Interactivo que explica las formas de notación de un numero natural, las reglas del sistema y la lectura de los números naturales</w:t>
              </w:r>
            </w:ins>
          </w:p>
        </w:tc>
      </w:tr>
    </w:tbl>
    <w:p w14:paraId="025F4A61" w14:textId="77777777" w:rsidR="00BB2155" w:rsidRPr="00AE0AB8" w:rsidRDefault="00BB2155" w:rsidP="00133E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D02E7" w:rsidRPr="00AE0AB8" w14:paraId="34EDE1B5" w14:textId="77777777" w:rsidTr="00F0002B">
        <w:trPr>
          <w:ins w:id="170" w:author="Andrea Constanza Perdomo Pedraza" w:date="2015-09-03T09:06:00Z"/>
        </w:trPr>
        <w:tc>
          <w:tcPr>
            <w:tcW w:w="8828" w:type="dxa"/>
            <w:gridSpan w:val="2"/>
            <w:shd w:val="clear" w:color="auto" w:fill="000000" w:themeFill="text1"/>
          </w:tcPr>
          <w:p w14:paraId="52F5A5FE" w14:textId="77777777" w:rsidR="006D02E7" w:rsidRPr="00AE0AB8" w:rsidRDefault="006D02E7" w:rsidP="00F0002B">
            <w:pPr>
              <w:jc w:val="center"/>
              <w:rPr>
                <w:ins w:id="171" w:author="Andrea Constanza Perdomo Pedraza" w:date="2015-09-03T09:06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172" w:author="Andrea Constanza Perdomo Pedraza" w:date="2015-09-03T09:06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D02E7" w:rsidRPr="00AE0AB8" w14:paraId="4923BD02" w14:textId="77777777" w:rsidTr="00F0002B">
        <w:trPr>
          <w:ins w:id="173" w:author="Andrea Constanza Perdomo Pedraza" w:date="2015-09-03T09:06:00Z"/>
        </w:trPr>
        <w:tc>
          <w:tcPr>
            <w:tcW w:w="2466" w:type="dxa"/>
          </w:tcPr>
          <w:p w14:paraId="24F8ADD4" w14:textId="77777777" w:rsidR="006D02E7" w:rsidRPr="00AE0AB8" w:rsidRDefault="006D02E7" w:rsidP="00F0002B">
            <w:pPr>
              <w:rPr>
                <w:ins w:id="174" w:author="Andrea Constanza Perdomo Pedraza" w:date="2015-09-03T09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75" w:author="Andrea Constanza Perdomo Pedraza" w:date="2015-09-03T09:0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73316605" w14:textId="548D4F46" w:rsidR="006D02E7" w:rsidRPr="00AE0AB8" w:rsidRDefault="006D02E7" w:rsidP="00F0002B">
            <w:pPr>
              <w:rPr>
                <w:ins w:id="176" w:author="Andrea Constanza Perdomo Pedraza" w:date="2015-09-03T09:06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77" w:author="Andrea Constanza Perdomo Pedraza" w:date="2015-09-03T09:06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6D02E7" w:rsidRPr="00AE0AB8" w14:paraId="5A480BD2" w14:textId="77777777" w:rsidTr="00F0002B">
        <w:trPr>
          <w:ins w:id="178" w:author="Andrea Constanza Perdomo Pedraza" w:date="2015-09-03T09:06:00Z"/>
        </w:trPr>
        <w:tc>
          <w:tcPr>
            <w:tcW w:w="2466" w:type="dxa"/>
          </w:tcPr>
          <w:p w14:paraId="7B16E4D8" w14:textId="77777777" w:rsidR="006D02E7" w:rsidRPr="00AE0AB8" w:rsidRDefault="006D02E7" w:rsidP="00F0002B">
            <w:pPr>
              <w:rPr>
                <w:ins w:id="179" w:author="Andrea Constanza Perdomo Pedraza" w:date="2015-09-03T09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80" w:author="Andrea Constanza Perdomo Pedraza" w:date="2015-09-03T09:0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38561A9F" w14:textId="46B3A561" w:rsidR="006D02E7" w:rsidRPr="00AE0AB8" w:rsidRDefault="006D02E7" w:rsidP="00F0002B">
            <w:pPr>
              <w:rPr>
                <w:ins w:id="181" w:author="Andrea Constanza Perdomo Pedraza" w:date="2015-09-03T09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82" w:author="Andrea Constanza Perdomo Pedraza" w:date="2015-09-03T09:06:00Z">
              <w:r w:rsidRPr="00261270">
                <w:rPr>
                  <w:rFonts w:ascii="Lucida Grande" w:hAnsi="Lucida Grande" w:cs="Lucida Grande"/>
                  <w:color w:val="000000"/>
                </w:rPr>
                <w:t>Pactica de la descomposición polinomial</w:t>
              </w:r>
            </w:ins>
          </w:p>
        </w:tc>
      </w:tr>
      <w:tr w:rsidR="006D02E7" w:rsidRPr="00AE0AB8" w14:paraId="4F817414" w14:textId="77777777" w:rsidTr="00F0002B">
        <w:trPr>
          <w:ins w:id="183" w:author="Andrea Constanza Perdomo Pedraza" w:date="2015-09-03T09:06:00Z"/>
        </w:trPr>
        <w:tc>
          <w:tcPr>
            <w:tcW w:w="2466" w:type="dxa"/>
          </w:tcPr>
          <w:p w14:paraId="18FA4AC3" w14:textId="77777777" w:rsidR="006D02E7" w:rsidRPr="00AE0AB8" w:rsidRDefault="006D02E7" w:rsidP="00F0002B">
            <w:pPr>
              <w:rPr>
                <w:ins w:id="184" w:author="Andrea Constanza Perdomo Pedraza" w:date="2015-09-03T09:06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85" w:author="Andrea Constanza Perdomo Pedraza" w:date="2015-09-03T09:06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5512DBA7" w14:textId="3E8F5404" w:rsidR="006D02E7" w:rsidRPr="00AE0AB8" w:rsidRDefault="006D02E7" w:rsidP="00F0002B">
            <w:pPr>
              <w:rPr>
                <w:ins w:id="186" w:author="Andrea Constanza Perdomo Pedraza" w:date="2015-09-03T09:06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187" w:author="Andrea Constanza Perdomo Pedraza" w:date="2015-09-03T09:07:00Z">
              <w:r w:rsidRPr="00FF3E44">
                <w:rPr>
                  <w:rFonts w:ascii="Lucida Grande" w:hAnsi="Lucida Grande" w:cs="Lucida Grande"/>
                  <w:color w:val="000000"/>
                </w:rPr>
                <w:t>Actividades para relacionar números naturales con su respeciva notación polinomial</w:t>
              </w:r>
            </w:ins>
          </w:p>
        </w:tc>
      </w:tr>
    </w:tbl>
    <w:p w14:paraId="470F4770" w14:textId="77777777" w:rsidR="00133E86" w:rsidRPr="00AE0AB8" w:rsidRDefault="00133E86" w:rsidP="00133E86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D02E7" w:rsidRPr="00AE0AB8" w14:paraId="2CE3B02E" w14:textId="77777777" w:rsidTr="00F0002B">
        <w:trPr>
          <w:ins w:id="188" w:author="Andrea Constanza Perdomo Pedraza" w:date="2015-09-03T09:07:00Z"/>
        </w:trPr>
        <w:tc>
          <w:tcPr>
            <w:tcW w:w="8828" w:type="dxa"/>
            <w:gridSpan w:val="2"/>
            <w:shd w:val="clear" w:color="auto" w:fill="000000" w:themeFill="text1"/>
          </w:tcPr>
          <w:p w14:paraId="3955D546" w14:textId="77777777" w:rsidR="006D02E7" w:rsidRPr="00AE0AB8" w:rsidRDefault="006D02E7" w:rsidP="00F0002B">
            <w:pPr>
              <w:jc w:val="center"/>
              <w:rPr>
                <w:ins w:id="189" w:author="Andrea Constanza Perdomo Pedraza" w:date="2015-09-03T09:0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190" w:author="Andrea Constanza Perdomo Pedraza" w:date="2015-09-03T09:07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D02E7" w:rsidRPr="00AE0AB8" w14:paraId="5742E70C" w14:textId="77777777" w:rsidTr="00F0002B">
        <w:trPr>
          <w:ins w:id="191" w:author="Andrea Constanza Perdomo Pedraza" w:date="2015-09-03T09:07:00Z"/>
        </w:trPr>
        <w:tc>
          <w:tcPr>
            <w:tcW w:w="2466" w:type="dxa"/>
          </w:tcPr>
          <w:p w14:paraId="35EA8EB5" w14:textId="77777777" w:rsidR="006D02E7" w:rsidRPr="00AE0AB8" w:rsidRDefault="006D02E7" w:rsidP="00F0002B">
            <w:pPr>
              <w:rPr>
                <w:ins w:id="192" w:author="Andrea Constanza Perdomo Pedraza" w:date="2015-09-03T09:0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93" w:author="Andrea Constanza Perdomo Pedraza" w:date="2015-09-03T09:0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02717FDD" w14:textId="31F0657A" w:rsidR="006D02E7" w:rsidRPr="00AE0AB8" w:rsidRDefault="006D02E7" w:rsidP="00F0002B">
            <w:pPr>
              <w:rPr>
                <w:ins w:id="194" w:author="Andrea Constanza Perdomo Pedraza" w:date="2015-09-03T09:0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195" w:author="Andrea Constanza Perdomo Pedraza" w:date="2015-09-03T09:07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9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6D02E7" w:rsidRPr="00AE0AB8" w14:paraId="62527E99" w14:textId="77777777" w:rsidTr="00F0002B">
        <w:trPr>
          <w:ins w:id="196" w:author="Andrea Constanza Perdomo Pedraza" w:date="2015-09-03T09:07:00Z"/>
        </w:trPr>
        <w:tc>
          <w:tcPr>
            <w:tcW w:w="2466" w:type="dxa"/>
          </w:tcPr>
          <w:p w14:paraId="3CA6A62E" w14:textId="77777777" w:rsidR="006D02E7" w:rsidRPr="00AE0AB8" w:rsidRDefault="006D02E7" w:rsidP="00F0002B">
            <w:pPr>
              <w:rPr>
                <w:ins w:id="197" w:author="Andrea Constanza Perdomo Pedraza" w:date="2015-09-03T09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198" w:author="Andrea Constanza Perdomo Pedraza" w:date="2015-09-03T09:0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604215FD" w14:textId="2F717BDB" w:rsidR="006D02E7" w:rsidRPr="00AE0AB8" w:rsidRDefault="006D02E7" w:rsidP="00F0002B">
            <w:pPr>
              <w:rPr>
                <w:ins w:id="199" w:author="Andrea Constanza Perdomo Pedraza" w:date="2015-09-03T09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00" w:author="Andrea Constanza Perdomo Pedraza" w:date="2015-09-03T09:07:00Z">
              <w:r w:rsidRPr="00701FEC">
                <w:rPr>
                  <w:rFonts w:ascii="Lucida Grande" w:hAnsi="Lucida Grande" w:cs="Lucida Grande"/>
                  <w:color w:val="000000"/>
                </w:rPr>
                <w:t>Practica el sistema de numeración decimal</w:t>
              </w:r>
            </w:ins>
          </w:p>
        </w:tc>
      </w:tr>
      <w:tr w:rsidR="006D02E7" w:rsidRPr="00AE0AB8" w14:paraId="1C97494F" w14:textId="77777777" w:rsidTr="00F0002B">
        <w:trPr>
          <w:ins w:id="201" w:author="Andrea Constanza Perdomo Pedraza" w:date="2015-09-03T09:07:00Z"/>
        </w:trPr>
        <w:tc>
          <w:tcPr>
            <w:tcW w:w="2466" w:type="dxa"/>
          </w:tcPr>
          <w:p w14:paraId="11CF9ECF" w14:textId="77777777" w:rsidR="006D02E7" w:rsidRPr="00AE0AB8" w:rsidRDefault="006D02E7" w:rsidP="00F0002B">
            <w:pPr>
              <w:rPr>
                <w:ins w:id="202" w:author="Andrea Constanza Perdomo Pedraza" w:date="2015-09-03T09:0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03" w:author="Andrea Constanza Perdomo Pedraza" w:date="2015-09-03T09:0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650C1BE7" w14:textId="080D0D39" w:rsidR="006D02E7" w:rsidRPr="00AE0AB8" w:rsidRDefault="006D02E7" w:rsidP="00F0002B">
            <w:pPr>
              <w:rPr>
                <w:ins w:id="204" w:author="Andrea Constanza Perdomo Pedraza" w:date="2015-09-03T09:07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205" w:author="Andrea Constanza Perdomo Pedraza" w:date="2015-09-03T09:07:00Z">
              <w:r w:rsidRPr="005C70B6">
                <w:rPr>
                  <w:rFonts w:ascii="Lucida Grande" w:hAnsi="Lucida Grande" w:cs="Lucida Grande"/>
                  <w:color w:val="000000"/>
                </w:rPr>
                <w:t>Actividades para repasar el sistema de numeración decimal</w:t>
              </w:r>
            </w:ins>
          </w:p>
        </w:tc>
      </w:tr>
    </w:tbl>
    <w:p w14:paraId="42EA174A" w14:textId="77777777" w:rsidR="00133E86" w:rsidRDefault="00133E86" w:rsidP="000740E9">
      <w:pPr>
        <w:spacing w:after="0"/>
        <w:rPr>
          <w:ins w:id="206" w:author="Andrea Constanza Perdomo Pedraza" w:date="2015-09-03T09:08:00Z"/>
          <w:rFonts w:ascii="Times New Roman" w:hAnsi="Times New Roman" w:cs="Times New Roman"/>
          <w:b/>
        </w:rPr>
      </w:pPr>
    </w:p>
    <w:p w14:paraId="7DF3ABDD" w14:textId="77777777" w:rsidR="006D02E7" w:rsidRDefault="006D02E7" w:rsidP="000740E9">
      <w:pPr>
        <w:spacing w:after="0"/>
        <w:rPr>
          <w:ins w:id="207" w:author="Andrea Constanza Perdomo Pedraza" w:date="2015-09-03T09:08:00Z"/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6D02E7" w:rsidRPr="00AE0AB8" w14:paraId="384DE29D" w14:textId="77777777" w:rsidTr="00F0002B">
        <w:trPr>
          <w:ins w:id="208" w:author="Andrea Constanza Perdomo Pedraza" w:date="2015-09-03T09:08:00Z"/>
        </w:trPr>
        <w:tc>
          <w:tcPr>
            <w:tcW w:w="8828" w:type="dxa"/>
            <w:gridSpan w:val="2"/>
            <w:shd w:val="clear" w:color="auto" w:fill="000000" w:themeFill="text1"/>
          </w:tcPr>
          <w:p w14:paraId="3043E8FC" w14:textId="77777777" w:rsidR="006D02E7" w:rsidRPr="00AE0AB8" w:rsidRDefault="006D02E7" w:rsidP="00F0002B">
            <w:pPr>
              <w:jc w:val="center"/>
              <w:rPr>
                <w:ins w:id="209" w:author="Andrea Constanza Perdomo Pedraza" w:date="2015-09-03T09:08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10" w:author="Andrea Constanza Perdomo Pedraza" w:date="2015-09-03T09:08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D02E7" w:rsidRPr="00AE0AB8" w14:paraId="05797709" w14:textId="77777777" w:rsidTr="00F0002B">
        <w:trPr>
          <w:ins w:id="211" w:author="Andrea Constanza Perdomo Pedraza" w:date="2015-09-03T09:08:00Z"/>
        </w:trPr>
        <w:tc>
          <w:tcPr>
            <w:tcW w:w="2466" w:type="dxa"/>
          </w:tcPr>
          <w:p w14:paraId="1EFB7D6D" w14:textId="77777777" w:rsidR="006D02E7" w:rsidRPr="00AE0AB8" w:rsidRDefault="006D02E7" w:rsidP="00F0002B">
            <w:pPr>
              <w:rPr>
                <w:ins w:id="212" w:author="Andrea Constanza Perdomo Pedraza" w:date="2015-09-03T09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13" w:author="Andrea Constanza Perdomo Pedraza" w:date="2015-09-03T09:0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310770A7" w14:textId="113D22EC" w:rsidR="006D02E7" w:rsidRPr="00AE0AB8" w:rsidRDefault="006D02E7" w:rsidP="00F0002B">
            <w:pPr>
              <w:rPr>
                <w:ins w:id="214" w:author="Andrea Constanza Perdomo Pedraza" w:date="2015-09-03T09:0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15" w:author="Andrea Constanza Perdomo Pedraza" w:date="2015-09-03T09:08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10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6D02E7" w:rsidRPr="00AE0AB8" w14:paraId="3C3E1933" w14:textId="77777777" w:rsidTr="00F0002B">
        <w:trPr>
          <w:ins w:id="216" w:author="Andrea Constanza Perdomo Pedraza" w:date="2015-09-03T09:08:00Z"/>
        </w:trPr>
        <w:tc>
          <w:tcPr>
            <w:tcW w:w="2466" w:type="dxa"/>
          </w:tcPr>
          <w:p w14:paraId="1FD848DF" w14:textId="77777777" w:rsidR="006D02E7" w:rsidRPr="00AE0AB8" w:rsidRDefault="006D02E7" w:rsidP="00F0002B">
            <w:pPr>
              <w:rPr>
                <w:ins w:id="217" w:author="Andrea Constanza Perdomo Pedraza" w:date="2015-09-03T09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18" w:author="Andrea Constanza Perdomo Pedraza" w:date="2015-09-03T09:0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47705A1E" w14:textId="39178072" w:rsidR="006D02E7" w:rsidRPr="00AE0AB8" w:rsidRDefault="00DC1060" w:rsidP="00F0002B">
            <w:pPr>
              <w:rPr>
                <w:ins w:id="219" w:author="Andrea Constanza Perdomo Pedraza" w:date="2015-09-03T09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20" w:author="Andrea Constanza Perdomo Pedraza" w:date="2015-09-03T09:08:00Z">
              <w:r w:rsidRPr="007A3A53">
                <w:rPr>
                  <w:rFonts w:ascii="Lucida Grande" w:hAnsi="Lucida Grande" w:cs="Lucida Grande"/>
                  <w:color w:val="000000"/>
                </w:rPr>
                <w:t>Descubre el número</w:t>
              </w:r>
            </w:ins>
          </w:p>
        </w:tc>
      </w:tr>
      <w:tr w:rsidR="006D02E7" w:rsidRPr="00AE0AB8" w14:paraId="2E16906D" w14:textId="77777777" w:rsidTr="00F0002B">
        <w:trPr>
          <w:ins w:id="221" w:author="Andrea Constanza Perdomo Pedraza" w:date="2015-09-03T09:08:00Z"/>
        </w:trPr>
        <w:tc>
          <w:tcPr>
            <w:tcW w:w="2466" w:type="dxa"/>
          </w:tcPr>
          <w:p w14:paraId="35598D60" w14:textId="77777777" w:rsidR="006D02E7" w:rsidRPr="00AE0AB8" w:rsidRDefault="006D02E7" w:rsidP="00F0002B">
            <w:pPr>
              <w:rPr>
                <w:ins w:id="222" w:author="Andrea Constanza Perdomo Pedraza" w:date="2015-09-03T09:0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23" w:author="Andrea Constanza Perdomo Pedraza" w:date="2015-09-03T09:0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4791592B" w14:textId="3B6B8A39" w:rsidR="006D02E7" w:rsidRPr="00AE0AB8" w:rsidRDefault="00DC1060" w:rsidP="00F0002B">
            <w:pPr>
              <w:rPr>
                <w:ins w:id="224" w:author="Andrea Constanza Perdomo Pedraza" w:date="2015-09-03T09:08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225" w:author="Andrea Constanza Perdomo Pedraza" w:date="2015-09-03T09:08:00Z">
              <w:r w:rsidRPr="00FC4E80">
                <w:rPr>
                  <w:rFonts w:ascii="Lucida Grande" w:hAnsi="Lucida Grande" w:cs="Lucida Grande"/>
                  <w:color w:val="000000"/>
                </w:rPr>
                <w:t>Ejercicios que permiten reconocer cifras en los distintos valores posicionales de un número natural</w:t>
              </w:r>
            </w:ins>
          </w:p>
        </w:tc>
      </w:tr>
    </w:tbl>
    <w:p w14:paraId="081532A0" w14:textId="77777777" w:rsidR="006D02E7" w:rsidRPr="00AE0AB8" w:rsidRDefault="006D02E7" w:rsidP="000740E9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DC1060" w:rsidRPr="00AE0AB8" w14:paraId="33427FCC" w14:textId="77777777" w:rsidTr="00F0002B">
        <w:trPr>
          <w:ins w:id="226" w:author="Andrea Constanza Perdomo Pedraza" w:date="2015-09-03T09:09:00Z"/>
        </w:trPr>
        <w:tc>
          <w:tcPr>
            <w:tcW w:w="8828" w:type="dxa"/>
            <w:gridSpan w:val="2"/>
            <w:shd w:val="clear" w:color="auto" w:fill="000000" w:themeFill="text1"/>
          </w:tcPr>
          <w:p w14:paraId="1CA2F94B" w14:textId="77777777" w:rsidR="00DC1060" w:rsidRPr="00AE0AB8" w:rsidRDefault="00DC1060" w:rsidP="00F0002B">
            <w:pPr>
              <w:jc w:val="center"/>
              <w:rPr>
                <w:ins w:id="227" w:author="Andrea Constanza Perdomo Pedraza" w:date="2015-09-03T09:0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28" w:author="Andrea Constanza Perdomo Pedraza" w:date="2015-09-03T09:09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DC1060" w:rsidRPr="00AE0AB8" w14:paraId="3529C6C7" w14:textId="77777777" w:rsidTr="00F0002B">
        <w:trPr>
          <w:ins w:id="229" w:author="Andrea Constanza Perdomo Pedraza" w:date="2015-09-03T09:09:00Z"/>
        </w:trPr>
        <w:tc>
          <w:tcPr>
            <w:tcW w:w="2466" w:type="dxa"/>
          </w:tcPr>
          <w:p w14:paraId="192D8EE0" w14:textId="77777777" w:rsidR="00DC1060" w:rsidRPr="00AE0AB8" w:rsidRDefault="00DC1060" w:rsidP="00F0002B">
            <w:pPr>
              <w:rPr>
                <w:ins w:id="230" w:author="Andrea Constanza Perdomo Pedraza" w:date="2015-09-03T09:0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31" w:author="Andrea Constanza Perdomo Pedraza" w:date="2015-09-03T09:0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03CEF215" w14:textId="5D183C7F" w:rsidR="00DC1060" w:rsidRPr="00AE0AB8" w:rsidRDefault="00DC1060" w:rsidP="00F0002B">
            <w:pPr>
              <w:rPr>
                <w:ins w:id="232" w:author="Andrea Constanza Perdomo Pedraza" w:date="2015-09-03T09:0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33" w:author="Andrea Constanza Perdomo Pedraza" w:date="2015-09-03T09:09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11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DC1060" w:rsidRPr="00AE0AB8" w14:paraId="35477D10" w14:textId="77777777" w:rsidTr="00F0002B">
        <w:trPr>
          <w:ins w:id="234" w:author="Andrea Constanza Perdomo Pedraza" w:date="2015-09-03T09:09:00Z"/>
        </w:trPr>
        <w:tc>
          <w:tcPr>
            <w:tcW w:w="2466" w:type="dxa"/>
          </w:tcPr>
          <w:p w14:paraId="1EBB8E25" w14:textId="77777777" w:rsidR="00DC1060" w:rsidRPr="00AE0AB8" w:rsidRDefault="00DC1060" w:rsidP="00F0002B">
            <w:pPr>
              <w:rPr>
                <w:ins w:id="235" w:author="Andrea Constanza Perdomo Pedraza" w:date="2015-09-03T09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36" w:author="Andrea Constanza Perdomo Pedraza" w:date="2015-09-03T09:0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1C48F0B8" w14:textId="3302D2E5" w:rsidR="00DC1060" w:rsidRPr="00AE0AB8" w:rsidRDefault="00DC1060" w:rsidP="00F0002B">
            <w:pPr>
              <w:rPr>
                <w:ins w:id="237" w:author="Andrea Constanza Perdomo Pedraza" w:date="2015-09-03T09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38" w:author="Andrea Constanza Perdomo Pedraza" w:date="2015-09-03T09:09:00Z">
              <w:r w:rsidRPr="00D574D2">
                <w:rPr>
                  <w:rFonts w:ascii="Lucida Grande" w:hAnsi="Lucida Grande" w:cs="Lucida Grande"/>
                  <w:color w:val="000000"/>
                </w:rPr>
                <w:t>Resuelve problemas</w:t>
              </w:r>
            </w:ins>
          </w:p>
        </w:tc>
      </w:tr>
      <w:tr w:rsidR="00DC1060" w:rsidRPr="00AE0AB8" w14:paraId="3B6CCD74" w14:textId="77777777" w:rsidTr="00F0002B">
        <w:trPr>
          <w:ins w:id="239" w:author="Andrea Constanza Perdomo Pedraza" w:date="2015-09-03T09:09:00Z"/>
        </w:trPr>
        <w:tc>
          <w:tcPr>
            <w:tcW w:w="2466" w:type="dxa"/>
          </w:tcPr>
          <w:p w14:paraId="1295ADD3" w14:textId="77777777" w:rsidR="00DC1060" w:rsidRPr="00AE0AB8" w:rsidRDefault="00DC1060" w:rsidP="00F0002B">
            <w:pPr>
              <w:rPr>
                <w:ins w:id="240" w:author="Andrea Constanza Perdomo Pedraza" w:date="2015-09-03T09:0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41" w:author="Andrea Constanza Perdomo Pedraza" w:date="2015-09-03T09:0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133A376B" w14:textId="64C7D257" w:rsidR="00DC1060" w:rsidRPr="00AE0AB8" w:rsidRDefault="00DC1060" w:rsidP="00F0002B">
            <w:pPr>
              <w:rPr>
                <w:ins w:id="242" w:author="Andrea Constanza Perdomo Pedraza" w:date="2015-09-03T09:09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243" w:author="Andrea Constanza Perdomo Pedraza" w:date="2015-09-03T09:09:00Z">
              <w:r w:rsidRPr="00381CE8">
                <w:rPr>
                  <w:rFonts w:ascii="Lucida Grande" w:hAnsi="Lucida Grande" w:cs="Lucida Grande"/>
                  <w:color w:val="000000"/>
                </w:rPr>
                <w:t>Practica de las reglas del sistema de numeración decimal para resolver situaciones</w:t>
              </w:r>
            </w:ins>
          </w:p>
        </w:tc>
      </w:tr>
    </w:tbl>
    <w:p w14:paraId="3D626765" w14:textId="77777777" w:rsidR="006A6A1C" w:rsidRPr="00AE0AB8" w:rsidRDefault="006A6A1C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1549A4EC" w14:textId="77777777" w:rsidR="0061434F" w:rsidRPr="00AE0AB8" w:rsidRDefault="0061434F" w:rsidP="000740E9">
      <w:pPr>
        <w:spacing w:after="0"/>
        <w:rPr>
          <w:ins w:id="244" w:author="Diana Margarita Gonzalez Martinez" w:date="2015-05-11T20:18:00Z"/>
          <w:rFonts w:ascii="Times New Roman" w:hAnsi="Times New Roman" w:cs="Times New Roman"/>
          <w:highlight w:val="yellow"/>
        </w:rPr>
      </w:pPr>
    </w:p>
    <w:p w14:paraId="704EFB03" w14:textId="12D04D59" w:rsidR="000740E9" w:rsidRPr="00AE0AB8" w:rsidRDefault="000740E9" w:rsidP="000740E9">
      <w:pPr>
        <w:spacing w:after="0"/>
        <w:rPr>
          <w:rFonts w:ascii="Times New Roman" w:hAnsi="Times New Roman" w:cs="Times New Roman"/>
          <w:highlight w:val="yellow"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1.4 Consolidación</w:t>
      </w:r>
    </w:p>
    <w:p w14:paraId="42BA4C3C" w14:textId="77777777" w:rsidR="000740E9" w:rsidRPr="00AE0AB8" w:rsidRDefault="000740E9" w:rsidP="00081745">
      <w:pPr>
        <w:spacing w:after="0"/>
        <w:rPr>
          <w:rFonts w:ascii="Times New Roman" w:hAnsi="Times New Roman" w:cs="Times New Roman"/>
          <w:highlight w:val="yellow"/>
        </w:rPr>
      </w:pPr>
    </w:p>
    <w:p w14:paraId="057269A6" w14:textId="77777777" w:rsidR="005F2DCF" w:rsidRPr="00AE0AB8" w:rsidRDefault="005F2DCF" w:rsidP="005F2DCF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Para fortalecer lo aprendido en esta sección se proponen las siguientes actividades:</w:t>
      </w:r>
    </w:p>
    <w:p w14:paraId="02760A36" w14:textId="77777777" w:rsidR="005F2DCF" w:rsidRPr="00AE0AB8" w:rsidRDefault="005F2DCF" w:rsidP="00081745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6362"/>
      </w:tblGrid>
      <w:tr w:rsidR="00F0002B" w:rsidRPr="00AE0AB8" w14:paraId="35DA771F" w14:textId="77777777" w:rsidTr="00F0002B">
        <w:trPr>
          <w:ins w:id="245" w:author="Andrea Constanza Perdomo Pedraza" w:date="2015-09-03T09:22:00Z"/>
        </w:trPr>
        <w:tc>
          <w:tcPr>
            <w:tcW w:w="8828" w:type="dxa"/>
            <w:gridSpan w:val="2"/>
            <w:shd w:val="clear" w:color="auto" w:fill="000000" w:themeFill="text1"/>
          </w:tcPr>
          <w:p w14:paraId="41A0188B" w14:textId="77777777" w:rsidR="00F0002B" w:rsidRPr="00AE0AB8" w:rsidRDefault="00F0002B" w:rsidP="00F0002B">
            <w:pPr>
              <w:jc w:val="center"/>
              <w:rPr>
                <w:ins w:id="246" w:author="Andrea Constanza Perdomo Pedraza" w:date="2015-09-03T09:2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47" w:author="Andrea Constanza Perdomo Pedraza" w:date="2015-09-03T09:22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F0002B" w:rsidRPr="00AE0AB8" w14:paraId="470C98B3" w14:textId="77777777" w:rsidTr="00F0002B">
        <w:trPr>
          <w:ins w:id="248" w:author="Andrea Constanza Perdomo Pedraza" w:date="2015-09-03T09:22:00Z"/>
        </w:trPr>
        <w:tc>
          <w:tcPr>
            <w:tcW w:w="2466" w:type="dxa"/>
          </w:tcPr>
          <w:p w14:paraId="1918A5F3" w14:textId="77777777" w:rsidR="00F0002B" w:rsidRPr="00AE0AB8" w:rsidRDefault="00F0002B" w:rsidP="00F0002B">
            <w:pPr>
              <w:rPr>
                <w:ins w:id="249" w:author="Andrea Constanza Perdomo Pedraza" w:date="2015-09-03T09:2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50" w:author="Andrea Constanza Perdomo Pedraza" w:date="2015-09-03T09:2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62" w:type="dxa"/>
          </w:tcPr>
          <w:p w14:paraId="61A30BE7" w14:textId="37E0444E" w:rsidR="00F0002B" w:rsidRPr="00AE0AB8" w:rsidRDefault="00F0002B" w:rsidP="00F0002B">
            <w:pPr>
              <w:rPr>
                <w:ins w:id="251" w:author="Andrea Constanza Perdomo Pedraza" w:date="2015-09-03T09:2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52" w:author="Andrea Constanza Perdomo Pedraza" w:date="2015-09-03T09:22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12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F0002B" w:rsidRPr="00AE0AB8" w14:paraId="4623093E" w14:textId="77777777" w:rsidTr="00F0002B">
        <w:trPr>
          <w:ins w:id="253" w:author="Andrea Constanza Perdomo Pedraza" w:date="2015-09-03T09:22:00Z"/>
        </w:trPr>
        <w:tc>
          <w:tcPr>
            <w:tcW w:w="2466" w:type="dxa"/>
          </w:tcPr>
          <w:p w14:paraId="494AE790" w14:textId="77777777" w:rsidR="00F0002B" w:rsidRPr="00AE0AB8" w:rsidRDefault="00F0002B" w:rsidP="00F0002B">
            <w:pPr>
              <w:rPr>
                <w:ins w:id="254" w:author="Andrea Constanza Perdomo Pedraza" w:date="2015-09-03T09:2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55" w:author="Andrea Constanza Perdomo Pedraza" w:date="2015-09-03T09:2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62" w:type="dxa"/>
          </w:tcPr>
          <w:p w14:paraId="59A265AA" w14:textId="16A46B61" w:rsidR="00F0002B" w:rsidRPr="00AE0AB8" w:rsidRDefault="00AE1667" w:rsidP="00F0002B">
            <w:pPr>
              <w:rPr>
                <w:ins w:id="256" w:author="Andrea Constanza Perdomo Pedraza" w:date="2015-09-03T09:2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57" w:author="Andrea Constanza Perdomo Pedraza" w:date="2015-09-03T09:22:00Z">
              <w:r w:rsidRPr="00301813">
                <w:rPr>
                  <w:rFonts w:ascii="Lucida Grande" w:hAnsi="Lucida Grande" w:cs="Lucida Grande"/>
                  <w:color w:val="000000"/>
                </w:rPr>
                <w:t>Refuerza tu aprendizaje: Los sistemas de numeración</w:t>
              </w:r>
            </w:ins>
          </w:p>
        </w:tc>
      </w:tr>
      <w:tr w:rsidR="00F0002B" w:rsidRPr="00AE0AB8" w14:paraId="530A4729" w14:textId="77777777" w:rsidTr="00F0002B">
        <w:trPr>
          <w:ins w:id="258" w:author="Andrea Constanza Perdomo Pedraza" w:date="2015-09-03T09:22:00Z"/>
        </w:trPr>
        <w:tc>
          <w:tcPr>
            <w:tcW w:w="2466" w:type="dxa"/>
          </w:tcPr>
          <w:p w14:paraId="49266B3C" w14:textId="77777777" w:rsidR="00F0002B" w:rsidRPr="00AE0AB8" w:rsidRDefault="00F0002B" w:rsidP="00F0002B">
            <w:pPr>
              <w:rPr>
                <w:ins w:id="259" w:author="Andrea Constanza Perdomo Pedraza" w:date="2015-09-03T09:2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60" w:author="Andrea Constanza Perdomo Pedraza" w:date="2015-09-03T09:2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62" w:type="dxa"/>
          </w:tcPr>
          <w:p w14:paraId="61ECC339" w14:textId="4FED43AE" w:rsidR="00F0002B" w:rsidRPr="00AE0AB8" w:rsidRDefault="00AE1667" w:rsidP="00F0002B">
            <w:pPr>
              <w:rPr>
                <w:ins w:id="261" w:author="Andrea Constanza Perdomo Pedraza" w:date="2015-09-03T09:22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262" w:author="Andrea Constanza Perdomo Pedraza" w:date="2015-09-03T09:22:00Z">
              <w:r w:rsidRPr="001353AD">
                <w:rPr>
                  <w:rFonts w:ascii="Lucida Grande" w:hAnsi="Lucida Grande" w:cs="Lucida Grande"/>
                  <w:color w:val="000000"/>
                </w:rPr>
                <w:t>Actividades sobre Los sistemas de numeración</w:t>
              </w:r>
            </w:ins>
          </w:p>
        </w:tc>
      </w:tr>
    </w:tbl>
    <w:p w14:paraId="7ECBE632" w14:textId="77777777" w:rsidR="001D05BE" w:rsidRPr="00AE0AB8" w:rsidRDefault="001D05BE" w:rsidP="00081745">
      <w:pPr>
        <w:spacing w:after="0"/>
        <w:rPr>
          <w:rFonts w:ascii="Times New Roman" w:hAnsi="Times New Roman" w:cs="Times New Roman"/>
          <w:highlight w:val="yellow"/>
        </w:rPr>
      </w:pPr>
    </w:p>
    <w:p w14:paraId="4B249E17" w14:textId="77777777" w:rsidR="00BD0D8F" w:rsidRPr="00AE0AB8" w:rsidRDefault="00BD0D8F" w:rsidP="00081745">
      <w:pPr>
        <w:spacing w:after="0"/>
        <w:rPr>
          <w:rFonts w:ascii="Times New Roman" w:hAnsi="Times New Roman" w:cs="Times New Roman"/>
          <w:highlight w:val="yellow"/>
        </w:rPr>
      </w:pPr>
    </w:p>
    <w:p w14:paraId="04970FB3" w14:textId="7945D7CD" w:rsidR="005D1738" w:rsidRPr="00AE0AB8" w:rsidRDefault="00F23646" w:rsidP="005D1738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="00616DBC" w:rsidRPr="00AE0AB8">
        <w:rPr>
          <w:rFonts w:ascii="Times New Roman" w:hAnsi="Times New Roman" w:cs="Times New Roman"/>
        </w:rPr>
        <w:t xml:space="preserve"> </w:t>
      </w:r>
      <w:r w:rsidR="006A1381" w:rsidRPr="00AE0AB8">
        <w:rPr>
          <w:rFonts w:ascii="Times New Roman" w:hAnsi="Times New Roman" w:cs="Times New Roman"/>
          <w:b/>
        </w:rPr>
        <w:t>2</w:t>
      </w:r>
      <w:r w:rsidRPr="00AE0AB8">
        <w:rPr>
          <w:rFonts w:ascii="Times New Roman" w:hAnsi="Times New Roman" w:cs="Times New Roman"/>
          <w:b/>
        </w:rPr>
        <w:t xml:space="preserve"> </w:t>
      </w:r>
      <w:r w:rsidR="000740E9" w:rsidRPr="00AE0AB8">
        <w:rPr>
          <w:rFonts w:ascii="Times New Roman" w:hAnsi="Times New Roman" w:cs="Times New Roman"/>
          <w:b/>
        </w:rPr>
        <w:t xml:space="preserve">Números Naturales </w:t>
      </w:r>
    </w:p>
    <w:p w14:paraId="2BCBB3FB" w14:textId="77777777" w:rsidR="00403BFE" w:rsidRPr="00AE0AB8" w:rsidRDefault="00403BFE" w:rsidP="00403BFE">
      <w:pPr>
        <w:spacing w:after="0"/>
        <w:jc w:val="both"/>
        <w:rPr>
          <w:rStyle w:val="un"/>
          <w:rFonts w:ascii="Times New Roman" w:hAnsi="Times New Roman" w:cs="Times New Roman"/>
          <w:shd w:val="clear" w:color="auto" w:fill="FFFFFF"/>
        </w:rPr>
      </w:pPr>
    </w:p>
    <w:p w14:paraId="344DE80B" w14:textId="5402F98F" w:rsidR="00403BFE" w:rsidRPr="00AE0AB8" w:rsidRDefault="00403BFE" w:rsidP="00403BFE">
      <w:pPr>
        <w:spacing w:after="0"/>
        <w:jc w:val="both"/>
        <w:rPr>
          <w:rStyle w:val="un"/>
          <w:rFonts w:ascii="Times New Roman" w:hAnsi="Times New Roman" w:cs="Times New Roman"/>
          <w:shd w:val="clear" w:color="auto" w:fill="FFFFFF"/>
        </w:rPr>
      </w:pPr>
      <w:r w:rsidRPr="00AE0AB8">
        <w:rPr>
          <w:rStyle w:val="un"/>
          <w:rFonts w:ascii="Times New Roman" w:hAnsi="Times New Roman" w:cs="Times New Roman"/>
          <w:shd w:val="clear" w:color="auto" w:fill="FFFFFF"/>
        </w:rPr>
        <w:t>Los números naturales tienen una gran importancia en la vida cotidiana</w:t>
      </w:r>
      <w:ins w:id="263" w:author="chris" w:date="2015-08-26T22:00:00Z">
        <w:r w:rsidR="00DC34D8">
          <w:rPr>
            <w:rStyle w:val="un"/>
            <w:rFonts w:ascii="Times New Roman" w:hAnsi="Times New Roman" w:cs="Times New Roman"/>
            <w:shd w:val="clear" w:color="auto" w:fill="FFFFFF"/>
          </w:rPr>
          <w:t>,</w:t>
        </w:r>
      </w:ins>
      <w:r w:rsidRPr="00AE0AB8">
        <w:rPr>
          <w:rStyle w:val="un"/>
          <w:rFonts w:ascii="Times New Roman" w:hAnsi="Times New Roman" w:cs="Times New Roman"/>
          <w:shd w:val="clear" w:color="auto" w:fill="FFFFFF"/>
        </w:rPr>
        <w:t xml:space="preserve"> pues son aquellos que se usan para contar elementos de un conjunto. Por ejemplo, los colores que hay en una caja, la cantidad de niños y niñas en una fila, la cantidad de libros de una biblioteca, entre otras cantidades. Además, se utilizan para tareas como numerar, ordenar y codificar.</w:t>
      </w:r>
    </w:p>
    <w:p w14:paraId="3575DE38" w14:textId="77777777" w:rsidR="005D1738" w:rsidRPr="00AE0AB8" w:rsidRDefault="005D1738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10A3704A" w14:textId="77777777" w:rsidR="00C12105" w:rsidRPr="00AE0AB8" w:rsidRDefault="00C12105" w:rsidP="005D1738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7220A" w:rsidRPr="00AE0AB8" w14:paraId="76FCE150" w14:textId="77777777" w:rsidTr="00FD482A">
        <w:tc>
          <w:tcPr>
            <w:tcW w:w="9033" w:type="dxa"/>
            <w:gridSpan w:val="2"/>
            <w:shd w:val="clear" w:color="auto" w:fill="0D0D0D" w:themeFill="text1" w:themeFillTint="F2"/>
          </w:tcPr>
          <w:p w14:paraId="184700F8" w14:textId="77777777" w:rsidR="0027220A" w:rsidRPr="00AE0AB8" w:rsidRDefault="0027220A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27220A" w:rsidRPr="00AE0AB8" w14:paraId="52754997" w14:textId="77777777" w:rsidTr="00FD482A">
        <w:tc>
          <w:tcPr>
            <w:tcW w:w="2518" w:type="dxa"/>
          </w:tcPr>
          <w:p w14:paraId="5E5CB53E" w14:textId="77777777" w:rsidR="0027220A" w:rsidRPr="00AE0AB8" w:rsidRDefault="0027220A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5A1FD0B" w14:textId="6C54C1A7" w:rsidR="0027220A" w:rsidRPr="00AE0AB8" w:rsidRDefault="00E843C2" w:rsidP="00EF3DAE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EF5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IMG10</w:t>
            </w:r>
            <w:r w:rsidR="00CB28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a IMG</w:t>
            </w:r>
            <w:ins w:id="264" w:author="Andrea Constanza Perdomo Pedraza" w:date="2015-09-07T10:56:00Z">
              <w:r w:rsidR="00015AEF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06</w:t>
              </w:r>
            </w:ins>
          </w:p>
        </w:tc>
      </w:tr>
      <w:tr w:rsidR="0027220A" w:rsidRPr="00AE0AB8" w14:paraId="15EC2F24" w14:textId="77777777" w:rsidTr="00FD482A">
        <w:tc>
          <w:tcPr>
            <w:tcW w:w="2518" w:type="dxa"/>
          </w:tcPr>
          <w:p w14:paraId="78950157" w14:textId="77777777" w:rsidR="0027220A" w:rsidRPr="00AE0AB8" w:rsidRDefault="0027220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7615E7F" w14:textId="112CD7B1" w:rsidR="0027220A" w:rsidRPr="00AE0AB8" w:rsidRDefault="00606A4D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Collage con las imágenes que se proponen a continuación</w:t>
            </w:r>
          </w:p>
          <w:p w14:paraId="3D72D33A" w14:textId="2658BD89" w:rsidR="0027220A" w:rsidRPr="00AE0AB8" w:rsidRDefault="0027220A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91E2E89" w14:textId="3D193607" w:rsidR="0027220A" w:rsidRPr="00AE0AB8" w:rsidRDefault="0027220A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27220A" w:rsidRPr="00AE0AB8" w14:paraId="75B05B34" w14:textId="77777777" w:rsidTr="00FD482A">
        <w:tc>
          <w:tcPr>
            <w:tcW w:w="2518" w:type="dxa"/>
          </w:tcPr>
          <w:p w14:paraId="20D924D0" w14:textId="77777777" w:rsidR="0027220A" w:rsidRPr="00AE0AB8" w:rsidRDefault="0027220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456603E6" w14:textId="53C3EA42" w:rsidR="00606A4D" w:rsidRPr="00AE0AB8" w:rsidRDefault="00606A4D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gramStart"/>
            <w:r w:rsidRPr="00AE0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112913404</w:t>
            </w:r>
            <w:ins w:id="265" w:author="Andrea Constanza Perdomo Pedraza" w:date="2015-09-07T10:55:00Z">
              <w:r w:rsidR="00D8445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188424746</w:t>
            </w:r>
            <w:proofErr w:type="gramEnd"/>
            <w:ins w:id="266" w:author="Andrea Constanza Perdomo Pedraza" w:date="2015-09-07T10:55:00Z">
              <w:r w:rsidR="00D8445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250832059</w:t>
            </w:r>
            <w:ins w:id="267" w:author="Andrea Constanza Perdomo Pedraza" w:date="2015-09-07T10:55:00Z">
              <w:r w:rsidR="00D84455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112499642</w:t>
            </w:r>
          </w:p>
        </w:tc>
      </w:tr>
      <w:tr w:rsidR="0027220A" w:rsidRPr="00AE0AB8" w14:paraId="76FBC9A0" w14:textId="77777777" w:rsidTr="00FD482A">
        <w:tc>
          <w:tcPr>
            <w:tcW w:w="2518" w:type="dxa"/>
          </w:tcPr>
          <w:p w14:paraId="09A7D321" w14:textId="77777777" w:rsidR="0027220A" w:rsidRPr="00AE0AB8" w:rsidRDefault="0027220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065B4892" w14:textId="3923E941" w:rsidR="0027220A" w:rsidRPr="00AE0AB8" w:rsidRDefault="00606A4D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Usos de los números para contar</w:t>
            </w:r>
            <w:ins w:id="268" w:author="chris" w:date="2015-08-26T21:33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r w:rsidR="0027220A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269AB60E" w14:textId="77777777" w:rsidR="0027220A" w:rsidRPr="00AE0AB8" w:rsidRDefault="0027220A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259FFB4F" w14:textId="77777777" w:rsidR="00A63E61" w:rsidRPr="00AE0AB8" w:rsidRDefault="00A63E61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3241EBDE" w14:textId="0B69FC17" w:rsidR="005D1738" w:rsidRPr="00AE0AB8" w:rsidRDefault="005D1738" w:rsidP="005D1738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2.1 </w:t>
      </w:r>
      <w:r w:rsidR="000740E9" w:rsidRPr="00AE0AB8">
        <w:rPr>
          <w:rFonts w:ascii="Times New Roman" w:hAnsi="Times New Roman" w:cs="Times New Roman"/>
          <w:b/>
        </w:rPr>
        <w:t xml:space="preserve">El conjunto de los números naturales </w:t>
      </w:r>
    </w:p>
    <w:p w14:paraId="4DC06EF4" w14:textId="77777777" w:rsidR="003666C8" w:rsidRPr="00AE0AB8" w:rsidRDefault="003666C8" w:rsidP="005D1738">
      <w:pPr>
        <w:spacing w:after="0"/>
        <w:rPr>
          <w:rFonts w:ascii="Times New Roman" w:hAnsi="Times New Roman" w:cs="Times New Roman"/>
          <w:b/>
        </w:rPr>
      </w:pPr>
    </w:p>
    <w:p w14:paraId="773E2BF6" w14:textId="2D214708" w:rsidR="00D059B3" w:rsidRPr="00AE0AB8" w:rsidRDefault="00D059B3" w:rsidP="00A239E1">
      <w:pPr>
        <w:spacing w:after="0"/>
        <w:jc w:val="both"/>
        <w:rPr>
          <w:rFonts w:ascii="Times New Roman" w:eastAsia="Times New Roman" w:hAnsi="Times New Roman" w:cs="Times New Roman"/>
          <w:bCs/>
          <w:lang w:val="es-CO" w:eastAsia="es-CO"/>
        </w:rPr>
      </w:pPr>
      <w:r w:rsidRPr="00AE0AB8">
        <w:rPr>
          <w:rFonts w:ascii="Times New Roman" w:hAnsi="Times New Roman" w:cs="Times New Roman"/>
        </w:rPr>
        <w:t xml:space="preserve">El conjunto de los números naturales </w:t>
      </w:r>
      <w:r w:rsidR="004B39AA" w:rsidRPr="00AE0AB8">
        <w:rPr>
          <w:rFonts w:ascii="Times New Roman" w:eastAsia="Times New Roman" w:hAnsi="Times New Roman" w:cs="Times New Roman"/>
          <w:lang w:val="es-CO" w:eastAsia="es-CO"/>
        </w:rPr>
        <w:t>se representa con el </w:t>
      </w:r>
      <w:r w:rsidR="004B39AA" w:rsidRPr="00AE0AB8">
        <w:rPr>
          <w:rFonts w:ascii="Times New Roman" w:eastAsia="Times New Roman" w:hAnsi="Times New Roman" w:cs="Times New Roman"/>
          <w:bCs/>
          <w:lang w:val="es-CO" w:eastAsia="es-CO"/>
        </w:rPr>
        <w:t>símbolo</w:t>
      </w:r>
      <w:r w:rsidR="004B39AA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</w:t>
      </w:r>
      <w:r w:rsidR="004B39AA" w:rsidRPr="00AE0AB8">
        <w:rPr>
          <w:rFonts w:ascii="Menlo Regular" w:eastAsia="Times New Roman" w:hAnsi="Menlo Regular" w:cs="Menlo Regular"/>
          <w:b/>
          <w:bCs/>
          <w:lang w:val="es-CO" w:eastAsia="es-CO"/>
        </w:rPr>
        <w:t>ℕ</w:t>
      </w:r>
      <w:r w:rsidR="00AE0AB8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 xml:space="preserve"> </w:t>
      </w:r>
      <w:r w:rsidR="00AE0AB8" w:rsidRPr="00AE0AB8">
        <w:rPr>
          <w:rFonts w:ascii="Times New Roman" w:eastAsia="Times New Roman" w:hAnsi="Times New Roman" w:cs="Times New Roman"/>
          <w:bCs/>
          <w:lang w:val="es-CO" w:eastAsia="es-CO"/>
        </w:rPr>
        <w:t>y está formado así</w:t>
      </w:r>
      <w:r w:rsidR="004B39AA" w:rsidRPr="00AE0AB8">
        <w:rPr>
          <w:rFonts w:ascii="Times New Roman" w:eastAsia="Times New Roman" w:hAnsi="Times New Roman" w:cs="Times New Roman"/>
          <w:bCs/>
          <w:lang w:val="es-CO" w:eastAsia="es-CO"/>
        </w:rPr>
        <w:t>:</w:t>
      </w:r>
    </w:p>
    <w:p w14:paraId="2786FDE2" w14:textId="77777777" w:rsidR="004B39AA" w:rsidRPr="00AE0AB8" w:rsidRDefault="004B39AA" w:rsidP="00A239E1">
      <w:pPr>
        <w:spacing w:after="0"/>
        <w:jc w:val="both"/>
        <w:rPr>
          <w:rFonts w:ascii="Times New Roman" w:hAnsi="Times New Roman" w:cs="Times New Roman"/>
        </w:rPr>
      </w:pPr>
    </w:p>
    <w:p w14:paraId="218C76F6" w14:textId="77777777" w:rsidR="004B39AA" w:rsidRPr="00AE0AB8" w:rsidRDefault="004B39AA" w:rsidP="004B39AA">
      <w:pPr>
        <w:shd w:val="clear" w:color="auto" w:fill="FFFFFF"/>
        <w:spacing w:line="345" w:lineRule="atLeast"/>
        <w:ind w:left="300"/>
        <w:jc w:val="center"/>
        <w:rPr>
          <w:rFonts w:ascii="Times New Roman" w:eastAsia="Times New Roman" w:hAnsi="Times New Roman" w:cs="Times New Roman"/>
          <w:lang w:val="es-CO" w:eastAsia="es-CO"/>
        </w:rPr>
      </w:pPr>
      <w:r w:rsidRPr="00AE0AB8">
        <w:rPr>
          <w:rFonts w:ascii="Menlo Regular" w:eastAsia="Times New Roman" w:hAnsi="Menlo Regular" w:cs="Menlo Regular"/>
          <w:lang w:val="es-CO" w:eastAsia="es-CO"/>
        </w:rPr>
        <w:t>ℕ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 = {0, 1, 2, 3, 4, 5, 6, 7, 8, 9, 10, 11,…}</w:t>
      </w:r>
    </w:p>
    <w:p w14:paraId="700B7710" w14:textId="77777777" w:rsidR="004B39AA" w:rsidRPr="00AE0AB8" w:rsidRDefault="004B39AA" w:rsidP="004B39AA">
      <w:pPr>
        <w:shd w:val="clear" w:color="auto" w:fill="FFFFFF"/>
        <w:spacing w:line="345" w:lineRule="atLeast"/>
        <w:rPr>
          <w:rFonts w:ascii="Times New Roman" w:eastAsia="Times New Roman" w:hAnsi="Times New Roman" w:cs="Times New Roman"/>
          <w:color w:val="333333"/>
          <w:lang w:val="es-CO" w:eastAsia="es-CO"/>
        </w:rPr>
      </w:pPr>
      <w:r w:rsidRPr="00AE0AB8">
        <w:rPr>
          <w:rFonts w:ascii="Times New Roman" w:eastAsia="Times New Roman" w:hAnsi="Times New Roman" w:cs="Times New Roman"/>
          <w:lang w:val="es-CO" w:eastAsia="es-CO"/>
        </w:rPr>
        <w:t>El primer número natural es el </w:t>
      </w:r>
      <w:r w:rsidRPr="00AE0AB8">
        <w:rPr>
          <w:rFonts w:ascii="Times New Roman" w:eastAsia="Times New Roman" w:hAnsi="Times New Roman" w:cs="Times New Roman"/>
          <w:bCs/>
          <w:lang w:val="es-CO" w:eastAsia="es-CO"/>
        </w:rPr>
        <w:t>0</w:t>
      </w:r>
      <w:r w:rsidRPr="00AE0AB8">
        <w:rPr>
          <w:rFonts w:ascii="Times New Roman" w:eastAsia="Times New Roman" w:hAnsi="Times New Roman" w:cs="Times New Roman"/>
          <w:lang w:val="es-CO" w:eastAsia="es-CO"/>
        </w:rPr>
        <w:t>. Los demás se obtienen sumando 1 al número anterior.</w:t>
      </w:r>
    </w:p>
    <w:p w14:paraId="42BFEBD6" w14:textId="77777777" w:rsidR="00D059B3" w:rsidRPr="00AE0AB8" w:rsidRDefault="00D059B3" w:rsidP="005D1738">
      <w:pPr>
        <w:spacing w:after="0"/>
        <w:rPr>
          <w:rFonts w:ascii="Times New Roman" w:hAnsi="Times New Roman" w:cs="Times New Roman"/>
          <w:b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415"/>
      </w:tblGrid>
      <w:tr w:rsidR="00C376D4" w:rsidRPr="00AE0AB8" w14:paraId="1D1A106A" w14:textId="77777777" w:rsidTr="003E26BE">
        <w:tc>
          <w:tcPr>
            <w:tcW w:w="8828" w:type="dxa"/>
            <w:gridSpan w:val="2"/>
            <w:shd w:val="clear" w:color="auto" w:fill="0D0D0D" w:themeFill="text1" w:themeFillTint="F2"/>
          </w:tcPr>
          <w:p w14:paraId="48A2801F" w14:textId="77777777" w:rsidR="00C376D4" w:rsidRPr="00AE0AB8" w:rsidRDefault="00C376D4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C376D4" w:rsidRPr="00AE0AB8" w14:paraId="69B6E261" w14:textId="77777777" w:rsidTr="003E26BE">
        <w:tc>
          <w:tcPr>
            <w:tcW w:w="1413" w:type="dxa"/>
          </w:tcPr>
          <w:p w14:paraId="0BF47340" w14:textId="77777777" w:rsidR="00C376D4" w:rsidRPr="00AE0AB8" w:rsidRDefault="00C376D4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14:paraId="3BF60F54" w14:textId="2321D1E8" w:rsidR="00C376D4" w:rsidRPr="00AE0AB8" w:rsidRDefault="00E843C2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C14137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ins w:id="269" w:author="Andrea Constanza Perdomo Pedraza" w:date="2015-09-07T10:56:00Z">
              <w:r w:rsidR="00015AEF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07</w:t>
              </w:r>
            </w:ins>
          </w:p>
        </w:tc>
      </w:tr>
      <w:tr w:rsidR="00C376D4" w:rsidRPr="00AE0AB8" w14:paraId="4ED29931" w14:textId="77777777" w:rsidTr="003E26BE">
        <w:tc>
          <w:tcPr>
            <w:tcW w:w="1413" w:type="dxa"/>
          </w:tcPr>
          <w:p w14:paraId="28178D6A" w14:textId="77777777" w:rsidR="00C376D4" w:rsidRPr="00AE0AB8" w:rsidRDefault="00C376D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7415" w:type="dxa"/>
          </w:tcPr>
          <w:p w14:paraId="2A98DDBF" w14:textId="77777777" w:rsidR="00C376D4" w:rsidRPr="00AE0AB8" w:rsidRDefault="00C376D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C4871D7" w14:textId="5F9DC977" w:rsidR="00C376D4" w:rsidRPr="00AE0AB8" w:rsidRDefault="003E26BE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3A0FA20C" wp14:editId="433DA2FD">
                  <wp:extent cx="3771900" cy="781050"/>
                  <wp:effectExtent l="0" t="0" r="0" b="0"/>
                  <wp:docPr id="24" name="Imagen 24" descr="http://profesores.aulaplaneta.com/DNNPlayerPackages/Package12642/InfoGuion/cuadernoestudio/images_xml/MT_07_01_img01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profesores.aulaplaneta.com/DNNPlayerPackages/Package12642/InfoGuion/cuadernoestudio/images_xml/MT_07_01_img01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190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270" w:author="chris" w:date="2015-08-26T20:40:00Z">
              <w:r w:rsidR="00AF249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  <w:p w14:paraId="457FB1BE" w14:textId="4524BD61" w:rsidR="003E26BE" w:rsidRPr="00AE0AB8" w:rsidRDefault="003E26BE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76D4" w:rsidRPr="00AE0AB8" w14:paraId="66CE20DF" w14:textId="77777777" w:rsidTr="003E26BE">
        <w:tc>
          <w:tcPr>
            <w:tcW w:w="1413" w:type="dxa"/>
          </w:tcPr>
          <w:p w14:paraId="004BDE79" w14:textId="77777777" w:rsidR="00C376D4" w:rsidRPr="00AE0AB8" w:rsidRDefault="00C376D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415" w:type="dxa"/>
          </w:tcPr>
          <w:p w14:paraId="79A26A1F" w14:textId="0A80AD79" w:rsidR="00D74E10" w:rsidRPr="00AE0AB8" w:rsidRDefault="00D74E10" w:rsidP="00D74E1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C376D4" w:rsidRPr="00AE0AB8" w14:paraId="02F83BFC" w14:textId="77777777" w:rsidTr="003E26BE">
        <w:tc>
          <w:tcPr>
            <w:tcW w:w="1413" w:type="dxa"/>
          </w:tcPr>
          <w:p w14:paraId="0CCFEBBF" w14:textId="77777777" w:rsidR="00C376D4" w:rsidRPr="00AE0AB8" w:rsidRDefault="00C376D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415" w:type="dxa"/>
          </w:tcPr>
          <w:p w14:paraId="1F93C4F9" w14:textId="58F096AA" w:rsidR="00C376D4" w:rsidRPr="00AE0AB8" w:rsidRDefault="00D059B3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Observa que sumando 1 al número anterior se obtiene el siguiente número. </w:t>
            </w:r>
          </w:p>
        </w:tc>
      </w:tr>
    </w:tbl>
    <w:p w14:paraId="02E39CAC" w14:textId="77777777" w:rsidR="004B39AA" w:rsidRPr="00AE0AB8" w:rsidRDefault="004B39AA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03BAEC72" w14:textId="78499BAF" w:rsidR="002F5EE3" w:rsidRPr="00AE0AB8" w:rsidRDefault="000740E9" w:rsidP="00AE0AB8">
      <w:pPr>
        <w:spacing w:after="0"/>
        <w:rPr>
          <w:rFonts w:ascii="Times New Roman" w:hAnsi="Times New Roman" w:cs="Times New Roman"/>
          <w:highlight w:val="yellow"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2.2 Los usos de los números naturales </w:t>
      </w:r>
    </w:p>
    <w:p w14:paraId="7C6EEF80" w14:textId="0B58990C" w:rsidR="00C376D4" w:rsidRPr="00AE0AB8" w:rsidRDefault="00AE0AB8" w:rsidP="00A239E1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ins w:id="271" w:author="Diana Margarita Gonzalez Martinez" w:date="2015-05-11T20:24:00Z"/>
          <w:rStyle w:val="un"/>
        </w:rPr>
      </w:pPr>
      <w:r w:rsidRPr="00AE0AB8">
        <w:rPr>
          <w:rStyle w:val="un"/>
        </w:rPr>
        <w:t>En la vida cotidiana se presentan</w:t>
      </w:r>
      <w:r w:rsidR="00C376D4" w:rsidRPr="00AE0AB8">
        <w:rPr>
          <w:rStyle w:val="un"/>
        </w:rPr>
        <w:t xml:space="preserve"> muchas situaciones en las cuales </w:t>
      </w:r>
      <w:r w:rsidRPr="00AE0AB8">
        <w:rPr>
          <w:rStyle w:val="un"/>
        </w:rPr>
        <w:t xml:space="preserve">se utilizan </w:t>
      </w:r>
      <w:r w:rsidR="00C376D4" w:rsidRPr="00AE0AB8">
        <w:rPr>
          <w:rStyle w:val="Strong"/>
        </w:rPr>
        <w:t>números naturales</w:t>
      </w:r>
      <w:r w:rsidR="00C376D4" w:rsidRPr="00AE0AB8">
        <w:rPr>
          <w:rStyle w:val="un"/>
        </w:rPr>
        <w:t>.</w:t>
      </w:r>
      <w:r w:rsidRPr="00AE0AB8">
        <w:rPr>
          <w:rStyle w:val="apple-converted-space"/>
          <w:rFonts w:eastAsia="Calibri"/>
        </w:rPr>
        <w:t xml:space="preserve"> Por ejemplo:</w:t>
      </w:r>
    </w:p>
    <w:p w14:paraId="350D8B2F" w14:textId="77777777" w:rsidR="002F5EE3" w:rsidRPr="00AE0AB8" w:rsidRDefault="002F5EE3" w:rsidP="00A239E1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46E6F7A9" w14:textId="0E707A6F" w:rsidR="00C376D4" w:rsidRPr="00AE0AB8" w:rsidRDefault="00C376D4" w:rsidP="00115616">
      <w:pPr>
        <w:numPr>
          <w:ilvl w:val="0"/>
          <w:numId w:val="39"/>
        </w:num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</w:rPr>
      </w:pPr>
      <w:r w:rsidRPr="00AE0AB8">
        <w:rPr>
          <w:rStyle w:val="Strong"/>
          <w:rFonts w:ascii="Times New Roman" w:hAnsi="Times New Roman" w:cs="Times New Roman"/>
        </w:rPr>
        <w:t>Contar</w:t>
      </w:r>
      <w:r w:rsidRPr="00AE0AB8">
        <w:rPr>
          <w:rStyle w:val="un"/>
          <w:rFonts w:ascii="Times New Roman" w:hAnsi="Times New Roman" w:cs="Times New Roman"/>
        </w:rPr>
        <w:t xml:space="preserve">: cuando </w:t>
      </w:r>
      <w:r w:rsidR="00AE0AB8" w:rsidRPr="00AE0AB8">
        <w:rPr>
          <w:rStyle w:val="un"/>
          <w:rFonts w:ascii="Times New Roman" w:hAnsi="Times New Roman" w:cs="Times New Roman"/>
        </w:rPr>
        <w:t>se hace conteo</w:t>
      </w:r>
      <w:r w:rsidRPr="00AE0AB8">
        <w:rPr>
          <w:rStyle w:val="un"/>
          <w:rFonts w:ascii="Times New Roman" w:hAnsi="Times New Roman" w:cs="Times New Roman"/>
        </w:rPr>
        <w:t xml:space="preserve"> </w:t>
      </w:r>
      <w:r w:rsidR="00AE0AB8" w:rsidRPr="00AE0AB8">
        <w:rPr>
          <w:rStyle w:val="un"/>
          <w:rFonts w:ascii="Times New Roman" w:hAnsi="Times New Roman" w:cs="Times New Roman"/>
        </w:rPr>
        <w:t xml:space="preserve">se identifica </w:t>
      </w:r>
      <w:r w:rsidRPr="00AE0AB8">
        <w:rPr>
          <w:rStyle w:val="un"/>
          <w:rFonts w:ascii="Times New Roman" w:hAnsi="Times New Roman" w:cs="Times New Roman"/>
        </w:rPr>
        <w:t>el número de elementos de un conjunto.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="00AE0AB8" w:rsidRPr="00AE0AB8">
        <w:rPr>
          <w:rStyle w:val="un"/>
          <w:rFonts w:ascii="Times New Roman" w:hAnsi="Times New Roman" w:cs="Times New Roman"/>
        </w:rPr>
        <w:t>Es posible contar</w:t>
      </w:r>
      <w:r w:rsidRPr="00AE0AB8">
        <w:rPr>
          <w:rStyle w:val="un"/>
          <w:rFonts w:ascii="Times New Roman" w:hAnsi="Times New Roman" w:cs="Times New Roman"/>
        </w:rPr>
        <w:t xml:space="preserve"> los habitantes de una población, los árboles de un jardín, los peces de un acuario, e</w:t>
      </w:r>
      <w:ins w:id="272" w:author="chris" w:date="2015-08-26T22:01:00Z">
        <w:r w:rsidR="00DC34D8">
          <w:rPr>
            <w:rStyle w:val="un"/>
            <w:rFonts w:ascii="Times New Roman" w:hAnsi="Times New Roman" w:cs="Times New Roman"/>
          </w:rPr>
          <w:t>ntre otros</w:t>
        </w:r>
      </w:ins>
      <w:r w:rsidRPr="00AE0AB8">
        <w:rPr>
          <w:rStyle w:val="un"/>
          <w:rFonts w:ascii="Times New Roman" w:hAnsi="Times New Roman" w:cs="Times New Roman"/>
        </w:rPr>
        <w:t>.</w:t>
      </w:r>
    </w:p>
    <w:p w14:paraId="2258CBC2" w14:textId="3599B7BB" w:rsidR="00354FC6" w:rsidRPr="00AE0AB8" w:rsidRDefault="0052433A" w:rsidP="00AE0AB8">
      <w:pPr>
        <w:pStyle w:val="ListParagraph"/>
        <w:numPr>
          <w:ilvl w:val="0"/>
          <w:numId w:val="39"/>
        </w:numPr>
        <w:spacing w:after="0"/>
        <w:ind w:left="360"/>
        <w:jc w:val="both"/>
        <w:rPr>
          <w:rFonts w:ascii="Times New Roman" w:hAnsi="Times New Roman" w:cs="Times New Roman"/>
          <w:shd w:val="clear" w:color="auto" w:fill="FFFFFF"/>
        </w:rPr>
      </w:pPr>
      <w:r w:rsidRPr="00AE0AB8">
        <w:rPr>
          <w:rFonts w:ascii="Times New Roman" w:hAnsi="Times New Roman" w:cs="Times New Roman"/>
          <w:b/>
          <w:bCs/>
          <w:shd w:val="clear" w:color="auto" w:fill="FFFFFF"/>
        </w:rPr>
        <w:t>Medir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: cuando </w:t>
      </w:r>
      <w:r w:rsidR="00AE0AB8" w:rsidRPr="00AE0AB8">
        <w:rPr>
          <w:rFonts w:ascii="Times New Roman" w:hAnsi="Times New Roman" w:cs="Times New Roman"/>
          <w:shd w:val="clear" w:color="auto" w:fill="FFFFFF"/>
        </w:rPr>
        <w:t>se mide se está comparando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 una magnitud con su unidad correspondiente y </w:t>
      </w:r>
      <w:r w:rsidR="00AE0AB8" w:rsidRPr="00AE0AB8">
        <w:rPr>
          <w:rFonts w:ascii="Times New Roman" w:hAnsi="Times New Roman" w:cs="Times New Roman"/>
          <w:shd w:val="clear" w:color="auto" w:fill="FFFFFF"/>
        </w:rPr>
        <w:t>se determina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 el número de veces que la contiene.</w:t>
      </w:r>
      <w:r w:rsidR="00A239E1" w:rsidRPr="00AE0AB8">
        <w:rPr>
          <w:rFonts w:ascii="Times New Roman" w:hAnsi="Times New Roman" w:cs="Times New Roman"/>
          <w:shd w:val="clear" w:color="auto" w:fill="FFFFFF"/>
        </w:rPr>
        <w:t xml:space="preserve"> 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Entre las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medidas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 que habitualmente hacemos con números naturales están las siguientes: el peso de algunos productos como el pavo o el queso, normalmente en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gramos (g)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 o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kilogramos (kg)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; el tiempo empleado en una competición deportiva, en</w:t>
      </w:r>
      <w:r w:rsidR="005700F9" w:rsidRPr="00AE0AB8">
        <w:rPr>
          <w:rFonts w:ascii="Times New Roman" w:eastAsia="Times New Roman" w:hAnsi="Times New Roman" w:cs="Times New Roman"/>
          <w:lang w:val="es-CO" w:eastAsia="es-CO"/>
        </w:rPr>
        <w:t xml:space="preserve"> 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segundos (s)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 o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minutos (min)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; la longitud de los objetos, en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metros (m)</w:t>
      </w:r>
      <w:r w:rsidR="00A239E1" w:rsidRPr="00AE0AB8">
        <w:rPr>
          <w:rFonts w:ascii="Times New Roman" w:eastAsia="Times New Roman" w:hAnsi="Times New Roman" w:cs="Times New Roman"/>
          <w:lang w:val="es-CO" w:eastAsia="es-CO"/>
        </w:rPr>
        <w:t> o </w:t>
      </w:r>
      <w:r w:rsidR="00A239E1"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centímetros (cm)</w:t>
      </w:r>
      <w:ins w:id="273" w:author="chris" w:date="2015-08-26T22:02:00Z">
        <w:r w:rsidR="00DC34D8">
          <w:rPr>
            <w:rFonts w:ascii="Times New Roman" w:eastAsia="Times New Roman" w:hAnsi="Times New Roman" w:cs="Times New Roman"/>
            <w:lang w:val="es-CO" w:eastAsia="es-CO"/>
          </w:rPr>
          <w:t>,</w:t>
        </w:r>
      </w:ins>
      <w:r w:rsidR="00A239E1" w:rsidRPr="00AE0AB8">
        <w:rPr>
          <w:rFonts w:ascii="Times New Roman" w:eastAsia="Times New Roman" w:hAnsi="Times New Roman" w:cs="Times New Roman"/>
          <w:lang w:val="es-CO" w:eastAsia="es-CO"/>
        </w:rPr>
        <w:t xml:space="preserve"> e</w:t>
      </w:r>
      <w:ins w:id="274" w:author="chris" w:date="2015-08-26T22:02:00Z">
        <w:r w:rsidR="00DC34D8">
          <w:rPr>
            <w:rFonts w:ascii="Times New Roman" w:eastAsia="Times New Roman" w:hAnsi="Times New Roman" w:cs="Times New Roman"/>
            <w:lang w:val="es-CO" w:eastAsia="es-CO"/>
          </w:rPr>
          <w:t>ntre otros</w:t>
        </w:r>
      </w:ins>
      <w:r w:rsidR="00A239E1" w:rsidRPr="00AE0AB8">
        <w:rPr>
          <w:rFonts w:ascii="Times New Roman" w:eastAsia="Times New Roman" w:hAnsi="Times New Roman" w:cs="Times New Roman"/>
          <w:lang w:val="es-CO" w:eastAsia="es-CO"/>
        </w:rPr>
        <w:t>.</w:t>
      </w:r>
    </w:p>
    <w:p w14:paraId="7229F03B" w14:textId="652A6004" w:rsidR="0052433A" w:rsidRPr="00AE0AB8" w:rsidRDefault="0052433A" w:rsidP="00115616">
      <w:pPr>
        <w:numPr>
          <w:ilvl w:val="0"/>
          <w:numId w:val="41"/>
        </w:numPr>
        <w:shd w:val="clear" w:color="auto" w:fill="FFFFFF"/>
        <w:spacing w:after="0" w:line="345" w:lineRule="atLeast"/>
        <w:ind w:left="360"/>
        <w:jc w:val="both"/>
        <w:rPr>
          <w:rFonts w:ascii="Times New Roman" w:eastAsia="Times New Roman" w:hAnsi="Times New Roman" w:cs="Times New Roman"/>
          <w:lang w:val="es-CO" w:eastAsia="es-CO"/>
        </w:rPr>
      </w:pPr>
      <w:r w:rsidRPr="00AE0AB8">
        <w:rPr>
          <w:rFonts w:ascii="Times New Roman" w:eastAsia="Times New Roman" w:hAnsi="Times New Roman" w:cs="Times New Roman"/>
          <w:b/>
          <w:bCs/>
          <w:lang w:val="es-CO" w:eastAsia="es-CO"/>
        </w:rPr>
        <w:t>Numerar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: cuando </w:t>
      </w:r>
      <w:r w:rsidR="00AE0AB8" w:rsidRPr="00AE0AB8">
        <w:rPr>
          <w:rFonts w:ascii="Times New Roman" w:eastAsia="Times New Roman" w:hAnsi="Times New Roman" w:cs="Times New Roman"/>
          <w:lang w:val="es-CO" w:eastAsia="es-CO"/>
        </w:rPr>
        <w:t>se hace numeración se asigna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 números </w:t>
      </w:r>
      <w:r w:rsidR="00934DAA" w:rsidRPr="00AE0AB8">
        <w:rPr>
          <w:rFonts w:ascii="Times New Roman" w:eastAsia="Times New Roman" w:hAnsi="Times New Roman" w:cs="Times New Roman"/>
          <w:lang w:val="es-CO" w:eastAsia="es-CO"/>
        </w:rPr>
        <w:t>seguidos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 a un conjunto de elementos. Por ejemplo, </w:t>
      </w:r>
      <w:r w:rsidR="00AE0AB8" w:rsidRPr="00AE0AB8">
        <w:rPr>
          <w:rFonts w:ascii="Times New Roman" w:eastAsia="Times New Roman" w:hAnsi="Times New Roman" w:cs="Times New Roman"/>
          <w:lang w:val="es-CO" w:eastAsia="es-CO"/>
        </w:rPr>
        <w:t>se numeran</w:t>
      </w:r>
      <w:r w:rsidRPr="00AE0AB8">
        <w:rPr>
          <w:rFonts w:ascii="Times New Roman" w:eastAsia="Times New Roman" w:hAnsi="Times New Roman" w:cs="Times New Roman"/>
          <w:lang w:val="es-CO" w:eastAsia="es-CO"/>
        </w:rPr>
        <w:t xml:space="preserve"> los edificios de una calle, las entradas vendidas en un teatro, </w:t>
      </w:r>
      <w:ins w:id="275" w:author="chris" w:date="2015-08-26T22:02:00Z">
        <w:r w:rsidR="00DC34D8">
          <w:rPr>
            <w:rFonts w:ascii="Times New Roman" w:eastAsia="Times New Roman" w:hAnsi="Times New Roman" w:cs="Times New Roman"/>
            <w:lang w:val="es-CO" w:eastAsia="es-CO"/>
          </w:rPr>
          <w:t>entre otras cosas</w:t>
        </w:r>
      </w:ins>
      <w:r w:rsidRPr="00AE0AB8">
        <w:rPr>
          <w:rFonts w:ascii="Times New Roman" w:eastAsia="Times New Roman" w:hAnsi="Times New Roman" w:cs="Times New Roman"/>
          <w:lang w:val="es-CO" w:eastAsia="es-CO"/>
        </w:rPr>
        <w:t>.</w:t>
      </w:r>
    </w:p>
    <w:p w14:paraId="115D47B4" w14:textId="77777777" w:rsidR="0052433A" w:rsidRPr="001D7377" w:rsidRDefault="0052433A" w:rsidP="005D1738">
      <w:pPr>
        <w:spacing w:after="0"/>
        <w:rPr>
          <w:rFonts w:ascii="Times New Roman" w:hAnsi="Times New Roman" w:cs="Times New Roman"/>
          <w:color w:val="333333"/>
          <w:shd w:val="clear" w:color="auto" w:fill="FFFFFF"/>
          <w:lang w:val="es-CO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415"/>
      </w:tblGrid>
      <w:tr w:rsidR="0052433A" w:rsidRPr="00AE0AB8" w14:paraId="59B8A7C9" w14:textId="77777777" w:rsidTr="003E26BE">
        <w:tc>
          <w:tcPr>
            <w:tcW w:w="8828" w:type="dxa"/>
            <w:gridSpan w:val="2"/>
            <w:shd w:val="clear" w:color="auto" w:fill="0D0D0D" w:themeFill="text1" w:themeFillTint="F2"/>
          </w:tcPr>
          <w:p w14:paraId="02001F2D" w14:textId="77777777" w:rsidR="0052433A" w:rsidRPr="00AE0AB8" w:rsidRDefault="0052433A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52433A" w:rsidRPr="00AE0AB8" w14:paraId="178A90BD" w14:textId="77777777" w:rsidTr="003E26BE">
        <w:tc>
          <w:tcPr>
            <w:tcW w:w="1413" w:type="dxa"/>
          </w:tcPr>
          <w:p w14:paraId="1C09AAD5" w14:textId="77777777" w:rsidR="0052433A" w:rsidRPr="00AE0AB8" w:rsidRDefault="0052433A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415" w:type="dxa"/>
          </w:tcPr>
          <w:p w14:paraId="39EB6B92" w14:textId="542C6316" w:rsidR="0052433A" w:rsidRPr="00AE0AB8" w:rsidRDefault="00E843C2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6916FE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r w:rsidR="003051B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</w:tr>
      <w:tr w:rsidR="0052433A" w:rsidRPr="00AE0AB8" w14:paraId="385ED35F" w14:textId="77777777" w:rsidTr="003E26BE">
        <w:tc>
          <w:tcPr>
            <w:tcW w:w="1413" w:type="dxa"/>
          </w:tcPr>
          <w:p w14:paraId="39DF6E30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7415" w:type="dxa"/>
          </w:tcPr>
          <w:p w14:paraId="4B9304DF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622ECC41" w14:textId="4814F4AE" w:rsidR="0052433A" w:rsidRPr="00AE0AB8" w:rsidRDefault="003E26BE" w:rsidP="00FD482A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D0CC9A9" wp14:editId="656BAAD2">
                  <wp:extent cx="2476500" cy="847725"/>
                  <wp:effectExtent l="0" t="0" r="0" b="9525"/>
                  <wp:docPr id="27" name="Imagen 27" descr="http://profesores.aulaplaneta.com/DNNPlayerPackages/Package12642/InfoGuion/cuadernoestudio/images_xml/MT_07_01_img07_smal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profesores.aulaplaneta.com/DNNPlayerPackages/Package12642/InfoGuion/cuadernoestudio/images_xml/MT_07_01_img07_smal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6500" cy="847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ins w:id="276" w:author="chris" w:date="2015-08-26T20:40:00Z">
              <w:r w:rsidR="00AF2499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 xml:space="preserve"> </w:t>
              </w:r>
            </w:ins>
          </w:p>
        </w:tc>
      </w:tr>
      <w:tr w:rsidR="0052433A" w:rsidRPr="00AE0AB8" w14:paraId="41D2D33F" w14:textId="77777777" w:rsidTr="003E26BE">
        <w:tc>
          <w:tcPr>
            <w:tcW w:w="1413" w:type="dxa"/>
          </w:tcPr>
          <w:p w14:paraId="28DFC3B9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7415" w:type="dxa"/>
          </w:tcPr>
          <w:p w14:paraId="2B644C60" w14:textId="217F0B88" w:rsidR="0052433A" w:rsidRPr="00AE0AB8" w:rsidRDefault="004C3144" w:rsidP="00FD48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52433A" w:rsidRPr="00AE0AB8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http://profesores.aulaplaneta.com/DNNPlayerPackages/Package12642/InfoGuion/cuadernoestudio/images_xml/MT_07_01_img07_small.jpg</w:t>
              </w:r>
            </w:hyperlink>
            <w:r w:rsidR="0052433A" w:rsidRPr="00AE0AB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52433A" w:rsidRPr="00AE0AB8" w14:paraId="1AAC9060" w14:textId="77777777" w:rsidTr="003E26BE">
        <w:tc>
          <w:tcPr>
            <w:tcW w:w="1413" w:type="dxa"/>
          </w:tcPr>
          <w:p w14:paraId="4FFEDF98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7415" w:type="dxa"/>
          </w:tcPr>
          <w:p w14:paraId="7FD49D89" w14:textId="77777777" w:rsidR="0052433A" w:rsidRPr="00AE0AB8" w:rsidRDefault="0052433A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2948F9E" w14:textId="77777777" w:rsidR="0052433A" w:rsidRPr="00AE0AB8" w:rsidRDefault="0052433A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51DBE14A" w14:textId="66FB9FA9" w:rsidR="009A7031" w:rsidRPr="00AE0AB8" w:rsidRDefault="0052433A" w:rsidP="00ED2DD3">
      <w:pPr>
        <w:spacing w:after="0"/>
        <w:jc w:val="both"/>
        <w:rPr>
          <w:ins w:id="277" w:author="Diana Margarita Gonzalez Martinez" w:date="2015-05-11T20:25:00Z"/>
          <w:rFonts w:ascii="Times New Roman" w:hAnsi="Times New Roman" w:cs="Times New Roman"/>
          <w:shd w:val="clear" w:color="auto" w:fill="FFFFFF"/>
        </w:rPr>
      </w:pPr>
      <w:r w:rsidRPr="00AE0AB8">
        <w:rPr>
          <w:rFonts w:ascii="Times New Roman" w:hAnsi="Times New Roman" w:cs="Times New Roman"/>
          <w:b/>
          <w:bCs/>
          <w:shd w:val="clear" w:color="auto" w:fill="FFFFFF"/>
        </w:rPr>
        <w:t>Codificar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: cuando </w:t>
      </w:r>
      <w:r w:rsidR="00AE0AB8" w:rsidRPr="00AE0AB8">
        <w:rPr>
          <w:rFonts w:ascii="Times New Roman" w:hAnsi="Times New Roman" w:cs="Times New Roman"/>
          <w:shd w:val="clear" w:color="auto" w:fill="FFFFFF"/>
        </w:rPr>
        <w:t>se codifica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 </w:t>
      </w:r>
      <w:r w:rsidR="00AE0AB8" w:rsidRPr="00AE0AB8">
        <w:rPr>
          <w:rFonts w:ascii="Times New Roman" w:hAnsi="Times New Roman" w:cs="Times New Roman"/>
          <w:shd w:val="clear" w:color="auto" w:fill="FFFFFF"/>
        </w:rPr>
        <w:t>se está</w:t>
      </w:r>
      <w:r w:rsidRPr="00AE0AB8">
        <w:rPr>
          <w:rFonts w:ascii="Times New Roman" w:hAnsi="Times New Roman" w:cs="Times New Roman"/>
          <w:shd w:val="clear" w:color="auto" w:fill="FFFFFF"/>
        </w:rPr>
        <w:t xml:space="preserve"> asignando un número a un elemento de acuerdo con unas reglas, para facilitar su localización o identificación.</w:t>
      </w:r>
    </w:p>
    <w:p w14:paraId="174391E9" w14:textId="5E28F82D" w:rsidR="0081532D" w:rsidRDefault="0052433A" w:rsidP="00AE0AB8">
      <w:pPr>
        <w:spacing w:after="0"/>
        <w:jc w:val="both"/>
        <w:rPr>
          <w:ins w:id="278" w:author="Andrea Constanza Perdomo Pedraza" w:date="2015-09-03T09:39:00Z"/>
          <w:rFonts w:ascii="Times New Roman" w:hAnsi="Times New Roman" w:cs="Times New Roman"/>
          <w:shd w:val="clear" w:color="auto" w:fill="FFFFFF"/>
        </w:rPr>
      </w:pPr>
      <w:r w:rsidRPr="00AE0AB8">
        <w:rPr>
          <w:rFonts w:ascii="Times New Roman" w:hAnsi="Times New Roman" w:cs="Times New Roman"/>
        </w:rPr>
        <w:br/>
      </w:r>
      <w:r w:rsidRPr="00AE0AB8">
        <w:rPr>
          <w:rFonts w:ascii="Times New Roman" w:hAnsi="Times New Roman" w:cs="Times New Roman"/>
          <w:shd w:val="clear" w:color="auto" w:fill="FFFFFF"/>
        </w:rPr>
        <w:t>Por ejemplo, cada vehículo est</w:t>
      </w:r>
      <w:r w:rsidR="00934DAA" w:rsidRPr="00AE0AB8">
        <w:rPr>
          <w:rFonts w:ascii="Times New Roman" w:hAnsi="Times New Roman" w:cs="Times New Roman"/>
          <w:shd w:val="clear" w:color="auto" w:fill="FFFFFF"/>
        </w:rPr>
        <w:t>á identificado con una placa</w:t>
      </w:r>
      <w:r w:rsidRPr="00AE0AB8">
        <w:rPr>
          <w:rFonts w:ascii="Times New Roman" w:hAnsi="Times New Roman" w:cs="Times New Roman"/>
          <w:shd w:val="clear" w:color="auto" w:fill="FFFFFF"/>
        </w:rPr>
        <w:t>, los productos de un supermercado se identifican con un código de barras y números y los temas de los libros de una biblioteca se clasifican con códigos de cifras.</w:t>
      </w:r>
    </w:p>
    <w:p w14:paraId="150C0AF9" w14:textId="77777777" w:rsidR="00613A38" w:rsidRDefault="00613A38" w:rsidP="00AE0AB8">
      <w:pPr>
        <w:spacing w:after="0"/>
        <w:jc w:val="both"/>
        <w:rPr>
          <w:ins w:id="279" w:author="Andrea Constanza Perdomo Pedraza" w:date="2015-09-03T09:39:00Z"/>
          <w:rFonts w:ascii="Times New Roman" w:hAnsi="Times New Roman" w:cs="Times New Roman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13A38" w:rsidRPr="00AE0AB8" w14:paraId="21CBB090" w14:textId="77777777" w:rsidTr="006A2A37">
        <w:trPr>
          <w:ins w:id="280" w:author="Andrea Constanza Perdomo Pedraza" w:date="2015-09-03T09:39:00Z"/>
        </w:trPr>
        <w:tc>
          <w:tcPr>
            <w:tcW w:w="9033" w:type="dxa"/>
            <w:gridSpan w:val="2"/>
            <w:shd w:val="clear" w:color="auto" w:fill="000000" w:themeFill="text1"/>
          </w:tcPr>
          <w:p w14:paraId="10BC45BA" w14:textId="77777777" w:rsidR="00613A38" w:rsidRPr="00AE0AB8" w:rsidRDefault="00613A38" w:rsidP="006A2A37">
            <w:pPr>
              <w:jc w:val="center"/>
              <w:rPr>
                <w:ins w:id="281" w:author="Andrea Constanza Perdomo Pedraza" w:date="2015-09-03T09:39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282" w:author="Andrea Constanza Perdomo Pedraza" w:date="2015-09-03T09:39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13A38" w:rsidRPr="00AE0AB8" w14:paraId="03FD21B3" w14:textId="77777777" w:rsidTr="006A2A37">
        <w:trPr>
          <w:ins w:id="283" w:author="Andrea Constanza Perdomo Pedraza" w:date="2015-09-03T09:39:00Z"/>
        </w:trPr>
        <w:tc>
          <w:tcPr>
            <w:tcW w:w="2518" w:type="dxa"/>
          </w:tcPr>
          <w:p w14:paraId="1E413C70" w14:textId="77777777" w:rsidR="00613A38" w:rsidRPr="00AE0AB8" w:rsidRDefault="00613A38" w:rsidP="006A2A37">
            <w:pPr>
              <w:rPr>
                <w:ins w:id="284" w:author="Andrea Constanza Perdomo Pedraza" w:date="2015-09-03T09:3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85" w:author="Andrea Constanza Perdomo Pedraza" w:date="2015-09-03T09:3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47B84A09" w14:textId="394DCB22" w:rsidR="00613A38" w:rsidRPr="00AE0AB8" w:rsidRDefault="00613A38" w:rsidP="006A2A37">
            <w:pPr>
              <w:rPr>
                <w:ins w:id="286" w:author="Andrea Constanza Perdomo Pedraza" w:date="2015-09-03T09:39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287" w:author="Andrea Constanza Perdomo Pedraza" w:date="2015-09-03T09:39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MA_06_02_CO_REC13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613A38" w:rsidRPr="00AE0AB8" w14:paraId="02C52737" w14:textId="77777777" w:rsidTr="006A2A37">
        <w:trPr>
          <w:ins w:id="288" w:author="Andrea Constanza Perdomo Pedraza" w:date="2015-09-03T09:39:00Z"/>
        </w:trPr>
        <w:tc>
          <w:tcPr>
            <w:tcW w:w="2518" w:type="dxa"/>
          </w:tcPr>
          <w:p w14:paraId="21028F1F" w14:textId="77777777" w:rsidR="00613A38" w:rsidRPr="00AE0AB8" w:rsidRDefault="00613A38" w:rsidP="006A2A37">
            <w:pPr>
              <w:rPr>
                <w:ins w:id="289" w:author="Andrea Constanza Perdomo Pedraza" w:date="2015-09-03T09:3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90" w:author="Andrea Constanza Perdomo Pedraza" w:date="2015-09-03T09:3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7A39497D" w14:textId="1E6A3D50" w:rsidR="00613A38" w:rsidRPr="00AE0AB8" w:rsidRDefault="00613A38" w:rsidP="006A2A37">
            <w:pPr>
              <w:rPr>
                <w:ins w:id="291" w:author="Andrea Constanza Perdomo Pedraza" w:date="2015-09-03T09:39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292" w:author="Andrea Constanza Perdomo Pedraza" w:date="2015-09-03T09:39:00Z">
              <w:r w:rsidRPr="00757C7D">
                <w:rPr>
                  <w:rFonts w:ascii="Lucida Grande" w:hAnsi="Lucida Grande" w:cs="Lucida Grande"/>
                  <w:color w:val="000000"/>
                </w:rPr>
                <w:t>Completa secuencias de números naturales</w:t>
              </w:r>
            </w:ins>
          </w:p>
        </w:tc>
      </w:tr>
      <w:tr w:rsidR="00613A38" w:rsidRPr="00AE0AB8" w14:paraId="3DDB08EF" w14:textId="77777777" w:rsidTr="006A2A37">
        <w:trPr>
          <w:ins w:id="293" w:author="Andrea Constanza Perdomo Pedraza" w:date="2015-09-03T09:39:00Z"/>
        </w:trPr>
        <w:tc>
          <w:tcPr>
            <w:tcW w:w="2518" w:type="dxa"/>
          </w:tcPr>
          <w:p w14:paraId="607E248C" w14:textId="77777777" w:rsidR="00613A38" w:rsidRPr="00AE0AB8" w:rsidRDefault="00613A38" w:rsidP="006A2A37">
            <w:pPr>
              <w:rPr>
                <w:ins w:id="294" w:author="Andrea Constanza Perdomo Pedraza" w:date="2015-09-03T09:39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295" w:author="Andrea Constanza Perdomo Pedraza" w:date="2015-09-03T09:39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624CF836" w14:textId="75202D62" w:rsidR="00613A38" w:rsidRPr="00AE0AB8" w:rsidRDefault="00613A38" w:rsidP="006A2A37">
            <w:pPr>
              <w:rPr>
                <w:ins w:id="296" w:author="Andrea Constanza Perdomo Pedraza" w:date="2015-09-03T09:39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297" w:author="Andrea Constanza Perdomo Pedraza" w:date="2015-09-03T09:39:00Z">
              <w:r w:rsidRPr="008F4743">
                <w:rPr>
                  <w:rFonts w:ascii="Lucida Grande" w:hAnsi="Lucida Grande" w:cs="Lucida Grande"/>
                  <w:color w:val="000000"/>
                </w:rPr>
                <w:t>Ejercicios para completar una serie de números naturales</w:t>
              </w:r>
            </w:ins>
          </w:p>
        </w:tc>
      </w:tr>
    </w:tbl>
    <w:p w14:paraId="0A0DA1BE" w14:textId="77777777" w:rsidR="00613A38" w:rsidRPr="00AE0AB8" w:rsidRDefault="00613A38" w:rsidP="00AE0AB8">
      <w:pPr>
        <w:spacing w:after="0"/>
        <w:jc w:val="both"/>
        <w:rPr>
          <w:rFonts w:ascii="Times New Roman" w:hAnsi="Times New Roman" w:cs="Times New Roman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13A38" w:rsidRPr="00AE0AB8" w14:paraId="5E31AFE6" w14:textId="77777777" w:rsidTr="006A2A37">
        <w:trPr>
          <w:ins w:id="298" w:author="Andrea Constanza Perdomo Pedraza" w:date="2015-09-03T09:40:00Z"/>
        </w:trPr>
        <w:tc>
          <w:tcPr>
            <w:tcW w:w="9033" w:type="dxa"/>
            <w:gridSpan w:val="2"/>
            <w:shd w:val="clear" w:color="auto" w:fill="000000" w:themeFill="text1"/>
          </w:tcPr>
          <w:p w14:paraId="45BC2704" w14:textId="77777777" w:rsidR="00613A38" w:rsidRPr="00AE0AB8" w:rsidRDefault="00613A38" w:rsidP="006A2A37">
            <w:pPr>
              <w:jc w:val="center"/>
              <w:rPr>
                <w:ins w:id="299" w:author="Andrea Constanza Perdomo Pedraza" w:date="2015-09-03T09:40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300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13A38" w:rsidRPr="00AE0AB8" w14:paraId="73AE8AB6" w14:textId="77777777" w:rsidTr="006A2A37">
        <w:trPr>
          <w:ins w:id="301" w:author="Andrea Constanza Perdomo Pedraza" w:date="2015-09-03T09:40:00Z"/>
        </w:trPr>
        <w:tc>
          <w:tcPr>
            <w:tcW w:w="2518" w:type="dxa"/>
          </w:tcPr>
          <w:p w14:paraId="3335F687" w14:textId="77777777" w:rsidR="00613A38" w:rsidRPr="00AE0AB8" w:rsidRDefault="00613A38" w:rsidP="006A2A37">
            <w:pPr>
              <w:rPr>
                <w:ins w:id="302" w:author="Andrea Constanza Perdomo Pedraza" w:date="2015-09-03T09:4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03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383F6911" w14:textId="5D47678E" w:rsidR="00613A38" w:rsidRPr="00AE0AB8" w:rsidRDefault="00613A38" w:rsidP="006A2A37">
            <w:pPr>
              <w:rPr>
                <w:ins w:id="304" w:author="Andrea Constanza Perdomo Pedraza" w:date="2015-09-03T09:4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05" w:author="Andrea Constanza Perdomo Pedraza" w:date="2015-09-03T09:40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MA_06_02_CO_REC14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613A38" w:rsidRPr="00AE0AB8" w14:paraId="2C51919C" w14:textId="77777777" w:rsidTr="006A2A37">
        <w:trPr>
          <w:ins w:id="306" w:author="Andrea Constanza Perdomo Pedraza" w:date="2015-09-03T09:40:00Z"/>
        </w:trPr>
        <w:tc>
          <w:tcPr>
            <w:tcW w:w="2518" w:type="dxa"/>
          </w:tcPr>
          <w:p w14:paraId="0A0C6AA5" w14:textId="77777777" w:rsidR="00613A38" w:rsidRPr="00AE0AB8" w:rsidRDefault="00613A38" w:rsidP="006A2A37">
            <w:pPr>
              <w:rPr>
                <w:ins w:id="307" w:author="Andrea Constanza Perdomo Pedraza" w:date="2015-09-03T09:4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08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1963FF9B" w14:textId="012C6226" w:rsidR="00613A38" w:rsidRPr="00AE0AB8" w:rsidRDefault="00613A38" w:rsidP="006A2A37">
            <w:pPr>
              <w:rPr>
                <w:ins w:id="309" w:author="Andrea Constanza Perdomo Pedraza" w:date="2015-09-03T09:4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10" w:author="Andrea Constanza Perdomo Pedraza" w:date="2015-09-03T09:40:00Z">
              <w:r w:rsidRPr="001D2EF2">
                <w:rPr>
                  <w:rFonts w:ascii="Lucida Grande" w:hAnsi="Lucida Grande" w:cs="Lucida Grande"/>
                  <w:color w:val="000000"/>
                </w:rPr>
                <w:t>Identifica el uso de los números natuales</w:t>
              </w:r>
            </w:ins>
          </w:p>
        </w:tc>
      </w:tr>
      <w:tr w:rsidR="00613A38" w:rsidRPr="00AE0AB8" w14:paraId="52D489C1" w14:textId="77777777" w:rsidTr="006A2A37">
        <w:trPr>
          <w:ins w:id="311" w:author="Andrea Constanza Perdomo Pedraza" w:date="2015-09-03T09:40:00Z"/>
        </w:trPr>
        <w:tc>
          <w:tcPr>
            <w:tcW w:w="2518" w:type="dxa"/>
          </w:tcPr>
          <w:p w14:paraId="504BDF45" w14:textId="77777777" w:rsidR="00613A38" w:rsidRPr="00AE0AB8" w:rsidRDefault="00613A38" w:rsidP="006A2A37">
            <w:pPr>
              <w:rPr>
                <w:ins w:id="312" w:author="Andrea Constanza Perdomo Pedraza" w:date="2015-09-03T09:4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13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09C12C7E" w14:textId="16A20693" w:rsidR="00613A38" w:rsidRPr="00AE0AB8" w:rsidRDefault="00613A38" w:rsidP="006A2A37">
            <w:pPr>
              <w:rPr>
                <w:ins w:id="314" w:author="Andrea Constanza Perdomo Pedraza" w:date="2015-09-03T09:4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15" w:author="Andrea Constanza Perdomo Pedraza" w:date="2015-09-03T09:40:00Z">
              <w:r w:rsidRPr="008D7224">
                <w:rPr>
                  <w:rFonts w:ascii="Lucida Grande" w:hAnsi="Lucida Grande" w:cs="Lucida Grande"/>
                  <w:color w:val="000000"/>
                </w:rPr>
                <w:t>Situaciones para identificar los distintos usos o aplicaciones de los númeoros naturales</w:t>
              </w:r>
            </w:ins>
          </w:p>
        </w:tc>
      </w:tr>
    </w:tbl>
    <w:p w14:paraId="479D680D" w14:textId="77777777" w:rsidR="0052433A" w:rsidRDefault="0052433A" w:rsidP="005D1738">
      <w:pPr>
        <w:spacing w:after="0"/>
        <w:rPr>
          <w:ins w:id="316" w:author="Andrea Constanza Perdomo Pedraza" w:date="2015-09-03T09:39:00Z"/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613A38" w:rsidRPr="00AE0AB8" w14:paraId="06D46CDA" w14:textId="77777777" w:rsidTr="006A2A37">
        <w:trPr>
          <w:ins w:id="317" w:author="Andrea Constanza Perdomo Pedraza" w:date="2015-09-03T09:40:00Z"/>
        </w:trPr>
        <w:tc>
          <w:tcPr>
            <w:tcW w:w="9033" w:type="dxa"/>
            <w:gridSpan w:val="2"/>
            <w:shd w:val="clear" w:color="auto" w:fill="000000" w:themeFill="text1"/>
          </w:tcPr>
          <w:p w14:paraId="6994A6EB" w14:textId="77777777" w:rsidR="00613A38" w:rsidRPr="00AE0AB8" w:rsidRDefault="00613A38" w:rsidP="006A2A37">
            <w:pPr>
              <w:jc w:val="center"/>
              <w:rPr>
                <w:ins w:id="318" w:author="Andrea Constanza Perdomo Pedraza" w:date="2015-09-03T09:40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319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613A38" w:rsidRPr="00AE0AB8" w14:paraId="3C784C8F" w14:textId="77777777" w:rsidTr="006A2A37">
        <w:trPr>
          <w:ins w:id="320" w:author="Andrea Constanza Perdomo Pedraza" w:date="2015-09-03T09:40:00Z"/>
        </w:trPr>
        <w:tc>
          <w:tcPr>
            <w:tcW w:w="2518" w:type="dxa"/>
          </w:tcPr>
          <w:p w14:paraId="1E6094C1" w14:textId="77777777" w:rsidR="00613A38" w:rsidRPr="00AE0AB8" w:rsidRDefault="00613A38" w:rsidP="006A2A37">
            <w:pPr>
              <w:rPr>
                <w:ins w:id="321" w:author="Andrea Constanza Perdomo Pedraza" w:date="2015-09-03T09:4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22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7A37745F" w14:textId="21E98229" w:rsidR="00613A38" w:rsidRPr="00AE0AB8" w:rsidRDefault="00613A38" w:rsidP="006A2A37">
            <w:pPr>
              <w:rPr>
                <w:ins w:id="323" w:author="Andrea Constanza Perdomo Pedraza" w:date="2015-09-03T09:4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24" w:author="Andrea Constanza Perdomo Pedraza" w:date="2015-09-03T09:40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MA_06_02_CO_REC15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613A38" w:rsidRPr="00AE0AB8" w14:paraId="4047A490" w14:textId="77777777" w:rsidTr="006A2A37">
        <w:trPr>
          <w:ins w:id="325" w:author="Andrea Constanza Perdomo Pedraza" w:date="2015-09-03T09:40:00Z"/>
        </w:trPr>
        <w:tc>
          <w:tcPr>
            <w:tcW w:w="2518" w:type="dxa"/>
          </w:tcPr>
          <w:p w14:paraId="6E1DE117" w14:textId="77777777" w:rsidR="00613A38" w:rsidRPr="00AE0AB8" w:rsidRDefault="00613A38" w:rsidP="006A2A37">
            <w:pPr>
              <w:rPr>
                <w:ins w:id="326" w:author="Andrea Constanza Perdomo Pedraza" w:date="2015-09-03T09:4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27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0B5112B7" w14:textId="319CDA85" w:rsidR="00613A38" w:rsidRPr="00AE0AB8" w:rsidRDefault="00613A38" w:rsidP="006A2A37">
            <w:pPr>
              <w:rPr>
                <w:ins w:id="328" w:author="Andrea Constanza Perdomo Pedraza" w:date="2015-09-03T09:4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29" w:author="Andrea Constanza Perdomo Pedraza" w:date="2015-09-03T09:41:00Z">
              <w:r w:rsidRPr="002E1BC1">
                <w:rPr>
                  <w:rFonts w:ascii="Lucida Grande" w:hAnsi="Lucida Grande" w:cs="Lucida Grande"/>
                  <w:color w:val="000000"/>
                </w:rPr>
                <w:t>Par o impar, sucesor o antecesor</w:t>
              </w:r>
            </w:ins>
          </w:p>
        </w:tc>
      </w:tr>
      <w:tr w:rsidR="00613A38" w:rsidRPr="00AE0AB8" w14:paraId="37D366C9" w14:textId="77777777" w:rsidTr="006A2A37">
        <w:trPr>
          <w:ins w:id="330" w:author="Andrea Constanza Perdomo Pedraza" w:date="2015-09-03T09:40:00Z"/>
        </w:trPr>
        <w:tc>
          <w:tcPr>
            <w:tcW w:w="2518" w:type="dxa"/>
          </w:tcPr>
          <w:p w14:paraId="1780F6FD" w14:textId="77777777" w:rsidR="00613A38" w:rsidRPr="00AE0AB8" w:rsidRDefault="00613A38" w:rsidP="006A2A37">
            <w:pPr>
              <w:rPr>
                <w:ins w:id="331" w:author="Andrea Constanza Perdomo Pedraza" w:date="2015-09-03T09:4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32" w:author="Andrea Constanza Perdomo Pedraza" w:date="2015-09-03T09:4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4990171C" w14:textId="11569B58" w:rsidR="00613A38" w:rsidRPr="00AE0AB8" w:rsidRDefault="00613A38" w:rsidP="006A2A37">
            <w:pPr>
              <w:rPr>
                <w:ins w:id="333" w:author="Andrea Constanza Perdomo Pedraza" w:date="2015-09-03T09:4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34" w:author="Andrea Constanza Perdomo Pedraza" w:date="2015-09-03T09:41:00Z">
              <w:r w:rsidRPr="006801D6">
                <w:rPr>
                  <w:rFonts w:ascii="Lucida Grande" w:hAnsi="Lucida Grande" w:cs="Lucida Grande"/>
                  <w:color w:val="000000"/>
                </w:rPr>
                <w:t>Actividades para reconocer caracteristicas de números naturales</w:t>
              </w:r>
            </w:ins>
          </w:p>
        </w:tc>
      </w:tr>
    </w:tbl>
    <w:p w14:paraId="55C383F6" w14:textId="77777777" w:rsidR="00613A38" w:rsidRDefault="00613A38" w:rsidP="005D1738">
      <w:pPr>
        <w:spacing w:after="0"/>
        <w:rPr>
          <w:ins w:id="335" w:author="Andrea Constanza Perdomo Pedraza" w:date="2015-09-03T09:40:00Z"/>
          <w:rFonts w:ascii="Times New Roman" w:hAnsi="Times New Roman" w:cs="Times New Roman"/>
          <w:highlight w:val="yellow"/>
        </w:rPr>
      </w:pPr>
    </w:p>
    <w:p w14:paraId="48AA606A" w14:textId="77777777" w:rsidR="00613A38" w:rsidRPr="00AE0AB8" w:rsidRDefault="00613A38" w:rsidP="005D1738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3"/>
        <w:gridCol w:w="6345"/>
      </w:tblGrid>
      <w:tr w:rsidR="00C57A54" w:rsidRPr="00AE0AB8" w14:paraId="3C303906" w14:textId="77777777" w:rsidTr="002645C1">
        <w:tc>
          <w:tcPr>
            <w:tcW w:w="8828" w:type="dxa"/>
            <w:gridSpan w:val="2"/>
            <w:shd w:val="clear" w:color="auto" w:fill="000000" w:themeFill="text1"/>
          </w:tcPr>
          <w:p w14:paraId="00E7157E" w14:textId="77777777" w:rsidR="00C57A54" w:rsidRPr="00AE0AB8" w:rsidRDefault="00C57A54" w:rsidP="002645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C57A54" w:rsidRPr="00AE0AB8" w14:paraId="5FFFAE90" w14:textId="77777777" w:rsidTr="002645C1">
        <w:tc>
          <w:tcPr>
            <w:tcW w:w="2483" w:type="dxa"/>
          </w:tcPr>
          <w:p w14:paraId="21086224" w14:textId="77777777" w:rsidR="00C57A54" w:rsidRPr="00AE0AB8" w:rsidRDefault="00C57A54" w:rsidP="002645C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345" w:type="dxa"/>
          </w:tcPr>
          <w:p w14:paraId="59A9BE8B" w14:textId="77777777" w:rsidR="00C57A54" w:rsidRPr="00AE0AB8" w:rsidRDefault="00C57A54" w:rsidP="002645C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Los números ordinales</w:t>
            </w:r>
          </w:p>
        </w:tc>
      </w:tr>
      <w:tr w:rsidR="00C57A54" w:rsidRPr="00AE0AB8" w14:paraId="29045B7F" w14:textId="77777777" w:rsidTr="002645C1">
        <w:tc>
          <w:tcPr>
            <w:tcW w:w="2483" w:type="dxa"/>
          </w:tcPr>
          <w:p w14:paraId="6ED8C2DF" w14:textId="77777777" w:rsidR="00C57A54" w:rsidRPr="00AE0AB8" w:rsidRDefault="00C57A54" w:rsidP="002645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345" w:type="dxa"/>
          </w:tcPr>
          <w:p w14:paraId="0CB8C8D2" w14:textId="64C5B1C2" w:rsidR="00C57A54" w:rsidRPr="00AE0AB8" w:rsidRDefault="00C57A54" w:rsidP="002645C1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</w:rPr>
            </w:pPr>
            <w:r w:rsidRPr="00AE0AB8">
              <w:rPr>
                <w:rStyle w:val="un"/>
                <w:sz w:val="24"/>
                <w:szCs w:val="24"/>
              </w:rPr>
              <w:t>Cuando se colocan objetos en orden, se utilizan los</w:t>
            </w:r>
            <w:r w:rsidRPr="00AE0AB8">
              <w:rPr>
                <w:rStyle w:val="apple-converted-space"/>
                <w:sz w:val="24"/>
                <w:szCs w:val="24"/>
              </w:rPr>
              <w:t> </w:t>
            </w:r>
            <w:r w:rsidRPr="00AE0AB8">
              <w:rPr>
                <w:rStyle w:val="Strong"/>
                <w:sz w:val="24"/>
                <w:szCs w:val="24"/>
              </w:rPr>
              <w:t xml:space="preserve">números ordinales </w:t>
            </w:r>
            <w:r w:rsidRPr="00AE0AB8">
              <w:rPr>
                <w:rStyle w:val="un"/>
                <w:sz w:val="24"/>
                <w:szCs w:val="24"/>
              </w:rPr>
              <w:t>para nombrar su posición.</w:t>
            </w:r>
            <w:r w:rsidRPr="00AE0AB8">
              <w:rPr>
                <w:rStyle w:val="apple-converted-space"/>
                <w:sz w:val="24"/>
                <w:szCs w:val="24"/>
              </w:rPr>
              <w:t> </w:t>
            </w:r>
            <w:r w:rsidRPr="00AE0AB8">
              <w:rPr>
                <w:rStyle w:val="un"/>
                <w:sz w:val="24"/>
                <w:szCs w:val="24"/>
              </w:rPr>
              <w:t xml:space="preserve">De este modo, decimos: primero, segundo, tercero, cuarto, quinto, sexto, séptimo, </w:t>
            </w:r>
            <w:r w:rsidRPr="00AE0AB8">
              <w:rPr>
                <w:rStyle w:val="un"/>
                <w:sz w:val="24"/>
                <w:szCs w:val="24"/>
              </w:rPr>
              <w:lastRenderedPageBreak/>
              <w:t xml:space="preserve">octavo, noveno, décimo, undécimo, vigésimo, </w:t>
            </w:r>
            <w:ins w:id="336" w:author="chris" w:date="2015-08-26T22:03:00Z">
              <w:r w:rsidR="00DC34D8">
                <w:rPr>
                  <w:rStyle w:val="un"/>
                  <w:sz w:val="24"/>
                  <w:szCs w:val="24"/>
                </w:rPr>
                <w:t>entre otros</w:t>
              </w:r>
            </w:ins>
            <w:r w:rsidRPr="00AE0AB8">
              <w:rPr>
                <w:rStyle w:val="un"/>
                <w:sz w:val="24"/>
                <w:szCs w:val="24"/>
              </w:rPr>
              <w:t>.</w:t>
            </w:r>
          </w:p>
          <w:p w14:paraId="27FCD1AB" w14:textId="77777777" w:rsidR="00C57A54" w:rsidRPr="00AE0AB8" w:rsidRDefault="00C57A54" w:rsidP="002645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s-CO"/>
              </w:rPr>
            </w:pPr>
          </w:p>
        </w:tc>
      </w:tr>
    </w:tbl>
    <w:p w14:paraId="2C2ACC29" w14:textId="77777777" w:rsidR="00C57A54" w:rsidRPr="00AE0AB8" w:rsidRDefault="00C57A54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617BAAAF" w14:textId="77777777" w:rsidR="00ED2DD3" w:rsidRPr="00AE0AB8" w:rsidRDefault="00ED2DD3" w:rsidP="005D1738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DC0C98" w:rsidRPr="00AE0AB8" w14:paraId="43EFBFEA" w14:textId="77777777" w:rsidTr="006B3931">
        <w:tc>
          <w:tcPr>
            <w:tcW w:w="9033" w:type="dxa"/>
            <w:gridSpan w:val="2"/>
            <w:shd w:val="clear" w:color="auto" w:fill="000000" w:themeFill="text1"/>
          </w:tcPr>
          <w:p w14:paraId="3FA8A5DC" w14:textId="2F7E7049" w:rsidR="00DC0C98" w:rsidRPr="00AE0AB8" w:rsidRDefault="00A67440" w:rsidP="006B39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</w:t>
            </w:r>
            <w:r w:rsidR="00DC0C98"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: recurso nuevo</w:t>
            </w:r>
          </w:p>
        </w:tc>
      </w:tr>
      <w:tr w:rsidR="00DC0C98" w:rsidRPr="00AE0AB8" w14:paraId="276979B5" w14:textId="77777777" w:rsidTr="006B3931">
        <w:tc>
          <w:tcPr>
            <w:tcW w:w="2518" w:type="dxa"/>
          </w:tcPr>
          <w:p w14:paraId="5FA2496D" w14:textId="77777777" w:rsidR="00DC0C98" w:rsidRPr="00AE0AB8" w:rsidRDefault="00DC0C98" w:rsidP="006B393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6FE7B722" w14:textId="41594665" w:rsidR="00DC0C98" w:rsidRPr="00AE0AB8" w:rsidRDefault="00AE0AB8" w:rsidP="006B393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MA_06_02_CO_REC120</w:t>
            </w:r>
          </w:p>
        </w:tc>
      </w:tr>
      <w:tr w:rsidR="00DC0C98" w:rsidRPr="00AE0AB8" w14:paraId="61E1A966" w14:textId="77777777" w:rsidTr="006B3931">
        <w:tc>
          <w:tcPr>
            <w:tcW w:w="2518" w:type="dxa"/>
          </w:tcPr>
          <w:p w14:paraId="146ECCE1" w14:textId="77777777" w:rsidR="00DC0C98" w:rsidRPr="00AE0AB8" w:rsidRDefault="00DC0C98" w:rsidP="006B39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AB5F76B" w14:textId="5E2F17B5" w:rsidR="00DC0C98" w:rsidRPr="00AE0AB8" w:rsidRDefault="00DC0C98" w:rsidP="00DC0C98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Números ordinales </w:t>
            </w:r>
          </w:p>
        </w:tc>
      </w:tr>
      <w:tr w:rsidR="00DC0C98" w:rsidRPr="00AE0AB8" w14:paraId="0A4E5FCA" w14:textId="77777777" w:rsidTr="006B3931">
        <w:tc>
          <w:tcPr>
            <w:tcW w:w="2518" w:type="dxa"/>
          </w:tcPr>
          <w:p w14:paraId="292C8C9E" w14:textId="77777777" w:rsidR="00DC0C98" w:rsidRPr="00AE0AB8" w:rsidRDefault="00DC0C98" w:rsidP="006B39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2D1B45B8" w14:textId="0B0DB5F5" w:rsidR="00DC0C98" w:rsidRPr="00AE0AB8" w:rsidRDefault="00AE0AB8" w:rsidP="006B3931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Actividad para identificar los números ordinales en el sistema de numeración decimal cuando sirven para organizar o contar</w:t>
            </w:r>
          </w:p>
        </w:tc>
      </w:tr>
    </w:tbl>
    <w:p w14:paraId="3E666538" w14:textId="77777777" w:rsidR="007C4D0C" w:rsidRPr="00AE0AB8" w:rsidRDefault="007C4D0C" w:rsidP="000740E9">
      <w:pPr>
        <w:spacing w:after="0"/>
        <w:rPr>
          <w:ins w:id="337" w:author="FURA-TENA" w:date="2015-05-07T11:26:00Z"/>
          <w:rFonts w:ascii="Times New Roman" w:hAnsi="Times New Roman" w:cs="Times New Roman"/>
          <w:highlight w:val="yellow"/>
        </w:rPr>
      </w:pPr>
    </w:p>
    <w:p w14:paraId="16004B1C" w14:textId="77777777" w:rsidR="004B39AA" w:rsidRPr="00AE0AB8" w:rsidRDefault="004B39AA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6A4764DC" w14:textId="5ADE3B47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2.3 Representación de los números naturales </w:t>
      </w:r>
    </w:p>
    <w:p w14:paraId="0821864B" w14:textId="77777777" w:rsidR="004B2434" w:rsidRPr="00AE0AB8" w:rsidRDefault="004B2434" w:rsidP="000740E9">
      <w:pPr>
        <w:spacing w:after="0"/>
        <w:rPr>
          <w:rFonts w:ascii="Times New Roman" w:hAnsi="Times New Roman" w:cs="Times New Roman"/>
          <w:b/>
        </w:rPr>
      </w:pPr>
    </w:p>
    <w:p w14:paraId="06D89CDE" w14:textId="57B60244" w:rsidR="004B2434" w:rsidRPr="00AE0AB8" w:rsidRDefault="004B2434" w:rsidP="004B2434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Para representar gráfic</w:t>
      </w:r>
      <w:r w:rsidR="004B39AA" w:rsidRPr="00AE0AB8">
        <w:rPr>
          <w:rFonts w:ascii="Times New Roman" w:hAnsi="Times New Roman" w:cs="Times New Roman"/>
        </w:rPr>
        <w:t>amente el conjunto de los</w:t>
      </w:r>
      <w:r w:rsidR="00092730">
        <w:rPr>
          <w:rFonts w:ascii="Times New Roman" w:hAnsi="Times New Roman" w:cs="Times New Roman"/>
        </w:rPr>
        <w:t xml:space="preserve"> números</w:t>
      </w:r>
      <w:r w:rsidR="004B39AA" w:rsidRPr="00AE0AB8">
        <w:rPr>
          <w:rFonts w:ascii="Times New Roman" w:hAnsi="Times New Roman" w:cs="Times New Roman"/>
        </w:rPr>
        <w:t xml:space="preserve"> naturales</w:t>
      </w:r>
      <w:r w:rsidRPr="00AE0AB8">
        <w:rPr>
          <w:rFonts w:ascii="Times New Roman" w:hAnsi="Times New Roman" w:cs="Times New Roman"/>
        </w:rPr>
        <w:t xml:space="preserve">, se </w:t>
      </w:r>
      <w:r w:rsidR="004B39AA" w:rsidRPr="00AE0AB8">
        <w:rPr>
          <w:rFonts w:ascii="Times New Roman" w:hAnsi="Times New Roman" w:cs="Times New Roman"/>
        </w:rPr>
        <w:t>dibuja</w:t>
      </w:r>
      <w:r w:rsidRPr="00AE0AB8">
        <w:rPr>
          <w:rFonts w:ascii="Times New Roman" w:hAnsi="Times New Roman" w:cs="Times New Roman"/>
        </w:rPr>
        <w:t xml:space="preserve"> una recta horizontal </w:t>
      </w:r>
      <w:r w:rsidR="004B39AA" w:rsidRPr="00AE0AB8">
        <w:rPr>
          <w:rFonts w:ascii="Times New Roman" w:hAnsi="Times New Roman" w:cs="Times New Roman"/>
        </w:rPr>
        <w:t xml:space="preserve">y </w:t>
      </w:r>
      <w:r w:rsidRPr="00AE0AB8">
        <w:rPr>
          <w:rFonts w:ascii="Times New Roman" w:hAnsi="Times New Roman" w:cs="Times New Roman"/>
        </w:rPr>
        <w:t xml:space="preserve">en </w:t>
      </w:r>
      <w:r w:rsidR="004B39AA" w:rsidRPr="00AE0AB8">
        <w:rPr>
          <w:rFonts w:ascii="Times New Roman" w:hAnsi="Times New Roman" w:cs="Times New Roman"/>
        </w:rPr>
        <w:t>ella</w:t>
      </w:r>
      <w:r w:rsidR="00092730">
        <w:rPr>
          <w:rFonts w:ascii="Times New Roman" w:hAnsi="Times New Roman" w:cs="Times New Roman"/>
        </w:rPr>
        <w:t>,</w:t>
      </w:r>
      <w:r w:rsidR="004B39AA" w:rsidRPr="00AE0AB8">
        <w:rPr>
          <w:rFonts w:ascii="Times New Roman" w:hAnsi="Times New Roman" w:cs="Times New Roman"/>
        </w:rPr>
        <w:t xml:space="preserve"> se marca</w:t>
      </w:r>
      <w:r w:rsidRPr="00AE0AB8">
        <w:rPr>
          <w:rFonts w:ascii="Times New Roman" w:hAnsi="Times New Roman" w:cs="Times New Roman"/>
        </w:rPr>
        <w:t xml:space="preserve"> un punto de partida llamado origen o</w:t>
      </w:r>
      <w:r w:rsidR="00381306" w:rsidRPr="00AE0AB8">
        <w:rPr>
          <w:rFonts w:ascii="Times New Roman" w:hAnsi="Times New Roman" w:cs="Times New Roman"/>
        </w:rPr>
        <w:t xml:space="preserve"> cero</w:t>
      </w:r>
      <w:ins w:id="338" w:author="chris" w:date="2015-08-26T22:03:00Z">
        <w:r w:rsidR="00DC34D8">
          <w:rPr>
            <w:rFonts w:ascii="Times New Roman" w:hAnsi="Times New Roman" w:cs="Times New Roman"/>
          </w:rPr>
          <w:t>.</w:t>
        </w:r>
      </w:ins>
      <w:r w:rsidRPr="00AE0AB8">
        <w:rPr>
          <w:rFonts w:ascii="Times New Roman" w:hAnsi="Times New Roman" w:cs="Times New Roman"/>
        </w:rPr>
        <w:t xml:space="preserve"> </w:t>
      </w:r>
      <w:ins w:id="339" w:author="chris" w:date="2015-08-26T22:03:00Z">
        <w:r w:rsidR="00DC34D8">
          <w:rPr>
            <w:rFonts w:ascii="Times New Roman" w:hAnsi="Times New Roman" w:cs="Times New Roman"/>
          </w:rPr>
          <w:t>A</w:t>
        </w:r>
      </w:ins>
      <w:r w:rsidRPr="00AE0AB8">
        <w:rPr>
          <w:rFonts w:ascii="Times New Roman" w:hAnsi="Times New Roman" w:cs="Times New Roman"/>
        </w:rPr>
        <w:t xml:space="preserve"> partir de este punto se lleva una unidad de medida establecida previamente, la cual se repite sucesivamente para det</w:t>
      </w:r>
      <w:r w:rsidR="00934DAA" w:rsidRPr="00AE0AB8">
        <w:rPr>
          <w:rFonts w:ascii="Times New Roman" w:hAnsi="Times New Roman" w:cs="Times New Roman"/>
        </w:rPr>
        <w:t>erminar los puntos 1, 2, 3, 4,…</w:t>
      </w:r>
      <w:r w:rsidRPr="00AE0AB8">
        <w:rPr>
          <w:rFonts w:ascii="Times New Roman" w:hAnsi="Times New Roman" w:cs="Times New Roman"/>
        </w:rPr>
        <w:t xml:space="preserve">, que </w:t>
      </w:r>
      <w:r w:rsidR="004B39AA" w:rsidRPr="00AE0AB8">
        <w:rPr>
          <w:rFonts w:ascii="Times New Roman" w:hAnsi="Times New Roman" w:cs="Times New Roman"/>
        </w:rPr>
        <w:t>representan</w:t>
      </w:r>
      <w:r w:rsidRPr="00AE0AB8">
        <w:rPr>
          <w:rFonts w:ascii="Times New Roman" w:hAnsi="Times New Roman" w:cs="Times New Roman"/>
        </w:rPr>
        <w:t xml:space="preserve"> los números naturales. </w:t>
      </w:r>
      <w:r w:rsidR="004B39AA" w:rsidRPr="00AE0AB8">
        <w:rPr>
          <w:rFonts w:ascii="Times New Roman" w:hAnsi="Times New Roman" w:cs="Times New Roman"/>
        </w:rPr>
        <w:t xml:space="preserve">Esta recta se llama </w:t>
      </w:r>
      <w:r w:rsidR="004B39AA" w:rsidRPr="00AE0AB8">
        <w:rPr>
          <w:rFonts w:ascii="Times New Roman" w:hAnsi="Times New Roman" w:cs="Times New Roman"/>
          <w:i/>
        </w:rPr>
        <w:t>recta numérica</w:t>
      </w:r>
      <w:r w:rsidR="004B39AA" w:rsidRPr="00AE0AB8">
        <w:rPr>
          <w:rFonts w:ascii="Times New Roman" w:hAnsi="Times New Roman" w:cs="Times New Roman"/>
        </w:rPr>
        <w:t>.</w:t>
      </w:r>
    </w:p>
    <w:p w14:paraId="1D9846EC" w14:textId="77777777" w:rsidR="004B2434" w:rsidRPr="00AE0AB8" w:rsidRDefault="004B2434" w:rsidP="000740E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pPr w:leftFromText="141" w:rightFromText="141" w:vertAnchor="text" w:horzAnchor="margin" w:tblpY="78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4B2434" w:rsidRPr="00AE0AB8" w14:paraId="5C809F75" w14:textId="77777777" w:rsidTr="00FD482A">
        <w:tc>
          <w:tcPr>
            <w:tcW w:w="9033" w:type="dxa"/>
            <w:gridSpan w:val="2"/>
            <w:shd w:val="clear" w:color="auto" w:fill="0D0D0D" w:themeFill="text1" w:themeFillTint="F2"/>
          </w:tcPr>
          <w:p w14:paraId="7EE61A01" w14:textId="77777777" w:rsidR="004B2434" w:rsidRPr="00AE0AB8" w:rsidRDefault="004B2434" w:rsidP="00FD482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Imagen (fotografía, gráfica o ilustración)</w:t>
            </w:r>
          </w:p>
        </w:tc>
      </w:tr>
      <w:tr w:rsidR="004B2434" w:rsidRPr="00AE0AB8" w14:paraId="4517BAFA" w14:textId="77777777" w:rsidTr="00FD482A">
        <w:tc>
          <w:tcPr>
            <w:tcW w:w="2518" w:type="dxa"/>
          </w:tcPr>
          <w:p w14:paraId="4D723886" w14:textId="77777777" w:rsidR="004B2434" w:rsidRPr="00AE0AB8" w:rsidRDefault="004B2434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1EF5189" w14:textId="5B08FE9A" w:rsidR="004B2434" w:rsidRPr="00AE0AB8" w:rsidRDefault="00E843C2" w:rsidP="00FD482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</w:t>
            </w:r>
            <w:r w:rsidR="00EF5BA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IMG</w:t>
            </w:r>
            <w:ins w:id="340" w:author="Andrea Constanza Perdomo Pedraza" w:date="2015-09-07T10:58:00Z">
              <w:r w:rsidR="00015AEF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09</w:t>
              </w:r>
            </w:ins>
            <w:bookmarkStart w:id="341" w:name="_GoBack"/>
            <w:bookmarkEnd w:id="341"/>
          </w:p>
        </w:tc>
      </w:tr>
      <w:tr w:rsidR="004B2434" w:rsidRPr="00AE0AB8" w14:paraId="15C85588" w14:textId="77777777" w:rsidTr="00FD482A">
        <w:tc>
          <w:tcPr>
            <w:tcW w:w="2518" w:type="dxa"/>
          </w:tcPr>
          <w:p w14:paraId="3A6CEA3A" w14:textId="77777777" w:rsidR="004B2434" w:rsidRPr="00AE0AB8" w:rsidRDefault="004B243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F629200" w14:textId="77777777" w:rsidR="004B2434" w:rsidRPr="00AE0AB8" w:rsidRDefault="004B2434" w:rsidP="00FD482A">
            <w:pPr>
              <w:rPr>
                <w:ins w:id="342" w:author="Diana Margarita Gonzalez Martinez" w:date="2015-05-11T20:4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1A91DC38" w14:textId="1DAFEB63" w:rsidR="00FA33F3" w:rsidRPr="00AE0AB8" w:rsidRDefault="00FA33F3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1D7377"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00E5EDB1" wp14:editId="6755EADA">
                  <wp:extent cx="3914775" cy="714375"/>
                  <wp:effectExtent l="0" t="0" r="9525" b="9525"/>
                  <wp:docPr id="38915" name="Imagen 389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4775" cy="714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880F87" w14:textId="7C81C0CB" w:rsidR="00812091" w:rsidRPr="00AE0AB8" w:rsidRDefault="004B2434" w:rsidP="00812091">
            <w:pPr>
              <w:ind w:left="708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812091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Representación de un n</w:t>
            </w:r>
            <w:ins w:id="343" w:author="chris" w:date="2015-08-26T22:03:00Z">
              <w:r w:rsidR="00DC34D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ú</w:t>
              </w:r>
            </w:ins>
            <w:r w:rsidR="00812091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mero sobre una recta numérica </w:t>
            </w:r>
          </w:p>
        </w:tc>
      </w:tr>
      <w:tr w:rsidR="004B2434" w:rsidRPr="00AE0AB8" w14:paraId="4EC1D43D" w14:textId="77777777" w:rsidTr="00FD482A">
        <w:tc>
          <w:tcPr>
            <w:tcW w:w="2518" w:type="dxa"/>
          </w:tcPr>
          <w:p w14:paraId="418611AE" w14:textId="7882F4A2" w:rsidR="004B2434" w:rsidRPr="00AE0AB8" w:rsidRDefault="004B243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 Shutterstock (o URL o la ruta en AulaPlaneta)</w:t>
            </w:r>
          </w:p>
        </w:tc>
        <w:tc>
          <w:tcPr>
            <w:tcW w:w="6515" w:type="dxa"/>
          </w:tcPr>
          <w:p w14:paraId="3B2F612C" w14:textId="77777777" w:rsidR="004B2434" w:rsidRPr="00AE0AB8" w:rsidRDefault="004B2434" w:rsidP="00812091">
            <w:pPr>
              <w:rPr>
                <w:ins w:id="344" w:author="Diana Margarita Gonzalez Martinez" w:date="2015-05-11T20:44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23AFA443" w14:textId="77777777" w:rsidR="00FA33F3" w:rsidRPr="00AE0AB8" w:rsidRDefault="00FA33F3" w:rsidP="00812091">
            <w:pPr>
              <w:rPr>
                <w:ins w:id="345" w:author="Diana Margarita Gonzalez Martinez" w:date="2015-05-11T20:4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5C33EAC1" w14:textId="77777777" w:rsidR="00FA33F3" w:rsidRPr="00AE0AB8" w:rsidRDefault="00FA33F3" w:rsidP="0081209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4B2434" w:rsidRPr="00AE0AB8" w14:paraId="1F2C24B2" w14:textId="77777777" w:rsidTr="00FD482A">
        <w:tc>
          <w:tcPr>
            <w:tcW w:w="2518" w:type="dxa"/>
          </w:tcPr>
          <w:p w14:paraId="7CF8181A" w14:textId="77777777" w:rsidR="004B2434" w:rsidRPr="00AE0AB8" w:rsidRDefault="004B2434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Pie de imagen</w:t>
            </w:r>
          </w:p>
        </w:tc>
        <w:tc>
          <w:tcPr>
            <w:tcW w:w="6515" w:type="dxa"/>
          </w:tcPr>
          <w:p w14:paraId="661F9B1D" w14:textId="31B837E2" w:rsidR="004B2434" w:rsidRPr="00AE0AB8" w:rsidRDefault="00D059B3" w:rsidP="00FD482A">
            <w:pPr>
              <w:rPr>
                <w:ins w:id="346" w:author="Diana Margarita Gonzalez Martinez" w:date="2015-05-11T20:45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Representación de los números naturales sobre la semirrecta numérica</w:t>
            </w:r>
            <w:ins w:id="347" w:author="chris" w:date="2015-08-26T21:34:00Z">
              <w:r w:rsidR="00F141A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.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54C18585" w14:textId="10F560F2" w:rsidR="00FA33F3" w:rsidRPr="00AE0AB8" w:rsidRDefault="00FA33F3" w:rsidP="00FD482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27C0138" w14:textId="77777777" w:rsidR="000740E9" w:rsidRPr="00AE0AB8" w:rsidRDefault="000740E9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1134CA51" w14:textId="77777777" w:rsidR="007C755A" w:rsidRPr="00AE0AB8" w:rsidRDefault="007C755A" w:rsidP="005D1738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7C755A" w:rsidRPr="00AE0AB8" w14:paraId="65B89A9E" w14:textId="77777777" w:rsidTr="006B3931">
        <w:tc>
          <w:tcPr>
            <w:tcW w:w="9033" w:type="dxa"/>
            <w:gridSpan w:val="2"/>
            <w:shd w:val="clear" w:color="auto" w:fill="000000" w:themeFill="text1"/>
          </w:tcPr>
          <w:p w14:paraId="3506ECD6" w14:textId="77777777" w:rsidR="007C755A" w:rsidRPr="00AE0AB8" w:rsidRDefault="007C755A" w:rsidP="006B393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7C755A" w:rsidRPr="00AE0AB8" w14:paraId="76F1B66E" w14:textId="77777777" w:rsidTr="006B3931">
        <w:tc>
          <w:tcPr>
            <w:tcW w:w="2518" w:type="dxa"/>
          </w:tcPr>
          <w:p w14:paraId="7610872C" w14:textId="77777777" w:rsidR="007C755A" w:rsidRPr="00AE0AB8" w:rsidRDefault="007C755A" w:rsidP="006B393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1E92C6" w14:textId="35C48D9E" w:rsidR="007C755A" w:rsidRPr="00AE0AB8" w:rsidRDefault="007C755A" w:rsidP="003F25AA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</w:t>
            </w:r>
            <w:r w:rsidR="0009273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ins w:id="348" w:author="Andrea Constanza Perdomo Pedraza" w:date="2015-09-03T09:42:00Z">
              <w:r w:rsidR="001041DB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</w:t>
              </w:r>
            </w:ins>
            <w:r w:rsidR="003F25AA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7C755A" w:rsidRPr="00AE0AB8" w14:paraId="30B0E4D6" w14:textId="77777777" w:rsidTr="006B3931">
        <w:tc>
          <w:tcPr>
            <w:tcW w:w="2518" w:type="dxa"/>
          </w:tcPr>
          <w:p w14:paraId="31F08795" w14:textId="77777777" w:rsidR="007C755A" w:rsidRPr="00AE0AB8" w:rsidRDefault="007C755A" w:rsidP="006B39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738E2F13" w14:textId="381A37E7" w:rsidR="007C755A" w:rsidRPr="00AE0AB8" w:rsidRDefault="007C755A" w:rsidP="006B3931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Ubicación en la recta numérica </w:t>
            </w:r>
          </w:p>
        </w:tc>
      </w:tr>
      <w:tr w:rsidR="007C755A" w:rsidRPr="00AE0AB8" w14:paraId="206D8C76" w14:textId="77777777" w:rsidTr="006B3931">
        <w:tc>
          <w:tcPr>
            <w:tcW w:w="2518" w:type="dxa"/>
          </w:tcPr>
          <w:p w14:paraId="0D47C607" w14:textId="77777777" w:rsidR="007C755A" w:rsidRPr="00AE0AB8" w:rsidRDefault="007C755A" w:rsidP="006B393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84BDAE" w14:textId="5079A483" w:rsidR="007C755A" w:rsidRPr="00AE0AB8" w:rsidRDefault="001041DB" w:rsidP="006B3931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49" w:author="Andrea Constanza Perdomo Pedraza" w:date="2015-09-03T09:42:00Z">
              <w:r w:rsidRPr="00BD65AF">
                <w:rPr>
                  <w:rFonts w:ascii="Lucida Grande" w:hAnsi="Lucida Grande" w:cs="Lucida Grande"/>
                  <w:color w:val="000000"/>
                </w:rPr>
                <w:t>Ejercicios para identificar números naturales en la recta</w:t>
              </w:r>
            </w:ins>
          </w:p>
        </w:tc>
      </w:tr>
    </w:tbl>
    <w:p w14:paraId="314230F6" w14:textId="77777777" w:rsidR="007C755A" w:rsidRPr="00AE0AB8" w:rsidRDefault="007C755A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535D154C" w14:textId="77777777" w:rsidR="007C755A" w:rsidRPr="00AE0AB8" w:rsidRDefault="007C755A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41A62FC7" w14:textId="36C6CE7A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2.4</w:t>
      </w:r>
      <w:r w:rsidR="00934DAA" w:rsidRPr="00AE0AB8">
        <w:rPr>
          <w:rFonts w:ascii="Times New Roman" w:hAnsi="Times New Roman" w:cs="Times New Roman"/>
          <w:b/>
        </w:rPr>
        <w:t xml:space="preserve"> Lectura de los números naturales</w:t>
      </w:r>
      <w:ins w:id="350" w:author="chris" w:date="2015-08-26T20:40:00Z">
        <w:r w:rsidR="00AF2499">
          <w:rPr>
            <w:rFonts w:ascii="Times New Roman" w:hAnsi="Times New Roman" w:cs="Times New Roman"/>
            <w:b/>
          </w:rPr>
          <w:t xml:space="preserve"> </w:t>
        </w:r>
      </w:ins>
    </w:p>
    <w:p w14:paraId="60BF3812" w14:textId="1F83C1D5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b/>
        </w:rPr>
        <w:t xml:space="preserve"> </w:t>
      </w:r>
    </w:p>
    <w:p w14:paraId="33A0BF3B" w14:textId="26AA08FE" w:rsidR="00934DAA" w:rsidRPr="00AE0AB8" w:rsidRDefault="00934DAA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ins w:id="351" w:author="Diana Margarita Gonzalez Martinez" w:date="2015-05-11T20:27:00Z"/>
          <w:rStyle w:val="un"/>
        </w:rPr>
      </w:pPr>
      <w:r w:rsidRPr="00AE0AB8">
        <w:rPr>
          <w:rStyle w:val="un"/>
        </w:rPr>
        <w:t>Para leer los números naturales hay que proceder de la siguiente manera:</w:t>
      </w:r>
    </w:p>
    <w:p w14:paraId="0FD3E571" w14:textId="77777777" w:rsidR="00495F73" w:rsidRPr="00AE0AB8" w:rsidRDefault="00495F73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</w:p>
    <w:p w14:paraId="38D500B8" w14:textId="618E5B59" w:rsidR="00934DAA" w:rsidRPr="00AE0AB8" w:rsidRDefault="00934DAA" w:rsidP="003D53F4">
      <w:pPr>
        <w:numPr>
          <w:ilvl w:val="0"/>
          <w:numId w:val="44"/>
        </w:numPr>
        <w:shd w:val="clear" w:color="auto" w:fill="FFFFFF"/>
        <w:spacing w:after="0" w:line="345" w:lineRule="atLeast"/>
        <w:ind w:left="360"/>
        <w:jc w:val="both"/>
        <w:rPr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lastRenderedPageBreak/>
        <w:t xml:space="preserve">Primero, </w:t>
      </w:r>
      <w:ins w:id="352" w:author="Andrea Constanza Perdomo Pedraza" w:date="2015-09-03T09:43:00Z">
        <w:r w:rsidR="00705026">
          <w:rPr>
            <w:rStyle w:val="un"/>
            <w:rFonts w:ascii="Times New Roman" w:hAnsi="Times New Roman" w:cs="Times New Roman"/>
          </w:rPr>
          <w:t>se separan</w:t>
        </w:r>
        <w:r w:rsidR="00705026" w:rsidRPr="00AE0AB8">
          <w:rPr>
            <w:rStyle w:val="un"/>
            <w:rFonts w:ascii="Times New Roman" w:hAnsi="Times New Roman" w:cs="Times New Roman"/>
          </w:rPr>
          <w:t xml:space="preserve"> </w:t>
        </w:r>
      </w:ins>
      <w:r w:rsidRPr="00AE0AB8">
        <w:rPr>
          <w:rStyle w:val="un"/>
          <w:rFonts w:ascii="Times New Roman" w:hAnsi="Times New Roman" w:cs="Times New Roman"/>
        </w:rPr>
        <w:t>las cifras, de tres en tres, empezando por la derecha.</w:t>
      </w:r>
    </w:p>
    <w:p w14:paraId="5E8954DB" w14:textId="6B22743A" w:rsidR="00934DAA" w:rsidRPr="00AE0AB8" w:rsidRDefault="00934DAA" w:rsidP="003D53F4">
      <w:pPr>
        <w:numPr>
          <w:ilvl w:val="0"/>
          <w:numId w:val="44"/>
        </w:numPr>
        <w:shd w:val="clear" w:color="auto" w:fill="FFFFFF"/>
        <w:spacing w:after="0" w:line="345" w:lineRule="atLeast"/>
        <w:ind w:left="360"/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 xml:space="preserve">Después, </w:t>
      </w:r>
      <w:ins w:id="353" w:author="Andrea Constanza Perdomo Pedraza" w:date="2015-09-03T09:43:00Z">
        <w:r w:rsidR="00705026">
          <w:rPr>
            <w:rStyle w:val="un"/>
            <w:rFonts w:ascii="Times New Roman" w:hAnsi="Times New Roman" w:cs="Times New Roman"/>
          </w:rPr>
          <w:t>se lee</w:t>
        </w:r>
        <w:r w:rsidR="00705026" w:rsidRPr="00AE0AB8">
          <w:rPr>
            <w:rStyle w:val="un"/>
            <w:rFonts w:ascii="Times New Roman" w:hAnsi="Times New Roman" w:cs="Times New Roman"/>
          </w:rPr>
          <w:t xml:space="preserve"> </w:t>
        </w:r>
      </w:ins>
      <w:r w:rsidR="009977D8" w:rsidRPr="00AE0AB8">
        <w:rPr>
          <w:rStyle w:val="un"/>
          <w:rFonts w:ascii="Times New Roman" w:hAnsi="Times New Roman" w:cs="Times New Roman"/>
        </w:rPr>
        <w:t xml:space="preserve">de izquierda a derecha cada </w:t>
      </w:r>
      <w:r w:rsidRPr="00AE0AB8">
        <w:rPr>
          <w:rStyle w:val="un"/>
          <w:rFonts w:ascii="Times New Roman" w:hAnsi="Times New Roman" w:cs="Times New Roman"/>
        </w:rPr>
        <w:t xml:space="preserve">tres cifras, añadiendo mil, millones, billones, trillones, </w:t>
      </w:r>
      <w:ins w:id="354" w:author="chris" w:date="2015-08-26T22:04:00Z">
        <w:r w:rsidR="00DC34D8">
          <w:rPr>
            <w:rStyle w:val="un"/>
            <w:rFonts w:ascii="Times New Roman" w:hAnsi="Times New Roman" w:cs="Times New Roman"/>
          </w:rPr>
          <w:t>así sucesivamente</w:t>
        </w:r>
      </w:ins>
      <w:r w:rsidRPr="00AE0AB8">
        <w:rPr>
          <w:rStyle w:val="un"/>
          <w:rFonts w:ascii="Times New Roman" w:hAnsi="Times New Roman" w:cs="Times New Roman"/>
        </w:rPr>
        <w:t>, donde corresponda.</w:t>
      </w:r>
    </w:p>
    <w:p w14:paraId="71618597" w14:textId="77777777" w:rsidR="005E4AB3" w:rsidRPr="00AE0AB8" w:rsidRDefault="005E4AB3" w:rsidP="00934DAA">
      <w:pPr>
        <w:shd w:val="clear" w:color="auto" w:fill="FFFFFF"/>
        <w:spacing w:after="0" w:line="345" w:lineRule="atLeast"/>
        <w:jc w:val="both"/>
        <w:rPr>
          <w:rStyle w:val="un"/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5E4AB3" w:rsidRPr="00AE0AB8" w14:paraId="752125BF" w14:textId="77777777" w:rsidTr="00EC7941">
        <w:tc>
          <w:tcPr>
            <w:tcW w:w="8978" w:type="dxa"/>
            <w:gridSpan w:val="2"/>
            <w:shd w:val="clear" w:color="auto" w:fill="000000" w:themeFill="text1"/>
          </w:tcPr>
          <w:p w14:paraId="7DA66FEF" w14:textId="77777777" w:rsidR="005E4AB3" w:rsidRPr="00AE0AB8" w:rsidRDefault="005E4AB3" w:rsidP="00EC794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Recuerda</w:t>
            </w:r>
          </w:p>
        </w:tc>
      </w:tr>
      <w:tr w:rsidR="005E4AB3" w:rsidRPr="00AE0AB8" w14:paraId="3228500E" w14:textId="77777777" w:rsidTr="00EC7941">
        <w:tc>
          <w:tcPr>
            <w:tcW w:w="2518" w:type="dxa"/>
          </w:tcPr>
          <w:p w14:paraId="13B20F65" w14:textId="77777777" w:rsidR="005E4AB3" w:rsidRPr="00AE0AB8" w:rsidRDefault="005E4AB3" w:rsidP="00EC794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7EE462FD" w14:textId="77777777" w:rsidR="00EA7771" w:rsidRPr="00AE0AB8" w:rsidRDefault="00EA7771" w:rsidP="00EC794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</w:p>
          <w:p w14:paraId="1AB69234" w14:textId="77777777" w:rsidR="005E4AB3" w:rsidRPr="00AE0AB8" w:rsidRDefault="005E4AB3" w:rsidP="00EC794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  <w:lang w:val="es-CO"/>
              </w:rPr>
              <w:t>Los números del 1 hasta el 30 se escriben siempre con una sola palabra.</w:t>
            </w:r>
          </w:p>
          <w:p w14:paraId="310544AC" w14:textId="77777777" w:rsidR="00EA7771" w:rsidRPr="00AE0AB8" w:rsidRDefault="00EA7771" w:rsidP="00EC794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CDACE56" w14:textId="77777777" w:rsidR="00934DAA" w:rsidRPr="00AE0AB8" w:rsidRDefault="00934DAA" w:rsidP="00934DAA">
      <w:pPr>
        <w:shd w:val="clear" w:color="auto" w:fill="FFFFFF"/>
        <w:spacing w:after="0" w:line="345" w:lineRule="atLeast"/>
        <w:jc w:val="both"/>
        <w:rPr>
          <w:rFonts w:ascii="Times New Roman" w:hAnsi="Times New Roman" w:cs="Times New Roman"/>
        </w:rPr>
      </w:pPr>
    </w:p>
    <w:p w14:paraId="3B36728A" w14:textId="1737CC30" w:rsidR="00934DAA" w:rsidRPr="00AE0AB8" w:rsidRDefault="002710CC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</w:pPr>
      <w:r w:rsidRPr="00AE0AB8">
        <w:rPr>
          <w:rStyle w:val="un"/>
        </w:rPr>
        <w:t>Observa algunos</w:t>
      </w:r>
      <w:r w:rsidR="00934DAA" w:rsidRPr="00AE0AB8">
        <w:rPr>
          <w:rStyle w:val="un"/>
        </w:rPr>
        <w:t xml:space="preserve"> ejemplos sobre cómo se leen números naturales:</w:t>
      </w:r>
    </w:p>
    <w:p w14:paraId="32D4EB3B" w14:textId="51E6FF72" w:rsidR="00934DAA" w:rsidRPr="00AE0AB8" w:rsidRDefault="00934DAA" w:rsidP="00934DAA">
      <w:pPr>
        <w:numPr>
          <w:ilvl w:val="0"/>
          <w:numId w:val="45"/>
        </w:numPr>
        <w:shd w:val="clear" w:color="auto" w:fill="FFFFFF"/>
        <w:spacing w:after="0" w:line="345" w:lineRule="atLeast"/>
        <w:ind w:left="300"/>
        <w:jc w:val="both"/>
        <w:rPr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6</w:t>
      </w:r>
      <w:r w:rsidR="002710CC" w:rsidRPr="00AE0AB8">
        <w:rPr>
          <w:rStyle w:val="un"/>
          <w:rFonts w:ascii="Times New Roman" w:hAnsi="Times New Roman" w:cs="Times New Roman"/>
        </w:rPr>
        <w:t xml:space="preserve"> </w:t>
      </w:r>
      <w:r w:rsidR="00092730">
        <w:rPr>
          <w:rStyle w:val="un"/>
          <w:rFonts w:ascii="Times New Roman" w:hAnsi="Times New Roman" w:cs="Times New Roman"/>
        </w:rPr>
        <w:t>820</w:t>
      </w:r>
      <w:ins w:id="355" w:author="chris" w:date="2015-08-26T22:05:00Z">
        <w:r w:rsidR="00DC34D8">
          <w:rPr>
            <w:rStyle w:val="un"/>
            <w:rFonts w:ascii="Times New Roman" w:hAnsi="Times New Roman" w:cs="Times New Roman"/>
          </w:rPr>
          <w:t>,</w:t>
        </w:r>
      </w:ins>
      <w:r w:rsidR="00092730">
        <w:rPr>
          <w:rStyle w:val="un"/>
          <w:rFonts w:ascii="Times New Roman" w:hAnsi="Times New Roman" w:cs="Times New Roman"/>
        </w:rPr>
        <w:t xml:space="preserve"> se lee</w:t>
      </w:r>
      <w:r w:rsidRPr="00AE0AB8">
        <w:rPr>
          <w:rStyle w:val="un"/>
          <w:rFonts w:ascii="Times New Roman" w:hAnsi="Times New Roman" w:cs="Times New Roman"/>
        </w:rPr>
        <w:t xml:space="preserve"> seis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Strong"/>
          <w:rFonts w:ascii="Times New Roman" w:hAnsi="Times New Roman" w:cs="Times New Roman"/>
        </w:rPr>
        <w:t>mil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un"/>
          <w:rFonts w:ascii="Times New Roman" w:hAnsi="Times New Roman" w:cs="Times New Roman"/>
        </w:rPr>
        <w:t>ochocientos veinte.</w:t>
      </w:r>
    </w:p>
    <w:p w14:paraId="2D50FAC5" w14:textId="25E29C85" w:rsidR="00934DAA" w:rsidRPr="00AE0AB8" w:rsidRDefault="00934DAA" w:rsidP="00934DAA">
      <w:pPr>
        <w:numPr>
          <w:ilvl w:val="0"/>
          <w:numId w:val="45"/>
        </w:numPr>
        <w:shd w:val="clear" w:color="auto" w:fill="FFFFFF"/>
        <w:spacing w:after="0" w:line="345" w:lineRule="atLeast"/>
        <w:ind w:left="300"/>
        <w:jc w:val="both"/>
        <w:rPr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168</w:t>
      </w:r>
      <w:r w:rsidR="00974240" w:rsidRPr="00AE0AB8">
        <w:rPr>
          <w:rStyle w:val="un"/>
          <w:rFonts w:ascii="Times New Roman" w:hAnsi="Times New Roman" w:cs="Times New Roman"/>
        </w:rPr>
        <w:t xml:space="preserve"> </w:t>
      </w:r>
      <w:r w:rsidR="00092730">
        <w:rPr>
          <w:rStyle w:val="un"/>
          <w:rFonts w:ascii="Times New Roman" w:hAnsi="Times New Roman" w:cs="Times New Roman"/>
        </w:rPr>
        <w:t>796</w:t>
      </w:r>
      <w:ins w:id="356" w:author="chris" w:date="2015-08-26T22:05:00Z">
        <w:r w:rsidR="00DC34D8">
          <w:rPr>
            <w:rStyle w:val="un"/>
            <w:rFonts w:ascii="Times New Roman" w:hAnsi="Times New Roman" w:cs="Times New Roman"/>
          </w:rPr>
          <w:t>,</w:t>
        </w:r>
      </w:ins>
      <w:r w:rsidR="00092730">
        <w:rPr>
          <w:rStyle w:val="un"/>
          <w:rFonts w:ascii="Times New Roman" w:hAnsi="Times New Roman" w:cs="Times New Roman"/>
        </w:rPr>
        <w:t xml:space="preserve"> se lee </w:t>
      </w:r>
      <w:r w:rsidRPr="00AE0AB8">
        <w:rPr>
          <w:rStyle w:val="un"/>
          <w:rFonts w:ascii="Times New Roman" w:hAnsi="Times New Roman" w:cs="Times New Roman"/>
        </w:rPr>
        <w:t>ciento sesenta y ocho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Strong"/>
          <w:rFonts w:ascii="Times New Roman" w:hAnsi="Times New Roman" w:cs="Times New Roman"/>
        </w:rPr>
        <w:t>mil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un"/>
          <w:rFonts w:ascii="Times New Roman" w:hAnsi="Times New Roman" w:cs="Times New Roman"/>
        </w:rPr>
        <w:t>setecientos noventa y seis.</w:t>
      </w:r>
    </w:p>
    <w:p w14:paraId="16B12439" w14:textId="2B55EC5E" w:rsidR="00934DAA" w:rsidRPr="00AE0AB8" w:rsidRDefault="00934DAA" w:rsidP="00934DAA">
      <w:pPr>
        <w:numPr>
          <w:ilvl w:val="0"/>
          <w:numId w:val="45"/>
        </w:numPr>
        <w:shd w:val="clear" w:color="auto" w:fill="FFFFFF"/>
        <w:spacing w:after="0" w:line="345" w:lineRule="atLeast"/>
        <w:ind w:left="300"/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267</w:t>
      </w:r>
      <w:r w:rsidR="00974240" w:rsidRPr="00AE0AB8">
        <w:rPr>
          <w:rStyle w:val="un"/>
          <w:rFonts w:ascii="Times New Roman" w:hAnsi="Times New Roman" w:cs="Times New Roman"/>
        </w:rPr>
        <w:t xml:space="preserve"> </w:t>
      </w:r>
      <w:r w:rsidRPr="00AE0AB8">
        <w:rPr>
          <w:rStyle w:val="un"/>
          <w:rFonts w:ascii="Times New Roman" w:hAnsi="Times New Roman" w:cs="Times New Roman"/>
        </w:rPr>
        <w:t>680</w:t>
      </w:r>
      <w:ins w:id="357" w:author="Diana Margarita Gonzalez Martinez" w:date="2015-05-11T20:28:00Z">
        <w:r w:rsidR="00495F73" w:rsidRPr="00AE0AB8">
          <w:rPr>
            <w:rStyle w:val="un"/>
            <w:rFonts w:ascii="Times New Roman" w:hAnsi="Times New Roman" w:cs="Times New Roman"/>
          </w:rPr>
          <w:t xml:space="preserve"> </w:t>
        </w:r>
      </w:ins>
      <w:r w:rsidR="00092730">
        <w:rPr>
          <w:rStyle w:val="un"/>
          <w:rFonts w:ascii="Times New Roman" w:hAnsi="Times New Roman" w:cs="Times New Roman"/>
        </w:rPr>
        <w:t>001</w:t>
      </w:r>
      <w:ins w:id="358" w:author="chris" w:date="2015-08-26T22:05:00Z">
        <w:r w:rsidR="00DC34D8">
          <w:rPr>
            <w:rStyle w:val="un"/>
            <w:rFonts w:ascii="Times New Roman" w:hAnsi="Times New Roman" w:cs="Times New Roman"/>
          </w:rPr>
          <w:t>,</w:t>
        </w:r>
      </w:ins>
      <w:r w:rsidR="00092730">
        <w:rPr>
          <w:rStyle w:val="un"/>
          <w:rFonts w:ascii="Times New Roman" w:hAnsi="Times New Roman" w:cs="Times New Roman"/>
        </w:rPr>
        <w:t xml:space="preserve"> se lee</w:t>
      </w:r>
      <w:r w:rsidRPr="00AE0AB8">
        <w:rPr>
          <w:rStyle w:val="un"/>
          <w:rFonts w:ascii="Times New Roman" w:hAnsi="Times New Roman" w:cs="Times New Roman"/>
        </w:rPr>
        <w:t xml:space="preserve"> doscientos sesenta y siete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Strong"/>
          <w:rFonts w:ascii="Times New Roman" w:hAnsi="Times New Roman" w:cs="Times New Roman"/>
        </w:rPr>
        <w:t>millones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un"/>
          <w:rFonts w:ascii="Times New Roman" w:hAnsi="Times New Roman" w:cs="Times New Roman"/>
        </w:rPr>
        <w:t>seiscientos ochenta</w:t>
      </w:r>
      <w:r w:rsidRPr="00AE0AB8">
        <w:rPr>
          <w:rStyle w:val="apple-converted-space"/>
          <w:rFonts w:ascii="Times New Roman" w:hAnsi="Times New Roman" w:cs="Times New Roman"/>
        </w:rPr>
        <w:t> </w:t>
      </w:r>
      <w:r w:rsidRPr="00AE0AB8">
        <w:rPr>
          <w:rStyle w:val="Strong"/>
          <w:rFonts w:ascii="Times New Roman" w:hAnsi="Times New Roman" w:cs="Times New Roman"/>
        </w:rPr>
        <w:t xml:space="preserve">mil </w:t>
      </w:r>
      <w:r w:rsidRPr="00AE0AB8">
        <w:rPr>
          <w:rStyle w:val="un"/>
          <w:rFonts w:ascii="Times New Roman" w:hAnsi="Times New Roman" w:cs="Times New Roman"/>
        </w:rPr>
        <w:t>uno.</w:t>
      </w:r>
    </w:p>
    <w:p w14:paraId="23042A4F" w14:textId="6562810C" w:rsidR="00F7486B" w:rsidRPr="00AE0AB8" w:rsidRDefault="00F7486B" w:rsidP="00F7486B">
      <w:pPr>
        <w:shd w:val="clear" w:color="auto" w:fill="FFFFFF"/>
        <w:spacing w:after="0" w:line="345" w:lineRule="atLeast"/>
        <w:ind w:left="300"/>
        <w:jc w:val="both"/>
        <w:rPr>
          <w:rFonts w:ascii="Times New Roman" w:hAnsi="Times New Roman" w:cs="Times New Roman"/>
        </w:rPr>
      </w:pPr>
    </w:p>
    <w:p w14:paraId="4F93ED32" w14:textId="77777777" w:rsidR="005E4AB3" w:rsidRPr="00AE0AB8" w:rsidRDefault="005E4AB3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460"/>
      </w:tblGrid>
      <w:tr w:rsidR="00F7486B" w:rsidRPr="00AE0AB8" w14:paraId="2CF7C825" w14:textId="77777777" w:rsidTr="003B0F1D">
        <w:tc>
          <w:tcPr>
            <w:tcW w:w="8978" w:type="dxa"/>
            <w:gridSpan w:val="2"/>
            <w:shd w:val="clear" w:color="auto" w:fill="000000" w:themeFill="text1"/>
          </w:tcPr>
          <w:p w14:paraId="35021BF8" w14:textId="77777777" w:rsidR="00F7486B" w:rsidRPr="00AE0AB8" w:rsidRDefault="00F7486B" w:rsidP="003B0F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F7486B" w:rsidRPr="00AE0AB8" w14:paraId="07DEF513" w14:textId="77777777" w:rsidTr="003B0F1D">
        <w:tc>
          <w:tcPr>
            <w:tcW w:w="2518" w:type="dxa"/>
          </w:tcPr>
          <w:p w14:paraId="38C5FF1F" w14:textId="77777777" w:rsidR="00F7486B" w:rsidRPr="00AE0AB8" w:rsidRDefault="00F7486B" w:rsidP="003B0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6460" w:type="dxa"/>
          </w:tcPr>
          <w:p w14:paraId="1ED90D46" w14:textId="174036EB" w:rsidR="00F7486B" w:rsidRPr="00AE0AB8" w:rsidRDefault="00F7486B" w:rsidP="00F7486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Los números grandes</w:t>
            </w:r>
          </w:p>
        </w:tc>
      </w:tr>
      <w:tr w:rsidR="00F7486B" w:rsidRPr="00AE0AB8" w14:paraId="0A0AF717" w14:textId="77777777" w:rsidTr="003B0F1D">
        <w:tc>
          <w:tcPr>
            <w:tcW w:w="2518" w:type="dxa"/>
          </w:tcPr>
          <w:p w14:paraId="0F6C87B0" w14:textId="77777777" w:rsidR="00F7486B" w:rsidRPr="00AE0AB8" w:rsidRDefault="00F7486B" w:rsidP="003B0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6460" w:type="dxa"/>
          </w:tcPr>
          <w:p w14:paraId="65674D18" w14:textId="41E109EE" w:rsidR="00F7486B" w:rsidRPr="00AE0AB8" w:rsidRDefault="00F7486B" w:rsidP="00F7486B">
            <w:pPr>
              <w:pStyle w:val="u"/>
              <w:spacing w:before="0" w:beforeAutospacing="0" w:after="0" w:afterAutospacing="0" w:line="345" w:lineRule="atLeast"/>
              <w:rPr>
                <w:sz w:val="24"/>
                <w:szCs w:val="24"/>
              </w:rPr>
            </w:pPr>
            <w:r w:rsidRPr="00AE0AB8">
              <w:rPr>
                <w:sz w:val="24"/>
                <w:szCs w:val="24"/>
              </w:rPr>
              <w:t>1</w:t>
            </w:r>
            <w:ins w:id="359" w:author="chris" w:date="2015-08-26T22:05:00Z">
              <w:r w:rsidR="00DC34D8">
                <w:rPr>
                  <w:sz w:val="24"/>
                  <w:szCs w:val="24"/>
                </w:rPr>
                <w:t xml:space="preserve"> </w:t>
              </w:r>
            </w:ins>
            <w:r w:rsidRPr="00AE0AB8">
              <w:rPr>
                <w:sz w:val="24"/>
                <w:szCs w:val="24"/>
              </w:rPr>
              <w:t>millón: 1</w:t>
            </w:r>
            <w:r w:rsidR="00974240" w:rsidRPr="00AE0AB8">
              <w:rPr>
                <w:sz w:val="24"/>
                <w:szCs w:val="24"/>
              </w:rPr>
              <w:t xml:space="preserve"> </w:t>
            </w:r>
            <w:r w:rsidRPr="00AE0AB8">
              <w:rPr>
                <w:sz w:val="24"/>
                <w:szCs w:val="24"/>
              </w:rPr>
              <w:t>000</w:t>
            </w:r>
            <w:r w:rsidR="00974240" w:rsidRPr="00AE0AB8">
              <w:rPr>
                <w:sz w:val="24"/>
                <w:szCs w:val="24"/>
              </w:rPr>
              <w:t xml:space="preserve"> </w:t>
            </w:r>
            <w:r w:rsidRPr="00AE0AB8">
              <w:rPr>
                <w:sz w:val="24"/>
                <w:szCs w:val="24"/>
              </w:rPr>
              <w:t>000</w:t>
            </w:r>
          </w:p>
          <w:p w14:paraId="2FDCAF1B" w14:textId="1A59A219" w:rsidR="00F7486B" w:rsidRPr="00AE0AB8" w:rsidRDefault="00F7486B" w:rsidP="00F7486B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  <w:shd w:val="clear" w:color="auto" w:fill="FFFFFF"/>
              </w:rPr>
            </w:pPr>
            <w:r w:rsidRPr="00AE0AB8">
              <w:rPr>
                <w:sz w:val="24"/>
                <w:szCs w:val="24"/>
              </w:rPr>
              <w:t xml:space="preserve">1 billón: </w:t>
            </w:r>
            <w:r w:rsidRPr="00AE0AB8">
              <w:rPr>
                <w:sz w:val="24"/>
                <w:szCs w:val="24"/>
                <w:shd w:val="clear" w:color="auto" w:fill="FFFFFF"/>
              </w:rPr>
              <w:t>1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 (un millón de millones 1</w:t>
            </w:r>
            <w:ins w:id="360" w:author="Diana Margarita Gonzalez Martinez" w:date="2015-05-11T20:28:00Z">
              <w:r w:rsidR="00495F73" w:rsidRPr="00AE0AB8">
                <w:rPr>
                  <w:sz w:val="24"/>
                  <w:szCs w:val="24"/>
                  <w:shd w:val="clear" w:color="auto" w:fill="FFFFFF"/>
                </w:rPr>
                <w:t xml:space="preserve"> </w:t>
              </w:r>
            </w:ins>
            <w:r w:rsidRPr="00AE0AB8">
              <w:rPr>
                <w:sz w:val="24"/>
                <w:szCs w:val="24"/>
                <w:shd w:val="clear" w:color="auto" w:fill="FFFFFF"/>
              </w:rPr>
              <w:t>000 millones)</w:t>
            </w:r>
          </w:p>
          <w:p w14:paraId="39E7BB58" w14:textId="7BAC6BA6" w:rsidR="00F7486B" w:rsidRPr="00AE0AB8" w:rsidRDefault="00F7486B" w:rsidP="00974240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  <w:shd w:val="clear" w:color="auto" w:fill="FFFFFF"/>
              </w:rPr>
            </w:pPr>
            <w:r w:rsidRPr="00AE0AB8">
              <w:rPr>
                <w:sz w:val="24"/>
                <w:szCs w:val="24"/>
                <w:shd w:val="clear" w:color="auto" w:fill="FFFFFF"/>
              </w:rPr>
              <w:t>1 trillón: 1</w:t>
            </w:r>
            <w:ins w:id="361" w:author="chris" w:date="2015-08-26T22:25:00Z">
              <w:r w:rsidR="003953A9">
                <w:rPr>
                  <w:sz w:val="24"/>
                  <w:szCs w:val="24"/>
                  <w:shd w:val="clear" w:color="auto" w:fill="FFFFFF"/>
                </w:rPr>
                <w:t xml:space="preserve"> </w:t>
              </w:r>
            </w:ins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</w:t>
            </w:r>
            <w:r w:rsidR="00974240" w:rsidRPr="00AE0AB8">
              <w:rPr>
                <w:sz w:val="24"/>
                <w:szCs w:val="24"/>
                <w:shd w:val="clear" w:color="auto" w:fill="FFFFFF"/>
              </w:rPr>
              <w:t xml:space="preserve"> </w:t>
            </w:r>
            <w:r w:rsidRPr="00AE0AB8">
              <w:rPr>
                <w:sz w:val="24"/>
                <w:szCs w:val="24"/>
                <w:shd w:val="clear" w:color="auto" w:fill="FFFFFF"/>
              </w:rPr>
              <w:t>000 (</w:t>
            </w:r>
            <w:r w:rsidRPr="00AE0AB8">
              <w:rPr>
                <w:sz w:val="24"/>
                <w:szCs w:val="24"/>
              </w:rPr>
              <w:t>es lo que mide la</w:t>
            </w:r>
            <w:r w:rsidRPr="00AE0AB8">
              <w:rPr>
                <w:rStyle w:val="apple-converted-space"/>
                <w:sz w:val="24"/>
                <w:szCs w:val="24"/>
              </w:rPr>
              <w:t> </w:t>
            </w:r>
            <w:hyperlink r:id="rId19" w:tooltip="Vía Láctea" w:history="1">
              <w:r w:rsidRPr="00AE0AB8">
                <w:rPr>
                  <w:rStyle w:val="Hyperlink"/>
                  <w:color w:val="auto"/>
                  <w:sz w:val="24"/>
                  <w:szCs w:val="24"/>
                  <w:u w:val="none"/>
                </w:rPr>
                <w:t>Vía Láctea</w:t>
              </w:r>
            </w:hyperlink>
            <w:r w:rsidRPr="00AE0AB8">
              <w:rPr>
                <w:rStyle w:val="apple-converted-space"/>
                <w:sz w:val="24"/>
                <w:szCs w:val="24"/>
              </w:rPr>
              <w:t> </w:t>
            </w:r>
            <w:r w:rsidRPr="00AE0AB8">
              <w:rPr>
                <w:sz w:val="24"/>
                <w:szCs w:val="24"/>
              </w:rPr>
              <w:t>en kilómetros)</w:t>
            </w:r>
          </w:p>
        </w:tc>
      </w:tr>
    </w:tbl>
    <w:p w14:paraId="71D7DF34" w14:textId="0DF07021" w:rsidR="00F7486B" w:rsidRPr="00AE0AB8" w:rsidRDefault="00F7486B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lang w:val="es-ES_tradnl"/>
        </w:rPr>
      </w:pPr>
    </w:p>
    <w:p w14:paraId="63A94F72" w14:textId="77777777" w:rsidR="007738DB" w:rsidRPr="00AE0AB8" w:rsidRDefault="007738DB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lang w:val="es-ES_tradnl"/>
        </w:rPr>
      </w:pPr>
    </w:p>
    <w:p w14:paraId="77D7C890" w14:textId="77777777" w:rsidR="00392577" w:rsidRPr="00AE0AB8" w:rsidRDefault="00392577" w:rsidP="00934DAA">
      <w:pPr>
        <w:pStyle w:val="u"/>
        <w:shd w:val="clear" w:color="auto" w:fill="FFFFFF"/>
        <w:spacing w:before="0" w:beforeAutospacing="0" w:after="0" w:afterAutospacing="0" w:line="345" w:lineRule="atLeast"/>
        <w:jc w:val="both"/>
        <w:rPr>
          <w:rStyle w:val="un"/>
          <w:lang w:val="es-ES_tradnl"/>
        </w:rPr>
      </w:pPr>
    </w:p>
    <w:p w14:paraId="5457414D" w14:textId="4093CA56" w:rsidR="00934DAA" w:rsidRPr="00AE0AB8" w:rsidRDefault="001574BA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 xml:space="preserve"> </w:t>
      </w:r>
      <w:r w:rsidR="00934DAA" w:rsidRPr="00AE0AB8">
        <w:rPr>
          <w:rFonts w:ascii="Times New Roman" w:hAnsi="Times New Roman" w:cs="Times New Roman"/>
          <w:highlight w:val="yellow"/>
        </w:rPr>
        <w:t>[SECCIÓN 2]</w:t>
      </w:r>
      <w:r w:rsidR="00934DAA" w:rsidRPr="00AE0AB8">
        <w:rPr>
          <w:rFonts w:ascii="Times New Roman" w:hAnsi="Times New Roman" w:cs="Times New Roman"/>
        </w:rPr>
        <w:t xml:space="preserve"> </w:t>
      </w:r>
      <w:r w:rsidR="00934DAA" w:rsidRPr="00AE0AB8">
        <w:rPr>
          <w:rFonts w:ascii="Times New Roman" w:hAnsi="Times New Roman" w:cs="Times New Roman"/>
          <w:b/>
        </w:rPr>
        <w:t>2.5</w:t>
      </w:r>
      <w:r w:rsidR="00B02823" w:rsidRPr="00AE0AB8">
        <w:rPr>
          <w:rFonts w:ascii="Times New Roman" w:hAnsi="Times New Roman" w:cs="Times New Roman"/>
          <w:b/>
        </w:rPr>
        <w:t xml:space="preserve"> </w:t>
      </w:r>
      <w:r w:rsidR="00934DAA" w:rsidRPr="00AE0AB8">
        <w:rPr>
          <w:rFonts w:ascii="Times New Roman" w:hAnsi="Times New Roman" w:cs="Times New Roman"/>
          <w:b/>
        </w:rPr>
        <w:t>Consolidación</w:t>
      </w:r>
      <w:r w:rsidR="00953F85" w:rsidRPr="00AE0AB8">
        <w:rPr>
          <w:rFonts w:ascii="Times New Roman" w:hAnsi="Times New Roman" w:cs="Times New Roman"/>
          <w:b/>
        </w:rPr>
        <w:t xml:space="preserve"> </w:t>
      </w:r>
    </w:p>
    <w:p w14:paraId="4B1F55F3" w14:textId="77777777" w:rsidR="007E5F92" w:rsidRPr="00AE0AB8" w:rsidRDefault="007E5F92" w:rsidP="000740E9">
      <w:pPr>
        <w:spacing w:after="0"/>
        <w:rPr>
          <w:rFonts w:ascii="Times New Roman" w:hAnsi="Times New Roman" w:cs="Times New Roman"/>
          <w:b/>
        </w:rPr>
      </w:pPr>
    </w:p>
    <w:p w14:paraId="0C312D83" w14:textId="00243712" w:rsidR="007E5F92" w:rsidRPr="00AE0AB8" w:rsidRDefault="007E5F92" w:rsidP="007E5F92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Para fortalecer lo aprendido en esta sección se proponen las siguientes actividades:</w:t>
      </w:r>
    </w:p>
    <w:p w14:paraId="3AEAC531" w14:textId="77777777" w:rsidR="00185410" w:rsidRPr="00AE0AB8" w:rsidRDefault="00185410" w:rsidP="000740E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W w:w="8842" w:type="dxa"/>
        <w:tblLook w:val="04A0" w:firstRow="1" w:lastRow="0" w:firstColumn="1" w:lastColumn="0" w:noHBand="0" w:noVBand="1"/>
      </w:tblPr>
      <w:tblGrid>
        <w:gridCol w:w="2469"/>
        <w:gridCol w:w="6373"/>
      </w:tblGrid>
      <w:tr w:rsidR="00185410" w:rsidRPr="00AE0AB8" w14:paraId="5F8E6DD7" w14:textId="77777777" w:rsidTr="00EA7771">
        <w:trPr>
          <w:trHeight w:val="301"/>
        </w:trPr>
        <w:tc>
          <w:tcPr>
            <w:tcW w:w="8842" w:type="dxa"/>
            <w:gridSpan w:val="2"/>
            <w:shd w:val="clear" w:color="auto" w:fill="000000" w:themeFill="text1"/>
          </w:tcPr>
          <w:p w14:paraId="00AF48F4" w14:textId="77777777" w:rsidR="00185410" w:rsidRPr="00AE0AB8" w:rsidRDefault="00185410" w:rsidP="00F3364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185410" w:rsidRPr="00AE0AB8" w14:paraId="4AB9C923" w14:textId="77777777" w:rsidTr="00EA7771">
        <w:trPr>
          <w:trHeight w:val="283"/>
        </w:trPr>
        <w:tc>
          <w:tcPr>
            <w:tcW w:w="2469" w:type="dxa"/>
          </w:tcPr>
          <w:p w14:paraId="7618A998" w14:textId="77777777" w:rsidR="00185410" w:rsidRPr="00AE0AB8" w:rsidRDefault="00185410" w:rsidP="00F3364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373" w:type="dxa"/>
          </w:tcPr>
          <w:p w14:paraId="2B2F2561" w14:textId="11353972" w:rsidR="00185410" w:rsidRPr="00AE0AB8" w:rsidRDefault="00185410" w:rsidP="00F33645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MA_06_02_CO_REC1</w:t>
            </w:r>
            <w:ins w:id="362" w:author="Andrea Constanza Perdomo Pedraza" w:date="2015-09-03T09:44:00Z">
              <w:r w:rsidR="00705026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7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185410" w:rsidRPr="00AE0AB8" w14:paraId="54744263" w14:textId="77777777" w:rsidTr="00EA7771">
        <w:trPr>
          <w:trHeight w:val="248"/>
        </w:trPr>
        <w:tc>
          <w:tcPr>
            <w:tcW w:w="2469" w:type="dxa"/>
          </w:tcPr>
          <w:p w14:paraId="546627D1" w14:textId="77777777" w:rsidR="00185410" w:rsidRPr="00AE0AB8" w:rsidRDefault="00185410" w:rsidP="00F336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373" w:type="dxa"/>
          </w:tcPr>
          <w:p w14:paraId="6E12708A" w14:textId="6B0CBF8D" w:rsidR="00185410" w:rsidRPr="00AE0AB8" w:rsidRDefault="00705026" w:rsidP="00F33645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63" w:author="Andrea Constanza Perdomo Pedraza" w:date="2015-09-03T09:43:00Z">
              <w:r w:rsidRPr="003A41B6">
                <w:rPr>
                  <w:rFonts w:ascii="Lucida Grande" w:hAnsi="Lucida Grande" w:cs="Lucida Grande"/>
                  <w:color w:val="000000"/>
                </w:rPr>
                <w:t>Refuerza tu aprendizaje: Los números naturales</w:t>
              </w:r>
            </w:ins>
          </w:p>
        </w:tc>
      </w:tr>
      <w:tr w:rsidR="00185410" w:rsidRPr="00AE0AB8" w14:paraId="3D643B6E" w14:textId="77777777" w:rsidTr="00EA7771">
        <w:trPr>
          <w:trHeight w:val="460"/>
        </w:trPr>
        <w:tc>
          <w:tcPr>
            <w:tcW w:w="2469" w:type="dxa"/>
          </w:tcPr>
          <w:p w14:paraId="0B23AB4E" w14:textId="77777777" w:rsidR="00185410" w:rsidRPr="00AE0AB8" w:rsidRDefault="00185410" w:rsidP="00F33645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373" w:type="dxa"/>
          </w:tcPr>
          <w:p w14:paraId="726F92EB" w14:textId="03C01EE6" w:rsidR="00185410" w:rsidRPr="00AE0AB8" w:rsidRDefault="00092730" w:rsidP="00F33645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4B2616">
              <w:rPr>
                <w:rFonts w:ascii="Lucida Grande" w:hAnsi="Lucida Grande" w:cs="Lucida Grande"/>
                <w:color w:val="000000"/>
              </w:rPr>
              <w:t>Actividad para escribir en diferentes sistemas de numeración,</w:t>
            </w:r>
            <w:ins w:id="364" w:author="chris" w:date="2015-08-26T22:06:00Z">
              <w:r w:rsidR="00DC34D8">
                <w:rPr>
                  <w:rFonts w:ascii="Lucida Grande" w:hAnsi="Lucida Grande" w:cs="Lucida Grande"/>
                  <w:color w:val="000000"/>
                </w:rPr>
                <w:t xml:space="preserve"> </w:t>
              </w:r>
            </w:ins>
            <w:r w:rsidRPr="004B2616">
              <w:rPr>
                <w:rFonts w:ascii="Lucida Grande" w:hAnsi="Lucida Grande" w:cs="Lucida Grande"/>
                <w:color w:val="000000"/>
              </w:rPr>
              <w:t>números que tienen representatividad en su vida cotidiana</w:t>
            </w:r>
          </w:p>
        </w:tc>
      </w:tr>
    </w:tbl>
    <w:p w14:paraId="5B9BBD05" w14:textId="77777777" w:rsidR="00185410" w:rsidRPr="00AE0AB8" w:rsidRDefault="00185410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42E6CAEC" w14:textId="77777777" w:rsidR="00092730" w:rsidRPr="00AE0AB8" w:rsidRDefault="00092730" w:rsidP="000740E9">
      <w:pPr>
        <w:spacing w:after="0"/>
        <w:rPr>
          <w:ins w:id="365" w:author="Diana Margarita Gonzalez Martinez" w:date="2015-05-11T20:29:00Z"/>
          <w:rFonts w:ascii="Times New Roman" w:hAnsi="Times New Roman" w:cs="Times New Roman"/>
          <w:highlight w:val="yellow"/>
        </w:rPr>
      </w:pPr>
    </w:p>
    <w:p w14:paraId="7C4A89CD" w14:textId="6293C426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3 Aproximación </w:t>
      </w:r>
      <w:r w:rsidR="00BF1EA8" w:rsidRPr="00AE0AB8">
        <w:rPr>
          <w:rFonts w:ascii="Times New Roman" w:hAnsi="Times New Roman" w:cs="Times New Roman"/>
          <w:b/>
        </w:rPr>
        <w:t>de</w:t>
      </w:r>
      <w:ins w:id="366" w:author="Andrea Constanza Perdomo Pedraza" w:date="2015-09-03T09:52:00Z">
        <w:r w:rsidR="006A2A37">
          <w:rPr>
            <w:rFonts w:ascii="Times New Roman" w:hAnsi="Times New Roman" w:cs="Times New Roman"/>
            <w:b/>
          </w:rPr>
          <w:t xml:space="preserve"> n</w:t>
        </w:r>
      </w:ins>
      <w:r w:rsidR="00BF1EA8" w:rsidRPr="00AE0AB8">
        <w:rPr>
          <w:rFonts w:ascii="Times New Roman" w:hAnsi="Times New Roman" w:cs="Times New Roman"/>
          <w:b/>
        </w:rPr>
        <w:t>úmeros</w:t>
      </w:r>
      <w:r w:rsidRPr="00AE0AB8">
        <w:rPr>
          <w:rFonts w:ascii="Times New Roman" w:hAnsi="Times New Roman" w:cs="Times New Roman"/>
          <w:b/>
        </w:rPr>
        <w:t xml:space="preserve"> Naturales </w:t>
      </w:r>
    </w:p>
    <w:p w14:paraId="451424A1" w14:textId="77777777" w:rsidR="00E64BCD" w:rsidRPr="00AE0AB8" w:rsidRDefault="00E64BCD" w:rsidP="000740E9">
      <w:pPr>
        <w:spacing w:after="0"/>
        <w:rPr>
          <w:rFonts w:ascii="Times New Roman" w:hAnsi="Times New Roman" w:cs="Times New Roman"/>
          <w:b/>
        </w:rPr>
      </w:pPr>
    </w:p>
    <w:p w14:paraId="34FFA796" w14:textId="63D00BA0" w:rsidR="00420350" w:rsidRPr="00AE0AB8" w:rsidRDefault="00420350" w:rsidP="00F101A7">
      <w:pPr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lastRenderedPageBreak/>
        <w:t>Es interesante ver como los precios de algunos productos que se compran en los supermercados o artículos de uso personal y hasta ropa y zapatos funcionan con cifras que normalmente “redondeamos”.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7"/>
        <w:gridCol w:w="4527"/>
      </w:tblGrid>
      <w:tr w:rsidR="00420350" w:rsidRPr="00AE0AB8" w14:paraId="2B384E0D" w14:textId="77777777" w:rsidTr="00420350">
        <w:tc>
          <w:tcPr>
            <w:tcW w:w="4527" w:type="dxa"/>
          </w:tcPr>
          <w:p w14:paraId="15B1A302" w14:textId="7596FC8E" w:rsidR="00420350" w:rsidRPr="00AE0AB8" w:rsidRDefault="00420350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Como lo ofrece el mercado</w:t>
            </w:r>
          </w:p>
        </w:tc>
        <w:tc>
          <w:tcPr>
            <w:tcW w:w="4527" w:type="dxa"/>
          </w:tcPr>
          <w:p w14:paraId="5AC74F41" w14:textId="3C63CBFF" w:rsidR="00420350" w:rsidRPr="00AE0AB8" w:rsidRDefault="00420350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Como pensamos en su precio</w:t>
            </w:r>
          </w:p>
        </w:tc>
      </w:tr>
      <w:tr w:rsidR="00420350" w:rsidRPr="00AE0AB8" w14:paraId="145C599A" w14:textId="77777777" w:rsidTr="00420350">
        <w:tc>
          <w:tcPr>
            <w:tcW w:w="4527" w:type="dxa"/>
          </w:tcPr>
          <w:p w14:paraId="2A170F9B" w14:textId="5B95CB94" w:rsidR="00420350" w:rsidRPr="00AE0AB8" w:rsidRDefault="00420350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La leche condensada cuesta $4.999</w:t>
            </w:r>
          </w:p>
        </w:tc>
        <w:tc>
          <w:tcPr>
            <w:tcW w:w="4527" w:type="dxa"/>
          </w:tcPr>
          <w:p w14:paraId="51BE80B4" w14:textId="383F4E71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Cuesta $5.000</w:t>
            </w:r>
          </w:p>
        </w:tc>
      </w:tr>
      <w:tr w:rsidR="00420350" w:rsidRPr="00AE0AB8" w14:paraId="52F894FD" w14:textId="77777777" w:rsidTr="00420350">
        <w:tc>
          <w:tcPr>
            <w:tcW w:w="4527" w:type="dxa"/>
          </w:tcPr>
          <w:p w14:paraId="35E6251D" w14:textId="6FB1081C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El saco cuesta $99.999</w:t>
            </w:r>
          </w:p>
        </w:tc>
        <w:tc>
          <w:tcPr>
            <w:tcW w:w="4527" w:type="dxa"/>
          </w:tcPr>
          <w:p w14:paraId="592A9DE7" w14:textId="759109D0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Cuesta $100.000</w:t>
            </w:r>
          </w:p>
        </w:tc>
      </w:tr>
      <w:tr w:rsidR="00420350" w:rsidRPr="00AE0AB8" w14:paraId="4C01E623" w14:textId="77777777" w:rsidTr="00420350">
        <w:tc>
          <w:tcPr>
            <w:tcW w:w="4527" w:type="dxa"/>
          </w:tcPr>
          <w:p w14:paraId="2578813B" w14:textId="4802727D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La bolsa de azúcar cuesta $6.999</w:t>
            </w:r>
          </w:p>
        </w:tc>
        <w:tc>
          <w:tcPr>
            <w:tcW w:w="4527" w:type="dxa"/>
          </w:tcPr>
          <w:p w14:paraId="1B028DAD" w14:textId="20EF137B" w:rsidR="00420350" w:rsidRPr="00AE0AB8" w:rsidRDefault="00AF2059" w:rsidP="00F101A7">
            <w:pPr>
              <w:jc w:val="both"/>
              <w:rPr>
                <w:rStyle w:val="un"/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Style w:val="un"/>
                <w:rFonts w:ascii="Times New Roman" w:hAnsi="Times New Roman" w:cs="Times New Roman"/>
                <w:sz w:val="24"/>
                <w:szCs w:val="24"/>
              </w:rPr>
              <w:t>Cuesta $7.000</w:t>
            </w:r>
          </w:p>
        </w:tc>
      </w:tr>
    </w:tbl>
    <w:p w14:paraId="7920364C" w14:textId="77777777" w:rsidR="00420350" w:rsidRPr="00AE0AB8" w:rsidRDefault="00420350" w:rsidP="00F101A7">
      <w:pPr>
        <w:jc w:val="both"/>
        <w:rPr>
          <w:rStyle w:val="un"/>
          <w:rFonts w:ascii="Times New Roman" w:hAnsi="Times New Roman" w:cs="Times New Roman"/>
        </w:rPr>
      </w:pPr>
    </w:p>
    <w:p w14:paraId="5FAB9CA4" w14:textId="09BDF459" w:rsidR="00AF2059" w:rsidRPr="00AE0AB8" w:rsidRDefault="00AF2059" w:rsidP="00F101A7">
      <w:pPr>
        <w:jc w:val="both"/>
        <w:rPr>
          <w:rStyle w:val="apple-converted-space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 xml:space="preserve">Redondear una cantidad es </w:t>
      </w:r>
      <w:r w:rsidR="00F101A7" w:rsidRPr="00AE0AB8">
        <w:rPr>
          <w:rStyle w:val="Strong"/>
          <w:rFonts w:ascii="Times New Roman" w:hAnsi="Times New Roman" w:cs="Times New Roman"/>
          <w:b w:val="0"/>
        </w:rPr>
        <w:t xml:space="preserve">reducir el número de </w:t>
      </w:r>
      <w:r w:rsidRPr="00AE0AB8">
        <w:rPr>
          <w:rStyle w:val="Strong"/>
          <w:rFonts w:ascii="Times New Roman" w:hAnsi="Times New Roman" w:cs="Times New Roman"/>
          <w:b w:val="0"/>
        </w:rPr>
        <w:t xml:space="preserve">sus </w:t>
      </w:r>
      <w:r w:rsidR="00F101A7" w:rsidRPr="00AE0AB8">
        <w:rPr>
          <w:rStyle w:val="Strong"/>
          <w:rFonts w:ascii="Times New Roman" w:hAnsi="Times New Roman" w:cs="Times New Roman"/>
          <w:b w:val="0"/>
        </w:rPr>
        <w:t>cifras significativas</w:t>
      </w:r>
      <w:r w:rsidRPr="00AE0AB8">
        <w:rPr>
          <w:rStyle w:val="apple-converted-space"/>
          <w:rFonts w:ascii="Times New Roman" w:hAnsi="Times New Roman" w:cs="Times New Roman"/>
          <w:b/>
        </w:rPr>
        <w:t>,</w:t>
      </w:r>
      <w:r w:rsidRPr="00AE0AB8">
        <w:rPr>
          <w:rStyle w:val="un"/>
          <w:rFonts w:ascii="Times New Roman" w:hAnsi="Times New Roman" w:cs="Times New Roman"/>
        </w:rPr>
        <w:t xml:space="preserve"> manteniendo un valor parecido pero de mayor facilidad</w:t>
      </w:r>
      <w:r w:rsidR="00F101A7" w:rsidRPr="00AE0AB8">
        <w:rPr>
          <w:rStyle w:val="un"/>
          <w:rFonts w:ascii="Times New Roman" w:hAnsi="Times New Roman" w:cs="Times New Roman"/>
        </w:rPr>
        <w:t>.</w:t>
      </w:r>
      <w:r w:rsidR="00F101A7" w:rsidRPr="00AE0AB8">
        <w:rPr>
          <w:rStyle w:val="apple-converted-space"/>
          <w:rFonts w:ascii="Times New Roman" w:hAnsi="Times New Roman" w:cs="Times New Roman"/>
        </w:rPr>
        <w:t> </w:t>
      </w:r>
    </w:p>
    <w:p w14:paraId="1CAF6000" w14:textId="77777777" w:rsidR="00AF2059" w:rsidRPr="00AE0AB8" w:rsidRDefault="00AF2059" w:rsidP="00F101A7">
      <w:pPr>
        <w:jc w:val="both"/>
        <w:rPr>
          <w:rStyle w:val="apple-converted-space"/>
          <w:rFonts w:ascii="Times New Roman" w:hAnsi="Times New Roman" w:cs="Times New Roman"/>
        </w:rPr>
      </w:pPr>
      <w:r w:rsidRPr="00AE0AB8">
        <w:rPr>
          <w:rStyle w:val="apple-converted-space"/>
          <w:rFonts w:ascii="Times New Roman" w:hAnsi="Times New Roman" w:cs="Times New Roman"/>
        </w:rPr>
        <w:t>Para redondear un número se deben tener en cuenta las siguientes reglas:</w:t>
      </w:r>
    </w:p>
    <w:p w14:paraId="72227281" w14:textId="4A5E5676" w:rsidR="00AF2059" w:rsidRPr="00AE0AB8" w:rsidRDefault="00F101A7" w:rsidP="00AF2059">
      <w:pPr>
        <w:pStyle w:val="ListParagraph"/>
        <w:numPr>
          <w:ilvl w:val="0"/>
          <w:numId w:val="49"/>
        </w:numPr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Si la primera cifra q</w:t>
      </w:r>
      <w:r w:rsidR="00AF2059" w:rsidRPr="00AE0AB8">
        <w:rPr>
          <w:rStyle w:val="un"/>
          <w:rFonts w:ascii="Times New Roman" w:hAnsi="Times New Roman" w:cs="Times New Roman"/>
        </w:rPr>
        <w:t>ue se sustituye es mayor</w:t>
      </w:r>
      <w:r w:rsidRPr="00AE0AB8">
        <w:rPr>
          <w:rStyle w:val="un"/>
          <w:rFonts w:ascii="Times New Roman" w:hAnsi="Times New Roman" w:cs="Times New Roman"/>
        </w:rPr>
        <w:t xml:space="preserve"> que</w:t>
      </w:r>
      <w:r w:rsidR="00AF2059" w:rsidRPr="00AE0AB8">
        <w:rPr>
          <w:rStyle w:val="un"/>
          <w:rFonts w:ascii="Times New Roman" w:hAnsi="Times New Roman" w:cs="Times New Roman"/>
        </w:rPr>
        <w:t xml:space="preserve"> 5, se aumenta en una unidad la </w:t>
      </w:r>
      <w:r w:rsidRPr="00AE0AB8">
        <w:rPr>
          <w:rStyle w:val="un"/>
          <w:rFonts w:ascii="Times New Roman" w:hAnsi="Times New Roman" w:cs="Times New Roman"/>
        </w:rPr>
        <w:t>cifra anterior</w:t>
      </w:r>
      <w:ins w:id="367" w:author="Diana Margarita Gonzalez Martinez" w:date="2015-05-11T20:29:00Z">
        <w:r w:rsidR="001F2215" w:rsidRPr="00AE0AB8">
          <w:rPr>
            <w:rStyle w:val="un"/>
            <w:rFonts w:ascii="Times New Roman" w:hAnsi="Times New Roman" w:cs="Times New Roman"/>
          </w:rPr>
          <w:t>.</w:t>
        </w:r>
      </w:ins>
      <w:r w:rsidRPr="00AE0AB8">
        <w:rPr>
          <w:rStyle w:val="un"/>
          <w:rFonts w:ascii="Times New Roman" w:hAnsi="Times New Roman" w:cs="Times New Roman"/>
        </w:rPr>
        <w:t xml:space="preserve"> </w:t>
      </w:r>
    </w:p>
    <w:p w14:paraId="1413F8A1" w14:textId="5564CE05" w:rsidR="00AF2059" w:rsidRPr="00AE0AB8" w:rsidRDefault="00AF2059" w:rsidP="00AF2059">
      <w:pPr>
        <w:pStyle w:val="ListParagraph"/>
        <w:numPr>
          <w:ilvl w:val="0"/>
          <w:numId w:val="49"/>
        </w:numPr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Si la primera cifra que se sustituye es menor que 5, se disminuye en una unidad la cifra anterior</w:t>
      </w:r>
      <w:ins w:id="368" w:author="Diana Margarita Gonzalez Martinez" w:date="2015-05-11T20:29:00Z">
        <w:r w:rsidRPr="00AE0AB8">
          <w:rPr>
            <w:rStyle w:val="un"/>
            <w:rFonts w:ascii="Times New Roman" w:hAnsi="Times New Roman" w:cs="Times New Roman"/>
          </w:rPr>
          <w:t>.</w:t>
        </w:r>
      </w:ins>
    </w:p>
    <w:p w14:paraId="17407368" w14:textId="2E0A5405" w:rsidR="00AF2059" w:rsidRPr="00AE0AB8" w:rsidRDefault="00AF2059" w:rsidP="00AF2059">
      <w:pPr>
        <w:pStyle w:val="ListParagraph"/>
        <w:numPr>
          <w:ilvl w:val="0"/>
          <w:numId w:val="49"/>
        </w:numPr>
        <w:jc w:val="both"/>
        <w:rPr>
          <w:rStyle w:val="un"/>
          <w:rFonts w:ascii="Times New Roman" w:hAnsi="Times New Roman" w:cs="Times New Roman"/>
        </w:rPr>
      </w:pPr>
      <w:r w:rsidRPr="00AE0AB8">
        <w:rPr>
          <w:rStyle w:val="un"/>
          <w:rFonts w:ascii="Times New Roman" w:hAnsi="Times New Roman" w:cs="Times New Roman"/>
        </w:rPr>
        <w:t>Si la cifra que se sustituye es 5, cualquiera de las dos reglas anteriores es válida.</w:t>
      </w:r>
    </w:p>
    <w:p w14:paraId="2AA4E291" w14:textId="77777777" w:rsidR="00AF2059" w:rsidRPr="00AE0AB8" w:rsidRDefault="00AF2059" w:rsidP="00AF2059">
      <w:pPr>
        <w:pStyle w:val="ListParagraph"/>
        <w:jc w:val="both"/>
        <w:rPr>
          <w:rStyle w:val="un"/>
          <w:rFonts w:ascii="Times New Roman" w:hAnsi="Times New Roman" w:cs="Times New Roman"/>
        </w:rPr>
      </w:pPr>
    </w:p>
    <w:p w14:paraId="2B35ACFF" w14:textId="1D5C9FC6" w:rsidR="008B239C" w:rsidRPr="00092730" w:rsidRDefault="00AF2059" w:rsidP="00092730">
      <w:pPr>
        <w:jc w:val="both"/>
        <w:rPr>
          <w:rFonts w:ascii="Times New Roman" w:hAnsi="Times New Roman" w:cs="Times New Roman"/>
          <w:lang w:val="es-CO"/>
        </w:rPr>
      </w:pPr>
      <w:r w:rsidRPr="00AE0AB8">
        <w:rPr>
          <w:rFonts w:ascii="Times New Roman" w:hAnsi="Times New Roman" w:cs="Times New Roman"/>
          <w:lang w:val="es-CO"/>
        </w:rPr>
        <w:t xml:space="preserve">Teniendo en cuenta lo anterior, se puede afirmar que redondear es </w:t>
      </w:r>
      <w:r w:rsidR="00F101A7" w:rsidRPr="00AE0AB8">
        <w:rPr>
          <w:rFonts w:ascii="Times New Roman" w:hAnsi="Times New Roman" w:cs="Times New Roman"/>
          <w:lang w:val="es-CO"/>
        </w:rPr>
        <w:t>encontrar la decena, centena, unidad de mil, decena de mil, centena de mil, unidad de millón</w:t>
      </w:r>
      <w:ins w:id="369" w:author="chris" w:date="2015-08-26T22:08:00Z">
        <w:r w:rsidR="00DC34D8">
          <w:rPr>
            <w:rFonts w:ascii="Times New Roman" w:hAnsi="Times New Roman" w:cs="Times New Roman"/>
            <w:lang w:val="es-CO"/>
          </w:rPr>
          <w:t xml:space="preserve">, entre otras, </w:t>
        </w:r>
      </w:ins>
      <w:r w:rsidR="00F101A7" w:rsidRPr="00AE0AB8">
        <w:rPr>
          <w:rFonts w:ascii="Times New Roman" w:hAnsi="Times New Roman" w:cs="Times New Roman"/>
          <w:lang w:val="es-CO"/>
        </w:rPr>
        <w:t xml:space="preserve"> más cercana a ese número.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7415"/>
      </w:tblGrid>
      <w:tr w:rsidR="00504B89" w:rsidRPr="00AE0AB8" w14:paraId="60B1ACB1" w14:textId="77777777" w:rsidTr="00556983">
        <w:tc>
          <w:tcPr>
            <w:tcW w:w="8828" w:type="dxa"/>
            <w:gridSpan w:val="2"/>
            <w:shd w:val="clear" w:color="auto" w:fill="000000" w:themeFill="text1"/>
          </w:tcPr>
          <w:p w14:paraId="61FDCD16" w14:textId="77777777" w:rsidR="00504B89" w:rsidRPr="00AE0AB8" w:rsidRDefault="00504B89" w:rsidP="003B0F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Destacado</w:t>
            </w:r>
          </w:p>
        </w:tc>
      </w:tr>
      <w:tr w:rsidR="00504B89" w:rsidRPr="00AE0AB8" w14:paraId="7A401E47" w14:textId="77777777" w:rsidTr="00556983">
        <w:tc>
          <w:tcPr>
            <w:tcW w:w="1413" w:type="dxa"/>
          </w:tcPr>
          <w:p w14:paraId="1B3AF984" w14:textId="77777777" w:rsidR="00504B89" w:rsidRPr="00AE0AB8" w:rsidRDefault="00504B89" w:rsidP="003B0F1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Título</w:t>
            </w:r>
          </w:p>
        </w:tc>
        <w:tc>
          <w:tcPr>
            <w:tcW w:w="7415" w:type="dxa"/>
          </w:tcPr>
          <w:p w14:paraId="4082F00E" w14:textId="620A5C36" w:rsidR="00504B89" w:rsidRPr="00AE0AB8" w:rsidRDefault="00504B89" w:rsidP="003B0F1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El truncamiento de los números </w:t>
            </w:r>
          </w:p>
        </w:tc>
      </w:tr>
      <w:tr w:rsidR="00504B89" w:rsidRPr="00AE0AB8" w14:paraId="05B4224B" w14:textId="77777777" w:rsidTr="00556983">
        <w:tc>
          <w:tcPr>
            <w:tcW w:w="1413" w:type="dxa"/>
          </w:tcPr>
          <w:p w14:paraId="08D677CB" w14:textId="77777777" w:rsidR="00504B89" w:rsidRPr="00AE0AB8" w:rsidRDefault="00504B89" w:rsidP="003B0F1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sz w:val="24"/>
                <w:szCs w:val="24"/>
              </w:rPr>
              <w:t>Contenido</w:t>
            </w:r>
          </w:p>
        </w:tc>
        <w:tc>
          <w:tcPr>
            <w:tcW w:w="7415" w:type="dxa"/>
          </w:tcPr>
          <w:p w14:paraId="0066F8B6" w14:textId="77777777" w:rsidR="008B239C" w:rsidRPr="00AE0AB8" w:rsidRDefault="008B239C" w:rsidP="003B0F1D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</w:rPr>
            </w:pPr>
          </w:p>
          <w:p w14:paraId="576D1CE3" w14:textId="77777777" w:rsidR="00504B89" w:rsidRPr="00AE0AB8" w:rsidRDefault="00504B89" w:rsidP="003B0F1D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</w:rPr>
            </w:pPr>
            <w:r w:rsidRPr="00AE0AB8">
              <w:rPr>
                <w:sz w:val="24"/>
                <w:szCs w:val="24"/>
              </w:rPr>
              <w:t xml:space="preserve">Otra forma de aproximación de números es el truncamiento, que consiste en sustituir por ceros las cifras de un número hasta un orden de magnitud determinado. </w:t>
            </w:r>
          </w:p>
          <w:p w14:paraId="151C9E28" w14:textId="5374A46D" w:rsidR="00504B89" w:rsidRPr="00AE0AB8" w:rsidRDefault="00504B89" w:rsidP="00504B89">
            <w:pPr>
              <w:shd w:val="clear" w:color="auto" w:fill="FFFFFF"/>
              <w:spacing w:line="345" w:lineRule="atLeast"/>
              <w:jc w:val="both"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</w:pPr>
            <w:r w:rsidRPr="00AE0AB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Truncamiento: el 323</w:t>
            </w:r>
            <w:ins w:id="370" w:author="Diana Margarita Gonzalez Martinez" w:date="2015-05-11T20:32:00Z">
              <w:r w:rsidR="00BD6502" w:rsidRPr="00AE0AB8">
                <w:rPr>
                  <w:rFonts w:ascii="Times New Roman" w:eastAsia="Times New Roman" w:hAnsi="Times New Roman" w:cs="Times New Roman"/>
                  <w:sz w:val="24"/>
                  <w:szCs w:val="24"/>
                  <w:lang w:val="es-CO" w:eastAsia="es-CO"/>
                </w:rPr>
                <w:t xml:space="preserve"> </w:t>
              </w:r>
            </w:ins>
            <w:r w:rsidRPr="00AE0AB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855 se trunca a las unidades de mil como 323</w:t>
            </w:r>
            <w:ins w:id="371" w:author="Diana Margarita Gonzalez Martinez" w:date="2015-05-11T20:32:00Z">
              <w:r w:rsidR="00BD6502" w:rsidRPr="00AE0AB8">
                <w:rPr>
                  <w:rFonts w:ascii="Times New Roman" w:eastAsia="Times New Roman" w:hAnsi="Times New Roman" w:cs="Times New Roman"/>
                  <w:sz w:val="24"/>
                  <w:szCs w:val="24"/>
                  <w:lang w:val="es-CO" w:eastAsia="es-CO"/>
                </w:rPr>
                <w:t xml:space="preserve"> </w:t>
              </w:r>
            </w:ins>
            <w:r w:rsidRPr="00AE0AB8">
              <w:rPr>
                <w:rFonts w:ascii="Times New Roman" w:eastAsia="Times New Roman" w:hAnsi="Times New Roman" w:cs="Times New Roman"/>
                <w:sz w:val="24"/>
                <w:szCs w:val="24"/>
                <w:lang w:val="es-CO" w:eastAsia="es-CO"/>
              </w:rPr>
              <w:t>000</w:t>
            </w:r>
            <w:r w:rsidRPr="00AE0AB8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  <w:lang w:val="es-CO" w:eastAsia="es-CO"/>
              </w:rPr>
              <w:t>.</w:t>
            </w:r>
          </w:p>
          <w:p w14:paraId="2736F0D4" w14:textId="77777777" w:rsidR="00504B89" w:rsidRPr="00AE0AB8" w:rsidRDefault="00504B89" w:rsidP="003B0F1D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  <w:shd w:val="clear" w:color="auto" w:fill="FFFFFF"/>
              </w:rPr>
            </w:pPr>
          </w:p>
          <w:p w14:paraId="2DEA044F" w14:textId="3A548488" w:rsidR="00C57A54" w:rsidRPr="00AE0AB8" w:rsidRDefault="00C57A54" w:rsidP="003B0F1D">
            <w:pPr>
              <w:pStyle w:val="u"/>
              <w:spacing w:before="0" w:beforeAutospacing="0" w:after="0" w:afterAutospacing="0" w:line="345" w:lineRule="atLeast"/>
              <w:jc w:val="both"/>
              <w:rPr>
                <w:sz w:val="24"/>
                <w:szCs w:val="24"/>
                <w:shd w:val="clear" w:color="auto" w:fill="FFFFFF"/>
              </w:rPr>
            </w:pPr>
          </w:p>
        </w:tc>
      </w:tr>
    </w:tbl>
    <w:p w14:paraId="092DE343" w14:textId="77777777" w:rsidR="00E64BCD" w:rsidRDefault="00E64BCD" w:rsidP="000740E9">
      <w:pPr>
        <w:spacing w:after="0"/>
        <w:rPr>
          <w:rFonts w:ascii="Times New Roman" w:hAnsi="Times New Roman" w:cs="Times New Roman"/>
          <w:b/>
          <w:lang w:val="es-CO"/>
        </w:rPr>
      </w:pPr>
    </w:p>
    <w:p w14:paraId="38ABA3A7" w14:textId="77777777" w:rsidR="009A0D1D" w:rsidRDefault="009A0D1D" w:rsidP="000740E9">
      <w:pPr>
        <w:spacing w:after="0"/>
        <w:rPr>
          <w:rFonts w:ascii="Times New Roman" w:hAnsi="Times New Roman" w:cs="Times New Roman"/>
          <w:b/>
          <w:lang w:val="es-CO"/>
        </w:rPr>
      </w:pPr>
    </w:p>
    <w:p w14:paraId="2BB216FC" w14:textId="77777777" w:rsidR="009A0D1D" w:rsidRDefault="009A0D1D" w:rsidP="000740E9">
      <w:pPr>
        <w:spacing w:after="0"/>
        <w:rPr>
          <w:rFonts w:ascii="Times New Roman" w:hAnsi="Times New Roman" w:cs="Times New Roman"/>
          <w:b/>
          <w:lang w:val="es-CO"/>
        </w:rPr>
      </w:pPr>
    </w:p>
    <w:p w14:paraId="6A2888CD" w14:textId="77777777" w:rsidR="009A0D1D" w:rsidRDefault="009A0D1D" w:rsidP="000740E9">
      <w:pPr>
        <w:spacing w:after="0"/>
        <w:rPr>
          <w:rFonts w:ascii="Times New Roman" w:hAnsi="Times New Roman" w:cs="Times New Roman"/>
          <w:b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A0D1D" w:rsidRPr="00AE0AB8" w14:paraId="6F48CAC7" w14:textId="77777777" w:rsidTr="009A0D1D">
        <w:tc>
          <w:tcPr>
            <w:tcW w:w="9033" w:type="dxa"/>
            <w:gridSpan w:val="2"/>
            <w:shd w:val="clear" w:color="auto" w:fill="000000" w:themeFill="text1"/>
          </w:tcPr>
          <w:p w14:paraId="14B7EE97" w14:textId="77777777" w:rsidR="009A0D1D" w:rsidRPr="00AE0AB8" w:rsidRDefault="009A0D1D" w:rsidP="009A0D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9A0D1D" w:rsidRPr="00AE0AB8" w14:paraId="3484787A" w14:textId="77777777" w:rsidTr="009A0D1D">
        <w:tc>
          <w:tcPr>
            <w:tcW w:w="2518" w:type="dxa"/>
          </w:tcPr>
          <w:p w14:paraId="56982FC6" w14:textId="77777777" w:rsidR="009A0D1D" w:rsidRPr="00AE0AB8" w:rsidRDefault="009A0D1D" w:rsidP="009A0D1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76DA5F5" w14:textId="7ECDBBC1" w:rsidR="009A0D1D" w:rsidRPr="00AE0AB8" w:rsidRDefault="00891C72" w:rsidP="009A0D1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MA_06_02_CO_REC1</w:t>
            </w:r>
            <w:ins w:id="372" w:author="Andrea Constanza Perdomo Pedraza" w:date="2015-09-03T09:45:00Z">
              <w:r w:rsidR="005C3BE0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</w:t>
              </w:r>
            </w:ins>
            <w:r w:rsidR="009A0D1D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A0D1D" w:rsidRPr="00AE0AB8" w14:paraId="7B370EEA" w14:textId="77777777" w:rsidTr="009A0D1D">
        <w:tc>
          <w:tcPr>
            <w:tcW w:w="2518" w:type="dxa"/>
          </w:tcPr>
          <w:p w14:paraId="590EBD4E" w14:textId="77777777" w:rsidR="009A0D1D" w:rsidRPr="00AE0AB8" w:rsidRDefault="009A0D1D" w:rsidP="009A0D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AF95B79" w14:textId="3963D79F" w:rsidR="009A0D1D" w:rsidRPr="00AE0AB8" w:rsidRDefault="00891C72" w:rsidP="009A0D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Aproximación de números naturales</w:t>
            </w: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9A0D1D" w:rsidRPr="00AE0AB8" w14:paraId="46C8C063" w14:textId="77777777" w:rsidTr="009A0D1D">
        <w:tc>
          <w:tcPr>
            <w:tcW w:w="2518" w:type="dxa"/>
          </w:tcPr>
          <w:p w14:paraId="0A441ED2" w14:textId="77777777" w:rsidR="009A0D1D" w:rsidRPr="00AE0AB8" w:rsidRDefault="009A0D1D" w:rsidP="009A0D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725F22D9" w14:textId="37DC9E9E" w:rsidR="009A0D1D" w:rsidRPr="00AE0AB8" w:rsidRDefault="004B045A" w:rsidP="009A0D1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73" w:author="Andrea Constanza Perdomo Pedraza" w:date="2015-09-03T09:46:00Z">
              <w:r w:rsidRPr="00F26B67">
                <w:rPr>
                  <w:rFonts w:ascii="Lucida Grande" w:hAnsi="Lucida Grande" w:cs="Lucida Grande"/>
                  <w:color w:val="000000"/>
                </w:rPr>
                <w:t>Actividades para practicar los distintos procesos de aproximación de números naturales</w:t>
              </w:r>
            </w:ins>
          </w:p>
        </w:tc>
      </w:tr>
    </w:tbl>
    <w:p w14:paraId="0BD43F8A" w14:textId="77777777" w:rsidR="00092730" w:rsidRDefault="00092730" w:rsidP="000740E9">
      <w:pPr>
        <w:spacing w:after="0"/>
        <w:rPr>
          <w:ins w:id="374" w:author="Andrea Constanza Perdomo Pedraza" w:date="2015-09-03T09:47:00Z"/>
          <w:rFonts w:ascii="Times New Roman" w:hAnsi="Times New Roman" w:cs="Times New Roman"/>
          <w:highlight w:val="yellow"/>
        </w:rPr>
      </w:pPr>
    </w:p>
    <w:p w14:paraId="01234557" w14:textId="77777777" w:rsidR="00300C74" w:rsidRDefault="00300C74" w:rsidP="000740E9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W w:w="8842" w:type="dxa"/>
        <w:tblLook w:val="04A0" w:firstRow="1" w:lastRow="0" w:firstColumn="1" w:lastColumn="0" w:noHBand="0" w:noVBand="1"/>
      </w:tblPr>
      <w:tblGrid>
        <w:gridCol w:w="2469"/>
        <w:gridCol w:w="6373"/>
      </w:tblGrid>
      <w:tr w:rsidR="00300C74" w:rsidRPr="00AE0AB8" w14:paraId="010E6FD9" w14:textId="77777777" w:rsidTr="006A2A37">
        <w:trPr>
          <w:trHeight w:val="301"/>
          <w:ins w:id="375" w:author="Andrea Constanza Perdomo Pedraza" w:date="2015-09-03T09:47:00Z"/>
        </w:trPr>
        <w:tc>
          <w:tcPr>
            <w:tcW w:w="8842" w:type="dxa"/>
            <w:gridSpan w:val="2"/>
            <w:shd w:val="clear" w:color="auto" w:fill="000000" w:themeFill="text1"/>
          </w:tcPr>
          <w:p w14:paraId="75455D05" w14:textId="77777777" w:rsidR="00300C74" w:rsidRPr="00AE0AB8" w:rsidRDefault="00300C74" w:rsidP="006A2A37">
            <w:pPr>
              <w:jc w:val="center"/>
              <w:rPr>
                <w:ins w:id="376" w:author="Andrea Constanza Perdomo Pedraza" w:date="2015-09-03T09:4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377" w:author="Andrea Constanza Perdomo Pedraza" w:date="2015-09-03T09:47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lastRenderedPageBreak/>
                <w:t>Practica: recurso nuevo</w:t>
              </w:r>
            </w:ins>
          </w:p>
        </w:tc>
      </w:tr>
      <w:tr w:rsidR="00300C74" w:rsidRPr="00AE0AB8" w14:paraId="7BBE01F5" w14:textId="77777777" w:rsidTr="006A2A37">
        <w:trPr>
          <w:trHeight w:val="283"/>
          <w:ins w:id="378" w:author="Andrea Constanza Perdomo Pedraza" w:date="2015-09-03T09:47:00Z"/>
        </w:trPr>
        <w:tc>
          <w:tcPr>
            <w:tcW w:w="2469" w:type="dxa"/>
          </w:tcPr>
          <w:p w14:paraId="21E58205" w14:textId="77777777" w:rsidR="00300C74" w:rsidRPr="00AE0AB8" w:rsidRDefault="00300C74" w:rsidP="006A2A37">
            <w:pPr>
              <w:rPr>
                <w:ins w:id="379" w:author="Andrea Constanza Perdomo Pedraza" w:date="2015-09-03T09:4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80" w:author="Andrea Constanza Perdomo Pedraza" w:date="2015-09-03T09:4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73" w:type="dxa"/>
          </w:tcPr>
          <w:p w14:paraId="7CB9B768" w14:textId="6F152D0D" w:rsidR="00300C74" w:rsidRPr="00AE0AB8" w:rsidRDefault="00300C74" w:rsidP="006A2A37">
            <w:pPr>
              <w:rPr>
                <w:ins w:id="381" w:author="Andrea Constanza Perdomo Pedraza" w:date="2015-09-03T09:4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82" w:author="Andrea Constanza Perdomo Pedraza" w:date="2015-09-03T09:47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MA_06_02_CO_REC1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9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300C74" w:rsidRPr="00AE0AB8" w14:paraId="5E041E93" w14:textId="77777777" w:rsidTr="006A2A37">
        <w:trPr>
          <w:trHeight w:val="248"/>
          <w:ins w:id="383" w:author="Andrea Constanza Perdomo Pedraza" w:date="2015-09-03T09:47:00Z"/>
        </w:trPr>
        <w:tc>
          <w:tcPr>
            <w:tcW w:w="2469" w:type="dxa"/>
          </w:tcPr>
          <w:p w14:paraId="435E0F43" w14:textId="77777777" w:rsidR="00300C74" w:rsidRPr="00AE0AB8" w:rsidRDefault="00300C74" w:rsidP="006A2A37">
            <w:pPr>
              <w:rPr>
                <w:ins w:id="384" w:author="Andrea Constanza Perdomo Pedraza" w:date="2015-09-03T09:4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85" w:author="Andrea Constanza Perdomo Pedraza" w:date="2015-09-03T09:4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73" w:type="dxa"/>
          </w:tcPr>
          <w:p w14:paraId="0A7C4F8A" w14:textId="07C1EE3D" w:rsidR="00300C74" w:rsidRPr="00AE0AB8" w:rsidRDefault="00300C74" w:rsidP="006A2A37">
            <w:pPr>
              <w:rPr>
                <w:ins w:id="386" w:author="Andrea Constanza Perdomo Pedraza" w:date="2015-09-03T09:4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87" w:author="Andrea Constanza Perdomo Pedraza" w:date="2015-09-03T09:48:00Z">
              <w:r w:rsidRPr="006E1141">
                <w:rPr>
                  <w:rFonts w:ascii="Lucida Grande" w:hAnsi="Lucida Grande" w:cs="Lucida Grande"/>
                  <w:color w:val="000000"/>
                </w:rPr>
                <w:t>Estima resultados</w:t>
              </w:r>
            </w:ins>
          </w:p>
        </w:tc>
      </w:tr>
      <w:tr w:rsidR="00300C74" w:rsidRPr="00AE0AB8" w14:paraId="5F952D9D" w14:textId="77777777" w:rsidTr="00300C74">
        <w:trPr>
          <w:trHeight w:val="651"/>
          <w:ins w:id="388" w:author="Andrea Constanza Perdomo Pedraza" w:date="2015-09-03T09:47:00Z"/>
        </w:trPr>
        <w:tc>
          <w:tcPr>
            <w:tcW w:w="2469" w:type="dxa"/>
          </w:tcPr>
          <w:p w14:paraId="5F15C524" w14:textId="77777777" w:rsidR="00300C74" w:rsidRPr="00AE0AB8" w:rsidRDefault="00300C74" w:rsidP="006A2A37">
            <w:pPr>
              <w:rPr>
                <w:ins w:id="389" w:author="Andrea Constanza Perdomo Pedraza" w:date="2015-09-03T09:4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390" w:author="Andrea Constanza Perdomo Pedraza" w:date="2015-09-03T09:4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73" w:type="dxa"/>
          </w:tcPr>
          <w:p w14:paraId="6138EAD1" w14:textId="1A6428C6" w:rsidR="00300C74" w:rsidRPr="00AE0AB8" w:rsidRDefault="00300C74" w:rsidP="006A2A37">
            <w:pPr>
              <w:rPr>
                <w:ins w:id="391" w:author="Andrea Constanza Perdomo Pedraza" w:date="2015-09-03T09:4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392" w:author="Andrea Constanza Perdomo Pedraza" w:date="2015-09-03T09:48:00Z">
              <w:r w:rsidRPr="00CC2BD4">
                <w:rPr>
                  <w:rFonts w:ascii="Lucida Grande" w:hAnsi="Lucida Grande" w:cs="Lucida Grande"/>
                  <w:color w:val="000000"/>
                </w:rPr>
                <w:t>Ejercicios para realizar estimaciones de cantidades en distintos contextos</w:t>
              </w:r>
            </w:ins>
          </w:p>
        </w:tc>
      </w:tr>
    </w:tbl>
    <w:p w14:paraId="68963C24" w14:textId="77777777" w:rsidR="00092730" w:rsidRDefault="00092730" w:rsidP="000740E9">
      <w:pPr>
        <w:spacing w:after="0"/>
        <w:rPr>
          <w:ins w:id="393" w:author="Andrea Constanza Perdomo Pedraza" w:date="2015-09-03T09:48:00Z"/>
          <w:rFonts w:ascii="Times New Roman" w:hAnsi="Times New Roman" w:cs="Times New Roman"/>
          <w:highlight w:val="yellow"/>
        </w:rPr>
      </w:pPr>
    </w:p>
    <w:tbl>
      <w:tblPr>
        <w:tblStyle w:val="TableGrid"/>
        <w:tblW w:w="8842" w:type="dxa"/>
        <w:tblLook w:val="04A0" w:firstRow="1" w:lastRow="0" w:firstColumn="1" w:lastColumn="0" w:noHBand="0" w:noVBand="1"/>
      </w:tblPr>
      <w:tblGrid>
        <w:gridCol w:w="2469"/>
        <w:gridCol w:w="6373"/>
      </w:tblGrid>
      <w:tr w:rsidR="00300C74" w:rsidRPr="00AE0AB8" w14:paraId="5A03C744" w14:textId="77777777" w:rsidTr="006A2A37">
        <w:trPr>
          <w:trHeight w:val="301"/>
          <w:ins w:id="394" w:author="Andrea Constanza Perdomo Pedraza" w:date="2015-09-03T09:48:00Z"/>
        </w:trPr>
        <w:tc>
          <w:tcPr>
            <w:tcW w:w="8842" w:type="dxa"/>
            <w:gridSpan w:val="2"/>
            <w:shd w:val="clear" w:color="auto" w:fill="000000" w:themeFill="text1"/>
          </w:tcPr>
          <w:p w14:paraId="1AD78B32" w14:textId="77777777" w:rsidR="00300C74" w:rsidRPr="00AE0AB8" w:rsidRDefault="00300C74" w:rsidP="006A2A37">
            <w:pPr>
              <w:jc w:val="center"/>
              <w:rPr>
                <w:ins w:id="395" w:author="Andrea Constanza Perdomo Pedraza" w:date="2015-09-03T09:48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396" w:author="Andrea Constanza Perdomo Pedraza" w:date="2015-09-03T09:48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300C74" w:rsidRPr="00AE0AB8" w14:paraId="25726C0A" w14:textId="77777777" w:rsidTr="006A2A37">
        <w:trPr>
          <w:trHeight w:val="283"/>
          <w:ins w:id="397" w:author="Andrea Constanza Perdomo Pedraza" w:date="2015-09-03T09:48:00Z"/>
        </w:trPr>
        <w:tc>
          <w:tcPr>
            <w:tcW w:w="2469" w:type="dxa"/>
          </w:tcPr>
          <w:p w14:paraId="5E006E31" w14:textId="77777777" w:rsidR="00300C74" w:rsidRPr="00AE0AB8" w:rsidRDefault="00300C74" w:rsidP="006A2A37">
            <w:pPr>
              <w:rPr>
                <w:ins w:id="398" w:author="Andrea Constanza Perdomo Pedraza" w:date="2015-09-03T09:4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399" w:author="Andrea Constanza Perdomo Pedraza" w:date="2015-09-03T09:4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73" w:type="dxa"/>
          </w:tcPr>
          <w:p w14:paraId="51903C9E" w14:textId="7E603AAB" w:rsidR="00300C74" w:rsidRPr="00AE0AB8" w:rsidRDefault="00300C74" w:rsidP="006A2A37">
            <w:pPr>
              <w:rPr>
                <w:ins w:id="400" w:author="Andrea Constanza Perdomo Pedraza" w:date="2015-09-03T09:48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01" w:author="Andrea Constanza Perdomo Pedraza" w:date="2015-09-03T09:48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20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300C74" w:rsidRPr="00AE0AB8" w14:paraId="1D6336E9" w14:textId="77777777" w:rsidTr="006A2A37">
        <w:trPr>
          <w:trHeight w:val="248"/>
          <w:ins w:id="402" w:author="Andrea Constanza Perdomo Pedraza" w:date="2015-09-03T09:48:00Z"/>
        </w:trPr>
        <w:tc>
          <w:tcPr>
            <w:tcW w:w="2469" w:type="dxa"/>
          </w:tcPr>
          <w:p w14:paraId="31A79207" w14:textId="77777777" w:rsidR="00300C74" w:rsidRPr="00AE0AB8" w:rsidRDefault="00300C74" w:rsidP="006A2A37">
            <w:pPr>
              <w:rPr>
                <w:ins w:id="403" w:author="Andrea Constanza Perdomo Pedraza" w:date="2015-09-03T09:4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04" w:author="Andrea Constanza Perdomo Pedraza" w:date="2015-09-03T09:4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73" w:type="dxa"/>
          </w:tcPr>
          <w:p w14:paraId="0499DA95" w14:textId="77777777" w:rsidR="00300C74" w:rsidRPr="00AE0AB8" w:rsidRDefault="00300C74" w:rsidP="006A2A37">
            <w:pPr>
              <w:rPr>
                <w:ins w:id="405" w:author="Andrea Constanza Perdomo Pedraza" w:date="2015-09-03T09:48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06" w:author="Andrea Constanza Perdomo Pedraza" w:date="2015-09-03T09:48:00Z">
              <w:r w:rsidRPr="006E1141">
                <w:rPr>
                  <w:rFonts w:ascii="Lucida Grande" w:hAnsi="Lucida Grande" w:cs="Lucida Grande"/>
                  <w:color w:val="000000"/>
                </w:rPr>
                <w:t>Estima resultados</w:t>
              </w:r>
            </w:ins>
          </w:p>
        </w:tc>
      </w:tr>
      <w:tr w:rsidR="00300C74" w:rsidRPr="00AE0AB8" w14:paraId="36242C55" w14:textId="77777777" w:rsidTr="006A2A37">
        <w:trPr>
          <w:trHeight w:val="651"/>
          <w:ins w:id="407" w:author="Andrea Constanza Perdomo Pedraza" w:date="2015-09-03T09:48:00Z"/>
        </w:trPr>
        <w:tc>
          <w:tcPr>
            <w:tcW w:w="2469" w:type="dxa"/>
          </w:tcPr>
          <w:p w14:paraId="023E45A4" w14:textId="77777777" w:rsidR="00300C74" w:rsidRPr="00AE0AB8" w:rsidRDefault="00300C74" w:rsidP="006A2A37">
            <w:pPr>
              <w:rPr>
                <w:ins w:id="408" w:author="Andrea Constanza Perdomo Pedraza" w:date="2015-09-03T09:48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09" w:author="Andrea Constanza Perdomo Pedraza" w:date="2015-09-03T09:48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73" w:type="dxa"/>
          </w:tcPr>
          <w:p w14:paraId="2A025283" w14:textId="675CDE54" w:rsidR="00300C74" w:rsidRPr="00AE0AB8" w:rsidRDefault="00300C74" w:rsidP="006A2A37">
            <w:pPr>
              <w:rPr>
                <w:ins w:id="410" w:author="Andrea Constanza Perdomo Pedraza" w:date="2015-09-03T09:48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11" w:author="Andrea Constanza Perdomo Pedraza" w:date="2015-09-03T09:49:00Z">
              <w:r w:rsidRPr="0034220E">
                <w:rPr>
                  <w:rFonts w:ascii="Lucida Grande" w:hAnsi="Lucida Grande" w:cs="Lucida Grande"/>
                  <w:color w:val="000000"/>
                </w:rPr>
                <w:t>Actividad para repasar los conceptos de redondeo y truncamiento de números naturales</w:t>
              </w:r>
            </w:ins>
          </w:p>
        </w:tc>
      </w:tr>
    </w:tbl>
    <w:p w14:paraId="2A8E7BA7" w14:textId="77777777" w:rsidR="00300C74" w:rsidRDefault="00300C74" w:rsidP="000740E9">
      <w:pPr>
        <w:spacing w:after="0"/>
        <w:rPr>
          <w:ins w:id="412" w:author="Andrea Constanza Perdomo Pedraza" w:date="2015-09-03T09:48:00Z"/>
          <w:rFonts w:ascii="Times New Roman" w:hAnsi="Times New Roman" w:cs="Times New Roman"/>
          <w:highlight w:val="yellow"/>
        </w:rPr>
      </w:pPr>
    </w:p>
    <w:p w14:paraId="259EC3FF" w14:textId="77777777" w:rsidR="00300C74" w:rsidRPr="00AE0AB8" w:rsidRDefault="00300C74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4D05DBF4" w14:textId="7C4CCC1D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3.1 Consolidación </w:t>
      </w:r>
    </w:p>
    <w:p w14:paraId="5D0D1C7E" w14:textId="77777777" w:rsidR="00E52E1A" w:rsidRDefault="00E52E1A" w:rsidP="000740E9">
      <w:pPr>
        <w:spacing w:after="0"/>
        <w:rPr>
          <w:ins w:id="413" w:author="Andrea Constanza Perdomo Pedraza" w:date="2015-09-03T09:50:00Z"/>
          <w:rFonts w:ascii="Times New Roman" w:hAnsi="Times New Roman" w:cs="Times New Roman"/>
          <w:b/>
        </w:rPr>
      </w:pPr>
    </w:p>
    <w:tbl>
      <w:tblPr>
        <w:tblStyle w:val="TableGrid"/>
        <w:tblW w:w="8842" w:type="dxa"/>
        <w:tblLook w:val="04A0" w:firstRow="1" w:lastRow="0" w:firstColumn="1" w:lastColumn="0" w:noHBand="0" w:noVBand="1"/>
      </w:tblPr>
      <w:tblGrid>
        <w:gridCol w:w="2469"/>
        <w:gridCol w:w="6373"/>
      </w:tblGrid>
      <w:tr w:rsidR="00300C74" w:rsidRPr="00AE0AB8" w14:paraId="6B837352" w14:textId="77777777" w:rsidTr="006A2A37">
        <w:trPr>
          <w:trHeight w:val="301"/>
          <w:ins w:id="414" w:author="Andrea Constanza Perdomo Pedraza" w:date="2015-09-03T09:50:00Z"/>
        </w:trPr>
        <w:tc>
          <w:tcPr>
            <w:tcW w:w="8842" w:type="dxa"/>
            <w:gridSpan w:val="2"/>
            <w:shd w:val="clear" w:color="auto" w:fill="000000" w:themeFill="text1"/>
          </w:tcPr>
          <w:p w14:paraId="0EB5B23C" w14:textId="77777777" w:rsidR="00300C74" w:rsidRPr="00AE0AB8" w:rsidRDefault="00300C74" w:rsidP="006A2A37">
            <w:pPr>
              <w:jc w:val="center"/>
              <w:rPr>
                <w:ins w:id="415" w:author="Andrea Constanza Perdomo Pedraza" w:date="2015-09-03T09:50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16" w:author="Andrea Constanza Perdomo Pedraza" w:date="2015-09-03T09:50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300C74" w:rsidRPr="00AE0AB8" w14:paraId="347224ED" w14:textId="77777777" w:rsidTr="006A2A37">
        <w:trPr>
          <w:trHeight w:val="283"/>
          <w:ins w:id="417" w:author="Andrea Constanza Perdomo Pedraza" w:date="2015-09-03T09:50:00Z"/>
        </w:trPr>
        <w:tc>
          <w:tcPr>
            <w:tcW w:w="2469" w:type="dxa"/>
          </w:tcPr>
          <w:p w14:paraId="2CEC1497" w14:textId="77777777" w:rsidR="00300C74" w:rsidRPr="00AE0AB8" w:rsidRDefault="00300C74" w:rsidP="006A2A37">
            <w:pPr>
              <w:rPr>
                <w:ins w:id="418" w:author="Andrea Constanza Perdomo Pedraza" w:date="2015-09-03T09:5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19" w:author="Andrea Constanza Perdomo Pedraza" w:date="2015-09-03T09:5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373" w:type="dxa"/>
          </w:tcPr>
          <w:p w14:paraId="77DEABCF" w14:textId="77777777" w:rsidR="00300C74" w:rsidRPr="00AE0AB8" w:rsidRDefault="00300C74" w:rsidP="006A2A37">
            <w:pPr>
              <w:rPr>
                <w:ins w:id="420" w:author="Andrea Constanza Perdomo Pedraza" w:date="2015-09-03T09:50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21" w:author="Andrea Constanza Perdomo Pedraza" w:date="2015-09-03T09:50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21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300C74" w:rsidRPr="00AE0AB8" w14:paraId="51606ED0" w14:textId="77777777" w:rsidTr="006A2A37">
        <w:trPr>
          <w:trHeight w:val="248"/>
          <w:ins w:id="422" w:author="Andrea Constanza Perdomo Pedraza" w:date="2015-09-03T09:50:00Z"/>
        </w:trPr>
        <w:tc>
          <w:tcPr>
            <w:tcW w:w="2469" w:type="dxa"/>
          </w:tcPr>
          <w:p w14:paraId="19FF7456" w14:textId="77777777" w:rsidR="00300C74" w:rsidRPr="00AE0AB8" w:rsidRDefault="00300C74" w:rsidP="006A2A37">
            <w:pPr>
              <w:rPr>
                <w:ins w:id="423" w:author="Andrea Constanza Perdomo Pedraza" w:date="2015-09-03T09:5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24" w:author="Andrea Constanza Perdomo Pedraza" w:date="2015-09-03T09:5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373" w:type="dxa"/>
          </w:tcPr>
          <w:p w14:paraId="781ED1B8" w14:textId="678AA364" w:rsidR="00300C74" w:rsidRPr="00AE0AB8" w:rsidRDefault="00300C74" w:rsidP="006A2A37">
            <w:pPr>
              <w:rPr>
                <w:ins w:id="425" w:author="Andrea Constanza Perdomo Pedraza" w:date="2015-09-03T09:5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26" w:author="Andrea Constanza Perdomo Pedraza" w:date="2015-09-03T09:50:00Z">
              <w:r w:rsidRPr="00EC20A3">
                <w:rPr>
                  <w:rFonts w:ascii="Lucida Grande" w:hAnsi="Lucida Grande" w:cs="Lucida Grande"/>
                  <w:color w:val="000000"/>
                </w:rPr>
                <w:t>Refuerza tu aprendizaje: Aproximación de números naturales</w:t>
              </w:r>
            </w:ins>
          </w:p>
        </w:tc>
      </w:tr>
      <w:tr w:rsidR="00300C74" w:rsidRPr="00AE0AB8" w14:paraId="62B37716" w14:textId="77777777" w:rsidTr="006A2A37">
        <w:trPr>
          <w:trHeight w:val="651"/>
          <w:ins w:id="427" w:author="Andrea Constanza Perdomo Pedraza" w:date="2015-09-03T09:50:00Z"/>
        </w:trPr>
        <w:tc>
          <w:tcPr>
            <w:tcW w:w="2469" w:type="dxa"/>
          </w:tcPr>
          <w:p w14:paraId="7B87FBD9" w14:textId="77777777" w:rsidR="00300C74" w:rsidRPr="00AE0AB8" w:rsidRDefault="00300C74" w:rsidP="006A2A37">
            <w:pPr>
              <w:rPr>
                <w:ins w:id="428" w:author="Andrea Constanza Perdomo Pedraza" w:date="2015-09-03T09:50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29" w:author="Andrea Constanza Perdomo Pedraza" w:date="2015-09-03T09:50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373" w:type="dxa"/>
          </w:tcPr>
          <w:p w14:paraId="2AD5AF51" w14:textId="4E967AAB" w:rsidR="00300C74" w:rsidRPr="00AE0AB8" w:rsidRDefault="00300C74" w:rsidP="006A2A37">
            <w:pPr>
              <w:rPr>
                <w:ins w:id="430" w:author="Andrea Constanza Perdomo Pedraza" w:date="2015-09-03T09:50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31" w:author="Andrea Constanza Perdomo Pedraza" w:date="2015-09-03T09:50:00Z">
              <w:r w:rsidRPr="00BF78A6">
                <w:rPr>
                  <w:rFonts w:ascii="Lucida Grande" w:hAnsi="Lucida Grande" w:cs="Lucida Grande"/>
                  <w:color w:val="000000"/>
                </w:rPr>
                <w:t>Actividades sobre La aproximación de números naturales</w:t>
              </w:r>
            </w:ins>
          </w:p>
        </w:tc>
      </w:tr>
    </w:tbl>
    <w:p w14:paraId="2ECDE3C9" w14:textId="77777777" w:rsidR="00300C74" w:rsidRDefault="00300C74" w:rsidP="000740E9">
      <w:pPr>
        <w:spacing w:after="0"/>
        <w:rPr>
          <w:ins w:id="432" w:author="Andrea Constanza Perdomo Pedraza" w:date="2015-09-03T09:50:00Z"/>
          <w:rFonts w:ascii="Times New Roman" w:hAnsi="Times New Roman" w:cs="Times New Roman"/>
          <w:b/>
        </w:rPr>
      </w:pPr>
    </w:p>
    <w:p w14:paraId="633C7924" w14:textId="77777777" w:rsidR="000B2B39" w:rsidRPr="00AE0AB8" w:rsidRDefault="000B2B39" w:rsidP="000740E9">
      <w:pPr>
        <w:spacing w:after="0"/>
        <w:rPr>
          <w:rFonts w:ascii="Times New Roman" w:hAnsi="Times New Roman" w:cs="Times New Roman"/>
          <w:b/>
        </w:rPr>
      </w:pPr>
    </w:p>
    <w:p w14:paraId="45C77E69" w14:textId="77777777" w:rsidR="00934DAA" w:rsidRPr="00AE0AB8" w:rsidRDefault="00934DAA" w:rsidP="000740E9">
      <w:pPr>
        <w:spacing w:after="0"/>
        <w:rPr>
          <w:rFonts w:ascii="Times New Roman" w:hAnsi="Times New Roman" w:cs="Times New Roman"/>
          <w:b/>
        </w:rPr>
      </w:pPr>
    </w:p>
    <w:p w14:paraId="3119B893" w14:textId="1B622C71" w:rsidR="000740E9" w:rsidRPr="00AE0AB8" w:rsidRDefault="00812091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</w:t>
      </w:r>
      <w:r w:rsidR="000740E9" w:rsidRPr="00AE0AB8">
        <w:rPr>
          <w:rFonts w:ascii="Times New Roman" w:hAnsi="Times New Roman" w:cs="Times New Roman"/>
          <w:highlight w:val="yellow"/>
        </w:rPr>
        <w:t>]</w:t>
      </w:r>
      <w:r w:rsidR="000740E9"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3.2</w:t>
      </w:r>
      <w:r w:rsidR="000740E9" w:rsidRPr="00AE0AB8">
        <w:rPr>
          <w:rFonts w:ascii="Times New Roman" w:hAnsi="Times New Roman" w:cs="Times New Roman"/>
          <w:b/>
        </w:rPr>
        <w:t xml:space="preserve"> Relaciones de orden </w:t>
      </w:r>
      <w:r w:rsidR="00B401CE" w:rsidRPr="00AE0AB8">
        <w:rPr>
          <w:rFonts w:ascii="Times New Roman" w:hAnsi="Times New Roman" w:cs="Times New Roman"/>
          <w:b/>
        </w:rPr>
        <w:t xml:space="preserve">de </w:t>
      </w:r>
      <w:ins w:id="433" w:author="chris" w:date="2015-08-26T22:09:00Z">
        <w:r w:rsidR="00DC34D8">
          <w:rPr>
            <w:rFonts w:ascii="Times New Roman" w:hAnsi="Times New Roman" w:cs="Times New Roman"/>
            <w:b/>
          </w:rPr>
          <w:t>n</w:t>
        </w:r>
      </w:ins>
      <w:r w:rsidR="00B401CE" w:rsidRPr="00AE0AB8">
        <w:rPr>
          <w:rFonts w:ascii="Times New Roman" w:hAnsi="Times New Roman" w:cs="Times New Roman"/>
          <w:b/>
        </w:rPr>
        <w:t>úmeros</w:t>
      </w:r>
      <w:r w:rsidR="000740E9" w:rsidRPr="00AE0AB8">
        <w:rPr>
          <w:rFonts w:ascii="Times New Roman" w:hAnsi="Times New Roman" w:cs="Times New Roman"/>
          <w:b/>
        </w:rPr>
        <w:t xml:space="preserve"> </w:t>
      </w:r>
      <w:ins w:id="434" w:author="chris" w:date="2015-08-26T22:09:00Z">
        <w:r w:rsidR="00DC34D8">
          <w:rPr>
            <w:rFonts w:ascii="Times New Roman" w:hAnsi="Times New Roman" w:cs="Times New Roman"/>
            <w:b/>
          </w:rPr>
          <w:t>n</w:t>
        </w:r>
      </w:ins>
      <w:r w:rsidR="000740E9" w:rsidRPr="00AE0AB8">
        <w:rPr>
          <w:rFonts w:ascii="Times New Roman" w:hAnsi="Times New Roman" w:cs="Times New Roman"/>
          <w:b/>
        </w:rPr>
        <w:t xml:space="preserve">aturales </w:t>
      </w:r>
    </w:p>
    <w:p w14:paraId="3AB1ACD0" w14:textId="77777777" w:rsidR="007F2150" w:rsidRPr="00AE0AB8" w:rsidRDefault="007F2150" w:rsidP="000740E9">
      <w:pPr>
        <w:spacing w:after="0"/>
        <w:rPr>
          <w:rFonts w:ascii="Times New Roman" w:hAnsi="Times New Roman" w:cs="Times New Roman"/>
          <w:b/>
        </w:rPr>
      </w:pPr>
    </w:p>
    <w:p w14:paraId="4D3F7F74" w14:textId="58E6C2F2" w:rsidR="007F2150" w:rsidRPr="00AE0AB8" w:rsidRDefault="007F2150" w:rsidP="007F2150">
      <w:pPr>
        <w:spacing w:after="0"/>
        <w:jc w:val="both"/>
        <w:rPr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Dado</w:t>
      </w:r>
      <w:r w:rsidR="00234884">
        <w:rPr>
          <w:rFonts w:ascii="Times New Roman" w:hAnsi="Times New Roman" w:cs="Times New Roman"/>
        </w:rPr>
        <w:t>s</w:t>
      </w:r>
      <w:r w:rsidRPr="00AE0AB8">
        <w:rPr>
          <w:rFonts w:ascii="Times New Roman" w:hAnsi="Times New Roman" w:cs="Times New Roman"/>
        </w:rPr>
        <w:t xml:space="preserve"> dos números naturales </w:t>
      </w:r>
      <w:r w:rsidRPr="00AE0AB8">
        <w:rPr>
          <w:rFonts w:ascii="Times New Roman" w:hAnsi="Times New Roman" w:cs="Times New Roman"/>
          <w:i/>
        </w:rPr>
        <w:t>a</w:t>
      </w:r>
      <w:r w:rsidRPr="00AE0AB8">
        <w:rPr>
          <w:rFonts w:ascii="Times New Roman" w:hAnsi="Times New Roman" w:cs="Times New Roman"/>
        </w:rPr>
        <w:t xml:space="preserve"> y </w:t>
      </w:r>
      <w:r w:rsidRPr="00AE0AB8">
        <w:rPr>
          <w:rFonts w:ascii="Times New Roman" w:hAnsi="Times New Roman" w:cs="Times New Roman"/>
          <w:i/>
        </w:rPr>
        <w:t>b</w:t>
      </w:r>
      <w:r w:rsidRPr="00AE0AB8">
        <w:rPr>
          <w:rFonts w:ascii="Times New Roman" w:hAnsi="Times New Roman" w:cs="Times New Roman"/>
        </w:rPr>
        <w:t xml:space="preserve">, se establece entre ellos una relación de orden, de tal manera que se </w:t>
      </w:r>
      <w:r w:rsidR="00776B49" w:rsidRPr="00AE0AB8">
        <w:rPr>
          <w:rFonts w:ascii="Times New Roman" w:hAnsi="Times New Roman" w:cs="Times New Roman"/>
        </w:rPr>
        <w:t>cumple</w:t>
      </w:r>
      <w:r w:rsidRPr="00AE0AB8">
        <w:rPr>
          <w:rFonts w:ascii="Times New Roman" w:hAnsi="Times New Roman" w:cs="Times New Roman"/>
        </w:rPr>
        <w:t xml:space="preserve"> sola </w:t>
      </w:r>
      <w:r w:rsidR="00776B49" w:rsidRPr="00AE0AB8">
        <w:rPr>
          <w:rFonts w:ascii="Times New Roman" w:hAnsi="Times New Roman" w:cs="Times New Roman"/>
        </w:rPr>
        <w:t xml:space="preserve">una </w:t>
      </w:r>
      <w:r w:rsidRPr="00AE0AB8">
        <w:rPr>
          <w:rFonts w:ascii="Times New Roman" w:hAnsi="Times New Roman" w:cs="Times New Roman"/>
        </w:rPr>
        <w:t>d</w:t>
      </w:r>
      <w:r w:rsidR="00E64BCD" w:rsidRPr="00AE0AB8">
        <w:rPr>
          <w:rFonts w:ascii="Times New Roman" w:hAnsi="Times New Roman" w:cs="Times New Roman"/>
        </w:rPr>
        <w:t xml:space="preserve">e las siguientes posibilidades: </w:t>
      </w:r>
    </w:p>
    <w:p w14:paraId="16B4890C" w14:textId="6A622F11" w:rsidR="00EF5BA7" w:rsidRPr="00EF5BA7" w:rsidRDefault="00EF5BA7" w:rsidP="00EF5BA7">
      <w:pPr>
        <w:jc w:val="center"/>
        <w:rPr>
          <w:rFonts w:ascii="Times New Roman" w:hAnsi="Times New Roman" w:cs="Times New Roman"/>
        </w:rPr>
      </w:pP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es mayor que </w:t>
      </w:r>
      <w:r w:rsidRPr="00EF5BA7">
        <w:rPr>
          <w:rFonts w:ascii="Times New Roman" w:hAnsi="Times New Roman" w:cs="Times New Roman"/>
          <w:i/>
        </w:rPr>
        <w:t>b</w:t>
      </w:r>
      <w:r w:rsidRPr="00EF5BA7">
        <w:rPr>
          <w:rFonts w:ascii="Times New Roman" w:hAnsi="Times New Roman" w:cs="Times New Roman"/>
        </w:rPr>
        <w:t xml:space="preserve">, se escribe </w:t>
      </w: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&gt; </w:t>
      </w:r>
      <w:r w:rsidRPr="00EF5BA7">
        <w:rPr>
          <w:rFonts w:ascii="Times New Roman" w:hAnsi="Times New Roman" w:cs="Times New Roman"/>
          <w:i/>
        </w:rPr>
        <w:t>b</w:t>
      </w:r>
    </w:p>
    <w:p w14:paraId="26FA6222" w14:textId="6A2D5A6D" w:rsidR="00EF5BA7" w:rsidRPr="00EF5BA7" w:rsidRDefault="00EF5BA7" w:rsidP="00EF5BA7">
      <w:pPr>
        <w:jc w:val="center"/>
        <w:rPr>
          <w:rFonts w:ascii="Times New Roman" w:hAnsi="Times New Roman" w:cs="Times New Roman"/>
        </w:rPr>
      </w:pP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es menor que b</w:t>
      </w:r>
      <w:r w:rsidRPr="00EF5BA7">
        <w:rPr>
          <w:rFonts w:ascii="Times New Roman" w:hAnsi="Times New Roman" w:cs="Times New Roman"/>
          <w:i/>
        </w:rPr>
        <w:t>,</w:t>
      </w:r>
      <w:r w:rsidRPr="00EF5BA7">
        <w:rPr>
          <w:rFonts w:ascii="Times New Roman" w:hAnsi="Times New Roman" w:cs="Times New Roman"/>
        </w:rPr>
        <w:t xml:space="preserve"> se escribe </w:t>
      </w: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&lt; </w:t>
      </w:r>
      <w:r w:rsidRPr="00EF5BA7">
        <w:rPr>
          <w:rFonts w:ascii="Times New Roman" w:hAnsi="Times New Roman" w:cs="Times New Roman"/>
          <w:i/>
        </w:rPr>
        <w:t>b</w:t>
      </w:r>
    </w:p>
    <w:p w14:paraId="6E9384D8" w14:textId="3FEB67D8" w:rsidR="00EF5BA7" w:rsidRPr="00EF5BA7" w:rsidRDefault="00EF5BA7" w:rsidP="00EF5BA7">
      <w:pPr>
        <w:jc w:val="center"/>
        <w:rPr>
          <w:rFonts w:ascii="Times New Roman" w:hAnsi="Times New Roman" w:cs="Times New Roman"/>
        </w:rPr>
      </w:pP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es igual a </w:t>
      </w:r>
      <w:r w:rsidRPr="00EF5BA7">
        <w:rPr>
          <w:rFonts w:ascii="Times New Roman" w:hAnsi="Times New Roman" w:cs="Times New Roman"/>
          <w:i/>
        </w:rPr>
        <w:t>b</w:t>
      </w:r>
      <w:r w:rsidRPr="00EF5BA7">
        <w:rPr>
          <w:rFonts w:ascii="Times New Roman" w:hAnsi="Times New Roman" w:cs="Times New Roman"/>
        </w:rPr>
        <w:t xml:space="preserve">, se escribe </w:t>
      </w:r>
      <w:r w:rsidRPr="00EF5BA7">
        <w:rPr>
          <w:rFonts w:ascii="Times New Roman" w:hAnsi="Times New Roman" w:cs="Times New Roman"/>
          <w:i/>
        </w:rPr>
        <w:t>a</w:t>
      </w:r>
      <w:r w:rsidRPr="00EF5BA7">
        <w:rPr>
          <w:rFonts w:ascii="Times New Roman" w:hAnsi="Times New Roman" w:cs="Times New Roman"/>
        </w:rPr>
        <w:t xml:space="preserve"> = </w:t>
      </w:r>
      <w:r w:rsidRPr="00EF5BA7">
        <w:rPr>
          <w:rFonts w:ascii="Times New Roman" w:hAnsi="Times New Roman" w:cs="Times New Roman"/>
          <w:i/>
        </w:rPr>
        <w:t>b</w:t>
      </w:r>
    </w:p>
    <w:tbl>
      <w:tblPr>
        <w:tblStyle w:val="TableGrid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2C76D6" w:rsidRPr="00AE0AB8" w14:paraId="2781FC58" w14:textId="77777777" w:rsidTr="00075C71">
        <w:trPr>
          <w:ins w:id="435" w:author="Andrea Constanza Perdomo Pedraza" w:date="2015-09-03T09:53:00Z"/>
        </w:trPr>
        <w:tc>
          <w:tcPr>
            <w:tcW w:w="9033" w:type="dxa"/>
            <w:gridSpan w:val="2"/>
            <w:shd w:val="clear" w:color="auto" w:fill="000000" w:themeFill="text1"/>
          </w:tcPr>
          <w:p w14:paraId="5E6017E8" w14:textId="77777777" w:rsidR="002C76D6" w:rsidRPr="00AE0AB8" w:rsidRDefault="002C76D6" w:rsidP="00075C71">
            <w:pPr>
              <w:jc w:val="center"/>
              <w:rPr>
                <w:ins w:id="436" w:author="Andrea Constanza Perdomo Pedraza" w:date="2015-09-03T09:53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37" w:author="Andrea Constanza Perdomo Pedraza" w:date="2015-09-03T09:53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Profundiza: recurso nuevo</w:t>
              </w:r>
            </w:ins>
          </w:p>
        </w:tc>
      </w:tr>
      <w:tr w:rsidR="002C76D6" w:rsidRPr="00AE0AB8" w14:paraId="7CB5C9EC" w14:textId="77777777" w:rsidTr="00075C71">
        <w:trPr>
          <w:ins w:id="438" w:author="Andrea Constanza Perdomo Pedraza" w:date="2015-09-03T09:53:00Z"/>
        </w:trPr>
        <w:tc>
          <w:tcPr>
            <w:tcW w:w="2518" w:type="dxa"/>
          </w:tcPr>
          <w:p w14:paraId="40BA865F" w14:textId="77777777" w:rsidR="002C76D6" w:rsidRPr="00AE0AB8" w:rsidRDefault="002C76D6" w:rsidP="00075C71">
            <w:pPr>
              <w:rPr>
                <w:ins w:id="439" w:author="Andrea Constanza Perdomo Pedraza" w:date="2015-09-03T09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40" w:author="Andrea Constanza Perdomo Pedraza" w:date="2015-09-03T09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4EC1D283" w14:textId="604E7E56" w:rsidR="002C76D6" w:rsidRPr="00AE0AB8" w:rsidRDefault="002C76D6" w:rsidP="00075C71">
            <w:pPr>
              <w:rPr>
                <w:ins w:id="441" w:author="Andrea Constanza Perdomo Pedraza" w:date="2015-09-03T09:53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42" w:author="Andrea Constanza Perdomo Pedraza" w:date="2015-09-03T09:53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MA_06_02_CO_REC220</w:t>
              </w:r>
            </w:ins>
          </w:p>
        </w:tc>
      </w:tr>
      <w:tr w:rsidR="002C76D6" w:rsidRPr="00AE0AB8" w14:paraId="32290D6D" w14:textId="77777777" w:rsidTr="00075C71">
        <w:trPr>
          <w:ins w:id="443" w:author="Andrea Constanza Perdomo Pedraza" w:date="2015-09-03T09:53:00Z"/>
        </w:trPr>
        <w:tc>
          <w:tcPr>
            <w:tcW w:w="2518" w:type="dxa"/>
          </w:tcPr>
          <w:p w14:paraId="651056DF" w14:textId="77777777" w:rsidR="002C76D6" w:rsidRPr="00AE0AB8" w:rsidRDefault="002C76D6" w:rsidP="00075C71">
            <w:pPr>
              <w:rPr>
                <w:ins w:id="444" w:author="Andrea Constanza Perdomo Pedraza" w:date="2015-09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45" w:author="Andrea Constanza Perdomo Pedraza" w:date="2015-09-03T09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6F8A92A7" w14:textId="764A8D04" w:rsidR="002C76D6" w:rsidRPr="00AE0AB8" w:rsidRDefault="002C76D6" w:rsidP="00075C71">
            <w:pPr>
              <w:rPr>
                <w:ins w:id="446" w:author="Andrea Constanza Perdomo Pedraza" w:date="2015-09-03T09:53:00Z"/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447" w:author="Andrea Constanza Perdomo Pedraza" w:date="2015-09-03T09:55:00Z">
              <w:r w:rsidRPr="00515C37">
                <w:rPr>
                  <w:rFonts w:ascii="Lucida Grande" w:hAnsi="Lucida Grande" w:cs="Lucida Grande"/>
                  <w:color w:val="000000"/>
                </w:rPr>
                <w:t>El orden en los números naturales</w:t>
              </w:r>
            </w:ins>
          </w:p>
        </w:tc>
      </w:tr>
      <w:tr w:rsidR="002C76D6" w:rsidRPr="00AE0AB8" w14:paraId="1885C886" w14:textId="77777777" w:rsidTr="00075C71">
        <w:trPr>
          <w:ins w:id="448" w:author="Andrea Constanza Perdomo Pedraza" w:date="2015-09-03T09:53:00Z"/>
        </w:trPr>
        <w:tc>
          <w:tcPr>
            <w:tcW w:w="2518" w:type="dxa"/>
          </w:tcPr>
          <w:p w14:paraId="6BF4D2B5" w14:textId="77777777" w:rsidR="002C76D6" w:rsidRPr="00AE0AB8" w:rsidRDefault="002C76D6" w:rsidP="00075C71">
            <w:pPr>
              <w:rPr>
                <w:ins w:id="449" w:author="Andrea Constanza Perdomo Pedraza" w:date="2015-09-03T09:53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50" w:author="Andrea Constanza Perdomo Pedraza" w:date="2015-09-03T09:53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2A4447DE" w14:textId="072CE4B2" w:rsidR="002C76D6" w:rsidRPr="00AE0AB8" w:rsidRDefault="002C76D6" w:rsidP="00075C71">
            <w:pPr>
              <w:rPr>
                <w:ins w:id="451" w:author="Andrea Constanza Perdomo Pedraza" w:date="2015-09-03T09:53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52" w:author="Andrea Constanza Perdomo Pedraza" w:date="2015-09-03T09:56:00Z">
              <w:r w:rsidRPr="00284EC8">
                <w:rPr>
                  <w:rFonts w:ascii="Lucida Grande" w:hAnsi="Lucida Grande" w:cs="Lucida Grande"/>
                  <w:color w:val="000000"/>
                </w:rPr>
                <w:t>Interactivo para repasar los procedimientos de comparación de números naturales</w:t>
              </w:r>
            </w:ins>
          </w:p>
        </w:tc>
      </w:tr>
    </w:tbl>
    <w:p w14:paraId="18757DA3" w14:textId="77777777" w:rsidR="00C773E1" w:rsidRDefault="00C773E1" w:rsidP="000740E9">
      <w:pPr>
        <w:spacing w:after="0"/>
        <w:rPr>
          <w:rFonts w:ascii="Times New Roman" w:hAnsi="Times New Roman" w:cs="Times New Roman"/>
          <w:highlight w:val="yellow"/>
          <w:lang w:val="es-CO"/>
        </w:rPr>
      </w:pPr>
    </w:p>
    <w:p w14:paraId="6E618857" w14:textId="77777777" w:rsidR="00C773E1" w:rsidRDefault="00C773E1" w:rsidP="000740E9">
      <w:pPr>
        <w:spacing w:after="0"/>
        <w:rPr>
          <w:rFonts w:ascii="Times New Roman" w:hAnsi="Times New Roman" w:cs="Times New Roman"/>
          <w:highlight w:val="yellow"/>
          <w:lang w:val="es-CO"/>
        </w:rPr>
      </w:pPr>
    </w:p>
    <w:p w14:paraId="2EB85F4D" w14:textId="77777777" w:rsidR="00C773E1" w:rsidRPr="00AE0AB8" w:rsidRDefault="00C773E1" w:rsidP="000740E9">
      <w:pPr>
        <w:spacing w:after="0"/>
        <w:rPr>
          <w:rFonts w:ascii="Times New Roman" w:hAnsi="Times New Roman" w:cs="Times New Roman"/>
          <w:highlight w:val="yellow"/>
          <w:lang w:val="es-CO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934DAA" w:rsidRPr="00AE0AB8" w14:paraId="5F917A90" w14:textId="77777777" w:rsidTr="003B0F1D">
        <w:tc>
          <w:tcPr>
            <w:tcW w:w="9033" w:type="dxa"/>
            <w:gridSpan w:val="2"/>
            <w:shd w:val="clear" w:color="auto" w:fill="000000" w:themeFill="text1"/>
          </w:tcPr>
          <w:p w14:paraId="18390C17" w14:textId="77777777" w:rsidR="00934DAA" w:rsidRPr="00AE0AB8" w:rsidRDefault="00934DAA" w:rsidP="003B0F1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934DAA" w:rsidRPr="00AE0AB8" w14:paraId="2017C918" w14:textId="77777777" w:rsidTr="003B0F1D">
        <w:tc>
          <w:tcPr>
            <w:tcW w:w="2518" w:type="dxa"/>
          </w:tcPr>
          <w:p w14:paraId="6B17C698" w14:textId="77777777" w:rsidR="00934DAA" w:rsidRPr="00AE0AB8" w:rsidRDefault="00934DAA" w:rsidP="003B0F1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0A2A9EB9" w14:textId="020B1A75" w:rsidR="00934DAA" w:rsidRPr="00AE0AB8" w:rsidRDefault="00185410" w:rsidP="003B0F1D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</w:t>
            </w:r>
            <w:ins w:id="453" w:author="Andrea Constanza Perdomo Pedraza" w:date="2015-09-03T09:56:00Z">
              <w:r w:rsidR="00F64DA1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23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934DAA" w:rsidRPr="00AE0AB8" w14:paraId="4751F710" w14:textId="77777777" w:rsidTr="003B0F1D">
        <w:tc>
          <w:tcPr>
            <w:tcW w:w="2518" w:type="dxa"/>
          </w:tcPr>
          <w:p w14:paraId="4B8A65CD" w14:textId="77777777" w:rsidR="00934DAA" w:rsidRPr="00AE0AB8" w:rsidRDefault="00934DAA" w:rsidP="003B0F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7703946" w14:textId="05510BA8" w:rsidR="00A30FB2" w:rsidRPr="00AE0AB8" w:rsidRDefault="00F64DA1" w:rsidP="003B0F1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54" w:author="Andrea Constanza Perdomo Pedraza" w:date="2015-09-03T09:56:00Z">
              <w:r w:rsidRPr="001A400C">
                <w:rPr>
                  <w:rFonts w:ascii="Lucida Grande" w:hAnsi="Lucida Grande" w:cs="Lucida Grande"/>
                  <w:color w:val="000000"/>
                </w:rPr>
                <w:t>Compara números naturales</w:t>
              </w:r>
            </w:ins>
          </w:p>
        </w:tc>
      </w:tr>
      <w:tr w:rsidR="00934DAA" w:rsidRPr="00AE0AB8" w14:paraId="07DFB792" w14:textId="77777777" w:rsidTr="003B0F1D">
        <w:tc>
          <w:tcPr>
            <w:tcW w:w="2518" w:type="dxa"/>
          </w:tcPr>
          <w:p w14:paraId="2E800957" w14:textId="77777777" w:rsidR="00934DAA" w:rsidRPr="00AE0AB8" w:rsidRDefault="00934DAA" w:rsidP="003B0F1D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Descripción</w:t>
            </w:r>
          </w:p>
        </w:tc>
        <w:tc>
          <w:tcPr>
            <w:tcW w:w="6515" w:type="dxa"/>
          </w:tcPr>
          <w:p w14:paraId="00F310FF" w14:textId="31272090" w:rsidR="00A30FB2" w:rsidRPr="00AE0AB8" w:rsidRDefault="00F64DA1" w:rsidP="003B0F1D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55" w:author="Andrea Constanza Perdomo Pedraza" w:date="2015-09-03T09:56:00Z">
              <w:r w:rsidRPr="007155D8">
                <w:rPr>
                  <w:rFonts w:ascii="Lucida Grande" w:hAnsi="Lucida Grande" w:cs="Lucida Grande"/>
                  <w:color w:val="000000"/>
                </w:rPr>
                <w:t>Ejercicios para comparar cantidades utilizando los signos mayor, menor o igual</w:t>
              </w:r>
            </w:ins>
          </w:p>
        </w:tc>
      </w:tr>
    </w:tbl>
    <w:p w14:paraId="1A08511A" w14:textId="77777777" w:rsidR="007F2150" w:rsidRDefault="007F2150" w:rsidP="000740E9">
      <w:pPr>
        <w:spacing w:after="0"/>
        <w:rPr>
          <w:ins w:id="456" w:author="Andrea Constanza Perdomo Pedraza" w:date="2015-09-03T09:56:00Z"/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F64DA1" w:rsidRPr="00AE0AB8" w14:paraId="0E8BDA3E" w14:textId="77777777" w:rsidTr="00075C71">
        <w:trPr>
          <w:ins w:id="457" w:author="Andrea Constanza Perdomo Pedraza" w:date="2015-09-03T09:57:00Z"/>
        </w:trPr>
        <w:tc>
          <w:tcPr>
            <w:tcW w:w="9033" w:type="dxa"/>
            <w:gridSpan w:val="2"/>
            <w:shd w:val="clear" w:color="auto" w:fill="000000" w:themeFill="text1"/>
          </w:tcPr>
          <w:p w14:paraId="6BF76FE0" w14:textId="77777777" w:rsidR="00F64DA1" w:rsidRPr="00AE0AB8" w:rsidRDefault="00F64DA1" w:rsidP="00075C71">
            <w:pPr>
              <w:jc w:val="center"/>
              <w:rPr>
                <w:ins w:id="458" w:author="Andrea Constanza Perdomo Pedraza" w:date="2015-09-03T09:5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59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F64DA1" w:rsidRPr="00AE0AB8" w14:paraId="669B8066" w14:textId="77777777" w:rsidTr="00075C71">
        <w:trPr>
          <w:ins w:id="460" w:author="Andrea Constanza Perdomo Pedraza" w:date="2015-09-03T09:57:00Z"/>
        </w:trPr>
        <w:tc>
          <w:tcPr>
            <w:tcW w:w="2518" w:type="dxa"/>
          </w:tcPr>
          <w:p w14:paraId="2640255C" w14:textId="77777777" w:rsidR="00F64DA1" w:rsidRPr="00AE0AB8" w:rsidRDefault="00F64DA1" w:rsidP="00075C71">
            <w:pPr>
              <w:rPr>
                <w:ins w:id="461" w:author="Andrea Constanza Perdomo Pedraza" w:date="2015-09-03T09:5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62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05E6140A" w14:textId="7D0DCDE4" w:rsidR="00F64DA1" w:rsidRPr="00AE0AB8" w:rsidRDefault="00F64DA1" w:rsidP="00075C71">
            <w:pPr>
              <w:rPr>
                <w:ins w:id="463" w:author="Andrea Constanza Perdomo Pedraza" w:date="2015-09-03T09:5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64" w:author="Andrea Constanza Perdomo Pedraza" w:date="2015-09-03T09:57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24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F64DA1" w:rsidRPr="00AE0AB8" w14:paraId="614F485D" w14:textId="77777777" w:rsidTr="00075C71">
        <w:trPr>
          <w:ins w:id="465" w:author="Andrea Constanza Perdomo Pedraza" w:date="2015-09-03T09:57:00Z"/>
        </w:trPr>
        <w:tc>
          <w:tcPr>
            <w:tcW w:w="2518" w:type="dxa"/>
          </w:tcPr>
          <w:p w14:paraId="7699AECE" w14:textId="77777777" w:rsidR="00F64DA1" w:rsidRPr="00AE0AB8" w:rsidRDefault="00F64DA1" w:rsidP="00075C71">
            <w:pPr>
              <w:rPr>
                <w:ins w:id="466" w:author="Andrea Constanza Perdomo Pedraza" w:date="2015-09-03T09:5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67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00D4084E" w14:textId="3A20FF1C" w:rsidR="00F64DA1" w:rsidRPr="00AE0AB8" w:rsidRDefault="00F64DA1" w:rsidP="00075C71">
            <w:pPr>
              <w:rPr>
                <w:ins w:id="468" w:author="Andrea Constanza Perdomo Pedraza" w:date="2015-09-03T09:5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69" w:author="Andrea Constanza Perdomo Pedraza" w:date="2015-09-03T09:57:00Z">
              <w:r w:rsidRPr="00521E55">
                <w:rPr>
                  <w:rFonts w:ascii="Lucida Grande" w:hAnsi="Lucida Grande" w:cs="Lucida Grande"/>
                  <w:color w:val="000000"/>
                </w:rPr>
                <w:t>Completa expresiones utilizando los signos de comparación</w:t>
              </w:r>
            </w:ins>
          </w:p>
        </w:tc>
      </w:tr>
      <w:tr w:rsidR="00F64DA1" w:rsidRPr="00AE0AB8" w14:paraId="5665998C" w14:textId="77777777" w:rsidTr="00075C71">
        <w:trPr>
          <w:ins w:id="470" w:author="Andrea Constanza Perdomo Pedraza" w:date="2015-09-03T09:57:00Z"/>
        </w:trPr>
        <w:tc>
          <w:tcPr>
            <w:tcW w:w="2518" w:type="dxa"/>
          </w:tcPr>
          <w:p w14:paraId="3998022F" w14:textId="77777777" w:rsidR="00F64DA1" w:rsidRPr="00AE0AB8" w:rsidRDefault="00F64DA1" w:rsidP="00075C71">
            <w:pPr>
              <w:rPr>
                <w:ins w:id="471" w:author="Andrea Constanza Perdomo Pedraza" w:date="2015-09-03T09:5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72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1798A7AF" w14:textId="08814B4A" w:rsidR="00F64DA1" w:rsidRPr="00AE0AB8" w:rsidRDefault="00F64DA1" w:rsidP="00075C71">
            <w:pPr>
              <w:rPr>
                <w:ins w:id="473" w:author="Andrea Constanza Perdomo Pedraza" w:date="2015-09-03T09:5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74" w:author="Andrea Constanza Perdomo Pedraza" w:date="2015-09-03T09:57:00Z">
              <w:r w:rsidRPr="00E72EE3">
                <w:rPr>
                  <w:rFonts w:ascii="Lucida Grande" w:hAnsi="Lucida Grande" w:cs="Lucida Grande"/>
                  <w:color w:val="000000"/>
                </w:rPr>
                <w:t>Actividades en la que se establece relaciones de orden entre números sobre la recta numérica</w:t>
              </w:r>
            </w:ins>
          </w:p>
        </w:tc>
      </w:tr>
    </w:tbl>
    <w:p w14:paraId="1A104F13" w14:textId="77777777" w:rsidR="00F64DA1" w:rsidRDefault="00F64DA1" w:rsidP="000740E9">
      <w:pPr>
        <w:spacing w:after="0"/>
        <w:rPr>
          <w:ins w:id="475" w:author="Andrea Constanza Perdomo Pedraza" w:date="2015-09-03T09:56:00Z"/>
          <w:rFonts w:ascii="Times New Roman" w:hAnsi="Times New Roman" w:cs="Times New Roman"/>
          <w:highlight w:val="yello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1B6F7A" w:rsidRPr="00AE0AB8" w14:paraId="50395B1D" w14:textId="77777777" w:rsidTr="00075C71">
        <w:trPr>
          <w:ins w:id="476" w:author="Andrea Constanza Perdomo Pedraza" w:date="2015-09-03T09:57:00Z"/>
        </w:trPr>
        <w:tc>
          <w:tcPr>
            <w:tcW w:w="9033" w:type="dxa"/>
            <w:gridSpan w:val="2"/>
            <w:shd w:val="clear" w:color="auto" w:fill="000000" w:themeFill="text1"/>
          </w:tcPr>
          <w:p w14:paraId="0FCD40BD" w14:textId="77777777" w:rsidR="001B6F7A" w:rsidRPr="00AE0AB8" w:rsidRDefault="001B6F7A" w:rsidP="00075C71">
            <w:pPr>
              <w:jc w:val="center"/>
              <w:rPr>
                <w:ins w:id="477" w:author="Andrea Constanza Perdomo Pedraza" w:date="2015-09-03T09:57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478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1B6F7A" w:rsidRPr="00AE0AB8" w14:paraId="3467AB0F" w14:textId="77777777" w:rsidTr="00075C71">
        <w:trPr>
          <w:ins w:id="479" w:author="Andrea Constanza Perdomo Pedraza" w:date="2015-09-03T09:57:00Z"/>
        </w:trPr>
        <w:tc>
          <w:tcPr>
            <w:tcW w:w="2518" w:type="dxa"/>
          </w:tcPr>
          <w:p w14:paraId="43695A2D" w14:textId="77777777" w:rsidR="001B6F7A" w:rsidRPr="00AE0AB8" w:rsidRDefault="001B6F7A" w:rsidP="00075C71">
            <w:pPr>
              <w:rPr>
                <w:ins w:id="480" w:author="Andrea Constanza Perdomo Pedraza" w:date="2015-09-03T09:5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81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3BB546BE" w14:textId="6B4D8E2C" w:rsidR="001B6F7A" w:rsidRPr="00AE0AB8" w:rsidRDefault="001B6F7A" w:rsidP="00075C71">
            <w:pPr>
              <w:rPr>
                <w:ins w:id="482" w:author="Andrea Constanza Perdomo Pedraza" w:date="2015-09-03T09:57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483" w:author="Andrea Constanza Perdomo Pedraza" w:date="2015-09-03T09:57:00Z"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</w:t>
              </w:r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25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1B6F7A" w:rsidRPr="00AE0AB8" w14:paraId="7D487CE8" w14:textId="77777777" w:rsidTr="00075C71">
        <w:trPr>
          <w:ins w:id="484" w:author="Andrea Constanza Perdomo Pedraza" w:date="2015-09-03T09:57:00Z"/>
        </w:trPr>
        <w:tc>
          <w:tcPr>
            <w:tcW w:w="2518" w:type="dxa"/>
          </w:tcPr>
          <w:p w14:paraId="081A3598" w14:textId="77777777" w:rsidR="001B6F7A" w:rsidRPr="00AE0AB8" w:rsidRDefault="001B6F7A" w:rsidP="00075C71">
            <w:pPr>
              <w:rPr>
                <w:ins w:id="485" w:author="Andrea Constanza Perdomo Pedraza" w:date="2015-09-03T09:5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86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7086C535" w14:textId="2F60AF51" w:rsidR="001B6F7A" w:rsidRPr="00AE0AB8" w:rsidRDefault="001B6F7A" w:rsidP="00075C71">
            <w:pPr>
              <w:rPr>
                <w:ins w:id="487" w:author="Andrea Constanza Perdomo Pedraza" w:date="2015-09-03T09:5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88" w:author="Andrea Constanza Perdomo Pedraza" w:date="2015-09-03T09:58:00Z">
              <w:r w:rsidRPr="00534AB9">
                <w:rPr>
                  <w:rFonts w:ascii="Lucida Grande" w:hAnsi="Lucida Grande" w:cs="Lucida Grande"/>
                  <w:color w:val="000000"/>
                </w:rPr>
                <w:t>Problemas de orden</w:t>
              </w:r>
            </w:ins>
          </w:p>
        </w:tc>
      </w:tr>
      <w:tr w:rsidR="001B6F7A" w:rsidRPr="00AE0AB8" w14:paraId="6B2C4AA4" w14:textId="77777777" w:rsidTr="00075C71">
        <w:trPr>
          <w:ins w:id="489" w:author="Andrea Constanza Perdomo Pedraza" w:date="2015-09-03T09:57:00Z"/>
        </w:trPr>
        <w:tc>
          <w:tcPr>
            <w:tcW w:w="2518" w:type="dxa"/>
          </w:tcPr>
          <w:p w14:paraId="60ECDDD2" w14:textId="77777777" w:rsidR="001B6F7A" w:rsidRPr="00AE0AB8" w:rsidRDefault="001B6F7A" w:rsidP="00075C71">
            <w:pPr>
              <w:rPr>
                <w:ins w:id="490" w:author="Andrea Constanza Perdomo Pedraza" w:date="2015-09-03T09:57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491" w:author="Andrea Constanza Perdomo Pedraza" w:date="2015-09-03T09:57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7A069FC5" w14:textId="5D06117D" w:rsidR="001B6F7A" w:rsidRPr="00AE0AB8" w:rsidRDefault="001B6F7A" w:rsidP="00075C71">
            <w:pPr>
              <w:rPr>
                <w:ins w:id="492" w:author="Andrea Constanza Perdomo Pedraza" w:date="2015-09-03T09:57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93" w:author="Andrea Constanza Perdomo Pedraza" w:date="2015-09-03T09:58:00Z">
              <w:r w:rsidRPr="00F70A1D">
                <w:rPr>
                  <w:rFonts w:ascii="Lucida Grande" w:hAnsi="Lucida Grande" w:cs="Lucida Grande"/>
                  <w:color w:val="000000"/>
                </w:rPr>
                <w:t>Situaciones en las cuales se deben establecer relaciones de orden</w:t>
              </w:r>
            </w:ins>
          </w:p>
        </w:tc>
      </w:tr>
    </w:tbl>
    <w:p w14:paraId="7EB65481" w14:textId="77777777" w:rsidR="00F64DA1" w:rsidRDefault="00F64DA1" w:rsidP="000740E9">
      <w:pPr>
        <w:spacing w:after="0"/>
        <w:rPr>
          <w:ins w:id="494" w:author="Andrea Constanza Perdomo Pedraza" w:date="2015-09-03T09:56:00Z"/>
          <w:rFonts w:ascii="Times New Roman" w:hAnsi="Times New Roman" w:cs="Times New Roman"/>
          <w:highlight w:val="yellow"/>
        </w:rPr>
      </w:pPr>
    </w:p>
    <w:p w14:paraId="7833916B" w14:textId="77777777" w:rsidR="00F64DA1" w:rsidRPr="00AE0AB8" w:rsidRDefault="00F64DA1" w:rsidP="000740E9">
      <w:pPr>
        <w:spacing w:after="0"/>
        <w:rPr>
          <w:rFonts w:ascii="Times New Roman" w:hAnsi="Times New Roman" w:cs="Times New Roman"/>
          <w:highlight w:val="yellow"/>
        </w:rPr>
      </w:pPr>
    </w:p>
    <w:p w14:paraId="76930CCC" w14:textId="61E59526" w:rsidR="000740E9" w:rsidRPr="00AE0AB8" w:rsidRDefault="000740E9" w:rsidP="000740E9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2]</w:t>
      </w:r>
      <w:r w:rsidRPr="00AE0AB8">
        <w:rPr>
          <w:rFonts w:ascii="Times New Roman" w:hAnsi="Times New Roman" w:cs="Times New Roman"/>
        </w:rPr>
        <w:t xml:space="preserve"> </w:t>
      </w:r>
      <w:r w:rsidR="00812091" w:rsidRPr="00AE0AB8">
        <w:rPr>
          <w:rFonts w:ascii="Times New Roman" w:hAnsi="Times New Roman" w:cs="Times New Roman"/>
          <w:b/>
        </w:rPr>
        <w:t>3.3</w:t>
      </w:r>
      <w:r w:rsidRPr="00AE0AB8">
        <w:rPr>
          <w:rFonts w:ascii="Times New Roman" w:hAnsi="Times New Roman" w:cs="Times New Roman"/>
          <w:b/>
        </w:rPr>
        <w:t xml:space="preserve"> Consolidación </w:t>
      </w:r>
    </w:p>
    <w:p w14:paraId="153DC9C1" w14:textId="77777777" w:rsidR="00DF4721" w:rsidRPr="00AE0AB8" w:rsidRDefault="00DF4721" w:rsidP="000740E9">
      <w:pPr>
        <w:spacing w:after="0"/>
        <w:rPr>
          <w:rFonts w:ascii="Times New Roman" w:hAnsi="Times New Roman" w:cs="Times New Roman"/>
          <w:b/>
        </w:rPr>
      </w:pPr>
    </w:p>
    <w:p w14:paraId="12430B6B" w14:textId="77777777" w:rsidR="000740E9" w:rsidRPr="00AE0AB8" w:rsidRDefault="000740E9" w:rsidP="005D1738">
      <w:pPr>
        <w:spacing w:after="0"/>
        <w:rPr>
          <w:rFonts w:ascii="Times New Roman" w:hAnsi="Times New Roman" w:cs="Times New Roman"/>
          <w:highlight w:val="yellow"/>
        </w:rPr>
      </w:pPr>
    </w:p>
    <w:tbl>
      <w:tblPr>
        <w:tblStyle w:val="TableGrid"/>
        <w:tblpPr w:leftFromText="141" w:rightFromText="141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B02823" w:rsidRPr="00AE0AB8" w14:paraId="7B65E25F" w14:textId="77777777" w:rsidTr="009D4126">
        <w:tc>
          <w:tcPr>
            <w:tcW w:w="9033" w:type="dxa"/>
            <w:gridSpan w:val="2"/>
            <w:shd w:val="clear" w:color="auto" w:fill="000000" w:themeFill="text1"/>
          </w:tcPr>
          <w:p w14:paraId="52AE14EE" w14:textId="77777777" w:rsidR="00B02823" w:rsidRPr="00AE0AB8" w:rsidRDefault="00B02823" w:rsidP="009D412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Profundiza: recurso nuevo</w:t>
            </w:r>
          </w:p>
        </w:tc>
      </w:tr>
      <w:tr w:rsidR="00B02823" w:rsidRPr="00AE0AB8" w14:paraId="72E01368" w14:textId="77777777" w:rsidTr="009D4126">
        <w:tc>
          <w:tcPr>
            <w:tcW w:w="2518" w:type="dxa"/>
          </w:tcPr>
          <w:p w14:paraId="0EAA56A4" w14:textId="77777777" w:rsidR="00B02823" w:rsidRPr="00AE0AB8" w:rsidRDefault="00B02823" w:rsidP="009D41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37CA9C6F" w14:textId="794D61A4" w:rsidR="00B02823" w:rsidRPr="00AE0AB8" w:rsidRDefault="00AC1EE9" w:rsidP="009D4126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MA_06_02_CO_REC2</w:t>
            </w:r>
            <w:ins w:id="495" w:author="Andrea Constanza Perdomo Pedraza" w:date="2015-09-03T09:59:00Z">
              <w:r w:rsidR="00075C71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6</w:t>
              </w:r>
            </w:ins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B02823" w:rsidRPr="00AE0AB8" w14:paraId="65FB5FAA" w14:textId="77777777" w:rsidTr="009D4126">
        <w:tc>
          <w:tcPr>
            <w:tcW w:w="2518" w:type="dxa"/>
          </w:tcPr>
          <w:p w14:paraId="195568C1" w14:textId="77777777" w:rsidR="00B02823" w:rsidRPr="00AE0AB8" w:rsidRDefault="00B02823" w:rsidP="009D41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34FCEC20" w14:textId="17D23FE3" w:rsidR="00B02823" w:rsidRPr="00AE0AB8" w:rsidRDefault="00075C71" w:rsidP="009D4126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496" w:author="Andrea Constanza Perdomo Pedraza" w:date="2015-09-03T10:00:00Z">
              <w:r w:rsidRPr="00A7482E">
                <w:rPr>
                  <w:rFonts w:ascii="Lucida Grande" w:hAnsi="Lucida Grande" w:cs="Lucida Grande"/>
                  <w:color w:val="000000"/>
                </w:rPr>
                <w:t>Refuerza tu aprendizaje: El orden en los números naturales</w:t>
              </w:r>
            </w:ins>
          </w:p>
        </w:tc>
      </w:tr>
      <w:tr w:rsidR="00B02823" w:rsidRPr="00AE0AB8" w14:paraId="52289622" w14:textId="77777777" w:rsidTr="009D4126">
        <w:tc>
          <w:tcPr>
            <w:tcW w:w="2518" w:type="dxa"/>
          </w:tcPr>
          <w:p w14:paraId="7791E701" w14:textId="77777777" w:rsidR="00B02823" w:rsidRPr="00AE0AB8" w:rsidRDefault="00B02823" w:rsidP="009D4126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335800EF" w14:textId="2C5AC6CD" w:rsidR="00B02823" w:rsidRPr="00AE0AB8" w:rsidRDefault="00075C71" w:rsidP="009D4126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497" w:author="Andrea Constanza Perdomo Pedraza" w:date="2015-09-03T10:00:00Z">
              <w:r w:rsidRPr="004B1CFF">
                <w:rPr>
                  <w:rFonts w:ascii="Lucida Grande" w:hAnsi="Lucida Grande" w:cs="Lucida Grande"/>
                  <w:color w:val="000000"/>
                </w:rPr>
                <w:t>Actividades sobre El orden en los números naturales</w:t>
              </w:r>
            </w:ins>
          </w:p>
        </w:tc>
      </w:tr>
    </w:tbl>
    <w:p w14:paraId="4705680F" w14:textId="6A107395" w:rsidR="005D1738" w:rsidRPr="00AE0AB8" w:rsidRDefault="005D1738" w:rsidP="005D1738">
      <w:pPr>
        <w:spacing w:after="0"/>
        <w:rPr>
          <w:rFonts w:ascii="Times New Roman" w:hAnsi="Times New Roman" w:cs="Times New Roman"/>
          <w:highlight w:val="yellow"/>
        </w:rPr>
      </w:pPr>
    </w:p>
    <w:p w14:paraId="550BAAB6" w14:textId="77777777" w:rsidR="00A30FB2" w:rsidRPr="00AE0AB8" w:rsidRDefault="00A30FB2" w:rsidP="00A34663">
      <w:pPr>
        <w:spacing w:after="0"/>
        <w:rPr>
          <w:rFonts w:ascii="Times New Roman" w:hAnsi="Times New Roman" w:cs="Times New Roman"/>
          <w:highlight w:val="yellow"/>
        </w:rPr>
      </w:pPr>
    </w:p>
    <w:p w14:paraId="41FBCC52" w14:textId="6CD244F2" w:rsidR="00A34663" w:rsidRPr="00AE0AB8" w:rsidRDefault="00E63763" w:rsidP="00A34663">
      <w:pPr>
        <w:spacing w:after="0"/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 xml:space="preserve"> </w:t>
      </w:r>
      <w:r w:rsidR="00A34663" w:rsidRPr="00AE0AB8">
        <w:rPr>
          <w:rFonts w:ascii="Times New Roman" w:hAnsi="Times New Roman" w:cs="Times New Roman"/>
          <w:highlight w:val="yellow"/>
        </w:rPr>
        <w:t>[SECCIÓN 1]</w:t>
      </w:r>
      <w:r w:rsidR="00A34663" w:rsidRPr="00AE0AB8">
        <w:rPr>
          <w:rFonts w:ascii="Times New Roman" w:hAnsi="Times New Roman" w:cs="Times New Roman"/>
        </w:rPr>
        <w:t xml:space="preserve"> </w:t>
      </w:r>
      <w:r w:rsidR="00812091" w:rsidRPr="00AE0AB8">
        <w:rPr>
          <w:rFonts w:ascii="Times New Roman" w:hAnsi="Times New Roman" w:cs="Times New Roman"/>
          <w:b/>
        </w:rPr>
        <w:t>4.</w:t>
      </w:r>
      <w:r w:rsidR="00A34663" w:rsidRPr="00AE0AB8">
        <w:rPr>
          <w:rFonts w:ascii="Times New Roman" w:hAnsi="Times New Roman" w:cs="Times New Roman"/>
          <w:b/>
        </w:rPr>
        <w:t xml:space="preserve"> </w:t>
      </w:r>
      <w:ins w:id="498" w:author="Andrea Constanza Perdomo Pedraza" w:date="2015-09-03T10:02:00Z">
        <w:r w:rsidR="00075C71">
          <w:rPr>
            <w:rFonts w:ascii="Times New Roman" w:hAnsi="Times New Roman" w:cs="Times New Roman"/>
            <w:b/>
          </w:rPr>
          <w:t>C</w:t>
        </w:r>
      </w:ins>
      <w:r w:rsidR="00A34663" w:rsidRPr="00AE0AB8">
        <w:rPr>
          <w:rFonts w:ascii="Times New Roman" w:hAnsi="Times New Roman" w:cs="Times New Roman"/>
          <w:b/>
        </w:rPr>
        <w:t xml:space="preserve">ompetencias </w:t>
      </w:r>
    </w:p>
    <w:p w14:paraId="21B5EF75" w14:textId="77777777" w:rsidR="001976C4" w:rsidRPr="00AE0AB8" w:rsidRDefault="001976C4" w:rsidP="00A34663">
      <w:pPr>
        <w:spacing w:after="0"/>
        <w:rPr>
          <w:rFonts w:ascii="Times New Roman" w:hAnsi="Times New Roman" w:cs="Times New Roman"/>
          <w:b/>
        </w:rPr>
      </w:pPr>
    </w:p>
    <w:p w14:paraId="3262B6E3" w14:textId="78A6AF6D" w:rsidR="00A30FB2" w:rsidRDefault="007E5F92" w:rsidP="00A30FB2">
      <w:pPr>
        <w:spacing w:after="0"/>
        <w:jc w:val="both"/>
        <w:rPr>
          <w:ins w:id="499" w:author="Andrea Constanza Perdomo Pedraza" w:date="2015-09-03T10:02:00Z"/>
          <w:rFonts w:ascii="Times New Roman" w:hAnsi="Times New Roman" w:cs="Times New Roman"/>
        </w:rPr>
      </w:pPr>
      <w:r w:rsidRPr="00AE0AB8">
        <w:rPr>
          <w:rFonts w:ascii="Times New Roman" w:hAnsi="Times New Roman" w:cs="Times New Roman"/>
        </w:rPr>
        <w:t>Pon a prueba tus capacidades con est</w:t>
      </w:r>
      <w:r w:rsidR="005E4AB3" w:rsidRPr="00AE0AB8">
        <w:rPr>
          <w:rFonts w:ascii="Times New Roman" w:hAnsi="Times New Roman" w:cs="Times New Roman"/>
        </w:rPr>
        <w:t xml:space="preserve">os </w:t>
      </w:r>
      <w:r w:rsidRPr="00AE0AB8">
        <w:rPr>
          <w:rFonts w:ascii="Times New Roman" w:hAnsi="Times New Roman" w:cs="Times New Roman"/>
        </w:rPr>
        <w:t>recurso</w:t>
      </w:r>
      <w:r w:rsidR="005E4AB3" w:rsidRPr="00AE0AB8">
        <w:rPr>
          <w:rFonts w:ascii="Times New Roman" w:hAnsi="Times New Roman" w:cs="Times New Roman"/>
        </w:rPr>
        <w:t>s</w:t>
      </w:r>
      <w:ins w:id="500" w:author="Andrea Constanza Perdomo Pedraza" w:date="2015-09-03T10:02:00Z">
        <w:r w:rsidR="00075C71">
          <w:rPr>
            <w:rFonts w:ascii="Times New Roman" w:hAnsi="Times New Roman" w:cs="Times New Roman"/>
          </w:rPr>
          <w:t>.</w:t>
        </w:r>
      </w:ins>
    </w:p>
    <w:p w14:paraId="2DA4D70B" w14:textId="77777777" w:rsidR="00075C71" w:rsidRDefault="00075C71" w:rsidP="00A30FB2">
      <w:pPr>
        <w:spacing w:after="0"/>
        <w:jc w:val="both"/>
        <w:rPr>
          <w:ins w:id="501" w:author="Andrea Constanza Perdomo Pedraza" w:date="2015-09-03T10:02:00Z"/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075C71" w:rsidRPr="00AE0AB8" w14:paraId="6DC4E378" w14:textId="77777777" w:rsidTr="00075C71">
        <w:trPr>
          <w:ins w:id="502" w:author="Andrea Constanza Perdomo Pedraza" w:date="2015-09-03T10:02:00Z"/>
        </w:trPr>
        <w:tc>
          <w:tcPr>
            <w:tcW w:w="9033" w:type="dxa"/>
            <w:gridSpan w:val="2"/>
            <w:shd w:val="clear" w:color="auto" w:fill="000000" w:themeFill="text1"/>
          </w:tcPr>
          <w:p w14:paraId="5C70C866" w14:textId="77777777" w:rsidR="00075C71" w:rsidRPr="00AE0AB8" w:rsidRDefault="00075C71" w:rsidP="00075C71">
            <w:pPr>
              <w:jc w:val="center"/>
              <w:rPr>
                <w:ins w:id="503" w:author="Andrea Constanza Perdomo Pedraza" w:date="2015-09-03T10:02:00Z"/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ins w:id="504" w:author="Andrea Constanza Perdomo Pedraza" w:date="2015-09-03T10:02:00Z">
              <w:r w:rsidRPr="00AE0AB8">
                <w:rPr>
                  <w:rFonts w:ascii="Times New Roman" w:hAnsi="Times New Roman" w:cs="Times New Roman"/>
                  <w:b/>
                  <w:color w:val="FFFFFF" w:themeColor="background1"/>
                  <w:sz w:val="24"/>
                  <w:szCs w:val="24"/>
                </w:rPr>
                <w:t>Practica: recurso nuevo</w:t>
              </w:r>
            </w:ins>
          </w:p>
        </w:tc>
      </w:tr>
      <w:tr w:rsidR="00075C71" w:rsidRPr="00AE0AB8" w14:paraId="6A139C52" w14:textId="77777777" w:rsidTr="00075C71">
        <w:trPr>
          <w:ins w:id="505" w:author="Andrea Constanza Perdomo Pedraza" w:date="2015-09-03T10:02:00Z"/>
        </w:trPr>
        <w:tc>
          <w:tcPr>
            <w:tcW w:w="2518" w:type="dxa"/>
          </w:tcPr>
          <w:p w14:paraId="35575A72" w14:textId="77777777" w:rsidR="00075C71" w:rsidRPr="00AE0AB8" w:rsidRDefault="00075C71" w:rsidP="00075C71">
            <w:pPr>
              <w:rPr>
                <w:ins w:id="506" w:author="Andrea Constanza Perdomo Pedraza" w:date="2015-09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507" w:author="Andrea Constanza Perdomo Pedraza" w:date="2015-09-03T10:0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Código</w:t>
              </w:r>
            </w:ins>
          </w:p>
        </w:tc>
        <w:tc>
          <w:tcPr>
            <w:tcW w:w="6515" w:type="dxa"/>
          </w:tcPr>
          <w:p w14:paraId="733597F6" w14:textId="77777777" w:rsidR="00075C71" w:rsidRPr="00AE0AB8" w:rsidRDefault="00075C71" w:rsidP="00075C71">
            <w:pPr>
              <w:rPr>
                <w:ins w:id="508" w:author="Andrea Constanza Perdomo Pedraza" w:date="2015-09-03T10:02:00Z"/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ins w:id="509" w:author="Andrea Constanza Perdomo Pedraza" w:date="2015-09-03T10:02:00Z">
              <w:r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MA_06_02_CO_REC27</w:t>
              </w:r>
              <w:r w:rsidRPr="00AE0AB8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0</w:t>
              </w:r>
            </w:ins>
          </w:p>
        </w:tc>
      </w:tr>
      <w:tr w:rsidR="00075C71" w:rsidRPr="00AE0AB8" w14:paraId="4A429DCA" w14:textId="77777777" w:rsidTr="00075C71">
        <w:trPr>
          <w:ins w:id="510" w:author="Andrea Constanza Perdomo Pedraza" w:date="2015-09-03T10:02:00Z"/>
        </w:trPr>
        <w:tc>
          <w:tcPr>
            <w:tcW w:w="2518" w:type="dxa"/>
          </w:tcPr>
          <w:p w14:paraId="0D60DB9F" w14:textId="77777777" w:rsidR="00075C71" w:rsidRPr="00AE0AB8" w:rsidRDefault="00075C71" w:rsidP="00075C71">
            <w:pPr>
              <w:rPr>
                <w:ins w:id="511" w:author="Andrea Constanza Perdomo Pedraza" w:date="2015-09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12" w:author="Andrea Constanza Perdomo Pedraza" w:date="2015-09-03T10:0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Título</w:t>
              </w:r>
            </w:ins>
          </w:p>
        </w:tc>
        <w:tc>
          <w:tcPr>
            <w:tcW w:w="6515" w:type="dxa"/>
          </w:tcPr>
          <w:p w14:paraId="57D61078" w14:textId="77777777" w:rsidR="00075C71" w:rsidRPr="00AE0AB8" w:rsidRDefault="00075C71" w:rsidP="00075C71">
            <w:pPr>
              <w:rPr>
                <w:ins w:id="513" w:author="Andrea Constanza Perdomo Pedraza" w:date="2015-09-03T10:02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14" w:author="Andrea Constanza Perdomo Pedraza" w:date="2015-09-03T10:02:00Z">
              <w:r w:rsidRPr="00AD1C0E">
                <w:rPr>
                  <w:rFonts w:ascii="Lucida Grande" w:hAnsi="Lucida Grande" w:cs="Lucida Grande"/>
                  <w:color w:val="000000"/>
                </w:rPr>
                <w:t>Proyecto: Crea tu propio sistema de numeración</w:t>
              </w:r>
            </w:ins>
          </w:p>
        </w:tc>
      </w:tr>
      <w:tr w:rsidR="00075C71" w:rsidRPr="00AE0AB8" w14:paraId="18CE3A2A" w14:textId="77777777" w:rsidTr="00075C71">
        <w:trPr>
          <w:trHeight w:val="257"/>
          <w:ins w:id="515" w:author="Andrea Constanza Perdomo Pedraza" w:date="2015-09-03T10:02:00Z"/>
        </w:trPr>
        <w:tc>
          <w:tcPr>
            <w:tcW w:w="2518" w:type="dxa"/>
          </w:tcPr>
          <w:p w14:paraId="78AC322F" w14:textId="77777777" w:rsidR="00075C71" w:rsidRPr="00AE0AB8" w:rsidRDefault="00075C71" w:rsidP="00075C71">
            <w:pPr>
              <w:rPr>
                <w:ins w:id="516" w:author="Andrea Constanza Perdomo Pedraza" w:date="2015-09-03T10:02:00Z"/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17" w:author="Andrea Constanza Perdomo Pedraza" w:date="2015-09-03T10:02:00Z">
              <w:r w:rsidRPr="00AE0AB8">
                <w:rPr>
                  <w:rFonts w:ascii="Times New Roman" w:hAnsi="Times New Roman" w:cs="Times New Roman"/>
                  <w:b/>
                  <w:color w:val="000000"/>
                  <w:sz w:val="24"/>
                  <w:szCs w:val="24"/>
                </w:rPr>
                <w:t>Descripción</w:t>
              </w:r>
            </w:ins>
          </w:p>
        </w:tc>
        <w:tc>
          <w:tcPr>
            <w:tcW w:w="6515" w:type="dxa"/>
          </w:tcPr>
          <w:p w14:paraId="010E332F" w14:textId="77777777" w:rsidR="00075C71" w:rsidRPr="00AE0AB8" w:rsidRDefault="00075C71" w:rsidP="00075C71">
            <w:pPr>
              <w:rPr>
                <w:ins w:id="518" w:author="Andrea Constanza Perdomo Pedraza" w:date="2015-09-03T10:02:00Z"/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19" w:author="Andrea Constanza Perdomo Pedraza" w:date="2015-09-03T10:02:00Z">
              <w:r w:rsidRPr="00CC3050">
                <w:rPr>
                  <w:rFonts w:ascii="Lucida Grande" w:hAnsi="Lucida Grande" w:cs="Lucida Grande"/>
                  <w:color w:val="000000"/>
                </w:rPr>
                <w:t>Interactivo para que el estudiante pueda crear su propio sistema de numeración</w:t>
              </w:r>
            </w:ins>
          </w:p>
        </w:tc>
      </w:tr>
    </w:tbl>
    <w:p w14:paraId="27DA90F2" w14:textId="77777777" w:rsidR="00075C71" w:rsidRPr="00AE0AB8" w:rsidRDefault="00075C71" w:rsidP="00A30FB2">
      <w:pPr>
        <w:spacing w:after="0"/>
        <w:jc w:val="both"/>
        <w:rPr>
          <w:rFonts w:ascii="Times New Roman" w:hAnsi="Times New Roman" w:cs="Times New Roman"/>
        </w:rPr>
      </w:pPr>
    </w:p>
    <w:tbl>
      <w:tblPr>
        <w:tblStyle w:val="TableGrid"/>
        <w:tblpPr w:leftFromText="141" w:rightFromText="141" w:vertAnchor="text" w:horzAnchor="margin" w:tblpY="253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0FB2" w:rsidRPr="00AE0AB8" w14:paraId="7211E949" w14:textId="77777777" w:rsidTr="002645C1">
        <w:tc>
          <w:tcPr>
            <w:tcW w:w="9033" w:type="dxa"/>
            <w:gridSpan w:val="2"/>
            <w:shd w:val="clear" w:color="auto" w:fill="000000" w:themeFill="text1"/>
          </w:tcPr>
          <w:p w14:paraId="24E14B49" w14:textId="77777777" w:rsidR="00A30FB2" w:rsidRPr="00AE0AB8" w:rsidRDefault="00A30FB2" w:rsidP="002645C1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Practica: recurso nuevo</w:t>
            </w:r>
          </w:p>
        </w:tc>
      </w:tr>
      <w:tr w:rsidR="00A30FB2" w:rsidRPr="00AE0AB8" w14:paraId="2B1AF35B" w14:textId="77777777" w:rsidTr="002645C1">
        <w:tc>
          <w:tcPr>
            <w:tcW w:w="2518" w:type="dxa"/>
          </w:tcPr>
          <w:p w14:paraId="342F9772" w14:textId="77777777" w:rsidR="00A30FB2" w:rsidRPr="00AE0AB8" w:rsidRDefault="00A30FB2" w:rsidP="002645C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0D1C90E" w14:textId="6DF4B665" w:rsidR="00A30FB2" w:rsidRPr="00AE0AB8" w:rsidRDefault="000F2181" w:rsidP="002645C1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MA_06_02_CO_REC2</w:t>
            </w:r>
            <w:ins w:id="520" w:author="Andrea Constanza Perdomo Pedraza" w:date="2015-09-03T10:03:00Z">
              <w:r w:rsidR="00075C71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8</w:t>
              </w:r>
            </w:ins>
            <w:r w:rsidR="00A30FB2"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0FB2" w:rsidRPr="00AE0AB8" w14:paraId="6A8D1EDC" w14:textId="77777777" w:rsidTr="002645C1">
        <w:tc>
          <w:tcPr>
            <w:tcW w:w="2518" w:type="dxa"/>
          </w:tcPr>
          <w:p w14:paraId="43F6B8A9" w14:textId="77777777" w:rsidR="00A30FB2" w:rsidRPr="00AE0AB8" w:rsidRDefault="00A30FB2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B16F3A0" w14:textId="56CF68CF" w:rsidR="00A30FB2" w:rsidRPr="00AE0AB8" w:rsidRDefault="001E5F45" w:rsidP="002645C1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21" w:author="Andrea Constanza Perdomo Pedraza" w:date="2015-09-03T10:03:00Z">
              <w:r w:rsidRPr="00C432AF">
                <w:rPr>
                  <w:rFonts w:ascii="Lucida Grande" w:hAnsi="Lucida Grande" w:cs="Lucida Grande"/>
                  <w:color w:val="000000"/>
                </w:rPr>
                <w:t>Competencias: aprendizaje del código binario</w:t>
              </w:r>
            </w:ins>
          </w:p>
        </w:tc>
      </w:tr>
      <w:tr w:rsidR="00A30FB2" w:rsidRPr="00AE0AB8" w14:paraId="0F5B6EDD" w14:textId="77777777" w:rsidTr="000F2181">
        <w:trPr>
          <w:trHeight w:val="257"/>
        </w:trPr>
        <w:tc>
          <w:tcPr>
            <w:tcW w:w="2518" w:type="dxa"/>
          </w:tcPr>
          <w:p w14:paraId="42E5C0C1" w14:textId="77777777" w:rsidR="00A30FB2" w:rsidRPr="00AE0AB8" w:rsidRDefault="00A30FB2" w:rsidP="002645C1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032075FF" w14:textId="58087077" w:rsidR="00A30FB2" w:rsidRPr="00AE0AB8" w:rsidRDefault="001E5F45" w:rsidP="002645C1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ins w:id="522" w:author="Andrea Constanza Perdomo Pedraza" w:date="2015-09-03T10:03:00Z">
              <w:r w:rsidRPr="007B2550">
                <w:rPr>
                  <w:rFonts w:ascii="Lucida Grande" w:hAnsi="Lucida Grande" w:cs="Lucida Grande"/>
                  <w:color w:val="000000"/>
                </w:rPr>
                <w:t>Actividad que propone realizar el desarrollo de las destrezas para aprender a usar el código binario</w:t>
              </w:r>
            </w:ins>
          </w:p>
        </w:tc>
      </w:tr>
    </w:tbl>
    <w:p w14:paraId="100EF08B" w14:textId="77777777" w:rsidR="00A30FB2" w:rsidRPr="00AE0AB8" w:rsidRDefault="00A30FB2" w:rsidP="00134A9E">
      <w:pPr>
        <w:rPr>
          <w:rFonts w:ascii="Times New Roman" w:hAnsi="Times New Roman" w:cs="Times New Roman"/>
        </w:rPr>
      </w:pPr>
    </w:p>
    <w:p w14:paraId="41B8C2BE" w14:textId="77777777" w:rsidR="00A30FB2" w:rsidRPr="00AE0AB8" w:rsidRDefault="00A30FB2" w:rsidP="00A34663">
      <w:pPr>
        <w:rPr>
          <w:rFonts w:ascii="Times New Roman" w:hAnsi="Times New Roman" w:cs="Times New Roman"/>
          <w:highlight w:val="yellow"/>
        </w:rPr>
      </w:pPr>
    </w:p>
    <w:p w14:paraId="2DA93B94" w14:textId="1965CBAD" w:rsidR="00075C71" w:rsidRPr="001E5F45" w:rsidRDefault="00054A93" w:rsidP="00A34663">
      <w:pPr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lastRenderedPageBreak/>
        <w:t>[SECCIÓN 1]</w:t>
      </w:r>
      <w:r w:rsidR="00A34663"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>Fin d</w:t>
      </w:r>
      <w:ins w:id="523" w:author="Andrea Constanza Perdomo Pedraza" w:date="2015-09-03T10:03:00Z">
        <w:r w:rsidR="001E5F45">
          <w:rPr>
            <w:rFonts w:ascii="Times New Roman" w:hAnsi="Times New Roman" w:cs="Times New Roman"/>
            <w:b/>
          </w:rPr>
          <w:t>e tema</w:t>
        </w:r>
      </w:ins>
    </w:p>
    <w:tbl>
      <w:tblPr>
        <w:tblStyle w:val="TableGrid"/>
        <w:tblpPr w:leftFromText="141" w:rightFromText="141" w:vertAnchor="text" w:horzAnchor="margin" w:tblpY="69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4663" w:rsidRPr="00AE0AB8" w14:paraId="4C1F4592" w14:textId="77777777" w:rsidTr="00A34663">
        <w:tc>
          <w:tcPr>
            <w:tcW w:w="9033" w:type="dxa"/>
            <w:gridSpan w:val="2"/>
            <w:shd w:val="clear" w:color="auto" w:fill="000000" w:themeFill="text1"/>
          </w:tcPr>
          <w:p w14:paraId="4CE6C4F8" w14:textId="77777777" w:rsidR="00A34663" w:rsidRPr="00AE0AB8" w:rsidRDefault="00A34663" w:rsidP="00A3466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Mapa conceptual</w:t>
            </w:r>
          </w:p>
        </w:tc>
      </w:tr>
      <w:tr w:rsidR="00A34663" w:rsidRPr="00AE0AB8" w14:paraId="5CBA102C" w14:textId="77777777" w:rsidTr="00A34663">
        <w:tc>
          <w:tcPr>
            <w:tcW w:w="2518" w:type="dxa"/>
          </w:tcPr>
          <w:p w14:paraId="66BCC5F5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730332A0" w14:textId="315A15DA" w:rsidR="00A34663" w:rsidRPr="00AE0AB8" w:rsidRDefault="004968C1" w:rsidP="00206C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MA_06_02_CO_REC2</w:t>
            </w:r>
            <w:ins w:id="524" w:author="Andrea Constanza Perdomo Pedraza" w:date="2015-09-03T10:04:00Z">
              <w:r w:rsidR="001E5F4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9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4663" w:rsidRPr="00AE0AB8" w14:paraId="58CA1E7A" w14:textId="77777777" w:rsidTr="00A34663">
        <w:tc>
          <w:tcPr>
            <w:tcW w:w="2518" w:type="dxa"/>
          </w:tcPr>
          <w:p w14:paraId="690B3F20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6F8191FA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Mapa conceptual</w:t>
            </w:r>
          </w:p>
        </w:tc>
      </w:tr>
      <w:tr w:rsidR="00E77EE0" w:rsidRPr="00AE0AB8" w14:paraId="716DDA9A" w14:textId="77777777" w:rsidTr="00A34663">
        <w:tc>
          <w:tcPr>
            <w:tcW w:w="2518" w:type="dxa"/>
          </w:tcPr>
          <w:p w14:paraId="5D00157F" w14:textId="77777777" w:rsidR="00E77EE0" w:rsidRPr="00AE0AB8" w:rsidRDefault="00E77EE0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6745878B" w14:textId="39641CEC" w:rsidR="00E77EE0" w:rsidRPr="00AE0AB8" w:rsidRDefault="001E5F45" w:rsidP="00E77EE0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ins w:id="525" w:author="Andrea Constanza Perdomo Pedraza" w:date="2015-09-03T10:04:00Z">
              <w:r w:rsidRPr="00DB6274">
                <w:rPr>
                  <w:rFonts w:ascii="Lucida Grande" w:hAnsi="Lucida Grande" w:cs="Lucida Grande"/>
                  <w:color w:val="000000"/>
                </w:rPr>
                <w:t>Mapa conceptual del tema: El conjunto de los numeros naturales</w:t>
              </w:r>
            </w:ins>
          </w:p>
        </w:tc>
      </w:tr>
    </w:tbl>
    <w:p w14:paraId="0D4C13AA" w14:textId="6C895655" w:rsidR="00A34663" w:rsidRPr="00AE0AB8" w:rsidRDefault="00A34663" w:rsidP="00A34663">
      <w:pPr>
        <w:rPr>
          <w:rFonts w:ascii="Times New Roman" w:hAnsi="Times New Roman" w:cs="Times New Roman"/>
        </w:rPr>
      </w:pPr>
    </w:p>
    <w:p w14:paraId="49B2DF8A" w14:textId="4738C3C5" w:rsidR="00A34663" w:rsidRPr="00AE0AB8" w:rsidRDefault="00A34663" w:rsidP="00A34663">
      <w:pPr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Pr="00AE0AB8">
        <w:rPr>
          <w:rFonts w:ascii="Times New Roman" w:hAnsi="Times New Roman" w:cs="Times New Roman"/>
        </w:rPr>
        <w:t xml:space="preserve"> </w:t>
      </w:r>
      <w:r w:rsidR="001D2302" w:rsidRPr="00AE0AB8">
        <w:rPr>
          <w:rFonts w:ascii="Times New Roman" w:hAnsi="Times New Roman" w:cs="Times New Roman"/>
          <w:b/>
        </w:rPr>
        <w:t xml:space="preserve">Evaluación </w:t>
      </w:r>
    </w:p>
    <w:tbl>
      <w:tblPr>
        <w:tblStyle w:val="TableGrid"/>
        <w:tblpPr w:leftFromText="141" w:rightFromText="141" w:vertAnchor="text" w:horzAnchor="margin" w:tblpY="382"/>
        <w:tblW w:w="0" w:type="auto"/>
        <w:tblLook w:val="04A0" w:firstRow="1" w:lastRow="0" w:firstColumn="1" w:lastColumn="0" w:noHBand="0" w:noVBand="1"/>
      </w:tblPr>
      <w:tblGrid>
        <w:gridCol w:w="2518"/>
        <w:gridCol w:w="6515"/>
      </w:tblGrid>
      <w:tr w:rsidR="00A34663" w:rsidRPr="00AE0AB8" w14:paraId="3FFDF1BF" w14:textId="77777777" w:rsidTr="00A34663">
        <w:tc>
          <w:tcPr>
            <w:tcW w:w="9033" w:type="dxa"/>
            <w:gridSpan w:val="2"/>
            <w:shd w:val="clear" w:color="auto" w:fill="000000" w:themeFill="text1"/>
          </w:tcPr>
          <w:p w14:paraId="224EB18B" w14:textId="77777777" w:rsidR="00A34663" w:rsidRPr="00AE0AB8" w:rsidRDefault="00A34663" w:rsidP="00A3466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Evaluación: recurso nuevo</w:t>
            </w:r>
          </w:p>
        </w:tc>
      </w:tr>
      <w:tr w:rsidR="00A34663" w:rsidRPr="00AE0AB8" w14:paraId="0C383A54" w14:textId="77777777" w:rsidTr="00A34663">
        <w:tc>
          <w:tcPr>
            <w:tcW w:w="2518" w:type="dxa"/>
          </w:tcPr>
          <w:p w14:paraId="0C2FF479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6515" w:type="dxa"/>
          </w:tcPr>
          <w:p w14:paraId="26C26F65" w14:textId="7509375D" w:rsidR="00A34663" w:rsidRPr="00AE0AB8" w:rsidRDefault="004968C1" w:rsidP="00206C40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MA_06_02_CO_REC</w:t>
            </w:r>
            <w:ins w:id="526" w:author="Andrea Constanza Perdomo Pedraza" w:date="2015-09-03T10:05:00Z">
              <w:r w:rsidR="001E5F45">
                <w:rPr>
                  <w:rFonts w:ascii="Times New Roman" w:hAnsi="Times New Roman" w:cs="Times New Roman"/>
                  <w:color w:val="000000"/>
                  <w:sz w:val="24"/>
                  <w:szCs w:val="24"/>
                </w:rPr>
                <w:t>30</w:t>
              </w:r>
            </w:ins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0</w:t>
            </w:r>
          </w:p>
        </w:tc>
      </w:tr>
      <w:tr w:rsidR="00A34663" w:rsidRPr="00AE0AB8" w14:paraId="59245FDF" w14:textId="77777777" w:rsidTr="00A34663">
        <w:tc>
          <w:tcPr>
            <w:tcW w:w="2518" w:type="dxa"/>
          </w:tcPr>
          <w:p w14:paraId="64226AAD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Título</w:t>
            </w:r>
          </w:p>
        </w:tc>
        <w:tc>
          <w:tcPr>
            <w:tcW w:w="6515" w:type="dxa"/>
          </w:tcPr>
          <w:p w14:paraId="1DD89799" w14:textId="0BC9C81A" w:rsidR="00BD3F4B" w:rsidRPr="00AE0AB8" w:rsidRDefault="00BD3F4B" w:rsidP="00BD3F4B">
            <w:pPr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</w:pPr>
            <w:r w:rsidRPr="00AE0AB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>Evaluación</w:t>
            </w:r>
            <w:ins w:id="527" w:author="chris" w:date="2015-08-26T20:40:00Z">
              <w:r w:rsidR="00AF2499">
                <w:rPr>
                  <w:rFonts w:ascii="Times New Roman" w:hAnsi="Times New Roman" w:cs="Times New Roman"/>
                  <w:sz w:val="24"/>
                  <w:szCs w:val="24"/>
                  <w:lang w:val="es-ES_tradnl"/>
                </w:rPr>
                <w:t xml:space="preserve"> </w:t>
              </w:r>
            </w:ins>
            <w:r w:rsidRPr="00AE0AB8">
              <w:rPr>
                <w:rFonts w:ascii="Times New Roman" w:hAnsi="Times New Roman" w:cs="Times New Roman"/>
                <w:sz w:val="24"/>
                <w:szCs w:val="24"/>
                <w:lang w:val="es-ES_tradnl"/>
              </w:rPr>
              <w:t xml:space="preserve">sistemas de numeración </w:t>
            </w:r>
          </w:p>
          <w:p w14:paraId="1763579A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A34663" w:rsidRPr="00AE0AB8" w14:paraId="3FA8E0D1" w14:textId="77777777" w:rsidTr="00A34663">
        <w:tc>
          <w:tcPr>
            <w:tcW w:w="2518" w:type="dxa"/>
          </w:tcPr>
          <w:p w14:paraId="637EDF4D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Descripción</w:t>
            </w:r>
          </w:p>
        </w:tc>
        <w:tc>
          <w:tcPr>
            <w:tcW w:w="6515" w:type="dxa"/>
          </w:tcPr>
          <w:p w14:paraId="15497F64" w14:textId="33E216AF" w:rsidR="00A34663" w:rsidRPr="00AE0AB8" w:rsidRDefault="001E5F45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lang w:val="es-ES_tradnl"/>
              </w:rPr>
            </w:pPr>
            <w:ins w:id="528" w:author="Andrea Constanza Perdomo Pedraza" w:date="2015-09-03T10:04:00Z">
              <w:r w:rsidRPr="00277259">
                <w:rPr>
                  <w:rFonts w:ascii="Lucida Grande" w:hAnsi="Lucida Grande" w:cs="Lucida Grande"/>
                  <w:color w:val="000000"/>
                </w:rPr>
                <w:t>Ejercicios para evaluar conocimientos sobre el tema El conjunto de los números naturales</w:t>
              </w:r>
            </w:ins>
          </w:p>
        </w:tc>
      </w:tr>
    </w:tbl>
    <w:p w14:paraId="3C05EE65" w14:textId="77777777" w:rsidR="009466CB" w:rsidRPr="00AE0AB8" w:rsidRDefault="009466CB" w:rsidP="00A34663">
      <w:pPr>
        <w:rPr>
          <w:rFonts w:ascii="Times New Roman" w:hAnsi="Times New Roman" w:cs="Times New Roman"/>
          <w:highlight w:val="yellow"/>
        </w:rPr>
      </w:pPr>
    </w:p>
    <w:p w14:paraId="30CBA263" w14:textId="77777777" w:rsidR="00206C40" w:rsidRPr="00AE0AB8" w:rsidRDefault="00206C40" w:rsidP="00A34663">
      <w:pPr>
        <w:rPr>
          <w:rFonts w:ascii="Times New Roman" w:hAnsi="Times New Roman" w:cs="Times New Roman"/>
          <w:highlight w:val="yellow"/>
        </w:rPr>
      </w:pPr>
    </w:p>
    <w:p w14:paraId="1EA19B37" w14:textId="67BB28D7" w:rsidR="0050067B" w:rsidRPr="00AE0AB8" w:rsidRDefault="00A34663" w:rsidP="00A34663">
      <w:pPr>
        <w:rPr>
          <w:rFonts w:ascii="Times New Roman" w:hAnsi="Times New Roman" w:cs="Times New Roman"/>
          <w:b/>
        </w:rPr>
      </w:pPr>
      <w:r w:rsidRPr="00AE0AB8">
        <w:rPr>
          <w:rFonts w:ascii="Times New Roman" w:hAnsi="Times New Roman" w:cs="Times New Roman"/>
          <w:highlight w:val="yellow"/>
        </w:rPr>
        <w:t>[SECCIÓN 1]</w:t>
      </w:r>
      <w:r w:rsidRPr="00AE0AB8">
        <w:rPr>
          <w:rFonts w:ascii="Times New Roman" w:hAnsi="Times New Roman" w:cs="Times New Roman"/>
        </w:rPr>
        <w:t xml:space="preserve"> </w:t>
      </w:r>
      <w:r w:rsidRPr="00AE0AB8">
        <w:rPr>
          <w:rFonts w:ascii="Times New Roman" w:hAnsi="Times New Roman" w:cs="Times New Roman"/>
          <w:b/>
        </w:rPr>
        <w:t xml:space="preserve">Web de referencia </w:t>
      </w:r>
    </w:p>
    <w:tbl>
      <w:tblPr>
        <w:tblStyle w:val="TableGrid"/>
        <w:tblpPr w:leftFromText="141" w:rightFromText="141" w:vertAnchor="text" w:horzAnchor="margin" w:tblpY="117"/>
        <w:tblW w:w="9054" w:type="dxa"/>
        <w:tblLayout w:type="fixed"/>
        <w:tblLook w:val="04A0" w:firstRow="1" w:lastRow="0" w:firstColumn="1" w:lastColumn="0" w:noHBand="0" w:noVBand="1"/>
      </w:tblPr>
      <w:tblGrid>
        <w:gridCol w:w="1129"/>
        <w:gridCol w:w="3515"/>
        <w:gridCol w:w="4410"/>
      </w:tblGrid>
      <w:tr w:rsidR="00A34663" w:rsidRPr="00AE0AB8" w14:paraId="62B9A52A" w14:textId="77777777" w:rsidTr="00FF7834">
        <w:tc>
          <w:tcPr>
            <w:tcW w:w="9054" w:type="dxa"/>
            <w:gridSpan w:val="3"/>
            <w:shd w:val="clear" w:color="auto" w:fill="000000" w:themeFill="text1"/>
          </w:tcPr>
          <w:p w14:paraId="3232D246" w14:textId="77777777" w:rsidR="00A34663" w:rsidRPr="00AE0AB8" w:rsidRDefault="00A34663" w:rsidP="00A34663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Webs de referencia</w:t>
            </w:r>
          </w:p>
        </w:tc>
      </w:tr>
      <w:tr w:rsidR="0050067B" w:rsidRPr="00AE0AB8" w14:paraId="1D2A947E" w14:textId="77777777" w:rsidTr="00FF7834">
        <w:tc>
          <w:tcPr>
            <w:tcW w:w="1129" w:type="dxa"/>
          </w:tcPr>
          <w:p w14:paraId="07021F04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Código</w:t>
            </w:r>
          </w:p>
        </w:tc>
        <w:tc>
          <w:tcPr>
            <w:tcW w:w="7925" w:type="dxa"/>
            <w:gridSpan w:val="2"/>
          </w:tcPr>
          <w:p w14:paraId="776C9F5C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XX_00_00_REC00</w:t>
            </w:r>
          </w:p>
        </w:tc>
      </w:tr>
      <w:tr w:rsidR="0050067B" w:rsidRPr="00AE0AB8" w14:paraId="2A9DD325" w14:textId="77777777" w:rsidTr="00FF7834">
        <w:tc>
          <w:tcPr>
            <w:tcW w:w="1129" w:type="dxa"/>
          </w:tcPr>
          <w:p w14:paraId="058F7A39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01</w:t>
            </w:r>
          </w:p>
        </w:tc>
        <w:tc>
          <w:tcPr>
            <w:tcW w:w="3515" w:type="dxa"/>
          </w:tcPr>
          <w:p w14:paraId="6C508504" w14:textId="315608AF" w:rsidR="00A34663" w:rsidRPr="00AE0AB8" w:rsidRDefault="0050067B" w:rsidP="0050067B">
            <w:pPr>
              <w:pStyle w:val="Default"/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  <w:lang w:val="es-MX"/>
              </w:rPr>
              <w:t>Trabajo didáctico “</w:t>
            </w:r>
            <w:r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  <w:t>CONSTRUCCIÓN DE SISTEMAS DE REPRESENTACIÓN NUMÉRICA EN EL AULA DE CLASE POTENCIANDO LA COMPETENCIA COMUNICATIVA”</w:t>
            </w:r>
          </w:p>
        </w:tc>
        <w:tc>
          <w:tcPr>
            <w:tcW w:w="4410" w:type="dxa"/>
          </w:tcPr>
          <w:p w14:paraId="680BE003" w14:textId="702C4580" w:rsidR="00A34663" w:rsidRPr="00AE0AB8" w:rsidRDefault="004C3144" w:rsidP="00A34663">
            <w:pPr>
              <w:jc w:val="center"/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hyperlink r:id="rId20" w:history="1">
              <w:r w:rsidR="0050067B" w:rsidRPr="00AE0AB8">
                <w:rPr>
                  <w:rStyle w:val="Hyperlink"/>
                  <w:rFonts w:ascii="Times New Roman" w:hAnsi="Times New Roman" w:cs="Times New Roman"/>
                  <w:i/>
                  <w:color w:val="A6A6A6" w:themeColor="background1" w:themeShade="A6"/>
                  <w:sz w:val="24"/>
                  <w:szCs w:val="24"/>
                </w:rPr>
                <w:t>http://www.bdigital.unal.edu.co/5317/</w:t>
              </w:r>
            </w:hyperlink>
            <w:r w:rsidR="0050067B"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</w:tr>
      <w:tr w:rsidR="0050067B" w:rsidRPr="00AE0AB8" w14:paraId="74CF4D30" w14:textId="77777777" w:rsidTr="00FF7834">
        <w:tc>
          <w:tcPr>
            <w:tcW w:w="1129" w:type="dxa"/>
          </w:tcPr>
          <w:p w14:paraId="03B9F62E" w14:textId="77777777" w:rsidR="00A34663" w:rsidRPr="00AE0AB8" w:rsidRDefault="00A34663" w:rsidP="00A34663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02</w:t>
            </w:r>
          </w:p>
        </w:tc>
        <w:tc>
          <w:tcPr>
            <w:tcW w:w="3515" w:type="dxa"/>
          </w:tcPr>
          <w:p w14:paraId="1025FDFC" w14:textId="329ABF26" w:rsidR="00A34663" w:rsidRPr="00AE0AB8" w:rsidRDefault="0050067B" w:rsidP="0050067B">
            <w:pPr>
              <w:jc w:val="center"/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  <w:t xml:space="preserve">SISTEMAS NUMÉRICOS Y SU DIDÁCTICA PARA MAESTROS </w:t>
            </w:r>
          </w:p>
        </w:tc>
        <w:tc>
          <w:tcPr>
            <w:tcW w:w="4410" w:type="dxa"/>
          </w:tcPr>
          <w:p w14:paraId="2C9B40C1" w14:textId="77777777" w:rsidR="0050067B" w:rsidRPr="00AE0AB8" w:rsidRDefault="004C3144" w:rsidP="0050067B">
            <w:pPr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hyperlink r:id="rId21" w:history="1">
              <w:r w:rsidR="0050067B" w:rsidRPr="00AE0AB8">
                <w:rPr>
                  <w:rStyle w:val="Hyperlink"/>
                  <w:rFonts w:ascii="Times New Roman" w:hAnsi="Times New Roman" w:cs="Times New Roman"/>
                  <w:i/>
                  <w:color w:val="A6A6A6" w:themeColor="background1" w:themeShade="A6"/>
                  <w:sz w:val="24"/>
                  <w:szCs w:val="24"/>
                </w:rPr>
                <w:t>http://www.ugr.es/~jgodino/edumat-maestros/manual/2_Sistemas_numericos.pdf</w:t>
              </w:r>
            </w:hyperlink>
          </w:p>
          <w:p w14:paraId="1C8D53A9" w14:textId="10D83248" w:rsidR="00A34663" w:rsidRPr="00AE0AB8" w:rsidRDefault="0050067B" w:rsidP="0050067B">
            <w:pPr>
              <w:jc w:val="center"/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A6A6A6" w:themeColor="background1" w:themeShade="A6"/>
                <w:sz w:val="24"/>
                <w:szCs w:val="24"/>
              </w:rPr>
              <w:t xml:space="preserve"> </w:t>
            </w:r>
          </w:p>
        </w:tc>
      </w:tr>
      <w:tr w:rsidR="0050067B" w:rsidRPr="00AE0AB8" w14:paraId="3EED22FF" w14:textId="77777777" w:rsidTr="00FF7834">
        <w:tc>
          <w:tcPr>
            <w:tcW w:w="1129" w:type="dxa"/>
          </w:tcPr>
          <w:p w14:paraId="4FD11FA0" w14:textId="77777777" w:rsidR="00A34663" w:rsidRPr="00AE0AB8" w:rsidRDefault="00A34663" w:rsidP="00A34663">
            <w:pPr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Web 03</w:t>
            </w:r>
          </w:p>
        </w:tc>
        <w:tc>
          <w:tcPr>
            <w:tcW w:w="3515" w:type="dxa"/>
          </w:tcPr>
          <w:p w14:paraId="24B71A43" w14:textId="6729EF6B" w:rsidR="00A34663" w:rsidRPr="00AE0AB8" w:rsidRDefault="00CF5806" w:rsidP="00A3466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  <w:t>PDF Libro “El diablo de los números”</w:t>
            </w:r>
          </w:p>
        </w:tc>
        <w:tc>
          <w:tcPr>
            <w:tcW w:w="4410" w:type="dxa"/>
          </w:tcPr>
          <w:p w14:paraId="1F774DB7" w14:textId="38AF0C39" w:rsidR="00A34663" w:rsidRPr="00AE0AB8" w:rsidRDefault="00CF5806" w:rsidP="00A34663">
            <w:pPr>
              <w:jc w:val="center"/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</w:pPr>
            <w:r w:rsidRPr="00AE0AB8">
              <w:rPr>
                <w:rFonts w:ascii="Times New Roman" w:hAnsi="Times New Roman" w:cs="Times New Roman"/>
                <w:i/>
                <w:color w:val="BFBFBF" w:themeColor="background1" w:themeShade="BF"/>
                <w:sz w:val="24"/>
                <w:szCs w:val="24"/>
              </w:rPr>
              <w:t xml:space="preserve">http://www.librosmaravillosos.com/eldiablodelosnumeros/pdf/El%20diablo%20de%20los%20numeros%20-%20Hans%20Magnus%20Enzensberger.pdf </w:t>
            </w:r>
          </w:p>
        </w:tc>
      </w:tr>
    </w:tbl>
    <w:p w14:paraId="77620D1B" w14:textId="77777777" w:rsidR="00A34663" w:rsidRPr="00AE0AB8" w:rsidRDefault="00A34663" w:rsidP="00A34663">
      <w:pPr>
        <w:rPr>
          <w:rFonts w:ascii="Times New Roman" w:hAnsi="Times New Roman" w:cs="Times New Roman"/>
          <w:highlight w:val="yellow"/>
        </w:rPr>
      </w:pPr>
    </w:p>
    <w:p w14:paraId="767E8227" w14:textId="77777777" w:rsidR="00A34663" w:rsidRPr="00AE0AB8" w:rsidRDefault="00A34663" w:rsidP="00134A9E">
      <w:pPr>
        <w:rPr>
          <w:rFonts w:ascii="Times New Roman" w:hAnsi="Times New Roman" w:cs="Times New Roman"/>
          <w:highlight w:val="yellow"/>
        </w:rPr>
      </w:pPr>
    </w:p>
    <w:sectPr w:rsidR="00A34663" w:rsidRPr="00AE0AB8" w:rsidSect="00FC30C2">
      <w:headerReference w:type="even" r:id="rId22"/>
      <w:headerReference w:type="default" r:id="rId23"/>
      <w:pgSz w:w="12240" w:h="15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D0635B" w14:textId="77777777" w:rsidR="00D84455" w:rsidRDefault="00D84455">
      <w:pPr>
        <w:spacing w:after="0"/>
      </w:pPr>
      <w:r>
        <w:separator/>
      </w:r>
    </w:p>
  </w:endnote>
  <w:endnote w:type="continuationSeparator" w:id="0">
    <w:p w14:paraId="0E8A59B0" w14:textId="77777777" w:rsidR="00D84455" w:rsidRDefault="00D8445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enlo Regular">
    <w:altName w:val="Arial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7E9F44" w14:textId="77777777" w:rsidR="00D84455" w:rsidRDefault="00D84455">
      <w:pPr>
        <w:spacing w:after="0"/>
      </w:pPr>
      <w:r>
        <w:separator/>
      </w:r>
    </w:p>
  </w:footnote>
  <w:footnote w:type="continuationSeparator" w:id="0">
    <w:p w14:paraId="7840FEEC" w14:textId="77777777" w:rsidR="00D84455" w:rsidRDefault="00D8445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B5DD44" w14:textId="77777777" w:rsidR="00D84455" w:rsidRDefault="00D84455" w:rsidP="0005374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C96075" w14:textId="77777777" w:rsidR="00D84455" w:rsidRDefault="00D84455" w:rsidP="0004489C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F65B7C" w14:textId="77777777" w:rsidR="00D84455" w:rsidRDefault="00D84455" w:rsidP="0005374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15AEF">
      <w:rPr>
        <w:rStyle w:val="PageNumber"/>
        <w:noProof/>
      </w:rPr>
      <w:t>15</w:t>
    </w:r>
    <w:r>
      <w:rPr>
        <w:rStyle w:val="PageNumber"/>
      </w:rPr>
      <w:fldChar w:fldCharType="end"/>
    </w:r>
  </w:p>
  <w:p w14:paraId="5F223E2B" w14:textId="577311E1" w:rsidR="00D84455" w:rsidRPr="00F16D37" w:rsidRDefault="00D84455" w:rsidP="0004489C">
    <w:pPr>
      <w:pStyle w:val="Header"/>
      <w:ind w:right="360"/>
      <w:rPr>
        <w:sz w:val="20"/>
        <w:szCs w:val="20"/>
      </w:rPr>
    </w:pPr>
    <w:r w:rsidRPr="00FE4049">
      <w:rPr>
        <w:rFonts w:ascii="Times" w:hAnsi="Times"/>
        <w:sz w:val="20"/>
        <w:szCs w:val="20"/>
        <w:highlight w:val="yellow"/>
        <w:lang w:val="es-ES"/>
      </w:rPr>
      <w:t>[</w:t>
    </w:r>
    <w:r>
      <w:rPr>
        <w:rFonts w:ascii="Times" w:hAnsi="Times"/>
        <w:sz w:val="20"/>
        <w:szCs w:val="20"/>
        <w:highlight w:val="yellow"/>
        <w:lang w:val="es-ES"/>
      </w:rPr>
      <w:t>MA_06</w:t>
    </w:r>
    <w:r w:rsidRPr="00FE4049">
      <w:rPr>
        <w:rFonts w:ascii="Times" w:hAnsi="Times"/>
        <w:sz w:val="20"/>
        <w:szCs w:val="20"/>
        <w:highlight w:val="yellow"/>
        <w:lang w:val="es-ES"/>
      </w:rPr>
      <w:t>_</w:t>
    </w:r>
    <w:r>
      <w:rPr>
        <w:rFonts w:ascii="Times" w:hAnsi="Times"/>
        <w:sz w:val="20"/>
        <w:szCs w:val="20"/>
        <w:highlight w:val="yellow"/>
        <w:lang w:val="es-ES"/>
      </w:rPr>
      <w:t>02</w:t>
    </w:r>
    <w:r w:rsidRPr="00FE4049">
      <w:rPr>
        <w:rFonts w:ascii="Times" w:hAnsi="Times"/>
        <w:sz w:val="20"/>
        <w:szCs w:val="20"/>
        <w:highlight w:val="yellow"/>
        <w:lang w:val="es-ES"/>
      </w:rPr>
      <w:t>_CO]</w:t>
    </w:r>
    <w:r>
      <w:rPr>
        <w:rFonts w:ascii="Times" w:hAnsi="Times"/>
        <w:sz w:val="20"/>
        <w:szCs w:val="20"/>
        <w:lang w:val="es-ES"/>
      </w:rPr>
      <w:t xml:space="preserve"> Guion 2</w:t>
    </w:r>
    <w:r w:rsidRPr="00FE4049">
      <w:rPr>
        <w:rFonts w:ascii="Times" w:hAnsi="Times"/>
        <w:sz w:val="20"/>
        <w:szCs w:val="20"/>
        <w:lang w:val="es-ES"/>
      </w:rPr>
      <w:t xml:space="preserve">. </w:t>
    </w:r>
    <w:r>
      <w:rPr>
        <w:b/>
        <w:sz w:val="22"/>
        <w:szCs w:val="22"/>
      </w:rPr>
      <w:t>Los sistemas de Numeración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F26"/>
    <w:multiLevelType w:val="multilevel"/>
    <w:tmpl w:val="5358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247F62"/>
    <w:multiLevelType w:val="multilevel"/>
    <w:tmpl w:val="4EC0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6FE7A8D"/>
    <w:multiLevelType w:val="multilevel"/>
    <w:tmpl w:val="225EC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B020A65"/>
    <w:multiLevelType w:val="hybridMultilevel"/>
    <w:tmpl w:val="F1CA96D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4C0CA5"/>
    <w:multiLevelType w:val="hybridMultilevel"/>
    <w:tmpl w:val="A77E40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A2396"/>
    <w:multiLevelType w:val="multilevel"/>
    <w:tmpl w:val="D7020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CC6321E"/>
    <w:multiLevelType w:val="multilevel"/>
    <w:tmpl w:val="B3B0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CEA15CE"/>
    <w:multiLevelType w:val="hybridMultilevel"/>
    <w:tmpl w:val="4E9A01FE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0D022F8"/>
    <w:multiLevelType w:val="multilevel"/>
    <w:tmpl w:val="73528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0E41F28"/>
    <w:multiLevelType w:val="multilevel"/>
    <w:tmpl w:val="E7E84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2CB1B56"/>
    <w:multiLevelType w:val="hybridMultilevel"/>
    <w:tmpl w:val="BAE44B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5807A35"/>
    <w:multiLevelType w:val="hybridMultilevel"/>
    <w:tmpl w:val="5874B7F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19DC38BD"/>
    <w:multiLevelType w:val="hybridMultilevel"/>
    <w:tmpl w:val="F3D018D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A5029E2"/>
    <w:multiLevelType w:val="hybridMultilevel"/>
    <w:tmpl w:val="DFC2922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D6262C7"/>
    <w:multiLevelType w:val="hybridMultilevel"/>
    <w:tmpl w:val="92F423D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E0B4CD2"/>
    <w:multiLevelType w:val="multilevel"/>
    <w:tmpl w:val="BFF6D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1F6A6152"/>
    <w:multiLevelType w:val="hybridMultilevel"/>
    <w:tmpl w:val="B0CE3D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208B3507"/>
    <w:multiLevelType w:val="hybridMultilevel"/>
    <w:tmpl w:val="0944D6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2986CCC"/>
    <w:multiLevelType w:val="hybridMultilevel"/>
    <w:tmpl w:val="1DB288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A0236CF"/>
    <w:multiLevelType w:val="hybridMultilevel"/>
    <w:tmpl w:val="CE2AB5B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E3B4100"/>
    <w:multiLevelType w:val="hybridMultilevel"/>
    <w:tmpl w:val="97C60010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C629A7"/>
    <w:multiLevelType w:val="hybridMultilevel"/>
    <w:tmpl w:val="4A2E376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2005F8F"/>
    <w:multiLevelType w:val="multilevel"/>
    <w:tmpl w:val="744E65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3">
    <w:nsid w:val="327500A7"/>
    <w:multiLevelType w:val="multilevel"/>
    <w:tmpl w:val="6624D6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4">
    <w:nsid w:val="368E114D"/>
    <w:multiLevelType w:val="multilevel"/>
    <w:tmpl w:val="EAD6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82B7612"/>
    <w:multiLevelType w:val="multilevel"/>
    <w:tmpl w:val="AADC5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3D965AE3"/>
    <w:multiLevelType w:val="multilevel"/>
    <w:tmpl w:val="EE38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3DA34740"/>
    <w:multiLevelType w:val="multilevel"/>
    <w:tmpl w:val="69429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42D7778B"/>
    <w:multiLevelType w:val="multilevel"/>
    <w:tmpl w:val="DB90B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47892439"/>
    <w:multiLevelType w:val="multilevel"/>
    <w:tmpl w:val="D3F0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791383B"/>
    <w:multiLevelType w:val="multilevel"/>
    <w:tmpl w:val="D018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AFE3898"/>
    <w:multiLevelType w:val="hybridMultilevel"/>
    <w:tmpl w:val="C21C43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B997BE8"/>
    <w:multiLevelType w:val="hybridMultilevel"/>
    <w:tmpl w:val="9AA8B5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DE21320"/>
    <w:multiLevelType w:val="hybridMultilevel"/>
    <w:tmpl w:val="EEFA6E1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516E1E90"/>
    <w:multiLevelType w:val="hybridMultilevel"/>
    <w:tmpl w:val="712629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42D170D"/>
    <w:multiLevelType w:val="hybridMultilevel"/>
    <w:tmpl w:val="2B76C7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BC2730F"/>
    <w:multiLevelType w:val="multilevel"/>
    <w:tmpl w:val="B562F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5F0222AD"/>
    <w:multiLevelType w:val="hybridMultilevel"/>
    <w:tmpl w:val="DA36054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60D64F05"/>
    <w:multiLevelType w:val="multilevel"/>
    <w:tmpl w:val="617C69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9">
    <w:nsid w:val="625D5ADF"/>
    <w:multiLevelType w:val="multilevel"/>
    <w:tmpl w:val="B0869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7A72FB1"/>
    <w:multiLevelType w:val="hybridMultilevel"/>
    <w:tmpl w:val="3E4A2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A80528"/>
    <w:multiLevelType w:val="hybridMultilevel"/>
    <w:tmpl w:val="EBAA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D221E7"/>
    <w:multiLevelType w:val="multilevel"/>
    <w:tmpl w:val="A8707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2D94228"/>
    <w:multiLevelType w:val="multilevel"/>
    <w:tmpl w:val="8AC672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44">
    <w:nsid w:val="754078F7"/>
    <w:multiLevelType w:val="hybridMultilevel"/>
    <w:tmpl w:val="CEBA441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75AD421F"/>
    <w:multiLevelType w:val="multilevel"/>
    <w:tmpl w:val="DF602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76B30BF3"/>
    <w:multiLevelType w:val="multilevel"/>
    <w:tmpl w:val="4204F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8826629"/>
    <w:multiLevelType w:val="hybridMultilevel"/>
    <w:tmpl w:val="1928597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B94225F"/>
    <w:multiLevelType w:val="hybridMultilevel"/>
    <w:tmpl w:val="C0AE7D9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0"/>
  </w:num>
  <w:num w:numId="3">
    <w:abstractNumId w:val="5"/>
  </w:num>
  <w:num w:numId="4">
    <w:abstractNumId w:val="4"/>
  </w:num>
  <w:num w:numId="5">
    <w:abstractNumId w:val="31"/>
  </w:num>
  <w:num w:numId="6">
    <w:abstractNumId w:val="14"/>
  </w:num>
  <w:num w:numId="7">
    <w:abstractNumId w:val="10"/>
  </w:num>
  <w:num w:numId="8">
    <w:abstractNumId w:val="19"/>
  </w:num>
  <w:num w:numId="9">
    <w:abstractNumId w:val="35"/>
  </w:num>
  <w:num w:numId="10">
    <w:abstractNumId w:val="7"/>
  </w:num>
  <w:num w:numId="11">
    <w:abstractNumId w:val="24"/>
  </w:num>
  <w:num w:numId="12">
    <w:abstractNumId w:val="46"/>
  </w:num>
  <w:num w:numId="13">
    <w:abstractNumId w:val="23"/>
  </w:num>
  <w:num w:numId="14">
    <w:abstractNumId w:val="25"/>
  </w:num>
  <w:num w:numId="15">
    <w:abstractNumId w:val="43"/>
  </w:num>
  <w:num w:numId="16">
    <w:abstractNumId w:val="38"/>
  </w:num>
  <w:num w:numId="17">
    <w:abstractNumId w:val="47"/>
  </w:num>
  <w:num w:numId="18">
    <w:abstractNumId w:val="32"/>
  </w:num>
  <w:num w:numId="19">
    <w:abstractNumId w:val="21"/>
  </w:num>
  <w:num w:numId="20">
    <w:abstractNumId w:val="12"/>
  </w:num>
  <w:num w:numId="21">
    <w:abstractNumId w:val="48"/>
  </w:num>
  <w:num w:numId="22">
    <w:abstractNumId w:val="13"/>
  </w:num>
  <w:num w:numId="23">
    <w:abstractNumId w:val="3"/>
  </w:num>
  <w:num w:numId="24">
    <w:abstractNumId w:val="34"/>
  </w:num>
  <w:num w:numId="25">
    <w:abstractNumId w:val="33"/>
  </w:num>
  <w:num w:numId="26">
    <w:abstractNumId w:val="37"/>
  </w:num>
  <w:num w:numId="27">
    <w:abstractNumId w:val="16"/>
  </w:num>
  <w:num w:numId="28">
    <w:abstractNumId w:val="11"/>
  </w:num>
  <w:num w:numId="29">
    <w:abstractNumId w:val="22"/>
  </w:num>
  <w:num w:numId="30">
    <w:abstractNumId w:val="0"/>
  </w:num>
  <w:num w:numId="31">
    <w:abstractNumId w:val="39"/>
  </w:num>
  <w:num w:numId="32">
    <w:abstractNumId w:val="8"/>
  </w:num>
  <w:num w:numId="33">
    <w:abstractNumId w:val="44"/>
  </w:num>
  <w:num w:numId="34">
    <w:abstractNumId w:val="18"/>
  </w:num>
  <w:num w:numId="35">
    <w:abstractNumId w:val="17"/>
  </w:num>
  <w:num w:numId="36">
    <w:abstractNumId w:val="15"/>
  </w:num>
  <w:num w:numId="37">
    <w:abstractNumId w:val="28"/>
  </w:num>
  <w:num w:numId="38">
    <w:abstractNumId w:val="9"/>
  </w:num>
  <w:num w:numId="39">
    <w:abstractNumId w:val="36"/>
  </w:num>
  <w:num w:numId="40">
    <w:abstractNumId w:val="2"/>
  </w:num>
  <w:num w:numId="41">
    <w:abstractNumId w:val="45"/>
  </w:num>
  <w:num w:numId="42">
    <w:abstractNumId w:val="26"/>
  </w:num>
  <w:num w:numId="43">
    <w:abstractNumId w:val="6"/>
  </w:num>
  <w:num w:numId="44">
    <w:abstractNumId w:val="42"/>
  </w:num>
  <w:num w:numId="45">
    <w:abstractNumId w:val="1"/>
  </w:num>
  <w:num w:numId="46">
    <w:abstractNumId w:val="27"/>
  </w:num>
  <w:num w:numId="47">
    <w:abstractNumId w:val="30"/>
  </w:num>
  <w:num w:numId="48">
    <w:abstractNumId w:val="40"/>
  </w:num>
  <w:num w:numId="49">
    <w:abstractNumId w:val="4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">
    <w15:presenceInfo w15:providerId="None" w15:userId="chris"/>
  </w15:person>
  <w15:person w15:author="Diana Margarita Gonzalez Martinez">
    <w15:presenceInfo w15:providerId="Windows Live" w15:userId="038bf5a8eeda9ca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trackRevision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3CB"/>
    <w:rsid w:val="000024C6"/>
    <w:rsid w:val="00003A91"/>
    <w:rsid w:val="000040E5"/>
    <w:rsid w:val="000045EE"/>
    <w:rsid w:val="000063E9"/>
    <w:rsid w:val="000064E2"/>
    <w:rsid w:val="000070B0"/>
    <w:rsid w:val="000101CE"/>
    <w:rsid w:val="00012056"/>
    <w:rsid w:val="00014937"/>
    <w:rsid w:val="00015AEF"/>
    <w:rsid w:val="00015AFE"/>
    <w:rsid w:val="00016723"/>
    <w:rsid w:val="000169FE"/>
    <w:rsid w:val="000170D6"/>
    <w:rsid w:val="000177F1"/>
    <w:rsid w:val="000266CF"/>
    <w:rsid w:val="000277F7"/>
    <w:rsid w:val="000278CC"/>
    <w:rsid w:val="00030E2D"/>
    <w:rsid w:val="00033394"/>
    <w:rsid w:val="00033A3A"/>
    <w:rsid w:val="00034ABB"/>
    <w:rsid w:val="0003581C"/>
    <w:rsid w:val="00035DDC"/>
    <w:rsid w:val="00036F85"/>
    <w:rsid w:val="00037FDF"/>
    <w:rsid w:val="00040B51"/>
    <w:rsid w:val="0004273E"/>
    <w:rsid w:val="00042A94"/>
    <w:rsid w:val="0004489C"/>
    <w:rsid w:val="000468AD"/>
    <w:rsid w:val="00046EB5"/>
    <w:rsid w:val="00046F41"/>
    <w:rsid w:val="00047627"/>
    <w:rsid w:val="00053744"/>
    <w:rsid w:val="00054146"/>
    <w:rsid w:val="00054A93"/>
    <w:rsid w:val="0005679F"/>
    <w:rsid w:val="00056BFD"/>
    <w:rsid w:val="00056FCF"/>
    <w:rsid w:val="000573A2"/>
    <w:rsid w:val="00057679"/>
    <w:rsid w:val="00062995"/>
    <w:rsid w:val="000629EA"/>
    <w:rsid w:val="00062A55"/>
    <w:rsid w:val="00064F7F"/>
    <w:rsid w:val="00070FC9"/>
    <w:rsid w:val="000716B5"/>
    <w:rsid w:val="000740E9"/>
    <w:rsid w:val="0007415B"/>
    <w:rsid w:val="00075C71"/>
    <w:rsid w:val="0007752C"/>
    <w:rsid w:val="00081745"/>
    <w:rsid w:val="00081E63"/>
    <w:rsid w:val="0008475A"/>
    <w:rsid w:val="00085D52"/>
    <w:rsid w:val="00086775"/>
    <w:rsid w:val="0008711D"/>
    <w:rsid w:val="000871E0"/>
    <w:rsid w:val="000874F7"/>
    <w:rsid w:val="000924E5"/>
    <w:rsid w:val="00092730"/>
    <w:rsid w:val="00092F19"/>
    <w:rsid w:val="0009314C"/>
    <w:rsid w:val="00093564"/>
    <w:rsid w:val="0009379A"/>
    <w:rsid w:val="00093F55"/>
    <w:rsid w:val="00096510"/>
    <w:rsid w:val="00097ACE"/>
    <w:rsid w:val="00097F50"/>
    <w:rsid w:val="000A070F"/>
    <w:rsid w:val="000A080C"/>
    <w:rsid w:val="000A089B"/>
    <w:rsid w:val="000A3411"/>
    <w:rsid w:val="000A356C"/>
    <w:rsid w:val="000A38D5"/>
    <w:rsid w:val="000A3959"/>
    <w:rsid w:val="000A3DA9"/>
    <w:rsid w:val="000A3DE8"/>
    <w:rsid w:val="000A4D90"/>
    <w:rsid w:val="000A7E1A"/>
    <w:rsid w:val="000B0DC1"/>
    <w:rsid w:val="000B2B39"/>
    <w:rsid w:val="000B2DD2"/>
    <w:rsid w:val="000B5A8D"/>
    <w:rsid w:val="000C0ACF"/>
    <w:rsid w:val="000C0B3F"/>
    <w:rsid w:val="000C122A"/>
    <w:rsid w:val="000C4A29"/>
    <w:rsid w:val="000C4BAB"/>
    <w:rsid w:val="000C602F"/>
    <w:rsid w:val="000D0A34"/>
    <w:rsid w:val="000D0E70"/>
    <w:rsid w:val="000D0EA1"/>
    <w:rsid w:val="000D3304"/>
    <w:rsid w:val="000D3AAA"/>
    <w:rsid w:val="000D3ABF"/>
    <w:rsid w:val="000D76CE"/>
    <w:rsid w:val="000D7884"/>
    <w:rsid w:val="000D7D4B"/>
    <w:rsid w:val="000E05EB"/>
    <w:rsid w:val="000E1629"/>
    <w:rsid w:val="000E1E66"/>
    <w:rsid w:val="000E50F5"/>
    <w:rsid w:val="000E56BF"/>
    <w:rsid w:val="000E7362"/>
    <w:rsid w:val="000F0C7A"/>
    <w:rsid w:val="000F2181"/>
    <w:rsid w:val="000F3118"/>
    <w:rsid w:val="000F71AA"/>
    <w:rsid w:val="000F7B46"/>
    <w:rsid w:val="001018BE"/>
    <w:rsid w:val="00101D89"/>
    <w:rsid w:val="001041DB"/>
    <w:rsid w:val="0010474F"/>
    <w:rsid w:val="0011245D"/>
    <w:rsid w:val="00112EDC"/>
    <w:rsid w:val="00115616"/>
    <w:rsid w:val="001166E6"/>
    <w:rsid w:val="00121317"/>
    <w:rsid w:val="001239A8"/>
    <w:rsid w:val="001246F9"/>
    <w:rsid w:val="00124B47"/>
    <w:rsid w:val="001255BB"/>
    <w:rsid w:val="001300C4"/>
    <w:rsid w:val="001316BE"/>
    <w:rsid w:val="0013385F"/>
    <w:rsid w:val="00133E86"/>
    <w:rsid w:val="001346BB"/>
    <w:rsid w:val="00134A9E"/>
    <w:rsid w:val="001354F3"/>
    <w:rsid w:val="00135508"/>
    <w:rsid w:val="00135E31"/>
    <w:rsid w:val="00137056"/>
    <w:rsid w:val="00140B08"/>
    <w:rsid w:val="00140D65"/>
    <w:rsid w:val="001435BE"/>
    <w:rsid w:val="00147210"/>
    <w:rsid w:val="00147D40"/>
    <w:rsid w:val="00150A19"/>
    <w:rsid w:val="0015107B"/>
    <w:rsid w:val="00152DB8"/>
    <w:rsid w:val="00153103"/>
    <w:rsid w:val="00155DDA"/>
    <w:rsid w:val="001561C2"/>
    <w:rsid w:val="001574BA"/>
    <w:rsid w:val="00161C52"/>
    <w:rsid w:val="00161D0A"/>
    <w:rsid w:val="00163E0E"/>
    <w:rsid w:val="00164C58"/>
    <w:rsid w:val="001705AE"/>
    <w:rsid w:val="00170884"/>
    <w:rsid w:val="001738BE"/>
    <w:rsid w:val="00175AA8"/>
    <w:rsid w:val="00177A1F"/>
    <w:rsid w:val="00180BE9"/>
    <w:rsid w:val="00183EBC"/>
    <w:rsid w:val="0018426E"/>
    <w:rsid w:val="00185410"/>
    <w:rsid w:val="0018784F"/>
    <w:rsid w:val="00192A08"/>
    <w:rsid w:val="00193B1C"/>
    <w:rsid w:val="00193B73"/>
    <w:rsid w:val="0019469F"/>
    <w:rsid w:val="00195E54"/>
    <w:rsid w:val="001976C4"/>
    <w:rsid w:val="001A2B3A"/>
    <w:rsid w:val="001A42BD"/>
    <w:rsid w:val="001A4664"/>
    <w:rsid w:val="001A5E30"/>
    <w:rsid w:val="001A7452"/>
    <w:rsid w:val="001B1F44"/>
    <w:rsid w:val="001B37F8"/>
    <w:rsid w:val="001B3D4C"/>
    <w:rsid w:val="001B3DAF"/>
    <w:rsid w:val="001B4371"/>
    <w:rsid w:val="001B6268"/>
    <w:rsid w:val="001B6F7A"/>
    <w:rsid w:val="001C161B"/>
    <w:rsid w:val="001C6229"/>
    <w:rsid w:val="001D05BE"/>
    <w:rsid w:val="001D2302"/>
    <w:rsid w:val="001D2740"/>
    <w:rsid w:val="001D42D1"/>
    <w:rsid w:val="001D49CD"/>
    <w:rsid w:val="001D54D1"/>
    <w:rsid w:val="001D6E31"/>
    <w:rsid w:val="001D7377"/>
    <w:rsid w:val="001D7E72"/>
    <w:rsid w:val="001E0782"/>
    <w:rsid w:val="001E5F45"/>
    <w:rsid w:val="001F16AE"/>
    <w:rsid w:val="001F1D8F"/>
    <w:rsid w:val="001F2215"/>
    <w:rsid w:val="001F26C5"/>
    <w:rsid w:val="001F2873"/>
    <w:rsid w:val="001F391D"/>
    <w:rsid w:val="00200B0F"/>
    <w:rsid w:val="002022A7"/>
    <w:rsid w:val="0020303A"/>
    <w:rsid w:val="00205729"/>
    <w:rsid w:val="0020599A"/>
    <w:rsid w:val="00206C40"/>
    <w:rsid w:val="002102AE"/>
    <w:rsid w:val="0021072A"/>
    <w:rsid w:val="00212435"/>
    <w:rsid w:val="00212459"/>
    <w:rsid w:val="00214515"/>
    <w:rsid w:val="00215C70"/>
    <w:rsid w:val="002209FB"/>
    <w:rsid w:val="0022132E"/>
    <w:rsid w:val="0022276D"/>
    <w:rsid w:val="0023016E"/>
    <w:rsid w:val="00230B4F"/>
    <w:rsid w:val="00230E53"/>
    <w:rsid w:val="00232291"/>
    <w:rsid w:val="00234884"/>
    <w:rsid w:val="002360F4"/>
    <w:rsid w:val="0023765B"/>
    <w:rsid w:val="002406F9"/>
    <w:rsid w:val="00243875"/>
    <w:rsid w:val="00244336"/>
    <w:rsid w:val="00250148"/>
    <w:rsid w:val="002514C9"/>
    <w:rsid w:val="00252A72"/>
    <w:rsid w:val="0025465E"/>
    <w:rsid w:val="002547F9"/>
    <w:rsid w:val="00255C8A"/>
    <w:rsid w:val="00257DDB"/>
    <w:rsid w:val="002632B2"/>
    <w:rsid w:val="002645C1"/>
    <w:rsid w:val="00264B58"/>
    <w:rsid w:val="00266C72"/>
    <w:rsid w:val="00270B65"/>
    <w:rsid w:val="002710CC"/>
    <w:rsid w:val="00272066"/>
    <w:rsid w:val="0027220A"/>
    <w:rsid w:val="00273007"/>
    <w:rsid w:val="00276C9D"/>
    <w:rsid w:val="002839F1"/>
    <w:rsid w:val="00285778"/>
    <w:rsid w:val="00285811"/>
    <w:rsid w:val="00290AED"/>
    <w:rsid w:val="002918F8"/>
    <w:rsid w:val="002973CB"/>
    <w:rsid w:val="002A07B3"/>
    <w:rsid w:val="002A1E54"/>
    <w:rsid w:val="002A239D"/>
    <w:rsid w:val="002A239E"/>
    <w:rsid w:val="002A6B17"/>
    <w:rsid w:val="002A768B"/>
    <w:rsid w:val="002A7C45"/>
    <w:rsid w:val="002B0F59"/>
    <w:rsid w:val="002B253B"/>
    <w:rsid w:val="002B6795"/>
    <w:rsid w:val="002B7284"/>
    <w:rsid w:val="002C194D"/>
    <w:rsid w:val="002C2356"/>
    <w:rsid w:val="002C2770"/>
    <w:rsid w:val="002C5ADE"/>
    <w:rsid w:val="002C76D6"/>
    <w:rsid w:val="002C7D17"/>
    <w:rsid w:val="002D1656"/>
    <w:rsid w:val="002D2B46"/>
    <w:rsid w:val="002D2FE7"/>
    <w:rsid w:val="002D3429"/>
    <w:rsid w:val="002D3E1E"/>
    <w:rsid w:val="002D4D89"/>
    <w:rsid w:val="002D5161"/>
    <w:rsid w:val="002E0A3A"/>
    <w:rsid w:val="002E1B48"/>
    <w:rsid w:val="002E34D4"/>
    <w:rsid w:val="002E3FF9"/>
    <w:rsid w:val="002E7393"/>
    <w:rsid w:val="002F364F"/>
    <w:rsid w:val="002F3FB5"/>
    <w:rsid w:val="002F5EE3"/>
    <w:rsid w:val="002F6D47"/>
    <w:rsid w:val="00300C74"/>
    <w:rsid w:val="00302853"/>
    <w:rsid w:val="003030CE"/>
    <w:rsid w:val="003042A6"/>
    <w:rsid w:val="00304F3E"/>
    <w:rsid w:val="003051BE"/>
    <w:rsid w:val="00305F48"/>
    <w:rsid w:val="0030709A"/>
    <w:rsid w:val="0030726D"/>
    <w:rsid w:val="003111D6"/>
    <w:rsid w:val="00312A3B"/>
    <w:rsid w:val="00312F78"/>
    <w:rsid w:val="003139FA"/>
    <w:rsid w:val="003150E5"/>
    <w:rsid w:val="00317B3C"/>
    <w:rsid w:val="00317F68"/>
    <w:rsid w:val="0032206E"/>
    <w:rsid w:val="0032234E"/>
    <w:rsid w:val="00322D61"/>
    <w:rsid w:val="00323B2C"/>
    <w:rsid w:val="00324E6A"/>
    <w:rsid w:val="00325653"/>
    <w:rsid w:val="00326E03"/>
    <w:rsid w:val="00326FC9"/>
    <w:rsid w:val="00327549"/>
    <w:rsid w:val="0033015E"/>
    <w:rsid w:val="00331484"/>
    <w:rsid w:val="00331E66"/>
    <w:rsid w:val="00332709"/>
    <w:rsid w:val="00332848"/>
    <w:rsid w:val="00333BAE"/>
    <w:rsid w:val="00333D4F"/>
    <w:rsid w:val="0033743D"/>
    <w:rsid w:val="003401A4"/>
    <w:rsid w:val="00340782"/>
    <w:rsid w:val="00341236"/>
    <w:rsid w:val="00345F55"/>
    <w:rsid w:val="00346730"/>
    <w:rsid w:val="00347250"/>
    <w:rsid w:val="00347BA5"/>
    <w:rsid w:val="0035004B"/>
    <w:rsid w:val="00350AB9"/>
    <w:rsid w:val="00351385"/>
    <w:rsid w:val="003521B0"/>
    <w:rsid w:val="003524CB"/>
    <w:rsid w:val="003534B8"/>
    <w:rsid w:val="00353FA1"/>
    <w:rsid w:val="00354D06"/>
    <w:rsid w:val="00354FC6"/>
    <w:rsid w:val="003556F1"/>
    <w:rsid w:val="00356434"/>
    <w:rsid w:val="00356D1E"/>
    <w:rsid w:val="00362BCE"/>
    <w:rsid w:val="0036393A"/>
    <w:rsid w:val="00365A47"/>
    <w:rsid w:val="0036644C"/>
    <w:rsid w:val="003666C8"/>
    <w:rsid w:val="00376179"/>
    <w:rsid w:val="00376B66"/>
    <w:rsid w:val="00376FB4"/>
    <w:rsid w:val="003812EB"/>
    <w:rsid w:val="00381306"/>
    <w:rsid w:val="0038315B"/>
    <w:rsid w:val="0038456F"/>
    <w:rsid w:val="00385C30"/>
    <w:rsid w:val="00385E3E"/>
    <w:rsid w:val="003867AF"/>
    <w:rsid w:val="00392577"/>
    <w:rsid w:val="003926E6"/>
    <w:rsid w:val="00394AE7"/>
    <w:rsid w:val="00394B77"/>
    <w:rsid w:val="003953A9"/>
    <w:rsid w:val="00395F9D"/>
    <w:rsid w:val="00396E33"/>
    <w:rsid w:val="003A0493"/>
    <w:rsid w:val="003A2A39"/>
    <w:rsid w:val="003A3208"/>
    <w:rsid w:val="003A5FBA"/>
    <w:rsid w:val="003A63E0"/>
    <w:rsid w:val="003A784A"/>
    <w:rsid w:val="003B0407"/>
    <w:rsid w:val="003B0F1D"/>
    <w:rsid w:val="003B2140"/>
    <w:rsid w:val="003B56A7"/>
    <w:rsid w:val="003B6E27"/>
    <w:rsid w:val="003B7E6A"/>
    <w:rsid w:val="003C0290"/>
    <w:rsid w:val="003C20B8"/>
    <w:rsid w:val="003C2B9F"/>
    <w:rsid w:val="003C2D6D"/>
    <w:rsid w:val="003C306F"/>
    <w:rsid w:val="003C50CE"/>
    <w:rsid w:val="003C6ADD"/>
    <w:rsid w:val="003C6C1F"/>
    <w:rsid w:val="003D0323"/>
    <w:rsid w:val="003D099A"/>
    <w:rsid w:val="003D0B91"/>
    <w:rsid w:val="003D362C"/>
    <w:rsid w:val="003D53F4"/>
    <w:rsid w:val="003E024E"/>
    <w:rsid w:val="003E036B"/>
    <w:rsid w:val="003E1651"/>
    <w:rsid w:val="003E1BE1"/>
    <w:rsid w:val="003E1D55"/>
    <w:rsid w:val="003E26BE"/>
    <w:rsid w:val="003E3778"/>
    <w:rsid w:val="003E39CA"/>
    <w:rsid w:val="003F10DC"/>
    <w:rsid w:val="003F1B3A"/>
    <w:rsid w:val="003F23BE"/>
    <w:rsid w:val="003F25AA"/>
    <w:rsid w:val="003F2984"/>
    <w:rsid w:val="003F2F74"/>
    <w:rsid w:val="003F3EE5"/>
    <w:rsid w:val="003F42C3"/>
    <w:rsid w:val="003F47CC"/>
    <w:rsid w:val="003F6E14"/>
    <w:rsid w:val="003F7179"/>
    <w:rsid w:val="00403BFE"/>
    <w:rsid w:val="00404CF7"/>
    <w:rsid w:val="00407C56"/>
    <w:rsid w:val="0041286F"/>
    <w:rsid w:val="00413086"/>
    <w:rsid w:val="00416B09"/>
    <w:rsid w:val="00416DAC"/>
    <w:rsid w:val="0041760B"/>
    <w:rsid w:val="00420169"/>
    <w:rsid w:val="00420350"/>
    <w:rsid w:val="004244EF"/>
    <w:rsid w:val="0042512A"/>
    <w:rsid w:val="00425943"/>
    <w:rsid w:val="004274ED"/>
    <w:rsid w:val="004274FA"/>
    <w:rsid w:val="0043355C"/>
    <w:rsid w:val="004369AD"/>
    <w:rsid w:val="00436E0A"/>
    <w:rsid w:val="00440AF7"/>
    <w:rsid w:val="0044314A"/>
    <w:rsid w:val="004434F2"/>
    <w:rsid w:val="00446FBC"/>
    <w:rsid w:val="004506D7"/>
    <w:rsid w:val="004520E4"/>
    <w:rsid w:val="00453D0F"/>
    <w:rsid w:val="00453DA5"/>
    <w:rsid w:val="00455E58"/>
    <w:rsid w:val="00456654"/>
    <w:rsid w:val="0046182F"/>
    <w:rsid w:val="00461BC5"/>
    <w:rsid w:val="00463F6C"/>
    <w:rsid w:val="0046708B"/>
    <w:rsid w:val="004704AB"/>
    <w:rsid w:val="004708DA"/>
    <w:rsid w:val="004725E5"/>
    <w:rsid w:val="004756AC"/>
    <w:rsid w:val="0047645C"/>
    <w:rsid w:val="004802CB"/>
    <w:rsid w:val="0048119B"/>
    <w:rsid w:val="00482535"/>
    <w:rsid w:val="00484A58"/>
    <w:rsid w:val="00486FB5"/>
    <w:rsid w:val="0048781B"/>
    <w:rsid w:val="0048783D"/>
    <w:rsid w:val="004905D5"/>
    <w:rsid w:val="00491E50"/>
    <w:rsid w:val="00491F28"/>
    <w:rsid w:val="00493A29"/>
    <w:rsid w:val="00493EBC"/>
    <w:rsid w:val="00494498"/>
    <w:rsid w:val="00494824"/>
    <w:rsid w:val="00495F73"/>
    <w:rsid w:val="004968C1"/>
    <w:rsid w:val="004A1EDE"/>
    <w:rsid w:val="004A25C2"/>
    <w:rsid w:val="004A3952"/>
    <w:rsid w:val="004A4334"/>
    <w:rsid w:val="004A4E5B"/>
    <w:rsid w:val="004A6044"/>
    <w:rsid w:val="004A6E6E"/>
    <w:rsid w:val="004B045A"/>
    <w:rsid w:val="004B21D1"/>
    <w:rsid w:val="004B2434"/>
    <w:rsid w:val="004B3939"/>
    <w:rsid w:val="004B39AA"/>
    <w:rsid w:val="004B47F2"/>
    <w:rsid w:val="004B5901"/>
    <w:rsid w:val="004B6B94"/>
    <w:rsid w:val="004B7F8D"/>
    <w:rsid w:val="004C2881"/>
    <w:rsid w:val="004C3144"/>
    <w:rsid w:val="004C46B1"/>
    <w:rsid w:val="004C4869"/>
    <w:rsid w:val="004C7D0C"/>
    <w:rsid w:val="004D3002"/>
    <w:rsid w:val="004D3E7E"/>
    <w:rsid w:val="004D5F30"/>
    <w:rsid w:val="004D65E8"/>
    <w:rsid w:val="004D6A2E"/>
    <w:rsid w:val="004D7140"/>
    <w:rsid w:val="004D7C1C"/>
    <w:rsid w:val="004E0C44"/>
    <w:rsid w:val="004E50F2"/>
    <w:rsid w:val="004E5E51"/>
    <w:rsid w:val="004E6117"/>
    <w:rsid w:val="004E742B"/>
    <w:rsid w:val="004E79BB"/>
    <w:rsid w:val="004F0995"/>
    <w:rsid w:val="004F341B"/>
    <w:rsid w:val="004F6AE7"/>
    <w:rsid w:val="0050067B"/>
    <w:rsid w:val="00503061"/>
    <w:rsid w:val="00503AB4"/>
    <w:rsid w:val="00504B89"/>
    <w:rsid w:val="00506975"/>
    <w:rsid w:val="005104E9"/>
    <w:rsid w:val="005110CD"/>
    <w:rsid w:val="005113BC"/>
    <w:rsid w:val="00512FAD"/>
    <w:rsid w:val="005132E7"/>
    <w:rsid w:val="00513D1A"/>
    <w:rsid w:val="005141D9"/>
    <w:rsid w:val="00515332"/>
    <w:rsid w:val="005158CD"/>
    <w:rsid w:val="005167CF"/>
    <w:rsid w:val="00517426"/>
    <w:rsid w:val="00521FFB"/>
    <w:rsid w:val="00522E49"/>
    <w:rsid w:val="0052300F"/>
    <w:rsid w:val="00523EF5"/>
    <w:rsid w:val="0052433A"/>
    <w:rsid w:val="00525BD4"/>
    <w:rsid w:val="005273B3"/>
    <w:rsid w:val="005319D0"/>
    <w:rsid w:val="00531CF8"/>
    <w:rsid w:val="0053396A"/>
    <w:rsid w:val="005405FF"/>
    <w:rsid w:val="005407D1"/>
    <w:rsid w:val="00540CCD"/>
    <w:rsid w:val="00541888"/>
    <w:rsid w:val="00541D80"/>
    <w:rsid w:val="00542BF6"/>
    <w:rsid w:val="00545BE9"/>
    <w:rsid w:val="00545D39"/>
    <w:rsid w:val="00550059"/>
    <w:rsid w:val="00550CBB"/>
    <w:rsid w:val="005556BA"/>
    <w:rsid w:val="0055598D"/>
    <w:rsid w:val="00556554"/>
    <w:rsid w:val="00556983"/>
    <w:rsid w:val="00556E59"/>
    <w:rsid w:val="00557707"/>
    <w:rsid w:val="00557DB9"/>
    <w:rsid w:val="00561243"/>
    <w:rsid w:val="00561431"/>
    <w:rsid w:val="0056372C"/>
    <w:rsid w:val="00564275"/>
    <w:rsid w:val="0056633F"/>
    <w:rsid w:val="0056759D"/>
    <w:rsid w:val="005700AC"/>
    <w:rsid w:val="005700F9"/>
    <w:rsid w:val="00571AE9"/>
    <w:rsid w:val="00572014"/>
    <w:rsid w:val="005726E4"/>
    <w:rsid w:val="00572B35"/>
    <w:rsid w:val="00574A97"/>
    <w:rsid w:val="00576218"/>
    <w:rsid w:val="00577D57"/>
    <w:rsid w:val="0058203E"/>
    <w:rsid w:val="005852AD"/>
    <w:rsid w:val="00587381"/>
    <w:rsid w:val="005919AA"/>
    <w:rsid w:val="005939BA"/>
    <w:rsid w:val="00593DFD"/>
    <w:rsid w:val="005A3B16"/>
    <w:rsid w:val="005A40CA"/>
    <w:rsid w:val="005A4C1A"/>
    <w:rsid w:val="005A683E"/>
    <w:rsid w:val="005A7642"/>
    <w:rsid w:val="005B2FE6"/>
    <w:rsid w:val="005B35C1"/>
    <w:rsid w:val="005B61F4"/>
    <w:rsid w:val="005B648B"/>
    <w:rsid w:val="005B6E01"/>
    <w:rsid w:val="005B787C"/>
    <w:rsid w:val="005C0797"/>
    <w:rsid w:val="005C2112"/>
    <w:rsid w:val="005C2681"/>
    <w:rsid w:val="005C3BE0"/>
    <w:rsid w:val="005C40A1"/>
    <w:rsid w:val="005C4B45"/>
    <w:rsid w:val="005C6108"/>
    <w:rsid w:val="005D0CBD"/>
    <w:rsid w:val="005D1738"/>
    <w:rsid w:val="005D3558"/>
    <w:rsid w:val="005D3C97"/>
    <w:rsid w:val="005D3FA9"/>
    <w:rsid w:val="005D4384"/>
    <w:rsid w:val="005D444C"/>
    <w:rsid w:val="005D4960"/>
    <w:rsid w:val="005D4BD0"/>
    <w:rsid w:val="005D6B0D"/>
    <w:rsid w:val="005D783D"/>
    <w:rsid w:val="005E141F"/>
    <w:rsid w:val="005E227B"/>
    <w:rsid w:val="005E40AA"/>
    <w:rsid w:val="005E4AB3"/>
    <w:rsid w:val="005E62F7"/>
    <w:rsid w:val="005E7549"/>
    <w:rsid w:val="005E7C7A"/>
    <w:rsid w:val="005F118D"/>
    <w:rsid w:val="005F226C"/>
    <w:rsid w:val="005F2DCF"/>
    <w:rsid w:val="005F353E"/>
    <w:rsid w:val="005F38E6"/>
    <w:rsid w:val="005F4DA4"/>
    <w:rsid w:val="005F5791"/>
    <w:rsid w:val="00601256"/>
    <w:rsid w:val="0060230D"/>
    <w:rsid w:val="00604376"/>
    <w:rsid w:val="00605A4C"/>
    <w:rsid w:val="00605CAA"/>
    <w:rsid w:val="00606A4D"/>
    <w:rsid w:val="0060721D"/>
    <w:rsid w:val="00610EBA"/>
    <w:rsid w:val="00612D36"/>
    <w:rsid w:val="00613A38"/>
    <w:rsid w:val="006141AB"/>
    <w:rsid w:val="0061434F"/>
    <w:rsid w:val="00615A3F"/>
    <w:rsid w:val="00616DBC"/>
    <w:rsid w:val="0061799C"/>
    <w:rsid w:val="00620174"/>
    <w:rsid w:val="006201ED"/>
    <w:rsid w:val="00621979"/>
    <w:rsid w:val="00622ADD"/>
    <w:rsid w:val="00622F0A"/>
    <w:rsid w:val="006240D1"/>
    <w:rsid w:val="006242A7"/>
    <w:rsid w:val="0062484A"/>
    <w:rsid w:val="00625416"/>
    <w:rsid w:val="00626C9A"/>
    <w:rsid w:val="00627B2D"/>
    <w:rsid w:val="0063053B"/>
    <w:rsid w:val="00631CC4"/>
    <w:rsid w:val="006346A2"/>
    <w:rsid w:val="00635132"/>
    <w:rsid w:val="00637159"/>
    <w:rsid w:val="006410C1"/>
    <w:rsid w:val="00642768"/>
    <w:rsid w:val="00645669"/>
    <w:rsid w:val="0065038E"/>
    <w:rsid w:val="00657E3D"/>
    <w:rsid w:val="006603DE"/>
    <w:rsid w:val="006613A8"/>
    <w:rsid w:val="0066336F"/>
    <w:rsid w:val="00664F40"/>
    <w:rsid w:val="00670091"/>
    <w:rsid w:val="006769B2"/>
    <w:rsid w:val="006770FD"/>
    <w:rsid w:val="0068378A"/>
    <w:rsid w:val="006853D0"/>
    <w:rsid w:val="00685FDF"/>
    <w:rsid w:val="006864D7"/>
    <w:rsid w:val="0068736B"/>
    <w:rsid w:val="00690A23"/>
    <w:rsid w:val="0069130B"/>
    <w:rsid w:val="006916FE"/>
    <w:rsid w:val="006924A0"/>
    <w:rsid w:val="00692844"/>
    <w:rsid w:val="006959E5"/>
    <w:rsid w:val="00695B29"/>
    <w:rsid w:val="006A0494"/>
    <w:rsid w:val="006A0953"/>
    <w:rsid w:val="006A1381"/>
    <w:rsid w:val="006A2A37"/>
    <w:rsid w:val="006A2D60"/>
    <w:rsid w:val="006A449D"/>
    <w:rsid w:val="006A46AA"/>
    <w:rsid w:val="006A493A"/>
    <w:rsid w:val="006A5363"/>
    <w:rsid w:val="006A5810"/>
    <w:rsid w:val="006A6A1C"/>
    <w:rsid w:val="006B0124"/>
    <w:rsid w:val="006B0FA4"/>
    <w:rsid w:val="006B1B2B"/>
    <w:rsid w:val="006B3931"/>
    <w:rsid w:val="006B4CD5"/>
    <w:rsid w:val="006C075F"/>
    <w:rsid w:val="006C17DF"/>
    <w:rsid w:val="006C46A1"/>
    <w:rsid w:val="006C690F"/>
    <w:rsid w:val="006D02E7"/>
    <w:rsid w:val="006D24A3"/>
    <w:rsid w:val="006D3E7D"/>
    <w:rsid w:val="006D3EF4"/>
    <w:rsid w:val="006D4074"/>
    <w:rsid w:val="006D6DCB"/>
    <w:rsid w:val="006D74BE"/>
    <w:rsid w:val="006E04FF"/>
    <w:rsid w:val="006E28EE"/>
    <w:rsid w:val="006E3DFC"/>
    <w:rsid w:val="006E3FCB"/>
    <w:rsid w:val="006E5410"/>
    <w:rsid w:val="006E5A08"/>
    <w:rsid w:val="006E604C"/>
    <w:rsid w:val="006E73F7"/>
    <w:rsid w:val="006E7566"/>
    <w:rsid w:val="006E7704"/>
    <w:rsid w:val="006F3F0A"/>
    <w:rsid w:val="006F62E8"/>
    <w:rsid w:val="006F6338"/>
    <w:rsid w:val="006F7253"/>
    <w:rsid w:val="006F7D3C"/>
    <w:rsid w:val="0070244F"/>
    <w:rsid w:val="00702D33"/>
    <w:rsid w:val="00704D28"/>
    <w:rsid w:val="00705026"/>
    <w:rsid w:val="007050BA"/>
    <w:rsid w:val="00706A0F"/>
    <w:rsid w:val="00706AB7"/>
    <w:rsid w:val="00706FEB"/>
    <w:rsid w:val="007070AC"/>
    <w:rsid w:val="007109CF"/>
    <w:rsid w:val="007114E8"/>
    <w:rsid w:val="00716C65"/>
    <w:rsid w:val="0072047B"/>
    <w:rsid w:val="00723E98"/>
    <w:rsid w:val="00724705"/>
    <w:rsid w:val="00724CA8"/>
    <w:rsid w:val="00725D66"/>
    <w:rsid w:val="00726376"/>
    <w:rsid w:val="007277A6"/>
    <w:rsid w:val="007311BE"/>
    <w:rsid w:val="00732909"/>
    <w:rsid w:val="00736490"/>
    <w:rsid w:val="007415A9"/>
    <w:rsid w:val="00741C41"/>
    <w:rsid w:val="00742DFC"/>
    <w:rsid w:val="007437E4"/>
    <w:rsid w:val="00743C2C"/>
    <w:rsid w:val="007454E3"/>
    <w:rsid w:val="007466A1"/>
    <w:rsid w:val="00747361"/>
    <w:rsid w:val="00752E30"/>
    <w:rsid w:val="007530AF"/>
    <w:rsid w:val="0075379D"/>
    <w:rsid w:val="00753E7B"/>
    <w:rsid w:val="007574BF"/>
    <w:rsid w:val="007666D4"/>
    <w:rsid w:val="00767080"/>
    <w:rsid w:val="0077084B"/>
    <w:rsid w:val="00772B97"/>
    <w:rsid w:val="007738DB"/>
    <w:rsid w:val="00773DE0"/>
    <w:rsid w:val="00776B49"/>
    <w:rsid w:val="00780218"/>
    <w:rsid w:val="007802F0"/>
    <w:rsid w:val="007814A8"/>
    <w:rsid w:val="00782988"/>
    <w:rsid w:val="00782D81"/>
    <w:rsid w:val="00783621"/>
    <w:rsid w:val="007838F6"/>
    <w:rsid w:val="00783C10"/>
    <w:rsid w:val="00784028"/>
    <w:rsid w:val="00785E93"/>
    <w:rsid w:val="00785F84"/>
    <w:rsid w:val="007864B8"/>
    <w:rsid w:val="00787A56"/>
    <w:rsid w:val="00791AD7"/>
    <w:rsid w:val="00792C72"/>
    <w:rsid w:val="00793B45"/>
    <w:rsid w:val="00794716"/>
    <w:rsid w:val="00794815"/>
    <w:rsid w:val="00796CC6"/>
    <w:rsid w:val="00797AF2"/>
    <w:rsid w:val="007A0EDA"/>
    <w:rsid w:val="007A45A9"/>
    <w:rsid w:val="007A6FCA"/>
    <w:rsid w:val="007A7625"/>
    <w:rsid w:val="007B08A6"/>
    <w:rsid w:val="007B0BEE"/>
    <w:rsid w:val="007B2236"/>
    <w:rsid w:val="007B32B5"/>
    <w:rsid w:val="007B341F"/>
    <w:rsid w:val="007C192C"/>
    <w:rsid w:val="007C2A98"/>
    <w:rsid w:val="007C3B95"/>
    <w:rsid w:val="007C4D0C"/>
    <w:rsid w:val="007C5226"/>
    <w:rsid w:val="007C755A"/>
    <w:rsid w:val="007D080A"/>
    <w:rsid w:val="007D1AF5"/>
    <w:rsid w:val="007E24B0"/>
    <w:rsid w:val="007E5F92"/>
    <w:rsid w:val="007E6B4B"/>
    <w:rsid w:val="007F0867"/>
    <w:rsid w:val="007F2150"/>
    <w:rsid w:val="007F27B1"/>
    <w:rsid w:val="007F2B3E"/>
    <w:rsid w:val="007F4768"/>
    <w:rsid w:val="007F4CA9"/>
    <w:rsid w:val="007F51B3"/>
    <w:rsid w:val="007F6A35"/>
    <w:rsid w:val="00800ED8"/>
    <w:rsid w:val="00802607"/>
    <w:rsid w:val="0080498A"/>
    <w:rsid w:val="00804B8D"/>
    <w:rsid w:val="00806DFA"/>
    <w:rsid w:val="00807B83"/>
    <w:rsid w:val="00810A81"/>
    <w:rsid w:val="008119A3"/>
    <w:rsid w:val="00812091"/>
    <w:rsid w:val="00812894"/>
    <w:rsid w:val="0081532D"/>
    <w:rsid w:val="0081772D"/>
    <w:rsid w:val="00820E89"/>
    <w:rsid w:val="00821CEC"/>
    <w:rsid w:val="00823C28"/>
    <w:rsid w:val="0082620B"/>
    <w:rsid w:val="00826289"/>
    <w:rsid w:val="0082771A"/>
    <w:rsid w:val="008278AE"/>
    <w:rsid w:val="00827F9B"/>
    <w:rsid w:val="00830978"/>
    <w:rsid w:val="00832ACF"/>
    <w:rsid w:val="00833317"/>
    <w:rsid w:val="00834AF9"/>
    <w:rsid w:val="008420C8"/>
    <w:rsid w:val="008421CC"/>
    <w:rsid w:val="00842252"/>
    <w:rsid w:val="0084479D"/>
    <w:rsid w:val="008451CE"/>
    <w:rsid w:val="00845E19"/>
    <w:rsid w:val="008476F6"/>
    <w:rsid w:val="00847EA7"/>
    <w:rsid w:val="00850A49"/>
    <w:rsid w:val="00854B41"/>
    <w:rsid w:val="00855400"/>
    <w:rsid w:val="008570AF"/>
    <w:rsid w:val="008571F3"/>
    <w:rsid w:val="00861A71"/>
    <w:rsid w:val="00862CC6"/>
    <w:rsid w:val="008648CE"/>
    <w:rsid w:val="00864B03"/>
    <w:rsid w:val="00864FE2"/>
    <w:rsid w:val="0086569F"/>
    <w:rsid w:val="00871D79"/>
    <w:rsid w:val="0087270D"/>
    <w:rsid w:val="00875612"/>
    <w:rsid w:val="00875998"/>
    <w:rsid w:val="008819B4"/>
    <w:rsid w:val="008825B3"/>
    <w:rsid w:val="0088291C"/>
    <w:rsid w:val="00883372"/>
    <w:rsid w:val="00885B27"/>
    <w:rsid w:val="00886FDC"/>
    <w:rsid w:val="00890E05"/>
    <w:rsid w:val="008914D9"/>
    <w:rsid w:val="00891C72"/>
    <w:rsid w:val="0089265D"/>
    <w:rsid w:val="00893017"/>
    <w:rsid w:val="008969D0"/>
    <w:rsid w:val="008A00D9"/>
    <w:rsid w:val="008A0D4A"/>
    <w:rsid w:val="008A1BD7"/>
    <w:rsid w:val="008A2983"/>
    <w:rsid w:val="008A3C3B"/>
    <w:rsid w:val="008A4D14"/>
    <w:rsid w:val="008A51E7"/>
    <w:rsid w:val="008B03F7"/>
    <w:rsid w:val="008B239C"/>
    <w:rsid w:val="008B4C96"/>
    <w:rsid w:val="008B6F21"/>
    <w:rsid w:val="008B78B3"/>
    <w:rsid w:val="008C184A"/>
    <w:rsid w:val="008C1B5B"/>
    <w:rsid w:val="008C2F46"/>
    <w:rsid w:val="008C3C24"/>
    <w:rsid w:val="008C3C4C"/>
    <w:rsid w:val="008C4647"/>
    <w:rsid w:val="008C6D7A"/>
    <w:rsid w:val="008D33F3"/>
    <w:rsid w:val="008D3EFF"/>
    <w:rsid w:val="008D4A75"/>
    <w:rsid w:val="008D4E2E"/>
    <w:rsid w:val="008D5541"/>
    <w:rsid w:val="008D6275"/>
    <w:rsid w:val="008D6FD5"/>
    <w:rsid w:val="008E43FD"/>
    <w:rsid w:val="008E5A55"/>
    <w:rsid w:val="008F04B5"/>
    <w:rsid w:val="008F3316"/>
    <w:rsid w:val="008F4B10"/>
    <w:rsid w:val="008F69F0"/>
    <w:rsid w:val="009037BD"/>
    <w:rsid w:val="00904A13"/>
    <w:rsid w:val="00905985"/>
    <w:rsid w:val="00905F4B"/>
    <w:rsid w:val="0090646C"/>
    <w:rsid w:val="00906CE6"/>
    <w:rsid w:val="0090731D"/>
    <w:rsid w:val="009074D5"/>
    <w:rsid w:val="00907EC6"/>
    <w:rsid w:val="00910415"/>
    <w:rsid w:val="00912EB2"/>
    <w:rsid w:val="00914966"/>
    <w:rsid w:val="00914AA3"/>
    <w:rsid w:val="009153F5"/>
    <w:rsid w:val="00915CF7"/>
    <w:rsid w:val="00921DD9"/>
    <w:rsid w:val="00927CC1"/>
    <w:rsid w:val="0093110F"/>
    <w:rsid w:val="009312D0"/>
    <w:rsid w:val="00932347"/>
    <w:rsid w:val="00933631"/>
    <w:rsid w:val="00933709"/>
    <w:rsid w:val="00934D5E"/>
    <w:rsid w:val="00934DAA"/>
    <w:rsid w:val="0093732D"/>
    <w:rsid w:val="00937DA9"/>
    <w:rsid w:val="00942AF2"/>
    <w:rsid w:val="00944416"/>
    <w:rsid w:val="00945604"/>
    <w:rsid w:val="009466CB"/>
    <w:rsid w:val="00952817"/>
    <w:rsid w:val="00952A91"/>
    <w:rsid w:val="00953250"/>
    <w:rsid w:val="0095345F"/>
    <w:rsid w:val="0095355B"/>
    <w:rsid w:val="00953F85"/>
    <w:rsid w:val="00955009"/>
    <w:rsid w:val="009604C5"/>
    <w:rsid w:val="0096125C"/>
    <w:rsid w:val="00963B92"/>
    <w:rsid w:val="00963CC3"/>
    <w:rsid w:val="009655BE"/>
    <w:rsid w:val="009661D3"/>
    <w:rsid w:val="00967728"/>
    <w:rsid w:val="00971E52"/>
    <w:rsid w:val="009728CF"/>
    <w:rsid w:val="00974240"/>
    <w:rsid w:val="009765B0"/>
    <w:rsid w:val="00976A1A"/>
    <w:rsid w:val="00976FAD"/>
    <w:rsid w:val="0098031F"/>
    <w:rsid w:val="00980A32"/>
    <w:rsid w:val="009825A0"/>
    <w:rsid w:val="00984C03"/>
    <w:rsid w:val="009873E2"/>
    <w:rsid w:val="0099027B"/>
    <w:rsid w:val="00990474"/>
    <w:rsid w:val="009909E2"/>
    <w:rsid w:val="00990B3C"/>
    <w:rsid w:val="00994885"/>
    <w:rsid w:val="009962E8"/>
    <w:rsid w:val="009963B3"/>
    <w:rsid w:val="009977D8"/>
    <w:rsid w:val="009A078B"/>
    <w:rsid w:val="009A0D1D"/>
    <w:rsid w:val="009A285F"/>
    <w:rsid w:val="009A29B1"/>
    <w:rsid w:val="009A5751"/>
    <w:rsid w:val="009A67C8"/>
    <w:rsid w:val="009A7031"/>
    <w:rsid w:val="009B12F9"/>
    <w:rsid w:val="009B2287"/>
    <w:rsid w:val="009B3163"/>
    <w:rsid w:val="009B3AB4"/>
    <w:rsid w:val="009B5197"/>
    <w:rsid w:val="009B6F23"/>
    <w:rsid w:val="009B79A0"/>
    <w:rsid w:val="009C04CA"/>
    <w:rsid w:val="009C0D65"/>
    <w:rsid w:val="009C11E7"/>
    <w:rsid w:val="009C17CF"/>
    <w:rsid w:val="009C17E7"/>
    <w:rsid w:val="009C1A2F"/>
    <w:rsid w:val="009C38E9"/>
    <w:rsid w:val="009C3D0D"/>
    <w:rsid w:val="009C3F8A"/>
    <w:rsid w:val="009C4CCD"/>
    <w:rsid w:val="009C5A72"/>
    <w:rsid w:val="009D1C5D"/>
    <w:rsid w:val="009D31DB"/>
    <w:rsid w:val="009D3B9A"/>
    <w:rsid w:val="009D3CA7"/>
    <w:rsid w:val="009D3DB9"/>
    <w:rsid w:val="009D4126"/>
    <w:rsid w:val="009D4443"/>
    <w:rsid w:val="009D5A2C"/>
    <w:rsid w:val="009D5E68"/>
    <w:rsid w:val="009D61BE"/>
    <w:rsid w:val="009D7E43"/>
    <w:rsid w:val="009E25A9"/>
    <w:rsid w:val="009E2A07"/>
    <w:rsid w:val="009E3B06"/>
    <w:rsid w:val="009E40C9"/>
    <w:rsid w:val="009E58FB"/>
    <w:rsid w:val="009E601B"/>
    <w:rsid w:val="009E6B30"/>
    <w:rsid w:val="009F02B2"/>
    <w:rsid w:val="009F03B0"/>
    <w:rsid w:val="009F182E"/>
    <w:rsid w:val="009F205C"/>
    <w:rsid w:val="009F25C1"/>
    <w:rsid w:val="009F3E7C"/>
    <w:rsid w:val="009F646B"/>
    <w:rsid w:val="00A00B50"/>
    <w:rsid w:val="00A018E5"/>
    <w:rsid w:val="00A03984"/>
    <w:rsid w:val="00A03F95"/>
    <w:rsid w:val="00A055BC"/>
    <w:rsid w:val="00A05739"/>
    <w:rsid w:val="00A1083C"/>
    <w:rsid w:val="00A12324"/>
    <w:rsid w:val="00A1377B"/>
    <w:rsid w:val="00A14419"/>
    <w:rsid w:val="00A15964"/>
    <w:rsid w:val="00A15D9D"/>
    <w:rsid w:val="00A16E62"/>
    <w:rsid w:val="00A21C89"/>
    <w:rsid w:val="00A239E1"/>
    <w:rsid w:val="00A24928"/>
    <w:rsid w:val="00A25ED0"/>
    <w:rsid w:val="00A26C83"/>
    <w:rsid w:val="00A30FB2"/>
    <w:rsid w:val="00A31F94"/>
    <w:rsid w:val="00A32EEC"/>
    <w:rsid w:val="00A34663"/>
    <w:rsid w:val="00A34F0F"/>
    <w:rsid w:val="00A3663B"/>
    <w:rsid w:val="00A4008C"/>
    <w:rsid w:val="00A400C7"/>
    <w:rsid w:val="00A43806"/>
    <w:rsid w:val="00A45D50"/>
    <w:rsid w:val="00A46939"/>
    <w:rsid w:val="00A46B4A"/>
    <w:rsid w:val="00A47C12"/>
    <w:rsid w:val="00A51BE5"/>
    <w:rsid w:val="00A52066"/>
    <w:rsid w:val="00A538C1"/>
    <w:rsid w:val="00A55F33"/>
    <w:rsid w:val="00A56F58"/>
    <w:rsid w:val="00A57B61"/>
    <w:rsid w:val="00A60C80"/>
    <w:rsid w:val="00A6198D"/>
    <w:rsid w:val="00A62957"/>
    <w:rsid w:val="00A63C60"/>
    <w:rsid w:val="00A63D3D"/>
    <w:rsid w:val="00A63E61"/>
    <w:rsid w:val="00A65139"/>
    <w:rsid w:val="00A6597B"/>
    <w:rsid w:val="00A65D5D"/>
    <w:rsid w:val="00A67440"/>
    <w:rsid w:val="00A7297E"/>
    <w:rsid w:val="00A730DC"/>
    <w:rsid w:val="00A7402E"/>
    <w:rsid w:val="00A74A1C"/>
    <w:rsid w:val="00A76002"/>
    <w:rsid w:val="00A76494"/>
    <w:rsid w:val="00A764C8"/>
    <w:rsid w:val="00A7670A"/>
    <w:rsid w:val="00A76EAC"/>
    <w:rsid w:val="00A81304"/>
    <w:rsid w:val="00A82317"/>
    <w:rsid w:val="00A82CCB"/>
    <w:rsid w:val="00A83867"/>
    <w:rsid w:val="00A850C5"/>
    <w:rsid w:val="00A85F2A"/>
    <w:rsid w:val="00A87CEE"/>
    <w:rsid w:val="00A922AF"/>
    <w:rsid w:val="00A9249E"/>
    <w:rsid w:val="00A9481D"/>
    <w:rsid w:val="00A97238"/>
    <w:rsid w:val="00A9776A"/>
    <w:rsid w:val="00AA030C"/>
    <w:rsid w:val="00AA0F3C"/>
    <w:rsid w:val="00AA4D27"/>
    <w:rsid w:val="00AA58F3"/>
    <w:rsid w:val="00AA5CE7"/>
    <w:rsid w:val="00AA6F28"/>
    <w:rsid w:val="00AA7EA9"/>
    <w:rsid w:val="00AB01C0"/>
    <w:rsid w:val="00AB1343"/>
    <w:rsid w:val="00AB1EE6"/>
    <w:rsid w:val="00AB264F"/>
    <w:rsid w:val="00AB3B4D"/>
    <w:rsid w:val="00AB5C6C"/>
    <w:rsid w:val="00AB605B"/>
    <w:rsid w:val="00AC0A4D"/>
    <w:rsid w:val="00AC15B0"/>
    <w:rsid w:val="00AC1D2D"/>
    <w:rsid w:val="00AC1DB8"/>
    <w:rsid w:val="00AC1EE9"/>
    <w:rsid w:val="00AC3685"/>
    <w:rsid w:val="00AC3DE2"/>
    <w:rsid w:val="00AC43BB"/>
    <w:rsid w:val="00AC47B5"/>
    <w:rsid w:val="00AC575F"/>
    <w:rsid w:val="00AC58BD"/>
    <w:rsid w:val="00AC69B6"/>
    <w:rsid w:val="00AD0488"/>
    <w:rsid w:val="00AD1CA9"/>
    <w:rsid w:val="00AD1F3B"/>
    <w:rsid w:val="00AD61DD"/>
    <w:rsid w:val="00AD7350"/>
    <w:rsid w:val="00AE0AB8"/>
    <w:rsid w:val="00AE0BBF"/>
    <w:rsid w:val="00AE1667"/>
    <w:rsid w:val="00AE1FC1"/>
    <w:rsid w:val="00AE445B"/>
    <w:rsid w:val="00AE4988"/>
    <w:rsid w:val="00AE6CCF"/>
    <w:rsid w:val="00AE7C66"/>
    <w:rsid w:val="00AF11C0"/>
    <w:rsid w:val="00AF2059"/>
    <w:rsid w:val="00AF2499"/>
    <w:rsid w:val="00AF4302"/>
    <w:rsid w:val="00AF4906"/>
    <w:rsid w:val="00AF5CF3"/>
    <w:rsid w:val="00AF5F96"/>
    <w:rsid w:val="00AF6CD2"/>
    <w:rsid w:val="00AF78AB"/>
    <w:rsid w:val="00AF7F27"/>
    <w:rsid w:val="00AF7F33"/>
    <w:rsid w:val="00B02823"/>
    <w:rsid w:val="00B060E1"/>
    <w:rsid w:val="00B06769"/>
    <w:rsid w:val="00B10D84"/>
    <w:rsid w:val="00B11370"/>
    <w:rsid w:val="00B11A7A"/>
    <w:rsid w:val="00B162A5"/>
    <w:rsid w:val="00B209BA"/>
    <w:rsid w:val="00B22015"/>
    <w:rsid w:val="00B2218B"/>
    <w:rsid w:val="00B22B6E"/>
    <w:rsid w:val="00B2419E"/>
    <w:rsid w:val="00B25962"/>
    <w:rsid w:val="00B3006B"/>
    <w:rsid w:val="00B300F7"/>
    <w:rsid w:val="00B32575"/>
    <w:rsid w:val="00B32A55"/>
    <w:rsid w:val="00B340D2"/>
    <w:rsid w:val="00B3643D"/>
    <w:rsid w:val="00B36897"/>
    <w:rsid w:val="00B401CE"/>
    <w:rsid w:val="00B42B92"/>
    <w:rsid w:val="00B42BD1"/>
    <w:rsid w:val="00B42C5C"/>
    <w:rsid w:val="00B46EF2"/>
    <w:rsid w:val="00B52B58"/>
    <w:rsid w:val="00B533AA"/>
    <w:rsid w:val="00B540D4"/>
    <w:rsid w:val="00B55308"/>
    <w:rsid w:val="00B559C2"/>
    <w:rsid w:val="00B55DDA"/>
    <w:rsid w:val="00B60128"/>
    <w:rsid w:val="00B6039E"/>
    <w:rsid w:val="00B628BD"/>
    <w:rsid w:val="00B62FB0"/>
    <w:rsid w:val="00B6365A"/>
    <w:rsid w:val="00B6416D"/>
    <w:rsid w:val="00B65452"/>
    <w:rsid w:val="00B70F20"/>
    <w:rsid w:val="00B74E0A"/>
    <w:rsid w:val="00B75432"/>
    <w:rsid w:val="00B77F43"/>
    <w:rsid w:val="00B8074E"/>
    <w:rsid w:val="00B80CF0"/>
    <w:rsid w:val="00B80F0A"/>
    <w:rsid w:val="00B81238"/>
    <w:rsid w:val="00B86549"/>
    <w:rsid w:val="00B879A3"/>
    <w:rsid w:val="00B9292E"/>
    <w:rsid w:val="00B932A2"/>
    <w:rsid w:val="00B95566"/>
    <w:rsid w:val="00B95FDC"/>
    <w:rsid w:val="00B96532"/>
    <w:rsid w:val="00B966F1"/>
    <w:rsid w:val="00BA05B7"/>
    <w:rsid w:val="00BA05EE"/>
    <w:rsid w:val="00BA06FC"/>
    <w:rsid w:val="00BA1128"/>
    <w:rsid w:val="00BA245F"/>
    <w:rsid w:val="00BA4332"/>
    <w:rsid w:val="00BB065C"/>
    <w:rsid w:val="00BB0D08"/>
    <w:rsid w:val="00BB0E5A"/>
    <w:rsid w:val="00BB2155"/>
    <w:rsid w:val="00BB48F9"/>
    <w:rsid w:val="00BB4A4B"/>
    <w:rsid w:val="00BB5AF3"/>
    <w:rsid w:val="00BB70A9"/>
    <w:rsid w:val="00BC1FD5"/>
    <w:rsid w:val="00BC2B5B"/>
    <w:rsid w:val="00BC3023"/>
    <w:rsid w:val="00BC43F1"/>
    <w:rsid w:val="00BC4D24"/>
    <w:rsid w:val="00BC6055"/>
    <w:rsid w:val="00BD0C04"/>
    <w:rsid w:val="00BD0D8F"/>
    <w:rsid w:val="00BD118D"/>
    <w:rsid w:val="00BD2487"/>
    <w:rsid w:val="00BD2502"/>
    <w:rsid w:val="00BD281F"/>
    <w:rsid w:val="00BD3989"/>
    <w:rsid w:val="00BD3EDA"/>
    <w:rsid w:val="00BD3F4B"/>
    <w:rsid w:val="00BD4892"/>
    <w:rsid w:val="00BD4A6E"/>
    <w:rsid w:val="00BD5F6C"/>
    <w:rsid w:val="00BD6502"/>
    <w:rsid w:val="00BE0E7B"/>
    <w:rsid w:val="00BE0F08"/>
    <w:rsid w:val="00BE1884"/>
    <w:rsid w:val="00BE2A3D"/>
    <w:rsid w:val="00BE3022"/>
    <w:rsid w:val="00BE43A5"/>
    <w:rsid w:val="00BE5EA1"/>
    <w:rsid w:val="00BE5F09"/>
    <w:rsid w:val="00BE606E"/>
    <w:rsid w:val="00BE7621"/>
    <w:rsid w:val="00BF12B2"/>
    <w:rsid w:val="00BF18D7"/>
    <w:rsid w:val="00BF1EA8"/>
    <w:rsid w:val="00BF42A4"/>
    <w:rsid w:val="00BF45A2"/>
    <w:rsid w:val="00BF6E39"/>
    <w:rsid w:val="00BF70A7"/>
    <w:rsid w:val="00BF7C30"/>
    <w:rsid w:val="00C00D83"/>
    <w:rsid w:val="00C0121C"/>
    <w:rsid w:val="00C01DF0"/>
    <w:rsid w:val="00C01ED9"/>
    <w:rsid w:val="00C05599"/>
    <w:rsid w:val="00C0613E"/>
    <w:rsid w:val="00C073CF"/>
    <w:rsid w:val="00C10363"/>
    <w:rsid w:val="00C12105"/>
    <w:rsid w:val="00C126F9"/>
    <w:rsid w:val="00C12DFE"/>
    <w:rsid w:val="00C13010"/>
    <w:rsid w:val="00C14137"/>
    <w:rsid w:val="00C1444B"/>
    <w:rsid w:val="00C14E9B"/>
    <w:rsid w:val="00C15900"/>
    <w:rsid w:val="00C164CC"/>
    <w:rsid w:val="00C208F0"/>
    <w:rsid w:val="00C20E77"/>
    <w:rsid w:val="00C21467"/>
    <w:rsid w:val="00C229C9"/>
    <w:rsid w:val="00C25727"/>
    <w:rsid w:val="00C273A7"/>
    <w:rsid w:val="00C308C1"/>
    <w:rsid w:val="00C321AA"/>
    <w:rsid w:val="00C321B7"/>
    <w:rsid w:val="00C33136"/>
    <w:rsid w:val="00C338F1"/>
    <w:rsid w:val="00C3492D"/>
    <w:rsid w:val="00C363D4"/>
    <w:rsid w:val="00C36B3D"/>
    <w:rsid w:val="00C36EC0"/>
    <w:rsid w:val="00C376D4"/>
    <w:rsid w:val="00C37BCB"/>
    <w:rsid w:val="00C41840"/>
    <w:rsid w:val="00C42F71"/>
    <w:rsid w:val="00C443FF"/>
    <w:rsid w:val="00C44F3B"/>
    <w:rsid w:val="00C453B1"/>
    <w:rsid w:val="00C459BD"/>
    <w:rsid w:val="00C505D4"/>
    <w:rsid w:val="00C51292"/>
    <w:rsid w:val="00C53DBD"/>
    <w:rsid w:val="00C55466"/>
    <w:rsid w:val="00C55BAE"/>
    <w:rsid w:val="00C5698A"/>
    <w:rsid w:val="00C57A54"/>
    <w:rsid w:val="00C6499A"/>
    <w:rsid w:val="00C649D5"/>
    <w:rsid w:val="00C66B92"/>
    <w:rsid w:val="00C70112"/>
    <w:rsid w:val="00C7074A"/>
    <w:rsid w:val="00C72F2D"/>
    <w:rsid w:val="00C73DCA"/>
    <w:rsid w:val="00C74E6C"/>
    <w:rsid w:val="00C7646B"/>
    <w:rsid w:val="00C76EE8"/>
    <w:rsid w:val="00C773E1"/>
    <w:rsid w:val="00C77554"/>
    <w:rsid w:val="00C81230"/>
    <w:rsid w:val="00C8328A"/>
    <w:rsid w:val="00C83CAB"/>
    <w:rsid w:val="00C840B7"/>
    <w:rsid w:val="00C8410D"/>
    <w:rsid w:val="00C8567B"/>
    <w:rsid w:val="00C859F4"/>
    <w:rsid w:val="00C87205"/>
    <w:rsid w:val="00C90045"/>
    <w:rsid w:val="00C90091"/>
    <w:rsid w:val="00C903D6"/>
    <w:rsid w:val="00C9348C"/>
    <w:rsid w:val="00C9381A"/>
    <w:rsid w:val="00C9467B"/>
    <w:rsid w:val="00C9659D"/>
    <w:rsid w:val="00C96FB9"/>
    <w:rsid w:val="00CA26D2"/>
    <w:rsid w:val="00CA3AD8"/>
    <w:rsid w:val="00CA4D75"/>
    <w:rsid w:val="00CA4E6F"/>
    <w:rsid w:val="00CA5055"/>
    <w:rsid w:val="00CA5183"/>
    <w:rsid w:val="00CA5431"/>
    <w:rsid w:val="00CA65CC"/>
    <w:rsid w:val="00CB0642"/>
    <w:rsid w:val="00CB1917"/>
    <w:rsid w:val="00CB28C8"/>
    <w:rsid w:val="00CB59F9"/>
    <w:rsid w:val="00CC39C4"/>
    <w:rsid w:val="00CC3AE9"/>
    <w:rsid w:val="00CC5C2E"/>
    <w:rsid w:val="00CC5D5A"/>
    <w:rsid w:val="00CD027F"/>
    <w:rsid w:val="00CD0434"/>
    <w:rsid w:val="00CD1130"/>
    <w:rsid w:val="00CD39D7"/>
    <w:rsid w:val="00CD42E1"/>
    <w:rsid w:val="00CD6A1A"/>
    <w:rsid w:val="00CD751A"/>
    <w:rsid w:val="00CE18B4"/>
    <w:rsid w:val="00CE19BB"/>
    <w:rsid w:val="00CE28E6"/>
    <w:rsid w:val="00CE2E99"/>
    <w:rsid w:val="00CE477F"/>
    <w:rsid w:val="00CE5880"/>
    <w:rsid w:val="00CE78E2"/>
    <w:rsid w:val="00CF0AEA"/>
    <w:rsid w:val="00CF29BE"/>
    <w:rsid w:val="00CF2CCF"/>
    <w:rsid w:val="00CF347E"/>
    <w:rsid w:val="00CF57A7"/>
    <w:rsid w:val="00CF5806"/>
    <w:rsid w:val="00CF6C7D"/>
    <w:rsid w:val="00D00C13"/>
    <w:rsid w:val="00D0155D"/>
    <w:rsid w:val="00D018E9"/>
    <w:rsid w:val="00D01AC0"/>
    <w:rsid w:val="00D01B35"/>
    <w:rsid w:val="00D01FD9"/>
    <w:rsid w:val="00D059B3"/>
    <w:rsid w:val="00D06E14"/>
    <w:rsid w:val="00D102E2"/>
    <w:rsid w:val="00D137BF"/>
    <w:rsid w:val="00D14209"/>
    <w:rsid w:val="00D1522A"/>
    <w:rsid w:val="00D15622"/>
    <w:rsid w:val="00D1587E"/>
    <w:rsid w:val="00D16157"/>
    <w:rsid w:val="00D162A1"/>
    <w:rsid w:val="00D17A68"/>
    <w:rsid w:val="00D21FB9"/>
    <w:rsid w:val="00D24A37"/>
    <w:rsid w:val="00D251AF"/>
    <w:rsid w:val="00D302F0"/>
    <w:rsid w:val="00D30F9D"/>
    <w:rsid w:val="00D311A0"/>
    <w:rsid w:val="00D31BAF"/>
    <w:rsid w:val="00D32640"/>
    <w:rsid w:val="00D33B2F"/>
    <w:rsid w:val="00D34D57"/>
    <w:rsid w:val="00D3548D"/>
    <w:rsid w:val="00D358A7"/>
    <w:rsid w:val="00D3601D"/>
    <w:rsid w:val="00D408F4"/>
    <w:rsid w:val="00D4141B"/>
    <w:rsid w:val="00D43A78"/>
    <w:rsid w:val="00D44566"/>
    <w:rsid w:val="00D4487E"/>
    <w:rsid w:val="00D45539"/>
    <w:rsid w:val="00D478FB"/>
    <w:rsid w:val="00D47B06"/>
    <w:rsid w:val="00D47D1F"/>
    <w:rsid w:val="00D50601"/>
    <w:rsid w:val="00D50C59"/>
    <w:rsid w:val="00D51F9C"/>
    <w:rsid w:val="00D537ED"/>
    <w:rsid w:val="00D567E4"/>
    <w:rsid w:val="00D56EDD"/>
    <w:rsid w:val="00D57078"/>
    <w:rsid w:val="00D573AA"/>
    <w:rsid w:val="00D57476"/>
    <w:rsid w:val="00D57704"/>
    <w:rsid w:val="00D600A8"/>
    <w:rsid w:val="00D60DF6"/>
    <w:rsid w:val="00D65A57"/>
    <w:rsid w:val="00D6710F"/>
    <w:rsid w:val="00D707C1"/>
    <w:rsid w:val="00D72969"/>
    <w:rsid w:val="00D73498"/>
    <w:rsid w:val="00D73852"/>
    <w:rsid w:val="00D73B7B"/>
    <w:rsid w:val="00D74E10"/>
    <w:rsid w:val="00D766AF"/>
    <w:rsid w:val="00D80AC4"/>
    <w:rsid w:val="00D821FA"/>
    <w:rsid w:val="00D8413A"/>
    <w:rsid w:val="00D84455"/>
    <w:rsid w:val="00D844E0"/>
    <w:rsid w:val="00D879CA"/>
    <w:rsid w:val="00D918DB"/>
    <w:rsid w:val="00D947AF"/>
    <w:rsid w:val="00DA5379"/>
    <w:rsid w:val="00DA57A8"/>
    <w:rsid w:val="00DA5BD8"/>
    <w:rsid w:val="00DA7CC1"/>
    <w:rsid w:val="00DB4387"/>
    <w:rsid w:val="00DB6151"/>
    <w:rsid w:val="00DB7B62"/>
    <w:rsid w:val="00DC0C98"/>
    <w:rsid w:val="00DC0D58"/>
    <w:rsid w:val="00DC1060"/>
    <w:rsid w:val="00DC34D8"/>
    <w:rsid w:val="00DC3F3C"/>
    <w:rsid w:val="00DC5E27"/>
    <w:rsid w:val="00DC638C"/>
    <w:rsid w:val="00DD09E0"/>
    <w:rsid w:val="00DD2490"/>
    <w:rsid w:val="00DD2604"/>
    <w:rsid w:val="00DD45E2"/>
    <w:rsid w:val="00DD4B41"/>
    <w:rsid w:val="00DD534A"/>
    <w:rsid w:val="00DD740E"/>
    <w:rsid w:val="00DE06A5"/>
    <w:rsid w:val="00DE1572"/>
    <w:rsid w:val="00DE1CEE"/>
    <w:rsid w:val="00DE3AAE"/>
    <w:rsid w:val="00DE69EE"/>
    <w:rsid w:val="00DE6F1E"/>
    <w:rsid w:val="00DF1AEC"/>
    <w:rsid w:val="00DF21D0"/>
    <w:rsid w:val="00DF25AE"/>
    <w:rsid w:val="00DF28B1"/>
    <w:rsid w:val="00DF44F5"/>
    <w:rsid w:val="00DF4721"/>
    <w:rsid w:val="00DF7895"/>
    <w:rsid w:val="00E00B89"/>
    <w:rsid w:val="00E01400"/>
    <w:rsid w:val="00E03BA9"/>
    <w:rsid w:val="00E04646"/>
    <w:rsid w:val="00E05CB4"/>
    <w:rsid w:val="00E06BCD"/>
    <w:rsid w:val="00E103FB"/>
    <w:rsid w:val="00E10F1D"/>
    <w:rsid w:val="00E135BE"/>
    <w:rsid w:val="00E13EFB"/>
    <w:rsid w:val="00E14FB6"/>
    <w:rsid w:val="00E15CA3"/>
    <w:rsid w:val="00E176B4"/>
    <w:rsid w:val="00E17B3F"/>
    <w:rsid w:val="00E218E2"/>
    <w:rsid w:val="00E221EB"/>
    <w:rsid w:val="00E2355C"/>
    <w:rsid w:val="00E2397E"/>
    <w:rsid w:val="00E24FDD"/>
    <w:rsid w:val="00E26B0C"/>
    <w:rsid w:val="00E317D7"/>
    <w:rsid w:val="00E31E09"/>
    <w:rsid w:val="00E328E7"/>
    <w:rsid w:val="00E334A8"/>
    <w:rsid w:val="00E33AEB"/>
    <w:rsid w:val="00E33FC6"/>
    <w:rsid w:val="00E35858"/>
    <w:rsid w:val="00E3697A"/>
    <w:rsid w:val="00E3728B"/>
    <w:rsid w:val="00E42AC4"/>
    <w:rsid w:val="00E437F5"/>
    <w:rsid w:val="00E4519E"/>
    <w:rsid w:val="00E45564"/>
    <w:rsid w:val="00E45B8B"/>
    <w:rsid w:val="00E45FD0"/>
    <w:rsid w:val="00E4612A"/>
    <w:rsid w:val="00E51625"/>
    <w:rsid w:val="00E52E1A"/>
    <w:rsid w:val="00E538CC"/>
    <w:rsid w:val="00E607B7"/>
    <w:rsid w:val="00E623D5"/>
    <w:rsid w:val="00E623F0"/>
    <w:rsid w:val="00E63763"/>
    <w:rsid w:val="00E64BCD"/>
    <w:rsid w:val="00E67395"/>
    <w:rsid w:val="00E67616"/>
    <w:rsid w:val="00E679E2"/>
    <w:rsid w:val="00E72CB9"/>
    <w:rsid w:val="00E7313F"/>
    <w:rsid w:val="00E73BCB"/>
    <w:rsid w:val="00E73D7C"/>
    <w:rsid w:val="00E74924"/>
    <w:rsid w:val="00E75ACB"/>
    <w:rsid w:val="00E77EE0"/>
    <w:rsid w:val="00E80876"/>
    <w:rsid w:val="00E816B2"/>
    <w:rsid w:val="00E843C2"/>
    <w:rsid w:val="00E85C68"/>
    <w:rsid w:val="00E867AB"/>
    <w:rsid w:val="00E90F5C"/>
    <w:rsid w:val="00E9108F"/>
    <w:rsid w:val="00E91EEC"/>
    <w:rsid w:val="00E92066"/>
    <w:rsid w:val="00EA56FC"/>
    <w:rsid w:val="00EA5949"/>
    <w:rsid w:val="00EA617C"/>
    <w:rsid w:val="00EA7771"/>
    <w:rsid w:val="00EB2472"/>
    <w:rsid w:val="00EB3348"/>
    <w:rsid w:val="00EB49B4"/>
    <w:rsid w:val="00EB66D6"/>
    <w:rsid w:val="00EB68B5"/>
    <w:rsid w:val="00EB6918"/>
    <w:rsid w:val="00EB6C2C"/>
    <w:rsid w:val="00EC02BF"/>
    <w:rsid w:val="00EC0644"/>
    <w:rsid w:val="00EC1411"/>
    <w:rsid w:val="00EC17C3"/>
    <w:rsid w:val="00EC2846"/>
    <w:rsid w:val="00EC290D"/>
    <w:rsid w:val="00EC4690"/>
    <w:rsid w:val="00EC5847"/>
    <w:rsid w:val="00EC7941"/>
    <w:rsid w:val="00ED07CE"/>
    <w:rsid w:val="00ED0B81"/>
    <w:rsid w:val="00ED0FC0"/>
    <w:rsid w:val="00ED22D9"/>
    <w:rsid w:val="00ED2DD3"/>
    <w:rsid w:val="00ED3937"/>
    <w:rsid w:val="00ED3C09"/>
    <w:rsid w:val="00ED49D1"/>
    <w:rsid w:val="00ED6B53"/>
    <w:rsid w:val="00EE2388"/>
    <w:rsid w:val="00EE3B24"/>
    <w:rsid w:val="00EE503C"/>
    <w:rsid w:val="00EF09FF"/>
    <w:rsid w:val="00EF15BF"/>
    <w:rsid w:val="00EF3DAE"/>
    <w:rsid w:val="00EF43EB"/>
    <w:rsid w:val="00EF466D"/>
    <w:rsid w:val="00EF5161"/>
    <w:rsid w:val="00EF5BA7"/>
    <w:rsid w:val="00F0002B"/>
    <w:rsid w:val="00F01EFC"/>
    <w:rsid w:val="00F03F69"/>
    <w:rsid w:val="00F04148"/>
    <w:rsid w:val="00F0694F"/>
    <w:rsid w:val="00F074E9"/>
    <w:rsid w:val="00F07E7C"/>
    <w:rsid w:val="00F07EFD"/>
    <w:rsid w:val="00F101A7"/>
    <w:rsid w:val="00F11351"/>
    <w:rsid w:val="00F1336F"/>
    <w:rsid w:val="00F141A5"/>
    <w:rsid w:val="00F14431"/>
    <w:rsid w:val="00F1586C"/>
    <w:rsid w:val="00F163C1"/>
    <w:rsid w:val="00F16D37"/>
    <w:rsid w:val="00F17BD9"/>
    <w:rsid w:val="00F21DA8"/>
    <w:rsid w:val="00F23646"/>
    <w:rsid w:val="00F23DBC"/>
    <w:rsid w:val="00F30E80"/>
    <w:rsid w:val="00F30FB8"/>
    <w:rsid w:val="00F317B2"/>
    <w:rsid w:val="00F335B5"/>
    <w:rsid w:val="00F33645"/>
    <w:rsid w:val="00F33C48"/>
    <w:rsid w:val="00F35EF1"/>
    <w:rsid w:val="00F36937"/>
    <w:rsid w:val="00F36FF2"/>
    <w:rsid w:val="00F40100"/>
    <w:rsid w:val="00F40FB0"/>
    <w:rsid w:val="00F43EBC"/>
    <w:rsid w:val="00F44286"/>
    <w:rsid w:val="00F45523"/>
    <w:rsid w:val="00F50900"/>
    <w:rsid w:val="00F51C55"/>
    <w:rsid w:val="00F528A6"/>
    <w:rsid w:val="00F52DC7"/>
    <w:rsid w:val="00F53972"/>
    <w:rsid w:val="00F53EC7"/>
    <w:rsid w:val="00F550E4"/>
    <w:rsid w:val="00F5566F"/>
    <w:rsid w:val="00F55E68"/>
    <w:rsid w:val="00F56259"/>
    <w:rsid w:val="00F5734A"/>
    <w:rsid w:val="00F57632"/>
    <w:rsid w:val="00F576FB"/>
    <w:rsid w:val="00F60D90"/>
    <w:rsid w:val="00F64291"/>
    <w:rsid w:val="00F64C31"/>
    <w:rsid w:val="00F64DA1"/>
    <w:rsid w:val="00F6653D"/>
    <w:rsid w:val="00F66A8B"/>
    <w:rsid w:val="00F70C32"/>
    <w:rsid w:val="00F7157D"/>
    <w:rsid w:val="00F7245B"/>
    <w:rsid w:val="00F7486B"/>
    <w:rsid w:val="00F77D60"/>
    <w:rsid w:val="00F800D3"/>
    <w:rsid w:val="00F814E6"/>
    <w:rsid w:val="00F81BC4"/>
    <w:rsid w:val="00F82AB9"/>
    <w:rsid w:val="00F830A0"/>
    <w:rsid w:val="00F835EB"/>
    <w:rsid w:val="00F8461B"/>
    <w:rsid w:val="00F85CA2"/>
    <w:rsid w:val="00F93021"/>
    <w:rsid w:val="00F97348"/>
    <w:rsid w:val="00F974C1"/>
    <w:rsid w:val="00FA33F3"/>
    <w:rsid w:val="00FA3E01"/>
    <w:rsid w:val="00FA4496"/>
    <w:rsid w:val="00FA512E"/>
    <w:rsid w:val="00FA5148"/>
    <w:rsid w:val="00FA5916"/>
    <w:rsid w:val="00FA5B46"/>
    <w:rsid w:val="00FA7710"/>
    <w:rsid w:val="00FB2F1A"/>
    <w:rsid w:val="00FB30B8"/>
    <w:rsid w:val="00FB3711"/>
    <w:rsid w:val="00FB5911"/>
    <w:rsid w:val="00FB7A64"/>
    <w:rsid w:val="00FB7B12"/>
    <w:rsid w:val="00FC30C2"/>
    <w:rsid w:val="00FC500A"/>
    <w:rsid w:val="00FD0987"/>
    <w:rsid w:val="00FD09C7"/>
    <w:rsid w:val="00FD2625"/>
    <w:rsid w:val="00FD2B9B"/>
    <w:rsid w:val="00FD362F"/>
    <w:rsid w:val="00FD482A"/>
    <w:rsid w:val="00FD562B"/>
    <w:rsid w:val="00FD5656"/>
    <w:rsid w:val="00FD7780"/>
    <w:rsid w:val="00FD7A78"/>
    <w:rsid w:val="00FE1395"/>
    <w:rsid w:val="00FE4049"/>
    <w:rsid w:val="00FE4300"/>
    <w:rsid w:val="00FE5D52"/>
    <w:rsid w:val="00FE7191"/>
    <w:rsid w:val="00FF25B7"/>
    <w:rsid w:val="00FF2A4B"/>
    <w:rsid w:val="00FF2BFE"/>
    <w:rsid w:val="00FF2D3C"/>
    <w:rsid w:val="00FF2DF8"/>
    <w:rsid w:val="00FF3E4E"/>
    <w:rsid w:val="00FF602C"/>
    <w:rsid w:val="00FF60AC"/>
    <w:rsid w:val="00FF7834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643B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39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Heading1">
    <w:name w:val="heading 1"/>
    <w:basedOn w:val="Normal"/>
    <w:link w:val="Heading1Ch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Heading3">
    <w:name w:val="heading 3"/>
    <w:basedOn w:val="Normal"/>
    <w:next w:val="Normal"/>
    <w:link w:val="Heading3Ch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3F23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73CB"/>
  </w:style>
  <w:style w:type="paragraph" w:styleId="Footer">
    <w:name w:val="footer"/>
    <w:basedOn w:val="Normal"/>
    <w:link w:val="FooterCh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3CB"/>
  </w:style>
  <w:style w:type="paragraph" w:styleId="CommentText">
    <w:name w:val="annotation text"/>
    <w:basedOn w:val="Normal"/>
    <w:link w:val="CommentTextCh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DefaultParagraphFont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Strong">
    <w:name w:val="Strong"/>
    <w:basedOn w:val="DefaultParagraphFont"/>
    <w:uiPriority w:val="22"/>
    <w:qFormat/>
    <w:rsid w:val="000040E5"/>
    <w:rPr>
      <w:b/>
    </w:rPr>
  </w:style>
  <w:style w:type="character" w:styleId="Emphasis">
    <w:name w:val="Emphasis"/>
    <w:basedOn w:val="DefaultParagraphFont"/>
    <w:uiPriority w:val="20"/>
    <w:qFormat/>
    <w:rsid w:val="000040E5"/>
    <w:rPr>
      <w:i/>
    </w:rPr>
  </w:style>
  <w:style w:type="character" w:customStyle="1" w:styleId="contenido">
    <w:name w:val="contenido"/>
    <w:basedOn w:val="DefaultParagraphFont"/>
    <w:rsid w:val="00B95FDC"/>
  </w:style>
  <w:style w:type="character" w:styleId="Hyperlink">
    <w:name w:val="Hyperlink"/>
    <w:basedOn w:val="DefaultParagraphFont"/>
    <w:uiPriority w:val="99"/>
    <w:rsid w:val="00D16157"/>
    <w:rPr>
      <w:color w:val="0000FF"/>
      <w:u w:val="single"/>
    </w:rPr>
  </w:style>
  <w:style w:type="table" w:styleId="TableGrid">
    <w:name w:val="Table Grid"/>
    <w:basedOn w:val="TableNormal"/>
    <w:uiPriority w:val="39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DefaultParagraphFont"/>
    <w:rsid w:val="000573A2"/>
  </w:style>
  <w:style w:type="character" w:customStyle="1" w:styleId="st">
    <w:name w:val="st"/>
    <w:basedOn w:val="DefaultParagraphFont"/>
    <w:rsid w:val="000573A2"/>
  </w:style>
  <w:style w:type="character" w:customStyle="1" w:styleId="kno-fvld">
    <w:name w:val="kno-fv _ld"/>
    <w:basedOn w:val="DefaultParagraphFont"/>
    <w:rsid w:val="000573A2"/>
  </w:style>
  <w:style w:type="paragraph" w:styleId="BalloonText">
    <w:name w:val="Balloon Text"/>
    <w:basedOn w:val="Normal"/>
    <w:link w:val="BalloonTextCh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573A2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7074A"/>
  </w:style>
  <w:style w:type="character" w:styleId="CommentReference">
    <w:name w:val="annotation reference"/>
    <w:basedOn w:val="DefaultParagraphFont"/>
    <w:rsid w:val="008D6275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CommentSubjectChar">
    <w:name w:val="Comment Subject Char"/>
    <w:basedOn w:val="CommentTextChar"/>
    <w:link w:val="CommentSubject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Heading3Char">
    <w:name w:val="Heading 3 Char"/>
    <w:basedOn w:val="DefaultParagraphFont"/>
    <w:link w:val="Heading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25BD4"/>
  </w:style>
  <w:style w:type="character" w:customStyle="1" w:styleId="Heading5Char">
    <w:name w:val="Heading 5 Char"/>
    <w:basedOn w:val="DefaultParagraphFont"/>
    <w:link w:val="Heading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3F23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u">
    <w:name w:val="u"/>
    <w:basedOn w:val="Normal"/>
    <w:rsid w:val="003F23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DefaultParagraphFont"/>
    <w:rsid w:val="003F23BE"/>
  </w:style>
  <w:style w:type="paragraph" w:customStyle="1" w:styleId="Default">
    <w:name w:val="Default"/>
    <w:rsid w:val="003F23BE"/>
    <w:pPr>
      <w:autoSpaceDE w:val="0"/>
      <w:autoSpaceDN w:val="0"/>
      <w:adjustRightInd w:val="0"/>
      <w:spacing w:after="0"/>
    </w:pPr>
    <w:rPr>
      <w:rFonts w:ascii="Arial" w:hAnsi="Arial" w:cs="Arial"/>
      <w:color w:val="000000"/>
      <w:lang w:val="es-CO"/>
    </w:rPr>
  </w:style>
  <w:style w:type="character" w:customStyle="1" w:styleId="italic">
    <w:name w:val="italic"/>
    <w:basedOn w:val="DefaultParagraphFont"/>
    <w:rsid w:val="00A239E1"/>
  </w:style>
  <w:style w:type="character" w:styleId="PlaceholderText">
    <w:name w:val="Placeholder Text"/>
    <w:basedOn w:val="DefaultParagraphFont"/>
    <w:semiHidden/>
    <w:rsid w:val="00E64BCD"/>
    <w:rPr>
      <w:color w:val="808080"/>
    </w:rPr>
  </w:style>
  <w:style w:type="character" w:styleId="FollowedHyperlink">
    <w:name w:val="FollowedHyperlink"/>
    <w:basedOn w:val="DefaultParagraphFont"/>
    <w:unhideWhenUsed/>
    <w:rsid w:val="00153103"/>
    <w:rPr>
      <w:color w:val="800080" w:themeColor="followedHyperlink"/>
      <w:u w:val="single"/>
    </w:rPr>
  </w:style>
  <w:style w:type="paragraph" w:styleId="Revision">
    <w:name w:val="Revision"/>
    <w:hidden/>
    <w:semiHidden/>
    <w:rsid w:val="00F0002B"/>
    <w:pPr>
      <w:spacing w:after="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1" w:defQFormat="0" w:count="276">
    <w:lsdException w:name="Normal" w:unhideWhenUsed="0" w:qFormat="1"/>
    <w:lsdException w:name="heading 1" w:uiPriority="9" w:unhideWhenUsed="0"/>
    <w:lsdException w:name="heading 2" w:unhideWhenUsed="0"/>
    <w:lsdException w:name="heading 3" w:unhideWhenUsed="0"/>
    <w:lsdException w:name="heading 4" w:unhideWhenUsed="0"/>
    <w:lsdException w:name="heading 5" w:unhideWhenUsed="0"/>
    <w:lsdException w:name="heading 6" w:unhideWhenUsed="0"/>
    <w:lsdException w:name="index 1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3" w:semiHidden="1"/>
    <w:lsdException w:name="List Number 4" w:semiHidden="1"/>
    <w:lsdException w:name="Title" w:unhideWhenUsed="0"/>
    <w:lsdException w:name="Closing" w:semiHidden="1"/>
    <w:lsdException w:name="Signature" w:semiHidden="1"/>
    <w:lsdException w:name="Default Paragraph Font" w:semiHidden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nhideWhenUsed="0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Hyperlink" w:uiPriority="99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semiHidden="1"/>
    <w:lsdException w:name="E-mail Signature" w:semiHidden="1"/>
    <w:lsdException w:name="HTML Top of Form" w:semiHidden="1"/>
    <w:lsdException w:name="HTML Bottom of Form" w:semiHidden="1"/>
    <w:lsdException w:name="Normal (Web)" w:semiHidden="1" w:uiPriority="99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semiHidden="1"/>
    <w:lsdException w:name="Table Grid" w:uiPriority="39" w:unhideWhenUsed="0"/>
    <w:lsdException w:name="Table Theme" w:semiHidden="1"/>
    <w:lsdException w:name="Note Level 1" w:unhideWhenUsed="0"/>
    <w:lsdException w:name="Note Level 2" w:unhideWhenUsed="0"/>
    <w:lsdException w:name="Note Level 3" w:unhideWhenUsed="0"/>
    <w:lsdException w:name="Note Level 4" w:unhideWhenUsed="0"/>
    <w:lsdException w:name="Note Level 5" w:unhideWhenUsed="0"/>
    <w:lsdException w:name="Note Level 6" w:unhideWhenUsed="0"/>
    <w:lsdException w:name="Note Level 7" w:unhideWhenUsed="0"/>
    <w:lsdException w:name="Note Level 8" w:unhideWhenUsed="0"/>
    <w:lsdException w:name="Note Level 9" w:unhideWhenUsed="0"/>
    <w:lsdException w:name="Placeholder Text" w:semiHidden="1" w:unhideWhenUsed="0"/>
    <w:lsdException w:name="No Spacing" w:unhideWhenUsed="0"/>
    <w:lsdException w:name="Light Shading" w:unhideWhenUsed="0"/>
    <w:lsdException w:name="Light List" w:unhideWhenUsed="0"/>
    <w:lsdException w:name="Light Grid" w:unhideWhenUsed="0"/>
    <w:lsdException w:name="Medium Shading 1" w:unhideWhenUsed="0"/>
    <w:lsdException w:name="Medium Shading 2" w:unhideWhenUsed="0"/>
    <w:lsdException w:name="Medium List 1" w:unhideWhenUsed="0"/>
    <w:lsdException w:name="Medium List 2" w:unhideWhenUsed="0"/>
    <w:lsdException w:name="Medium Grid 1" w:unhideWhenUsed="0"/>
    <w:lsdException w:name="Medium Grid 2" w:unhideWhenUsed="0"/>
    <w:lsdException w:name="Medium Grid 3" w:unhideWhenUsed="0"/>
    <w:lsdException w:name="Dark List" w:unhideWhenUsed="0"/>
    <w:lsdException w:name="Colorful Shading" w:unhideWhenUsed="0"/>
    <w:lsdException w:name="Colorful List" w:unhideWhenUsed="0"/>
    <w:lsdException w:name="Colorful Grid" w:unhideWhenUsed="0"/>
    <w:lsdException w:name="Light Shading Accent 1" w:unhideWhenUsed="0"/>
    <w:lsdException w:name="Light List Accent 1" w:unhideWhenUsed="0"/>
    <w:lsdException w:name="Light Grid Accent 1" w:unhideWhenUsed="0"/>
    <w:lsdException w:name="Medium Shading 1 Accent 1" w:unhideWhenUsed="0"/>
    <w:lsdException w:name="Medium Shading 2 Accent 1" w:unhideWhenUsed="0"/>
    <w:lsdException w:name="Medium List 1 Accent 1" w:unhideWhenUsed="0"/>
    <w:lsdException w:name="Revision" w:semiHidden="1" w:unhideWhenUsed="0"/>
    <w:lsdException w:name="List Paragraph" w:uiPriority="34" w:unhideWhenUsed="0" w:qFormat="1"/>
    <w:lsdException w:name="Quote" w:unhideWhenUsed="0"/>
    <w:lsdException w:name="Intense Quote" w:unhideWhenUsed="0"/>
    <w:lsdException w:name="Medium List 2 Accent 1" w:unhideWhenUsed="0"/>
    <w:lsdException w:name="Medium Grid 1 Accent 1" w:unhideWhenUsed="0"/>
    <w:lsdException w:name="Medium Grid 2 Accent 1" w:unhideWhenUsed="0"/>
    <w:lsdException w:name="Medium Grid 3 Accent 1" w:unhideWhenUsed="0"/>
    <w:lsdException w:name="Dark List Accent 1" w:unhideWhenUsed="0"/>
    <w:lsdException w:name="Colorful Shading Accent 1" w:unhideWhenUsed="0"/>
    <w:lsdException w:name="Colorful List Accent 1" w:unhideWhenUsed="0"/>
    <w:lsdException w:name="Colorful Grid Accent 1" w:unhideWhenUsed="0"/>
    <w:lsdException w:name="Light Shading Accent 2" w:unhideWhenUsed="0"/>
    <w:lsdException w:name="Light List Accent 2" w:unhideWhenUsed="0"/>
    <w:lsdException w:name="Light Grid Accent 2" w:unhideWhenUsed="0"/>
    <w:lsdException w:name="Medium Shading 1 Accent 2" w:unhideWhenUsed="0"/>
    <w:lsdException w:name="Medium Shading 2 Accent 2" w:unhideWhenUsed="0"/>
    <w:lsdException w:name="Medium List 1 Accent 2" w:unhideWhenUsed="0"/>
    <w:lsdException w:name="Medium List 2 Accent 2" w:unhideWhenUsed="0"/>
    <w:lsdException w:name="Medium Grid 1 Accent 2" w:unhideWhenUsed="0"/>
    <w:lsdException w:name="Medium Grid 2 Accent 2" w:unhideWhenUsed="0"/>
    <w:lsdException w:name="Medium Grid 3 Accent 2" w:unhideWhenUsed="0"/>
    <w:lsdException w:name="Dark List Accent 2" w:unhideWhenUsed="0"/>
    <w:lsdException w:name="Colorful Shading Accent 2" w:unhideWhenUsed="0"/>
    <w:lsdException w:name="Colorful List Accent 2" w:unhideWhenUsed="0"/>
    <w:lsdException w:name="Colorful Grid Accent 2" w:unhideWhenUsed="0"/>
    <w:lsdException w:name="Light Shading Accent 3" w:unhideWhenUsed="0"/>
    <w:lsdException w:name="Light List Accent 3" w:unhideWhenUsed="0"/>
    <w:lsdException w:name="Light Grid Accent 3" w:unhideWhenUsed="0"/>
    <w:lsdException w:name="Medium Shading 1 Accent 3" w:unhideWhenUsed="0"/>
    <w:lsdException w:name="Medium Shading 2 Accent 3" w:unhideWhenUsed="0"/>
    <w:lsdException w:name="Medium List 1 Accent 3" w:unhideWhenUsed="0"/>
    <w:lsdException w:name="Medium List 2 Accent 3" w:unhideWhenUsed="0"/>
    <w:lsdException w:name="Medium Grid 1 Accent 3" w:unhideWhenUsed="0"/>
    <w:lsdException w:name="Medium Grid 2 Accent 3" w:unhideWhenUsed="0"/>
    <w:lsdException w:name="Medium Grid 3 Accent 3" w:unhideWhenUsed="0"/>
    <w:lsdException w:name="Dark List Accent 3" w:unhideWhenUsed="0"/>
    <w:lsdException w:name="Colorful Shading Accent 3" w:unhideWhenUsed="0"/>
    <w:lsdException w:name="Colorful List Accent 3" w:unhideWhenUsed="0"/>
    <w:lsdException w:name="Colorful Grid Accent 3" w:unhideWhenUsed="0"/>
    <w:lsdException w:name="Light Shading Accent 4" w:unhideWhenUsed="0"/>
    <w:lsdException w:name="Light List Accent 4" w:unhideWhenUsed="0"/>
    <w:lsdException w:name="Light Grid Accent 4" w:unhideWhenUsed="0"/>
    <w:lsdException w:name="Medium Shading 1 Accent 4" w:unhideWhenUsed="0"/>
    <w:lsdException w:name="Medium Shading 2 Accent 4" w:unhideWhenUsed="0"/>
    <w:lsdException w:name="Medium List 1 Accent 4" w:unhideWhenUsed="0"/>
    <w:lsdException w:name="Medium List 2 Accent 4" w:unhideWhenUsed="0"/>
    <w:lsdException w:name="Medium Grid 1 Accent 4" w:unhideWhenUsed="0"/>
    <w:lsdException w:name="Medium Grid 2 Accent 4" w:unhideWhenUsed="0"/>
    <w:lsdException w:name="Medium Grid 3 Accent 4" w:unhideWhenUsed="0"/>
    <w:lsdException w:name="Dark List Accent 4" w:unhideWhenUsed="0"/>
    <w:lsdException w:name="Colorful Shading Accent 4" w:unhideWhenUsed="0"/>
    <w:lsdException w:name="Colorful List Accent 4" w:unhideWhenUsed="0"/>
    <w:lsdException w:name="Colorful Grid Accent 4" w:unhideWhenUsed="0"/>
    <w:lsdException w:name="Light Shading Accent 5" w:unhideWhenUsed="0"/>
    <w:lsdException w:name="Light List Accent 5" w:unhideWhenUsed="0"/>
    <w:lsdException w:name="Light Grid Accent 5" w:unhideWhenUsed="0"/>
    <w:lsdException w:name="Medium Shading 1 Accent 5" w:unhideWhenUsed="0"/>
    <w:lsdException w:name="Medium Shading 2 Accent 5" w:unhideWhenUsed="0"/>
    <w:lsdException w:name="Medium List 1 Accent 5" w:unhideWhenUsed="0"/>
    <w:lsdException w:name="Medium List 2 Accent 5" w:unhideWhenUsed="0"/>
    <w:lsdException w:name="Medium Grid 1 Accent 5" w:unhideWhenUsed="0"/>
    <w:lsdException w:name="Medium Grid 2 Accent 5" w:unhideWhenUsed="0"/>
    <w:lsdException w:name="Medium Grid 3 Accent 5" w:unhideWhenUsed="0"/>
    <w:lsdException w:name="Dark List Accent 5" w:unhideWhenUsed="0"/>
    <w:lsdException w:name="Colorful Shading Accent 5" w:unhideWhenUsed="0"/>
    <w:lsdException w:name="Colorful List Accent 5" w:unhideWhenUsed="0"/>
    <w:lsdException w:name="Colorful Grid Accent 5" w:unhideWhenUsed="0"/>
    <w:lsdException w:name="Light Shading Accent 6" w:unhideWhenUsed="0"/>
    <w:lsdException w:name="Light List Accent 6" w:unhideWhenUsed="0"/>
    <w:lsdException w:name="Light Grid Accent 6" w:unhideWhenUsed="0"/>
    <w:lsdException w:name="Medium Shading 1 Accent 6" w:unhideWhenUsed="0"/>
    <w:lsdException w:name="Medium Shading 2 Accent 6" w:unhideWhenUsed="0"/>
    <w:lsdException w:name="Medium List 1 Accent 6" w:unhideWhenUsed="0"/>
    <w:lsdException w:name="Medium List 2 Accent 6" w:unhideWhenUsed="0"/>
    <w:lsdException w:name="Medium Grid 1 Accent 6" w:unhideWhenUsed="0"/>
    <w:lsdException w:name="Medium Grid 2 Accent 6" w:unhideWhenUsed="0"/>
    <w:lsdException w:name="Medium Grid 3 Accent 6" w:unhideWhenUsed="0"/>
    <w:lsdException w:name="Dark List Accent 6" w:unhideWhenUsed="0"/>
    <w:lsdException w:name="Colorful Shading Accent 6" w:unhideWhenUsed="0"/>
    <w:lsdException w:name="Colorful List Accent 6" w:unhideWhenUsed="0"/>
    <w:lsdException w:name="Colorful Grid Accent 6" w:unhideWhenUsed="0"/>
    <w:lsdException w:name="Subtle Emphasis" w:unhideWhenUsed="0"/>
    <w:lsdException w:name="Intense Emphasis" w:unhideWhenUsed="0"/>
    <w:lsdException w:name="Subtle Reference" w:unhideWhenUsed="0"/>
    <w:lsdException w:name="Intense Reference" w:unhideWhenUsed="0"/>
    <w:lsdException w:name="Book Title" w:unhideWhenUsed="0"/>
    <w:lsdException w:name="Bibliography" w:semiHidden="1"/>
    <w:lsdException w:name="TOC Heading" w:semiHidden="1"/>
  </w:latentStyles>
  <w:style w:type="paragraph" w:default="1" w:styleId="Normal">
    <w:name w:val="Normal"/>
    <w:qFormat/>
    <w:rsid w:val="00134A9E"/>
  </w:style>
  <w:style w:type="paragraph" w:styleId="Heading1">
    <w:name w:val="heading 1"/>
    <w:basedOn w:val="Normal"/>
    <w:link w:val="Heading1Char"/>
    <w:uiPriority w:val="9"/>
    <w:rsid w:val="0099027B"/>
    <w:pPr>
      <w:spacing w:beforeLines="1" w:afterLines="1"/>
      <w:outlineLvl w:val="0"/>
    </w:pPr>
    <w:rPr>
      <w:rFonts w:ascii="Times" w:hAnsi="Times"/>
      <w:b/>
      <w:kern w:val="36"/>
      <w:sz w:val="48"/>
      <w:szCs w:val="20"/>
      <w:lang w:eastAsia="es-ES_tradnl"/>
    </w:rPr>
  </w:style>
  <w:style w:type="paragraph" w:styleId="Heading3">
    <w:name w:val="heading 3"/>
    <w:basedOn w:val="Normal"/>
    <w:next w:val="Normal"/>
    <w:link w:val="Heading3Char"/>
    <w:rsid w:val="00B2419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rsid w:val="003F23B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rsid w:val="005D35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973CB"/>
  </w:style>
  <w:style w:type="paragraph" w:styleId="Footer">
    <w:name w:val="footer"/>
    <w:basedOn w:val="Normal"/>
    <w:link w:val="FooterChar"/>
    <w:uiPriority w:val="99"/>
    <w:unhideWhenUsed/>
    <w:rsid w:val="002973CB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3CB"/>
  </w:style>
  <w:style w:type="paragraph" w:styleId="CommentText">
    <w:name w:val="annotation text"/>
    <w:basedOn w:val="Normal"/>
    <w:link w:val="CommentTextChar"/>
    <w:uiPriority w:val="99"/>
    <w:unhideWhenUsed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321B7"/>
    <w:rPr>
      <w:rFonts w:ascii="Calibri" w:eastAsia="Calibri" w:hAnsi="Calibri" w:cs="Times New Roman"/>
      <w:sz w:val="20"/>
      <w:szCs w:val="20"/>
      <w:lang w:val="es-MX"/>
    </w:rPr>
  </w:style>
  <w:style w:type="character" w:customStyle="1" w:styleId="ilad">
    <w:name w:val="il_ad"/>
    <w:basedOn w:val="DefaultParagraphFont"/>
    <w:rsid w:val="00F66A8B"/>
  </w:style>
  <w:style w:type="paragraph" w:styleId="NormalWeb">
    <w:name w:val="Normal (Web)"/>
    <w:basedOn w:val="Normal"/>
    <w:uiPriority w:val="99"/>
    <w:rsid w:val="000040E5"/>
    <w:pPr>
      <w:spacing w:beforeLines="1" w:afterLines="1"/>
    </w:pPr>
    <w:rPr>
      <w:rFonts w:ascii="Times" w:hAnsi="Times" w:cs="Times New Roman"/>
      <w:sz w:val="20"/>
      <w:szCs w:val="20"/>
      <w:lang w:eastAsia="es-ES_tradnl"/>
    </w:rPr>
  </w:style>
  <w:style w:type="character" w:styleId="Strong">
    <w:name w:val="Strong"/>
    <w:basedOn w:val="DefaultParagraphFont"/>
    <w:uiPriority w:val="22"/>
    <w:qFormat/>
    <w:rsid w:val="000040E5"/>
    <w:rPr>
      <w:b/>
    </w:rPr>
  </w:style>
  <w:style w:type="character" w:styleId="Emphasis">
    <w:name w:val="Emphasis"/>
    <w:basedOn w:val="DefaultParagraphFont"/>
    <w:uiPriority w:val="20"/>
    <w:qFormat/>
    <w:rsid w:val="000040E5"/>
    <w:rPr>
      <w:i/>
    </w:rPr>
  </w:style>
  <w:style w:type="character" w:customStyle="1" w:styleId="contenido">
    <w:name w:val="contenido"/>
    <w:basedOn w:val="DefaultParagraphFont"/>
    <w:rsid w:val="00B95FDC"/>
  </w:style>
  <w:style w:type="character" w:styleId="Hyperlink">
    <w:name w:val="Hyperlink"/>
    <w:basedOn w:val="DefaultParagraphFont"/>
    <w:uiPriority w:val="99"/>
    <w:rsid w:val="00D16157"/>
    <w:rPr>
      <w:color w:val="0000FF"/>
      <w:u w:val="single"/>
    </w:rPr>
  </w:style>
  <w:style w:type="table" w:styleId="TableGrid">
    <w:name w:val="Table Grid"/>
    <w:basedOn w:val="TableNormal"/>
    <w:uiPriority w:val="39"/>
    <w:rsid w:val="00EF5161"/>
    <w:pPr>
      <w:spacing w:after="0"/>
    </w:pPr>
    <w:rPr>
      <w:sz w:val="22"/>
      <w:szCs w:val="22"/>
      <w:lang w:val="es-MX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C0B3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027B"/>
    <w:rPr>
      <w:rFonts w:ascii="Times" w:hAnsi="Times"/>
      <w:b/>
      <w:kern w:val="36"/>
      <w:sz w:val="48"/>
      <w:szCs w:val="20"/>
      <w:lang w:eastAsia="es-ES_tradnl"/>
    </w:rPr>
  </w:style>
  <w:style w:type="character" w:customStyle="1" w:styleId="contenidoprinciapl">
    <w:name w:val="contenido_princiapl"/>
    <w:basedOn w:val="DefaultParagraphFont"/>
    <w:rsid w:val="000573A2"/>
  </w:style>
  <w:style w:type="character" w:customStyle="1" w:styleId="st">
    <w:name w:val="st"/>
    <w:basedOn w:val="DefaultParagraphFont"/>
    <w:rsid w:val="000573A2"/>
  </w:style>
  <w:style w:type="character" w:customStyle="1" w:styleId="kno-fvld">
    <w:name w:val="kno-fv _ld"/>
    <w:basedOn w:val="DefaultParagraphFont"/>
    <w:rsid w:val="000573A2"/>
  </w:style>
  <w:style w:type="paragraph" w:styleId="BalloonText">
    <w:name w:val="Balloon Text"/>
    <w:basedOn w:val="Normal"/>
    <w:link w:val="BalloonTextChar"/>
    <w:rsid w:val="000573A2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0573A2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rsid w:val="00C7074A"/>
  </w:style>
  <w:style w:type="character" w:styleId="CommentReference">
    <w:name w:val="annotation reference"/>
    <w:basedOn w:val="DefaultParagraphFont"/>
    <w:rsid w:val="008D6275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8D6275"/>
    <w:rPr>
      <w:rFonts w:asciiTheme="minorHAnsi" w:eastAsiaTheme="minorHAnsi" w:hAnsiTheme="minorHAnsi" w:cstheme="minorBidi"/>
      <w:b/>
      <w:bCs/>
      <w:lang w:val="es-ES_tradnl"/>
    </w:rPr>
  </w:style>
  <w:style w:type="character" w:customStyle="1" w:styleId="CommentSubjectChar">
    <w:name w:val="Comment Subject Char"/>
    <w:basedOn w:val="CommentTextChar"/>
    <w:link w:val="CommentSubject"/>
    <w:rsid w:val="008D6275"/>
    <w:rPr>
      <w:rFonts w:ascii="Calibri" w:eastAsia="Calibri" w:hAnsi="Calibri" w:cs="Times New Roman"/>
      <w:b/>
      <w:bCs/>
      <w:sz w:val="20"/>
      <w:szCs w:val="20"/>
      <w:lang w:val="es-MX"/>
    </w:rPr>
  </w:style>
  <w:style w:type="character" w:customStyle="1" w:styleId="Heading3Char">
    <w:name w:val="Heading 3 Char"/>
    <w:basedOn w:val="DefaultParagraphFont"/>
    <w:link w:val="Heading3"/>
    <w:rsid w:val="00B2419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525BD4"/>
  </w:style>
  <w:style w:type="character" w:customStyle="1" w:styleId="Heading5Char">
    <w:name w:val="Heading 5 Char"/>
    <w:basedOn w:val="DefaultParagraphFont"/>
    <w:link w:val="Heading5"/>
    <w:rsid w:val="005D35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4Char">
    <w:name w:val="Heading 4 Char"/>
    <w:basedOn w:val="DefaultParagraphFont"/>
    <w:link w:val="Heading4"/>
    <w:rsid w:val="003F23B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u">
    <w:name w:val="u"/>
    <w:basedOn w:val="Normal"/>
    <w:rsid w:val="003F23B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DefaultParagraphFont"/>
    <w:rsid w:val="003F23BE"/>
  </w:style>
  <w:style w:type="paragraph" w:customStyle="1" w:styleId="Default">
    <w:name w:val="Default"/>
    <w:rsid w:val="003F23BE"/>
    <w:pPr>
      <w:autoSpaceDE w:val="0"/>
      <w:autoSpaceDN w:val="0"/>
      <w:adjustRightInd w:val="0"/>
      <w:spacing w:after="0"/>
    </w:pPr>
    <w:rPr>
      <w:rFonts w:ascii="Arial" w:hAnsi="Arial" w:cs="Arial"/>
      <w:color w:val="000000"/>
      <w:lang w:val="es-CO"/>
    </w:rPr>
  </w:style>
  <w:style w:type="character" w:customStyle="1" w:styleId="italic">
    <w:name w:val="italic"/>
    <w:basedOn w:val="DefaultParagraphFont"/>
    <w:rsid w:val="00A239E1"/>
  </w:style>
  <w:style w:type="character" w:styleId="PlaceholderText">
    <w:name w:val="Placeholder Text"/>
    <w:basedOn w:val="DefaultParagraphFont"/>
    <w:semiHidden/>
    <w:rsid w:val="00E64BCD"/>
    <w:rPr>
      <w:color w:val="808080"/>
    </w:rPr>
  </w:style>
  <w:style w:type="character" w:styleId="FollowedHyperlink">
    <w:name w:val="FollowedHyperlink"/>
    <w:basedOn w:val="DefaultParagraphFont"/>
    <w:unhideWhenUsed/>
    <w:rsid w:val="00153103"/>
    <w:rPr>
      <w:color w:val="800080" w:themeColor="followedHyperlink"/>
      <w:u w:val="single"/>
    </w:rPr>
  </w:style>
  <w:style w:type="paragraph" w:styleId="Revision">
    <w:name w:val="Revision"/>
    <w:hidden/>
    <w:semiHidden/>
    <w:rsid w:val="00F0002B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92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45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8" w:color="999999"/>
            <w:right w:val="single" w:sz="6" w:space="8" w:color="999999"/>
          </w:divBdr>
        </w:div>
      </w:divsChild>
    </w:div>
    <w:div w:id="25016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8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3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9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3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6477">
          <w:marLeft w:val="15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514617">
          <w:marLeft w:val="15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9768">
          <w:marLeft w:val="-60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4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05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0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8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2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1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61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70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5810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82316167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1956206305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98815229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438911706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  <w:div w:id="950742741">
                  <w:marLeft w:val="15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8" w:color="999999"/>
                    <w:right w:val="single" w:sz="6" w:space="8" w:color="999999"/>
                  </w:divBdr>
                </w:div>
              </w:divsChild>
            </w:div>
          </w:divsChild>
        </w:div>
        <w:div w:id="144167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1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1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302535">
              <w:marLeft w:val="90"/>
              <w:marRight w:val="90"/>
              <w:marTop w:val="9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5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83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8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3789">
          <w:marLeft w:val="135"/>
          <w:marRight w:val="0"/>
          <w:marTop w:val="225"/>
          <w:marBottom w:val="225"/>
          <w:divBdr>
            <w:top w:val="dashed" w:sz="6" w:space="0" w:color="BFBFBF"/>
            <w:left w:val="dashed" w:sz="6" w:space="0" w:color="BFBFBF"/>
            <w:bottom w:val="dashed" w:sz="6" w:space="0" w:color="BFBFBF"/>
            <w:right w:val="dashed" w:sz="6" w:space="0" w:color="BFBFBF"/>
          </w:divBdr>
          <w:divsChild>
            <w:div w:id="15762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1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7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3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64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7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hyperlink" Target="http://www.bdigital.unal.edu.co/5317/" TargetMode="External"/><Relationship Id="rId21" Type="http://schemas.openxmlformats.org/officeDocument/2006/relationships/hyperlink" Target="http://www.ugr.es/~jgodino/edumat-maestros/manual/2_Sistemas_numericos.pdf" TargetMode="External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45" Type="http://schemas.microsoft.com/office/2011/relationships/people" Target="people.xml"/><Relationship Id="rId10" Type="http://schemas.openxmlformats.org/officeDocument/2006/relationships/hyperlink" Target="http://www.shutterstock.com/pic-40406029/stock-photo-ten-fingers-of-female-hands-isolated-over-white.html?src=rO_t6l2wGNvrqyxxPhQjpw-2-36" TargetMode="External"/><Relationship Id="rId11" Type="http://schemas.openxmlformats.org/officeDocument/2006/relationships/image" Target="media/image2.jpeg"/><Relationship Id="rId12" Type="http://schemas.openxmlformats.org/officeDocument/2006/relationships/image" Target="media/image3.emf"/><Relationship Id="rId13" Type="http://schemas.openxmlformats.org/officeDocument/2006/relationships/image" Target="media/image4.emf"/><Relationship Id="rId14" Type="http://schemas.openxmlformats.org/officeDocument/2006/relationships/image" Target="media/image5.jpeg"/><Relationship Id="rId15" Type="http://schemas.openxmlformats.org/officeDocument/2006/relationships/image" Target="media/image6.jpeg"/><Relationship Id="rId16" Type="http://schemas.openxmlformats.org/officeDocument/2006/relationships/image" Target="media/image7.jpeg"/><Relationship Id="rId17" Type="http://schemas.openxmlformats.org/officeDocument/2006/relationships/hyperlink" Target="http://profesores.aulaplaneta.com/DNNPlayerPackages/Package12642/InfoGuion/cuadernoestudio/images_xml/MT_07_01_img07_small.jpg" TargetMode="External"/><Relationship Id="rId18" Type="http://schemas.openxmlformats.org/officeDocument/2006/relationships/image" Target="media/image8.png"/><Relationship Id="rId19" Type="http://schemas.openxmlformats.org/officeDocument/2006/relationships/hyperlink" Target="http://es.wikipedia.org/wiki/V%C3%ADa_L%C3%A1ctea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2FBF0-AFDF-D045-98F8-B84ED4986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15</Pages>
  <Words>3069</Words>
  <Characters>17495</Characters>
  <Application>Microsoft Macintosh Word</Application>
  <DocSecurity>0</DocSecurity>
  <Lines>145</Lines>
  <Paragraphs>41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La medusa común o medusa luna (Aurelia aurita) presenta bioluminiscencia.</vt:lpstr>
      <vt:lpstr>        Suficiente. Que cubra las necesidades de todos los nutrimentos, sin comer en exc</vt:lpstr>
      <vt:lpstr>        </vt:lpstr>
      <vt:lpstr>        Equilibrada. Los nutrimentos guardan las proporciones adecuadas entre sí para cr</vt:lpstr>
      <vt:lpstr>        </vt:lpstr>
      <vt:lpstr>        Inocua. Que sea higiénica y no contenga sustancias perjudiciales, no poseer gérm</vt:lpstr>
      <vt:lpstr>        </vt:lpstr>
      <vt:lpstr>        Variada. Debe contener diferentes tipos de alimentos con la finalidad de consumi</vt:lpstr>
      <vt:lpstr>        [SECCIÓN 2]3.2. La tabla de electronegatividad y su uso</vt:lpstr>
      <vt:lpstr>        </vt:lpstr>
    </vt:vector>
  </TitlesOfParts>
  <Company>Impulso Editorial</Company>
  <LinksUpToDate>false</LinksUpToDate>
  <CharactersWithSpaces>20523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Susana Moreno</dc:creator>
  <cp:lastModifiedBy>Andrea Constanza Perdomo Pedraza</cp:lastModifiedBy>
  <cp:revision>24</cp:revision>
  <dcterms:created xsi:type="dcterms:W3CDTF">2015-09-02T15:54:00Z</dcterms:created>
  <dcterms:modified xsi:type="dcterms:W3CDTF">2015-09-07T15:59:00Z</dcterms:modified>
</cp:coreProperties>
</file>