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8D592F" w14:paraId="614D1182" w14:textId="77777777" w:rsidTr="00E92066">
        <w:tc>
          <w:tcPr>
            <w:tcW w:w="1951" w:type="dxa"/>
            <w:shd w:val="clear" w:color="auto" w:fill="000000" w:themeFill="text1"/>
          </w:tcPr>
          <w:p w14:paraId="7EA0E8BB" w14:textId="77777777" w:rsidR="00E92066" w:rsidRPr="008D592F" w:rsidRDefault="00E92066" w:rsidP="00E92066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Título del guion</w:t>
            </w:r>
          </w:p>
        </w:tc>
        <w:tc>
          <w:tcPr>
            <w:tcW w:w="7027" w:type="dxa"/>
          </w:tcPr>
          <w:p w14:paraId="7E0D5A45" w14:textId="77777777" w:rsidR="00E92066" w:rsidRPr="008D592F" w:rsidRDefault="008D592F" w:rsidP="00081745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Los n</w:t>
            </w:r>
            <w:r w:rsidR="00D93545" w:rsidRPr="008D592F">
              <w:rPr>
                <w:rFonts w:ascii="Times New Roman" w:hAnsi="Times New Roman" w:cs="Arial"/>
              </w:rPr>
              <w:t>úmeros enteros</w:t>
            </w:r>
          </w:p>
        </w:tc>
      </w:tr>
      <w:tr w:rsidR="00E92066" w:rsidRPr="008D592F" w14:paraId="24DC3225" w14:textId="77777777" w:rsidTr="00E92066">
        <w:tc>
          <w:tcPr>
            <w:tcW w:w="1951" w:type="dxa"/>
            <w:shd w:val="clear" w:color="auto" w:fill="000000" w:themeFill="text1"/>
          </w:tcPr>
          <w:p w14:paraId="64A59F96" w14:textId="77777777" w:rsidR="00E92066" w:rsidRPr="008D592F" w:rsidRDefault="00E92066" w:rsidP="00081745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Código del guion</w:t>
            </w:r>
          </w:p>
        </w:tc>
        <w:tc>
          <w:tcPr>
            <w:tcW w:w="7027" w:type="dxa"/>
          </w:tcPr>
          <w:p w14:paraId="40E824E5" w14:textId="77777777" w:rsidR="00E92066" w:rsidRPr="008D592F" w:rsidRDefault="000725D6" w:rsidP="00D93545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MA_06_</w:t>
            </w:r>
            <w:r w:rsidR="00D93545" w:rsidRPr="008D592F">
              <w:rPr>
                <w:rFonts w:ascii="Times New Roman" w:hAnsi="Times New Roman" w:cs="Arial"/>
              </w:rPr>
              <w:t>09</w:t>
            </w:r>
            <w:r w:rsidRPr="008D592F">
              <w:rPr>
                <w:rFonts w:ascii="Times New Roman" w:hAnsi="Times New Roman" w:cs="Arial"/>
              </w:rPr>
              <w:t>_CO</w:t>
            </w:r>
          </w:p>
        </w:tc>
      </w:tr>
      <w:tr w:rsidR="00E92066" w:rsidRPr="008D592F" w14:paraId="066F48C4" w14:textId="77777777" w:rsidTr="00E92066">
        <w:tc>
          <w:tcPr>
            <w:tcW w:w="1951" w:type="dxa"/>
            <w:shd w:val="clear" w:color="auto" w:fill="000000" w:themeFill="text1"/>
          </w:tcPr>
          <w:p w14:paraId="2E7C7DD3" w14:textId="77777777" w:rsidR="00E92066" w:rsidRPr="008D592F" w:rsidRDefault="00E92066" w:rsidP="00081745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Descripción</w:t>
            </w:r>
          </w:p>
        </w:tc>
        <w:tc>
          <w:tcPr>
            <w:tcW w:w="7027" w:type="dxa"/>
          </w:tcPr>
          <w:p w14:paraId="78F3CCF5" w14:textId="0CCA90C1" w:rsidR="00E92066" w:rsidRPr="008D592F" w:rsidRDefault="004855A9" w:rsidP="00171E29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Algunas</w:t>
            </w:r>
            <w:r w:rsidR="00847EA4" w:rsidRPr="008D592F">
              <w:rPr>
                <w:rFonts w:ascii="Times New Roman" w:hAnsi="Times New Roman" w:cs="Arial"/>
              </w:rPr>
              <w:t xml:space="preserve"> situaciones </w:t>
            </w:r>
            <w:r w:rsidRPr="008D592F">
              <w:rPr>
                <w:rFonts w:ascii="Times New Roman" w:hAnsi="Times New Roman" w:cs="Arial"/>
              </w:rPr>
              <w:t xml:space="preserve">en contextos cotidianos </w:t>
            </w:r>
            <w:r w:rsidR="00847EA4" w:rsidRPr="008D592F">
              <w:rPr>
                <w:rFonts w:ascii="Times New Roman" w:hAnsi="Times New Roman" w:cs="Arial"/>
              </w:rPr>
              <w:t xml:space="preserve">involucran ganancias y </w:t>
            </w:r>
            <w:r w:rsidR="0087332E" w:rsidRPr="008D592F">
              <w:rPr>
                <w:rFonts w:ascii="Times New Roman" w:hAnsi="Times New Roman" w:cs="Arial"/>
              </w:rPr>
              <w:t>pérdidas</w:t>
            </w:r>
            <w:r w:rsidRPr="008D592F">
              <w:rPr>
                <w:rFonts w:ascii="Times New Roman" w:hAnsi="Times New Roman" w:cs="Arial"/>
              </w:rPr>
              <w:t>;</w:t>
            </w:r>
            <w:r w:rsidR="00847EA4" w:rsidRPr="008D592F">
              <w:rPr>
                <w:rFonts w:ascii="Times New Roman" w:hAnsi="Times New Roman" w:cs="Arial"/>
              </w:rPr>
              <w:t xml:space="preserve"> los números enteros </w:t>
            </w:r>
            <w:r w:rsidRPr="008D592F">
              <w:rPr>
                <w:rFonts w:ascii="Times New Roman" w:hAnsi="Times New Roman" w:cs="Arial"/>
              </w:rPr>
              <w:t>aportan una manera de representar, anali</w:t>
            </w:r>
            <w:r w:rsidR="00E0629A">
              <w:rPr>
                <w:rFonts w:ascii="Times New Roman" w:hAnsi="Times New Roman" w:cs="Arial"/>
              </w:rPr>
              <w:t>z</w:t>
            </w:r>
            <w:r w:rsidRPr="008D592F">
              <w:rPr>
                <w:rFonts w:ascii="Times New Roman" w:hAnsi="Times New Roman" w:cs="Arial"/>
              </w:rPr>
              <w:t>ar y resolver operaciones con este tipo de situaciones.</w:t>
            </w:r>
          </w:p>
          <w:p w14:paraId="3C0AD3E2" w14:textId="77777777" w:rsidR="00171E29" w:rsidRPr="008D592F" w:rsidRDefault="00171E29" w:rsidP="00171E29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</w:p>
        </w:tc>
      </w:tr>
    </w:tbl>
    <w:p w14:paraId="76473B80" w14:textId="77777777" w:rsidR="00E92066" w:rsidRPr="008D592F" w:rsidRDefault="00E92066" w:rsidP="00081745">
      <w:pPr>
        <w:tabs>
          <w:tab w:val="right" w:pos="8498"/>
        </w:tabs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25C29576" w14:textId="77777777" w:rsidR="00AB2FFD" w:rsidRPr="008D592F" w:rsidRDefault="00AB2FFD" w:rsidP="00081745">
      <w:pPr>
        <w:tabs>
          <w:tab w:val="right" w:pos="8498"/>
        </w:tabs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34ECA25D" w14:textId="77777777" w:rsidR="002973CB" w:rsidRPr="008D592F" w:rsidRDefault="008D592F" w:rsidP="00081745">
      <w:pPr>
        <w:tabs>
          <w:tab w:val="right" w:pos="8498"/>
        </w:tabs>
        <w:spacing w:after="0"/>
        <w:rPr>
          <w:rFonts w:ascii="Times New Roman" w:hAnsi="Times New Roman" w:cs="Arial"/>
          <w:b/>
          <w:sz w:val="22"/>
          <w:szCs w:val="22"/>
        </w:rPr>
      </w:pPr>
      <w:r w:rsidRPr="008D592F">
        <w:rPr>
          <w:rFonts w:ascii="Times New Roman" w:hAnsi="Times New Roman"/>
          <w:b/>
          <w:sz w:val="22"/>
          <w:szCs w:val="22"/>
          <w:highlight w:val="yellow"/>
        </w:rPr>
        <w:t>[SECCIÓN 1]</w:t>
      </w:r>
      <w:r w:rsidRPr="008D592F">
        <w:rPr>
          <w:rFonts w:ascii="Times New Roman" w:hAnsi="Times New Roman"/>
          <w:b/>
          <w:sz w:val="22"/>
          <w:szCs w:val="22"/>
        </w:rPr>
        <w:t xml:space="preserve"> </w:t>
      </w:r>
      <w:r w:rsidR="00AB2FFD" w:rsidRPr="008D592F">
        <w:rPr>
          <w:rFonts w:ascii="Times New Roman" w:hAnsi="Times New Roman" w:cs="Arial"/>
          <w:b/>
          <w:sz w:val="22"/>
          <w:szCs w:val="22"/>
        </w:rPr>
        <w:t xml:space="preserve">1 </w:t>
      </w:r>
      <w:r w:rsidR="00F50E23">
        <w:rPr>
          <w:rFonts w:ascii="Times New Roman" w:hAnsi="Times New Roman" w:cs="Arial"/>
          <w:b/>
          <w:sz w:val="22"/>
          <w:szCs w:val="22"/>
        </w:rPr>
        <w:t>El conjunto de los números enteros</w:t>
      </w:r>
    </w:p>
    <w:p w14:paraId="751DA319" w14:textId="77777777" w:rsidR="00171E29" w:rsidRPr="008D592F" w:rsidRDefault="00171E29" w:rsidP="00081745">
      <w:pPr>
        <w:tabs>
          <w:tab w:val="right" w:pos="8498"/>
        </w:tabs>
        <w:spacing w:after="0"/>
        <w:rPr>
          <w:rFonts w:ascii="Times New Roman" w:hAnsi="Times New Roman" w:cs="Arial"/>
          <w:b/>
          <w:sz w:val="22"/>
          <w:szCs w:val="22"/>
        </w:rPr>
      </w:pPr>
    </w:p>
    <w:p w14:paraId="0D06E3B5" w14:textId="1C7B2CDA" w:rsidR="008D592F" w:rsidRDefault="001D1B62" w:rsidP="005612AA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Bogotá</w:t>
      </w:r>
      <w:r w:rsidR="00F12A73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se encuentra ubicada a 2640 metro</w:t>
      </w:r>
      <w:r w:rsidR="005612AA" w:rsidRPr="008D592F">
        <w:rPr>
          <w:rFonts w:ascii="Times New Roman" w:hAnsi="Times New Roman" w:cs="Arial"/>
          <w:sz w:val="22"/>
          <w:szCs w:val="22"/>
        </w:rPr>
        <w:t>s</w:t>
      </w:r>
      <w:r w:rsidRPr="008D592F">
        <w:rPr>
          <w:rFonts w:ascii="Times New Roman" w:hAnsi="Times New Roman" w:cs="Arial"/>
          <w:sz w:val="22"/>
          <w:szCs w:val="22"/>
        </w:rPr>
        <w:t xml:space="preserve"> sobre el nivel del mar (msnm)</w:t>
      </w:r>
      <w:r w:rsidR="008202A4" w:rsidRPr="008D592F">
        <w:rPr>
          <w:rFonts w:ascii="Times New Roman" w:hAnsi="Times New Roman" w:cs="Arial"/>
          <w:sz w:val="22"/>
          <w:szCs w:val="22"/>
        </w:rPr>
        <w:t xml:space="preserve"> y</w:t>
      </w:r>
      <w:r w:rsidRPr="008D592F">
        <w:rPr>
          <w:rFonts w:ascii="Times New Roman" w:hAnsi="Times New Roman" w:cs="Arial"/>
          <w:sz w:val="22"/>
          <w:szCs w:val="22"/>
        </w:rPr>
        <w:t xml:space="preserve"> su</w:t>
      </w:r>
      <w:r w:rsidR="00171E29" w:rsidRPr="008D592F">
        <w:rPr>
          <w:rFonts w:ascii="Times New Roman" w:hAnsi="Times New Roman" w:cs="Arial"/>
          <w:sz w:val="22"/>
          <w:szCs w:val="22"/>
        </w:rPr>
        <w:t xml:space="preserve"> zona montañosa </w:t>
      </w:r>
      <w:r w:rsidRPr="008D592F">
        <w:rPr>
          <w:rFonts w:ascii="Times New Roman" w:hAnsi="Times New Roman" w:cs="Arial"/>
          <w:sz w:val="22"/>
          <w:szCs w:val="22"/>
        </w:rPr>
        <w:t>alcanza hasta 4</w:t>
      </w:r>
      <w:r w:rsidR="008D592F">
        <w:rPr>
          <w:rFonts w:ascii="Times New Roman" w:hAnsi="Times New Roman" w:cs="Arial"/>
          <w:sz w:val="22"/>
          <w:szCs w:val="22"/>
        </w:rPr>
        <w:t>050 msnm;</w:t>
      </w:r>
      <w:r w:rsidRPr="008D592F">
        <w:rPr>
          <w:rFonts w:ascii="Times New Roman" w:hAnsi="Times New Roman" w:cs="Arial"/>
          <w:sz w:val="22"/>
          <w:szCs w:val="22"/>
        </w:rPr>
        <w:t xml:space="preserve"> por ejemplo</w:t>
      </w:r>
      <w:r w:rsidR="00E0629A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B16956">
        <w:rPr>
          <w:rFonts w:ascii="Times New Roman" w:hAnsi="Times New Roman" w:cs="Arial"/>
          <w:sz w:val="22"/>
          <w:szCs w:val="22"/>
        </w:rPr>
        <w:t>Monserrate</w:t>
      </w:r>
      <w:r w:rsidR="00F12A73" w:rsidRPr="008D592F">
        <w:rPr>
          <w:rFonts w:ascii="Times New Roman" w:hAnsi="Times New Roman" w:cs="Arial"/>
          <w:sz w:val="22"/>
          <w:szCs w:val="22"/>
        </w:rPr>
        <w:t xml:space="preserve"> es uno de los cerros emblemático </w:t>
      </w:r>
      <w:r w:rsidR="008D592F">
        <w:rPr>
          <w:rFonts w:ascii="Times New Roman" w:hAnsi="Times New Roman" w:cs="Arial"/>
          <w:sz w:val="22"/>
          <w:szCs w:val="22"/>
        </w:rPr>
        <w:t xml:space="preserve">de la </w:t>
      </w:r>
      <w:r w:rsidR="00FA6D1E">
        <w:rPr>
          <w:rFonts w:ascii="Times New Roman" w:hAnsi="Times New Roman" w:cs="Arial"/>
          <w:sz w:val="22"/>
          <w:szCs w:val="22"/>
        </w:rPr>
        <w:t>ciudad,</w:t>
      </w:r>
      <w:r w:rsidR="008D592F">
        <w:rPr>
          <w:rFonts w:ascii="Times New Roman" w:hAnsi="Times New Roman" w:cs="Arial"/>
          <w:sz w:val="22"/>
          <w:szCs w:val="22"/>
        </w:rPr>
        <w:t xml:space="preserve"> tiene</w:t>
      </w:r>
      <w:r w:rsidRPr="008D592F">
        <w:rPr>
          <w:rFonts w:ascii="Times New Roman" w:hAnsi="Times New Roman" w:cs="Arial"/>
          <w:sz w:val="22"/>
          <w:szCs w:val="22"/>
        </w:rPr>
        <w:t xml:space="preserve"> una altitud de 3152 msnm</w:t>
      </w:r>
      <w:r w:rsidR="008202A4" w:rsidRPr="008D592F">
        <w:rPr>
          <w:rFonts w:ascii="Times New Roman" w:hAnsi="Times New Roman" w:cs="Arial"/>
          <w:sz w:val="22"/>
          <w:szCs w:val="22"/>
        </w:rPr>
        <w:t>.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</w:p>
    <w:p w14:paraId="5C5A4056" w14:textId="3C746430" w:rsidR="00171E29" w:rsidRPr="008D592F" w:rsidRDefault="008202A4" w:rsidP="005612AA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E</w:t>
      </w:r>
      <w:r w:rsidR="001D1B62" w:rsidRPr="008D592F">
        <w:rPr>
          <w:rFonts w:ascii="Times New Roman" w:hAnsi="Times New Roman" w:cs="Arial"/>
          <w:sz w:val="22"/>
          <w:szCs w:val="22"/>
        </w:rPr>
        <w:t>n la ciudad también se ubican algunos humedales</w:t>
      </w:r>
      <w:r w:rsidRPr="008D592F">
        <w:rPr>
          <w:rFonts w:ascii="Times New Roman" w:hAnsi="Times New Roman" w:cs="Arial"/>
          <w:sz w:val="22"/>
          <w:szCs w:val="22"/>
        </w:rPr>
        <w:t>,</w:t>
      </w:r>
      <w:r w:rsidR="00710500" w:rsidRPr="008D592F">
        <w:rPr>
          <w:rFonts w:ascii="Times New Roman" w:hAnsi="Times New Roman" w:cs="Arial"/>
          <w:sz w:val="22"/>
          <w:szCs w:val="22"/>
        </w:rPr>
        <w:t xml:space="preserve"> por ejemplo</w:t>
      </w:r>
      <w:r w:rsidR="00E0629A">
        <w:rPr>
          <w:rFonts w:ascii="Times New Roman" w:hAnsi="Times New Roman" w:cs="Arial"/>
          <w:sz w:val="22"/>
          <w:szCs w:val="22"/>
        </w:rPr>
        <w:t>,</w:t>
      </w:r>
      <w:r w:rsidR="00710500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710500" w:rsidRPr="00B16956">
        <w:rPr>
          <w:rFonts w:ascii="Times New Roman" w:hAnsi="Times New Roman" w:cs="Arial"/>
          <w:sz w:val="22"/>
          <w:szCs w:val="22"/>
        </w:rPr>
        <w:t>Juan Amarillo</w:t>
      </w:r>
      <w:r w:rsidR="005612AA" w:rsidRPr="00E0629A">
        <w:rPr>
          <w:rFonts w:ascii="Times New Roman" w:hAnsi="Times New Roman" w:cs="Arial"/>
          <w:sz w:val="22"/>
          <w:szCs w:val="22"/>
        </w:rPr>
        <w:t>, Santa</w:t>
      </w:r>
      <w:r w:rsidRPr="00B16956">
        <w:rPr>
          <w:rFonts w:ascii="Times New Roman" w:hAnsi="Times New Roman" w:cs="Arial"/>
          <w:sz w:val="22"/>
          <w:szCs w:val="22"/>
        </w:rPr>
        <w:t xml:space="preserve"> María del Lago, </w:t>
      </w:r>
      <w:r w:rsidR="00F12A73" w:rsidRPr="00B16956">
        <w:rPr>
          <w:rFonts w:ascii="Times New Roman" w:hAnsi="Times New Roman" w:cs="Arial"/>
          <w:sz w:val="22"/>
          <w:szCs w:val="22"/>
        </w:rPr>
        <w:t>La Conejera, E</w:t>
      </w:r>
      <w:r w:rsidRPr="00B16956">
        <w:rPr>
          <w:rFonts w:ascii="Times New Roman" w:hAnsi="Times New Roman" w:cs="Arial"/>
          <w:sz w:val="22"/>
          <w:szCs w:val="22"/>
        </w:rPr>
        <w:t>l Burro,</w:t>
      </w:r>
      <w:r w:rsidRPr="008D592F">
        <w:rPr>
          <w:rFonts w:ascii="Times New Roman" w:hAnsi="Times New Roman" w:cs="Arial"/>
          <w:sz w:val="22"/>
          <w:szCs w:val="22"/>
        </w:rPr>
        <w:t xml:space="preserve"> entre otros</w:t>
      </w:r>
      <w:r w:rsidR="00E0629A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sz w:val="22"/>
          <w:szCs w:val="22"/>
        </w:rPr>
        <w:t xml:space="preserve"> estos humedales tienen una profundidad </w:t>
      </w:r>
      <w:r w:rsidR="00D52AB2" w:rsidRPr="008D592F">
        <w:rPr>
          <w:rFonts w:ascii="Times New Roman" w:hAnsi="Times New Roman" w:cs="Arial"/>
          <w:sz w:val="22"/>
          <w:szCs w:val="22"/>
        </w:rPr>
        <w:t xml:space="preserve">promedio </w:t>
      </w:r>
      <w:r w:rsidRPr="008D592F">
        <w:rPr>
          <w:rFonts w:ascii="Times New Roman" w:hAnsi="Times New Roman" w:cs="Arial"/>
          <w:sz w:val="22"/>
          <w:szCs w:val="22"/>
        </w:rPr>
        <w:t>aproximada de 2</w:t>
      </w:r>
      <w:r w:rsidR="001D1B62" w:rsidRPr="008D592F">
        <w:rPr>
          <w:rFonts w:ascii="Times New Roman" w:hAnsi="Times New Roman" w:cs="Arial"/>
          <w:sz w:val="22"/>
          <w:szCs w:val="22"/>
        </w:rPr>
        <w:t xml:space="preserve"> metr</w:t>
      </w:r>
      <w:r w:rsidR="00710500" w:rsidRPr="008D592F">
        <w:rPr>
          <w:rFonts w:ascii="Times New Roman" w:hAnsi="Times New Roman" w:cs="Arial"/>
          <w:sz w:val="22"/>
          <w:szCs w:val="22"/>
        </w:rPr>
        <w:t xml:space="preserve">os </w:t>
      </w:r>
      <w:r w:rsidR="001D1B62" w:rsidRPr="008D592F">
        <w:rPr>
          <w:rFonts w:ascii="Times New Roman" w:hAnsi="Times New Roman" w:cs="Arial"/>
          <w:sz w:val="22"/>
          <w:szCs w:val="22"/>
        </w:rPr>
        <w:t>en relación con su superficie</w:t>
      </w:r>
      <w:r w:rsidRPr="008D592F">
        <w:rPr>
          <w:rFonts w:ascii="Times New Roman" w:hAnsi="Times New Roman" w:cs="Arial"/>
          <w:sz w:val="22"/>
          <w:szCs w:val="22"/>
        </w:rPr>
        <w:t>.</w:t>
      </w:r>
    </w:p>
    <w:p w14:paraId="0D631C2E" w14:textId="77777777" w:rsidR="005612AA" w:rsidRPr="008D592F" w:rsidRDefault="005612AA" w:rsidP="00081745">
      <w:pPr>
        <w:tabs>
          <w:tab w:val="right" w:pos="8498"/>
        </w:tabs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14E1" w:rsidRPr="008D592F" w14:paraId="6D366BFC" w14:textId="77777777" w:rsidTr="00CA420B">
        <w:tc>
          <w:tcPr>
            <w:tcW w:w="9033" w:type="dxa"/>
            <w:gridSpan w:val="2"/>
            <w:shd w:val="clear" w:color="auto" w:fill="0D0D0D" w:themeFill="text1" w:themeFillTint="F2"/>
          </w:tcPr>
          <w:p w14:paraId="2E3CCAA2" w14:textId="77777777" w:rsidR="007A14E1" w:rsidRPr="008D592F" w:rsidRDefault="007A14E1" w:rsidP="00CA42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A14E1" w:rsidRPr="008D592F" w14:paraId="2AEB037E" w14:textId="77777777" w:rsidTr="00CA420B">
        <w:tc>
          <w:tcPr>
            <w:tcW w:w="2518" w:type="dxa"/>
          </w:tcPr>
          <w:p w14:paraId="5BD99928" w14:textId="77777777" w:rsidR="007A14E1" w:rsidRPr="008D592F" w:rsidRDefault="007A14E1" w:rsidP="00CA42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5D5820D" w14:textId="77777777" w:rsidR="007A14E1" w:rsidRPr="008D592F" w:rsidRDefault="007A14E1" w:rsidP="007A14E1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MA_06_09_IMG01</w:t>
            </w:r>
          </w:p>
        </w:tc>
      </w:tr>
      <w:tr w:rsidR="007A14E1" w:rsidRPr="008D592F" w14:paraId="44161C22" w14:textId="77777777" w:rsidTr="00CA420B">
        <w:tc>
          <w:tcPr>
            <w:tcW w:w="2518" w:type="dxa"/>
          </w:tcPr>
          <w:p w14:paraId="14F1B94A" w14:textId="77777777" w:rsidR="007A14E1" w:rsidRPr="008D592F" w:rsidRDefault="007A14E1" w:rsidP="00CA42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85E0E6C" w14:textId="77777777" w:rsidR="007A14E1" w:rsidRPr="008D592F" w:rsidRDefault="007A14E1" w:rsidP="007A14E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Cerro de Monserrate</w:t>
            </w:r>
          </w:p>
          <w:p w14:paraId="6B5C0419" w14:textId="77777777" w:rsidR="007A14E1" w:rsidRPr="008D592F" w:rsidRDefault="007A14E1" w:rsidP="007A14E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21A71787" wp14:editId="223E5715">
                  <wp:extent cx="2685415" cy="4063927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23" cy="406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E1" w:rsidRPr="008D592F" w14:paraId="15484928" w14:textId="77777777" w:rsidTr="00CA420B">
        <w:tc>
          <w:tcPr>
            <w:tcW w:w="2518" w:type="dxa"/>
          </w:tcPr>
          <w:p w14:paraId="1F42114E" w14:textId="77777777" w:rsidR="007A14E1" w:rsidRPr="008D592F" w:rsidRDefault="007A14E1" w:rsidP="00CA42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49EA5B7" w14:textId="77777777" w:rsidR="007A14E1" w:rsidRPr="008D592F" w:rsidRDefault="007A14E1" w:rsidP="00CA42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7A14E1" w:rsidRPr="008D592F" w14:paraId="2D56F076" w14:textId="77777777" w:rsidTr="00CA420B">
        <w:tc>
          <w:tcPr>
            <w:tcW w:w="2518" w:type="dxa"/>
          </w:tcPr>
          <w:p w14:paraId="112B37AF" w14:textId="77777777" w:rsidR="007A14E1" w:rsidRPr="008D592F" w:rsidRDefault="007A14E1" w:rsidP="00CA42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4203F83C" w14:textId="583459BB" w:rsidR="007A14E1" w:rsidRPr="008D592F" w:rsidRDefault="00A21BD8" w:rsidP="00B16956">
            <w:pPr>
              <w:rPr>
                <w:rFonts w:ascii="Times New Roman" w:eastAsiaTheme="majorEastAsia" w:hAnsi="Times New Roman" w:cs="Arial"/>
                <w:color w:val="000000"/>
                <w:sz w:val="24"/>
                <w:szCs w:val="24"/>
                <w:lang w:val="es-ES_tradnl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Santuario d</w:t>
            </w:r>
            <w:r w:rsidR="008D592F">
              <w:rPr>
                <w:rFonts w:ascii="Times New Roman" w:hAnsi="Times New Roman" w:cs="Arial"/>
                <w:color w:val="000000"/>
              </w:rPr>
              <w:t>e Monserrate, Bogotá</w:t>
            </w:r>
            <w:r w:rsidR="00E0629A">
              <w:rPr>
                <w:rFonts w:ascii="Times New Roman" w:hAnsi="Times New Roman" w:cs="Arial"/>
                <w:color w:val="000000"/>
              </w:rPr>
              <w:t>,</w:t>
            </w:r>
            <w:r w:rsidR="008D592F">
              <w:rPr>
                <w:rFonts w:ascii="Times New Roman" w:hAnsi="Times New Roman" w:cs="Arial"/>
                <w:color w:val="000000"/>
              </w:rPr>
              <w:t xml:space="preserve"> Colombia</w:t>
            </w:r>
            <w:r w:rsidR="00E0629A">
              <w:rPr>
                <w:rFonts w:ascii="Times New Roman" w:hAnsi="Times New Roman" w:cs="Arial"/>
                <w:color w:val="000000"/>
              </w:rPr>
              <w:t>;</w:t>
            </w:r>
            <w:r w:rsidR="008D592F">
              <w:rPr>
                <w:rFonts w:ascii="Times New Roman" w:hAnsi="Times New Roman" w:cs="Arial"/>
                <w:color w:val="000000"/>
              </w:rPr>
              <w:t xml:space="preserve"> a</w:t>
            </w:r>
            <w:r w:rsidRPr="008D592F">
              <w:rPr>
                <w:rFonts w:ascii="Times New Roman" w:hAnsi="Times New Roman" w:cs="Arial"/>
                <w:color w:val="000000"/>
              </w:rPr>
              <w:t>ltitud</w:t>
            </w:r>
            <w:r w:rsidR="00E0629A">
              <w:rPr>
                <w:rFonts w:ascii="Times New Roman" w:hAnsi="Times New Roman" w:cs="Arial"/>
                <w:color w:val="000000"/>
              </w:rPr>
              <w:t>: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3152 metros sobre el nivel del mar.</w:t>
            </w:r>
          </w:p>
        </w:tc>
      </w:tr>
      <w:tr w:rsidR="007A14E1" w:rsidRPr="008D592F" w14:paraId="6FB7B403" w14:textId="77777777" w:rsidTr="00CA420B">
        <w:tc>
          <w:tcPr>
            <w:tcW w:w="2518" w:type="dxa"/>
          </w:tcPr>
          <w:p w14:paraId="7B53B076" w14:textId="77777777" w:rsidR="007A14E1" w:rsidRPr="008D592F" w:rsidRDefault="007A14E1" w:rsidP="00CA42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54A597A7" w14:textId="77777777" w:rsidR="007A14E1" w:rsidRPr="008D592F" w:rsidRDefault="007A14E1" w:rsidP="007A14E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 xml:space="preserve">Inferior </w:t>
            </w:r>
          </w:p>
        </w:tc>
      </w:tr>
    </w:tbl>
    <w:p w14:paraId="7581C8D4" w14:textId="77777777" w:rsidR="001B2804" w:rsidRPr="008D592F" w:rsidRDefault="001B2804" w:rsidP="0099730D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0F026308" w14:textId="77777777" w:rsidR="00D52AB2" w:rsidRPr="008D592F" w:rsidRDefault="00A21BD8" w:rsidP="0099730D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Para escribir </w:t>
      </w:r>
      <w:r w:rsidR="007F30CB" w:rsidRPr="008D592F">
        <w:rPr>
          <w:rFonts w:ascii="Times New Roman" w:hAnsi="Times New Roman" w:cs="Arial"/>
          <w:sz w:val="22"/>
          <w:szCs w:val="22"/>
        </w:rPr>
        <w:t>el número</w:t>
      </w:r>
      <w:r w:rsidRPr="008D592F">
        <w:rPr>
          <w:rFonts w:ascii="Times New Roman" w:hAnsi="Times New Roman" w:cs="Arial"/>
          <w:sz w:val="22"/>
          <w:szCs w:val="22"/>
        </w:rPr>
        <w:t xml:space="preserve"> que representa situaciones que involucran la altitud de los cerros o la profundidad de los </w:t>
      </w:r>
      <w:r w:rsidR="00E4762A" w:rsidRPr="008D592F">
        <w:rPr>
          <w:rFonts w:ascii="Times New Roman" w:hAnsi="Times New Roman" w:cs="Arial"/>
          <w:sz w:val="22"/>
          <w:szCs w:val="22"/>
        </w:rPr>
        <w:t>humedales</w:t>
      </w:r>
      <w:r w:rsidR="008D592F">
        <w:rPr>
          <w:rFonts w:ascii="Times New Roman" w:hAnsi="Times New Roman" w:cs="Arial"/>
          <w:sz w:val="22"/>
          <w:szCs w:val="22"/>
        </w:rPr>
        <w:t xml:space="preserve"> se pueden utilizar los números enteros.</w:t>
      </w:r>
    </w:p>
    <w:p w14:paraId="699DE0AD" w14:textId="77777777" w:rsidR="00D52AB2" w:rsidRPr="008D592F" w:rsidRDefault="00D52AB2" w:rsidP="0099730D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8C14495" w14:textId="6118610E" w:rsidR="00D52AB2" w:rsidRPr="008D592F" w:rsidRDefault="00D52AB2" w:rsidP="00D52AB2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Si al ir al centro comercial se ha dejado el carro en el parqueadero subterráneo, en el </w:t>
      </w:r>
      <w:r w:rsidR="005E724E" w:rsidRPr="008D592F">
        <w:rPr>
          <w:rFonts w:ascii="Times New Roman" w:hAnsi="Times New Roman" w:cs="Arial"/>
          <w:sz w:val="22"/>
          <w:szCs w:val="22"/>
        </w:rPr>
        <w:t>tercer</w:t>
      </w:r>
      <w:r w:rsidRPr="008D592F">
        <w:rPr>
          <w:rFonts w:ascii="Times New Roman" w:hAnsi="Times New Roman" w:cs="Arial"/>
          <w:sz w:val="22"/>
          <w:szCs w:val="22"/>
        </w:rPr>
        <w:t xml:space="preserve"> sótano</w:t>
      </w:r>
      <w:r w:rsidR="00E0629A">
        <w:rPr>
          <w:rFonts w:ascii="Times New Roman" w:hAnsi="Times New Roman" w:cs="Arial"/>
          <w:sz w:val="22"/>
          <w:szCs w:val="22"/>
        </w:rPr>
        <w:t xml:space="preserve">, </w:t>
      </w:r>
      <w:r w:rsidRPr="008D592F">
        <w:rPr>
          <w:rFonts w:ascii="Times New Roman" w:hAnsi="Times New Roman" w:cs="Arial"/>
          <w:sz w:val="22"/>
          <w:szCs w:val="22"/>
        </w:rPr>
        <w:t xml:space="preserve">¿cómo se puede indicar con un número la situación? Si se utiliza el </w:t>
      </w:r>
      <w:r w:rsidR="005E724E" w:rsidRPr="008D592F">
        <w:rPr>
          <w:rFonts w:ascii="Times New Roman" w:hAnsi="Times New Roman" w:cs="Arial"/>
          <w:sz w:val="22"/>
          <w:szCs w:val="22"/>
        </w:rPr>
        <w:t>3</w:t>
      </w:r>
      <w:r w:rsidRPr="008D592F">
        <w:rPr>
          <w:rFonts w:ascii="Times New Roman" w:hAnsi="Times New Roman" w:cs="Arial"/>
          <w:sz w:val="22"/>
          <w:szCs w:val="22"/>
        </w:rPr>
        <w:t xml:space="preserve"> puede ser confuso, pues es el mismo número </w:t>
      </w:r>
      <w:r w:rsidR="00E0629A">
        <w:rPr>
          <w:rFonts w:ascii="Times New Roman" w:hAnsi="Times New Roman" w:cs="Arial"/>
          <w:sz w:val="22"/>
          <w:szCs w:val="22"/>
        </w:rPr>
        <w:t xml:space="preserve">que </w:t>
      </w:r>
      <w:r w:rsidRPr="008D592F">
        <w:rPr>
          <w:rFonts w:ascii="Times New Roman" w:hAnsi="Times New Roman" w:cs="Arial"/>
          <w:sz w:val="22"/>
          <w:szCs w:val="22"/>
        </w:rPr>
        <w:t xml:space="preserve">se usa para indicar el </w:t>
      </w:r>
      <w:r w:rsidR="005E724E" w:rsidRPr="008D592F">
        <w:rPr>
          <w:rFonts w:ascii="Times New Roman" w:hAnsi="Times New Roman" w:cs="Arial"/>
          <w:sz w:val="22"/>
          <w:szCs w:val="22"/>
        </w:rPr>
        <w:t>tercer</w:t>
      </w:r>
      <w:r w:rsidRPr="008D592F">
        <w:rPr>
          <w:rFonts w:ascii="Times New Roman" w:hAnsi="Times New Roman" w:cs="Arial"/>
          <w:sz w:val="22"/>
          <w:szCs w:val="22"/>
        </w:rPr>
        <w:t xml:space="preserve"> piso por encima del nivel de la calle.</w:t>
      </w:r>
    </w:p>
    <w:p w14:paraId="5970EC02" w14:textId="77777777" w:rsidR="00D83EEC" w:rsidRPr="008D592F" w:rsidRDefault="00D83EEC" w:rsidP="00D52AB2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3EEC" w:rsidRPr="008D592F" w14:paraId="0F2D7DF2" w14:textId="77777777" w:rsidTr="00A61F0B">
        <w:tc>
          <w:tcPr>
            <w:tcW w:w="9033" w:type="dxa"/>
            <w:gridSpan w:val="2"/>
            <w:shd w:val="clear" w:color="auto" w:fill="0D0D0D" w:themeFill="text1" w:themeFillTint="F2"/>
          </w:tcPr>
          <w:p w14:paraId="5C1AE76F" w14:textId="77777777" w:rsidR="00D83EEC" w:rsidRPr="008D592F" w:rsidRDefault="00D83EEC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83EEC" w:rsidRPr="008D592F" w14:paraId="04E64D11" w14:textId="77777777" w:rsidTr="00A61F0B">
        <w:tc>
          <w:tcPr>
            <w:tcW w:w="2518" w:type="dxa"/>
          </w:tcPr>
          <w:p w14:paraId="5F45609D" w14:textId="77777777" w:rsidR="00D83EEC" w:rsidRPr="008D592F" w:rsidRDefault="00D83EEC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3984D9E" w14:textId="77777777" w:rsidR="00D83EEC" w:rsidRPr="008D592F" w:rsidRDefault="00C7377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MA_06_09_IMG02</w:t>
            </w:r>
          </w:p>
        </w:tc>
      </w:tr>
      <w:tr w:rsidR="00D83EEC" w:rsidRPr="008D592F" w14:paraId="49DB74B5" w14:textId="77777777" w:rsidTr="00A61F0B">
        <w:tc>
          <w:tcPr>
            <w:tcW w:w="2518" w:type="dxa"/>
          </w:tcPr>
          <w:p w14:paraId="12272E2A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422C273" w14:textId="7F504739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Centro comercial, parqueadero</w:t>
            </w:r>
          </w:p>
          <w:p w14:paraId="448A6A4D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0D1CF27A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4C9F8D94" wp14:editId="20075583">
                  <wp:extent cx="3117600" cy="1738800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EF861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D83EEC" w:rsidRPr="008D592F" w14:paraId="2105D7C6" w14:textId="77777777" w:rsidTr="00A61F0B">
        <w:tc>
          <w:tcPr>
            <w:tcW w:w="2518" w:type="dxa"/>
          </w:tcPr>
          <w:p w14:paraId="03192AEF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790CADE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08C3A1C3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ESO 6/Matemáticas/Los números enteros/ ¿Qué son y para qué sirven los números enteros?</w:t>
            </w:r>
          </w:p>
          <w:p w14:paraId="54216AAA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D83EEC" w:rsidRPr="008D592F" w14:paraId="22EA059F" w14:textId="77777777" w:rsidTr="00A61F0B">
        <w:tc>
          <w:tcPr>
            <w:tcW w:w="2518" w:type="dxa"/>
          </w:tcPr>
          <w:p w14:paraId="78337C80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6A3C35D4" w14:textId="163EA22A" w:rsidR="00D83EEC" w:rsidRPr="008D592F" w:rsidRDefault="00D83EEC" w:rsidP="00B16956">
            <w:pPr>
              <w:rPr>
                <w:rFonts w:ascii="Times New Roman" w:eastAsiaTheme="majorEastAsia" w:hAnsi="Times New Roman" w:cs="Arial"/>
                <w:color w:val="000000"/>
                <w:sz w:val="24"/>
                <w:szCs w:val="24"/>
                <w:lang w:val="es-ES_tradnl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Los parqueaderos ubicados bajo un edificio se indican con números negativos</w:t>
            </w:r>
            <w:r w:rsidR="00E0629A">
              <w:rPr>
                <w:rFonts w:ascii="Times New Roman" w:hAnsi="Times New Roman" w:cs="Arial"/>
                <w:color w:val="000000"/>
              </w:rPr>
              <w:t>.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</w:t>
            </w:r>
            <w:r w:rsidR="00E0629A">
              <w:rPr>
                <w:rFonts w:ascii="Times New Roman" w:hAnsi="Times New Roman" w:cs="Arial"/>
                <w:color w:val="000000"/>
              </w:rPr>
              <w:t>E</w:t>
            </w:r>
            <w:r w:rsidRPr="008D592F">
              <w:rPr>
                <w:rFonts w:ascii="Times New Roman" w:hAnsi="Times New Roman" w:cs="Arial"/>
                <w:color w:val="000000"/>
              </w:rPr>
              <w:t>n la imagen</w:t>
            </w:r>
            <w:r w:rsidR="0018494D">
              <w:rPr>
                <w:rFonts w:ascii="Times New Roman" w:hAnsi="Times New Roman" w:cs="Arial"/>
                <w:color w:val="000000"/>
              </w:rPr>
              <w:t>,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los parqueaderos están ubicados en tres plantas baj</w:t>
            </w:r>
            <w:r w:rsidR="0059516B">
              <w:rPr>
                <w:rFonts w:ascii="Times New Roman" w:hAnsi="Times New Roman" w:cs="Arial"/>
                <w:color w:val="000000"/>
              </w:rPr>
              <w:t>o el nivel de la calle</w:t>
            </w:r>
            <w:r w:rsidR="00E0629A">
              <w:rPr>
                <w:rFonts w:ascii="Times New Roman" w:hAnsi="Times New Roman" w:cs="Arial"/>
                <w:color w:val="000000"/>
              </w:rPr>
              <w:t>:</w:t>
            </w:r>
            <w:r w:rsidR="0059516B">
              <w:rPr>
                <w:rFonts w:ascii="Times New Roman" w:hAnsi="Times New Roman" w:cs="Arial"/>
                <w:color w:val="000000"/>
              </w:rPr>
              <w:t xml:space="preserve"> planta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  <w:color w:val="000000"/>
              </w:rPr>
              <w:t xml:space="preserve">1, planta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  <w:color w:val="000000"/>
              </w:rPr>
              <w:t xml:space="preserve">2 y planta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8D592F">
              <w:rPr>
                <w:rFonts w:ascii="Times New Roman" w:hAnsi="Times New Roman" w:cs="Arial"/>
                <w:color w:val="000000"/>
              </w:rPr>
              <w:t>3.</w:t>
            </w:r>
          </w:p>
        </w:tc>
      </w:tr>
      <w:tr w:rsidR="00D83EEC" w:rsidRPr="008D592F" w14:paraId="7F609911" w14:textId="77777777" w:rsidTr="00A61F0B">
        <w:tc>
          <w:tcPr>
            <w:tcW w:w="2518" w:type="dxa"/>
          </w:tcPr>
          <w:p w14:paraId="06E6650E" w14:textId="77777777" w:rsidR="00D83EEC" w:rsidRPr="008D592F" w:rsidRDefault="00D83EEC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515" w:type="dxa"/>
          </w:tcPr>
          <w:p w14:paraId="4FBF77B7" w14:textId="77777777" w:rsidR="00D83EEC" w:rsidRPr="008D592F" w:rsidRDefault="00D83EEC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 xml:space="preserve">Inferior </w:t>
            </w:r>
          </w:p>
        </w:tc>
      </w:tr>
    </w:tbl>
    <w:p w14:paraId="37DD2F77" w14:textId="77777777" w:rsidR="00D83EEC" w:rsidRPr="008D592F" w:rsidRDefault="00D83EEC" w:rsidP="00D52AB2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B72BFAC" w14:textId="6E455494" w:rsidR="00846F6C" w:rsidRPr="008D592F" w:rsidRDefault="00D83EEC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Situaciones como </w:t>
      </w:r>
      <w:r w:rsidR="008D592F">
        <w:rPr>
          <w:rFonts w:ascii="Times New Roman" w:hAnsi="Times New Roman" w:cs="Arial"/>
          <w:sz w:val="22"/>
          <w:szCs w:val="22"/>
        </w:rPr>
        <w:t>las anteriores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846F6C" w:rsidRPr="008D592F">
        <w:rPr>
          <w:rFonts w:ascii="Times New Roman" w:hAnsi="Times New Roman" w:cs="Arial"/>
          <w:sz w:val="22"/>
          <w:szCs w:val="22"/>
        </w:rPr>
        <w:t xml:space="preserve">requieren un conjunto numérico que incluya elementos que no se encuentran en el conjunto de los </w:t>
      </w:r>
      <w:r w:rsidR="00E0629A">
        <w:rPr>
          <w:rFonts w:ascii="Times New Roman" w:hAnsi="Times New Roman" w:cs="Arial"/>
          <w:sz w:val="22"/>
          <w:szCs w:val="22"/>
        </w:rPr>
        <w:t>n</w:t>
      </w:r>
      <w:r w:rsidR="00846F6C" w:rsidRPr="008D592F">
        <w:rPr>
          <w:rFonts w:ascii="Times New Roman" w:hAnsi="Times New Roman" w:cs="Arial"/>
          <w:sz w:val="22"/>
          <w:szCs w:val="22"/>
        </w:rPr>
        <w:t>aturales</w:t>
      </w:r>
      <w:r w:rsidR="00E0629A">
        <w:rPr>
          <w:rFonts w:ascii="Times New Roman" w:hAnsi="Times New Roman" w:cs="Arial"/>
          <w:sz w:val="22"/>
          <w:szCs w:val="22"/>
        </w:rPr>
        <w:t>;</w:t>
      </w:r>
      <w:r w:rsidR="00846F6C" w:rsidRPr="008D592F">
        <w:rPr>
          <w:rFonts w:ascii="Times New Roman" w:hAnsi="Times New Roman" w:cs="Arial"/>
          <w:sz w:val="22"/>
          <w:szCs w:val="22"/>
        </w:rPr>
        <w:t xml:space="preserve"> números que permitan </w:t>
      </w:r>
      <w:r w:rsidR="00884B8A" w:rsidRPr="008D592F">
        <w:rPr>
          <w:rFonts w:ascii="Times New Roman" w:hAnsi="Times New Roman" w:cs="Arial"/>
          <w:sz w:val="22"/>
          <w:szCs w:val="22"/>
        </w:rPr>
        <w:t>enunciar</w:t>
      </w:r>
      <w:r w:rsidR="00846F6C" w:rsidRPr="008D592F">
        <w:rPr>
          <w:rFonts w:ascii="Times New Roman" w:hAnsi="Times New Roman" w:cs="Arial"/>
          <w:sz w:val="22"/>
          <w:szCs w:val="22"/>
        </w:rPr>
        <w:t xml:space="preserve"> cantidades negativas</w:t>
      </w:r>
      <w:r w:rsidR="00E0629A">
        <w:rPr>
          <w:rFonts w:ascii="Times New Roman" w:hAnsi="Times New Roman" w:cs="Arial"/>
          <w:sz w:val="22"/>
          <w:szCs w:val="22"/>
        </w:rPr>
        <w:t xml:space="preserve"> </w:t>
      </w:r>
      <w:r w:rsidR="00846F6C" w:rsidRPr="008D592F">
        <w:rPr>
          <w:rFonts w:ascii="Times New Roman" w:hAnsi="Times New Roman" w:cs="Arial"/>
          <w:sz w:val="22"/>
          <w:szCs w:val="22"/>
        </w:rPr>
        <w:t>como la profundidad de los humedales de Bogotá o el número de la planta de los parqueaderos subterráneos del centro comercial.</w:t>
      </w:r>
    </w:p>
    <w:p w14:paraId="3C30025A" w14:textId="77777777" w:rsidR="00846F6C" w:rsidRPr="008D592F" w:rsidRDefault="00846F6C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8D6FA82" w14:textId="1C5728A8" w:rsidR="00846F6C" w:rsidRPr="008D592F" w:rsidRDefault="00846F6C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Los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números enteros </w:t>
      </w:r>
      <w:r w:rsidRPr="008D592F">
        <w:rPr>
          <w:rFonts w:ascii="Times New Roman" w:hAnsi="Times New Roman" w:cs="Arial"/>
          <w:sz w:val="22"/>
          <w:szCs w:val="22"/>
        </w:rPr>
        <w:t>permiten expresar cantidades positivas y negativas</w:t>
      </w:r>
      <w:r w:rsidR="00931F50">
        <w:rPr>
          <w:rFonts w:ascii="Times New Roman" w:hAnsi="Times New Roman" w:cs="Arial"/>
          <w:sz w:val="22"/>
          <w:szCs w:val="22"/>
        </w:rPr>
        <w:t>.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931F50">
        <w:rPr>
          <w:rFonts w:ascii="Times New Roman" w:hAnsi="Times New Roman" w:cs="Arial"/>
          <w:sz w:val="22"/>
          <w:szCs w:val="22"/>
        </w:rPr>
        <w:t>E</w:t>
      </w:r>
      <w:r w:rsidRPr="008D592F">
        <w:rPr>
          <w:rFonts w:ascii="Times New Roman" w:hAnsi="Times New Roman" w:cs="Arial"/>
          <w:sz w:val="22"/>
          <w:szCs w:val="22"/>
        </w:rPr>
        <w:t>n este conjunto se encuentran elementos que representa</w:t>
      </w:r>
      <w:r w:rsidR="00884B8A" w:rsidRPr="008D592F">
        <w:rPr>
          <w:rFonts w:ascii="Times New Roman" w:hAnsi="Times New Roman" w:cs="Arial"/>
          <w:sz w:val="22"/>
          <w:szCs w:val="22"/>
        </w:rPr>
        <w:t>n</w:t>
      </w:r>
      <w:r w:rsidRPr="008D592F">
        <w:rPr>
          <w:rFonts w:ascii="Times New Roman" w:hAnsi="Times New Roman" w:cs="Arial"/>
          <w:sz w:val="22"/>
          <w:szCs w:val="22"/>
        </w:rPr>
        <w:t xml:space="preserve"> cantidades que se refieren a valores por encima o por debajo de un referente, como es la altitud del cerro de Monserrate, la profundidad promedio de los humedales de Bogotá o el número del sótano donde se ha parqueado el carro.</w:t>
      </w:r>
    </w:p>
    <w:p w14:paraId="0A550F77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C3F1195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Los </w:t>
      </w:r>
      <w:r w:rsidRPr="008D592F">
        <w:rPr>
          <w:rFonts w:ascii="Times New Roman" w:hAnsi="Times New Roman" w:cs="Arial"/>
          <w:b/>
          <w:sz w:val="22"/>
          <w:szCs w:val="22"/>
        </w:rPr>
        <w:t>números enteros positivos</w:t>
      </w:r>
      <w:r w:rsidRPr="008D592F">
        <w:rPr>
          <w:rFonts w:ascii="Times New Roman" w:hAnsi="Times New Roman" w:cs="Arial"/>
          <w:sz w:val="22"/>
          <w:szCs w:val="22"/>
        </w:rPr>
        <w:t xml:space="preserve"> tienen valores mayores a cero y se les antepone el signo </w:t>
      </w:r>
      <w:r w:rsidR="008D592F">
        <w:rPr>
          <w:rFonts w:ascii="Times New Roman" w:hAnsi="Times New Roman" w:cs="Arial"/>
          <w:sz w:val="22"/>
          <w:szCs w:val="22"/>
        </w:rPr>
        <w:t>más.</w:t>
      </w:r>
    </w:p>
    <w:p w14:paraId="1A927AAA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00789737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Entonces</w:t>
      </w:r>
      <w:r w:rsidR="008D592F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la altitud del cerro de </w:t>
      </w:r>
      <w:r w:rsidRPr="00B16956">
        <w:rPr>
          <w:rFonts w:ascii="Times New Roman" w:hAnsi="Times New Roman" w:cs="Arial"/>
          <w:sz w:val="22"/>
          <w:szCs w:val="22"/>
        </w:rPr>
        <w:t>Monserrate</w:t>
      </w:r>
      <w:r w:rsidR="008D592F">
        <w:rPr>
          <w:rFonts w:ascii="Times New Roman" w:hAnsi="Times New Roman" w:cs="Arial"/>
          <w:sz w:val="22"/>
          <w:szCs w:val="22"/>
        </w:rPr>
        <w:t xml:space="preserve"> se puede expresar como +3</w:t>
      </w:r>
      <w:r w:rsidRPr="008D592F">
        <w:rPr>
          <w:rFonts w:ascii="Times New Roman" w:hAnsi="Times New Roman" w:cs="Arial"/>
          <w:sz w:val="22"/>
          <w:szCs w:val="22"/>
        </w:rPr>
        <w:t>152 m.</w:t>
      </w:r>
    </w:p>
    <w:p w14:paraId="2D4DC916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C281C00" w14:textId="77777777" w:rsidR="008D592F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Los </w:t>
      </w:r>
      <w:r w:rsidRPr="008D592F">
        <w:rPr>
          <w:rFonts w:ascii="Times New Roman" w:hAnsi="Times New Roman" w:cs="Arial"/>
          <w:b/>
          <w:sz w:val="22"/>
          <w:szCs w:val="22"/>
        </w:rPr>
        <w:t>números enteros negativos</w:t>
      </w:r>
      <w:r w:rsidRPr="008D592F">
        <w:rPr>
          <w:rFonts w:ascii="Times New Roman" w:hAnsi="Times New Roman" w:cs="Arial"/>
          <w:sz w:val="22"/>
          <w:szCs w:val="22"/>
        </w:rPr>
        <w:t xml:space="preserve"> tienen valores menores a cero y se les antepone el signo </w:t>
      </w:r>
      <w:r w:rsidR="008D592F">
        <w:rPr>
          <w:rFonts w:ascii="Times New Roman" w:hAnsi="Times New Roman" w:cs="Arial"/>
          <w:sz w:val="22"/>
          <w:szCs w:val="22"/>
        </w:rPr>
        <w:t>menos.</w:t>
      </w:r>
    </w:p>
    <w:p w14:paraId="49C6E429" w14:textId="77777777" w:rsidR="00884B8A" w:rsidRPr="008D592F" w:rsidRDefault="00884B8A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E2BC4E8" w14:textId="77777777" w:rsidR="00884B8A" w:rsidRPr="008D592F" w:rsidRDefault="008D592F" w:rsidP="00846F6C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Así,</w:t>
      </w:r>
      <w:r w:rsidR="00884B8A" w:rsidRPr="008D592F">
        <w:rPr>
          <w:rFonts w:ascii="Times New Roman" w:hAnsi="Times New Roman" w:cs="Arial"/>
          <w:sz w:val="22"/>
          <w:szCs w:val="22"/>
        </w:rPr>
        <w:t xml:space="preserve"> la profundidad promedio </w:t>
      </w:r>
      <w:r w:rsidR="0059516B">
        <w:rPr>
          <w:rFonts w:ascii="Times New Roman" w:hAnsi="Times New Roman" w:cs="Arial"/>
          <w:sz w:val="22"/>
          <w:szCs w:val="22"/>
        </w:rPr>
        <w:t xml:space="preserve">de los humedales está dada por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884B8A" w:rsidRPr="008D592F">
        <w:rPr>
          <w:rFonts w:ascii="Times New Roman" w:hAnsi="Times New Roman" w:cs="Arial"/>
          <w:sz w:val="22"/>
          <w:szCs w:val="22"/>
        </w:rPr>
        <w:t>2</w:t>
      </w:r>
      <w:ins w:id="0" w:author="mercyranjel" w:date="2016-02-17T21:28:00Z">
        <w:r w:rsidR="00F620FF">
          <w:rPr>
            <w:rFonts w:ascii="Times New Roman" w:hAnsi="Times New Roman" w:cs="Arial"/>
            <w:sz w:val="22"/>
            <w:szCs w:val="22"/>
          </w:rPr>
          <w:t xml:space="preserve"> </w:t>
        </w:r>
      </w:ins>
      <w:r w:rsidR="00884B8A" w:rsidRPr="008D592F">
        <w:rPr>
          <w:rFonts w:ascii="Times New Roman" w:hAnsi="Times New Roman" w:cs="Arial"/>
          <w:sz w:val="22"/>
          <w:szCs w:val="22"/>
        </w:rPr>
        <w:t xml:space="preserve">m </w:t>
      </w:r>
      <w:r>
        <w:rPr>
          <w:rFonts w:ascii="Times New Roman" w:hAnsi="Times New Roman" w:cs="Arial"/>
          <w:sz w:val="22"/>
          <w:szCs w:val="22"/>
        </w:rPr>
        <w:t>y el sótano en el cual se parquea</w:t>
      </w:r>
      <w:r w:rsidR="00884B8A" w:rsidRPr="008D592F">
        <w:rPr>
          <w:rFonts w:ascii="Times New Roman" w:hAnsi="Times New Roman" w:cs="Arial"/>
          <w:sz w:val="22"/>
          <w:szCs w:val="22"/>
        </w:rPr>
        <w:t xml:space="preserve"> el carro se </w:t>
      </w:r>
      <w:r>
        <w:rPr>
          <w:rFonts w:ascii="Times New Roman" w:hAnsi="Times New Roman" w:cs="Arial"/>
          <w:sz w:val="22"/>
          <w:szCs w:val="22"/>
        </w:rPr>
        <w:t>representa</w:t>
      </w:r>
      <w:r w:rsidR="0059516B">
        <w:rPr>
          <w:rFonts w:ascii="Times New Roman" w:hAnsi="Times New Roman" w:cs="Arial"/>
          <w:sz w:val="22"/>
          <w:szCs w:val="22"/>
        </w:rPr>
        <w:t xml:space="preserve"> con el número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884B8A" w:rsidRPr="008D592F">
        <w:rPr>
          <w:rFonts w:ascii="Times New Roman" w:hAnsi="Times New Roman" w:cs="Arial"/>
          <w:sz w:val="22"/>
          <w:szCs w:val="22"/>
        </w:rPr>
        <w:t>3.</w:t>
      </w:r>
    </w:p>
    <w:p w14:paraId="202DEFDE" w14:textId="77777777" w:rsidR="00D52AB2" w:rsidRPr="008D592F" w:rsidRDefault="00D52AB2" w:rsidP="00D52AB2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D57ED98" w14:textId="156E277D" w:rsidR="00884B8A" w:rsidRPr="008D592F" w:rsidRDefault="008D592F" w:rsidP="00D52AB2">
      <w:pPr>
        <w:tabs>
          <w:tab w:val="right" w:pos="8498"/>
        </w:tabs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Es importante tener en cuenta que c</w:t>
      </w:r>
      <w:r w:rsidR="00884B8A" w:rsidRPr="008D592F">
        <w:rPr>
          <w:rFonts w:ascii="Times New Roman" w:hAnsi="Times New Roman" w:cs="Arial"/>
          <w:sz w:val="22"/>
          <w:szCs w:val="22"/>
        </w:rPr>
        <w:t>uando un número no lleva ningún signo delante se entiende que es positivo, por ejemplo, 7 = +7 y 652 = +652.</w:t>
      </w:r>
    </w:p>
    <w:p w14:paraId="5142A0CE" w14:textId="77777777" w:rsidR="001936C2" w:rsidRPr="008D592F" w:rsidRDefault="001936C2" w:rsidP="001936C2">
      <w:pPr>
        <w:tabs>
          <w:tab w:val="right" w:pos="8498"/>
        </w:tabs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A420B" w:rsidRPr="008D592F" w14:paraId="5815507F" w14:textId="77777777" w:rsidTr="00CA420B">
        <w:tc>
          <w:tcPr>
            <w:tcW w:w="8978" w:type="dxa"/>
            <w:gridSpan w:val="2"/>
            <w:shd w:val="clear" w:color="auto" w:fill="000000" w:themeFill="text1"/>
          </w:tcPr>
          <w:p w14:paraId="041FEEB5" w14:textId="77777777" w:rsidR="00CA420B" w:rsidRPr="008D592F" w:rsidRDefault="00CA420B" w:rsidP="00CA42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Destacado</w:t>
            </w:r>
          </w:p>
        </w:tc>
      </w:tr>
      <w:tr w:rsidR="00CA420B" w:rsidRPr="008D592F" w14:paraId="0F59256D" w14:textId="77777777" w:rsidTr="00CA420B">
        <w:tc>
          <w:tcPr>
            <w:tcW w:w="2518" w:type="dxa"/>
          </w:tcPr>
          <w:p w14:paraId="44BE0190" w14:textId="77777777" w:rsidR="00CA420B" w:rsidRPr="008D592F" w:rsidRDefault="00CA420B" w:rsidP="00CA420B">
            <w:pPr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Título</w:t>
            </w:r>
          </w:p>
        </w:tc>
        <w:tc>
          <w:tcPr>
            <w:tcW w:w="6460" w:type="dxa"/>
          </w:tcPr>
          <w:p w14:paraId="484EBA98" w14:textId="77777777" w:rsidR="00CA420B" w:rsidRPr="008D592F" w:rsidRDefault="00CA420B" w:rsidP="00CA420B">
            <w:pPr>
              <w:jc w:val="center"/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Números enteros</w:t>
            </w:r>
          </w:p>
        </w:tc>
      </w:tr>
      <w:tr w:rsidR="00CA420B" w:rsidRPr="008D592F" w14:paraId="7F1731DE" w14:textId="77777777" w:rsidTr="00CA420B">
        <w:tc>
          <w:tcPr>
            <w:tcW w:w="2518" w:type="dxa"/>
          </w:tcPr>
          <w:p w14:paraId="69FD6FA8" w14:textId="77777777" w:rsidR="00CA420B" w:rsidRPr="008D592F" w:rsidRDefault="00CA420B" w:rsidP="00CA420B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3AB16E8D" w14:textId="77777777" w:rsidR="00A522BA" w:rsidRPr="008D592F" w:rsidRDefault="00A522BA" w:rsidP="00A522BA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Los </w:t>
            </w:r>
            <w:r w:rsidRPr="008D592F">
              <w:rPr>
                <w:rFonts w:ascii="Times New Roman" w:hAnsi="Times New Roman" w:cs="Arial"/>
                <w:b/>
              </w:rPr>
              <w:t>números enteros</w:t>
            </w:r>
            <w:r w:rsidRPr="008D592F">
              <w:rPr>
                <w:rFonts w:ascii="Times New Roman" w:hAnsi="Times New Roman" w:cs="Arial"/>
              </w:rPr>
              <w:t xml:space="preserve"> son el conjunto numérico formado por: </w:t>
            </w:r>
          </w:p>
          <w:p w14:paraId="43EAEDFD" w14:textId="77777777" w:rsidR="00A522BA" w:rsidRPr="008D592F" w:rsidRDefault="00A522BA" w:rsidP="00A522BA">
            <w:pPr>
              <w:rPr>
                <w:rFonts w:ascii="Times New Roman" w:hAnsi="Times New Roman" w:cs="Arial"/>
              </w:rPr>
            </w:pPr>
          </w:p>
          <w:p w14:paraId="26B8E9CA" w14:textId="77777777" w:rsidR="00A522BA" w:rsidRPr="008D592F" w:rsidRDefault="00A522BA" w:rsidP="00E462A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Números </w:t>
            </w:r>
            <w:r w:rsidRPr="003B0231">
              <w:rPr>
                <w:rFonts w:ascii="Times New Roman" w:hAnsi="Times New Roman" w:cs="Arial"/>
                <w:b/>
              </w:rPr>
              <w:t>positivos</w:t>
            </w:r>
            <w:r w:rsidRPr="008D592F">
              <w:rPr>
                <w:rFonts w:ascii="Times New Roman" w:hAnsi="Times New Roman" w:cs="Arial"/>
              </w:rPr>
              <w:t>: 1, 2, 3, 4, 5, 6,…</w:t>
            </w:r>
          </w:p>
          <w:p w14:paraId="1EEDACEC" w14:textId="77777777" w:rsidR="00A522BA" w:rsidRPr="008D592F" w:rsidRDefault="00A522BA" w:rsidP="00E462A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Cero 0</w:t>
            </w:r>
          </w:p>
          <w:p w14:paraId="1F0F989A" w14:textId="77777777" w:rsidR="00A522BA" w:rsidRPr="008D592F" w:rsidRDefault="00A522BA" w:rsidP="00E462A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Números </w:t>
            </w:r>
            <w:r w:rsidRPr="003B0231">
              <w:rPr>
                <w:rFonts w:ascii="Times New Roman" w:hAnsi="Times New Roman" w:cs="Arial"/>
                <w:b/>
              </w:rPr>
              <w:t>negativos</w:t>
            </w:r>
            <w:r w:rsidR="0059516B">
              <w:rPr>
                <w:rFonts w:ascii="Times New Roman" w:hAnsi="Times New Roman" w:cs="Arial"/>
              </w:rPr>
              <w:t xml:space="preserve">: …,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6,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5,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4,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3,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2,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8D592F">
              <w:rPr>
                <w:rFonts w:ascii="Times New Roman" w:hAnsi="Times New Roman" w:cs="Arial"/>
              </w:rPr>
              <w:t>1</w:t>
            </w:r>
          </w:p>
          <w:p w14:paraId="345E0EA2" w14:textId="77777777" w:rsidR="00A522BA" w:rsidRPr="008D592F" w:rsidRDefault="00A522BA" w:rsidP="00A522BA">
            <w:pPr>
              <w:pStyle w:val="Prrafodelista"/>
              <w:rPr>
                <w:rFonts w:ascii="Times New Roman" w:hAnsi="Times New Roman" w:cs="Arial"/>
              </w:rPr>
            </w:pPr>
          </w:p>
          <w:p w14:paraId="176429A8" w14:textId="77777777" w:rsidR="00A522BA" w:rsidRPr="008D592F" w:rsidRDefault="00A522BA" w:rsidP="00A522BA">
            <w:pPr>
              <w:tabs>
                <w:tab w:val="right" w:pos="8498"/>
              </w:tabs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Este conjunto numérico se simboliza con la letra Z.</w:t>
            </w:r>
          </w:p>
          <w:p w14:paraId="789ECC79" w14:textId="77777777" w:rsidR="001936C2" w:rsidRPr="008D592F" w:rsidRDefault="001936C2" w:rsidP="00A522BA">
            <w:pPr>
              <w:rPr>
                <w:rFonts w:ascii="Times New Roman" w:hAnsi="Times New Roman" w:cs="Arial"/>
              </w:rPr>
            </w:pPr>
          </w:p>
        </w:tc>
      </w:tr>
    </w:tbl>
    <w:p w14:paraId="37E111DA" w14:textId="77777777" w:rsidR="00CA420B" w:rsidRPr="008D592F" w:rsidRDefault="00CA420B" w:rsidP="00081745">
      <w:pPr>
        <w:tabs>
          <w:tab w:val="right" w:pos="8498"/>
        </w:tabs>
        <w:spacing w:after="0"/>
        <w:rPr>
          <w:rFonts w:ascii="Times New Roman" w:hAnsi="Times New Roman" w:cs="Arial"/>
          <w:sz w:val="22"/>
          <w:szCs w:val="22"/>
        </w:rPr>
      </w:pPr>
    </w:p>
    <w:p w14:paraId="5076A9F1" w14:textId="77777777" w:rsidR="00D408F4" w:rsidRPr="008D592F" w:rsidRDefault="00D408F4" w:rsidP="00081745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93545" w:rsidRPr="008D592F" w14:paraId="20794EC0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736262E8" w14:textId="77777777" w:rsidR="00D93545" w:rsidRPr="008D592F" w:rsidRDefault="00D93545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D93545" w:rsidRPr="008D592F" w14:paraId="343D9355" w14:textId="77777777" w:rsidTr="000642A5">
        <w:tc>
          <w:tcPr>
            <w:tcW w:w="2518" w:type="dxa"/>
          </w:tcPr>
          <w:p w14:paraId="68CEE7F3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4A54B10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MA_06_09_REC10</w:t>
            </w:r>
          </w:p>
        </w:tc>
      </w:tr>
      <w:tr w:rsidR="00D93545" w:rsidRPr="008D592F" w14:paraId="2C3EA4D4" w14:textId="77777777" w:rsidTr="000642A5">
        <w:tc>
          <w:tcPr>
            <w:tcW w:w="2518" w:type="dxa"/>
          </w:tcPr>
          <w:p w14:paraId="3949FAA6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62172D1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¿Qué son y para qué sirven los números enteros?</w:t>
            </w:r>
          </w:p>
        </w:tc>
      </w:tr>
      <w:tr w:rsidR="00D93545" w:rsidRPr="008D592F" w14:paraId="4FDE4155" w14:textId="77777777" w:rsidTr="000642A5">
        <w:tc>
          <w:tcPr>
            <w:tcW w:w="2518" w:type="dxa"/>
          </w:tcPr>
          <w:p w14:paraId="7A4617E1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E0EFBC9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que muestra el concepto de número entero</w:t>
            </w:r>
          </w:p>
        </w:tc>
      </w:tr>
    </w:tbl>
    <w:p w14:paraId="1C7D48B3" w14:textId="77777777" w:rsidR="00D93545" w:rsidRPr="008D592F" w:rsidRDefault="00D93545" w:rsidP="00081745">
      <w:pPr>
        <w:spacing w:after="0"/>
        <w:rPr>
          <w:rFonts w:ascii="Times New Roman" w:hAnsi="Times New Roman" w:cs="Arial"/>
          <w:sz w:val="22"/>
          <w:szCs w:val="22"/>
        </w:rPr>
      </w:pPr>
    </w:p>
    <w:p w14:paraId="0D5AC74F" w14:textId="77777777" w:rsidR="001936C2" w:rsidRPr="008D592F" w:rsidRDefault="001936C2" w:rsidP="00081745">
      <w:pPr>
        <w:spacing w:after="0"/>
        <w:rPr>
          <w:rFonts w:ascii="Times New Roman" w:hAnsi="Times New Roman" w:cs="Arial"/>
          <w:sz w:val="22"/>
          <w:szCs w:val="22"/>
        </w:rPr>
      </w:pPr>
    </w:p>
    <w:p w14:paraId="6E9CD1BA" w14:textId="77777777" w:rsidR="001936C2" w:rsidRPr="00666BAA" w:rsidRDefault="00666BAA" w:rsidP="00666BAA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 w:rsidRPr="008D592F">
        <w:rPr>
          <w:sz w:val="22"/>
          <w:szCs w:val="22"/>
        </w:rPr>
        <w:t xml:space="preserve"> 1.1 </w:t>
      </w:r>
      <w:r w:rsidR="001936C2" w:rsidRPr="00666BAA">
        <w:rPr>
          <w:sz w:val="22"/>
          <w:szCs w:val="22"/>
        </w:rPr>
        <w:t>Las aplicaciones de los números enteros</w:t>
      </w:r>
    </w:p>
    <w:p w14:paraId="1126B6F9" w14:textId="77777777" w:rsidR="001936C2" w:rsidRPr="00666BAA" w:rsidRDefault="001936C2" w:rsidP="00081745">
      <w:pPr>
        <w:spacing w:after="0"/>
        <w:rPr>
          <w:rFonts w:ascii="Times New Roman" w:hAnsi="Times New Roman" w:cs="Arial"/>
          <w:sz w:val="22"/>
          <w:szCs w:val="22"/>
        </w:rPr>
      </w:pPr>
    </w:p>
    <w:p w14:paraId="15461F3D" w14:textId="3ADF9B89" w:rsidR="0021502C" w:rsidRPr="00F620FF" w:rsidRDefault="00F50E23" w:rsidP="00E4762A">
      <w:pPr>
        <w:spacing w:after="0"/>
        <w:jc w:val="both"/>
        <w:rPr>
          <w:rFonts w:ascii="Times New Roman" w:hAnsi="Times New Roman" w:cs="Arial"/>
          <w:b/>
          <w:color w:val="C00000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Los</w:t>
      </w:r>
      <w:r w:rsidR="00E83D85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E83D85" w:rsidRPr="008D592F">
        <w:rPr>
          <w:rFonts w:ascii="Times New Roman" w:hAnsi="Times New Roman" w:cs="Arial"/>
          <w:b/>
          <w:sz w:val="22"/>
          <w:szCs w:val="22"/>
        </w:rPr>
        <w:t>números enteros</w:t>
      </w:r>
      <w:r w:rsidR="00E83D85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F620FF">
        <w:rPr>
          <w:rFonts w:ascii="Times New Roman" w:hAnsi="Times New Roman" w:cs="Arial"/>
          <w:sz w:val="22"/>
          <w:szCs w:val="22"/>
        </w:rPr>
        <w:t>permiten</w:t>
      </w:r>
      <w:r w:rsidR="00F620FF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E83D85" w:rsidRPr="008D592F">
        <w:rPr>
          <w:rFonts w:ascii="Times New Roman" w:hAnsi="Times New Roman" w:cs="Arial"/>
          <w:sz w:val="22"/>
          <w:szCs w:val="22"/>
        </w:rPr>
        <w:t xml:space="preserve">expresar cantidades que pueden estar por encima o por debajo de un </w:t>
      </w:r>
      <w:r w:rsidR="00E83D85" w:rsidRPr="008D592F">
        <w:rPr>
          <w:rFonts w:ascii="Times New Roman" w:hAnsi="Times New Roman" w:cs="Arial"/>
          <w:b/>
          <w:sz w:val="22"/>
          <w:szCs w:val="22"/>
        </w:rPr>
        <w:t>valor de referencia</w:t>
      </w:r>
      <w:r w:rsidR="00F620FF">
        <w:rPr>
          <w:rFonts w:ascii="Times New Roman" w:hAnsi="Times New Roman" w:cs="Arial"/>
          <w:sz w:val="22"/>
          <w:szCs w:val="22"/>
        </w:rPr>
        <w:t>.</w:t>
      </w:r>
      <w:r w:rsidR="00E83D85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F620FF">
        <w:rPr>
          <w:rFonts w:ascii="Times New Roman" w:hAnsi="Times New Roman" w:cs="Arial"/>
          <w:sz w:val="22"/>
          <w:szCs w:val="22"/>
        </w:rPr>
        <w:t>P</w:t>
      </w:r>
      <w:r w:rsidR="00E83D85" w:rsidRPr="008D592F">
        <w:rPr>
          <w:rFonts w:ascii="Times New Roman" w:hAnsi="Times New Roman" w:cs="Arial"/>
          <w:sz w:val="22"/>
          <w:szCs w:val="22"/>
        </w:rPr>
        <w:t>or ejemplo</w:t>
      </w:r>
      <w:r w:rsidR="00F620FF">
        <w:rPr>
          <w:rFonts w:ascii="Times New Roman" w:hAnsi="Times New Roman" w:cs="Arial"/>
          <w:sz w:val="22"/>
          <w:szCs w:val="22"/>
        </w:rPr>
        <w:t>,</w:t>
      </w:r>
      <w:r w:rsidR="00E83D85" w:rsidRPr="008D592F">
        <w:rPr>
          <w:rFonts w:ascii="Times New Roman" w:hAnsi="Times New Roman" w:cs="Arial"/>
          <w:sz w:val="22"/>
          <w:szCs w:val="22"/>
        </w:rPr>
        <w:t xml:space="preserve"> las temperaturas registra</w:t>
      </w:r>
      <w:r w:rsidR="0021502C" w:rsidRPr="008D592F">
        <w:rPr>
          <w:rFonts w:ascii="Times New Roman" w:hAnsi="Times New Roman" w:cs="Arial"/>
          <w:sz w:val="22"/>
          <w:szCs w:val="22"/>
        </w:rPr>
        <w:t xml:space="preserve">das en una ciudad </w:t>
      </w:r>
      <w:r w:rsidR="0061353F" w:rsidRPr="008D592F">
        <w:rPr>
          <w:rFonts w:ascii="Times New Roman" w:hAnsi="Times New Roman" w:cs="Arial"/>
          <w:sz w:val="22"/>
          <w:szCs w:val="22"/>
        </w:rPr>
        <w:t xml:space="preserve">durante </w:t>
      </w:r>
      <w:r w:rsidR="0061353F" w:rsidRPr="00B16956">
        <w:rPr>
          <w:rFonts w:ascii="Times New Roman" w:hAnsi="Times New Roman" w:cs="Arial"/>
          <w:sz w:val="22"/>
          <w:szCs w:val="22"/>
        </w:rPr>
        <w:t>10 días</w:t>
      </w:r>
      <w:r w:rsidR="0061353F" w:rsidRPr="008D592F">
        <w:rPr>
          <w:rFonts w:ascii="Times New Roman" w:hAnsi="Times New Roman" w:cs="Arial"/>
          <w:sz w:val="22"/>
          <w:szCs w:val="22"/>
        </w:rPr>
        <w:t xml:space="preserve"> en la época más fría del año se </w:t>
      </w:r>
      <w:r>
        <w:rPr>
          <w:rFonts w:ascii="Times New Roman" w:hAnsi="Times New Roman" w:cs="Arial"/>
          <w:sz w:val="22"/>
          <w:szCs w:val="22"/>
        </w:rPr>
        <w:t>muestran</w:t>
      </w:r>
      <w:r w:rsidR="0061353F" w:rsidRPr="008D592F">
        <w:rPr>
          <w:rFonts w:ascii="Times New Roman" w:hAnsi="Times New Roman" w:cs="Arial"/>
          <w:sz w:val="22"/>
          <w:szCs w:val="22"/>
        </w:rPr>
        <w:t xml:space="preserve"> en la siguiente tabla</w:t>
      </w:r>
      <w:r w:rsidR="00F620FF">
        <w:rPr>
          <w:rFonts w:ascii="Times New Roman" w:hAnsi="Times New Roman" w:cs="Arial"/>
          <w:sz w:val="22"/>
          <w:szCs w:val="22"/>
        </w:rPr>
        <w:t xml:space="preserve">. </w:t>
      </w:r>
    </w:p>
    <w:p w14:paraId="3E292427" w14:textId="77777777" w:rsidR="0021502C" w:rsidRDefault="0021502C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D1E" w:rsidRPr="008D592F" w14:paraId="405055F8" w14:textId="77777777" w:rsidTr="00FA6D1E">
        <w:tc>
          <w:tcPr>
            <w:tcW w:w="9033" w:type="dxa"/>
            <w:gridSpan w:val="2"/>
            <w:shd w:val="clear" w:color="auto" w:fill="0D0D0D" w:themeFill="text1" w:themeFillTint="F2"/>
          </w:tcPr>
          <w:p w14:paraId="4B5CC076" w14:textId="77777777" w:rsidR="00FA6D1E" w:rsidRPr="008D592F" w:rsidRDefault="00FA6D1E" w:rsidP="00FA6D1E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A6D1E" w:rsidRPr="008D592F" w14:paraId="017E8307" w14:textId="77777777" w:rsidTr="00FA6D1E">
        <w:tc>
          <w:tcPr>
            <w:tcW w:w="2518" w:type="dxa"/>
          </w:tcPr>
          <w:p w14:paraId="64FEE288" w14:textId="77777777" w:rsidR="00FA6D1E" w:rsidRPr="008D592F" w:rsidRDefault="00FA6D1E" w:rsidP="00FA6D1E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1457AA3" w14:textId="77777777" w:rsidR="00FA6D1E" w:rsidRPr="008D592F" w:rsidRDefault="00FA6D1E" w:rsidP="00FA6D1E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MA_06_09_IMG03</w:t>
            </w:r>
          </w:p>
        </w:tc>
      </w:tr>
      <w:tr w:rsidR="00FA6D1E" w:rsidRPr="008D592F" w14:paraId="260A1A99" w14:textId="77777777" w:rsidTr="00FA6D1E">
        <w:tc>
          <w:tcPr>
            <w:tcW w:w="2518" w:type="dxa"/>
          </w:tcPr>
          <w:p w14:paraId="6D7565C7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CE7303" w14:textId="77777777" w:rsidR="00F620FF" w:rsidRDefault="00FA6D1E" w:rsidP="00FA6D1E">
            <w:pPr>
              <w:jc w:val="center"/>
              <w:rPr>
                <w:rFonts w:ascii="Times New Roman" w:hAnsi="Times New Roman" w:cs="Arial"/>
                <w:b/>
                <w:color w:val="C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6847E6" wp14:editId="3F9B1D12">
                  <wp:extent cx="2038095" cy="2657143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2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F18E0" w14:textId="1FA06F09" w:rsidR="00FA6D1E" w:rsidRPr="00F620FF" w:rsidRDefault="00FA6D1E" w:rsidP="00FA6D1E">
            <w:pPr>
              <w:jc w:val="center"/>
              <w:rPr>
                <w:rFonts w:ascii="Times New Roman" w:hAnsi="Times New Roman" w:cs="Arial"/>
                <w:b/>
                <w:color w:val="C00000"/>
              </w:rPr>
            </w:pPr>
          </w:p>
        </w:tc>
      </w:tr>
      <w:tr w:rsidR="00FA6D1E" w:rsidRPr="008D592F" w14:paraId="1EEFDC82" w14:textId="77777777" w:rsidTr="00FA6D1E">
        <w:tc>
          <w:tcPr>
            <w:tcW w:w="2518" w:type="dxa"/>
          </w:tcPr>
          <w:p w14:paraId="6CAB3586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7F313CA1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FA6D1E" w:rsidRPr="008D592F" w14:paraId="698CE14C" w14:textId="77777777" w:rsidTr="00FA6D1E">
        <w:tc>
          <w:tcPr>
            <w:tcW w:w="2518" w:type="dxa"/>
          </w:tcPr>
          <w:p w14:paraId="72EB2FFB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439C9856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</w:rPr>
              <w:t>T</w:t>
            </w:r>
            <w:r w:rsidRPr="008D592F">
              <w:rPr>
                <w:rFonts w:ascii="Times New Roman" w:hAnsi="Times New Roman" w:cs="Arial"/>
              </w:rPr>
              <w:t>emperaturas registradas en una ciudad durante 10 días</w:t>
            </w:r>
            <w:ins w:id="1" w:author="mercyranjel" w:date="2016-02-17T21:33:00Z">
              <w:r w:rsidR="00F620FF">
                <w:rPr>
                  <w:rFonts w:ascii="Times New Roman" w:hAnsi="Times New Roman" w:cs="Arial"/>
                </w:rPr>
                <w:t>,</w:t>
              </w:r>
            </w:ins>
            <w:r w:rsidRPr="008D592F">
              <w:rPr>
                <w:rFonts w:ascii="Times New Roman" w:hAnsi="Times New Roman" w:cs="Arial"/>
              </w:rPr>
              <w:t xml:space="preserve"> en la época más fría del año</w:t>
            </w:r>
            <w:r w:rsidRPr="008D592F">
              <w:rPr>
                <w:rFonts w:ascii="Times New Roman" w:hAnsi="Times New Roman" w:cs="Arial"/>
                <w:color w:val="000000"/>
              </w:rPr>
              <w:t>.</w:t>
            </w:r>
          </w:p>
        </w:tc>
      </w:tr>
      <w:tr w:rsidR="00FA6D1E" w:rsidRPr="008D592F" w14:paraId="1B02B77C" w14:textId="77777777" w:rsidTr="00FA6D1E">
        <w:tc>
          <w:tcPr>
            <w:tcW w:w="2518" w:type="dxa"/>
          </w:tcPr>
          <w:p w14:paraId="5CAC1A71" w14:textId="77777777" w:rsidR="00FA6D1E" w:rsidRPr="008D592F" w:rsidRDefault="00FA6D1E" w:rsidP="00FA6D1E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515" w:type="dxa"/>
          </w:tcPr>
          <w:p w14:paraId="517F483A" w14:textId="77777777" w:rsidR="00FA6D1E" w:rsidRPr="008D592F" w:rsidRDefault="00FA6D1E" w:rsidP="00FA6D1E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5245BE6D" w14:textId="77777777" w:rsidR="00FA6D1E" w:rsidRDefault="00FA6D1E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8A74625" w14:textId="77777777" w:rsidR="00E83D85" w:rsidRPr="008D592F" w:rsidRDefault="0021502C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 </w:t>
      </w:r>
    </w:p>
    <w:p w14:paraId="243ADE86" w14:textId="475F3B96" w:rsidR="00453E7D" w:rsidRPr="008D592F" w:rsidRDefault="0061353F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En </w:t>
      </w:r>
      <w:r w:rsidR="00F620FF">
        <w:rPr>
          <w:rFonts w:ascii="Times New Roman" w:hAnsi="Times New Roman" w:cs="Arial"/>
          <w:sz w:val="22"/>
          <w:szCs w:val="22"/>
        </w:rPr>
        <w:t>e</w:t>
      </w:r>
      <w:r w:rsidRPr="008D592F">
        <w:rPr>
          <w:rFonts w:ascii="Times New Roman" w:hAnsi="Times New Roman" w:cs="Arial"/>
          <w:sz w:val="22"/>
          <w:szCs w:val="22"/>
        </w:rPr>
        <w:t>ste caso</w:t>
      </w:r>
      <w:r w:rsidR="00F620FF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el </w:t>
      </w:r>
      <w:r w:rsidRPr="008D592F">
        <w:rPr>
          <w:rFonts w:ascii="Times New Roman" w:hAnsi="Times New Roman" w:cs="Arial"/>
          <w:b/>
          <w:sz w:val="22"/>
          <w:szCs w:val="22"/>
        </w:rPr>
        <w:t>valor de referencia</w:t>
      </w:r>
      <w:r w:rsidRPr="008D592F">
        <w:rPr>
          <w:rFonts w:ascii="Times New Roman" w:hAnsi="Times New Roman" w:cs="Arial"/>
          <w:sz w:val="22"/>
          <w:szCs w:val="22"/>
        </w:rPr>
        <w:t xml:space="preserve"> es 0</w:t>
      </w:r>
      <w:r w:rsidR="00F620F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°</w:t>
      </w:r>
      <w:r w:rsidR="00F50E23">
        <w:rPr>
          <w:rFonts w:ascii="Times New Roman" w:hAnsi="Times New Roman" w:cs="Arial"/>
          <w:sz w:val="22"/>
          <w:szCs w:val="22"/>
        </w:rPr>
        <w:t>C</w:t>
      </w:r>
      <w:r w:rsidRPr="008D592F">
        <w:rPr>
          <w:rFonts w:ascii="Times New Roman" w:hAnsi="Times New Roman" w:cs="Arial"/>
          <w:sz w:val="22"/>
          <w:szCs w:val="22"/>
        </w:rPr>
        <w:t xml:space="preserve"> y las temperaturas que se registran están por encima o por debajo de </w:t>
      </w:r>
      <w:r w:rsidR="00F620FF">
        <w:rPr>
          <w:rFonts w:ascii="Times New Roman" w:hAnsi="Times New Roman" w:cs="Arial"/>
          <w:sz w:val="22"/>
          <w:szCs w:val="22"/>
        </w:rPr>
        <w:t>es</w:t>
      </w:r>
      <w:r w:rsidRPr="008D592F">
        <w:rPr>
          <w:rFonts w:ascii="Times New Roman" w:hAnsi="Times New Roman" w:cs="Arial"/>
          <w:sz w:val="22"/>
          <w:szCs w:val="22"/>
        </w:rPr>
        <w:t>e valor.</w:t>
      </w:r>
      <w:r w:rsidR="007F7B9F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453E7D" w:rsidRPr="008D592F">
        <w:rPr>
          <w:rFonts w:ascii="Times New Roman" w:hAnsi="Times New Roman" w:cs="Arial"/>
          <w:sz w:val="22"/>
          <w:szCs w:val="22"/>
        </w:rPr>
        <w:t>Para indicar que la temperatura est</w:t>
      </w:r>
      <w:r w:rsidR="00F620FF">
        <w:rPr>
          <w:rFonts w:ascii="Times New Roman" w:hAnsi="Times New Roman" w:cs="Arial"/>
          <w:sz w:val="22"/>
          <w:szCs w:val="22"/>
        </w:rPr>
        <w:t>á</w:t>
      </w:r>
      <w:r w:rsidR="00453E7D" w:rsidRPr="008D592F">
        <w:rPr>
          <w:rFonts w:ascii="Times New Roman" w:hAnsi="Times New Roman" w:cs="Arial"/>
          <w:sz w:val="22"/>
          <w:szCs w:val="22"/>
        </w:rPr>
        <w:t xml:space="preserve"> 2</w:t>
      </w:r>
      <w:r w:rsidR="00F620FF">
        <w:rPr>
          <w:rFonts w:ascii="Times New Roman" w:hAnsi="Times New Roman" w:cs="Arial"/>
          <w:sz w:val="22"/>
          <w:szCs w:val="22"/>
        </w:rPr>
        <w:t xml:space="preserve"> </w:t>
      </w:r>
      <w:r w:rsidR="00453E7D" w:rsidRPr="008D592F">
        <w:rPr>
          <w:rFonts w:ascii="Times New Roman" w:hAnsi="Times New Roman" w:cs="Arial"/>
          <w:sz w:val="22"/>
          <w:szCs w:val="22"/>
        </w:rPr>
        <w:t>°</w:t>
      </w:r>
      <w:r w:rsidR="00F50E23">
        <w:rPr>
          <w:rFonts w:ascii="Times New Roman" w:hAnsi="Times New Roman" w:cs="Arial"/>
          <w:sz w:val="22"/>
          <w:szCs w:val="22"/>
        </w:rPr>
        <w:t>C</w:t>
      </w:r>
      <w:r w:rsidR="00453E7D" w:rsidRPr="008D592F">
        <w:rPr>
          <w:rFonts w:ascii="Times New Roman" w:hAnsi="Times New Roman" w:cs="Arial"/>
          <w:sz w:val="22"/>
          <w:szCs w:val="22"/>
        </w:rPr>
        <w:t xml:space="preserve"> bajo cero en el primer día se </w:t>
      </w:r>
      <w:r w:rsidR="00F50E23">
        <w:rPr>
          <w:rFonts w:ascii="Times New Roman" w:hAnsi="Times New Roman" w:cs="Arial"/>
          <w:sz w:val="22"/>
          <w:szCs w:val="22"/>
        </w:rPr>
        <w:t>escribe</w:t>
      </w:r>
      <w:r w:rsidR="0059516B">
        <w:rPr>
          <w:rFonts w:ascii="Times New Roman" w:hAnsi="Times New Roman" w:cs="Arial"/>
          <w:sz w:val="22"/>
          <w:szCs w:val="22"/>
        </w:rPr>
        <w:t xml:space="preserve">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453E7D" w:rsidRPr="008D592F">
        <w:rPr>
          <w:rFonts w:ascii="Times New Roman" w:hAnsi="Times New Roman" w:cs="Arial"/>
          <w:sz w:val="22"/>
          <w:szCs w:val="22"/>
        </w:rPr>
        <w:t>2</w:t>
      </w:r>
      <w:r w:rsidR="00F620FF">
        <w:rPr>
          <w:rFonts w:ascii="Times New Roman" w:hAnsi="Times New Roman" w:cs="Arial"/>
          <w:sz w:val="22"/>
          <w:szCs w:val="22"/>
        </w:rPr>
        <w:t xml:space="preserve"> </w:t>
      </w:r>
      <w:r w:rsidR="00453E7D" w:rsidRPr="008D592F">
        <w:rPr>
          <w:rFonts w:ascii="Times New Roman" w:hAnsi="Times New Roman" w:cs="Arial"/>
          <w:sz w:val="22"/>
          <w:szCs w:val="22"/>
        </w:rPr>
        <w:t>°</w:t>
      </w:r>
      <w:r w:rsidR="00F50E23">
        <w:rPr>
          <w:rFonts w:ascii="Times New Roman" w:hAnsi="Times New Roman" w:cs="Arial"/>
          <w:sz w:val="22"/>
          <w:szCs w:val="22"/>
        </w:rPr>
        <w:t>C</w:t>
      </w:r>
      <w:r w:rsidR="00F620FF">
        <w:rPr>
          <w:rFonts w:ascii="Times New Roman" w:hAnsi="Times New Roman" w:cs="Arial"/>
          <w:sz w:val="22"/>
          <w:szCs w:val="22"/>
        </w:rPr>
        <w:t>;</w:t>
      </w:r>
      <w:r w:rsidR="00453E7D" w:rsidRPr="008D592F">
        <w:rPr>
          <w:rFonts w:ascii="Times New Roman" w:hAnsi="Times New Roman" w:cs="Arial"/>
          <w:sz w:val="22"/>
          <w:szCs w:val="22"/>
        </w:rPr>
        <w:t xml:space="preserve"> y en el día 3</w:t>
      </w:r>
      <w:r w:rsidR="00F620FF">
        <w:rPr>
          <w:rFonts w:ascii="Times New Roman" w:hAnsi="Times New Roman" w:cs="Arial"/>
          <w:sz w:val="22"/>
          <w:szCs w:val="22"/>
        </w:rPr>
        <w:t>,</w:t>
      </w:r>
      <w:r w:rsidR="00453E7D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5E724E" w:rsidRPr="008D592F">
        <w:rPr>
          <w:rFonts w:ascii="Times New Roman" w:hAnsi="Times New Roman" w:cs="Arial"/>
          <w:sz w:val="22"/>
          <w:szCs w:val="22"/>
        </w:rPr>
        <w:t xml:space="preserve">que </w:t>
      </w:r>
      <w:r w:rsidR="00453E7D" w:rsidRPr="008D592F">
        <w:rPr>
          <w:rFonts w:ascii="Times New Roman" w:hAnsi="Times New Roman" w:cs="Arial"/>
          <w:sz w:val="22"/>
          <w:szCs w:val="22"/>
        </w:rPr>
        <w:t>está a 5</w:t>
      </w:r>
      <w:r w:rsidR="00F620FF">
        <w:rPr>
          <w:rFonts w:ascii="Times New Roman" w:hAnsi="Times New Roman" w:cs="Arial"/>
          <w:sz w:val="22"/>
          <w:szCs w:val="22"/>
        </w:rPr>
        <w:t xml:space="preserve"> </w:t>
      </w:r>
      <w:r w:rsidR="00453E7D" w:rsidRPr="008D592F">
        <w:rPr>
          <w:rFonts w:ascii="Times New Roman" w:hAnsi="Times New Roman" w:cs="Arial"/>
          <w:sz w:val="22"/>
          <w:szCs w:val="22"/>
        </w:rPr>
        <w:t>°</w:t>
      </w:r>
      <w:r w:rsidR="00F50E23">
        <w:rPr>
          <w:rFonts w:ascii="Times New Roman" w:hAnsi="Times New Roman" w:cs="Arial"/>
          <w:sz w:val="22"/>
          <w:szCs w:val="22"/>
        </w:rPr>
        <w:t>C</w:t>
      </w:r>
      <w:r w:rsidR="005E724E" w:rsidRPr="008D592F">
        <w:rPr>
          <w:rFonts w:ascii="Times New Roman" w:hAnsi="Times New Roman" w:cs="Arial"/>
          <w:sz w:val="22"/>
          <w:szCs w:val="22"/>
        </w:rPr>
        <w:t xml:space="preserve"> por encima de cero se representa con +5</w:t>
      </w:r>
      <w:r w:rsidR="00F620FF">
        <w:rPr>
          <w:rFonts w:ascii="Times New Roman" w:hAnsi="Times New Roman" w:cs="Arial"/>
          <w:sz w:val="22"/>
          <w:szCs w:val="22"/>
        </w:rPr>
        <w:t xml:space="preserve"> </w:t>
      </w:r>
      <w:r w:rsidR="005E724E" w:rsidRPr="008D592F">
        <w:rPr>
          <w:rFonts w:ascii="Times New Roman" w:hAnsi="Times New Roman" w:cs="Arial"/>
          <w:sz w:val="22"/>
          <w:szCs w:val="22"/>
        </w:rPr>
        <w:t>°</w:t>
      </w:r>
      <w:r w:rsidR="00F50E23">
        <w:rPr>
          <w:rFonts w:ascii="Times New Roman" w:hAnsi="Times New Roman" w:cs="Arial"/>
          <w:sz w:val="22"/>
          <w:szCs w:val="22"/>
        </w:rPr>
        <w:t>C</w:t>
      </w:r>
      <w:r w:rsidR="00453E7D" w:rsidRPr="008D592F">
        <w:rPr>
          <w:rFonts w:ascii="Times New Roman" w:hAnsi="Times New Roman" w:cs="Arial"/>
          <w:sz w:val="22"/>
          <w:szCs w:val="22"/>
        </w:rPr>
        <w:t>.</w:t>
      </w:r>
    </w:p>
    <w:p w14:paraId="01776F6F" w14:textId="77777777" w:rsidR="00453E7D" w:rsidRPr="008D592F" w:rsidRDefault="00453E7D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DFAA401" w14:textId="77777777" w:rsidR="005E724E" w:rsidRPr="008D592F" w:rsidRDefault="005E724E" w:rsidP="00E4762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En la situación descrita </w:t>
      </w:r>
      <w:r w:rsidR="00616DF0" w:rsidRPr="008D592F">
        <w:rPr>
          <w:rFonts w:ascii="Times New Roman" w:hAnsi="Times New Roman" w:cs="Arial"/>
          <w:sz w:val="22"/>
          <w:szCs w:val="22"/>
        </w:rPr>
        <w:t xml:space="preserve">se habla de </w:t>
      </w:r>
      <w:r w:rsidR="00616DF0" w:rsidRPr="008D592F">
        <w:rPr>
          <w:rFonts w:ascii="Times New Roman" w:hAnsi="Times New Roman" w:cs="Arial"/>
          <w:b/>
          <w:sz w:val="22"/>
          <w:szCs w:val="22"/>
        </w:rPr>
        <w:t>números relativos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que indican un valor por encima o por debajo de un valor de referencia.</w:t>
      </w:r>
    </w:p>
    <w:p w14:paraId="73729A6B" w14:textId="77777777" w:rsidR="00616DF0" w:rsidRPr="008D592F" w:rsidRDefault="005E724E" w:rsidP="00E4762A">
      <w:pPr>
        <w:spacing w:after="0"/>
        <w:jc w:val="both"/>
        <w:rPr>
          <w:rFonts w:ascii="Times New Roman" w:hAnsi="Times New Roman" w:cs="Arial"/>
          <w:b/>
          <w:sz w:val="22"/>
          <w:szCs w:val="22"/>
        </w:rPr>
      </w:pPr>
      <w:r w:rsidRPr="008D592F">
        <w:rPr>
          <w:rFonts w:ascii="Times New Roman" w:hAnsi="Times New Roman" w:cs="Arial"/>
          <w:b/>
          <w:sz w:val="22"/>
          <w:szCs w:val="22"/>
        </w:rPr>
        <w:t xml:space="preserve"> </w:t>
      </w:r>
    </w:p>
    <w:p w14:paraId="0E9B014C" w14:textId="06CEB03F" w:rsidR="001936C2" w:rsidRPr="008D592F" w:rsidRDefault="005E724E" w:rsidP="00130CE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Otro caso puede indicar las consignaciones y retiros que una persona hace </w:t>
      </w:r>
      <w:r w:rsidR="00F620FF">
        <w:rPr>
          <w:rFonts w:ascii="Times New Roman" w:hAnsi="Times New Roman" w:cs="Arial"/>
          <w:sz w:val="22"/>
          <w:szCs w:val="22"/>
        </w:rPr>
        <w:t>de</w:t>
      </w:r>
      <w:r w:rsidR="00F620FF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una cuenta </w:t>
      </w:r>
      <w:r w:rsidR="00130CEF" w:rsidRPr="008D592F">
        <w:rPr>
          <w:rFonts w:ascii="Times New Roman" w:hAnsi="Times New Roman" w:cs="Arial"/>
          <w:sz w:val="22"/>
          <w:szCs w:val="22"/>
        </w:rPr>
        <w:t>bancaria</w:t>
      </w:r>
      <w:r w:rsidR="00F620FF">
        <w:rPr>
          <w:rFonts w:ascii="Times New Roman" w:hAnsi="Times New Roman" w:cs="Arial"/>
          <w:sz w:val="22"/>
          <w:szCs w:val="22"/>
        </w:rPr>
        <w:t>.</w:t>
      </w:r>
      <w:r w:rsidR="00130CEF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F620FF">
        <w:rPr>
          <w:rFonts w:ascii="Times New Roman" w:hAnsi="Times New Roman" w:cs="Arial"/>
          <w:sz w:val="22"/>
          <w:szCs w:val="22"/>
        </w:rPr>
        <w:t>P</w:t>
      </w:r>
      <w:r w:rsidR="00130CEF" w:rsidRPr="008D592F">
        <w:rPr>
          <w:rFonts w:ascii="Times New Roman" w:hAnsi="Times New Roman" w:cs="Arial"/>
          <w:sz w:val="22"/>
          <w:szCs w:val="22"/>
        </w:rPr>
        <w:t>or ejemplo</w:t>
      </w:r>
      <w:r w:rsidR="00F50E23">
        <w:rPr>
          <w:rFonts w:ascii="Times New Roman" w:hAnsi="Times New Roman" w:cs="Arial"/>
          <w:sz w:val="22"/>
          <w:szCs w:val="22"/>
        </w:rPr>
        <w:t>,</w:t>
      </w:r>
      <w:r w:rsidR="00130CEF" w:rsidRPr="008D592F">
        <w:rPr>
          <w:rFonts w:ascii="Times New Roman" w:hAnsi="Times New Roman" w:cs="Arial"/>
          <w:sz w:val="22"/>
          <w:szCs w:val="22"/>
        </w:rPr>
        <w:t xml:space="preserve"> Ana María tiene una cuenta </w:t>
      </w:r>
      <w:r w:rsidR="00F50E23">
        <w:rPr>
          <w:rFonts w:ascii="Times New Roman" w:hAnsi="Times New Roman" w:cs="Arial"/>
          <w:sz w:val="22"/>
          <w:szCs w:val="22"/>
        </w:rPr>
        <w:t xml:space="preserve">de ahorros y hace un depósito de $500 000, a los 3 días retira $230 </w:t>
      </w:r>
      <w:r w:rsidR="00130CEF" w:rsidRPr="008D592F">
        <w:rPr>
          <w:rFonts w:ascii="Times New Roman" w:hAnsi="Times New Roman" w:cs="Arial"/>
          <w:sz w:val="22"/>
          <w:szCs w:val="22"/>
        </w:rPr>
        <w:t xml:space="preserve">000 y </w:t>
      </w:r>
      <w:r w:rsidR="00F50E23">
        <w:rPr>
          <w:rFonts w:ascii="Times New Roman" w:hAnsi="Times New Roman" w:cs="Arial"/>
          <w:sz w:val="22"/>
          <w:szCs w:val="22"/>
        </w:rPr>
        <w:t xml:space="preserve">quince días después retira $180 </w:t>
      </w:r>
      <w:r w:rsidR="00130CEF" w:rsidRPr="008D592F">
        <w:rPr>
          <w:rFonts w:ascii="Times New Roman" w:hAnsi="Times New Roman" w:cs="Arial"/>
          <w:sz w:val="22"/>
          <w:szCs w:val="22"/>
        </w:rPr>
        <w:t>000.</w:t>
      </w:r>
    </w:p>
    <w:p w14:paraId="6B8D6EFD" w14:textId="77777777" w:rsidR="00130CEF" w:rsidRPr="008D592F" w:rsidRDefault="00130CEF" w:rsidP="00130CEF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2BE7CA76" w14:textId="7A0F7877" w:rsidR="001936C2" w:rsidRPr="008D592F" w:rsidRDefault="00130CEF" w:rsidP="00130CE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En esta oportunidad se están realizando acciones </w:t>
      </w:r>
      <w:r w:rsidR="00F50E23">
        <w:rPr>
          <w:rFonts w:ascii="Times New Roman" w:hAnsi="Times New Roman" w:cs="Arial"/>
          <w:sz w:val="22"/>
          <w:szCs w:val="22"/>
        </w:rPr>
        <w:t xml:space="preserve">que se </w:t>
      </w:r>
      <w:r w:rsidRPr="008D592F">
        <w:rPr>
          <w:rFonts w:ascii="Times New Roman" w:hAnsi="Times New Roman" w:cs="Arial"/>
          <w:sz w:val="22"/>
          <w:szCs w:val="22"/>
        </w:rPr>
        <w:t xml:space="preserve">representan </w:t>
      </w:r>
      <w:r w:rsidR="00F620FF">
        <w:rPr>
          <w:rFonts w:ascii="Times New Roman" w:hAnsi="Times New Roman" w:cs="Arial"/>
          <w:sz w:val="22"/>
          <w:szCs w:val="22"/>
        </w:rPr>
        <w:t>mediante</w:t>
      </w:r>
      <w:r w:rsidR="00F620FF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números signados</w:t>
      </w:r>
      <w:r w:rsidR="00F620FF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la c</w:t>
      </w:r>
      <w:r w:rsidR="00F50E23">
        <w:rPr>
          <w:rFonts w:ascii="Times New Roman" w:hAnsi="Times New Roman" w:cs="Arial"/>
          <w:sz w:val="22"/>
          <w:szCs w:val="22"/>
        </w:rPr>
        <w:t>onsignación se expresa c</w:t>
      </w:r>
      <w:r w:rsidR="0059516B">
        <w:rPr>
          <w:rFonts w:ascii="Times New Roman" w:hAnsi="Times New Roman" w:cs="Arial"/>
          <w:sz w:val="22"/>
          <w:szCs w:val="22"/>
        </w:rPr>
        <w:t xml:space="preserve">on +500 000 y los retiros como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59516B">
        <w:rPr>
          <w:rFonts w:ascii="Times New Roman" w:hAnsi="Times New Roman" w:cs="Arial"/>
          <w:sz w:val="22"/>
          <w:szCs w:val="22"/>
        </w:rPr>
        <w:t xml:space="preserve">230 000 y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F50E23">
        <w:rPr>
          <w:rFonts w:ascii="Times New Roman" w:hAnsi="Times New Roman" w:cs="Arial"/>
          <w:sz w:val="22"/>
          <w:szCs w:val="22"/>
        </w:rPr>
        <w:t xml:space="preserve">180 </w:t>
      </w:r>
      <w:r w:rsidRPr="008D592F">
        <w:rPr>
          <w:rFonts w:ascii="Times New Roman" w:hAnsi="Times New Roman" w:cs="Arial"/>
          <w:sz w:val="22"/>
          <w:szCs w:val="22"/>
        </w:rPr>
        <w:t>000.</w:t>
      </w:r>
    </w:p>
    <w:p w14:paraId="764ECFBB" w14:textId="77777777" w:rsidR="00130CEF" w:rsidRPr="008D592F" w:rsidRDefault="00130CEF" w:rsidP="00130CEF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D93545" w:rsidRPr="008D592F" w14:paraId="10188D80" w14:textId="77777777" w:rsidTr="00C73771">
        <w:tc>
          <w:tcPr>
            <w:tcW w:w="8828" w:type="dxa"/>
            <w:gridSpan w:val="2"/>
            <w:shd w:val="clear" w:color="auto" w:fill="000000" w:themeFill="text1"/>
          </w:tcPr>
          <w:p w14:paraId="488421FC" w14:textId="77777777" w:rsidR="00D93545" w:rsidRPr="008D592F" w:rsidRDefault="00D93545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93545" w:rsidRPr="008D592F" w14:paraId="0B98B4A9" w14:textId="77777777" w:rsidTr="00C73771">
        <w:tc>
          <w:tcPr>
            <w:tcW w:w="2470" w:type="dxa"/>
          </w:tcPr>
          <w:p w14:paraId="18F92FE2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8" w:type="dxa"/>
          </w:tcPr>
          <w:p w14:paraId="2AAEB669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MA_06_09_REC20</w:t>
            </w:r>
          </w:p>
        </w:tc>
      </w:tr>
      <w:tr w:rsidR="00D93545" w:rsidRPr="008D592F" w14:paraId="23287180" w14:textId="77777777" w:rsidTr="00C73771">
        <w:tc>
          <w:tcPr>
            <w:tcW w:w="2470" w:type="dxa"/>
          </w:tcPr>
          <w:p w14:paraId="7C577B0D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8" w:type="dxa"/>
          </w:tcPr>
          <w:p w14:paraId="4318A2C0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Relaciona las frases y los números enteros</w:t>
            </w:r>
          </w:p>
        </w:tc>
      </w:tr>
      <w:tr w:rsidR="00D93545" w:rsidRPr="008D592F" w14:paraId="0C38BDA7" w14:textId="77777777" w:rsidTr="00C73771">
        <w:tc>
          <w:tcPr>
            <w:tcW w:w="2470" w:type="dxa"/>
          </w:tcPr>
          <w:p w14:paraId="6196F57E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8" w:type="dxa"/>
          </w:tcPr>
          <w:p w14:paraId="7754D33D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relacionar situaciones con números enteros</w:t>
            </w:r>
          </w:p>
        </w:tc>
      </w:tr>
    </w:tbl>
    <w:p w14:paraId="77D0781F" w14:textId="77777777" w:rsidR="00053744" w:rsidRPr="00B16956" w:rsidRDefault="00053744" w:rsidP="00081745">
      <w:pPr>
        <w:spacing w:after="0"/>
        <w:rPr>
          <w:rFonts w:ascii="Times New Roman" w:hAnsi="Times New Roman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93545" w:rsidRPr="008D592F" w14:paraId="10438777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139D2FE8" w14:textId="77777777" w:rsidR="00D93545" w:rsidRPr="008D592F" w:rsidRDefault="00D93545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93545" w:rsidRPr="008D592F" w14:paraId="50AEB877" w14:textId="77777777" w:rsidTr="000642A5">
        <w:tc>
          <w:tcPr>
            <w:tcW w:w="2518" w:type="dxa"/>
          </w:tcPr>
          <w:p w14:paraId="09B08BD8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4F18601" w14:textId="77777777" w:rsidR="00D93545" w:rsidRPr="008D592F" w:rsidRDefault="00D9354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MA_06_09_REC30</w:t>
            </w:r>
          </w:p>
        </w:tc>
      </w:tr>
      <w:tr w:rsidR="00D93545" w:rsidRPr="008D592F" w14:paraId="2A622E65" w14:textId="77777777" w:rsidTr="000642A5">
        <w:tc>
          <w:tcPr>
            <w:tcW w:w="2518" w:type="dxa"/>
          </w:tcPr>
          <w:p w14:paraId="59E7A0D8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61262BA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Números signados y situaciones cotidianas</w:t>
            </w:r>
          </w:p>
        </w:tc>
      </w:tr>
      <w:tr w:rsidR="00D93545" w:rsidRPr="008D592F" w14:paraId="498B207C" w14:textId="77777777" w:rsidTr="000642A5">
        <w:tc>
          <w:tcPr>
            <w:tcW w:w="2518" w:type="dxa"/>
          </w:tcPr>
          <w:p w14:paraId="139AB4B5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1133954" w14:textId="77777777" w:rsidR="00D93545" w:rsidRPr="008D592F" w:rsidRDefault="00D9354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fijar números signados a situaciones problema</w:t>
            </w:r>
          </w:p>
        </w:tc>
      </w:tr>
    </w:tbl>
    <w:p w14:paraId="796A0E22" w14:textId="77777777" w:rsidR="00D93545" w:rsidRPr="00B16956" w:rsidRDefault="00D93545" w:rsidP="00081745">
      <w:pPr>
        <w:spacing w:after="0"/>
        <w:rPr>
          <w:rFonts w:ascii="Times New Roman" w:hAnsi="Times New Roman" w:cs="Arial"/>
          <w:color w:val="000000"/>
          <w:sz w:val="22"/>
          <w:szCs w:val="22"/>
          <w:lang w:val="es-CO"/>
        </w:rPr>
      </w:pPr>
    </w:p>
    <w:p w14:paraId="74AD2D6D" w14:textId="77777777" w:rsidR="005D1738" w:rsidRPr="00F50E23" w:rsidRDefault="00F50E23" w:rsidP="00F50E23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>
        <w:rPr>
          <w:sz w:val="22"/>
          <w:szCs w:val="22"/>
        </w:rPr>
        <w:t xml:space="preserve"> 1.2</w:t>
      </w:r>
      <w:r w:rsidRPr="008D592F">
        <w:rPr>
          <w:sz w:val="22"/>
          <w:szCs w:val="22"/>
        </w:rPr>
        <w:t xml:space="preserve"> </w:t>
      </w:r>
      <w:r w:rsidR="000725D6" w:rsidRPr="00F50E23">
        <w:rPr>
          <w:sz w:val="22"/>
          <w:szCs w:val="22"/>
        </w:rPr>
        <w:t>Consolidación</w:t>
      </w:r>
    </w:p>
    <w:p w14:paraId="32B4B133" w14:textId="77777777" w:rsidR="00C73771" w:rsidRPr="008D592F" w:rsidRDefault="00C73771" w:rsidP="00C73771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58FEBC14" w14:textId="77777777" w:rsidR="00F50E23" w:rsidRPr="008D592F" w:rsidRDefault="00F50E23" w:rsidP="00F50E23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3F824134" w14:textId="77777777" w:rsidR="00C67732" w:rsidRPr="008D592F" w:rsidRDefault="00C67732" w:rsidP="00C67732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67732" w:rsidRPr="008D592F" w14:paraId="07B2BB13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030C3DFD" w14:textId="77777777" w:rsidR="00C67732" w:rsidRPr="008D592F" w:rsidRDefault="00C67732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67732" w:rsidRPr="008D592F" w14:paraId="60B04146" w14:textId="77777777" w:rsidTr="000642A5">
        <w:tc>
          <w:tcPr>
            <w:tcW w:w="2518" w:type="dxa"/>
          </w:tcPr>
          <w:p w14:paraId="6EBF892A" w14:textId="77777777" w:rsidR="00C67732" w:rsidRPr="008D592F" w:rsidRDefault="00C67732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4FE091C" w14:textId="77777777" w:rsidR="00C67732" w:rsidRPr="008D592F" w:rsidRDefault="00C67732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MA_06_09_REC40</w:t>
            </w:r>
          </w:p>
        </w:tc>
      </w:tr>
      <w:tr w:rsidR="00C67732" w:rsidRPr="008D592F" w14:paraId="2DC85E14" w14:textId="77777777" w:rsidTr="000642A5">
        <w:tc>
          <w:tcPr>
            <w:tcW w:w="2518" w:type="dxa"/>
          </w:tcPr>
          <w:p w14:paraId="64C50CEB" w14:textId="77777777" w:rsidR="00C67732" w:rsidRPr="008D592F" w:rsidRDefault="00C67732" w:rsidP="000642A5">
            <w:pPr>
              <w:rPr>
                <w:rFonts w:ascii="Times New Roman" w:hAnsi="Times New Roman" w:cs="Arial"/>
                <w:color w:val="000000"/>
                <w:lang w:val="es-CO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68D8230" w14:textId="77777777" w:rsidR="00C67732" w:rsidRPr="008D592F" w:rsidRDefault="00C67732" w:rsidP="000642A5">
            <w:pPr>
              <w:rPr>
                <w:rFonts w:ascii="Times New Roman" w:hAnsi="Times New Roman" w:cs="Arial"/>
                <w:color w:val="000000"/>
                <w:lang w:val="es-CO"/>
              </w:rPr>
            </w:pPr>
            <w:r w:rsidRPr="008D592F">
              <w:rPr>
                <w:rFonts w:ascii="Times New Roman" w:hAnsi="Times New Roman" w:cs="Arial"/>
                <w:color w:val="000000"/>
                <w:lang w:val="es-CO"/>
              </w:rPr>
              <w:t>Refuerza tu aprendizaje</w:t>
            </w:r>
            <w:r w:rsidR="00F50E23">
              <w:rPr>
                <w:rFonts w:ascii="Times New Roman" w:hAnsi="Times New Roman" w:cs="Arial"/>
                <w:color w:val="000000"/>
                <w:lang w:val="es-CO"/>
              </w:rPr>
              <w:t>:</w:t>
            </w:r>
            <w:r w:rsidRPr="008D592F">
              <w:rPr>
                <w:rFonts w:ascii="Times New Roman" w:hAnsi="Times New Roman" w:cs="Arial"/>
                <w:color w:val="000000"/>
                <w:lang w:val="es-CO"/>
              </w:rPr>
              <w:t xml:space="preserve"> El conjunto de los números enteros</w:t>
            </w:r>
          </w:p>
        </w:tc>
      </w:tr>
      <w:tr w:rsidR="00C67732" w:rsidRPr="008D592F" w14:paraId="3EF39509" w14:textId="77777777" w:rsidTr="000642A5">
        <w:tc>
          <w:tcPr>
            <w:tcW w:w="2518" w:type="dxa"/>
          </w:tcPr>
          <w:p w14:paraId="7ACDFBCE" w14:textId="77777777" w:rsidR="00C67732" w:rsidRPr="008D592F" w:rsidRDefault="00C67732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42062C" w14:textId="77777777" w:rsidR="00C67732" w:rsidRPr="008D592F" w:rsidRDefault="00C67732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El conjunto de los números enteros</w:t>
            </w:r>
          </w:p>
        </w:tc>
      </w:tr>
    </w:tbl>
    <w:p w14:paraId="21A945F3" w14:textId="77777777" w:rsidR="00C67732" w:rsidRPr="008D592F" w:rsidRDefault="00C67732" w:rsidP="00C67732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75ED4049" w14:textId="77777777" w:rsidR="005D1738" w:rsidRPr="003D78D2" w:rsidRDefault="00F50E23" w:rsidP="00F50E23">
      <w:pPr>
        <w:spacing w:after="0"/>
        <w:rPr>
          <w:rFonts w:ascii="Times New Roman" w:hAnsi="Times New Roman" w:cs="Arial"/>
          <w:b/>
          <w:sz w:val="22"/>
          <w:szCs w:val="22"/>
        </w:rPr>
      </w:pPr>
      <w:r w:rsidRPr="003D78D2">
        <w:rPr>
          <w:rFonts w:ascii="Times New Roman" w:hAnsi="Times New Roman"/>
          <w:sz w:val="22"/>
          <w:szCs w:val="22"/>
          <w:highlight w:val="yellow"/>
        </w:rPr>
        <w:t>[SECCIÓN 1]</w:t>
      </w:r>
      <w:r w:rsidRPr="003D78D2">
        <w:rPr>
          <w:rFonts w:ascii="Times New Roman" w:hAnsi="Times New Roman"/>
          <w:sz w:val="22"/>
          <w:szCs w:val="22"/>
        </w:rPr>
        <w:t xml:space="preserve"> </w:t>
      </w:r>
      <w:r w:rsidRPr="003D78D2">
        <w:rPr>
          <w:rFonts w:ascii="Times New Roman" w:hAnsi="Times New Roman"/>
          <w:b/>
          <w:sz w:val="22"/>
          <w:szCs w:val="22"/>
        </w:rPr>
        <w:t>2</w:t>
      </w:r>
      <w:r w:rsidR="003C1A70" w:rsidRPr="003C1A70">
        <w:rPr>
          <w:rFonts w:ascii="Times New Roman" w:hAnsi="Times New Roman" w:cs="Arial"/>
          <w:b/>
          <w:sz w:val="22"/>
          <w:szCs w:val="22"/>
        </w:rPr>
        <w:t xml:space="preserve"> La representación sobre la recta</w:t>
      </w:r>
    </w:p>
    <w:p w14:paraId="29C81586" w14:textId="77777777" w:rsidR="006E0792" w:rsidRPr="008D592F" w:rsidRDefault="006E0792" w:rsidP="006E0792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7BEE89D2" w14:textId="3E8D64F7" w:rsidR="006E0792" w:rsidRPr="008D592F" w:rsidRDefault="006E0792" w:rsidP="00124FA7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Para representa</w:t>
      </w:r>
      <w:r w:rsidR="003D78D2">
        <w:rPr>
          <w:rFonts w:ascii="Times New Roman" w:hAnsi="Times New Roman" w:cs="Arial"/>
          <w:sz w:val="22"/>
          <w:szCs w:val="22"/>
        </w:rPr>
        <w:t>r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números enteros</w:t>
      </w:r>
      <w:r w:rsidRPr="008D592F">
        <w:rPr>
          <w:rFonts w:ascii="Times New Roman" w:hAnsi="Times New Roman" w:cs="Arial"/>
          <w:sz w:val="22"/>
          <w:szCs w:val="22"/>
        </w:rPr>
        <w:t xml:space="preserve"> en </w:t>
      </w:r>
      <w:r w:rsidR="00F620FF">
        <w:rPr>
          <w:rFonts w:ascii="Times New Roman" w:hAnsi="Times New Roman" w:cs="Arial"/>
          <w:sz w:val="22"/>
          <w:szCs w:val="22"/>
        </w:rPr>
        <w:t xml:space="preserve">la </w:t>
      </w:r>
      <w:r w:rsidRPr="008D592F">
        <w:rPr>
          <w:rFonts w:ascii="Times New Roman" w:hAnsi="Times New Roman" w:cs="Arial"/>
          <w:b/>
          <w:sz w:val="22"/>
          <w:szCs w:val="22"/>
        </w:rPr>
        <w:t>recta numérica</w:t>
      </w:r>
      <w:r w:rsidR="00F620FF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primero se ubica el cero y a una determinada distancia </w:t>
      </w:r>
      <w:r w:rsidR="00CC5E13" w:rsidRPr="008D592F">
        <w:rPr>
          <w:rFonts w:ascii="Times New Roman" w:hAnsi="Times New Roman" w:cs="Arial"/>
          <w:sz w:val="22"/>
          <w:szCs w:val="22"/>
        </w:rPr>
        <w:t xml:space="preserve">hacia la derecha </w:t>
      </w:r>
      <w:r w:rsidRPr="008D592F">
        <w:rPr>
          <w:rFonts w:ascii="Times New Roman" w:hAnsi="Times New Roman" w:cs="Arial"/>
          <w:sz w:val="22"/>
          <w:szCs w:val="22"/>
        </w:rPr>
        <w:t>se sitúa el 1</w:t>
      </w:r>
      <w:r w:rsidR="00074A64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sz w:val="22"/>
          <w:szCs w:val="22"/>
        </w:rPr>
        <w:t xml:space="preserve"> esta medida se toma como la unidad que </w:t>
      </w:r>
      <w:r w:rsidR="003D78D2">
        <w:rPr>
          <w:rFonts w:ascii="Times New Roman" w:hAnsi="Times New Roman" w:cs="Arial"/>
          <w:sz w:val="22"/>
          <w:szCs w:val="22"/>
        </w:rPr>
        <w:t>hay</w:t>
      </w:r>
      <w:r w:rsidRPr="008D592F">
        <w:rPr>
          <w:rFonts w:ascii="Times New Roman" w:hAnsi="Times New Roman" w:cs="Arial"/>
          <w:sz w:val="22"/>
          <w:szCs w:val="22"/>
        </w:rPr>
        <w:t xml:space="preserve"> entre dos números enteros consecutivos.</w:t>
      </w:r>
    </w:p>
    <w:p w14:paraId="092A3CD2" w14:textId="77777777" w:rsidR="00124FA7" w:rsidRPr="008D592F" w:rsidRDefault="00124FA7" w:rsidP="006E079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4FA7" w:rsidRPr="008D592F" w14:paraId="2DF2E188" w14:textId="77777777" w:rsidTr="0021502C">
        <w:tc>
          <w:tcPr>
            <w:tcW w:w="9033" w:type="dxa"/>
            <w:gridSpan w:val="2"/>
            <w:shd w:val="clear" w:color="auto" w:fill="0D0D0D" w:themeFill="text1" w:themeFillTint="F2"/>
          </w:tcPr>
          <w:p w14:paraId="346BFDC3" w14:textId="77777777" w:rsidR="00124FA7" w:rsidRPr="008D592F" w:rsidRDefault="00124FA7" w:rsidP="0021502C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24FA7" w:rsidRPr="008D592F" w14:paraId="29ECBF3C" w14:textId="77777777" w:rsidTr="0021502C">
        <w:tc>
          <w:tcPr>
            <w:tcW w:w="2518" w:type="dxa"/>
          </w:tcPr>
          <w:p w14:paraId="59C2E104" w14:textId="77777777" w:rsidR="00124FA7" w:rsidRPr="008D592F" w:rsidRDefault="00124FA7" w:rsidP="0021502C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43F42A7" w14:textId="77777777" w:rsidR="00124FA7" w:rsidRPr="008D592F" w:rsidRDefault="00FA6D1E" w:rsidP="00C73771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MA_06_09_IMG04</w:t>
            </w:r>
          </w:p>
        </w:tc>
      </w:tr>
      <w:tr w:rsidR="00124FA7" w:rsidRPr="008D592F" w14:paraId="33270669" w14:textId="77777777" w:rsidTr="0021502C">
        <w:tc>
          <w:tcPr>
            <w:tcW w:w="2518" w:type="dxa"/>
          </w:tcPr>
          <w:p w14:paraId="7A712DF8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62FD86BE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noProof/>
                <w:lang w:val="es-ES" w:eastAsia="es-ES"/>
              </w:rPr>
              <w:drawing>
                <wp:inline distT="0" distB="0" distL="0" distR="0" wp14:anchorId="3CB6FF33" wp14:editId="53692231">
                  <wp:extent cx="3744000" cy="2988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4000" cy="2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A7" w:rsidRPr="008D592F" w14:paraId="54D316FF" w14:textId="77777777" w:rsidTr="0021502C">
        <w:tc>
          <w:tcPr>
            <w:tcW w:w="2518" w:type="dxa"/>
          </w:tcPr>
          <w:p w14:paraId="7B2DA662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154FF4E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124FA7" w:rsidRPr="008D592F" w14:paraId="01728977" w14:textId="77777777" w:rsidTr="0021502C">
        <w:tc>
          <w:tcPr>
            <w:tcW w:w="2518" w:type="dxa"/>
          </w:tcPr>
          <w:p w14:paraId="41260F4D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6C25CE91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Representa la unidad en la recta numérica.</w:t>
            </w:r>
          </w:p>
        </w:tc>
      </w:tr>
      <w:tr w:rsidR="00124FA7" w:rsidRPr="008D592F" w14:paraId="0D89DF6D" w14:textId="77777777" w:rsidTr="0021502C">
        <w:tc>
          <w:tcPr>
            <w:tcW w:w="2518" w:type="dxa"/>
          </w:tcPr>
          <w:p w14:paraId="22104637" w14:textId="77777777" w:rsidR="00124FA7" w:rsidRPr="008D592F" w:rsidRDefault="00124FA7" w:rsidP="0021502C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515" w:type="dxa"/>
          </w:tcPr>
          <w:p w14:paraId="6562775C" w14:textId="77777777" w:rsidR="00124FA7" w:rsidRPr="008D592F" w:rsidRDefault="00124FA7" w:rsidP="0021502C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7D4D100B" w14:textId="77777777" w:rsidR="00124FA7" w:rsidRPr="008D592F" w:rsidRDefault="00124FA7" w:rsidP="006E0792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106D5FB9" w14:textId="51673BC2" w:rsidR="00124FA7" w:rsidRPr="008D592F" w:rsidRDefault="00124FA7" w:rsidP="00A61F0B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Luego</w:t>
      </w:r>
      <w:r w:rsidR="00074A64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se </w:t>
      </w:r>
      <w:r w:rsidR="00CC5E13" w:rsidRPr="008D592F">
        <w:rPr>
          <w:rFonts w:ascii="Times New Roman" w:hAnsi="Times New Roman" w:cs="Arial"/>
          <w:sz w:val="22"/>
          <w:szCs w:val="22"/>
        </w:rPr>
        <w:t>ubican</w:t>
      </w:r>
      <w:r w:rsidRPr="008D592F">
        <w:rPr>
          <w:rFonts w:ascii="Times New Roman" w:hAnsi="Times New Roman" w:cs="Arial"/>
          <w:sz w:val="22"/>
          <w:szCs w:val="22"/>
        </w:rPr>
        <w:t xml:space="preserve"> los números enteros </w:t>
      </w:r>
      <w:r w:rsidR="00CC5E13" w:rsidRPr="008D592F">
        <w:rPr>
          <w:rFonts w:ascii="Times New Roman" w:hAnsi="Times New Roman" w:cs="Arial"/>
          <w:sz w:val="22"/>
          <w:szCs w:val="22"/>
        </w:rPr>
        <w:t xml:space="preserve">negativos </w:t>
      </w:r>
      <w:r w:rsidR="00C73771" w:rsidRPr="008D592F">
        <w:rPr>
          <w:rFonts w:ascii="Times New Roman" w:hAnsi="Times New Roman" w:cs="Arial"/>
          <w:sz w:val="22"/>
          <w:szCs w:val="22"/>
        </w:rPr>
        <w:t xml:space="preserve">a la izquierda del cero </w:t>
      </w:r>
      <w:r w:rsidR="00CC5E13" w:rsidRPr="008D592F">
        <w:rPr>
          <w:rFonts w:ascii="Times New Roman" w:hAnsi="Times New Roman" w:cs="Arial"/>
          <w:sz w:val="22"/>
          <w:szCs w:val="22"/>
        </w:rPr>
        <w:t xml:space="preserve">y los </w:t>
      </w:r>
      <w:r w:rsidR="00C73771" w:rsidRPr="008D592F">
        <w:rPr>
          <w:rFonts w:ascii="Times New Roman" w:hAnsi="Times New Roman" w:cs="Arial"/>
          <w:sz w:val="22"/>
          <w:szCs w:val="22"/>
        </w:rPr>
        <w:t xml:space="preserve">números enteros </w:t>
      </w:r>
      <w:r w:rsidR="00CC5E13" w:rsidRPr="008D592F">
        <w:rPr>
          <w:rFonts w:ascii="Times New Roman" w:hAnsi="Times New Roman" w:cs="Arial"/>
          <w:sz w:val="22"/>
          <w:szCs w:val="22"/>
        </w:rPr>
        <w:t>positivos</w:t>
      </w:r>
      <w:r w:rsidR="00C73771" w:rsidRPr="008D592F">
        <w:rPr>
          <w:rFonts w:ascii="Times New Roman" w:hAnsi="Times New Roman" w:cs="Arial"/>
          <w:sz w:val="22"/>
          <w:szCs w:val="22"/>
        </w:rPr>
        <w:t xml:space="preserve"> a la derecha del cero</w:t>
      </w:r>
      <w:r w:rsidR="00CC5E13" w:rsidRPr="008D592F">
        <w:rPr>
          <w:rFonts w:ascii="Times New Roman" w:hAnsi="Times New Roman" w:cs="Arial"/>
          <w:sz w:val="22"/>
          <w:szCs w:val="22"/>
        </w:rPr>
        <w:t xml:space="preserve"> teniendo en cuenta la unidad establecida.</w:t>
      </w:r>
    </w:p>
    <w:p w14:paraId="4EFDFB12" w14:textId="77777777" w:rsidR="00C73771" w:rsidRPr="008D592F" w:rsidRDefault="00C73771" w:rsidP="006E079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7608"/>
      </w:tblGrid>
      <w:tr w:rsidR="00C73771" w:rsidRPr="008D592F" w14:paraId="0D89CFA9" w14:textId="77777777" w:rsidTr="00A61F0B">
        <w:tc>
          <w:tcPr>
            <w:tcW w:w="9033" w:type="dxa"/>
            <w:gridSpan w:val="2"/>
            <w:shd w:val="clear" w:color="auto" w:fill="0D0D0D" w:themeFill="text1" w:themeFillTint="F2"/>
          </w:tcPr>
          <w:p w14:paraId="0095CA98" w14:textId="77777777" w:rsidR="00C73771" w:rsidRPr="008D592F" w:rsidRDefault="00C73771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3771" w:rsidRPr="008D592F" w14:paraId="50DA540E" w14:textId="77777777" w:rsidTr="00A61F0B">
        <w:tc>
          <w:tcPr>
            <w:tcW w:w="2518" w:type="dxa"/>
          </w:tcPr>
          <w:p w14:paraId="7AF040D6" w14:textId="77777777" w:rsidR="00C73771" w:rsidRPr="008D592F" w:rsidRDefault="00C7377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DF45128" w14:textId="77777777" w:rsidR="00C73771" w:rsidRPr="008D592F" w:rsidRDefault="00C7377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</w:t>
            </w:r>
            <w:r w:rsidR="00FA6D1E">
              <w:rPr>
                <w:rFonts w:ascii="Times New Roman" w:hAnsi="Times New Roman" w:cs="Arial"/>
                <w:color w:val="000000"/>
              </w:rPr>
              <w:t>_IMG05</w:t>
            </w:r>
          </w:p>
        </w:tc>
      </w:tr>
      <w:tr w:rsidR="00C73771" w:rsidRPr="008D592F" w14:paraId="06A3A018" w14:textId="77777777" w:rsidTr="003D78D2">
        <w:trPr>
          <w:trHeight w:val="868"/>
        </w:trPr>
        <w:tc>
          <w:tcPr>
            <w:tcW w:w="2518" w:type="dxa"/>
          </w:tcPr>
          <w:p w14:paraId="62D785E9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13919E9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03518367" wp14:editId="692AB279">
                  <wp:extent cx="4712400" cy="216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4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771" w:rsidRPr="008D592F" w14:paraId="2DDE6DE2" w14:textId="77777777" w:rsidTr="003D78D2">
        <w:trPr>
          <w:trHeight w:val="696"/>
        </w:trPr>
        <w:tc>
          <w:tcPr>
            <w:tcW w:w="2518" w:type="dxa"/>
          </w:tcPr>
          <w:p w14:paraId="4E415EC8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CDE0E7C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C73771" w:rsidRPr="008D592F" w14:paraId="49EBFDC9" w14:textId="77777777" w:rsidTr="00A61F0B">
        <w:tc>
          <w:tcPr>
            <w:tcW w:w="2518" w:type="dxa"/>
          </w:tcPr>
          <w:p w14:paraId="492A51D7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77927DAB" w14:textId="77777777" w:rsidR="00C73771" w:rsidRPr="008D592F" w:rsidRDefault="003D78D2" w:rsidP="00A61F0B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La r</w:t>
            </w:r>
            <w:r w:rsidR="00C73771" w:rsidRPr="008D592F">
              <w:rPr>
                <w:rFonts w:ascii="Times New Roman" w:hAnsi="Times New Roman" w:cs="Arial"/>
                <w:color w:val="000000"/>
              </w:rPr>
              <w:t>ecta numérica.</w:t>
            </w:r>
          </w:p>
        </w:tc>
      </w:tr>
      <w:tr w:rsidR="00C73771" w:rsidRPr="008D592F" w14:paraId="34D96CE3" w14:textId="77777777" w:rsidTr="00A61F0B">
        <w:tc>
          <w:tcPr>
            <w:tcW w:w="2518" w:type="dxa"/>
          </w:tcPr>
          <w:p w14:paraId="7D73DAD0" w14:textId="77777777" w:rsidR="00C73771" w:rsidRPr="008D592F" w:rsidRDefault="00C7377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515" w:type="dxa"/>
          </w:tcPr>
          <w:p w14:paraId="609E52C0" w14:textId="77777777" w:rsidR="00C73771" w:rsidRPr="008D592F" w:rsidRDefault="00C7377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143311D7" w14:textId="77777777" w:rsidR="00C73771" w:rsidRDefault="00C73771" w:rsidP="006E079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78D2" w:rsidRPr="008D592F" w14:paraId="657D0C78" w14:textId="77777777" w:rsidTr="000E161D">
        <w:tc>
          <w:tcPr>
            <w:tcW w:w="8978" w:type="dxa"/>
            <w:gridSpan w:val="2"/>
            <w:shd w:val="clear" w:color="auto" w:fill="000000" w:themeFill="text1"/>
          </w:tcPr>
          <w:p w14:paraId="064022A0" w14:textId="77777777" w:rsidR="003D78D2" w:rsidRPr="008D592F" w:rsidRDefault="003D78D2" w:rsidP="000E161D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Destacado</w:t>
            </w:r>
          </w:p>
        </w:tc>
      </w:tr>
      <w:tr w:rsidR="003D78D2" w:rsidRPr="008D592F" w14:paraId="51DD0EC9" w14:textId="77777777" w:rsidTr="000E161D">
        <w:tc>
          <w:tcPr>
            <w:tcW w:w="2518" w:type="dxa"/>
          </w:tcPr>
          <w:p w14:paraId="09544837" w14:textId="77777777" w:rsidR="003D78D2" w:rsidRPr="008D592F" w:rsidRDefault="003D78D2" w:rsidP="000E161D">
            <w:pPr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Título</w:t>
            </w:r>
          </w:p>
        </w:tc>
        <w:tc>
          <w:tcPr>
            <w:tcW w:w="6460" w:type="dxa"/>
          </w:tcPr>
          <w:p w14:paraId="016319AF" w14:textId="77777777" w:rsidR="003D78D2" w:rsidRPr="008D592F" w:rsidRDefault="003D78D2" w:rsidP="003D78D2">
            <w:pPr>
              <w:jc w:val="center"/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/>
                <w:b/>
              </w:rPr>
              <w:t>La recta numérica</w:t>
            </w:r>
          </w:p>
        </w:tc>
      </w:tr>
      <w:tr w:rsidR="003D78D2" w:rsidRPr="008D592F" w14:paraId="7DBA2D15" w14:textId="77777777" w:rsidTr="000E161D">
        <w:tc>
          <w:tcPr>
            <w:tcW w:w="2518" w:type="dxa"/>
          </w:tcPr>
          <w:p w14:paraId="288D2869" w14:textId="77777777" w:rsidR="003D78D2" w:rsidRPr="008D592F" w:rsidRDefault="003D78D2" w:rsidP="000E161D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4A541EF5" w14:textId="006C6E20" w:rsidR="003D78D2" w:rsidRDefault="00074A64" w:rsidP="003D78D2">
            <w:pPr>
              <w:jc w:val="both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R</w:t>
            </w:r>
            <w:r w:rsidR="003D78D2">
              <w:rPr>
                <w:rFonts w:ascii="Times New Roman" w:hAnsi="Times New Roman" w:cs="Arial"/>
              </w:rPr>
              <w:t>especto a la recta numérica se debe tener en cuenta que:</w:t>
            </w:r>
          </w:p>
          <w:p w14:paraId="18347C8A" w14:textId="77777777" w:rsidR="003D78D2" w:rsidRDefault="003D78D2" w:rsidP="003D78D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S</w:t>
            </w:r>
            <w:r w:rsidRPr="003D78D2">
              <w:rPr>
                <w:rFonts w:ascii="Times New Roman" w:hAnsi="Times New Roman" w:cs="Arial"/>
              </w:rPr>
              <w:t>e puede prolongar a la derecha y a l</w:t>
            </w:r>
            <w:r>
              <w:rPr>
                <w:rFonts w:ascii="Times New Roman" w:hAnsi="Times New Roman" w:cs="Arial"/>
              </w:rPr>
              <w:t>a izquierda.</w:t>
            </w:r>
          </w:p>
          <w:p w14:paraId="309A8450" w14:textId="7FCBDF07" w:rsidR="003D78D2" w:rsidRDefault="003D78D2" w:rsidP="003D78D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N</w:t>
            </w:r>
            <w:r w:rsidRPr="003D78D2">
              <w:rPr>
                <w:rFonts w:ascii="Times New Roman" w:hAnsi="Times New Roman" w:cs="Arial"/>
              </w:rPr>
              <w:t>o es necesario que se señale la mi</w:t>
            </w:r>
            <w:r w:rsidR="00074A64">
              <w:rPr>
                <w:rFonts w:ascii="Times New Roman" w:hAnsi="Times New Roman" w:cs="Arial"/>
              </w:rPr>
              <w:t>s</w:t>
            </w:r>
            <w:r w:rsidRPr="003D78D2">
              <w:rPr>
                <w:rFonts w:ascii="Times New Roman" w:hAnsi="Times New Roman" w:cs="Arial"/>
              </w:rPr>
              <w:t>ma cantidad de números positivos y negativos</w:t>
            </w:r>
            <w:r>
              <w:rPr>
                <w:rFonts w:ascii="Times New Roman" w:hAnsi="Times New Roman" w:cs="Arial"/>
              </w:rPr>
              <w:t>.</w:t>
            </w:r>
          </w:p>
          <w:p w14:paraId="32D2C429" w14:textId="4B37FA8A" w:rsidR="003D78D2" w:rsidRPr="003D78D2" w:rsidRDefault="003D78D2" w:rsidP="003D78D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Se usan puntas de f</w:t>
            </w:r>
            <w:r w:rsidR="00074A64">
              <w:rPr>
                <w:rFonts w:ascii="Times New Roman" w:hAnsi="Times New Roman" w:cs="Arial"/>
              </w:rPr>
              <w:t>l</w:t>
            </w:r>
            <w:r>
              <w:rPr>
                <w:rFonts w:ascii="Times New Roman" w:hAnsi="Times New Roman" w:cs="Arial"/>
              </w:rPr>
              <w:t>echa en sus extremos para indicar que es infinita.</w:t>
            </w:r>
          </w:p>
          <w:p w14:paraId="5ABC1D3A" w14:textId="77777777" w:rsidR="003D78D2" w:rsidRPr="008D592F" w:rsidRDefault="003D78D2" w:rsidP="000E161D">
            <w:pPr>
              <w:rPr>
                <w:rFonts w:ascii="Times New Roman" w:hAnsi="Times New Roman" w:cs="Arial"/>
              </w:rPr>
            </w:pPr>
          </w:p>
        </w:tc>
      </w:tr>
    </w:tbl>
    <w:p w14:paraId="6A6077DC" w14:textId="77777777" w:rsidR="003D78D2" w:rsidRDefault="003D78D2" w:rsidP="006E0792">
      <w:pPr>
        <w:spacing w:after="0"/>
        <w:rPr>
          <w:rFonts w:ascii="Times New Roman" w:hAnsi="Times New Roman" w:cs="Arial"/>
          <w:sz w:val="22"/>
          <w:szCs w:val="22"/>
        </w:rPr>
      </w:pPr>
    </w:p>
    <w:p w14:paraId="11E32F3B" w14:textId="3D9368A9" w:rsidR="003D78D2" w:rsidRDefault="003D78D2" w:rsidP="00C67732">
      <w:pPr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En la siguiente recta se han ubicad</w:t>
      </w:r>
      <w:r w:rsidR="0059516B">
        <w:rPr>
          <w:rFonts w:ascii="Times New Roman" w:hAnsi="Times New Roman" w:cs="Arial"/>
          <w:sz w:val="22"/>
          <w:szCs w:val="22"/>
        </w:rPr>
        <w:t xml:space="preserve">o los números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59516B">
        <w:rPr>
          <w:rFonts w:ascii="Times New Roman" w:hAnsi="Times New Roman" w:cs="Arial"/>
          <w:sz w:val="22"/>
          <w:szCs w:val="22"/>
        </w:rPr>
        <w:t xml:space="preserve">5,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59516B">
        <w:rPr>
          <w:rFonts w:ascii="Times New Roman" w:hAnsi="Times New Roman" w:cs="Arial"/>
          <w:sz w:val="22"/>
          <w:szCs w:val="22"/>
        </w:rPr>
        <w:t xml:space="preserve">2,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8850AF">
        <w:rPr>
          <w:rFonts w:ascii="Times New Roman" w:hAnsi="Times New Roman" w:cs="Arial"/>
          <w:sz w:val="22"/>
          <w:szCs w:val="22"/>
        </w:rPr>
        <w:t>1 y 3.</w:t>
      </w:r>
    </w:p>
    <w:p w14:paraId="5397AB05" w14:textId="77777777" w:rsidR="003D78D2" w:rsidRDefault="003D78D2" w:rsidP="00C6773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883"/>
      </w:tblGrid>
      <w:tr w:rsidR="003D78D2" w:rsidRPr="00A61F0B" w14:paraId="276DF0AF" w14:textId="77777777" w:rsidTr="000E161D">
        <w:tc>
          <w:tcPr>
            <w:tcW w:w="8828" w:type="dxa"/>
            <w:gridSpan w:val="2"/>
            <w:shd w:val="clear" w:color="auto" w:fill="0D0D0D" w:themeFill="text1" w:themeFillTint="F2"/>
          </w:tcPr>
          <w:p w14:paraId="7C88CEAE" w14:textId="77777777" w:rsidR="003D78D2" w:rsidRPr="00A61F0B" w:rsidRDefault="003D78D2" w:rsidP="000E16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61F0B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D78D2" w:rsidRPr="00A61F0B" w14:paraId="13F5FE58" w14:textId="77777777" w:rsidTr="000E161D">
        <w:tc>
          <w:tcPr>
            <w:tcW w:w="2373" w:type="dxa"/>
          </w:tcPr>
          <w:p w14:paraId="3FB72CA3" w14:textId="77777777" w:rsidR="003D78D2" w:rsidRPr="00A61F0B" w:rsidRDefault="003D78D2" w:rsidP="000E16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1F0B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455" w:type="dxa"/>
          </w:tcPr>
          <w:p w14:paraId="7138327E" w14:textId="77777777" w:rsidR="003D78D2" w:rsidRPr="00A61F0B" w:rsidRDefault="00FA6D1E" w:rsidP="000E16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MA_06_09_IMG06</w:t>
            </w:r>
          </w:p>
        </w:tc>
      </w:tr>
      <w:tr w:rsidR="003D78D2" w:rsidRPr="00A61F0B" w14:paraId="206A2C79" w14:textId="77777777" w:rsidTr="003D78D2">
        <w:trPr>
          <w:trHeight w:val="635"/>
        </w:trPr>
        <w:tc>
          <w:tcPr>
            <w:tcW w:w="2373" w:type="dxa"/>
          </w:tcPr>
          <w:p w14:paraId="5F2B1F1A" w14:textId="77777777" w:rsidR="003D78D2" w:rsidRPr="00A61F0B" w:rsidRDefault="003D78D2" w:rsidP="000E161D">
            <w:pPr>
              <w:rPr>
                <w:rFonts w:ascii="Arial" w:hAnsi="Arial" w:cs="Arial"/>
                <w:color w:val="000000"/>
              </w:rPr>
            </w:pPr>
            <w:r w:rsidRPr="00A61F0B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455" w:type="dxa"/>
          </w:tcPr>
          <w:p w14:paraId="14551DF0" w14:textId="77777777" w:rsidR="003D78D2" w:rsidRPr="00A61F0B" w:rsidRDefault="008850AF" w:rsidP="000E161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260DC4AC" wp14:editId="793EB680">
                  <wp:extent cx="5605145" cy="3090545"/>
                  <wp:effectExtent l="0" t="0" r="8255" b="8255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145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8D2" w:rsidRPr="00A61F0B" w14:paraId="0FC11F11" w14:textId="77777777" w:rsidTr="000E161D">
        <w:tc>
          <w:tcPr>
            <w:tcW w:w="2373" w:type="dxa"/>
          </w:tcPr>
          <w:p w14:paraId="2438DED9" w14:textId="77777777" w:rsidR="003D78D2" w:rsidRPr="00A61F0B" w:rsidRDefault="003D78D2" w:rsidP="000E161D">
            <w:pPr>
              <w:rPr>
                <w:rFonts w:ascii="Arial" w:hAnsi="Arial" w:cs="Arial"/>
                <w:color w:val="000000"/>
              </w:rPr>
            </w:pPr>
            <w:r w:rsidRPr="00A61F0B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34C9E9D9" w14:textId="77777777" w:rsidR="008850AF" w:rsidRPr="008D592F" w:rsidRDefault="008850AF" w:rsidP="008850AF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 xml:space="preserve">ESO 6/Matemáticas/Los números enteros/ </w:t>
            </w:r>
            <w:r>
              <w:rPr>
                <w:rFonts w:ascii="Times New Roman" w:hAnsi="Times New Roman" w:cs="Arial"/>
                <w:color w:val="000000"/>
              </w:rPr>
              <w:t>La ordenación y comparación de los números enteros</w:t>
            </w:r>
          </w:p>
          <w:p w14:paraId="411CFA75" w14:textId="77777777" w:rsidR="003D78D2" w:rsidRPr="00A61F0B" w:rsidRDefault="003D78D2" w:rsidP="000E161D">
            <w:pPr>
              <w:rPr>
                <w:rFonts w:ascii="Arial" w:hAnsi="Arial" w:cs="Arial"/>
                <w:color w:val="000000"/>
              </w:rPr>
            </w:pPr>
          </w:p>
        </w:tc>
      </w:tr>
      <w:tr w:rsidR="003D78D2" w:rsidRPr="00A61F0B" w14:paraId="31B707CF" w14:textId="77777777" w:rsidTr="000E161D">
        <w:tc>
          <w:tcPr>
            <w:tcW w:w="2373" w:type="dxa"/>
          </w:tcPr>
          <w:p w14:paraId="7ED18A5E" w14:textId="77777777" w:rsidR="003D78D2" w:rsidRPr="00A61F0B" w:rsidRDefault="003D78D2" w:rsidP="000E161D">
            <w:pPr>
              <w:rPr>
                <w:rFonts w:ascii="Arial" w:hAnsi="Arial" w:cs="Arial"/>
                <w:color w:val="000000"/>
              </w:rPr>
            </w:pPr>
            <w:r w:rsidRPr="00A61F0B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455" w:type="dxa"/>
          </w:tcPr>
          <w:p w14:paraId="47B62505" w14:textId="77777777" w:rsidR="003D78D2" w:rsidRPr="00A61F0B" w:rsidRDefault="003D78D2" w:rsidP="008850AF">
            <w:pPr>
              <w:rPr>
                <w:rFonts w:ascii="Arial" w:hAnsi="Arial" w:cs="Arial"/>
                <w:color w:val="000000"/>
              </w:rPr>
            </w:pPr>
            <w:r w:rsidRPr="00A61F0B">
              <w:rPr>
                <w:rFonts w:ascii="Arial" w:hAnsi="Arial" w:cs="Arial"/>
                <w:color w:val="000000"/>
              </w:rPr>
              <w:t xml:space="preserve">Ubicación </w:t>
            </w:r>
            <w:r w:rsidR="008850AF">
              <w:rPr>
                <w:rFonts w:ascii="Arial" w:hAnsi="Arial" w:cs="Arial"/>
                <w:color w:val="000000"/>
              </w:rPr>
              <w:t>de números en la recta numérica</w:t>
            </w:r>
            <w:ins w:id="2" w:author="mercyranjel" w:date="2016-02-17T21:40:00Z">
              <w:r w:rsidR="00074A64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  <w:tr w:rsidR="003D78D2" w:rsidRPr="00A61F0B" w14:paraId="7A37C92C" w14:textId="77777777" w:rsidTr="000E161D">
        <w:tc>
          <w:tcPr>
            <w:tcW w:w="2373" w:type="dxa"/>
          </w:tcPr>
          <w:p w14:paraId="55B3659E" w14:textId="77777777" w:rsidR="003D78D2" w:rsidRPr="00A61F0B" w:rsidRDefault="003D78D2" w:rsidP="000E16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1F0B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455" w:type="dxa"/>
          </w:tcPr>
          <w:p w14:paraId="5E4E3AEF" w14:textId="77777777" w:rsidR="003D78D2" w:rsidRPr="00A61F0B" w:rsidRDefault="003D78D2" w:rsidP="000E161D">
            <w:pPr>
              <w:rPr>
                <w:rFonts w:ascii="Arial" w:hAnsi="Arial" w:cs="Arial"/>
                <w:color w:val="000000"/>
              </w:rPr>
            </w:pPr>
            <w:r w:rsidRPr="00A61F0B"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92DA1D5" w14:textId="77777777" w:rsidR="00810181" w:rsidRPr="008D592F" w:rsidRDefault="003D78D2" w:rsidP="00C67732">
      <w:pPr>
        <w:spacing w:after="0"/>
        <w:rPr>
          <w:rFonts w:ascii="Times New Roman" w:hAnsi="Times New Roman" w:cs="Arial"/>
          <w:b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63D0" w:rsidRPr="008D592F" w14:paraId="6391ECA7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76A6442A" w14:textId="77777777" w:rsidR="00DE63D0" w:rsidRPr="008D592F" w:rsidRDefault="00DE63D0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DE63D0" w:rsidRPr="008D592F" w14:paraId="320AC629" w14:textId="77777777" w:rsidTr="000642A5">
        <w:tc>
          <w:tcPr>
            <w:tcW w:w="2518" w:type="dxa"/>
          </w:tcPr>
          <w:p w14:paraId="7030A3FF" w14:textId="77777777" w:rsidR="00DE63D0" w:rsidRPr="008D592F" w:rsidRDefault="00DE63D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5106BF8" w14:textId="77777777" w:rsidR="00DE63D0" w:rsidRPr="008D592F" w:rsidRDefault="00DE63D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MA_06_09_REC50</w:t>
            </w:r>
          </w:p>
        </w:tc>
      </w:tr>
      <w:tr w:rsidR="00DE63D0" w:rsidRPr="008D592F" w14:paraId="1E331468" w14:textId="77777777" w:rsidTr="000642A5">
        <w:tc>
          <w:tcPr>
            <w:tcW w:w="2518" w:type="dxa"/>
          </w:tcPr>
          <w:p w14:paraId="6260EE28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9D5783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La recta numérica y la comparación de números enteros</w:t>
            </w:r>
          </w:p>
        </w:tc>
      </w:tr>
      <w:tr w:rsidR="00DE63D0" w:rsidRPr="008D592F" w14:paraId="22502647" w14:textId="77777777" w:rsidTr="000642A5">
        <w:tc>
          <w:tcPr>
            <w:tcW w:w="2518" w:type="dxa"/>
          </w:tcPr>
          <w:p w14:paraId="28A2AF20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4253432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sobre la recta numérica y los números enteros</w:t>
            </w:r>
          </w:p>
        </w:tc>
      </w:tr>
    </w:tbl>
    <w:p w14:paraId="77D92989" w14:textId="77777777" w:rsidR="00C67732" w:rsidRPr="008D592F" w:rsidRDefault="00C67732" w:rsidP="00C67732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63D0" w:rsidRPr="008D592F" w14:paraId="74FF54E4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611B725D" w14:textId="77777777" w:rsidR="00DE63D0" w:rsidRPr="008D592F" w:rsidRDefault="00DE63D0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E63D0" w:rsidRPr="008D592F" w14:paraId="44BF177F" w14:textId="77777777" w:rsidTr="000642A5">
        <w:tc>
          <w:tcPr>
            <w:tcW w:w="2518" w:type="dxa"/>
          </w:tcPr>
          <w:p w14:paraId="02689961" w14:textId="77777777" w:rsidR="00DE63D0" w:rsidRPr="008D592F" w:rsidRDefault="00DE63D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1D0DD1B" w14:textId="77777777" w:rsidR="00DE63D0" w:rsidRPr="008D592F" w:rsidRDefault="00DE63D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MA_06_09_REC60</w:t>
            </w:r>
          </w:p>
        </w:tc>
      </w:tr>
      <w:tr w:rsidR="00DE63D0" w:rsidRPr="008D592F" w14:paraId="019C121B" w14:textId="77777777" w:rsidTr="000642A5">
        <w:tc>
          <w:tcPr>
            <w:tcW w:w="2518" w:type="dxa"/>
          </w:tcPr>
          <w:p w14:paraId="71F546EF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9AF3549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Indica la posición de números en la recta numérica</w:t>
            </w:r>
          </w:p>
        </w:tc>
      </w:tr>
      <w:tr w:rsidR="00DE63D0" w:rsidRPr="008D592F" w14:paraId="1CC1921D" w14:textId="77777777" w:rsidTr="000642A5">
        <w:tc>
          <w:tcPr>
            <w:tcW w:w="2518" w:type="dxa"/>
          </w:tcPr>
          <w:p w14:paraId="5B6F4E74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219E45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indicar la posición y el orden de números en la recta numérica</w:t>
            </w:r>
          </w:p>
        </w:tc>
      </w:tr>
    </w:tbl>
    <w:p w14:paraId="490F1C3B" w14:textId="77777777" w:rsidR="00DE63D0" w:rsidRPr="008D592F" w:rsidRDefault="00DE63D0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63BAD807" w14:textId="77777777" w:rsidR="000E161D" w:rsidRPr="00F50E23" w:rsidRDefault="000E161D" w:rsidP="000E161D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>
        <w:rPr>
          <w:sz w:val="22"/>
          <w:szCs w:val="22"/>
        </w:rPr>
        <w:t xml:space="preserve"> 2.1</w:t>
      </w:r>
      <w:r w:rsidRPr="008D592F">
        <w:rPr>
          <w:sz w:val="22"/>
          <w:szCs w:val="22"/>
        </w:rPr>
        <w:t xml:space="preserve"> </w:t>
      </w:r>
      <w:r w:rsidRPr="00F50E23">
        <w:rPr>
          <w:sz w:val="22"/>
          <w:szCs w:val="22"/>
        </w:rPr>
        <w:t>Consolidación</w:t>
      </w:r>
    </w:p>
    <w:p w14:paraId="11FE6128" w14:textId="77777777" w:rsidR="000E161D" w:rsidRPr="008D592F" w:rsidRDefault="000E161D" w:rsidP="000E161D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66E2027C" w14:textId="77777777" w:rsidR="000E161D" w:rsidRPr="000E161D" w:rsidRDefault="000E161D" w:rsidP="000E161D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07864FC7" w14:textId="77777777" w:rsidR="000E161D" w:rsidRPr="008D592F" w:rsidRDefault="000E161D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63D0" w:rsidRPr="008D592F" w14:paraId="4B77EB5C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46AF3B04" w14:textId="77777777" w:rsidR="00DE63D0" w:rsidRPr="008D592F" w:rsidRDefault="00DE63D0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E63D0" w:rsidRPr="008D592F" w14:paraId="0F32279A" w14:textId="77777777" w:rsidTr="000642A5">
        <w:tc>
          <w:tcPr>
            <w:tcW w:w="2518" w:type="dxa"/>
          </w:tcPr>
          <w:p w14:paraId="528CF945" w14:textId="77777777" w:rsidR="00DE63D0" w:rsidRPr="008D592F" w:rsidRDefault="00DE63D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543A589" w14:textId="77777777" w:rsidR="00DE63D0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MA_06_09_REC70</w:t>
            </w:r>
          </w:p>
        </w:tc>
      </w:tr>
      <w:tr w:rsidR="00DE63D0" w:rsidRPr="008D592F" w14:paraId="742AE442" w14:textId="77777777" w:rsidTr="000642A5">
        <w:tc>
          <w:tcPr>
            <w:tcW w:w="2518" w:type="dxa"/>
          </w:tcPr>
          <w:p w14:paraId="12260694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7D7281E" w14:textId="77777777" w:rsidR="00DE63D0" w:rsidRPr="008D592F" w:rsidRDefault="00DE63D0" w:rsidP="003C1A7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Refuerza tu aprendizaje</w:t>
            </w:r>
            <w:r w:rsidR="00074A64">
              <w:rPr>
                <w:rFonts w:ascii="Times New Roman" w:hAnsi="Times New Roman" w:cs="Arial"/>
                <w:color w:val="000000"/>
              </w:rPr>
              <w:t>: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</w:t>
            </w:r>
            <w:r w:rsidR="003C1A70" w:rsidRPr="008D592F">
              <w:rPr>
                <w:rFonts w:ascii="Times New Roman" w:hAnsi="Times New Roman" w:cs="Arial"/>
                <w:color w:val="000000"/>
              </w:rPr>
              <w:t xml:space="preserve">La representación </w:t>
            </w:r>
            <w:r w:rsidR="003C1A70">
              <w:rPr>
                <w:rFonts w:ascii="Times New Roman" w:hAnsi="Times New Roman" w:cs="Arial"/>
                <w:color w:val="000000"/>
              </w:rPr>
              <w:t>sobre</w:t>
            </w:r>
            <w:r w:rsidR="003C1A70" w:rsidRPr="008D592F">
              <w:rPr>
                <w:rFonts w:ascii="Times New Roman" w:hAnsi="Times New Roman" w:cs="Arial"/>
                <w:color w:val="000000"/>
              </w:rPr>
              <w:t xml:space="preserve"> la recta</w:t>
            </w:r>
          </w:p>
        </w:tc>
      </w:tr>
      <w:tr w:rsidR="00DE63D0" w:rsidRPr="008D592F" w14:paraId="4D63E0B1" w14:textId="77777777" w:rsidTr="000642A5">
        <w:tc>
          <w:tcPr>
            <w:tcW w:w="2518" w:type="dxa"/>
          </w:tcPr>
          <w:p w14:paraId="2C839E41" w14:textId="77777777" w:rsidR="00DE63D0" w:rsidRPr="008D592F" w:rsidRDefault="00DE63D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5AFB34" w14:textId="0300ED36" w:rsidR="00DE63D0" w:rsidRPr="008D592F" w:rsidRDefault="00EA4F3E" w:rsidP="00B16956">
            <w:pPr>
              <w:rPr>
                <w:rFonts w:ascii="Times New Roman" w:eastAsiaTheme="majorEastAsia" w:hAnsi="Times New Roman" w:cs="Arial"/>
                <w:color w:val="000000"/>
                <w:sz w:val="24"/>
                <w:szCs w:val="24"/>
                <w:lang w:val="es-ES_tradnl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 xml:space="preserve">Actividad sobre La representación </w:t>
            </w:r>
            <w:r w:rsidR="00074A64">
              <w:rPr>
                <w:rFonts w:ascii="Times New Roman" w:hAnsi="Times New Roman" w:cs="Arial"/>
                <w:color w:val="000000"/>
              </w:rPr>
              <w:t>sobre</w:t>
            </w:r>
            <w:r w:rsidR="00074A64" w:rsidRPr="008D592F">
              <w:rPr>
                <w:rFonts w:ascii="Times New Roman" w:hAnsi="Times New Roman" w:cs="Arial"/>
                <w:color w:val="000000"/>
              </w:rPr>
              <w:t xml:space="preserve"> 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la recta </w:t>
            </w:r>
          </w:p>
        </w:tc>
      </w:tr>
    </w:tbl>
    <w:p w14:paraId="0BAFC83C" w14:textId="77777777" w:rsidR="00DE63D0" w:rsidRPr="008D592F" w:rsidRDefault="00DE63D0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71A168C8" w14:textId="77777777" w:rsidR="00FF7609" w:rsidRDefault="00FF7609" w:rsidP="00FF7609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583DA954" w14:textId="77777777" w:rsidR="00DE63D0" w:rsidRPr="00FF7609" w:rsidRDefault="009F7E10" w:rsidP="00FF7609">
      <w:pPr>
        <w:spacing w:after="0"/>
        <w:rPr>
          <w:rFonts w:ascii="Times New Roman" w:hAnsi="Times New Roman" w:cs="Arial"/>
          <w:b/>
          <w:sz w:val="22"/>
          <w:szCs w:val="22"/>
        </w:rPr>
      </w:pPr>
      <w:r w:rsidRPr="003D78D2">
        <w:rPr>
          <w:rFonts w:ascii="Times New Roman" w:hAnsi="Times New Roman"/>
          <w:sz w:val="22"/>
          <w:szCs w:val="22"/>
          <w:highlight w:val="yellow"/>
        </w:rPr>
        <w:t>[SECCIÓN 1]</w:t>
      </w:r>
      <w:r w:rsidRPr="003D78D2">
        <w:rPr>
          <w:rFonts w:ascii="Times New Roman" w:hAnsi="Times New Roman"/>
          <w:sz w:val="22"/>
          <w:szCs w:val="22"/>
        </w:rPr>
        <w:t xml:space="preserve"> </w:t>
      </w:r>
      <w:r w:rsidRPr="003D78D2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 w:cs="Arial"/>
          <w:b/>
          <w:sz w:val="22"/>
          <w:szCs w:val="22"/>
        </w:rPr>
        <w:t xml:space="preserve">3 </w:t>
      </w:r>
      <w:r w:rsidR="00DE63D0" w:rsidRPr="00FF7609">
        <w:rPr>
          <w:rFonts w:ascii="Times New Roman" w:hAnsi="Times New Roman" w:cs="Arial"/>
          <w:b/>
          <w:sz w:val="22"/>
          <w:szCs w:val="22"/>
        </w:rPr>
        <w:t xml:space="preserve">La representación de los números </w:t>
      </w:r>
      <w:r w:rsidR="00810181" w:rsidRPr="00FF7609">
        <w:rPr>
          <w:rFonts w:ascii="Times New Roman" w:hAnsi="Times New Roman" w:cs="Arial"/>
          <w:b/>
          <w:sz w:val="22"/>
          <w:szCs w:val="22"/>
        </w:rPr>
        <w:t>enteros en el plano cartesiano</w:t>
      </w:r>
    </w:p>
    <w:p w14:paraId="5095F247" w14:textId="77777777" w:rsidR="00810181" w:rsidRPr="008D592F" w:rsidRDefault="00810181" w:rsidP="00810181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237C63D0" w14:textId="63625630" w:rsidR="000F60B1" w:rsidRPr="008D592F" w:rsidRDefault="00810181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El </w:t>
      </w:r>
      <w:r w:rsidRPr="008D592F">
        <w:rPr>
          <w:rFonts w:ascii="Times New Roman" w:hAnsi="Times New Roman" w:cs="Arial"/>
          <w:b/>
          <w:sz w:val="22"/>
          <w:szCs w:val="22"/>
        </w:rPr>
        <w:t>plano cartesiano</w:t>
      </w:r>
      <w:r w:rsidR="009F7E10">
        <w:rPr>
          <w:rFonts w:ascii="Times New Roman" w:hAnsi="Times New Roman" w:cs="Arial"/>
          <w:sz w:val="22"/>
          <w:szCs w:val="22"/>
        </w:rPr>
        <w:t xml:space="preserve"> </w:t>
      </w:r>
      <w:r w:rsidR="00F375D4">
        <w:rPr>
          <w:rFonts w:ascii="Times New Roman" w:hAnsi="Times New Roman" w:cs="Arial"/>
          <w:sz w:val="22"/>
          <w:szCs w:val="22"/>
        </w:rPr>
        <w:t>es un arreglo formado</w:t>
      </w:r>
      <w:r w:rsidRPr="008D592F">
        <w:rPr>
          <w:rFonts w:ascii="Times New Roman" w:hAnsi="Times New Roman" w:cs="Arial"/>
          <w:sz w:val="22"/>
          <w:szCs w:val="22"/>
        </w:rPr>
        <w:t xml:space="preserve"> por dos rectas numéricas perpendiculares </w:t>
      </w:r>
      <w:r w:rsidR="000F60B1" w:rsidRPr="008D592F">
        <w:rPr>
          <w:rFonts w:ascii="Times New Roman" w:hAnsi="Times New Roman" w:cs="Arial"/>
          <w:sz w:val="22"/>
          <w:szCs w:val="22"/>
        </w:rPr>
        <w:t>que se cortan en 0</w:t>
      </w:r>
      <w:r w:rsidR="00074A64">
        <w:rPr>
          <w:rFonts w:ascii="Times New Roman" w:hAnsi="Times New Roman" w:cs="Arial"/>
          <w:sz w:val="22"/>
          <w:szCs w:val="22"/>
        </w:rPr>
        <w:t>;</w:t>
      </w:r>
      <w:r w:rsidR="000F60B1" w:rsidRPr="008D592F">
        <w:rPr>
          <w:rFonts w:ascii="Times New Roman" w:hAnsi="Times New Roman" w:cs="Arial"/>
          <w:sz w:val="22"/>
          <w:szCs w:val="22"/>
        </w:rPr>
        <w:t xml:space="preserve"> a ese punto de </w:t>
      </w:r>
      <w:r w:rsidRPr="008D592F">
        <w:rPr>
          <w:rFonts w:ascii="Times New Roman" w:hAnsi="Times New Roman" w:cs="Arial"/>
          <w:sz w:val="22"/>
          <w:szCs w:val="22"/>
        </w:rPr>
        <w:t>cort</w:t>
      </w:r>
      <w:r w:rsidR="000F60B1" w:rsidRPr="008D592F">
        <w:rPr>
          <w:rFonts w:ascii="Times New Roman" w:hAnsi="Times New Roman" w:cs="Arial"/>
          <w:sz w:val="22"/>
          <w:szCs w:val="22"/>
        </w:rPr>
        <w:t>e</w:t>
      </w:r>
      <w:r w:rsidRPr="008D592F">
        <w:rPr>
          <w:rFonts w:ascii="Times New Roman" w:hAnsi="Times New Roman" w:cs="Arial"/>
          <w:sz w:val="22"/>
          <w:szCs w:val="22"/>
        </w:rPr>
        <w:t xml:space="preserve"> se </w:t>
      </w:r>
      <w:r w:rsidR="000F60B1" w:rsidRPr="008D592F">
        <w:rPr>
          <w:rFonts w:ascii="Times New Roman" w:hAnsi="Times New Roman" w:cs="Arial"/>
          <w:sz w:val="22"/>
          <w:szCs w:val="22"/>
        </w:rPr>
        <w:t xml:space="preserve">le </w:t>
      </w:r>
      <w:r w:rsidRPr="008D592F">
        <w:rPr>
          <w:rFonts w:ascii="Times New Roman" w:hAnsi="Times New Roman" w:cs="Arial"/>
          <w:sz w:val="22"/>
          <w:szCs w:val="22"/>
        </w:rPr>
        <w:t xml:space="preserve">denomina </w:t>
      </w:r>
      <w:r w:rsidRPr="00F375D4">
        <w:rPr>
          <w:rFonts w:ascii="Times New Roman" w:hAnsi="Times New Roman" w:cs="Arial"/>
          <w:b/>
          <w:sz w:val="22"/>
          <w:szCs w:val="22"/>
        </w:rPr>
        <w:t>origen del plano</w:t>
      </w:r>
      <w:r w:rsidR="000F60B1" w:rsidRPr="008D592F">
        <w:rPr>
          <w:rFonts w:ascii="Times New Roman" w:hAnsi="Times New Roman" w:cs="Arial"/>
          <w:sz w:val="22"/>
          <w:szCs w:val="22"/>
        </w:rPr>
        <w:t xml:space="preserve">. </w:t>
      </w:r>
    </w:p>
    <w:p w14:paraId="760DEA1E" w14:textId="77777777" w:rsidR="000F60B1" w:rsidRPr="008D592F" w:rsidRDefault="000F60B1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0EDB6CA6" w14:textId="4E9156D7" w:rsidR="000F60B1" w:rsidRPr="008D592F" w:rsidRDefault="000F60B1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La recta horizontal del </w:t>
      </w:r>
      <w:r w:rsidRPr="00F375D4">
        <w:rPr>
          <w:rFonts w:ascii="Times New Roman" w:hAnsi="Times New Roman" w:cs="Arial"/>
          <w:sz w:val="22"/>
          <w:szCs w:val="22"/>
        </w:rPr>
        <w:t>plano cartesiano</w:t>
      </w:r>
      <w:r w:rsidRPr="008D592F">
        <w:rPr>
          <w:rFonts w:ascii="Times New Roman" w:hAnsi="Times New Roman" w:cs="Arial"/>
          <w:sz w:val="22"/>
          <w:szCs w:val="22"/>
        </w:rPr>
        <w:t xml:space="preserve"> recibe el nombre de </w:t>
      </w:r>
      <w:r w:rsidRPr="008D592F">
        <w:rPr>
          <w:rFonts w:ascii="Times New Roman" w:hAnsi="Times New Roman" w:cs="Arial"/>
          <w:b/>
          <w:sz w:val="22"/>
          <w:szCs w:val="22"/>
        </w:rPr>
        <w:t>eje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de las abscisas</w:t>
      </w:r>
      <w:r w:rsidRPr="008D592F">
        <w:rPr>
          <w:rFonts w:ascii="Times New Roman" w:hAnsi="Times New Roman" w:cs="Arial"/>
          <w:sz w:val="22"/>
          <w:szCs w:val="22"/>
        </w:rPr>
        <w:t xml:space="preserve"> o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eje </w:t>
      </w:r>
      <w:r w:rsidRPr="008D592F">
        <w:rPr>
          <w:rFonts w:ascii="Times New Roman" w:hAnsi="Times New Roman" w:cs="Arial"/>
          <w:b/>
          <w:i/>
          <w:sz w:val="22"/>
          <w:szCs w:val="22"/>
        </w:rPr>
        <w:t>X</w:t>
      </w:r>
      <w:r w:rsidR="00074A64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sz w:val="22"/>
          <w:szCs w:val="22"/>
        </w:rPr>
        <w:t xml:space="preserve"> la recta vertical se denomina </w:t>
      </w:r>
      <w:r w:rsidR="00F375D4">
        <w:rPr>
          <w:rFonts w:ascii="Times New Roman" w:hAnsi="Times New Roman" w:cs="Arial"/>
          <w:b/>
          <w:sz w:val="22"/>
          <w:szCs w:val="22"/>
        </w:rPr>
        <w:t xml:space="preserve">eje </w:t>
      </w:r>
      <w:r w:rsidRPr="008D592F">
        <w:rPr>
          <w:rFonts w:ascii="Times New Roman" w:hAnsi="Times New Roman" w:cs="Arial"/>
          <w:b/>
          <w:sz w:val="22"/>
          <w:szCs w:val="22"/>
        </w:rPr>
        <w:t>de las ordenadas</w:t>
      </w:r>
      <w:r w:rsidRPr="008D592F">
        <w:rPr>
          <w:rFonts w:ascii="Times New Roman" w:hAnsi="Times New Roman" w:cs="Arial"/>
          <w:sz w:val="22"/>
          <w:szCs w:val="22"/>
        </w:rPr>
        <w:t xml:space="preserve"> o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eje </w:t>
      </w:r>
      <w:r w:rsidRPr="008D592F">
        <w:rPr>
          <w:rFonts w:ascii="Times New Roman" w:hAnsi="Times New Roman" w:cs="Arial"/>
          <w:b/>
          <w:i/>
          <w:sz w:val="22"/>
          <w:szCs w:val="22"/>
        </w:rPr>
        <w:t>Y</w:t>
      </w:r>
      <w:r w:rsidRPr="008D592F">
        <w:rPr>
          <w:rFonts w:ascii="Times New Roman" w:hAnsi="Times New Roman" w:cs="Arial"/>
          <w:sz w:val="22"/>
          <w:szCs w:val="22"/>
        </w:rPr>
        <w:t xml:space="preserve">. Cada punto se describe con una </w:t>
      </w:r>
      <w:r w:rsidRPr="008D592F">
        <w:rPr>
          <w:rFonts w:ascii="Times New Roman" w:hAnsi="Times New Roman" w:cs="Arial"/>
          <w:b/>
          <w:sz w:val="22"/>
          <w:szCs w:val="22"/>
        </w:rPr>
        <w:t>pareja ordenada</w:t>
      </w:r>
      <w:r w:rsidRPr="008D592F">
        <w:rPr>
          <w:rFonts w:ascii="Times New Roman" w:hAnsi="Times New Roman" w:cs="Arial"/>
          <w:sz w:val="22"/>
          <w:szCs w:val="22"/>
        </w:rPr>
        <w:t xml:space="preserve"> de números (</w:t>
      </w:r>
      <w:r w:rsidRPr="008D592F">
        <w:rPr>
          <w:rFonts w:ascii="Times New Roman" w:hAnsi="Times New Roman" w:cs="Arial"/>
          <w:i/>
          <w:sz w:val="22"/>
          <w:szCs w:val="22"/>
        </w:rPr>
        <w:t>x</w:t>
      </w:r>
      <w:r w:rsidRPr="008D592F">
        <w:rPr>
          <w:rFonts w:ascii="Times New Roman" w:hAnsi="Times New Roman" w:cs="Arial"/>
          <w:sz w:val="22"/>
          <w:szCs w:val="22"/>
        </w:rPr>
        <w:t xml:space="preserve">, </w:t>
      </w:r>
      <w:r w:rsidRPr="008D592F">
        <w:rPr>
          <w:rFonts w:ascii="Times New Roman" w:hAnsi="Times New Roman" w:cs="Arial"/>
          <w:i/>
          <w:sz w:val="22"/>
          <w:szCs w:val="22"/>
        </w:rPr>
        <w:t>y</w:t>
      </w:r>
      <w:r w:rsidRPr="008D592F">
        <w:rPr>
          <w:rFonts w:ascii="Times New Roman" w:hAnsi="Times New Roman" w:cs="Arial"/>
          <w:sz w:val="22"/>
          <w:szCs w:val="22"/>
        </w:rPr>
        <w:t xml:space="preserve">) </w:t>
      </w:r>
      <w:r w:rsidR="00F375D4">
        <w:rPr>
          <w:rFonts w:ascii="Times New Roman" w:hAnsi="Times New Roman" w:cs="Arial"/>
          <w:sz w:val="22"/>
          <w:szCs w:val="22"/>
        </w:rPr>
        <w:t xml:space="preserve">que </w:t>
      </w:r>
      <w:r w:rsidRPr="008D592F">
        <w:rPr>
          <w:rFonts w:ascii="Times New Roman" w:hAnsi="Times New Roman" w:cs="Arial"/>
          <w:sz w:val="22"/>
          <w:szCs w:val="22"/>
        </w:rPr>
        <w:t xml:space="preserve">recibe el nombre de </w:t>
      </w:r>
      <w:r w:rsidRPr="008D592F">
        <w:rPr>
          <w:rFonts w:ascii="Times New Roman" w:hAnsi="Times New Roman" w:cs="Arial"/>
          <w:b/>
          <w:sz w:val="22"/>
          <w:szCs w:val="22"/>
        </w:rPr>
        <w:t>coordenadas</w:t>
      </w:r>
      <w:r w:rsidRPr="008D592F">
        <w:rPr>
          <w:rFonts w:ascii="Times New Roman" w:hAnsi="Times New Roman" w:cs="Arial"/>
          <w:sz w:val="22"/>
          <w:szCs w:val="22"/>
        </w:rPr>
        <w:t>, tal</w:t>
      </w:r>
      <w:r w:rsidR="00074A64">
        <w:rPr>
          <w:rFonts w:ascii="Times New Roman" w:hAnsi="Times New Roman" w:cs="Arial"/>
          <w:sz w:val="22"/>
          <w:szCs w:val="22"/>
        </w:rPr>
        <w:t>es</w:t>
      </w:r>
      <w:r w:rsidRPr="008D592F">
        <w:rPr>
          <w:rFonts w:ascii="Times New Roman" w:hAnsi="Times New Roman" w:cs="Arial"/>
          <w:sz w:val="22"/>
          <w:szCs w:val="22"/>
        </w:rPr>
        <w:t xml:space="preserve"> que la primera se asocia con el eje </w:t>
      </w:r>
      <w:r w:rsidRPr="008D592F">
        <w:rPr>
          <w:rFonts w:ascii="Times New Roman" w:hAnsi="Times New Roman" w:cs="Arial"/>
          <w:i/>
          <w:sz w:val="22"/>
          <w:szCs w:val="22"/>
        </w:rPr>
        <w:t>X</w:t>
      </w:r>
      <w:r w:rsidRPr="008D592F">
        <w:rPr>
          <w:rFonts w:ascii="Times New Roman" w:hAnsi="Times New Roman" w:cs="Arial"/>
          <w:sz w:val="22"/>
          <w:szCs w:val="22"/>
        </w:rPr>
        <w:t xml:space="preserve"> y la segunda con el eje </w:t>
      </w:r>
      <w:r w:rsidRPr="008D592F">
        <w:rPr>
          <w:rFonts w:ascii="Times New Roman" w:hAnsi="Times New Roman" w:cs="Arial"/>
          <w:i/>
          <w:sz w:val="22"/>
          <w:szCs w:val="22"/>
        </w:rPr>
        <w:t>Y</w:t>
      </w:r>
      <w:r w:rsidRPr="008D592F">
        <w:rPr>
          <w:rFonts w:ascii="Times New Roman" w:hAnsi="Times New Roman" w:cs="Arial"/>
          <w:sz w:val="22"/>
          <w:szCs w:val="22"/>
        </w:rPr>
        <w:t>.</w:t>
      </w:r>
    </w:p>
    <w:p w14:paraId="12E3D793" w14:textId="77777777" w:rsidR="000429C1" w:rsidRPr="008D592F" w:rsidRDefault="000429C1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0429C1" w:rsidRPr="008D592F" w14:paraId="15EC5D89" w14:textId="77777777" w:rsidTr="00A61F0B">
        <w:tc>
          <w:tcPr>
            <w:tcW w:w="8828" w:type="dxa"/>
            <w:gridSpan w:val="2"/>
            <w:shd w:val="clear" w:color="auto" w:fill="0D0D0D" w:themeFill="text1" w:themeFillTint="F2"/>
          </w:tcPr>
          <w:p w14:paraId="49D1EFE1" w14:textId="77777777" w:rsidR="000429C1" w:rsidRPr="008D592F" w:rsidRDefault="000429C1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429C1" w:rsidRPr="008D592F" w14:paraId="12555F6F" w14:textId="77777777" w:rsidTr="00A61F0B">
        <w:tc>
          <w:tcPr>
            <w:tcW w:w="2373" w:type="dxa"/>
          </w:tcPr>
          <w:p w14:paraId="27CD1F99" w14:textId="77777777" w:rsidR="000429C1" w:rsidRPr="008D592F" w:rsidRDefault="000429C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0341E75C" w14:textId="77777777" w:rsidR="000429C1" w:rsidRPr="008D592F" w:rsidRDefault="00FA6D1E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MA_06_09_IMG07</w:t>
            </w:r>
          </w:p>
        </w:tc>
      </w:tr>
      <w:tr w:rsidR="000429C1" w:rsidRPr="008D592F" w14:paraId="6459048D" w14:textId="77777777" w:rsidTr="00A61F0B">
        <w:tc>
          <w:tcPr>
            <w:tcW w:w="2373" w:type="dxa"/>
          </w:tcPr>
          <w:p w14:paraId="703AE2D7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1E1D47D2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75EC394B" wp14:editId="025EE890">
                  <wp:extent cx="1807200" cy="1828800"/>
                  <wp:effectExtent l="0" t="0" r="317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9C1" w:rsidRPr="008D592F" w14:paraId="3F18D2BD" w14:textId="77777777" w:rsidTr="00A61F0B">
        <w:tc>
          <w:tcPr>
            <w:tcW w:w="2373" w:type="dxa"/>
          </w:tcPr>
          <w:p w14:paraId="46107714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00B51CA7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0429C1" w:rsidRPr="008D592F" w14:paraId="1D784A06" w14:textId="77777777" w:rsidTr="00A61F0B">
        <w:tc>
          <w:tcPr>
            <w:tcW w:w="2373" w:type="dxa"/>
          </w:tcPr>
          <w:p w14:paraId="36596C9C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1FA87AB6" w14:textId="77777777" w:rsidR="000429C1" w:rsidRPr="008D592F" w:rsidRDefault="00FE1F42" w:rsidP="00A61F0B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El p</w:t>
            </w:r>
            <w:r w:rsidR="000429C1" w:rsidRPr="008D592F">
              <w:rPr>
                <w:rFonts w:ascii="Times New Roman" w:hAnsi="Times New Roman" w:cs="Arial"/>
                <w:color w:val="000000"/>
              </w:rPr>
              <w:t>lano cartesiano</w:t>
            </w:r>
            <w:r w:rsidR="00074A64">
              <w:rPr>
                <w:rFonts w:ascii="Times New Roman" w:hAnsi="Times New Roman" w:cs="Arial"/>
                <w:color w:val="000000"/>
              </w:rPr>
              <w:t>.</w:t>
            </w:r>
          </w:p>
        </w:tc>
      </w:tr>
      <w:tr w:rsidR="000429C1" w:rsidRPr="008D592F" w14:paraId="0D9AE150" w14:textId="77777777" w:rsidTr="00A61F0B">
        <w:tc>
          <w:tcPr>
            <w:tcW w:w="2373" w:type="dxa"/>
          </w:tcPr>
          <w:p w14:paraId="2ABC7A9C" w14:textId="77777777" w:rsidR="000429C1" w:rsidRPr="008D592F" w:rsidRDefault="000429C1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1BB86F84" w14:textId="77777777" w:rsidR="000429C1" w:rsidRPr="008D592F" w:rsidRDefault="000429C1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09C2830C" w14:textId="77777777" w:rsidR="008850AF" w:rsidRPr="008850AF" w:rsidRDefault="008850AF" w:rsidP="008850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Arial" w:hAnsi="Arial" w:cs="Arial"/>
          <w:color w:val="FFFFFF"/>
          <w:lang w:val="es-ES"/>
        </w:rPr>
      </w:pPr>
    </w:p>
    <w:p w14:paraId="062A13B1" w14:textId="77777777" w:rsidR="008850AF" w:rsidRPr="008D592F" w:rsidRDefault="008850AF" w:rsidP="008850A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En el eje </w:t>
      </w:r>
      <w:r w:rsidRPr="008D592F">
        <w:rPr>
          <w:rFonts w:ascii="Times New Roman" w:hAnsi="Times New Roman" w:cs="Arial"/>
          <w:i/>
          <w:sz w:val="22"/>
          <w:szCs w:val="22"/>
        </w:rPr>
        <w:t>X</w:t>
      </w:r>
      <w:r w:rsidR="00074A64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en la parte derecha del punto de origen se encuentran los números enteros positivos y en la parte </w:t>
      </w:r>
      <w:r>
        <w:rPr>
          <w:rFonts w:ascii="Times New Roman" w:hAnsi="Times New Roman" w:cs="Arial"/>
          <w:sz w:val="22"/>
          <w:szCs w:val="22"/>
        </w:rPr>
        <w:t>izquierda los enteros negativos;</w:t>
      </w:r>
      <w:r w:rsidRPr="008D592F">
        <w:rPr>
          <w:rFonts w:ascii="Times New Roman" w:hAnsi="Times New Roman" w:cs="Arial"/>
          <w:sz w:val="22"/>
          <w:szCs w:val="22"/>
        </w:rPr>
        <w:t xml:space="preserve"> en el eje </w:t>
      </w:r>
      <w:r w:rsidRPr="008D592F">
        <w:rPr>
          <w:rFonts w:ascii="Times New Roman" w:hAnsi="Times New Roman" w:cs="Arial"/>
          <w:i/>
          <w:sz w:val="22"/>
          <w:szCs w:val="22"/>
        </w:rPr>
        <w:t>Y</w:t>
      </w:r>
      <w:r w:rsidR="00074A64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en la parte superior a cero se encuentran los números enteros positivos y en la parte inferior los números enteros negativos.</w:t>
      </w:r>
    </w:p>
    <w:p w14:paraId="174226D9" w14:textId="77777777" w:rsidR="008850AF" w:rsidRDefault="008850AF" w:rsidP="008850A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5FD9197D" w14:textId="77777777" w:rsidR="008850AF" w:rsidRPr="00B7021D" w:rsidRDefault="008850AF" w:rsidP="008850A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22"/>
          <w:szCs w:val="22"/>
          <w:lang w:val="es-ES"/>
        </w:rPr>
      </w:pP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Se puede indicar la posición de cualquier punto en el plano cartesiano teniendo en cuenta un valor en 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y un valor en 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>, de la siguiente manera:</w:t>
      </w:r>
    </w:p>
    <w:p w14:paraId="26B3B544" w14:textId="38BD430F" w:rsidR="008850AF" w:rsidRPr="00B7021D" w:rsidRDefault="008850AF" w:rsidP="00B7021D">
      <w:pPr>
        <w:pStyle w:val="Prrafodelista"/>
        <w:numPr>
          <w:ilvl w:val="0"/>
          <w:numId w:val="27"/>
        </w:numPr>
        <w:rPr>
          <w:rFonts w:ascii="Times New Roman" w:hAnsi="Times New Roman"/>
          <w:sz w:val="22"/>
          <w:szCs w:val="22"/>
          <w:lang w:val="es-ES"/>
        </w:rPr>
      </w:pPr>
      <w:r w:rsidRPr="00B7021D">
        <w:rPr>
          <w:rFonts w:ascii="Times New Roman" w:hAnsi="Times New Roman"/>
          <w:sz w:val="22"/>
          <w:szCs w:val="22"/>
          <w:lang w:val="es-ES"/>
        </w:rPr>
        <w:t xml:space="preserve">Se dibuja desde el punto una línea vertical hasta que se encuentre con el eje </w:t>
      </w:r>
      <w:r w:rsidRPr="00B7021D">
        <w:rPr>
          <w:rFonts w:ascii="Times New Roman" w:hAnsi="Times New Roman"/>
          <w:i/>
          <w:sz w:val="22"/>
          <w:szCs w:val="22"/>
          <w:lang w:val="es-ES"/>
        </w:rPr>
        <w:t>X</w:t>
      </w:r>
      <w:r w:rsidRPr="00B7021D">
        <w:rPr>
          <w:rFonts w:ascii="Times New Roman" w:hAnsi="Times New Roman"/>
          <w:sz w:val="22"/>
          <w:szCs w:val="22"/>
          <w:lang w:val="es-ES"/>
        </w:rPr>
        <w:t xml:space="preserve"> y se escribe el valor que indica.</w:t>
      </w:r>
    </w:p>
    <w:p w14:paraId="573DB7E9" w14:textId="4FC25ED4" w:rsidR="008850AF" w:rsidRPr="00B7021D" w:rsidRDefault="008850AF" w:rsidP="00B7021D">
      <w:pPr>
        <w:pStyle w:val="Prrafodelista"/>
        <w:numPr>
          <w:ilvl w:val="0"/>
          <w:numId w:val="27"/>
        </w:numPr>
        <w:rPr>
          <w:rFonts w:ascii="Times New Roman" w:hAnsi="Times New Roman"/>
          <w:sz w:val="22"/>
          <w:szCs w:val="22"/>
          <w:lang w:val="es-ES"/>
        </w:rPr>
      </w:pPr>
      <w:r w:rsidRPr="00B7021D">
        <w:rPr>
          <w:rFonts w:ascii="Times New Roman" w:hAnsi="Times New Roman"/>
          <w:sz w:val="22"/>
          <w:szCs w:val="22"/>
          <w:lang w:val="es-ES"/>
        </w:rPr>
        <w:t xml:space="preserve">Se dibuja desde el punto una línea horizontal hasta que se encuentre con el eje </w:t>
      </w:r>
      <w:r w:rsidRPr="00B7021D">
        <w:rPr>
          <w:rFonts w:ascii="Times New Roman" w:hAnsi="Times New Roman"/>
          <w:i/>
          <w:sz w:val="22"/>
          <w:szCs w:val="22"/>
          <w:lang w:val="es-ES"/>
        </w:rPr>
        <w:t>Y</w:t>
      </w:r>
      <w:r w:rsidRPr="00B7021D">
        <w:rPr>
          <w:rFonts w:ascii="Times New Roman" w:hAnsi="Times New Roman"/>
          <w:sz w:val="22"/>
          <w:szCs w:val="22"/>
          <w:lang w:val="es-ES"/>
        </w:rPr>
        <w:t xml:space="preserve"> y se escribe el valor que indica</w:t>
      </w:r>
      <w:r w:rsidR="00074A64">
        <w:rPr>
          <w:rFonts w:ascii="Times New Roman" w:hAnsi="Times New Roman"/>
          <w:sz w:val="22"/>
          <w:szCs w:val="22"/>
          <w:lang w:val="es-ES"/>
        </w:rPr>
        <w:t>.</w:t>
      </w:r>
    </w:p>
    <w:p w14:paraId="75C5470C" w14:textId="5D84F873" w:rsidR="008850AF" w:rsidRPr="00B7021D" w:rsidRDefault="008850AF" w:rsidP="008850A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22"/>
          <w:szCs w:val="22"/>
          <w:lang w:val="es-ES"/>
        </w:rPr>
      </w:pP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La posición del punto queda definida por los dos valores llamados </w:t>
      </w:r>
      <w:r w:rsidRPr="00B7021D">
        <w:rPr>
          <w:rFonts w:ascii="Times New Roman" w:hAnsi="Times New Roman" w:cs="Arial"/>
          <w:b/>
          <w:bCs/>
          <w:color w:val="262626"/>
          <w:sz w:val="22"/>
          <w:szCs w:val="22"/>
          <w:lang w:val="es-ES"/>
        </w:rPr>
        <w:t>coordenadas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y que se representan </w:t>
      </w:r>
      <w:r w:rsidR="00074A64">
        <w:rPr>
          <w:rFonts w:ascii="Times New Roman" w:hAnsi="Times New Roman" w:cs="Arial"/>
          <w:color w:val="262626"/>
          <w:sz w:val="22"/>
          <w:szCs w:val="22"/>
          <w:lang w:val="es-ES"/>
        </w:rPr>
        <w:t>de</w:t>
      </w:r>
      <w:r w:rsidR="00074A64"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>la forma (</w:t>
      </w:r>
      <w:r w:rsidRPr="00B7021D">
        <w:rPr>
          <w:rFonts w:ascii="Times New Roman" w:hAnsi="Times New Roman" w:cs="Arial"/>
          <w:i/>
          <w:iCs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, </w:t>
      </w:r>
      <w:r w:rsidRPr="00B7021D">
        <w:rPr>
          <w:rFonts w:ascii="Times New Roman" w:hAnsi="Times New Roman" w:cs="Arial"/>
          <w:i/>
          <w:iCs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): el primer número </w:t>
      </w:r>
      <w:r w:rsidRPr="00B7021D">
        <w:rPr>
          <w:rFonts w:ascii="Times New Roman" w:hAnsi="Times New Roman" w:cs="Arial"/>
          <w:i/>
          <w:iCs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es la </w:t>
      </w:r>
      <w:r w:rsidRPr="00B7021D">
        <w:rPr>
          <w:rFonts w:ascii="Times New Roman" w:hAnsi="Times New Roman" w:cs="Arial"/>
          <w:b/>
          <w:bCs/>
          <w:color w:val="262626"/>
          <w:sz w:val="22"/>
          <w:szCs w:val="22"/>
          <w:lang w:val="es-ES"/>
        </w:rPr>
        <w:t>abscisa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del punto y se refiere al valor en 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; y el segundo </w:t>
      </w:r>
      <w:r w:rsidRPr="00B7021D">
        <w:rPr>
          <w:rFonts w:ascii="Times New Roman" w:hAnsi="Times New Roman" w:cs="Arial"/>
          <w:i/>
          <w:iCs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es la </w:t>
      </w:r>
      <w:r w:rsidRPr="00B7021D">
        <w:rPr>
          <w:rFonts w:ascii="Times New Roman" w:hAnsi="Times New Roman" w:cs="Arial"/>
          <w:b/>
          <w:bCs/>
          <w:color w:val="262626"/>
          <w:sz w:val="22"/>
          <w:szCs w:val="22"/>
          <w:lang w:val="es-ES"/>
        </w:rPr>
        <w:t>ordenada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del punto y se refiere al valor en 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>.</w:t>
      </w:r>
    </w:p>
    <w:p w14:paraId="2C439CA9" w14:textId="77777777" w:rsidR="008850AF" w:rsidRPr="00B7021D" w:rsidRDefault="008850AF" w:rsidP="008850AF">
      <w:pPr>
        <w:spacing w:after="0"/>
        <w:jc w:val="both"/>
        <w:rPr>
          <w:rFonts w:ascii="Times New Roman" w:hAnsi="Times New Roman" w:cs="Arial"/>
          <w:color w:val="262626"/>
          <w:sz w:val="22"/>
          <w:szCs w:val="22"/>
          <w:lang w:val="es-ES"/>
        </w:rPr>
      </w:pPr>
    </w:p>
    <w:p w14:paraId="38DDB844" w14:textId="513C3DCD" w:rsidR="008850AF" w:rsidRPr="00B7021D" w:rsidRDefault="008850AF" w:rsidP="008850A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Por ejemplo, las coordenadas (4, 2) pertenecen a un punto sobre el valor 4 del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y el 2 del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>. Por otra parte, las coordenadas (2, –4) pertenece</w:t>
      </w:r>
      <w:r w:rsidR="00074A64">
        <w:rPr>
          <w:rFonts w:ascii="Times New Roman" w:hAnsi="Times New Roman" w:cs="Arial"/>
          <w:color w:val="262626"/>
          <w:sz w:val="22"/>
          <w:szCs w:val="22"/>
          <w:lang w:val="es-ES"/>
        </w:rPr>
        <w:t>n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a un punto sobre el valor 2 del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X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, </w:t>
      </w:r>
      <w:r w:rsidR="00074A64">
        <w:rPr>
          <w:rFonts w:ascii="Times New Roman" w:hAnsi="Times New Roman" w:cs="Arial"/>
          <w:color w:val="262626"/>
          <w:sz w:val="22"/>
          <w:szCs w:val="22"/>
          <w:lang w:val="es-ES"/>
        </w:rPr>
        <w:t>y</w:t>
      </w:r>
      <w:r w:rsidR="00074A64"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 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 xml:space="preserve">sobre el valor –4 del eje </w:t>
      </w:r>
      <w:r w:rsidRPr="00B7021D">
        <w:rPr>
          <w:rFonts w:ascii="Times New Roman" w:hAnsi="Times New Roman" w:cs="Arial"/>
          <w:i/>
          <w:color w:val="262626"/>
          <w:sz w:val="22"/>
          <w:szCs w:val="22"/>
          <w:lang w:val="es-ES"/>
        </w:rPr>
        <w:t>Y</w:t>
      </w:r>
      <w:r w:rsidRPr="00B7021D">
        <w:rPr>
          <w:rFonts w:ascii="Times New Roman" w:hAnsi="Times New Roman" w:cs="Arial"/>
          <w:color w:val="262626"/>
          <w:sz w:val="22"/>
          <w:szCs w:val="22"/>
          <w:lang w:val="es-ES"/>
        </w:rPr>
        <w:t>.</w:t>
      </w:r>
    </w:p>
    <w:p w14:paraId="2CF2DD60" w14:textId="77777777" w:rsidR="008850AF" w:rsidRPr="00B7021D" w:rsidRDefault="008850AF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C236917" w14:textId="77777777" w:rsidR="001B77FD" w:rsidRPr="00B7021D" w:rsidRDefault="001B77FD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7781"/>
      </w:tblGrid>
      <w:tr w:rsidR="00387B30" w:rsidRPr="00B7021D" w14:paraId="50E7A253" w14:textId="77777777" w:rsidTr="00A61F0B">
        <w:tc>
          <w:tcPr>
            <w:tcW w:w="8828" w:type="dxa"/>
            <w:gridSpan w:val="2"/>
            <w:shd w:val="clear" w:color="auto" w:fill="0D0D0D" w:themeFill="text1" w:themeFillTint="F2"/>
          </w:tcPr>
          <w:p w14:paraId="7583808D" w14:textId="77777777" w:rsidR="00387B30" w:rsidRPr="00B7021D" w:rsidRDefault="00387B30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B7021D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87B30" w:rsidRPr="00B7021D" w14:paraId="1F81B70E" w14:textId="77777777" w:rsidTr="00A61F0B">
        <w:tc>
          <w:tcPr>
            <w:tcW w:w="2373" w:type="dxa"/>
          </w:tcPr>
          <w:p w14:paraId="614B22CA" w14:textId="77777777" w:rsidR="00387B30" w:rsidRPr="00B7021D" w:rsidRDefault="00387B30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B7021D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1A829B04" w14:textId="77777777" w:rsidR="00387B30" w:rsidRPr="00B7021D" w:rsidRDefault="00A479EC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B7021D">
              <w:rPr>
                <w:rFonts w:ascii="Times New Roman" w:hAnsi="Times New Roman" w:cs="Arial"/>
                <w:color w:val="000000"/>
              </w:rPr>
              <w:t>MA_06_09_IMG0</w:t>
            </w:r>
            <w:r w:rsidR="00FA6D1E">
              <w:rPr>
                <w:rFonts w:ascii="Times New Roman" w:hAnsi="Times New Roman" w:cs="Arial"/>
                <w:color w:val="000000"/>
              </w:rPr>
              <w:t>8</w:t>
            </w:r>
          </w:p>
        </w:tc>
      </w:tr>
      <w:tr w:rsidR="00387B30" w:rsidRPr="00B7021D" w14:paraId="5F3DB832" w14:textId="77777777" w:rsidTr="00A61F0B">
        <w:tc>
          <w:tcPr>
            <w:tcW w:w="2373" w:type="dxa"/>
          </w:tcPr>
          <w:p w14:paraId="4E585C51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2EDA6D2A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0C9AA0A7" w14:textId="77777777" w:rsidR="008850AF" w:rsidRPr="00B7021D" w:rsidRDefault="00B7021D" w:rsidP="00A61F0B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noProof/>
                <w:color w:val="000000"/>
                <w:lang w:val="es-ES" w:eastAsia="es-ES"/>
              </w:rPr>
              <w:drawing>
                <wp:inline distT="0" distB="0" distL="0" distR="0" wp14:anchorId="0E0C8899" wp14:editId="11E1167A">
                  <wp:extent cx="5613400" cy="4021455"/>
                  <wp:effectExtent l="0" t="0" r="0" b="0"/>
                  <wp:docPr id="1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402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1E995" w14:textId="77777777" w:rsidR="008850AF" w:rsidRPr="00B7021D" w:rsidRDefault="008850AF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013AB47A" w14:textId="77777777" w:rsidR="008850AF" w:rsidRPr="00B7021D" w:rsidRDefault="008850AF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442A5A67" w14:textId="77777777" w:rsidR="008850AF" w:rsidRPr="00B7021D" w:rsidRDefault="008850AF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27DAF018" w14:textId="77777777" w:rsidR="008850AF" w:rsidRPr="00B7021D" w:rsidRDefault="008850AF" w:rsidP="00A61F0B">
            <w:pPr>
              <w:rPr>
                <w:rFonts w:ascii="Times New Roman" w:hAnsi="Times New Roman" w:cs="Arial"/>
                <w:color w:val="000000"/>
              </w:rPr>
            </w:pPr>
          </w:p>
          <w:p w14:paraId="1539A363" w14:textId="77777777" w:rsidR="008850AF" w:rsidRPr="00B7021D" w:rsidRDefault="008850AF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387B30" w:rsidRPr="00B7021D" w14:paraId="3FAF575D" w14:textId="77777777" w:rsidTr="00A61F0B">
        <w:tc>
          <w:tcPr>
            <w:tcW w:w="2373" w:type="dxa"/>
          </w:tcPr>
          <w:p w14:paraId="5DD04EF2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1B7192A0" w14:textId="77777777" w:rsidR="00B7021D" w:rsidRPr="00B7021D" w:rsidRDefault="00B7021D" w:rsidP="00B7021D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color w:val="000000"/>
              </w:rPr>
              <w:t>ESO 6/Matemáticas/Los números enteros/ La representación de puntos en el plano cartesiano</w:t>
            </w:r>
          </w:p>
          <w:p w14:paraId="6F12CF80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387B30" w:rsidRPr="00B7021D" w14:paraId="376DF207" w14:textId="77777777" w:rsidTr="00A61F0B">
        <w:tc>
          <w:tcPr>
            <w:tcW w:w="2373" w:type="dxa"/>
          </w:tcPr>
          <w:p w14:paraId="44B759FC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4903F229" w14:textId="4F1BAA39" w:rsidR="00387B30" w:rsidRPr="00646C6D" w:rsidRDefault="000C399A" w:rsidP="0018494D">
            <w:pPr>
              <w:rPr>
                <w:rFonts w:ascii="Times New Roman" w:hAnsi="Times New Roman" w:cs="Arial"/>
                <w:b/>
                <w:color w:val="C00000"/>
              </w:rPr>
            </w:pPr>
            <w:r>
              <w:rPr>
                <w:rFonts w:ascii="Times New Roman" w:hAnsi="Times New Roman" w:cs="Arial"/>
                <w:color w:val="000000"/>
              </w:rPr>
              <w:t>Ubicación de puntos en el plano cartesiano</w:t>
            </w:r>
            <w:ins w:id="3" w:author="Ancopepe pepe" w:date="2016-02-20T19:31:00Z">
              <w:r>
                <w:rPr>
                  <w:rFonts w:ascii="Times New Roman" w:hAnsi="Times New Roman" w:cs="Arial"/>
                  <w:color w:val="000000"/>
                </w:rPr>
                <w:t>.</w:t>
              </w:r>
            </w:ins>
          </w:p>
        </w:tc>
      </w:tr>
      <w:tr w:rsidR="00387B30" w:rsidRPr="00B7021D" w14:paraId="0510806B" w14:textId="77777777" w:rsidTr="00A61F0B">
        <w:tc>
          <w:tcPr>
            <w:tcW w:w="2373" w:type="dxa"/>
          </w:tcPr>
          <w:p w14:paraId="0FEAB5F0" w14:textId="77777777" w:rsidR="00387B30" w:rsidRPr="00B7021D" w:rsidRDefault="00387B30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B7021D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3A525EED" w14:textId="77777777" w:rsidR="00387B30" w:rsidRPr="00B7021D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B7021D">
              <w:rPr>
                <w:rFonts w:ascii="Times New Roman" w:hAnsi="Times New Roman" w:cs="Arial"/>
                <w:color w:val="000000"/>
              </w:rPr>
              <w:t>Lateral</w:t>
            </w:r>
          </w:p>
        </w:tc>
      </w:tr>
    </w:tbl>
    <w:p w14:paraId="651B45F0" w14:textId="77777777" w:rsidR="001B77FD" w:rsidRPr="00B7021D" w:rsidRDefault="001B77FD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256E373" w14:textId="0007A2DE" w:rsidR="001B77FD" w:rsidRPr="008D592F" w:rsidRDefault="00387B30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Las coordenadas tienen valor positivo o negativo según la parte de los ejes sobre la que se </w:t>
      </w:r>
      <w:r w:rsidR="00FE1F42">
        <w:rPr>
          <w:rFonts w:ascii="Times New Roman" w:hAnsi="Times New Roman" w:cs="Arial"/>
          <w:sz w:val="22"/>
          <w:szCs w:val="22"/>
        </w:rPr>
        <w:t>ubiquen</w:t>
      </w:r>
      <w:r w:rsidRPr="008D592F">
        <w:rPr>
          <w:rFonts w:ascii="Times New Roman" w:hAnsi="Times New Roman" w:cs="Arial"/>
          <w:sz w:val="22"/>
          <w:szCs w:val="22"/>
        </w:rPr>
        <w:t xml:space="preserve">. De esta manera, el plano queda dividido en </w:t>
      </w:r>
      <w:r w:rsidR="00646C6D">
        <w:rPr>
          <w:rFonts w:ascii="Times New Roman" w:hAnsi="Times New Roman" w:cs="Arial"/>
          <w:sz w:val="22"/>
          <w:szCs w:val="22"/>
        </w:rPr>
        <w:t>cuatro</w:t>
      </w:r>
      <w:r w:rsidR="00646C6D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cuadrantes, con </w:t>
      </w:r>
      <w:r w:rsidR="00646C6D">
        <w:rPr>
          <w:rFonts w:ascii="Times New Roman" w:hAnsi="Times New Roman" w:cs="Arial"/>
          <w:sz w:val="22"/>
          <w:szCs w:val="22"/>
        </w:rPr>
        <w:t>cuatro</w:t>
      </w:r>
      <w:r w:rsidR="00646C6D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combinaciones diferentes de signos + y –. La siguiente </w:t>
      </w:r>
      <w:r w:rsidR="00B7021D">
        <w:rPr>
          <w:rFonts w:ascii="Times New Roman" w:hAnsi="Times New Roman" w:cs="Arial"/>
          <w:sz w:val="22"/>
          <w:szCs w:val="22"/>
        </w:rPr>
        <w:t>imagen</w:t>
      </w:r>
      <w:r w:rsidRPr="008D592F">
        <w:rPr>
          <w:rFonts w:ascii="Times New Roman" w:hAnsi="Times New Roman" w:cs="Arial"/>
          <w:sz w:val="22"/>
          <w:szCs w:val="22"/>
        </w:rPr>
        <w:t xml:space="preserve"> representa la distribución del plano cartesiano.</w:t>
      </w:r>
    </w:p>
    <w:p w14:paraId="3A6095C2" w14:textId="77777777" w:rsidR="00387B30" w:rsidRPr="008D592F" w:rsidRDefault="00387B30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387B30" w:rsidRPr="008D592F" w14:paraId="00E41198" w14:textId="77777777" w:rsidTr="00A61F0B">
        <w:tc>
          <w:tcPr>
            <w:tcW w:w="8828" w:type="dxa"/>
            <w:gridSpan w:val="2"/>
            <w:shd w:val="clear" w:color="auto" w:fill="0D0D0D" w:themeFill="text1" w:themeFillTint="F2"/>
          </w:tcPr>
          <w:p w14:paraId="265E0B4B" w14:textId="77777777" w:rsidR="00387B30" w:rsidRPr="008D592F" w:rsidRDefault="00387B30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387B30" w:rsidRPr="008D592F" w14:paraId="02221955" w14:textId="77777777" w:rsidTr="00A61F0B">
        <w:tc>
          <w:tcPr>
            <w:tcW w:w="2373" w:type="dxa"/>
          </w:tcPr>
          <w:p w14:paraId="4883A36C" w14:textId="77777777" w:rsidR="00387B30" w:rsidRPr="008D592F" w:rsidRDefault="00387B30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7D2150B5" w14:textId="77777777" w:rsidR="00387B30" w:rsidRPr="008D592F" w:rsidRDefault="00900568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MA_06_09_IMG0</w:t>
            </w:r>
            <w:r w:rsidR="00FA6D1E">
              <w:rPr>
                <w:rFonts w:ascii="Times New Roman" w:hAnsi="Times New Roman" w:cs="Arial"/>
                <w:color w:val="000000"/>
              </w:rPr>
              <w:t>9</w:t>
            </w:r>
          </w:p>
        </w:tc>
      </w:tr>
      <w:tr w:rsidR="00387B30" w:rsidRPr="008D592F" w14:paraId="45AC9FA7" w14:textId="77777777" w:rsidTr="00A61F0B">
        <w:tc>
          <w:tcPr>
            <w:tcW w:w="2373" w:type="dxa"/>
          </w:tcPr>
          <w:p w14:paraId="713282CE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39D10A21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0327F5FB" wp14:editId="2F143F61">
                  <wp:extent cx="2098800" cy="1476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8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E771F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387B30" w:rsidRPr="008D592F" w14:paraId="33249688" w14:textId="77777777" w:rsidTr="00A61F0B">
        <w:tc>
          <w:tcPr>
            <w:tcW w:w="2373" w:type="dxa"/>
          </w:tcPr>
          <w:p w14:paraId="0A7596C6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5C25D9E2" w14:textId="77777777" w:rsidR="00387B30" w:rsidRPr="008D592F" w:rsidRDefault="00507CC9" w:rsidP="00507CC9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ESO 6/Matemáticas/Los números enteros/La representación de puntos en el plano cartesiano.</w:t>
            </w:r>
          </w:p>
        </w:tc>
      </w:tr>
      <w:tr w:rsidR="00387B30" w:rsidRPr="008D592F" w14:paraId="00CB5E44" w14:textId="77777777" w:rsidTr="00A61F0B">
        <w:tc>
          <w:tcPr>
            <w:tcW w:w="2373" w:type="dxa"/>
          </w:tcPr>
          <w:p w14:paraId="1DAFBAAC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79991519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El plano cartesiano se divide en cuatro cuadrantes con coordenadas de distintos signos.</w:t>
            </w:r>
          </w:p>
        </w:tc>
      </w:tr>
      <w:tr w:rsidR="00387B30" w:rsidRPr="008D592F" w14:paraId="2C7DBB0E" w14:textId="77777777" w:rsidTr="00A61F0B">
        <w:tc>
          <w:tcPr>
            <w:tcW w:w="2373" w:type="dxa"/>
          </w:tcPr>
          <w:p w14:paraId="14EC05B0" w14:textId="77777777" w:rsidR="00387B30" w:rsidRPr="008D592F" w:rsidRDefault="00387B30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3DA2E025" w14:textId="77777777" w:rsidR="00387B30" w:rsidRPr="008D592F" w:rsidRDefault="00387B30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Lateral</w:t>
            </w:r>
          </w:p>
        </w:tc>
      </w:tr>
    </w:tbl>
    <w:p w14:paraId="6E7DCE84" w14:textId="77777777" w:rsidR="00387B30" w:rsidRPr="008D592F" w:rsidRDefault="00387B30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13BA" w:rsidRPr="008D592F" w14:paraId="260CC75A" w14:textId="77777777" w:rsidTr="00A61F0B">
        <w:tc>
          <w:tcPr>
            <w:tcW w:w="8978" w:type="dxa"/>
            <w:gridSpan w:val="2"/>
            <w:shd w:val="clear" w:color="auto" w:fill="000000" w:themeFill="text1"/>
          </w:tcPr>
          <w:p w14:paraId="6B689443" w14:textId="77777777" w:rsidR="002413BA" w:rsidRPr="008D592F" w:rsidRDefault="002413BA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Destacado</w:t>
            </w:r>
          </w:p>
        </w:tc>
      </w:tr>
      <w:tr w:rsidR="00A61F0B" w:rsidRPr="008D592F" w14:paraId="080332BE" w14:textId="77777777" w:rsidTr="00A61F0B">
        <w:tc>
          <w:tcPr>
            <w:tcW w:w="2518" w:type="dxa"/>
          </w:tcPr>
          <w:p w14:paraId="534888A8" w14:textId="77777777" w:rsidR="002413BA" w:rsidRPr="008D592F" w:rsidRDefault="002413BA" w:rsidP="00A61F0B">
            <w:pPr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Título</w:t>
            </w:r>
          </w:p>
        </w:tc>
        <w:tc>
          <w:tcPr>
            <w:tcW w:w="6460" w:type="dxa"/>
          </w:tcPr>
          <w:p w14:paraId="20AF8161" w14:textId="77777777" w:rsidR="002413BA" w:rsidRPr="008D592F" w:rsidRDefault="002413BA" w:rsidP="00A61F0B">
            <w:pPr>
              <w:jc w:val="center"/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Cuadrantes plano cartesiano</w:t>
            </w:r>
          </w:p>
        </w:tc>
      </w:tr>
      <w:tr w:rsidR="00A61F0B" w:rsidRPr="008D592F" w14:paraId="47820C4D" w14:textId="77777777" w:rsidTr="00A61F0B">
        <w:tc>
          <w:tcPr>
            <w:tcW w:w="2518" w:type="dxa"/>
          </w:tcPr>
          <w:p w14:paraId="7DBE67F4" w14:textId="77777777" w:rsidR="002413BA" w:rsidRPr="008D592F" w:rsidRDefault="002413BA" w:rsidP="00A61F0B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0CA7000B" w14:textId="77777777" w:rsidR="002413BA" w:rsidRPr="008D592F" w:rsidRDefault="002413BA" w:rsidP="00A61F0B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El </w:t>
            </w:r>
            <w:r w:rsidRPr="008D592F">
              <w:rPr>
                <w:rFonts w:ascii="Times New Roman" w:hAnsi="Times New Roman" w:cs="Arial"/>
                <w:b/>
              </w:rPr>
              <w:t>plano cartesiano</w:t>
            </w:r>
            <w:r w:rsidRPr="008D592F">
              <w:rPr>
                <w:rFonts w:ascii="Times New Roman" w:hAnsi="Times New Roman" w:cs="Arial"/>
              </w:rPr>
              <w:t xml:space="preserve"> queda dividido en cuatro cuadrantes que se numeran en sentido contrario a las manecillas del reloj.</w:t>
            </w:r>
          </w:p>
          <w:p w14:paraId="7DB957F8" w14:textId="77777777" w:rsidR="002413BA" w:rsidRPr="008D592F" w:rsidRDefault="002413BA" w:rsidP="00A61F0B">
            <w:pPr>
              <w:rPr>
                <w:rFonts w:ascii="Times New Roman" w:hAnsi="Times New Roman" w:cs="Arial"/>
              </w:rPr>
            </w:pPr>
          </w:p>
          <w:p w14:paraId="4A70CB37" w14:textId="56159150" w:rsidR="002413BA" w:rsidRPr="008D592F" w:rsidRDefault="002413BA" w:rsidP="00E46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 el </w:t>
            </w:r>
            <w:r w:rsidRPr="008D592F">
              <w:rPr>
                <w:rFonts w:ascii="Times New Roman" w:hAnsi="Times New Roman" w:cs="Arial"/>
                <w:b/>
              </w:rPr>
              <w:t>primer cuadrante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</w:rPr>
              <w:t xml:space="preserve"> tanto las abscisas como las ordenadas son positivas</w:t>
            </w:r>
            <w:r w:rsidR="00646C6D">
              <w:rPr>
                <w:rFonts w:ascii="Times New Roman" w:hAnsi="Times New Roman" w:cs="Arial"/>
              </w:rPr>
              <w:t>;</w:t>
            </w:r>
            <w:r w:rsidRPr="008D592F">
              <w:rPr>
                <w:rFonts w:ascii="Times New Roman" w:hAnsi="Times New Roman" w:cs="Arial"/>
              </w:rPr>
              <w:t xml:space="preserve"> se ubican puntos como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</w:rPr>
              <w:t xml:space="preserve"> por ejemplo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</w:rPr>
              <w:t xml:space="preserve"> </w:t>
            </w:r>
            <w:r w:rsidRPr="00174F31">
              <w:rPr>
                <w:rFonts w:ascii="Times New Roman" w:hAnsi="Times New Roman" w:cs="Arial"/>
              </w:rPr>
              <w:t>(8, 9), (12, 1) y (11, 14).</w:t>
            </w:r>
          </w:p>
          <w:p w14:paraId="6430DC36" w14:textId="596A6FA0" w:rsidR="002413BA" w:rsidRPr="008D592F" w:rsidRDefault="002413BA" w:rsidP="00E46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 el </w:t>
            </w:r>
            <w:r w:rsidRPr="008D592F">
              <w:rPr>
                <w:rFonts w:ascii="Times New Roman" w:hAnsi="Times New Roman" w:cs="Arial"/>
                <w:b/>
              </w:rPr>
              <w:t>segundo cuadrante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  <w:b/>
              </w:rPr>
              <w:t xml:space="preserve"> </w:t>
            </w:r>
            <w:r w:rsidRPr="008D592F">
              <w:rPr>
                <w:rFonts w:ascii="Times New Roman" w:hAnsi="Times New Roman" w:cs="Arial"/>
              </w:rPr>
              <w:t>las abscisas toman valores negativos y las ordenadas valores positivos</w:t>
            </w:r>
            <w:r w:rsidR="00646C6D">
              <w:rPr>
                <w:rFonts w:ascii="Times New Roman" w:hAnsi="Times New Roman" w:cs="Arial"/>
              </w:rPr>
              <w:t>;</w:t>
            </w:r>
            <w:r w:rsidRPr="008D592F">
              <w:rPr>
                <w:rFonts w:ascii="Times New Roman" w:hAnsi="Times New Roman" w:cs="Arial"/>
              </w:rPr>
              <w:t xml:space="preserve"> se ubican puntos como</w:t>
            </w:r>
            <w:r w:rsidR="00646C6D">
              <w:rPr>
                <w:rFonts w:ascii="Times New Roman" w:hAnsi="Times New Roman" w:cs="Arial"/>
              </w:rPr>
              <w:t>:</w:t>
            </w:r>
            <w:r w:rsidRPr="008D592F">
              <w:rPr>
                <w:rFonts w:ascii="Times New Roman" w:hAnsi="Times New Roman" w:cs="Arial"/>
              </w:rPr>
              <w:t xml:space="preserve"> </w:t>
            </w:r>
            <w:r w:rsidR="0059516B">
              <w:rPr>
                <w:rFonts w:ascii="Times New Roman" w:hAnsi="Times New Roman" w:cs="Arial"/>
              </w:rPr>
              <w:t>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>1, 2), 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174F31">
              <w:rPr>
                <w:rFonts w:ascii="Times New Roman" w:hAnsi="Times New Roman" w:cs="Arial"/>
              </w:rPr>
              <w:t>12,</w:t>
            </w:r>
            <w:r w:rsidR="00646C6D">
              <w:rPr>
                <w:rFonts w:ascii="Times New Roman" w:hAnsi="Times New Roman" w:cs="Arial"/>
              </w:rPr>
              <w:t xml:space="preserve"> </w:t>
            </w:r>
            <w:r w:rsidRPr="00174F31">
              <w:rPr>
                <w:rFonts w:ascii="Times New Roman" w:hAnsi="Times New Roman" w:cs="Arial"/>
              </w:rPr>
              <w:t>8)</w:t>
            </w:r>
            <w:r w:rsidR="0059516B">
              <w:rPr>
                <w:rFonts w:ascii="Times New Roman" w:hAnsi="Times New Roman" w:cs="Arial"/>
              </w:rPr>
              <w:t xml:space="preserve"> y 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174F31">
              <w:rPr>
                <w:rFonts w:ascii="Times New Roman" w:hAnsi="Times New Roman" w:cs="Arial"/>
              </w:rPr>
              <w:t>19, 21).</w:t>
            </w:r>
          </w:p>
          <w:p w14:paraId="417CFEA6" w14:textId="0CE66FAD" w:rsidR="002413BA" w:rsidRPr="00174F31" w:rsidRDefault="002413BA" w:rsidP="00E46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 el </w:t>
            </w:r>
            <w:r w:rsidRPr="008D592F">
              <w:rPr>
                <w:rFonts w:ascii="Times New Roman" w:hAnsi="Times New Roman" w:cs="Arial"/>
                <w:b/>
              </w:rPr>
              <w:t>tercer cuadrante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  <w:b/>
              </w:rPr>
              <w:t xml:space="preserve"> </w:t>
            </w:r>
            <w:r w:rsidRPr="000C399A">
              <w:rPr>
                <w:rFonts w:ascii="Times New Roman" w:hAnsi="Times New Roman" w:cs="Arial"/>
              </w:rPr>
              <w:t>tanto</w:t>
            </w:r>
            <w:r w:rsidRPr="008D592F">
              <w:rPr>
                <w:rFonts w:ascii="Times New Roman" w:hAnsi="Times New Roman" w:cs="Arial"/>
                <w:b/>
              </w:rPr>
              <w:t xml:space="preserve"> </w:t>
            </w:r>
            <w:r w:rsidRPr="008D592F">
              <w:rPr>
                <w:rFonts w:ascii="Times New Roman" w:hAnsi="Times New Roman" w:cs="Arial"/>
              </w:rPr>
              <w:t>las abscisas como las ordenadas toman valores negativos</w:t>
            </w:r>
            <w:r w:rsidR="00646C6D">
              <w:rPr>
                <w:rFonts w:ascii="Times New Roman" w:hAnsi="Times New Roman" w:cs="Arial"/>
              </w:rPr>
              <w:t>;</w:t>
            </w:r>
            <w:r w:rsidRPr="008D592F">
              <w:rPr>
                <w:rFonts w:ascii="Times New Roman" w:hAnsi="Times New Roman" w:cs="Arial"/>
              </w:rPr>
              <w:t xml:space="preserve"> se ubican puntos como: </w:t>
            </w:r>
            <w:r w:rsidR="0059516B">
              <w:rPr>
                <w:rFonts w:ascii="Times New Roman" w:hAnsi="Times New Roman" w:cs="Arial"/>
              </w:rPr>
              <w:t>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1,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>11), 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>17,</w:t>
            </w:r>
            <w:r w:rsidR="0059516B" w:rsidRPr="008D592F">
              <w:rPr>
                <w:rFonts w:ascii="Times New Roman" w:hAnsi="Times New Roman" w:cs="Arial"/>
              </w:rPr>
              <w:t xml:space="preserve"> –</w:t>
            </w:r>
            <w:r w:rsidR="0059516B">
              <w:rPr>
                <w:rFonts w:ascii="Times New Roman" w:hAnsi="Times New Roman" w:cs="Arial"/>
              </w:rPr>
              <w:t>23) y 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 xml:space="preserve">9,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174F31">
              <w:rPr>
                <w:rFonts w:ascii="Times New Roman" w:hAnsi="Times New Roman" w:cs="Arial"/>
              </w:rPr>
              <w:t>21).</w:t>
            </w:r>
          </w:p>
          <w:p w14:paraId="734209E2" w14:textId="45DE4788" w:rsidR="002413BA" w:rsidRPr="008D592F" w:rsidRDefault="002413BA" w:rsidP="000C399A">
            <w:pPr>
              <w:pStyle w:val="Prrafodelista"/>
              <w:numPr>
                <w:ilvl w:val="0"/>
                <w:numId w:val="3"/>
              </w:numPr>
              <w:rPr>
                <w:rFonts w:ascii="Times New Roman" w:eastAsiaTheme="majorEastAsia" w:hAnsi="Times New Roman" w:cs="Arial"/>
                <w:color w:val="243F60" w:themeColor="accent1" w:themeShade="7F"/>
                <w:sz w:val="24"/>
                <w:szCs w:val="24"/>
                <w:lang w:val="es-ES_tradnl"/>
              </w:rPr>
            </w:pPr>
            <w:r w:rsidRPr="008D592F">
              <w:rPr>
                <w:rFonts w:ascii="Times New Roman" w:hAnsi="Times New Roman" w:cs="Arial"/>
              </w:rPr>
              <w:t xml:space="preserve">En el </w:t>
            </w:r>
            <w:r w:rsidRPr="008D592F">
              <w:rPr>
                <w:rFonts w:ascii="Times New Roman" w:hAnsi="Times New Roman" w:cs="Arial"/>
                <w:b/>
              </w:rPr>
              <w:t>cuarto cuadrante</w:t>
            </w:r>
            <w:r w:rsidR="00646C6D">
              <w:rPr>
                <w:rFonts w:ascii="Times New Roman" w:hAnsi="Times New Roman" w:cs="Arial"/>
              </w:rPr>
              <w:t>,</w:t>
            </w:r>
            <w:r w:rsidRPr="008D592F">
              <w:rPr>
                <w:rFonts w:ascii="Times New Roman" w:hAnsi="Times New Roman" w:cs="Arial"/>
                <w:b/>
              </w:rPr>
              <w:t xml:space="preserve"> </w:t>
            </w:r>
            <w:r w:rsidRPr="008D592F">
              <w:rPr>
                <w:rFonts w:ascii="Times New Roman" w:hAnsi="Times New Roman" w:cs="Arial"/>
              </w:rPr>
              <w:t>las abscisas toman valores positivos y las ordenadas valores negativos</w:t>
            </w:r>
            <w:r w:rsidR="00646C6D">
              <w:rPr>
                <w:rFonts w:ascii="Times New Roman" w:hAnsi="Times New Roman" w:cs="Arial"/>
              </w:rPr>
              <w:t>;</w:t>
            </w:r>
            <w:r w:rsidRPr="008D592F">
              <w:rPr>
                <w:rFonts w:ascii="Times New Roman" w:hAnsi="Times New Roman" w:cs="Arial"/>
              </w:rPr>
              <w:t xml:space="preserve"> se ubican puntos como</w:t>
            </w:r>
            <w:ins w:id="4" w:author="mercyranjel" w:date="2016-02-17T21:54:00Z">
              <w:r w:rsidR="00646C6D">
                <w:rPr>
                  <w:rFonts w:ascii="Times New Roman" w:hAnsi="Times New Roman" w:cs="Arial"/>
                </w:rPr>
                <w:t>:</w:t>
              </w:r>
            </w:ins>
            <w:r w:rsidRPr="008D592F">
              <w:rPr>
                <w:rFonts w:ascii="Times New Roman" w:hAnsi="Times New Roman" w:cs="Arial"/>
              </w:rPr>
              <w:t xml:space="preserve"> </w:t>
            </w:r>
            <w:r w:rsidR="0059516B">
              <w:rPr>
                <w:rFonts w:ascii="Times New Roman" w:hAnsi="Times New Roman" w:cs="Arial"/>
              </w:rPr>
              <w:t xml:space="preserve">(10,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</w:rPr>
              <w:t>22), (2,</w:t>
            </w:r>
            <w:r w:rsidR="0059516B" w:rsidRPr="008D592F">
              <w:rPr>
                <w:rFonts w:ascii="Times New Roman" w:hAnsi="Times New Roman" w:cs="Arial"/>
              </w:rPr>
              <w:t xml:space="preserve"> –</w:t>
            </w:r>
            <w:r w:rsidR="0059516B">
              <w:rPr>
                <w:rFonts w:ascii="Times New Roman" w:hAnsi="Times New Roman" w:cs="Arial"/>
              </w:rPr>
              <w:t xml:space="preserve">18) y (13,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174F31">
              <w:rPr>
                <w:rFonts w:ascii="Times New Roman" w:hAnsi="Times New Roman" w:cs="Arial"/>
              </w:rPr>
              <w:t>15).</w:t>
            </w:r>
          </w:p>
        </w:tc>
      </w:tr>
    </w:tbl>
    <w:p w14:paraId="631EC0B6" w14:textId="77777777" w:rsidR="00387B30" w:rsidRPr="008D592F" w:rsidRDefault="00646C6D" w:rsidP="000F60B1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ins w:id="5" w:author="mercyranjel" w:date="2016-02-17T21:52:00Z">
        <w:r>
          <w:rPr>
            <w:rFonts w:ascii="Times New Roman" w:hAnsi="Times New Roman" w:cs="Arial"/>
            <w:sz w:val="22"/>
            <w:szCs w:val="22"/>
          </w:rPr>
          <w:t xml:space="preserve"> 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EA4F3E" w:rsidRPr="008D592F" w14:paraId="3412ADE0" w14:textId="77777777" w:rsidTr="00DB500D">
        <w:tc>
          <w:tcPr>
            <w:tcW w:w="8828" w:type="dxa"/>
            <w:gridSpan w:val="2"/>
            <w:shd w:val="clear" w:color="auto" w:fill="000000" w:themeFill="text1"/>
          </w:tcPr>
          <w:p w14:paraId="2DD3DEAF" w14:textId="77777777" w:rsidR="00EA4F3E" w:rsidRPr="008D592F" w:rsidRDefault="00EA4F3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EA4F3E" w:rsidRPr="008D592F" w14:paraId="49DB6B72" w14:textId="77777777" w:rsidTr="00DB500D">
        <w:tc>
          <w:tcPr>
            <w:tcW w:w="2470" w:type="dxa"/>
          </w:tcPr>
          <w:p w14:paraId="4BA53D18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8" w:type="dxa"/>
          </w:tcPr>
          <w:p w14:paraId="1D25AFF1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MA_06_09_REC80</w:t>
            </w:r>
          </w:p>
        </w:tc>
      </w:tr>
      <w:tr w:rsidR="00EA4F3E" w:rsidRPr="008D592F" w14:paraId="39E3ABD0" w14:textId="77777777" w:rsidTr="00DB500D">
        <w:tc>
          <w:tcPr>
            <w:tcW w:w="2470" w:type="dxa"/>
          </w:tcPr>
          <w:p w14:paraId="01B5C56A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8" w:type="dxa"/>
          </w:tcPr>
          <w:p w14:paraId="3563348C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La representación de puntos en el plano</w:t>
            </w:r>
          </w:p>
        </w:tc>
      </w:tr>
      <w:tr w:rsidR="00EA4F3E" w:rsidRPr="008D592F" w14:paraId="069FC8A8" w14:textId="77777777" w:rsidTr="00DB500D">
        <w:tc>
          <w:tcPr>
            <w:tcW w:w="2470" w:type="dxa"/>
          </w:tcPr>
          <w:p w14:paraId="6E4329F2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8" w:type="dxa"/>
          </w:tcPr>
          <w:p w14:paraId="21AD0B86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que explica aspectos sobre el plano cartesiano</w:t>
            </w:r>
          </w:p>
        </w:tc>
      </w:tr>
    </w:tbl>
    <w:p w14:paraId="3AE1989E" w14:textId="77777777" w:rsidR="00DE63D0" w:rsidRPr="008D592F" w:rsidRDefault="00DE63D0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EA4F3E" w:rsidRPr="008D592F" w14:paraId="12D1A371" w14:textId="77777777" w:rsidTr="00EA4F3E">
        <w:tc>
          <w:tcPr>
            <w:tcW w:w="8828" w:type="dxa"/>
            <w:gridSpan w:val="2"/>
            <w:shd w:val="clear" w:color="auto" w:fill="000000" w:themeFill="text1"/>
          </w:tcPr>
          <w:p w14:paraId="7BA8B917" w14:textId="77777777" w:rsidR="00EA4F3E" w:rsidRPr="008D592F" w:rsidRDefault="00EA4F3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EA4F3E" w:rsidRPr="008D592F" w14:paraId="18A4FE3E" w14:textId="77777777" w:rsidTr="00EA4F3E">
        <w:tc>
          <w:tcPr>
            <w:tcW w:w="2470" w:type="dxa"/>
          </w:tcPr>
          <w:p w14:paraId="0F77D1BD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8" w:type="dxa"/>
          </w:tcPr>
          <w:p w14:paraId="02B5EF2B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MA_06_09_REC90</w:t>
            </w:r>
          </w:p>
        </w:tc>
      </w:tr>
      <w:tr w:rsidR="00EA4F3E" w:rsidRPr="008D592F" w14:paraId="6DB8C502" w14:textId="77777777" w:rsidTr="00EA4F3E">
        <w:tc>
          <w:tcPr>
            <w:tcW w:w="2470" w:type="dxa"/>
          </w:tcPr>
          <w:p w14:paraId="0CBA5E28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8" w:type="dxa"/>
          </w:tcPr>
          <w:p w14:paraId="64BACF8A" w14:textId="77777777" w:rsidR="00EA4F3E" w:rsidRPr="008D592F" w:rsidRDefault="00EA4F3E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Practica la representación de puntos en el plano</w:t>
            </w:r>
          </w:p>
        </w:tc>
      </w:tr>
      <w:tr w:rsidR="00EA4F3E" w:rsidRPr="008D592F" w14:paraId="4E0865A2" w14:textId="77777777" w:rsidTr="00EA4F3E">
        <w:tc>
          <w:tcPr>
            <w:tcW w:w="2470" w:type="dxa"/>
          </w:tcPr>
          <w:p w14:paraId="646AE2CC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8" w:type="dxa"/>
          </w:tcPr>
          <w:p w14:paraId="738B9CB9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practicar la representación de puntos en el plano</w:t>
            </w:r>
          </w:p>
        </w:tc>
      </w:tr>
    </w:tbl>
    <w:p w14:paraId="332FDE94" w14:textId="77777777" w:rsidR="00EA4F3E" w:rsidRPr="008D592F" w:rsidRDefault="00EA4F3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4E7AAEBA" w14:textId="7B5F2A20" w:rsidR="00DB500D" w:rsidRPr="00646C6D" w:rsidRDefault="000C399A" w:rsidP="005D1738">
      <w:pPr>
        <w:spacing w:after="0"/>
        <w:rPr>
          <w:rFonts w:ascii="Times New Roman" w:hAnsi="Times New Roman" w:cs="Arial"/>
          <w:b/>
          <w:color w:val="C00000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Es posible determinar las coordenadas de un punto en el plano. Por ejemplo, p</w:t>
      </w:r>
      <w:r w:rsidR="00DB500D" w:rsidRPr="008D592F">
        <w:rPr>
          <w:rFonts w:ascii="Times New Roman" w:hAnsi="Times New Roman" w:cs="Arial"/>
          <w:sz w:val="22"/>
          <w:szCs w:val="22"/>
        </w:rPr>
        <w:t xml:space="preserve">ara determinar las coordenadas del punto </w:t>
      </w:r>
      <w:r>
        <w:rPr>
          <w:rFonts w:ascii="Times New Roman" w:hAnsi="Times New Roman" w:cs="Arial"/>
          <w:sz w:val="22"/>
          <w:szCs w:val="22"/>
        </w:rPr>
        <w:t>(</w:t>
      </w:r>
      <w:r w:rsidRPr="00646C6D">
        <w:rPr>
          <w:rFonts w:ascii="Times New Roman" w:hAnsi="Times New Roman" w:cs="Arial"/>
          <w:b/>
          <w:color w:val="C00000"/>
          <w:sz w:val="22"/>
          <w:szCs w:val="22"/>
        </w:rPr>
        <w:t>–</w:t>
      </w:r>
      <w:r>
        <w:rPr>
          <w:rFonts w:ascii="Times New Roman" w:hAnsi="Times New Roman" w:cs="Arial"/>
          <w:b/>
          <w:color w:val="C00000"/>
          <w:sz w:val="22"/>
          <w:szCs w:val="22"/>
        </w:rPr>
        <w:t xml:space="preserve">6, 2) </w:t>
      </w:r>
      <w:r w:rsidR="00DB500D" w:rsidRPr="008D592F">
        <w:rPr>
          <w:rFonts w:ascii="Times New Roman" w:hAnsi="Times New Roman" w:cs="Arial"/>
          <w:sz w:val="22"/>
          <w:szCs w:val="22"/>
        </w:rPr>
        <w:t xml:space="preserve">dibujado en el </w:t>
      </w:r>
      <w:r w:rsidR="00DB500D" w:rsidRPr="008D592F">
        <w:rPr>
          <w:rFonts w:ascii="Times New Roman" w:hAnsi="Times New Roman" w:cs="Arial"/>
          <w:b/>
          <w:sz w:val="22"/>
          <w:szCs w:val="22"/>
        </w:rPr>
        <w:t>plano cartesiano</w:t>
      </w:r>
      <w:r w:rsidR="00DB500D" w:rsidRPr="008D592F">
        <w:rPr>
          <w:rFonts w:ascii="Times New Roman" w:hAnsi="Times New Roman" w:cs="Arial"/>
          <w:sz w:val="22"/>
          <w:szCs w:val="22"/>
        </w:rPr>
        <w:t xml:space="preserve"> se realiza lo siguiente</w:t>
      </w:r>
      <w:r w:rsidR="00646C6D">
        <w:rPr>
          <w:rFonts w:ascii="Times New Roman" w:hAnsi="Times New Roman" w:cs="Arial"/>
          <w:sz w:val="22"/>
          <w:szCs w:val="22"/>
        </w:rPr>
        <w:t xml:space="preserve">. </w:t>
      </w:r>
    </w:p>
    <w:p w14:paraId="538E030A" w14:textId="77777777" w:rsidR="00507CC9" w:rsidRPr="008D592F" w:rsidRDefault="00507CC9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p w14:paraId="0A177EF0" w14:textId="77777777" w:rsidR="00507CC9" w:rsidRPr="008D592F" w:rsidRDefault="00507CC9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p w14:paraId="426D6AAB" w14:textId="180A24A3" w:rsidR="00507CC9" w:rsidRPr="008D592F" w:rsidRDefault="00507CC9" w:rsidP="00AF5F9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Se traza un segmento perpendicular al eje </w:t>
      </w:r>
      <w:r w:rsidRPr="008D592F">
        <w:rPr>
          <w:rFonts w:ascii="Times New Roman" w:hAnsi="Times New Roman" w:cs="Arial"/>
          <w:i/>
          <w:sz w:val="22"/>
          <w:szCs w:val="22"/>
        </w:rPr>
        <w:t>X</w:t>
      </w:r>
      <w:r w:rsidRPr="008D592F">
        <w:rPr>
          <w:rFonts w:ascii="Times New Roman" w:hAnsi="Times New Roman" w:cs="Arial"/>
          <w:sz w:val="22"/>
          <w:szCs w:val="22"/>
        </w:rPr>
        <w:t xml:space="preserve"> desde el punto y se reconoce que cae sobre el valor –6. Luego, se dibuja un segmento perpendicular desde el punto al eje </w:t>
      </w:r>
      <w:r w:rsidRPr="008D592F">
        <w:rPr>
          <w:rFonts w:ascii="Times New Roman" w:hAnsi="Times New Roman" w:cs="Arial"/>
          <w:i/>
          <w:sz w:val="22"/>
          <w:szCs w:val="22"/>
        </w:rPr>
        <w:t>Y</w:t>
      </w:r>
      <w:r w:rsidRPr="008D592F">
        <w:rPr>
          <w:rFonts w:ascii="Times New Roman" w:hAnsi="Times New Roman" w:cs="Arial"/>
          <w:sz w:val="22"/>
          <w:szCs w:val="22"/>
        </w:rPr>
        <w:t xml:space="preserve"> y se </w:t>
      </w:r>
      <w:r w:rsidR="00646C6D">
        <w:rPr>
          <w:rFonts w:ascii="Times New Roman" w:hAnsi="Times New Roman" w:cs="Arial"/>
          <w:sz w:val="22"/>
          <w:szCs w:val="22"/>
        </w:rPr>
        <w:t>observa</w:t>
      </w:r>
      <w:r w:rsidR="00646C6D"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que cae en el valor 2.</w:t>
      </w:r>
    </w:p>
    <w:p w14:paraId="7AA205C6" w14:textId="77777777" w:rsidR="00507CC9" w:rsidRPr="008D592F" w:rsidRDefault="00507CC9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507CC9" w:rsidRPr="008D592F" w14:paraId="6E9A2EC6" w14:textId="77777777" w:rsidTr="00900568">
        <w:trPr>
          <w:trHeight w:val="451"/>
        </w:trPr>
        <w:tc>
          <w:tcPr>
            <w:tcW w:w="8828" w:type="dxa"/>
            <w:gridSpan w:val="2"/>
            <w:shd w:val="clear" w:color="auto" w:fill="0D0D0D" w:themeFill="text1" w:themeFillTint="F2"/>
          </w:tcPr>
          <w:p w14:paraId="34C46D19" w14:textId="77777777" w:rsidR="00507CC9" w:rsidRPr="008D592F" w:rsidRDefault="00507CC9" w:rsidP="00A61F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07CC9" w:rsidRPr="008D592F" w14:paraId="212F6CB2" w14:textId="77777777" w:rsidTr="00A61F0B">
        <w:tc>
          <w:tcPr>
            <w:tcW w:w="2373" w:type="dxa"/>
          </w:tcPr>
          <w:p w14:paraId="2C0141D7" w14:textId="77777777" w:rsidR="00507CC9" w:rsidRPr="008D592F" w:rsidRDefault="00507CC9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47479BC3" w14:textId="77777777" w:rsidR="00507CC9" w:rsidRPr="008D592F" w:rsidRDefault="00FA6D1E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MA_06_09_IMG10</w:t>
            </w:r>
          </w:p>
        </w:tc>
      </w:tr>
      <w:tr w:rsidR="00507CC9" w:rsidRPr="008D592F" w14:paraId="0FA621CF" w14:textId="77777777" w:rsidTr="00A61F0B">
        <w:tc>
          <w:tcPr>
            <w:tcW w:w="2373" w:type="dxa"/>
          </w:tcPr>
          <w:p w14:paraId="3369AEDF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7866826A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36D031A0" wp14:editId="6C0C993E">
                  <wp:extent cx="2109600" cy="1346400"/>
                  <wp:effectExtent l="0" t="0" r="508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C9" w:rsidRPr="008D592F" w14:paraId="6B67B2FB" w14:textId="77777777" w:rsidTr="00A61F0B">
        <w:tc>
          <w:tcPr>
            <w:tcW w:w="2373" w:type="dxa"/>
          </w:tcPr>
          <w:p w14:paraId="736BBB11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06F47636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ESO 6/Matemáticas/Los números enteros/La representación de puntos en el plano cartesiano.</w:t>
            </w:r>
          </w:p>
        </w:tc>
      </w:tr>
      <w:tr w:rsidR="00507CC9" w:rsidRPr="008D592F" w14:paraId="1D756394" w14:textId="77777777" w:rsidTr="00A61F0B">
        <w:tc>
          <w:tcPr>
            <w:tcW w:w="2373" w:type="dxa"/>
          </w:tcPr>
          <w:p w14:paraId="044A3E53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2F45A270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 xml:space="preserve">El punto ubicado en el plano cartesiano tiene coordenadas </w:t>
            </w:r>
            <w:r w:rsidR="0059516B">
              <w:rPr>
                <w:rFonts w:ascii="Times New Roman" w:hAnsi="Times New Roman" w:cs="Arial"/>
                <w:color w:val="000000"/>
              </w:rPr>
              <w:t>(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Pr="00174F31">
              <w:rPr>
                <w:rFonts w:ascii="Times New Roman" w:hAnsi="Times New Roman" w:cs="Arial"/>
                <w:color w:val="000000"/>
              </w:rPr>
              <w:t>6, 2)</w:t>
            </w:r>
            <w:ins w:id="6" w:author="mercyranjel" w:date="2016-02-17T22:46:00Z">
              <w:r w:rsidR="0018494D">
                <w:rPr>
                  <w:rFonts w:ascii="Times New Roman" w:hAnsi="Times New Roman" w:cs="Arial"/>
                  <w:color w:val="000000"/>
                </w:rPr>
                <w:t>.</w:t>
              </w:r>
            </w:ins>
          </w:p>
        </w:tc>
      </w:tr>
      <w:tr w:rsidR="00507CC9" w:rsidRPr="008D592F" w14:paraId="5FC2CEB7" w14:textId="77777777" w:rsidTr="00A61F0B">
        <w:tc>
          <w:tcPr>
            <w:tcW w:w="2373" w:type="dxa"/>
          </w:tcPr>
          <w:p w14:paraId="3B79E3C8" w14:textId="77777777" w:rsidR="00507CC9" w:rsidRPr="008D592F" w:rsidRDefault="00507CC9" w:rsidP="00A61F0B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4E244047" w14:textId="77777777" w:rsidR="00507CC9" w:rsidRPr="008D592F" w:rsidRDefault="00507CC9" w:rsidP="00A61F0B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4F812409" w14:textId="77777777" w:rsidR="00507CC9" w:rsidRPr="008D592F" w:rsidRDefault="00507CC9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p w14:paraId="28505A24" w14:textId="582C49D2" w:rsidR="00AF5F95" w:rsidRDefault="00174F31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Para ubicar </w:t>
      </w:r>
      <w:r w:rsidR="00646C6D">
        <w:rPr>
          <w:rFonts w:ascii="Times New Roman" w:hAnsi="Times New Roman" w:cs="Arial"/>
          <w:sz w:val="22"/>
          <w:szCs w:val="22"/>
        </w:rPr>
        <w:t xml:space="preserve">de manera </w:t>
      </w:r>
      <w:r>
        <w:rPr>
          <w:rFonts w:ascii="Times New Roman" w:hAnsi="Times New Roman" w:cs="Arial"/>
          <w:sz w:val="22"/>
          <w:szCs w:val="22"/>
        </w:rPr>
        <w:t>correcta un punto sobre el plano cartesiano es importante tener en cuenta el signo de cada una de las coordenadas.</w:t>
      </w:r>
    </w:p>
    <w:p w14:paraId="2D9EEDFF" w14:textId="77777777" w:rsidR="00174F31" w:rsidRPr="008D592F" w:rsidRDefault="00174F31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EA4F3E" w:rsidRPr="008D592F" w14:paraId="091812A7" w14:textId="77777777" w:rsidTr="00B135A5">
        <w:tc>
          <w:tcPr>
            <w:tcW w:w="8828" w:type="dxa"/>
            <w:gridSpan w:val="2"/>
            <w:shd w:val="clear" w:color="auto" w:fill="000000" w:themeFill="text1"/>
          </w:tcPr>
          <w:p w14:paraId="451D1E16" w14:textId="77777777" w:rsidR="00EA4F3E" w:rsidRPr="008D592F" w:rsidRDefault="00EA4F3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EA4F3E" w:rsidRPr="008D592F" w14:paraId="35936137" w14:textId="77777777" w:rsidTr="00B135A5">
        <w:tc>
          <w:tcPr>
            <w:tcW w:w="2471" w:type="dxa"/>
          </w:tcPr>
          <w:p w14:paraId="7B905047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7" w:type="dxa"/>
          </w:tcPr>
          <w:p w14:paraId="6A64BC29" w14:textId="77777777" w:rsidR="00EA4F3E" w:rsidRPr="008D592F" w:rsidRDefault="00EA4F3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MA_06_09_REC100</w:t>
            </w:r>
          </w:p>
        </w:tc>
      </w:tr>
      <w:tr w:rsidR="00EA4F3E" w:rsidRPr="008D592F" w14:paraId="3AD28E2D" w14:textId="77777777" w:rsidTr="00B135A5">
        <w:tc>
          <w:tcPr>
            <w:tcW w:w="2471" w:type="dxa"/>
          </w:tcPr>
          <w:p w14:paraId="7205392B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7" w:type="dxa"/>
          </w:tcPr>
          <w:p w14:paraId="4D6F1DAF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Determina las coordenadas de un punto en el plano</w:t>
            </w:r>
          </w:p>
        </w:tc>
      </w:tr>
      <w:tr w:rsidR="00EA4F3E" w:rsidRPr="008D592F" w14:paraId="77379324" w14:textId="77777777" w:rsidTr="00B135A5">
        <w:tc>
          <w:tcPr>
            <w:tcW w:w="2471" w:type="dxa"/>
          </w:tcPr>
          <w:p w14:paraId="3AA538C1" w14:textId="77777777" w:rsidR="00EA4F3E" w:rsidRPr="008D592F" w:rsidRDefault="00EA4F3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7" w:type="dxa"/>
          </w:tcPr>
          <w:p w14:paraId="6F7F06DF" w14:textId="77777777" w:rsidR="00EA4F3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de práctica sobre el plano cartesiano</w:t>
            </w:r>
          </w:p>
        </w:tc>
      </w:tr>
    </w:tbl>
    <w:p w14:paraId="2A14CF47" w14:textId="77777777" w:rsidR="00EA4F3E" w:rsidRPr="008D592F" w:rsidRDefault="00EA4F3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7B60B2BA" w14:textId="77777777" w:rsidR="00844AAE" w:rsidRPr="00F50E23" w:rsidRDefault="00844AAE" w:rsidP="00844AAE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>
        <w:rPr>
          <w:sz w:val="22"/>
          <w:szCs w:val="22"/>
        </w:rPr>
        <w:t xml:space="preserve"> 3.1</w:t>
      </w:r>
      <w:r w:rsidRPr="008D592F">
        <w:rPr>
          <w:sz w:val="22"/>
          <w:szCs w:val="22"/>
        </w:rPr>
        <w:t xml:space="preserve"> </w:t>
      </w:r>
      <w:r w:rsidRPr="00F50E23">
        <w:rPr>
          <w:sz w:val="22"/>
          <w:szCs w:val="22"/>
        </w:rPr>
        <w:t>Consolidación</w:t>
      </w:r>
    </w:p>
    <w:p w14:paraId="47B584E7" w14:textId="77777777" w:rsidR="00844AAE" w:rsidRPr="008D592F" w:rsidRDefault="00844AAE" w:rsidP="00844AAE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19B86B29" w14:textId="77777777" w:rsidR="00844AAE" w:rsidRPr="000E161D" w:rsidRDefault="00844AAE" w:rsidP="00844AAE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52F3C42F" w14:textId="77777777" w:rsidR="00844AAE" w:rsidRPr="008D592F" w:rsidRDefault="00844AA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E059E" w:rsidRPr="008D592F" w14:paraId="397A64C5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6CBA1311" w14:textId="77777777" w:rsidR="004E059E" w:rsidRPr="008D592F" w:rsidRDefault="004E05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E059E" w:rsidRPr="008D592F" w14:paraId="41872CF5" w14:textId="77777777" w:rsidTr="000642A5">
        <w:tc>
          <w:tcPr>
            <w:tcW w:w="2518" w:type="dxa"/>
          </w:tcPr>
          <w:p w14:paraId="27789B21" w14:textId="77777777" w:rsidR="004E059E" w:rsidRPr="008D592F" w:rsidRDefault="004E05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E4185A" w14:textId="77777777" w:rsidR="004E059E" w:rsidRPr="008D592F" w:rsidRDefault="004E05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MA_06_09_REC110</w:t>
            </w:r>
          </w:p>
        </w:tc>
      </w:tr>
      <w:tr w:rsidR="004E059E" w:rsidRPr="008D592F" w14:paraId="431DBEAD" w14:textId="77777777" w:rsidTr="000642A5">
        <w:tc>
          <w:tcPr>
            <w:tcW w:w="2518" w:type="dxa"/>
          </w:tcPr>
          <w:p w14:paraId="79D47AEF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77D0B0C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Refuerza tu aprendizaje</w:t>
            </w:r>
            <w:r w:rsidR="00844AAE">
              <w:rPr>
                <w:rFonts w:ascii="Times New Roman" w:hAnsi="Times New Roman" w:cs="Arial"/>
                <w:color w:val="000000"/>
              </w:rPr>
              <w:t>: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La representación de puntos en el plano cartesiano</w:t>
            </w:r>
          </w:p>
        </w:tc>
      </w:tr>
      <w:tr w:rsidR="004E059E" w:rsidRPr="008D592F" w14:paraId="3D34D28A" w14:textId="77777777" w:rsidTr="000642A5">
        <w:tc>
          <w:tcPr>
            <w:tcW w:w="2518" w:type="dxa"/>
          </w:tcPr>
          <w:p w14:paraId="6728BB3A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0A38BBF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La representación de puntos en el plano cartesiano</w:t>
            </w:r>
          </w:p>
        </w:tc>
      </w:tr>
    </w:tbl>
    <w:p w14:paraId="2E7DBBCB" w14:textId="77777777" w:rsidR="004E059E" w:rsidRPr="008D592F" w:rsidRDefault="004E059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289A3569" w14:textId="3618D781" w:rsidR="004E059E" w:rsidRPr="00844AAE" w:rsidRDefault="00844AAE" w:rsidP="00844AAE">
      <w:pPr>
        <w:pStyle w:val="Seccin2PLANETA"/>
        <w:rPr>
          <w:sz w:val="22"/>
          <w:szCs w:val="22"/>
        </w:rPr>
      </w:pPr>
      <w:r>
        <w:rPr>
          <w:sz w:val="22"/>
          <w:szCs w:val="22"/>
          <w:highlight w:val="yellow"/>
        </w:rPr>
        <w:t>[SECCIÓN 1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4 </w:t>
      </w:r>
      <w:r w:rsidR="00026140">
        <w:rPr>
          <w:sz w:val="22"/>
          <w:szCs w:val="22"/>
        </w:rPr>
        <w:t>El o</w:t>
      </w:r>
      <w:r w:rsidR="004E059E" w:rsidRPr="00844AAE">
        <w:rPr>
          <w:sz w:val="22"/>
          <w:szCs w:val="22"/>
        </w:rPr>
        <w:t>rden en los números enteros</w:t>
      </w:r>
    </w:p>
    <w:p w14:paraId="3EFFCEBE" w14:textId="77777777" w:rsidR="00A61F0B" w:rsidRPr="008D592F" w:rsidRDefault="00A61F0B" w:rsidP="00A61F0B">
      <w:pPr>
        <w:spacing w:after="0"/>
        <w:rPr>
          <w:rFonts w:ascii="Times New Roman" w:hAnsi="Times New Roman" w:cs="Arial"/>
          <w:sz w:val="22"/>
          <w:szCs w:val="22"/>
        </w:rPr>
      </w:pPr>
    </w:p>
    <w:p w14:paraId="76AB2171" w14:textId="7D03FC4A" w:rsidR="00B135A5" w:rsidRPr="008D592F" w:rsidRDefault="00844AAE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Es posible establecer </w:t>
      </w:r>
      <w:r w:rsidR="00597D46" w:rsidRPr="008D592F">
        <w:rPr>
          <w:rFonts w:ascii="Times New Roman" w:hAnsi="Times New Roman" w:cs="Arial"/>
          <w:sz w:val="22"/>
          <w:szCs w:val="22"/>
        </w:rPr>
        <w:t xml:space="preserve">una </w:t>
      </w:r>
      <w:r w:rsidR="00597D46" w:rsidRPr="008D592F">
        <w:rPr>
          <w:rFonts w:ascii="Times New Roman" w:hAnsi="Times New Roman" w:cs="Arial"/>
          <w:b/>
          <w:sz w:val="22"/>
          <w:szCs w:val="22"/>
        </w:rPr>
        <w:t>relación</w:t>
      </w:r>
      <w:r w:rsidR="00B135A5" w:rsidRPr="008D592F">
        <w:rPr>
          <w:rFonts w:ascii="Times New Roman" w:hAnsi="Times New Roman" w:cs="Arial"/>
          <w:b/>
          <w:sz w:val="22"/>
          <w:szCs w:val="22"/>
        </w:rPr>
        <w:t xml:space="preserve"> de orden</w:t>
      </w:r>
      <w:r w:rsidR="00597D46" w:rsidRPr="008D592F">
        <w:rPr>
          <w:rFonts w:ascii="Times New Roman" w:hAnsi="Times New Roman" w:cs="Arial"/>
          <w:b/>
          <w:sz w:val="22"/>
          <w:szCs w:val="22"/>
        </w:rPr>
        <w:t xml:space="preserve"> </w:t>
      </w:r>
      <w:r w:rsidR="00597D46" w:rsidRPr="008D592F">
        <w:rPr>
          <w:rFonts w:ascii="Times New Roman" w:hAnsi="Times New Roman" w:cs="Arial"/>
          <w:sz w:val="22"/>
          <w:szCs w:val="22"/>
        </w:rPr>
        <w:t xml:space="preserve">entre </w:t>
      </w:r>
      <w:r>
        <w:rPr>
          <w:rFonts w:ascii="Times New Roman" w:hAnsi="Times New Roman" w:cs="Arial"/>
          <w:sz w:val="22"/>
          <w:szCs w:val="22"/>
        </w:rPr>
        <w:t>los números enteros;</w:t>
      </w:r>
      <w:r w:rsidR="00B135A5" w:rsidRPr="008D592F">
        <w:rPr>
          <w:rFonts w:ascii="Times New Roman" w:hAnsi="Times New Roman" w:cs="Arial"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>para ello</w:t>
      </w:r>
      <w:bookmarkStart w:id="7" w:name="_GoBack"/>
      <w:bookmarkEnd w:id="7"/>
      <w:r>
        <w:rPr>
          <w:rFonts w:ascii="Times New Roman" w:hAnsi="Times New Roman" w:cs="Arial"/>
          <w:sz w:val="22"/>
          <w:szCs w:val="22"/>
        </w:rPr>
        <w:t xml:space="preserve"> se tiene</w:t>
      </w:r>
      <w:r w:rsidR="00197BB2" w:rsidRPr="008D592F">
        <w:rPr>
          <w:rFonts w:ascii="Times New Roman" w:hAnsi="Times New Roman" w:cs="Arial"/>
          <w:sz w:val="22"/>
          <w:szCs w:val="22"/>
        </w:rPr>
        <w:t xml:space="preserve"> en cuenta que siempre es mayor el número que se </w:t>
      </w:r>
      <w:r>
        <w:rPr>
          <w:rFonts w:ascii="Times New Roman" w:hAnsi="Times New Roman" w:cs="Arial"/>
          <w:sz w:val="22"/>
          <w:szCs w:val="22"/>
        </w:rPr>
        <w:t>ubica</w:t>
      </w:r>
      <w:r w:rsidR="00197BB2" w:rsidRPr="008D592F">
        <w:rPr>
          <w:rFonts w:ascii="Times New Roman" w:hAnsi="Times New Roman" w:cs="Arial"/>
          <w:sz w:val="22"/>
          <w:szCs w:val="22"/>
        </w:rPr>
        <w:t xml:space="preserve"> más a la derecha en la recta numérica.</w:t>
      </w:r>
    </w:p>
    <w:p w14:paraId="1E2EE4C3" w14:textId="77777777" w:rsidR="00442CF7" w:rsidRPr="008D592F" w:rsidRDefault="00442CF7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42CF7" w:rsidRPr="008D592F" w14:paraId="23188BB7" w14:textId="77777777" w:rsidTr="00597D46">
        <w:tc>
          <w:tcPr>
            <w:tcW w:w="8978" w:type="dxa"/>
            <w:gridSpan w:val="2"/>
            <w:shd w:val="clear" w:color="auto" w:fill="000000" w:themeFill="text1"/>
          </w:tcPr>
          <w:p w14:paraId="080AD84C" w14:textId="77777777" w:rsidR="00442CF7" w:rsidRPr="008D592F" w:rsidRDefault="00442CF7" w:rsidP="00597D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2CF7" w:rsidRPr="008D592F" w14:paraId="2E5D2E8B" w14:textId="77777777" w:rsidTr="00597D46">
        <w:tc>
          <w:tcPr>
            <w:tcW w:w="2518" w:type="dxa"/>
          </w:tcPr>
          <w:p w14:paraId="7FB4B67B" w14:textId="77777777" w:rsidR="00442CF7" w:rsidRPr="008D592F" w:rsidRDefault="00442CF7" w:rsidP="00597D46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52C98611" w14:textId="77777777" w:rsidR="00442CF7" w:rsidRPr="008D592F" w:rsidRDefault="00442CF7" w:rsidP="00442CF7">
            <w:pPr>
              <w:jc w:val="both"/>
              <w:rPr>
                <w:rFonts w:ascii="Times New Roman" w:hAnsi="Times New Roman"/>
              </w:rPr>
            </w:pPr>
            <w:r w:rsidRPr="008D592F">
              <w:rPr>
                <w:rFonts w:ascii="Times New Roman" w:hAnsi="Times New Roman"/>
              </w:rPr>
              <w:t>Para establecer relaciones de orden entre dos números se utilizan los símbolos:</w:t>
            </w:r>
          </w:p>
          <w:p w14:paraId="18291DE8" w14:textId="77777777" w:rsidR="00442CF7" w:rsidRPr="008D592F" w:rsidRDefault="00EB7290" w:rsidP="00E462A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&lt; </w:t>
            </w:r>
            <w:r w:rsidR="00442CF7" w:rsidRPr="008D592F">
              <w:rPr>
                <w:rFonts w:ascii="Times New Roman" w:hAnsi="Times New Roman"/>
              </w:rPr>
              <w:t>menor que</w:t>
            </w:r>
          </w:p>
          <w:p w14:paraId="7C6D1E0D" w14:textId="77777777" w:rsidR="00442CF7" w:rsidRDefault="00442CF7" w:rsidP="00E462A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 w:rsidRPr="008D592F">
              <w:rPr>
                <w:rFonts w:ascii="Times New Roman" w:hAnsi="Times New Roman"/>
              </w:rPr>
              <w:t>&gt; mayor que</w:t>
            </w:r>
          </w:p>
          <w:p w14:paraId="0126D196" w14:textId="77777777" w:rsidR="00EB7290" w:rsidRPr="008D592F" w:rsidRDefault="00EB7290" w:rsidP="00E462A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igual a</w:t>
            </w:r>
          </w:p>
          <w:p w14:paraId="49431A85" w14:textId="77777777" w:rsidR="00442CF7" w:rsidRPr="008D592F" w:rsidRDefault="00442CF7" w:rsidP="00442CF7">
            <w:pPr>
              <w:pStyle w:val="Prrafodelista"/>
              <w:jc w:val="both"/>
              <w:rPr>
                <w:rFonts w:ascii="Times New Roman" w:hAnsi="Times New Roman"/>
              </w:rPr>
            </w:pPr>
          </w:p>
        </w:tc>
      </w:tr>
    </w:tbl>
    <w:p w14:paraId="47CF61B6" w14:textId="77777777" w:rsidR="00197BB2" w:rsidRPr="008D592F" w:rsidRDefault="00197BB2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9E46D70" w14:textId="77777777" w:rsidR="00197BB2" w:rsidRPr="008D592F" w:rsidRDefault="00197BB2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Por ejemplo</w:t>
      </w:r>
      <w:r w:rsidR="00EB7290">
        <w:rPr>
          <w:rFonts w:ascii="Times New Roman" w:hAnsi="Times New Roman" w:cs="Arial"/>
          <w:sz w:val="22"/>
          <w:szCs w:val="22"/>
        </w:rPr>
        <w:t>, se puede establecer la relación de orden entre las siguientes parejas de números enteros:</w:t>
      </w:r>
    </w:p>
    <w:p w14:paraId="4B475839" w14:textId="77777777" w:rsidR="00197BB2" w:rsidRPr="008D592F" w:rsidRDefault="00197BB2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2 y 5</w:t>
      </w:r>
    </w:p>
    <w:p w14:paraId="0B106A56" w14:textId="77777777" w:rsidR="00197BB2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 w:rsidR="00197BB2" w:rsidRPr="008D592F">
        <w:rPr>
          <w:rFonts w:ascii="Times New Roman" w:hAnsi="Times New Roman" w:cs="Arial"/>
          <w:sz w:val="22"/>
          <w:szCs w:val="22"/>
        </w:rPr>
        <w:t>3 y 4</w:t>
      </w:r>
    </w:p>
    <w:p w14:paraId="0FCC20BD" w14:textId="77777777" w:rsidR="00197BB2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1 y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197BB2" w:rsidRPr="008D592F">
        <w:rPr>
          <w:rFonts w:ascii="Times New Roman" w:hAnsi="Times New Roman" w:cs="Arial"/>
          <w:sz w:val="22"/>
          <w:szCs w:val="22"/>
        </w:rPr>
        <w:t>5</w:t>
      </w:r>
    </w:p>
    <w:p w14:paraId="2510AEAE" w14:textId="77777777" w:rsidR="00197BB2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1 y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197BB2" w:rsidRPr="008D592F">
        <w:rPr>
          <w:rFonts w:ascii="Times New Roman" w:hAnsi="Times New Roman" w:cs="Arial"/>
          <w:sz w:val="22"/>
          <w:szCs w:val="22"/>
        </w:rPr>
        <w:t>8</w:t>
      </w:r>
    </w:p>
    <w:p w14:paraId="0C0A0FA6" w14:textId="77777777" w:rsidR="00197BB2" w:rsidRPr="008D592F" w:rsidRDefault="00197BB2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906FCE3" w14:textId="77777777" w:rsidR="00197BB2" w:rsidRPr="008D592F" w:rsidRDefault="00197BB2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Al ubicar</w:t>
      </w:r>
      <w:r w:rsidR="00EB7290">
        <w:rPr>
          <w:rFonts w:ascii="Times New Roman" w:hAnsi="Times New Roman" w:cs="Arial"/>
          <w:sz w:val="22"/>
          <w:szCs w:val="22"/>
        </w:rPr>
        <w:t xml:space="preserve"> cada pareja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EB7290">
        <w:rPr>
          <w:rFonts w:ascii="Times New Roman" w:hAnsi="Times New Roman" w:cs="Arial"/>
          <w:sz w:val="22"/>
          <w:szCs w:val="22"/>
        </w:rPr>
        <w:t>(usando el mismo color) sobre</w:t>
      </w:r>
      <w:r w:rsidRPr="008D592F">
        <w:rPr>
          <w:rFonts w:ascii="Times New Roman" w:hAnsi="Times New Roman" w:cs="Arial"/>
          <w:sz w:val="22"/>
          <w:szCs w:val="22"/>
        </w:rPr>
        <w:t xml:space="preserve"> la recta numérica se tiene:</w:t>
      </w:r>
    </w:p>
    <w:p w14:paraId="1C208967" w14:textId="77777777" w:rsidR="00197BB2" w:rsidRPr="008D592F" w:rsidRDefault="00197BB2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442CF7" w:rsidRPr="008D592F" w14:paraId="7421027B" w14:textId="77777777" w:rsidTr="00597D46">
        <w:tc>
          <w:tcPr>
            <w:tcW w:w="8828" w:type="dxa"/>
            <w:gridSpan w:val="2"/>
            <w:shd w:val="clear" w:color="auto" w:fill="0D0D0D" w:themeFill="text1" w:themeFillTint="F2"/>
          </w:tcPr>
          <w:p w14:paraId="2743EE7D" w14:textId="77777777" w:rsidR="00442CF7" w:rsidRPr="008D592F" w:rsidRDefault="00442CF7" w:rsidP="00597D46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42CF7" w:rsidRPr="008D592F" w14:paraId="2F7EAC00" w14:textId="77777777" w:rsidTr="00597D46">
        <w:tc>
          <w:tcPr>
            <w:tcW w:w="2373" w:type="dxa"/>
          </w:tcPr>
          <w:p w14:paraId="3169170E" w14:textId="77777777" w:rsidR="00442CF7" w:rsidRPr="008D592F" w:rsidRDefault="00442CF7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27A63CFE" w14:textId="77777777" w:rsidR="00442CF7" w:rsidRPr="008D592F" w:rsidRDefault="00FA6D1E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MA_06_09_IMG11</w:t>
            </w:r>
          </w:p>
        </w:tc>
      </w:tr>
      <w:tr w:rsidR="00442CF7" w:rsidRPr="008D592F" w14:paraId="7A9626CA" w14:textId="77777777" w:rsidTr="00597D46">
        <w:tc>
          <w:tcPr>
            <w:tcW w:w="2373" w:type="dxa"/>
          </w:tcPr>
          <w:p w14:paraId="299939AB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76461B67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3A5FE2B9" wp14:editId="0B89AF26">
                  <wp:extent cx="3427200" cy="1980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2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F7" w:rsidRPr="008D592F" w14:paraId="02935611" w14:textId="77777777" w:rsidTr="00597D46">
        <w:tc>
          <w:tcPr>
            <w:tcW w:w="2373" w:type="dxa"/>
          </w:tcPr>
          <w:p w14:paraId="6D5B14A2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5A33716D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442CF7" w:rsidRPr="008D592F" w14:paraId="62882623" w14:textId="77777777" w:rsidTr="00597D46">
        <w:tc>
          <w:tcPr>
            <w:tcW w:w="2373" w:type="dxa"/>
          </w:tcPr>
          <w:p w14:paraId="69597A21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28AF276C" w14:textId="77777777" w:rsidR="00442CF7" w:rsidRPr="008D592F" w:rsidRDefault="00442CF7" w:rsidP="0002614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Se ubican las parejas de número</w:t>
            </w:r>
            <w:r w:rsidR="00EB7290">
              <w:rPr>
                <w:rFonts w:ascii="Times New Roman" w:hAnsi="Times New Roman" w:cs="Arial"/>
                <w:color w:val="000000"/>
              </w:rPr>
              <w:t>s usando el mismo color para el punto.</w:t>
            </w:r>
          </w:p>
        </w:tc>
      </w:tr>
      <w:tr w:rsidR="00442CF7" w:rsidRPr="008D592F" w14:paraId="15BBD242" w14:textId="77777777" w:rsidTr="00597D46">
        <w:tc>
          <w:tcPr>
            <w:tcW w:w="2373" w:type="dxa"/>
          </w:tcPr>
          <w:p w14:paraId="1C2BE6A2" w14:textId="77777777" w:rsidR="00442CF7" w:rsidRPr="008D592F" w:rsidRDefault="00442CF7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5B3B8721" w14:textId="77777777" w:rsidR="00442CF7" w:rsidRPr="008D592F" w:rsidRDefault="00442CF7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617DFC93" w14:textId="77777777" w:rsidR="00442CF7" w:rsidRPr="008D592F" w:rsidRDefault="00442CF7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94F81FF" w14:textId="77777777" w:rsidR="00442CF7" w:rsidRPr="008D592F" w:rsidRDefault="00EB7290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Teniendo en cuenta las parejas de números sobre la recta se tiene que:</w:t>
      </w:r>
    </w:p>
    <w:p w14:paraId="3A3AF15F" w14:textId="77777777" w:rsidR="00442CF7" w:rsidRPr="008D592F" w:rsidRDefault="00442CF7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2 &lt; 5</w:t>
      </w:r>
    </w:p>
    <w:p w14:paraId="024AAC45" w14:textId="77777777" w:rsidR="00442CF7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 w:rsidR="00442CF7" w:rsidRPr="008D592F">
        <w:rPr>
          <w:rFonts w:ascii="Times New Roman" w:hAnsi="Times New Roman" w:cs="Arial"/>
          <w:sz w:val="22"/>
          <w:szCs w:val="22"/>
        </w:rPr>
        <w:t>3 &lt; 4</w:t>
      </w:r>
    </w:p>
    <w:p w14:paraId="05BF95FB" w14:textId="77777777" w:rsidR="00442CF7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 w:rsidR="00442CF7" w:rsidRPr="008D592F">
        <w:rPr>
          <w:rFonts w:ascii="Times New Roman" w:hAnsi="Times New Roman" w:cs="Arial"/>
          <w:sz w:val="22"/>
          <w:szCs w:val="22"/>
        </w:rPr>
        <w:t>5 &lt; 1</w:t>
      </w:r>
    </w:p>
    <w:p w14:paraId="21E97988" w14:textId="77777777" w:rsidR="00442CF7" w:rsidRPr="008D592F" w:rsidRDefault="0059516B" w:rsidP="00E462A3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8 &lt;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442CF7" w:rsidRPr="008D592F">
        <w:rPr>
          <w:rFonts w:ascii="Times New Roman" w:hAnsi="Times New Roman" w:cs="Arial"/>
          <w:sz w:val="22"/>
          <w:szCs w:val="22"/>
        </w:rPr>
        <w:t>1</w:t>
      </w:r>
    </w:p>
    <w:p w14:paraId="14E81B7C" w14:textId="77777777" w:rsidR="00442CF7" w:rsidRPr="008D592F" w:rsidRDefault="00442CF7" w:rsidP="00197BB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7290" w:rsidRPr="008D592F" w14:paraId="05C8EC60" w14:textId="77777777" w:rsidTr="003E370B">
        <w:tc>
          <w:tcPr>
            <w:tcW w:w="8978" w:type="dxa"/>
            <w:gridSpan w:val="2"/>
            <w:shd w:val="clear" w:color="auto" w:fill="000000" w:themeFill="text1"/>
          </w:tcPr>
          <w:p w14:paraId="27731A69" w14:textId="77777777" w:rsidR="00EB7290" w:rsidRPr="008D592F" w:rsidRDefault="00EB7290" w:rsidP="003E370B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Destacado</w:t>
            </w:r>
          </w:p>
        </w:tc>
      </w:tr>
      <w:tr w:rsidR="00EB7290" w:rsidRPr="008D592F" w14:paraId="66B1D0CD" w14:textId="77777777" w:rsidTr="003E370B">
        <w:tc>
          <w:tcPr>
            <w:tcW w:w="2518" w:type="dxa"/>
          </w:tcPr>
          <w:p w14:paraId="0820DFE1" w14:textId="77777777" w:rsidR="00EB7290" w:rsidRPr="008D592F" w:rsidRDefault="00EB7290" w:rsidP="003E370B">
            <w:pPr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Título</w:t>
            </w:r>
          </w:p>
        </w:tc>
        <w:tc>
          <w:tcPr>
            <w:tcW w:w="6460" w:type="dxa"/>
          </w:tcPr>
          <w:p w14:paraId="70397105" w14:textId="72103E03" w:rsidR="00EB7290" w:rsidRPr="008D592F" w:rsidRDefault="00026140" w:rsidP="000C399A">
            <w:pPr>
              <w:jc w:val="center"/>
              <w:rPr>
                <w:rFonts w:ascii="Times New Roman" w:hAnsi="Times New Roman" w:cs="Arial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Arial"/>
                <w:b/>
              </w:rPr>
              <w:t>El o</w:t>
            </w:r>
            <w:r w:rsidR="00EB7290">
              <w:rPr>
                <w:rFonts w:ascii="Times New Roman" w:hAnsi="Times New Roman" w:cs="Arial"/>
                <w:b/>
              </w:rPr>
              <w:t>rden en los números enteros</w:t>
            </w:r>
          </w:p>
        </w:tc>
      </w:tr>
      <w:tr w:rsidR="00EB7290" w:rsidRPr="008D592F" w14:paraId="406C86A9" w14:textId="77777777" w:rsidTr="003E370B">
        <w:tc>
          <w:tcPr>
            <w:tcW w:w="2518" w:type="dxa"/>
          </w:tcPr>
          <w:p w14:paraId="4EA433FF" w14:textId="77777777" w:rsidR="00EB7290" w:rsidRPr="008D592F" w:rsidRDefault="00EB7290" w:rsidP="003E370B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0C6B8A38" w14:textId="77777777" w:rsidR="00EB7290" w:rsidRPr="008D592F" w:rsidRDefault="00EB7290" w:rsidP="00EB7290">
            <w:pPr>
              <w:jc w:val="both"/>
              <w:rPr>
                <w:rFonts w:ascii="Times New Roman" w:hAnsi="Times New Roman" w:cs="Arial"/>
              </w:rPr>
            </w:pPr>
          </w:p>
          <w:p w14:paraId="14A22BE3" w14:textId="7427E43C" w:rsidR="00EB7290" w:rsidRPr="008D592F" w:rsidRDefault="00EB7290" w:rsidP="00EB72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Entre dos </w:t>
            </w:r>
            <w:r w:rsidRPr="008D592F">
              <w:rPr>
                <w:rFonts w:ascii="Times New Roman" w:hAnsi="Times New Roman" w:cs="Arial"/>
                <w:b/>
              </w:rPr>
              <w:t>números enteros</w:t>
            </w:r>
            <w:r w:rsidRPr="008D592F">
              <w:rPr>
                <w:rFonts w:ascii="Times New Roman" w:hAnsi="Times New Roman" w:cs="Arial"/>
              </w:rPr>
              <w:t xml:space="preserve"> </w:t>
            </w:r>
            <w:r w:rsidRPr="008D592F">
              <w:rPr>
                <w:rFonts w:ascii="Times New Roman" w:hAnsi="Times New Roman" w:cs="Arial"/>
                <w:b/>
              </w:rPr>
              <w:t>con distinto signo</w:t>
            </w:r>
            <w:r w:rsidRPr="008D592F">
              <w:rPr>
                <w:rFonts w:ascii="Times New Roman" w:hAnsi="Times New Roman" w:cs="Arial"/>
              </w:rPr>
              <w:t xml:space="preserve"> siempre </w:t>
            </w:r>
            <w:r>
              <w:rPr>
                <w:rFonts w:ascii="Times New Roman" w:hAnsi="Times New Roman" w:cs="Arial"/>
              </w:rPr>
              <w:t>es</w:t>
            </w:r>
            <w:r w:rsidRPr="008D592F">
              <w:rPr>
                <w:rFonts w:ascii="Times New Roman" w:hAnsi="Times New Roman" w:cs="Arial"/>
              </w:rPr>
              <w:t xml:space="preserve"> mayor el entero positivo.</w:t>
            </w:r>
          </w:p>
          <w:p w14:paraId="2C7A5704" w14:textId="396BC869" w:rsidR="00EB7290" w:rsidRPr="008D592F" w:rsidRDefault="00EB7290" w:rsidP="00EB72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Entre dos </w:t>
            </w:r>
            <w:r w:rsidRPr="008D592F">
              <w:rPr>
                <w:rFonts w:ascii="Times New Roman" w:hAnsi="Times New Roman" w:cs="Arial"/>
                <w:b/>
              </w:rPr>
              <w:t>números enteros positivos</w:t>
            </w:r>
            <w:r w:rsidRPr="008D592F">
              <w:rPr>
                <w:rFonts w:ascii="Times New Roman" w:hAnsi="Times New Roman" w:cs="Arial"/>
              </w:rPr>
              <w:t xml:space="preserve"> siempre es mayor </w:t>
            </w:r>
            <w:r>
              <w:rPr>
                <w:rFonts w:ascii="Times New Roman" w:hAnsi="Times New Roman" w:cs="Arial"/>
              </w:rPr>
              <w:t>el que se encuentra</w:t>
            </w:r>
            <w:r w:rsidRPr="008D592F">
              <w:rPr>
                <w:rFonts w:ascii="Times New Roman" w:hAnsi="Times New Roman" w:cs="Arial"/>
              </w:rPr>
              <w:t xml:space="preserve"> más </w:t>
            </w:r>
            <w:r>
              <w:rPr>
                <w:rFonts w:ascii="Times New Roman" w:hAnsi="Times New Roman" w:cs="Arial"/>
              </w:rPr>
              <w:t>alejado del cero</w:t>
            </w:r>
            <w:r w:rsidRPr="008D592F">
              <w:rPr>
                <w:rFonts w:ascii="Times New Roman" w:hAnsi="Times New Roman" w:cs="Arial"/>
              </w:rPr>
              <w:t xml:space="preserve">. </w:t>
            </w:r>
          </w:p>
          <w:p w14:paraId="6C690D17" w14:textId="76F42C4C" w:rsidR="00EB7290" w:rsidRPr="008D592F" w:rsidRDefault="00EB7290" w:rsidP="00EB72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Entre </w:t>
            </w:r>
            <w:r>
              <w:rPr>
                <w:rFonts w:ascii="Times New Roman" w:hAnsi="Times New Roman" w:cs="Arial"/>
              </w:rPr>
              <w:t xml:space="preserve">dos </w:t>
            </w:r>
            <w:r w:rsidRPr="008D592F">
              <w:rPr>
                <w:rFonts w:ascii="Times New Roman" w:hAnsi="Times New Roman" w:cs="Arial"/>
                <w:b/>
              </w:rPr>
              <w:t>números enteros negativos</w:t>
            </w:r>
            <w:r w:rsidRPr="008D592F">
              <w:rPr>
                <w:rFonts w:ascii="Times New Roman" w:hAnsi="Times New Roman" w:cs="Arial"/>
              </w:rPr>
              <w:t xml:space="preserve"> siem</w:t>
            </w:r>
            <w:r>
              <w:rPr>
                <w:rFonts w:ascii="Times New Roman" w:hAnsi="Times New Roman" w:cs="Arial"/>
              </w:rPr>
              <w:t>pre es mayor el que se encuentra</w:t>
            </w:r>
            <w:r w:rsidRPr="008D592F">
              <w:rPr>
                <w:rFonts w:ascii="Times New Roman" w:hAnsi="Times New Roman" w:cs="Arial"/>
              </w:rPr>
              <w:t xml:space="preserve"> más cerca al cero.</w:t>
            </w:r>
          </w:p>
          <w:p w14:paraId="152826FD" w14:textId="77777777" w:rsidR="00EB7290" w:rsidRPr="008D592F" w:rsidRDefault="00EB7290" w:rsidP="00EB7290">
            <w:pPr>
              <w:pStyle w:val="Prrafodelista"/>
              <w:rPr>
                <w:rFonts w:ascii="Times New Roman" w:hAnsi="Times New Roman" w:cs="Arial"/>
              </w:rPr>
            </w:pPr>
          </w:p>
        </w:tc>
      </w:tr>
    </w:tbl>
    <w:p w14:paraId="1E76D790" w14:textId="77777777" w:rsidR="00EB7290" w:rsidRDefault="00EB7290" w:rsidP="00442CF7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03884CE" w14:textId="77777777" w:rsidR="00442CF7" w:rsidRPr="008D592F" w:rsidRDefault="00442CF7" w:rsidP="00442CF7">
      <w:pPr>
        <w:pStyle w:val="Prrafodelista"/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530E9" w:rsidRPr="008D592F" w14:paraId="2A9F09D7" w14:textId="77777777" w:rsidTr="00597D46">
        <w:tc>
          <w:tcPr>
            <w:tcW w:w="9033" w:type="dxa"/>
            <w:gridSpan w:val="2"/>
            <w:shd w:val="clear" w:color="auto" w:fill="000000" w:themeFill="text1"/>
          </w:tcPr>
          <w:p w14:paraId="234BB658" w14:textId="77777777" w:rsidR="003530E9" w:rsidRPr="008D592F" w:rsidRDefault="003530E9" w:rsidP="00597D46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530E9" w:rsidRPr="008D592F" w14:paraId="5EC26989" w14:textId="77777777" w:rsidTr="00597D46">
        <w:tc>
          <w:tcPr>
            <w:tcW w:w="2518" w:type="dxa"/>
          </w:tcPr>
          <w:p w14:paraId="3249359A" w14:textId="77777777" w:rsidR="003530E9" w:rsidRPr="008D592F" w:rsidRDefault="003530E9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D9A2D23" w14:textId="77777777" w:rsidR="003530E9" w:rsidRPr="008D592F" w:rsidRDefault="003530E9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MA_06_09_REC120</w:t>
            </w:r>
          </w:p>
        </w:tc>
      </w:tr>
      <w:tr w:rsidR="003530E9" w:rsidRPr="008D592F" w14:paraId="77D4DDAD" w14:textId="77777777" w:rsidTr="00597D46">
        <w:tc>
          <w:tcPr>
            <w:tcW w:w="2518" w:type="dxa"/>
          </w:tcPr>
          <w:p w14:paraId="63579418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1D94911" w14:textId="56166024" w:rsidR="003530E9" w:rsidRPr="008D592F" w:rsidRDefault="000C399A" w:rsidP="000C399A">
            <w:pPr>
              <w:rPr>
                <w:rFonts w:ascii="Times New Roman" w:hAnsi="Times New Roman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Arial"/>
                <w:color w:val="000000"/>
              </w:rPr>
              <w:t>O</w:t>
            </w:r>
            <w:r w:rsidR="003530E9" w:rsidRPr="008D592F">
              <w:rPr>
                <w:rFonts w:ascii="Times New Roman" w:hAnsi="Times New Roman" w:cs="Arial"/>
                <w:color w:val="000000"/>
              </w:rPr>
              <w:t>rden en los números enteros</w:t>
            </w:r>
          </w:p>
        </w:tc>
      </w:tr>
      <w:tr w:rsidR="003530E9" w:rsidRPr="008D592F" w14:paraId="1E2D2E97" w14:textId="77777777" w:rsidTr="00597D46">
        <w:tc>
          <w:tcPr>
            <w:tcW w:w="2518" w:type="dxa"/>
          </w:tcPr>
          <w:p w14:paraId="3C492125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C89667A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que explica el orden en los números enteros</w:t>
            </w:r>
          </w:p>
        </w:tc>
      </w:tr>
    </w:tbl>
    <w:p w14:paraId="46610948" w14:textId="77777777" w:rsidR="003530E9" w:rsidRPr="008D592F" w:rsidRDefault="003530E9" w:rsidP="00442CF7">
      <w:pPr>
        <w:pStyle w:val="Prrafodelista"/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3ADF25D" w14:textId="77777777" w:rsidR="00EB7290" w:rsidRDefault="00EB7290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1337A025" w14:textId="631407EE" w:rsidR="00B135A5" w:rsidRPr="008D592F" w:rsidRDefault="00197BB2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lastRenderedPageBreak/>
        <w:t>E</w:t>
      </w:r>
      <w:r w:rsidR="00B135A5" w:rsidRPr="008D592F">
        <w:rPr>
          <w:rFonts w:ascii="Times New Roman" w:hAnsi="Times New Roman" w:cs="Arial"/>
          <w:sz w:val="22"/>
          <w:szCs w:val="22"/>
        </w:rPr>
        <w:t xml:space="preserve">n una clase, la profesora de </w:t>
      </w:r>
      <w:r w:rsidR="00026140">
        <w:rPr>
          <w:rFonts w:ascii="Times New Roman" w:hAnsi="Times New Roman" w:cs="Arial"/>
          <w:sz w:val="22"/>
          <w:szCs w:val="22"/>
        </w:rPr>
        <w:t>M</w:t>
      </w:r>
      <w:r w:rsidR="00B135A5" w:rsidRPr="008D592F">
        <w:rPr>
          <w:rFonts w:ascii="Times New Roman" w:hAnsi="Times New Roman" w:cs="Arial"/>
          <w:sz w:val="22"/>
          <w:szCs w:val="22"/>
        </w:rPr>
        <w:t>atemáticas decide que los estudiantes pasarán al tablero atendiendo al número de u</w:t>
      </w:r>
      <w:r w:rsidR="00EB7290">
        <w:rPr>
          <w:rFonts w:ascii="Times New Roman" w:hAnsi="Times New Roman" w:cs="Arial"/>
          <w:sz w:val="22"/>
          <w:szCs w:val="22"/>
        </w:rPr>
        <w:t>na ficha que sacan de una bolsa. Los números de las fichas son:</w:t>
      </w:r>
      <w:r w:rsidR="0059516B">
        <w:rPr>
          <w:rFonts w:ascii="Times New Roman" w:hAnsi="Times New Roman" w:cs="Arial"/>
          <w:sz w:val="22"/>
          <w:szCs w:val="22"/>
        </w:rPr>
        <w:t xml:space="preserve">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59516B">
        <w:rPr>
          <w:rFonts w:ascii="Times New Roman" w:hAnsi="Times New Roman" w:cs="Arial"/>
          <w:sz w:val="22"/>
          <w:szCs w:val="22"/>
        </w:rPr>
        <w:t>3, 8, 0</w:t>
      </w:r>
      <w:r w:rsidR="00026140">
        <w:rPr>
          <w:rFonts w:ascii="Times New Roman" w:hAnsi="Times New Roman" w:cs="Arial"/>
          <w:sz w:val="22"/>
          <w:szCs w:val="22"/>
        </w:rPr>
        <w:t xml:space="preserve">,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3530E9" w:rsidRPr="008D592F">
        <w:rPr>
          <w:rFonts w:ascii="Times New Roman" w:hAnsi="Times New Roman" w:cs="Arial"/>
          <w:sz w:val="22"/>
          <w:szCs w:val="22"/>
        </w:rPr>
        <w:t>7</w:t>
      </w:r>
      <w:r w:rsidR="00B135A5" w:rsidRPr="008D592F">
        <w:rPr>
          <w:rFonts w:ascii="Times New Roman" w:hAnsi="Times New Roman" w:cs="Arial"/>
          <w:sz w:val="22"/>
          <w:szCs w:val="22"/>
        </w:rPr>
        <w:t xml:space="preserve">, 6 y </w:t>
      </w:r>
      <w:r w:rsidR="003530E9" w:rsidRPr="008D592F">
        <w:rPr>
          <w:rFonts w:ascii="Times New Roman" w:hAnsi="Times New Roman" w:cs="Arial"/>
          <w:sz w:val="22"/>
          <w:szCs w:val="22"/>
        </w:rPr>
        <w:t>4</w:t>
      </w:r>
      <w:r w:rsidR="00B135A5" w:rsidRPr="008D592F">
        <w:rPr>
          <w:rFonts w:ascii="Times New Roman" w:hAnsi="Times New Roman" w:cs="Arial"/>
          <w:sz w:val="22"/>
          <w:szCs w:val="22"/>
        </w:rPr>
        <w:t>.</w:t>
      </w:r>
    </w:p>
    <w:p w14:paraId="5807746C" w14:textId="77777777" w:rsidR="003530E9" w:rsidRPr="008D592F" w:rsidRDefault="003530E9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10A29ED" w14:textId="7CAAA957" w:rsidR="00197BB2" w:rsidRPr="008D592F" w:rsidRDefault="00B135A5" w:rsidP="00B135A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Pasará primero </w:t>
      </w:r>
      <w:r w:rsidR="00197BB2" w:rsidRPr="008D592F">
        <w:rPr>
          <w:rFonts w:ascii="Times New Roman" w:hAnsi="Times New Roman" w:cs="Arial"/>
          <w:sz w:val="22"/>
          <w:szCs w:val="22"/>
        </w:rPr>
        <w:t xml:space="preserve">quien tenga la ficha con el número </w:t>
      </w:r>
      <w:r w:rsidR="00597D46" w:rsidRPr="008D592F">
        <w:rPr>
          <w:rFonts w:ascii="Times New Roman" w:hAnsi="Times New Roman" w:cs="Arial"/>
          <w:sz w:val="22"/>
          <w:szCs w:val="22"/>
        </w:rPr>
        <w:t>menor y</w:t>
      </w:r>
      <w:r w:rsidR="00197BB2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026140">
        <w:rPr>
          <w:rFonts w:ascii="Times New Roman" w:hAnsi="Times New Roman" w:cs="Arial"/>
          <w:sz w:val="22"/>
          <w:szCs w:val="22"/>
        </w:rPr>
        <w:t xml:space="preserve">de </w:t>
      </w:r>
      <w:r w:rsidR="00197BB2" w:rsidRPr="008D592F">
        <w:rPr>
          <w:rFonts w:ascii="Times New Roman" w:hAnsi="Times New Roman" w:cs="Arial"/>
          <w:sz w:val="22"/>
          <w:szCs w:val="22"/>
        </w:rPr>
        <w:t xml:space="preserve">último quien tome la ficha con el número mayor. </w:t>
      </w:r>
      <w:r w:rsidR="00EB7290">
        <w:rPr>
          <w:rFonts w:ascii="Times New Roman" w:hAnsi="Times New Roman" w:cs="Arial"/>
          <w:sz w:val="22"/>
          <w:szCs w:val="22"/>
        </w:rPr>
        <w:t>¿En qué orden pasará</w:t>
      </w:r>
      <w:r w:rsidR="00197BB2" w:rsidRPr="008D592F">
        <w:rPr>
          <w:rFonts w:ascii="Times New Roman" w:hAnsi="Times New Roman" w:cs="Arial"/>
          <w:sz w:val="22"/>
          <w:szCs w:val="22"/>
        </w:rPr>
        <w:t>n los estudiantes si tomaron las fichas como se muestra a continuación</w:t>
      </w:r>
      <w:r w:rsidR="0031667E">
        <w:rPr>
          <w:rFonts w:ascii="Times New Roman" w:hAnsi="Times New Roman" w:cs="Arial"/>
          <w:sz w:val="22"/>
          <w:szCs w:val="22"/>
        </w:rPr>
        <w:t>?</w:t>
      </w:r>
    </w:p>
    <w:p w14:paraId="6DF74901" w14:textId="77777777" w:rsidR="00197BB2" w:rsidRPr="008D592F" w:rsidRDefault="00197BB2" w:rsidP="00EB729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Adriana 0</w:t>
      </w:r>
      <w:r w:rsidR="00EB7290">
        <w:rPr>
          <w:rFonts w:ascii="Times New Roman" w:hAnsi="Times New Roman" w:cs="Arial"/>
          <w:sz w:val="22"/>
          <w:szCs w:val="22"/>
        </w:rPr>
        <w:t xml:space="preserve">; </w:t>
      </w:r>
      <w:r w:rsidRPr="008D592F">
        <w:rPr>
          <w:rFonts w:ascii="Times New Roman" w:hAnsi="Times New Roman" w:cs="Arial"/>
          <w:sz w:val="22"/>
          <w:szCs w:val="22"/>
        </w:rPr>
        <w:t>Cristian 8</w:t>
      </w:r>
      <w:r w:rsidR="00EB7290">
        <w:rPr>
          <w:rFonts w:ascii="Times New Roman" w:hAnsi="Times New Roman" w:cs="Arial"/>
          <w:sz w:val="22"/>
          <w:szCs w:val="22"/>
        </w:rPr>
        <w:t xml:space="preserve">; </w:t>
      </w:r>
      <w:r w:rsidR="0059516B">
        <w:rPr>
          <w:rFonts w:ascii="Times New Roman" w:hAnsi="Times New Roman" w:cs="Arial"/>
          <w:sz w:val="22"/>
          <w:szCs w:val="22"/>
        </w:rPr>
        <w:t xml:space="preserve">Lucía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3</w:t>
      </w:r>
      <w:r w:rsidR="00EB7290">
        <w:rPr>
          <w:rFonts w:ascii="Times New Roman" w:hAnsi="Times New Roman" w:cs="Arial"/>
          <w:sz w:val="22"/>
          <w:szCs w:val="22"/>
        </w:rPr>
        <w:t xml:space="preserve">; </w:t>
      </w:r>
      <w:r w:rsidR="0059516B">
        <w:rPr>
          <w:rFonts w:ascii="Times New Roman" w:hAnsi="Times New Roman" w:cs="Arial"/>
          <w:sz w:val="22"/>
          <w:szCs w:val="22"/>
        </w:rPr>
        <w:t xml:space="preserve">Diana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3530E9" w:rsidRPr="008D592F">
        <w:rPr>
          <w:rFonts w:ascii="Times New Roman" w:hAnsi="Times New Roman" w:cs="Arial"/>
          <w:sz w:val="22"/>
          <w:szCs w:val="22"/>
        </w:rPr>
        <w:t>7</w:t>
      </w:r>
      <w:r w:rsidR="00EB7290">
        <w:rPr>
          <w:rFonts w:ascii="Times New Roman" w:hAnsi="Times New Roman" w:cs="Arial"/>
          <w:sz w:val="22"/>
          <w:szCs w:val="22"/>
        </w:rPr>
        <w:t xml:space="preserve">; </w:t>
      </w:r>
      <w:r w:rsidR="003530E9" w:rsidRPr="008D592F">
        <w:rPr>
          <w:rFonts w:ascii="Times New Roman" w:hAnsi="Times New Roman" w:cs="Arial"/>
          <w:sz w:val="22"/>
          <w:szCs w:val="22"/>
        </w:rPr>
        <w:t>Carlos 4</w:t>
      </w:r>
      <w:r w:rsidR="00EB7290">
        <w:rPr>
          <w:rFonts w:ascii="Times New Roman" w:hAnsi="Times New Roman" w:cs="Arial"/>
          <w:sz w:val="22"/>
          <w:szCs w:val="22"/>
        </w:rPr>
        <w:t xml:space="preserve">; </w:t>
      </w:r>
      <w:r w:rsidRPr="008D592F">
        <w:rPr>
          <w:rFonts w:ascii="Times New Roman" w:hAnsi="Times New Roman" w:cs="Arial"/>
          <w:sz w:val="22"/>
          <w:szCs w:val="22"/>
        </w:rPr>
        <w:t>Rafael 6</w:t>
      </w:r>
    </w:p>
    <w:p w14:paraId="42B89862" w14:textId="77777777" w:rsidR="00A61F0B" w:rsidRPr="008D592F" w:rsidRDefault="00A61F0B" w:rsidP="00A61F0B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3EBACC88" w14:textId="46568891" w:rsidR="003530E9" w:rsidRPr="008D592F" w:rsidRDefault="00EB7290" w:rsidP="00A61F0B">
      <w:pPr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Para determinar el orden</w:t>
      </w:r>
      <w:r w:rsidR="0031667E">
        <w:rPr>
          <w:rFonts w:ascii="Times New Roman" w:hAnsi="Times New Roman" w:cs="Arial"/>
          <w:sz w:val="22"/>
          <w:szCs w:val="22"/>
        </w:rPr>
        <w:t>,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3530E9" w:rsidRPr="008D592F">
        <w:rPr>
          <w:rFonts w:ascii="Times New Roman" w:hAnsi="Times New Roman" w:cs="Arial"/>
          <w:sz w:val="22"/>
          <w:szCs w:val="22"/>
        </w:rPr>
        <w:t xml:space="preserve">los números enteros </w:t>
      </w:r>
      <w:r w:rsidR="0031667E">
        <w:rPr>
          <w:rFonts w:ascii="Times New Roman" w:hAnsi="Times New Roman" w:cs="Arial"/>
          <w:sz w:val="22"/>
          <w:szCs w:val="22"/>
        </w:rPr>
        <w:t>s</w:t>
      </w:r>
      <w:r w:rsidR="0031667E" w:rsidRPr="008D592F">
        <w:rPr>
          <w:rFonts w:ascii="Times New Roman" w:hAnsi="Times New Roman" w:cs="Arial"/>
          <w:sz w:val="22"/>
          <w:szCs w:val="22"/>
        </w:rPr>
        <w:t xml:space="preserve">e ubican </w:t>
      </w:r>
      <w:r w:rsidR="003530E9" w:rsidRPr="008D592F">
        <w:rPr>
          <w:rFonts w:ascii="Times New Roman" w:hAnsi="Times New Roman" w:cs="Arial"/>
          <w:sz w:val="22"/>
          <w:szCs w:val="22"/>
        </w:rPr>
        <w:t>en la recta numérica</w:t>
      </w:r>
      <w:r>
        <w:rPr>
          <w:rFonts w:ascii="Times New Roman" w:hAnsi="Times New Roman" w:cs="Arial"/>
          <w:sz w:val="22"/>
          <w:szCs w:val="22"/>
        </w:rPr>
        <w:t>.</w:t>
      </w:r>
    </w:p>
    <w:p w14:paraId="1F454A96" w14:textId="77777777" w:rsidR="004E059E" w:rsidRPr="008D592F" w:rsidRDefault="004E059E" w:rsidP="004E059E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3530E9" w:rsidRPr="008D592F" w14:paraId="1B34A8D2" w14:textId="77777777" w:rsidTr="00597D46">
        <w:tc>
          <w:tcPr>
            <w:tcW w:w="8828" w:type="dxa"/>
            <w:gridSpan w:val="2"/>
            <w:shd w:val="clear" w:color="auto" w:fill="0D0D0D" w:themeFill="text1" w:themeFillTint="F2"/>
          </w:tcPr>
          <w:p w14:paraId="404B136A" w14:textId="77777777" w:rsidR="003530E9" w:rsidRPr="008D592F" w:rsidRDefault="003530E9" w:rsidP="00597D46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30E9" w:rsidRPr="008D592F" w14:paraId="3CEFD324" w14:textId="77777777" w:rsidTr="00597D46">
        <w:tc>
          <w:tcPr>
            <w:tcW w:w="2373" w:type="dxa"/>
          </w:tcPr>
          <w:p w14:paraId="4E3D3590" w14:textId="77777777" w:rsidR="003530E9" w:rsidRPr="008D592F" w:rsidRDefault="003530E9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1D3CB4C6" w14:textId="77777777" w:rsidR="003530E9" w:rsidRPr="008D592F" w:rsidRDefault="00FA6D1E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MA_06_09_IMG12</w:t>
            </w:r>
          </w:p>
        </w:tc>
      </w:tr>
      <w:tr w:rsidR="003530E9" w:rsidRPr="008D592F" w14:paraId="7AD71736" w14:textId="77777777" w:rsidTr="00597D46">
        <w:tc>
          <w:tcPr>
            <w:tcW w:w="2373" w:type="dxa"/>
          </w:tcPr>
          <w:p w14:paraId="5783E34B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79B39E91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noProof/>
                <w:lang w:val="es-ES" w:eastAsia="es-ES"/>
              </w:rPr>
              <w:drawing>
                <wp:inline distT="0" distB="0" distL="0" distR="0" wp14:anchorId="3C10F369" wp14:editId="7156DC3B">
                  <wp:extent cx="3952800" cy="129600"/>
                  <wp:effectExtent l="0" t="0" r="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00" cy="1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E9" w:rsidRPr="008D592F" w14:paraId="269EF17E" w14:textId="77777777" w:rsidTr="00597D46">
        <w:tc>
          <w:tcPr>
            <w:tcW w:w="2373" w:type="dxa"/>
          </w:tcPr>
          <w:p w14:paraId="28A25A3F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776CDE74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3530E9" w:rsidRPr="008D592F" w14:paraId="44F66B42" w14:textId="77777777" w:rsidTr="00597D46">
        <w:tc>
          <w:tcPr>
            <w:tcW w:w="2373" w:type="dxa"/>
          </w:tcPr>
          <w:p w14:paraId="3AA3313C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21A4A90F" w14:textId="77777777" w:rsidR="003530E9" w:rsidRPr="008D592F" w:rsidRDefault="00EB7290" w:rsidP="00597D46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 xml:space="preserve">Al ordena se tiene que: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59516B">
              <w:rPr>
                <w:rFonts w:ascii="Times New Roman" w:hAnsi="Times New Roman" w:cs="Arial"/>
                <w:color w:val="000000"/>
              </w:rPr>
              <w:t xml:space="preserve">7 &lt;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3530E9" w:rsidRPr="008D592F">
              <w:rPr>
                <w:rFonts w:ascii="Times New Roman" w:hAnsi="Times New Roman" w:cs="Arial"/>
                <w:color w:val="000000"/>
              </w:rPr>
              <w:t>3 &lt; 0 &lt; 4 &lt; 6 &lt; 8</w:t>
            </w:r>
          </w:p>
        </w:tc>
      </w:tr>
      <w:tr w:rsidR="003530E9" w:rsidRPr="008D592F" w14:paraId="0AEDEF8C" w14:textId="77777777" w:rsidTr="00597D46">
        <w:tc>
          <w:tcPr>
            <w:tcW w:w="2373" w:type="dxa"/>
          </w:tcPr>
          <w:p w14:paraId="3C7D8F67" w14:textId="77777777" w:rsidR="003530E9" w:rsidRPr="008D592F" w:rsidRDefault="003530E9" w:rsidP="00597D46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37F346BF" w14:textId="77777777" w:rsidR="003530E9" w:rsidRPr="008D592F" w:rsidRDefault="003530E9" w:rsidP="00597D46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650B7F63" w14:textId="77777777" w:rsidR="003530E9" w:rsidRPr="008D592F" w:rsidRDefault="003530E9" w:rsidP="004E059E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0522D548" w14:textId="00C2056F" w:rsidR="003530E9" w:rsidRPr="008D592F" w:rsidRDefault="0031667E" w:rsidP="004E059E">
      <w:pPr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Según e</w:t>
      </w:r>
      <w:r w:rsidR="003530E9" w:rsidRPr="008D592F">
        <w:rPr>
          <w:rFonts w:ascii="Times New Roman" w:hAnsi="Times New Roman" w:cs="Arial"/>
          <w:sz w:val="22"/>
          <w:szCs w:val="22"/>
        </w:rPr>
        <w:t>l orden obtenido en la recta numérica se reconoce que:</w:t>
      </w:r>
    </w:p>
    <w:p w14:paraId="245CD63E" w14:textId="77777777" w:rsidR="003530E9" w:rsidRPr="008D592F" w:rsidRDefault="003530E9" w:rsidP="004E059E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1893CD03" w14:textId="77777777" w:rsidR="003530E9" w:rsidRPr="008D592F" w:rsidRDefault="0059516B" w:rsidP="003530E9">
      <w:pPr>
        <w:spacing w:after="0"/>
        <w:jc w:val="center"/>
        <w:rPr>
          <w:rFonts w:ascii="Times New Roman" w:hAnsi="Times New Roman" w:cs="Arial"/>
          <w:color w:val="000000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color w:val="000000"/>
          <w:sz w:val="22"/>
          <w:szCs w:val="22"/>
        </w:rPr>
        <w:t xml:space="preserve">7 &lt;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3530E9" w:rsidRPr="008D592F">
        <w:rPr>
          <w:rFonts w:ascii="Times New Roman" w:hAnsi="Times New Roman" w:cs="Arial"/>
          <w:color w:val="000000"/>
          <w:sz w:val="22"/>
          <w:szCs w:val="22"/>
        </w:rPr>
        <w:t xml:space="preserve"> 3 &lt; 0 &lt; 4 &lt; 6 &lt; 8</w:t>
      </w:r>
    </w:p>
    <w:p w14:paraId="792CA050" w14:textId="77777777" w:rsidR="003530E9" w:rsidRPr="008D592F" w:rsidRDefault="003530E9" w:rsidP="003530E9">
      <w:pPr>
        <w:spacing w:after="0"/>
        <w:jc w:val="center"/>
        <w:rPr>
          <w:rFonts w:ascii="Times New Roman" w:hAnsi="Times New Roman" w:cs="Arial"/>
          <w:color w:val="000000"/>
          <w:sz w:val="22"/>
          <w:szCs w:val="22"/>
        </w:rPr>
      </w:pPr>
    </w:p>
    <w:p w14:paraId="400F0E0E" w14:textId="77777777" w:rsidR="003530E9" w:rsidRPr="003E370B" w:rsidRDefault="003530E9" w:rsidP="003E370B">
      <w:pPr>
        <w:spacing w:after="0"/>
        <w:jc w:val="both"/>
        <w:rPr>
          <w:rFonts w:ascii="Times New Roman" w:hAnsi="Times New Roman" w:cs="Arial"/>
          <w:b/>
          <w:sz w:val="22"/>
          <w:szCs w:val="22"/>
        </w:rPr>
      </w:pPr>
      <w:r w:rsidRPr="008D592F">
        <w:rPr>
          <w:rFonts w:ascii="Times New Roman" w:hAnsi="Times New Roman" w:cs="Arial"/>
          <w:color w:val="000000"/>
          <w:sz w:val="22"/>
          <w:szCs w:val="22"/>
        </w:rPr>
        <w:t>Por lo tanto</w:t>
      </w:r>
      <w:r w:rsidR="0031667E">
        <w:rPr>
          <w:rFonts w:ascii="Times New Roman" w:hAnsi="Times New Roman" w:cs="Arial"/>
          <w:color w:val="000000"/>
          <w:sz w:val="22"/>
          <w:szCs w:val="22"/>
        </w:rPr>
        <w:t>,</w:t>
      </w:r>
      <w:r w:rsidRPr="008D592F">
        <w:rPr>
          <w:rFonts w:ascii="Times New Roman" w:hAnsi="Times New Roman" w:cs="Arial"/>
          <w:color w:val="000000"/>
          <w:sz w:val="22"/>
          <w:szCs w:val="22"/>
        </w:rPr>
        <w:t xml:space="preserve"> los estudiantes pasarán al tablero en el siguiente orden: </w:t>
      </w:r>
      <w:r w:rsidRPr="003E370B">
        <w:rPr>
          <w:rFonts w:ascii="Times New Roman" w:hAnsi="Times New Roman" w:cs="Arial"/>
          <w:sz w:val="22"/>
          <w:szCs w:val="22"/>
        </w:rPr>
        <w:t>Diana</w:t>
      </w:r>
      <w:r w:rsidR="003E370B">
        <w:rPr>
          <w:rFonts w:ascii="Times New Roman" w:hAnsi="Times New Roman" w:cs="Arial"/>
          <w:b/>
          <w:sz w:val="22"/>
          <w:szCs w:val="22"/>
        </w:rPr>
        <w:t xml:space="preserve">, </w:t>
      </w:r>
      <w:r w:rsidRPr="003E370B">
        <w:rPr>
          <w:rFonts w:ascii="Times New Roman" w:hAnsi="Times New Roman" w:cs="Arial"/>
          <w:sz w:val="22"/>
          <w:szCs w:val="22"/>
        </w:rPr>
        <w:t>Lucía</w:t>
      </w:r>
      <w:r w:rsidR="003E370B">
        <w:rPr>
          <w:rFonts w:ascii="Times New Roman" w:hAnsi="Times New Roman" w:cs="Arial"/>
          <w:b/>
          <w:sz w:val="22"/>
          <w:szCs w:val="22"/>
        </w:rPr>
        <w:t xml:space="preserve">, </w:t>
      </w:r>
      <w:r w:rsidRPr="003E370B">
        <w:rPr>
          <w:rFonts w:ascii="Times New Roman" w:hAnsi="Times New Roman" w:cs="Arial"/>
          <w:sz w:val="22"/>
          <w:szCs w:val="22"/>
        </w:rPr>
        <w:t>Adriana</w:t>
      </w:r>
      <w:r w:rsidR="003E370B">
        <w:rPr>
          <w:rFonts w:ascii="Times New Roman" w:hAnsi="Times New Roman" w:cs="Arial"/>
          <w:sz w:val="22"/>
          <w:szCs w:val="22"/>
        </w:rPr>
        <w:t xml:space="preserve">, </w:t>
      </w:r>
      <w:r w:rsidRPr="003E370B">
        <w:rPr>
          <w:rFonts w:ascii="Times New Roman" w:hAnsi="Times New Roman" w:cs="Arial"/>
          <w:sz w:val="22"/>
          <w:szCs w:val="22"/>
        </w:rPr>
        <w:t>Carlos</w:t>
      </w:r>
      <w:r w:rsidR="003E370B">
        <w:rPr>
          <w:rFonts w:ascii="Times New Roman" w:hAnsi="Times New Roman" w:cs="Arial"/>
          <w:b/>
          <w:sz w:val="22"/>
          <w:szCs w:val="22"/>
        </w:rPr>
        <w:t xml:space="preserve">, </w:t>
      </w:r>
      <w:r w:rsidR="003E370B" w:rsidRPr="003E370B">
        <w:rPr>
          <w:rFonts w:ascii="Times New Roman" w:hAnsi="Times New Roman" w:cs="Arial"/>
          <w:sz w:val="22"/>
          <w:szCs w:val="22"/>
        </w:rPr>
        <w:t xml:space="preserve"> </w:t>
      </w:r>
      <w:r w:rsidRPr="003E370B">
        <w:rPr>
          <w:rFonts w:ascii="Times New Roman" w:hAnsi="Times New Roman" w:cs="Arial"/>
          <w:sz w:val="22"/>
          <w:szCs w:val="22"/>
        </w:rPr>
        <w:t>Rafael</w:t>
      </w:r>
      <w:r w:rsidR="003E370B">
        <w:rPr>
          <w:rFonts w:ascii="Times New Roman" w:hAnsi="Times New Roman" w:cs="Arial"/>
          <w:sz w:val="22"/>
          <w:szCs w:val="22"/>
        </w:rPr>
        <w:t xml:space="preserve"> y Cristian.</w:t>
      </w:r>
      <w:r w:rsidRPr="003E370B">
        <w:rPr>
          <w:rFonts w:ascii="Times New Roman" w:hAnsi="Times New Roman" w:cs="Arial"/>
          <w:sz w:val="22"/>
          <w:szCs w:val="22"/>
        </w:rPr>
        <w:t xml:space="preserve"> </w:t>
      </w:r>
    </w:p>
    <w:p w14:paraId="1C9B05A1" w14:textId="77777777" w:rsidR="004E059E" w:rsidRPr="008D592F" w:rsidRDefault="004E059E" w:rsidP="004E059E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4E059E" w:rsidRPr="008D592F" w14:paraId="16DE54C5" w14:textId="77777777" w:rsidTr="004E059E">
        <w:tc>
          <w:tcPr>
            <w:tcW w:w="8828" w:type="dxa"/>
            <w:gridSpan w:val="2"/>
            <w:shd w:val="clear" w:color="auto" w:fill="000000" w:themeFill="text1"/>
          </w:tcPr>
          <w:p w14:paraId="0233C377" w14:textId="77777777" w:rsidR="004E059E" w:rsidRPr="008D592F" w:rsidRDefault="004E05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E059E" w:rsidRPr="008D592F" w14:paraId="03663CD5" w14:textId="77777777" w:rsidTr="004E059E">
        <w:tc>
          <w:tcPr>
            <w:tcW w:w="2469" w:type="dxa"/>
          </w:tcPr>
          <w:p w14:paraId="6A66C74F" w14:textId="77777777" w:rsidR="004E059E" w:rsidRPr="008D592F" w:rsidRDefault="004E05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03F905F5" w14:textId="77777777" w:rsidR="004E059E" w:rsidRPr="008D592F" w:rsidRDefault="004E05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MA_06_09_REC130</w:t>
            </w:r>
          </w:p>
        </w:tc>
      </w:tr>
      <w:tr w:rsidR="004E059E" w:rsidRPr="008D592F" w14:paraId="4B6320A7" w14:textId="77777777" w:rsidTr="004E059E">
        <w:tc>
          <w:tcPr>
            <w:tcW w:w="2469" w:type="dxa"/>
          </w:tcPr>
          <w:p w14:paraId="04386D08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03BB817C" w14:textId="77777777" w:rsidR="004E059E" w:rsidRPr="008D592F" w:rsidRDefault="004E059E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Organiza números enteros</w:t>
            </w:r>
          </w:p>
        </w:tc>
      </w:tr>
      <w:tr w:rsidR="004E059E" w:rsidRPr="008D592F" w14:paraId="237F4A0A" w14:textId="77777777" w:rsidTr="004E059E">
        <w:tc>
          <w:tcPr>
            <w:tcW w:w="2469" w:type="dxa"/>
          </w:tcPr>
          <w:p w14:paraId="34E87FC2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567A0E31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organizar números enteros</w:t>
            </w:r>
          </w:p>
        </w:tc>
      </w:tr>
    </w:tbl>
    <w:p w14:paraId="65482C1C" w14:textId="77777777" w:rsidR="004E059E" w:rsidRPr="008D592F" w:rsidRDefault="004E059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4E059E" w:rsidRPr="008D592F" w14:paraId="1D57C84B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1CD11D25" w14:textId="77777777" w:rsidR="004E059E" w:rsidRPr="008D592F" w:rsidRDefault="004E05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E059E" w:rsidRPr="008D592F" w14:paraId="58424C34" w14:textId="77777777" w:rsidTr="000642A5">
        <w:tc>
          <w:tcPr>
            <w:tcW w:w="2469" w:type="dxa"/>
          </w:tcPr>
          <w:p w14:paraId="4BABB365" w14:textId="77777777" w:rsidR="004E059E" w:rsidRPr="008D592F" w:rsidRDefault="004E05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150E14D8" w14:textId="77777777" w:rsidR="004E059E" w:rsidRPr="008D592F" w:rsidRDefault="004E059E" w:rsidP="004E059E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MA_06_09_REC140</w:t>
            </w:r>
          </w:p>
        </w:tc>
      </w:tr>
      <w:tr w:rsidR="004E059E" w:rsidRPr="008D592F" w14:paraId="64533EF8" w14:textId="77777777" w:rsidTr="000642A5">
        <w:tc>
          <w:tcPr>
            <w:tcW w:w="2469" w:type="dxa"/>
          </w:tcPr>
          <w:p w14:paraId="02724767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7529EC18" w14:textId="77777777" w:rsidR="004E059E" w:rsidRPr="008D592F" w:rsidRDefault="004E059E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Compara números enteros</w:t>
            </w:r>
          </w:p>
        </w:tc>
      </w:tr>
      <w:tr w:rsidR="004E059E" w:rsidRPr="008D592F" w14:paraId="5B09DF1F" w14:textId="77777777" w:rsidTr="000642A5">
        <w:tc>
          <w:tcPr>
            <w:tcW w:w="2469" w:type="dxa"/>
          </w:tcPr>
          <w:p w14:paraId="68A39060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65E69C5F" w14:textId="77777777" w:rsidR="004E059E" w:rsidRPr="008D592F" w:rsidRDefault="004E05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establecer relaciones de orden entre números enteros</w:t>
            </w:r>
          </w:p>
        </w:tc>
      </w:tr>
    </w:tbl>
    <w:p w14:paraId="24C196B5" w14:textId="77777777" w:rsidR="004E059E" w:rsidRPr="008D592F" w:rsidRDefault="004E059E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31BF6D8E" w14:textId="77777777" w:rsidR="00C6182A" w:rsidRPr="00F50E23" w:rsidRDefault="00C6182A" w:rsidP="00C6182A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>
        <w:rPr>
          <w:sz w:val="22"/>
          <w:szCs w:val="22"/>
        </w:rPr>
        <w:t xml:space="preserve"> 4.1</w:t>
      </w:r>
      <w:r w:rsidRPr="008D592F">
        <w:rPr>
          <w:sz w:val="22"/>
          <w:szCs w:val="22"/>
        </w:rPr>
        <w:t xml:space="preserve"> </w:t>
      </w:r>
      <w:r w:rsidRPr="00F50E23">
        <w:rPr>
          <w:sz w:val="22"/>
          <w:szCs w:val="22"/>
        </w:rPr>
        <w:t>Consolidación</w:t>
      </w:r>
    </w:p>
    <w:p w14:paraId="17DAA539" w14:textId="77777777" w:rsidR="00C6182A" w:rsidRPr="008D592F" w:rsidRDefault="00C6182A" w:rsidP="00C6182A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3A013DDF" w14:textId="77777777" w:rsidR="00C6182A" w:rsidRPr="000E161D" w:rsidRDefault="00C6182A" w:rsidP="00C6182A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5CAF5666" w14:textId="77777777" w:rsidR="00817EF7" w:rsidRPr="008D592F" w:rsidRDefault="00817EF7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817EF7" w:rsidRPr="008D592F" w14:paraId="033A4744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4D925E58" w14:textId="77777777" w:rsidR="00817EF7" w:rsidRPr="008D592F" w:rsidRDefault="00817EF7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817EF7" w:rsidRPr="008D592F" w14:paraId="7F95092F" w14:textId="77777777" w:rsidTr="000642A5">
        <w:tc>
          <w:tcPr>
            <w:tcW w:w="2469" w:type="dxa"/>
          </w:tcPr>
          <w:p w14:paraId="6DCCA164" w14:textId="77777777" w:rsidR="00817EF7" w:rsidRPr="008D592F" w:rsidRDefault="00817EF7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5E58612E" w14:textId="77777777" w:rsidR="00817EF7" w:rsidRPr="008D592F" w:rsidRDefault="00817EF7" w:rsidP="00817EF7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MA_06_09_REC150</w:t>
            </w:r>
          </w:p>
        </w:tc>
      </w:tr>
      <w:tr w:rsidR="00817EF7" w:rsidRPr="008D592F" w14:paraId="02145243" w14:textId="77777777" w:rsidTr="000642A5">
        <w:tc>
          <w:tcPr>
            <w:tcW w:w="2469" w:type="dxa"/>
          </w:tcPr>
          <w:p w14:paraId="138E4A5C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54C76FAE" w14:textId="77777777" w:rsidR="00817EF7" w:rsidRPr="008D592F" w:rsidRDefault="00817EF7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Refuerza tu aprendizaje</w:t>
            </w:r>
            <w:r w:rsidR="00C6182A">
              <w:rPr>
                <w:rFonts w:ascii="Times New Roman" w:hAnsi="Times New Roman" w:cs="Arial"/>
              </w:rPr>
              <w:t>:</w:t>
            </w:r>
            <w:r w:rsidRPr="008D592F">
              <w:rPr>
                <w:rFonts w:ascii="Times New Roman" w:hAnsi="Times New Roman" w:cs="Arial"/>
              </w:rPr>
              <w:t xml:space="preserve"> El orden en los números enteros</w:t>
            </w:r>
          </w:p>
        </w:tc>
      </w:tr>
      <w:tr w:rsidR="00817EF7" w:rsidRPr="008D592F" w14:paraId="3AC3DC21" w14:textId="77777777" w:rsidTr="000642A5">
        <w:tc>
          <w:tcPr>
            <w:tcW w:w="2469" w:type="dxa"/>
          </w:tcPr>
          <w:p w14:paraId="60A484F7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228DF384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El orden en los números enteros</w:t>
            </w:r>
          </w:p>
        </w:tc>
      </w:tr>
    </w:tbl>
    <w:p w14:paraId="06E0BB47" w14:textId="77777777" w:rsidR="00817EF7" w:rsidRPr="008D592F" w:rsidRDefault="00817EF7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767D4BBC" w14:textId="77777777" w:rsidR="00817EF7" w:rsidRPr="00C6182A" w:rsidRDefault="00BC0756" w:rsidP="00BC0756">
      <w:pPr>
        <w:pStyle w:val="Seccin2PLANETA"/>
        <w:rPr>
          <w:sz w:val="22"/>
          <w:szCs w:val="22"/>
        </w:rPr>
      </w:pPr>
      <w:r>
        <w:rPr>
          <w:sz w:val="22"/>
          <w:szCs w:val="22"/>
          <w:highlight w:val="yellow"/>
        </w:rPr>
        <w:t>[SECCIÓN 1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5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El v</w:t>
      </w:r>
      <w:r w:rsidR="00817EF7" w:rsidRPr="00C6182A">
        <w:rPr>
          <w:sz w:val="22"/>
          <w:szCs w:val="22"/>
        </w:rPr>
        <w:t>alor absoluto de un número entero</w:t>
      </w:r>
    </w:p>
    <w:p w14:paraId="3FCF6D4C" w14:textId="77777777" w:rsidR="003D33AA" w:rsidRPr="008D592F" w:rsidRDefault="003D33AA" w:rsidP="00597D46">
      <w:pPr>
        <w:spacing w:after="0"/>
        <w:rPr>
          <w:rFonts w:ascii="Times New Roman" w:hAnsi="Times New Roman" w:cs="Arial"/>
          <w:sz w:val="22"/>
          <w:szCs w:val="22"/>
        </w:rPr>
      </w:pPr>
    </w:p>
    <w:p w14:paraId="13A0DC25" w14:textId="2E57363D" w:rsidR="00E805D0" w:rsidRDefault="00E44470" w:rsidP="00BA2B7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El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valor absoluto </w:t>
      </w:r>
      <w:r w:rsidRPr="008D592F">
        <w:rPr>
          <w:rFonts w:ascii="Times New Roman" w:hAnsi="Times New Roman" w:cs="Arial"/>
          <w:sz w:val="22"/>
          <w:szCs w:val="22"/>
        </w:rPr>
        <w:t xml:space="preserve">de un </w:t>
      </w:r>
      <w:r w:rsidRPr="008D592F">
        <w:rPr>
          <w:rFonts w:ascii="Times New Roman" w:hAnsi="Times New Roman" w:cs="Arial"/>
          <w:b/>
          <w:sz w:val="22"/>
          <w:szCs w:val="22"/>
        </w:rPr>
        <w:t>número entero</w:t>
      </w:r>
      <w:r w:rsidRPr="008D592F">
        <w:rPr>
          <w:rFonts w:ascii="Times New Roman" w:hAnsi="Times New Roman" w:cs="Arial"/>
          <w:sz w:val="22"/>
          <w:szCs w:val="22"/>
        </w:rPr>
        <w:t xml:space="preserve"> es la distancia</w:t>
      </w:r>
      <w:r w:rsidR="00E805D0">
        <w:rPr>
          <w:rFonts w:ascii="Times New Roman" w:hAnsi="Times New Roman" w:cs="Arial"/>
          <w:sz w:val="22"/>
          <w:szCs w:val="22"/>
        </w:rPr>
        <w:t xml:space="preserve"> que hay entre el número y cero</w:t>
      </w:r>
      <w:r w:rsidR="0031667E">
        <w:rPr>
          <w:rFonts w:ascii="Times New Roman" w:hAnsi="Times New Roman" w:cs="Arial"/>
          <w:sz w:val="22"/>
          <w:szCs w:val="22"/>
        </w:rPr>
        <w:t>,</w:t>
      </w:r>
      <w:r w:rsidR="00E805D0">
        <w:rPr>
          <w:rFonts w:ascii="Times New Roman" w:hAnsi="Times New Roman" w:cs="Arial"/>
          <w:sz w:val="22"/>
          <w:szCs w:val="22"/>
        </w:rPr>
        <w:t xml:space="preserve"> es decir, las unidades a las que el número se encuentra del cero.</w:t>
      </w:r>
    </w:p>
    <w:p w14:paraId="1D2A419F" w14:textId="40839DCF" w:rsidR="00817EF7" w:rsidRPr="008D592F" w:rsidRDefault="00E805D0" w:rsidP="00BA2B7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lastRenderedPageBreak/>
        <w:t>E</w:t>
      </w:r>
      <w:r w:rsidR="00E44470" w:rsidRPr="008D592F">
        <w:rPr>
          <w:rFonts w:ascii="Times New Roman" w:hAnsi="Times New Roman" w:cs="Arial"/>
          <w:sz w:val="22"/>
          <w:szCs w:val="22"/>
        </w:rPr>
        <w:t>l valor absoluto de un número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Pr="00E805D0">
        <w:rPr>
          <w:rFonts w:ascii="Times New Roman" w:hAnsi="Times New Roman" w:cs="Arial"/>
          <w:i/>
          <w:sz w:val="22"/>
          <w:szCs w:val="22"/>
        </w:rPr>
        <w:t>a</w:t>
      </w:r>
      <w:r w:rsidR="00E44470" w:rsidRPr="008D592F">
        <w:rPr>
          <w:rFonts w:ascii="Times New Roman" w:hAnsi="Times New Roman" w:cs="Arial"/>
          <w:sz w:val="22"/>
          <w:szCs w:val="22"/>
        </w:rPr>
        <w:t xml:space="preserve"> se </w:t>
      </w:r>
      <w:r>
        <w:rPr>
          <w:rFonts w:ascii="Times New Roman" w:hAnsi="Times New Roman" w:cs="Arial"/>
          <w:sz w:val="22"/>
          <w:szCs w:val="22"/>
        </w:rPr>
        <w:t>representa escribiendo el número entre dos barras</w:t>
      </w:r>
      <w:r w:rsidR="0031667E">
        <w:rPr>
          <w:rFonts w:ascii="Times New Roman" w:hAnsi="Times New Roman" w:cs="Arial"/>
          <w:sz w:val="22"/>
          <w:szCs w:val="22"/>
        </w:rPr>
        <w:t>,</w:t>
      </w:r>
      <w:r>
        <w:rPr>
          <w:rFonts w:ascii="Times New Roman" w:hAnsi="Times New Roman" w:cs="Arial"/>
          <w:sz w:val="22"/>
          <w:szCs w:val="22"/>
        </w:rPr>
        <w:t xml:space="preserve"> como se muestra a continuación</w:t>
      </w:r>
      <w:r w:rsidR="0031667E">
        <w:rPr>
          <w:rFonts w:ascii="Times New Roman" w:hAnsi="Times New Roman" w:cs="Arial"/>
          <w:sz w:val="22"/>
          <w:szCs w:val="22"/>
        </w:rPr>
        <w:t>.</w:t>
      </w:r>
    </w:p>
    <w:p w14:paraId="792443DB" w14:textId="77777777" w:rsidR="00E44470" w:rsidRDefault="00E805D0" w:rsidP="00E805D0">
      <w:pPr>
        <w:spacing w:after="0"/>
        <w:jc w:val="center"/>
      </w:pPr>
      <w:r w:rsidRPr="00BF39B6">
        <w:rPr>
          <w:position w:val="-14"/>
        </w:rPr>
        <w:object w:dxaOrig="280" w:dyaOrig="380" w14:anchorId="2C4BC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9.35pt" o:ole="">
            <v:imagedata r:id="rId21" o:title=""/>
          </v:shape>
          <o:OLEObject Type="Embed" ProgID="Equation.3" ShapeID="_x0000_i1025" DrawAspect="Content" ObjectID="_1391358690" r:id="rId22"/>
        </w:object>
      </w:r>
    </w:p>
    <w:p w14:paraId="7F4C1341" w14:textId="1449EB90" w:rsidR="00E44470" w:rsidRDefault="009C3015" w:rsidP="00BA2B7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Es importante tener en cuenta que la distancia siempre es un valor positivo</w:t>
      </w:r>
      <w:r w:rsidR="0031667E">
        <w:rPr>
          <w:rFonts w:ascii="Times New Roman" w:hAnsi="Times New Roman" w:cs="Arial"/>
          <w:sz w:val="22"/>
          <w:szCs w:val="22"/>
        </w:rPr>
        <w:t>;</w:t>
      </w:r>
      <w:r>
        <w:rPr>
          <w:rFonts w:ascii="Times New Roman" w:hAnsi="Times New Roman" w:cs="Arial"/>
          <w:sz w:val="22"/>
          <w:szCs w:val="22"/>
        </w:rPr>
        <w:t xml:space="preserve"> por lo tanto</w:t>
      </w:r>
      <w:r w:rsidR="0031667E">
        <w:rPr>
          <w:rFonts w:ascii="Times New Roman" w:hAnsi="Times New Roman" w:cs="Arial"/>
          <w:sz w:val="22"/>
          <w:szCs w:val="22"/>
        </w:rPr>
        <w:t>,</w:t>
      </w:r>
      <w:r>
        <w:rPr>
          <w:rFonts w:ascii="Times New Roman" w:hAnsi="Times New Roman" w:cs="Arial"/>
          <w:sz w:val="22"/>
          <w:szCs w:val="22"/>
        </w:rPr>
        <w:t xml:space="preserve"> el valor absoluto de un número siempre es positivo. Por ejemplo, </w:t>
      </w:r>
    </w:p>
    <w:p w14:paraId="248B97A1" w14:textId="77777777" w:rsidR="009C3015" w:rsidRDefault="009C3015" w:rsidP="00BA2B7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A44CE70" w14:textId="77777777" w:rsidR="009C3015" w:rsidRPr="008D592F" w:rsidRDefault="009C3015" w:rsidP="009C301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BF39B6">
        <w:rPr>
          <w:position w:val="-14"/>
        </w:rPr>
        <w:object w:dxaOrig="740" w:dyaOrig="380" w14:anchorId="7171F7D3">
          <v:shape id="_x0000_i1026" type="#_x0000_t75" style="width:38pt;height:19.35pt" o:ole="">
            <v:imagedata r:id="rId23" o:title=""/>
          </v:shape>
          <o:OLEObject Type="Embed" ProgID="Equation.3" ShapeID="_x0000_i1026" DrawAspect="Content" ObjectID="_1391358691" r:id="rId24"/>
        </w:object>
      </w:r>
      <w:r>
        <w:t xml:space="preserve">     </w:t>
      </w:r>
      <w:r w:rsidRPr="000C399A">
        <w:t>y</w:t>
      </w:r>
      <w:r w:rsidRPr="009C3015">
        <w:rPr>
          <w:i/>
        </w:rPr>
        <w:t xml:space="preserve"> </w:t>
      </w:r>
      <w:r>
        <w:t xml:space="preserve">   </w:t>
      </w:r>
      <w:r w:rsidRPr="00BF39B6">
        <w:rPr>
          <w:position w:val="-14"/>
        </w:rPr>
        <w:object w:dxaOrig="580" w:dyaOrig="380" w14:anchorId="3C3D4A7F">
          <v:shape id="_x0000_i1027" type="#_x0000_t75" style="width:29.35pt;height:19.35pt" o:ole="">
            <v:imagedata r:id="rId25" o:title=""/>
          </v:shape>
          <o:OLEObject Type="Embed" ProgID="Equation.3" ShapeID="_x0000_i1027" DrawAspect="Content" ObjectID="_1391358692" r:id="rId26"/>
        </w:object>
      </w:r>
    </w:p>
    <w:p w14:paraId="5CB05516" w14:textId="77777777" w:rsidR="00E44470" w:rsidRPr="008D592F" w:rsidRDefault="00E44470" w:rsidP="00817EF7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BA2B72" w:rsidRPr="008D592F" w14:paraId="34FE3396" w14:textId="77777777" w:rsidTr="00F45841">
        <w:tc>
          <w:tcPr>
            <w:tcW w:w="8828" w:type="dxa"/>
            <w:gridSpan w:val="2"/>
            <w:shd w:val="clear" w:color="auto" w:fill="0D0D0D" w:themeFill="text1" w:themeFillTint="F2"/>
          </w:tcPr>
          <w:p w14:paraId="73BD01E2" w14:textId="77777777" w:rsidR="00BA2B72" w:rsidRPr="008D592F" w:rsidRDefault="00BA2B72" w:rsidP="00F45841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B72" w:rsidRPr="008D592F" w14:paraId="330F0F3D" w14:textId="77777777" w:rsidTr="00F45841">
        <w:tc>
          <w:tcPr>
            <w:tcW w:w="2373" w:type="dxa"/>
          </w:tcPr>
          <w:p w14:paraId="170DDE55" w14:textId="77777777" w:rsidR="00BA2B72" w:rsidRPr="008D592F" w:rsidRDefault="00BA2B72" w:rsidP="00F45841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0A171862" w14:textId="77777777" w:rsidR="00BA2B72" w:rsidRPr="008D592F" w:rsidRDefault="00FA6D1E" w:rsidP="00F45841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MA_06_09_IMG13</w:t>
            </w:r>
          </w:p>
        </w:tc>
      </w:tr>
      <w:tr w:rsidR="00BA2B72" w:rsidRPr="008D592F" w14:paraId="5B02E2F4" w14:textId="77777777" w:rsidTr="00F45841">
        <w:tc>
          <w:tcPr>
            <w:tcW w:w="2373" w:type="dxa"/>
          </w:tcPr>
          <w:p w14:paraId="63C8745E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1C2538DB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BA2B72" w:rsidRPr="008D592F" w14:paraId="1601D819" w14:textId="77777777" w:rsidTr="00F45841">
        <w:tc>
          <w:tcPr>
            <w:tcW w:w="2373" w:type="dxa"/>
          </w:tcPr>
          <w:p w14:paraId="18C989BA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06B56B4E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</w:p>
          <w:p w14:paraId="78E254CB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noProof/>
                <w:lang w:val="es-ES" w:eastAsia="es-ES"/>
              </w:rPr>
              <w:drawing>
                <wp:inline distT="0" distB="0" distL="0" distR="0" wp14:anchorId="165FB2E5" wp14:editId="705EBCFA">
                  <wp:extent cx="2772578" cy="381000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986" cy="38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BD833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BA2B72" w:rsidRPr="008D592F" w14:paraId="0FBBE986" w14:textId="77777777" w:rsidTr="00F45841">
        <w:tc>
          <w:tcPr>
            <w:tcW w:w="2373" w:type="dxa"/>
          </w:tcPr>
          <w:p w14:paraId="5FCBFA11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2F4546DA" w14:textId="77777777" w:rsidR="00BA2B72" w:rsidRPr="008D592F" w:rsidRDefault="009C3015" w:rsidP="00F45841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El valor absoluto de un número siempre es positivo.</w:t>
            </w:r>
          </w:p>
        </w:tc>
      </w:tr>
      <w:tr w:rsidR="00BA2B72" w:rsidRPr="008D592F" w14:paraId="14473907" w14:textId="77777777" w:rsidTr="00F45841">
        <w:tc>
          <w:tcPr>
            <w:tcW w:w="2373" w:type="dxa"/>
          </w:tcPr>
          <w:p w14:paraId="36FA625E" w14:textId="77777777" w:rsidR="00BA2B72" w:rsidRPr="008D592F" w:rsidRDefault="00BA2B72" w:rsidP="00F45841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3E9C7BD4" w14:textId="77777777" w:rsidR="00BA2B72" w:rsidRPr="008D592F" w:rsidRDefault="00BA2B72" w:rsidP="00F45841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0B638030" w14:textId="77777777" w:rsidR="00BA2B72" w:rsidRPr="008D592F" w:rsidRDefault="00BA2B72" w:rsidP="00817EF7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2B72" w:rsidRPr="008D592F" w14:paraId="4B06C082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03395F39" w14:textId="77777777" w:rsidR="00BA2B72" w:rsidRPr="008D592F" w:rsidRDefault="00BA2B72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A2B72" w:rsidRPr="008D592F" w14:paraId="67BC5FFD" w14:textId="77777777" w:rsidTr="00F45841">
        <w:tc>
          <w:tcPr>
            <w:tcW w:w="2518" w:type="dxa"/>
          </w:tcPr>
          <w:p w14:paraId="5D141AE9" w14:textId="77777777" w:rsidR="00BA2B72" w:rsidRPr="008D592F" w:rsidRDefault="00BA2B72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Título</w:t>
            </w:r>
          </w:p>
        </w:tc>
        <w:tc>
          <w:tcPr>
            <w:tcW w:w="6460" w:type="dxa"/>
          </w:tcPr>
          <w:p w14:paraId="67594BC3" w14:textId="77777777" w:rsidR="00BA2B72" w:rsidRPr="008D592F" w:rsidRDefault="00BA2B72" w:rsidP="00F45841">
            <w:pPr>
              <w:jc w:val="center"/>
              <w:rPr>
                <w:rFonts w:ascii="Times New Roman" w:hAnsi="Times New Roman" w:cs="Arial"/>
                <w:b/>
              </w:rPr>
            </w:pPr>
            <w:r w:rsidRPr="008D592F">
              <w:rPr>
                <w:rFonts w:ascii="Times New Roman" w:hAnsi="Times New Roman" w:cs="Arial"/>
                <w:b/>
              </w:rPr>
              <w:t>Números opuestos</w:t>
            </w:r>
          </w:p>
        </w:tc>
      </w:tr>
      <w:tr w:rsidR="00BA2B72" w:rsidRPr="008D592F" w14:paraId="64B0AF4E" w14:textId="77777777" w:rsidTr="00F45841">
        <w:tc>
          <w:tcPr>
            <w:tcW w:w="2518" w:type="dxa"/>
          </w:tcPr>
          <w:p w14:paraId="40BB592F" w14:textId="77777777" w:rsidR="00BA2B72" w:rsidRPr="008D592F" w:rsidRDefault="00BA2B72" w:rsidP="00F45841">
            <w:pPr>
              <w:rPr>
                <w:rFonts w:ascii="Times New Roman" w:hAnsi="Times New Roman"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6E59259B" w14:textId="72DEB339" w:rsidR="00BA2B72" w:rsidRPr="008D592F" w:rsidRDefault="00BA2B72" w:rsidP="00F45841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Si en la recta numérica dos número</w:t>
            </w:r>
            <w:r w:rsidR="0031667E">
              <w:rPr>
                <w:rFonts w:ascii="Times New Roman" w:hAnsi="Times New Roman" w:cs="Arial"/>
              </w:rPr>
              <w:t>s</w:t>
            </w:r>
            <w:r w:rsidRPr="008D592F">
              <w:rPr>
                <w:rFonts w:ascii="Times New Roman" w:hAnsi="Times New Roman" w:cs="Arial"/>
              </w:rPr>
              <w:t xml:space="preserve"> enteros se encuentran a la misma distancia de 0, </w:t>
            </w:r>
            <w:r w:rsidR="0031667E">
              <w:rPr>
                <w:rFonts w:ascii="Times New Roman" w:hAnsi="Times New Roman" w:cs="Arial"/>
              </w:rPr>
              <w:t>e</w:t>
            </w:r>
            <w:r w:rsidRPr="008D592F">
              <w:rPr>
                <w:rFonts w:ascii="Times New Roman" w:hAnsi="Times New Roman" w:cs="Arial"/>
              </w:rPr>
              <w:t xml:space="preserve">stos se reconocen como </w:t>
            </w:r>
            <w:r w:rsidRPr="008D592F">
              <w:rPr>
                <w:rFonts w:ascii="Times New Roman" w:hAnsi="Times New Roman" w:cs="Arial"/>
                <w:b/>
              </w:rPr>
              <w:t>números opuestos</w:t>
            </w:r>
            <w:r w:rsidRPr="008D592F">
              <w:rPr>
                <w:rFonts w:ascii="Times New Roman" w:hAnsi="Times New Roman" w:cs="Arial"/>
              </w:rPr>
              <w:t xml:space="preserve"> y tiene</w:t>
            </w:r>
            <w:r w:rsidR="0031667E">
              <w:rPr>
                <w:rFonts w:ascii="Times New Roman" w:hAnsi="Times New Roman" w:cs="Arial"/>
              </w:rPr>
              <w:t>n</w:t>
            </w:r>
            <w:r w:rsidRPr="008D592F">
              <w:rPr>
                <w:rFonts w:ascii="Times New Roman" w:hAnsi="Times New Roman" w:cs="Arial"/>
              </w:rPr>
              <w:t xml:space="preserve"> el mismo valor absoluto.</w:t>
            </w:r>
          </w:p>
          <w:p w14:paraId="6D049AB9" w14:textId="77777777" w:rsidR="00BA2B72" w:rsidRPr="009A2853" w:rsidRDefault="009A2853" w:rsidP="009A2853">
            <w:pPr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 xml:space="preserve">Por ejemplo: </w:t>
            </w:r>
            <w:r w:rsidR="0059516B">
              <w:rPr>
                <w:rFonts w:ascii="Times New Roman" w:hAnsi="Times New Roman" w:cs="Arial"/>
              </w:rPr>
              <w:t xml:space="preserve">6 y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BA2B72" w:rsidRPr="009A2853">
              <w:rPr>
                <w:rFonts w:ascii="Times New Roman" w:hAnsi="Times New Roman" w:cs="Arial"/>
              </w:rPr>
              <w:t>6</w:t>
            </w:r>
            <w:r>
              <w:rPr>
                <w:rFonts w:ascii="Times New Roman" w:hAnsi="Times New Roman" w:cs="Arial"/>
              </w:rPr>
              <w:t xml:space="preserve">; </w:t>
            </w:r>
            <w:r w:rsidR="0059516B">
              <w:rPr>
                <w:rFonts w:ascii="Times New Roman" w:hAnsi="Times New Roman" w:cs="Arial"/>
              </w:rPr>
              <w:t xml:space="preserve">10 y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BA2B72" w:rsidRPr="009A2853">
              <w:rPr>
                <w:rFonts w:ascii="Times New Roman" w:hAnsi="Times New Roman" w:cs="Arial"/>
              </w:rPr>
              <w:t>10</w:t>
            </w:r>
            <w:r>
              <w:rPr>
                <w:rFonts w:ascii="Times New Roman" w:hAnsi="Times New Roman" w:cs="Arial"/>
              </w:rPr>
              <w:t xml:space="preserve">;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BA2B72" w:rsidRPr="009A2853">
              <w:rPr>
                <w:rFonts w:ascii="Times New Roman" w:hAnsi="Times New Roman" w:cs="Arial"/>
              </w:rPr>
              <w:t>25 y 25</w:t>
            </w:r>
            <w:r>
              <w:rPr>
                <w:rFonts w:ascii="Times New Roman" w:hAnsi="Times New Roman" w:cs="Arial"/>
              </w:rPr>
              <w:t xml:space="preserve">; </w:t>
            </w:r>
            <w:r w:rsidR="0059516B" w:rsidRPr="008D592F">
              <w:rPr>
                <w:rFonts w:ascii="Times New Roman" w:hAnsi="Times New Roman" w:cs="Arial"/>
              </w:rPr>
              <w:t>–</w:t>
            </w:r>
            <w:r w:rsidR="00BA2B72" w:rsidRPr="009A2853">
              <w:rPr>
                <w:rFonts w:ascii="Times New Roman" w:hAnsi="Times New Roman" w:cs="Arial"/>
              </w:rPr>
              <w:t>101 y 101</w:t>
            </w:r>
            <w:r>
              <w:rPr>
                <w:rFonts w:ascii="Times New Roman" w:hAnsi="Times New Roman" w:cs="Arial"/>
              </w:rPr>
              <w:t xml:space="preserve"> son parejas de números opuestos.</w:t>
            </w:r>
          </w:p>
        </w:tc>
      </w:tr>
    </w:tbl>
    <w:p w14:paraId="6942262A" w14:textId="77777777" w:rsidR="00BA2B72" w:rsidRPr="008D592F" w:rsidRDefault="00BA2B72" w:rsidP="00817EF7">
      <w:pPr>
        <w:spacing w:after="0"/>
        <w:rPr>
          <w:rFonts w:ascii="Times New Roman" w:hAnsi="Times New Roman" w:cs="Arial"/>
          <w:sz w:val="22"/>
          <w:szCs w:val="22"/>
        </w:rPr>
      </w:pPr>
    </w:p>
    <w:p w14:paraId="29BF0981" w14:textId="648E8F96" w:rsidR="00EC0B4F" w:rsidRPr="008D592F" w:rsidRDefault="00C71DEF" w:rsidP="00EC0B4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Utilizando el valor absoluto</w:t>
      </w:r>
      <w:r w:rsidR="00BA2B72" w:rsidRPr="008D592F">
        <w:rPr>
          <w:rFonts w:ascii="Times New Roman" w:hAnsi="Times New Roman" w:cs="Arial"/>
          <w:b/>
          <w:sz w:val="22"/>
          <w:szCs w:val="22"/>
        </w:rPr>
        <w:t xml:space="preserve"> </w:t>
      </w:r>
      <w:r w:rsidR="00BA2B72" w:rsidRPr="008D592F">
        <w:rPr>
          <w:rFonts w:ascii="Times New Roman" w:hAnsi="Times New Roman" w:cs="Arial"/>
          <w:sz w:val="22"/>
          <w:szCs w:val="22"/>
        </w:rPr>
        <w:t xml:space="preserve">se pueden realizar operaciones sencillas, como: </w:t>
      </w:r>
    </w:p>
    <w:p w14:paraId="20DC5116" w14:textId="77777777" w:rsidR="00EC0B4F" w:rsidRPr="008D592F" w:rsidRDefault="00EC0B4F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3F1F8DD0" w14:textId="77777777" w:rsidR="00BA2B72" w:rsidRPr="008D592F" w:rsidRDefault="0059516B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|5| + |</w:t>
      </w: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36|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 |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BA2B72" w:rsidRPr="008D592F">
        <w:rPr>
          <w:rFonts w:ascii="Times New Roman" w:hAnsi="Times New Roman" w:cs="Arial"/>
          <w:sz w:val="22"/>
          <w:szCs w:val="22"/>
        </w:rPr>
        <w:t>14|</w:t>
      </w:r>
    </w:p>
    <w:p w14:paraId="38902FB7" w14:textId="77777777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</w:p>
    <w:p w14:paraId="0E836071" w14:textId="4C274D53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Primero se hallan los valores absolutos y se obtiene</w:t>
      </w:r>
    </w:p>
    <w:p w14:paraId="6117842C" w14:textId="77777777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</w:p>
    <w:p w14:paraId="5E3683DE" w14:textId="77777777" w:rsidR="00BA2B72" w:rsidRPr="008D592F" w:rsidRDefault="00BA2B72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|5| = 5</w:t>
      </w:r>
    </w:p>
    <w:p w14:paraId="6C6DCD76" w14:textId="77777777" w:rsidR="00BA2B72" w:rsidRPr="008D592F" w:rsidRDefault="0059516B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|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BA2B72" w:rsidRPr="008D592F">
        <w:rPr>
          <w:rFonts w:ascii="Times New Roman" w:hAnsi="Times New Roman" w:cs="Arial"/>
          <w:sz w:val="22"/>
          <w:szCs w:val="22"/>
        </w:rPr>
        <w:t>36| = 36</w:t>
      </w:r>
    </w:p>
    <w:p w14:paraId="4B7024B3" w14:textId="77777777" w:rsidR="00BA2B72" w:rsidRPr="008D592F" w:rsidRDefault="0059516B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|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BA2B72" w:rsidRPr="008D592F">
        <w:rPr>
          <w:rFonts w:ascii="Times New Roman" w:hAnsi="Times New Roman" w:cs="Arial"/>
          <w:sz w:val="22"/>
          <w:szCs w:val="22"/>
        </w:rPr>
        <w:t>14| = 14</w:t>
      </w:r>
    </w:p>
    <w:p w14:paraId="283CB22F" w14:textId="77777777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</w:p>
    <w:p w14:paraId="3B8C6FAB" w14:textId="77777777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Se reemplaza y se realiza la operación:</w:t>
      </w:r>
    </w:p>
    <w:p w14:paraId="15A4CE9D" w14:textId="77777777" w:rsidR="00BA2B72" w:rsidRPr="008D592F" w:rsidRDefault="00BA2B72" w:rsidP="00BA2B72">
      <w:pPr>
        <w:spacing w:after="0"/>
        <w:rPr>
          <w:rFonts w:ascii="Times New Roman" w:hAnsi="Times New Roman" w:cs="Arial"/>
          <w:sz w:val="22"/>
          <w:szCs w:val="22"/>
        </w:rPr>
      </w:pPr>
    </w:p>
    <w:p w14:paraId="6E970831" w14:textId="77777777" w:rsidR="00BA2B72" w:rsidRPr="008D592F" w:rsidRDefault="00BA2B72" w:rsidP="00EC0B4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5 + 36 – 14 = 41 – 14 =</w:t>
      </w:r>
      <w:r w:rsidR="003D46DA" w:rsidRPr="008D592F">
        <w:rPr>
          <w:rFonts w:ascii="Times New Roman" w:hAnsi="Times New Roman" w:cs="Arial"/>
          <w:sz w:val="22"/>
          <w:szCs w:val="22"/>
        </w:rPr>
        <w:t xml:space="preserve"> 27</w:t>
      </w:r>
    </w:p>
    <w:p w14:paraId="3322319E" w14:textId="77777777" w:rsidR="00E44470" w:rsidRPr="008D592F" w:rsidRDefault="00E44470" w:rsidP="00817EF7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817EF7" w:rsidRPr="008D592F" w14:paraId="55EBFF85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41D650F1" w14:textId="77777777" w:rsidR="00817EF7" w:rsidRPr="008D592F" w:rsidRDefault="00817EF7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817EF7" w:rsidRPr="008D592F" w14:paraId="56AE9B43" w14:textId="77777777" w:rsidTr="000642A5">
        <w:tc>
          <w:tcPr>
            <w:tcW w:w="2469" w:type="dxa"/>
          </w:tcPr>
          <w:p w14:paraId="59B68694" w14:textId="77777777" w:rsidR="00817EF7" w:rsidRPr="008D592F" w:rsidRDefault="00817EF7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4A55BFDF" w14:textId="77777777" w:rsidR="00817EF7" w:rsidRPr="008D592F" w:rsidRDefault="00817EF7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MA_06_09_REC160</w:t>
            </w:r>
          </w:p>
        </w:tc>
      </w:tr>
      <w:tr w:rsidR="00817EF7" w:rsidRPr="008D592F" w14:paraId="615230CB" w14:textId="77777777" w:rsidTr="000642A5">
        <w:tc>
          <w:tcPr>
            <w:tcW w:w="2469" w:type="dxa"/>
          </w:tcPr>
          <w:p w14:paraId="03873D99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7652CB67" w14:textId="77777777" w:rsidR="00817EF7" w:rsidRPr="008D592F" w:rsidRDefault="00817EF7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Determina el valor absoluto de un número entero</w:t>
            </w:r>
          </w:p>
        </w:tc>
      </w:tr>
      <w:tr w:rsidR="00817EF7" w:rsidRPr="008D592F" w14:paraId="31E67296" w14:textId="77777777" w:rsidTr="000642A5">
        <w:tc>
          <w:tcPr>
            <w:tcW w:w="2469" w:type="dxa"/>
          </w:tcPr>
          <w:p w14:paraId="2926B7AF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4D61898B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hallar el valor absoluto de un número entero</w:t>
            </w:r>
          </w:p>
        </w:tc>
      </w:tr>
    </w:tbl>
    <w:p w14:paraId="70C6BD34" w14:textId="77777777" w:rsidR="003D46DA" w:rsidRDefault="003D46DA" w:rsidP="003D46DA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1355767E" w14:textId="77777777" w:rsidR="00C71DEF" w:rsidRDefault="00C71DEF" w:rsidP="003D46DA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50AF8A54" w14:textId="77777777" w:rsidR="00C71DEF" w:rsidRPr="008D592F" w:rsidRDefault="00C71DEF" w:rsidP="003D46DA">
      <w:pPr>
        <w:spacing w:after="0"/>
        <w:rPr>
          <w:rFonts w:ascii="Times New Roman" w:hAnsi="Times New Roman" w:cs="Arial"/>
          <w:sz w:val="22"/>
          <w:szCs w:val="22"/>
        </w:rPr>
      </w:pPr>
    </w:p>
    <w:p w14:paraId="795A8816" w14:textId="77777777" w:rsidR="00C71DEF" w:rsidRPr="00F50E23" w:rsidRDefault="00C71DEF" w:rsidP="00C71DEF">
      <w:pPr>
        <w:pStyle w:val="Seccin2PLANETA"/>
        <w:rPr>
          <w:sz w:val="22"/>
          <w:szCs w:val="22"/>
        </w:rPr>
      </w:pPr>
      <w:r w:rsidRPr="008D592F">
        <w:rPr>
          <w:sz w:val="22"/>
          <w:szCs w:val="22"/>
          <w:highlight w:val="yellow"/>
        </w:rPr>
        <w:t>[SECCIÓN 2]</w:t>
      </w:r>
      <w:r>
        <w:rPr>
          <w:sz w:val="22"/>
          <w:szCs w:val="22"/>
        </w:rPr>
        <w:t xml:space="preserve"> 5.1</w:t>
      </w:r>
      <w:r w:rsidRPr="008D592F">
        <w:rPr>
          <w:sz w:val="22"/>
          <w:szCs w:val="22"/>
        </w:rPr>
        <w:t xml:space="preserve"> </w:t>
      </w:r>
      <w:r w:rsidRPr="00F50E23">
        <w:rPr>
          <w:sz w:val="22"/>
          <w:szCs w:val="22"/>
        </w:rPr>
        <w:t>Consolidación</w:t>
      </w:r>
    </w:p>
    <w:p w14:paraId="2123B073" w14:textId="77777777" w:rsidR="00C71DEF" w:rsidRPr="008D592F" w:rsidRDefault="00C71DEF" w:rsidP="00C71DEF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7134FA60" w14:textId="77777777" w:rsidR="00C71DEF" w:rsidRPr="000E161D" w:rsidRDefault="00C71DEF" w:rsidP="00C71DEF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18762379" w14:textId="77777777" w:rsidR="00817EF7" w:rsidRPr="008D592F" w:rsidRDefault="00817EF7" w:rsidP="00817EF7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817EF7" w:rsidRPr="008D592F" w14:paraId="131CC946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073B9055" w14:textId="77777777" w:rsidR="00817EF7" w:rsidRPr="008D592F" w:rsidRDefault="00817EF7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817EF7" w:rsidRPr="008D592F" w14:paraId="037E5D83" w14:textId="77777777" w:rsidTr="000642A5">
        <w:tc>
          <w:tcPr>
            <w:tcW w:w="2469" w:type="dxa"/>
          </w:tcPr>
          <w:p w14:paraId="52624557" w14:textId="77777777" w:rsidR="00817EF7" w:rsidRPr="008D592F" w:rsidRDefault="00817EF7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1F0AFC50" w14:textId="77777777" w:rsidR="00817EF7" w:rsidRPr="008D592F" w:rsidRDefault="00817EF7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MA_06_09_REC170</w:t>
            </w:r>
          </w:p>
        </w:tc>
      </w:tr>
      <w:tr w:rsidR="00817EF7" w:rsidRPr="008D592F" w14:paraId="0FD81384" w14:textId="77777777" w:rsidTr="000642A5">
        <w:tc>
          <w:tcPr>
            <w:tcW w:w="2469" w:type="dxa"/>
          </w:tcPr>
          <w:p w14:paraId="21D612E7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2C9FF71E" w14:textId="77777777" w:rsidR="00817EF7" w:rsidRPr="008D592F" w:rsidRDefault="00817EF7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Refuerza tu aprendizaje</w:t>
            </w:r>
            <w:r w:rsidR="00C71DEF">
              <w:rPr>
                <w:rFonts w:ascii="Times New Roman" w:hAnsi="Times New Roman" w:cs="Arial"/>
              </w:rPr>
              <w:t>:</w:t>
            </w:r>
            <w:r w:rsidRPr="008D592F">
              <w:rPr>
                <w:rFonts w:ascii="Times New Roman" w:hAnsi="Times New Roman" w:cs="Arial"/>
              </w:rPr>
              <w:t xml:space="preserve"> El valor absoluto de un número entero</w:t>
            </w:r>
          </w:p>
        </w:tc>
      </w:tr>
      <w:tr w:rsidR="00817EF7" w:rsidRPr="008D592F" w14:paraId="0BB355D6" w14:textId="77777777" w:rsidTr="000642A5">
        <w:tc>
          <w:tcPr>
            <w:tcW w:w="2469" w:type="dxa"/>
          </w:tcPr>
          <w:p w14:paraId="6F716BB8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6D3E5798" w14:textId="77777777" w:rsidR="00817EF7" w:rsidRPr="008D592F" w:rsidRDefault="00817EF7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El valor absoluto de un  número entero</w:t>
            </w:r>
          </w:p>
        </w:tc>
      </w:tr>
    </w:tbl>
    <w:p w14:paraId="79F0B0B4" w14:textId="77777777" w:rsidR="00817EF7" w:rsidRPr="008D592F" w:rsidRDefault="00817EF7" w:rsidP="00817EF7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21B7F1EA" w14:textId="77777777" w:rsidR="00817EF7" w:rsidRPr="00145694" w:rsidRDefault="00145694" w:rsidP="00145694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1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</w:t>
      </w:r>
      <w:r w:rsidRPr="008D592F">
        <w:rPr>
          <w:sz w:val="22"/>
          <w:szCs w:val="22"/>
        </w:rPr>
        <w:t xml:space="preserve"> </w:t>
      </w:r>
      <w:r w:rsidR="009C6070" w:rsidRPr="00C71DEF">
        <w:rPr>
          <w:sz w:val="22"/>
          <w:szCs w:val="22"/>
        </w:rPr>
        <w:t>Las operaciones con números enteros</w:t>
      </w:r>
    </w:p>
    <w:p w14:paraId="28C84FB0" w14:textId="77777777" w:rsidR="00A50F23" w:rsidRPr="008D592F" w:rsidRDefault="00A50F23" w:rsidP="00A50F23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27A5D6D3" w14:textId="77777777" w:rsidR="00A50F23" w:rsidRPr="008D592F" w:rsidRDefault="00145694" w:rsidP="00ED63D8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En el conjunto de los números enteros se plantean las misma</w:t>
      </w:r>
      <w:r w:rsidR="00E3145B">
        <w:rPr>
          <w:rFonts w:ascii="Times New Roman" w:hAnsi="Times New Roman" w:cs="Arial"/>
          <w:sz w:val="22"/>
          <w:szCs w:val="22"/>
        </w:rPr>
        <w:t>s</w:t>
      </w:r>
      <w:r>
        <w:rPr>
          <w:rFonts w:ascii="Times New Roman" w:hAnsi="Times New Roman" w:cs="Arial"/>
          <w:sz w:val="22"/>
          <w:szCs w:val="22"/>
        </w:rPr>
        <w:t xml:space="preserve"> operaciones que en el conjunto de los números n</w:t>
      </w:r>
      <w:r w:rsidR="003B0231">
        <w:rPr>
          <w:rFonts w:ascii="Times New Roman" w:hAnsi="Times New Roman" w:cs="Arial"/>
          <w:sz w:val="22"/>
          <w:szCs w:val="22"/>
        </w:rPr>
        <w:t>aturales. Sin embargo, las reglas para estas operaciones cambian teniendo en cuenta los números negativos.</w:t>
      </w:r>
    </w:p>
    <w:p w14:paraId="202F25DC" w14:textId="77777777" w:rsidR="00817EF7" w:rsidRPr="008D592F" w:rsidRDefault="00817EF7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6070" w:rsidRPr="008D592F" w14:paraId="73138813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4BCC2E28" w14:textId="77777777" w:rsidR="009C6070" w:rsidRPr="008D592F" w:rsidRDefault="009C6070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9C6070" w:rsidRPr="008D592F" w14:paraId="1411AA2B" w14:textId="77777777" w:rsidTr="000642A5">
        <w:tc>
          <w:tcPr>
            <w:tcW w:w="2518" w:type="dxa"/>
          </w:tcPr>
          <w:p w14:paraId="4F582F0C" w14:textId="77777777" w:rsidR="009C6070" w:rsidRPr="008D592F" w:rsidRDefault="009C607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511B9CD" w14:textId="77777777" w:rsidR="009C6070" w:rsidRPr="008D592F" w:rsidRDefault="009C6070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MA_06_09_REC180</w:t>
            </w:r>
          </w:p>
        </w:tc>
      </w:tr>
      <w:tr w:rsidR="009C6070" w:rsidRPr="008D592F" w14:paraId="2236C14A" w14:textId="77777777" w:rsidTr="000642A5">
        <w:tc>
          <w:tcPr>
            <w:tcW w:w="2518" w:type="dxa"/>
          </w:tcPr>
          <w:p w14:paraId="04B9EC0C" w14:textId="77777777" w:rsidR="009C6070" w:rsidRPr="008D592F" w:rsidRDefault="009C607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BA13337" w14:textId="77777777" w:rsidR="009C6070" w:rsidRPr="008D592F" w:rsidRDefault="009C6070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Operaciones con números enteros</w:t>
            </w:r>
          </w:p>
        </w:tc>
      </w:tr>
      <w:tr w:rsidR="009C6070" w:rsidRPr="008D592F" w14:paraId="47CEECDD" w14:textId="77777777" w:rsidTr="000642A5">
        <w:tc>
          <w:tcPr>
            <w:tcW w:w="2518" w:type="dxa"/>
          </w:tcPr>
          <w:p w14:paraId="29A1F48C" w14:textId="77777777" w:rsidR="009C6070" w:rsidRPr="008D592F" w:rsidRDefault="009C607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52F6F55" w14:textId="77777777" w:rsidR="009C6070" w:rsidRPr="008D592F" w:rsidRDefault="009C6070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que explica las operaciones con números enteros</w:t>
            </w:r>
          </w:p>
        </w:tc>
      </w:tr>
    </w:tbl>
    <w:p w14:paraId="6861C415" w14:textId="77777777" w:rsidR="009C6070" w:rsidRPr="008D592F" w:rsidRDefault="009C6070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09AC45C1" w14:textId="77777777" w:rsidR="009D35E7" w:rsidRPr="00145694" w:rsidRDefault="009D35E7" w:rsidP="009D35E7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6.1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La adición entre</w:t>
      </w:r>
      <w:r w:rsidRPr="00C71DEF">
        <w:rPr>
          <w:sz w:val="22"/>
          <w:szCs w:val="22"/>
        </w:rPr>
        <w:t xml:space="preserve"> números enteros</w:t>
      </w:r>
    </w:p>
    <w:p w14:paraId="30FCB4B6" w14:textId="77777777" w:rsidR="009D35E7" w:rsidRDefault="009D35E7" w:rsidP="009D35E7">
      <w:pPr>
        <w:spacing w:after="0"/>
        <w:rPr>
          <w:rFonts w:ascii="Times New Roman" w:hAnsi="Times New Roman" w:cs="Arial"/>
          <w:b/>
          <w:i/>
          <w:sz w:val="22"/>
          <w:szCs w:val="22"/>
        </w:rPr>
      </w:pPr>
    </w:p>
    <w:p w14:paraId="69AD7B6A" w14:textId="77777777" w:rsidR="009D35E7" w:rsidRDefault="00ED63D8" w:rsidP="002644D1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Para realizar </w:t>
      </w:r>
      <w:r w:rsidRPr="008D592F">
        <w:rPr>
          <w:rFonts w:ascii="Times New Roman" w:hAnsi="Times New Roman" w:cs="Arial"/>
          <w:b/>
          <w:sz w:val="22"/>
          <w:szCs w:val="22"/>
        </w:rPr>
        <w:t>adiciones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9D35E7">
        <w:rPr>
          <w:rFonts w:ascii="Times New Roman" w:hAnsi="Times New Roman" w:cs="Arial"/>
          <w:sz w:val="22"/>
          <w:szCs w:val="22"/>
        </w:rPr>
        <w:t>entre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9D35E7">
        <w:rPr>
          <w:rFonts w:ascii="Times New Roman" w:hAnsi="Times New Roman" w:cs="Arial"/>
          <w:sz w:val="22"/>
          <w:szCs w:val="22"/>
        </w:rPr>
        <w:t>números enteros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se deben tener en cuenta </w:t>
      </w:r>
      <w:r w:rsidR="009D35E7">
        <w:rPr>
          <w:rFonts w:ascii="Times New Roman" w:hAnsi="Times New Roman" w:cs="Arial"/>
          <w:sz w:val="22"/>
          <w:szCs w:val="22"/>
        </w:rPr>
        <w:t>los siguientes casos.</w:t>
      </w:r>
    </w:p>
    <w:p w14:paraId="3F646E6B" w14:textId="77777777" w:rsidR="009D35E7" w:rsidRPr="008D592F" w:rsidRDefault="009D35E7" w:rsidP="009D35E7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Cuando los sumandos son positivos se adicionan y el resultado es positivo, por ejemplo:</w:t>
      </w:r>
    </w:p>
    <w:p w14:paraId="0AECE1B4" w14:textId="77777777" w:rsidR="009D35E7" w:rsidRDefault="009D35E7" w:rsidP="009D35E7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3C9B8045" w14:textId="77777777" w:rsidR="009D35E7" w:rsidRPr="009D35E7" w:rsidRDefault="009D35E7" w:rsidP="009D35E7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32 + 25 = 57</w:t>
      </w:r>
    </w:p>
    <w:p w14:paraId="3494B4A7" w14:textId="77777777" w:rsidR="009D35E7" w:rsidRPr="008D592F" w:rsidRDefault="009D35E7" w:rsidP="009D35E7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Cuando los dos sumandos son negativos se adicionan </w:t>
      </w:r>
      <w:r>
        <w:rPr>
          <w:rFonts w:ascii="Times New Roman" w:hAnsi="Times New Roman" w:cs="Arial"/>
          <w:sz w:val="22"/>
          <w:szCs w:val="22"/>
        </w:rPr>
        <w:t>los</w:t>
      </w:r>
      <w:r w:rsidRPr="008D592F">
        <w:rPr>
          <w:rFonts w:ascii="Times New Roman" w:hAnsi="Times New Roman" w:cs="Arial"/>
          <w:sz w:val="22"/>
          <w:szCs w:val="22"/>
        </w:rPr>
        <w:t xml:space="preserve"> valores </w:t>
      </w:r>
      <w:r>
        <w:rPr>
          <w:rFonts w:ascii="Times New Roman" w:hAnsi="Times New Roman" w:cs="Arial"/>
          <w:sz w:val="22"/>
          <w:szCs w:val="22"/>
        </w:rPr>
        <w:t>absolutos y la suma es negativa, por ejemplo:</w:t>
      </w:r>
    </w:p>
    <w:p w14:paraId="47E33F7D" w14:textId="77777777" w:rsidR="009D35E7" w:rsidRPr="008D592F" w:rsidRDefault="009D35E7" w:rsidP="009D35E7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407698F" w14:textId="77777777" w:rsidR="009D35E7" w:rsidRPr="008D592F" w:rsidRDefault="0059516B" w:rsidP="009D35E7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19 + (-52) =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9D35E7" w:rsidRPr="008D592F">
        <w:rPr>
          <w:rFonts w:ascii="Times New Roman" w:hAnsi="Times New Roman" w:cs="Arial"/>
          <w:sz w:val="22"/>
          <w:szCs w:val="22"/>
        </w:rPr>
        <w:t>71</w:t>
      </w:r>
    </w:p>
    <w:p w14:paraId="5B699A45" w14:textId="77777777" w:rsidR="009D35E7" w:rsidRPr="008D592F" w:rsidRDefault="009D35E7" w:rsidP="009D35E7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7D5024B3" w14:textId="77777777" w:rsidR="001A3945" w:rsidRDefault="009D35E7" w:rsidP="001A3945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1A3945">
        <w:rPr>
          <w:rFonts w:ascii="Times New Roman" w:hAnsi="Times New Roman" w:cs="Arial"/>
          <w:sz w:val="22"/>
          <w:szCs w:val="22"/>
        </w:rPr>
        <w:t>Cuando uno de los sumandos es positivo y el otro negativo se restan sus valores absolutos y la suma queda con el signo del sumando que tiene</w:t>
      </w:r>
      <w:r w:rsidR="001A3945">
        <w:rPr>
          <w:rFonts w:ascii="Times New Roman" w:hAnsi="Times New Roman" w:cs="Arial"/>
          <w:sz w:val="22"/>
          <w:szCs w:val="22"/>
        </w:rPr>
        <w:t xml:space="preserve"> mayor valor absoluto.</w:t>
      </w:r>
    </w:p>
    <w:p w14:paraId="069CECDA" w14:textId="77777777" w:rsidR="001A3945" w:rsidRDefault="001A3945" w:rsidP="001A3945">
      <w:pPr>
        <w:pStyle w:val="Prrafodelista"/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Por ejemplo</w:t>
      </w:r>
      <w:ins w:id="8" w:author="mercyranjel" w:date="2016-02-17T22:16:00Z">
        <w:r w:rsidR="0031667E">
          <w:rPr>
            <w:rFonts w:ascii="Times New Roman" w:hAnsi="Times New Roman" w:cs="Arial"/>
            <w:sz w:val="22"/>
            <w:szCs w:val="22"/>
          </w:rPr>
          <w:t>,</w:t>
        </w:r>
      </w:ins>
      <w:r>
        <w:rPr>
          <w:rFonts w:ascii="Times New Roman" w:hAnsi="Times New Roman" w:cs="Arial"/>
          <w:sz w:val="22"/>
          <w:szCs w:val="22"/>
        </w:rPr>
        <w:t xml:space="preserve"> en la adición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>23 + 7, se tiene que:</w:t>
      </w:r>
    </w:p>
    <w:p w14:paraId="4D372A8E" w14:textId="77777777" w:rsidR="001A3945" w:rsidRDefault="0059516B" w:rsidP="001A3945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|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9D35E7" w:rsidRPr="008D592F">
        <w:rPr>
          <w:rFonts w:ascii="Times New Roman" w:hAnsi="Times New Roman" w:cs="Arial"/>
          <w:sz w:val="22"/>
          <w:szCs w:val="22"/>
        </w:rPr>
        <w:t>23| = 23</w:t>
      </w:r>
      <w:r w:rsidR="001A3945">
        <w:rPr>
          <w:rFonts w:ascii="Times New Roman" w:hAnsi="Times New Roman" w:cs="Arial"/>
          <w:sz w:val="22"/>
          <w:szCs w:val="22"/>
        </w:rPr>
        <w:t xml:space="preserve"> y </w:t>
      </w:r>
      <w:r w:rsidR="009D35E7" w:rsidRPr="008D592F">
        <w:rPr>
          <w:rFonts w:ascii="Times New Roman" w:hAnsi="Times New Roman" w:cs="Arial"/>
          <w:sz w:val="22"/>
          <w:szCs w:val="22"/>
        </w:rPr>
        <w:t>|7| = 7</w:t>
      </w:r>
    </w:p>
    <w:p w14:paraId="58686EBD" w14:textId="77777777" w:rsidR="001A3945" w:rsidRDefault="009D35E7" w:rsidP="001A3945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23 – 7 = 16</w:t>
      </w:r>
    </w:p>
    <w:p w14:paraId="396D2ABE" w14:textId="1ACE4F35" w:rsidR="001A3945" w:rsidRDefault="001A3945" w:rsidP="001A3945">
      <w:pPr>
        <w:pStyle w:val="Prrafodelista"/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C</w:t>
      </w:r>
      <w:r w:rsidR="0031667E">
        <w:rPr>
          <w:rFonts w:ascii="Times New Roman" w:hAnsi="Times New Roman" w:cs="Arial"/>
          <w:sz w:val="22"/>
          <w:szCs w:val="22"/>
        </w:rPr>
        <w:t>o</w:t>
      </w:r>
      <w:r>
        <w:rPr>
          <w:rFonts w:ascii="Times New Roman" w:hAnsi="Times New Roman" w:cs="Arial"/>
          <w:sz w:val="22"/>
          <w:szCs w:val="22"/>
        </w:rPr>
        <w:t>mo -23 tiene</w:t>
      </w:r>
      <w:r w:rsidR="009D35E7" w:rsidRPr="008D592F">
        <w:rPr>
          <w:rFonts w:ascii="Times New Roman" w:hAnsi="Times New Roman" w:cs="Arial"/>
          <w:sz w:val="22"/>
          <w:szCs w:val="22"/>
        </w:rPr>
        <w:t xml:space="preserve"> mayor valor absoluto</w:t>
      </w:r>
      <w:r w:rsidR="0031667E">
        <w:rPr>
          <w:rFonts w:ascii="Times New Roman" w:hAnsi="Times New Roman" w:cs="Arial"/>
          <w:sz w:val="22"/>
          <w:szCs w:val="22"/>
        </w:rPr>
        <w:t>,</w:t>
      </w:r>
      <w:r w:rsidR="009D35E7" w:rsidRPr="008D592F">
        <w:rPr>
          <w:rFonts w:ascii="Times New Roman" w:hAnsi="Times New Roman" w:cs="Arial"/>
          <w:sz w:val="22"/>
          <w:szCs w:val="22"/>
        </w:rPr>
        <w:t xml:space="preserve"> la suma queda negativa, de modo que:</w:t>
      </w:r>
    </w:p>
    <w:p w14:paraId="2C0D8BF3" w14:textId="77777777" w:rsidR="009D35E7" w:rsidRPr="008D592F" w:rsidRDefault="0059516B" w:rsidP="001A3945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 w:rsidR="009D35E7" w:rsidRPr="008D592F">
        <w:rPr>
          <w:rFonts w:ascii="Times New Roman" w:hAnsi="Times New Roman" w:cs="Arial"/>
          <w:sz w:val="22"/>
          <w:szCs w:val="22"/>
        </w:rPr>
        <w:t>23 + 7 = -16</w:t>
      </w:r>
    </w:p>
    <w:p w14:paraId="1EBEA359" w14:textId="77777777" w:rsidR="009D35E7" w:rsidRPr="008D592F" w:rsidRDefault="009D35E7" w:rsidP="009D35E7">
      <w:pPr>
        <w:spacing w:after="0"/>
        <w:ind w:left="1416"/>
        <w:jc w:val="both"/>
        <w:rPr>
          <w:rFonts w:ascii="Times New Roman" w:hAnsi="Times New Roman" w:cs="Arial"/>
          <w:sz w:val="22"/>
          <w:szCs w:val="22"/>
        </w:rPr>
      </w:pPr>
    </w:p>
    <w:p w14:paraId="128D5E68" w14:textId="77777777" w:rsidR="001A3945" w:rsidRDefault="001A3945" w:rsidP="001A3945">
      <w:pPr>
        <w:pStyle w:val="Prrafodelista"/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Ahora, en la adición </w:t>
      </w:r>
      <w:r w:rsidR="0059516B">
        <w:rPr>
          <w:rFonts w:ascii="Times New Roman" w:hAnsi="Times New Roman" w:cs="Arial"/>
          <w:sz w:val="22"/>
          <w:szCs w:val="22"/>
        </w:rPr>
        <w:t>36 + (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="009D35E7" w:rsidRPr="008D592F">
        <w:rPr>
          <w:rFonts w:ascii="Times New Roman" w:hAnsi="Times New Roman" w:cs="Arial"/>
          <w:sz w:val="22"/>
          <w:szCs w:val="22"/>
        </w:rPr>
        <w:t>35)</w:t>
      </w:r>
      <w:r>
        <w:rPr>
          <w:rFonts w:ascii="Times New Roman" w:hAnsi="Times New Roman" w:cs="Arial"/>
          <w:sz w:val="22"/>
          <w:szCs w:val="22"/>
        </w:rPr>
        <w:t>, se tiene que:</w:t>
      </w:r>
    </w:p>
    <w:p w14:paraId="546B83C9" w14:textId="77777777" w:rsidR="001A3945" w:rsidRDefault="009D35E7" w:rsidP="001A3945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1A3945">
        <w:rPr>
          <w:rFonts w:ascii="Times New Roman" w:hAnsi="Times New Roman" w:cs="Arial"/>
          <w:sz w:val="22"/>
          <w:szCs w:val="22"/>
        </w:rPr>
        <w:t>|36| = 36</w:t>
      </w:r>
      <w:r w:rsidR="001A3945" w:rsidRPr="001A3945">
        <w:rPr>
          <w:rFonts w:ascii="Times New Roman" w:hAnsi="Times New Roman" w:cs="Arial"/>
          <w:sz w:val="22"/>
          <w:szCs w:val="22"/>
        </w:rPr>
        <w:t xml:space="preserve"> y </w:t>
      </w:r>
      <w:r w:rsidR="0059516B">
        <w:rPr>
          <w:rFonts w:ascii="Times New Roman" w:hAnsi="Times New Roman" w:cs="Arial"/>
          <w:sz w:val="22"/>
          <w:szCs w:val="22"/>
        </w:rPr>
        <w:t>|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Pr="001A3945">
        <w:rPr>
          <w:rFonts w:ascii="Times New Roman" w:hAnsi="Times New Roman" w:cs="Arial"/>
          <w:sz w:val="22"/>
          <w:szCs w:val="22"/>
        </w:rPr>
        <w:t>35| = 35</w:t>
      </w:r>
    </w:p>
    <w:p w14:paraId="3BABA537" w14:textId="77777777" w:rsidR="001A3945" w:rsidRPr="001A3945" w:rsidRDefault="009D35E7" w:rsidP="001A3945">
      <w:pPr>
        <w:pStyle w:val="Prrafodelista"/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1A3945">
        <w:rPr>
          <w:rFonts w:ascii="Times New Roman" w:hAnsi="Times New Roman" w:cs="Arial"/>
          <w:sz w:val="22"/>
          <w:szCs w:val="22"/>
        </w:rPr>
        <w:t>36 – 35 = 1</w:t>
      </w:r>
    </w:p>
    <w:p w14:paraId="42EDF7BC" w14:textId="77C166DD" w:rsidR="001A3945" w:rsidRDefault="009D35E7" w:rsidP="001A3945">
      <w:pPr>
        <w:pStyle w:val="Prrafodelista"/>
        <w:spacing w:after="0"/>
        <w:ind w:left="709"/>
        <w:rPr>
          <w:rFonts w:ascii="Times New Roman" w:hAnsi="Times New Roman" w:cs="Arial"/>
          <w:sz w:val="22"/>
          <w:szCs w:val="22"/>
        </w:rPr>
      </w:pPr>
      <w:r w:rsidRPr="001A3945">
        <w:rPr>
          <w:rFonts w:ascii="Times New Roman" w:hAnsi="Times New Roman" w:cs="Arial"/>
          <w:sz w:val="22"/>
          <w:szCs w:val="22"/>
        </w:rPr>
        <w:t>C</w:t>
      </w:r>
      <w:r w:rsidR="0031667E">
        <w:rPr>
          <w:rFonts w:ascii="Times New Roman" w:hAnsi="Times New Roman" w:cs="Arial"/>
          <w:sz w:val="22"/>
          <w:szCs w:val="22"/>
        </w:rPr>
        <w:t>o</w:t>
      </w:r>
      <w:r w:rsidRPr="001A3945">
        <w:rPr>
          <w:rFonts w:ascii="Times New Roman" w:hAnsi="Times New Roman" w:cs="Arial"/>
          <w:sz w:val="22"/>
          <w:szCs w:val="22"/>
        </w:rPr>
        <w:t>mo 36 tiene mayor valor absoluto</w:t>
      </w:r>
      <w:r w:rsidR="0031667E">
        <w:rPr>
          <w:rFonts w:ascii="Times New Roman" w:hAnsi="Times New Roman" w:cs="Arial"/>
          <w:sz w:val="22"/>
          <w:szCs w:val="22"/>
        </w:rPr>
        <w:t>,</w:t>
      </w:r>
      <w:r w:rsidRPr="001A3945">
        <w:rPr>
          <w:rFonts w:ascii="Times New Roman" w:hAnsi="Times New Roman" w:cs="Arial"/>
          <w:sz w:val="22"/>
          <w:szCs w:val="22"/>
        </w:rPr>
        <w:t xml:space="preserve"> la suma queda positiva, de modo que:</w:t>
      </w:r>
    </w:p>
    <w:p w14:paraId="3E45CF73" w14:textId="77777777" w:rsidR="009D35E7" w:rsidRPr="008D592F" w:rsidRDefault="0059516B" w:rsidP="001A3945">
      <w:pPr>
        <w:pStyle w:val="Prrafodelista"/>
        <w:spacing w:after="0"/>
        <w:ind w:left="709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36 + (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9D35E7" w:rsidRPr="008D592F">
        <w:rPr>
          <w:rFonts w:ascii="Times New Roman" w:hAnsi="Times New Roman" w:cs="Arial"/>
          <w:sz w:val="22"/>
          <w:szCs w:val="22"/>
        </w:rPr>
        <w:t>35) = 1</w:t>
      </w:r>
    </w:p>
    <w:p w14:paraId="173434B0" w14:textId="77777777" w:rsidR="00524BCB" w:rsidRPr="008D592F" w:rsidRDefault="00524BCB" w:rsidP="001A394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48D60979" w14:textId="77777777" w:rsidR="00D51C74" w:rsidRPr="008D592F" w:rsidRDefault="00D51C74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3129D" w:rsidRPr="008D592F" w14:paraId="77DCC0BF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56363003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2977B689" w14:textId="77777777" w:rsidTr="000642A5">
        <w:tc>
          <w:tcPr>
            <w:tcW w:w="2518" w:type="dxa"/>
          </w:tcPr>
          <w:p w14:paraId="6ADB6189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7D39B23D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MA_06_09_REC190</w:t>
            </w:r>
          </w:p>
        </w:tc>
      </w:tr>
      <w:tr w:rsidR="0043129D" w:rsidRPr="008D592F" w14:paraId="06DEB4D5" w14:textId="77777777" w:rsidTr="000642A5">
        <w:tc>
          <w:tcPr>
            <w:tcW w:w="2518" w:type="dxa"/>
          </w:tcPr>
          <w:p w14:paraId="70A280A8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52E9389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Resuelve adiciones entre números enteros</w:t>
            </w:r>
          </w:p>
        </w:tc>
      </w:tr>
      <w:tr w:rsidR="0043129D" w:rsidRPr="008D592F" w14:paraId="4722511E" w14:textId="77777777" w:rsidTr="000642A5">
        <w:tc>
          <w:tcPr>
            <w:tcW w:w="2518" w:type="dxa"/>
          </w:tcPr>
          <w:p w14:paraId="28CBFC7D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4A20839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practicar la adición de números enteros</w:t>
            </w:r>
          </w:p>
        </w:tc>
      </w:tr>
    </w:tbl>
    <w:p w14:paraId="0A8EC0A5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21813E21" w14:textId="77777777" w:rsidR="0059516B" w:rsidRPr="00145694" w:rsidRDefault="0059516B" w:rsidP="0059516B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lastRenderedPageBreak/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6.2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La sustracción entre</w:t>
      </w:r>
      <w:r w:rsidRPr="00C71DEF">
        <w:rPr>
          <w:sz w:val="22"/>
          <w:szCs w:val="22"/>
        </w:rPr>
        <w:t xml:space="preserve"> números enteros</w:t>
      </w:r>
    </w:p>
    <w:p w14:paraId="763936B3" w14:textId="77777777" w:rsidR="00B859B8" w:rsidRPr="008D592F" w:rsidRDefault="00B859B8" w:rsidP="00B859B8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0BF47282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La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 sustracción </w:t>
      </w:r>
      <w:r w:rsidR="0059516B">
        <w:rPr>
          <w:rFonts w:ascii="Times New Roman" w:hAnsi="Times New Roman" w:cs="Arial"/>
          <w:sz w:val="22"/>
          <w:szCs w:val="22"/>
        </w:rPr>
        <w:t>entre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59516B">
        <w:rPr>
          <w:rFonts w:ascii="Times New Roman" w:hAnsi="Times New Roman" w:cs="Arial"/>
          <w:sz w:val="22"/>
          <w:szCs w:val="22"/>
        </w:rPr>
        <w:t>números enteros</w:t>
      </w:r>
      <w:r w:rsidRPr="008D592F">
        <w:rPr>
          <w:rFonts w:ascii="Times New Roman" w:hAnsi="Times New Roman" w:cs="Arial"/>
          <w:sz w:val="22"/>
          <w:szCs w:val="22"/>
        </w:rPr>
        <w:t xml:space="preserve"> se </w:t>
      </w:r>
      <w:r w:rsidR="001B6F7A" w:rsidRPr="008D592F">
        <w:rPr>
          <w:rFonts w:ascii="Times New Roman" w:hAnsi="Times New Roman" w:cs="Arial"/>
          <w:sz w:val="22"/>
          <w:szCs w:val="22"/>
        </w:rPr>
        <w:t xml:space="preserve">puede </w:t>
      </w:r>
      <w:r w:rsidRPr="008D592F">
        <w:rPr>
          <w:rFonts w:ascii="Times New Roman" w:hAnsi="Times New Roman" w:cs="Arial"/>
          <w:sz w:val="22"/>
          <w:szCs w:val="22"/>
        </w:rPr>
        <w:t>reconoce</w:t>
      </w:r>
      <w:r w:rsidR="001B6F7A" w:rsidRPr="008D592F">
        <w:rPr>
          <w:rFonts w:ascii="Times New Roman" w:hAnsi="Times New Roman" w:cs="Arial"/>
          <w:sz w:val="22"/>
          <w:szCs w:val="22"/>
        </w:rPr>
        <w:t>r</w:t>
      </w:r>
      <w:r w:rsidRPr="008D592F">
        <w:rPr>
          <w:rFonts w:ascii="Times New Roman" w:hAnsi="Times New Roman" w:cs="Arial"/>
          <w:sz w:val="22"/>
          <w:szCs w:val="22"/>
        </w:rPr>
        <w:t xml:space="preserve"> como una adición, de manera que al minuendo se le adiciona el opuesto del sustraendo.</w:t>
      </w:r>
    </w:p>
    <w:p w14:paraId="3BD993E8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</w:p>
    <w:p w14:paraId="250C0B57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Por ejemplo, para real</w:t>
      </w:r>
      <w:r w:rsidR="0059516B">
        <w:rPr>
          <w:rFonts w:ascii="Times New Roman" w:hAnsi="Times New Roman" w:cs="Arial"/>
          <w:sz w:val="22"/>
          <w:szCs w:val="22"/>
        </w:rPr>
        <w:t xml:space="preserve">izar la siguiente sustracción: </w:t>
      </w:r>
      <w:r w:rsidR="0059516B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12 – 5</w:t>
      </w:r>
    </w:p>
    <w:p w14:paraId="5A1BDD33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</w:p>
    <w:p w14:paraId="7A01CA23" w14:textId="5194187B" w:rsidR="00B859B8" w:rsidRPr="008D592F" w:rsidRDefault="00F766A7" w:rsidP="00B859B8">
      <w:pPr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s</w:t>
      </w:r>
      <w:r w:rsidR="00B859B8" w:rsidRPr="008D592F">
        <w:rPr>
          <w:rFonts w:ascii="Times New Roman" w:hAnsi="Times New Roman" w:cs="Arial"/>
          <w:sz w:val="22"/>
          <w:szCs w:val="22"/>
        </w:rPr>
        <w:t xml:space="preserve">e expresa como la adición </w:t>
      </w:r>
      <w:r w:rsidR="004B25DE">
        <w:rPr>
          <w:rFonts w:ascii="Times New Roman" w:hAnsi="Times New Roman" w:cs="Arial"/>
          <w:sz w:val="22"/>
          <w:szCs w:val="22"/>
        </w:rPr>
        <w:t>entre</w:t>
      </w:r>
      <w:r w:rsidR="00B859B8"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D55CDB"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 xml:space="preserve">12 </w:t>
      </w:r>
      <w:r w:rsidR="004B25DE">
        <w:rPr>
          <w:rFonts w:ascii="Times New Roman" w:hAnsi="Times New Roman" w:cs="Arial"/>
          <w:sz w:val="22"/>
          <w:szCs w:val="22"/>
        </w:rPr>
        <w:t>y</w:t>
      </w:r>
      <w:r w:rsidR="00B859B8" w:rsidRPr="008D592F">
        <w:rPr>
          <w:rFonts w:ascii="Times New Roman" w:hAnsi="Times New Roman" w:cs="Arial"/>
          <w:sz w:val="22"/>
          <w:szCs w:val="22"/>
        </w:rPr>
        <w:t xml:space="preserve"> el opuesto de 5, es decir: </w:t>
      </w:r>
      <w:r w:rsidR="00D55CDB"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>12 + (</w:t>
      </w:r>
      <w:r w:rsidR="00D55CDB"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>5) y se sigue la regla de adición de números enteros con sumandos que tiene el mismo signo:</w:t>
      </w:r>
    </w:p>
    <w:p w14:paraId="31B48E09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</w:p>
    <w:p w14:paraId="76B9C9B4" w14:textId="77777777" w:rsidR="00B859B8" w:rsidRPr="008D592F" w:rsidRDefault="00D55CDB" w:rsidP="00B859B8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>12 + (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 xml:space="preserve">5) =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B859B8" w:rsidRPr="008D592F">
        <w:rPr>
          <w:rFonts w:ascii="Times New Roman" w:hAnsi="Times New Roman" w:cs="Arial"/>
          <w:sz w:val="22"/>
          <w:szCs w:val="22"/>
        </w:rPr>
        <w:t>17</w:t>
      </w:r>
    </w:p>
    <w:p w14:paraId="507C07CF" w14:textId="77777777" w:rsidR="00B859B8" w:rsidRPr="008D592F" w:rsidRDefault="00B859B8" w:rsidP="00B859B8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41446F22" w14:textId="47431BE7" w:rsidR="00B859B8" w:rsidRPr="008D592F" w:rsidRDefault="00146D0F" w:rsidP="00B859B8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Para </w:t>
      </w:r>
      <w:r w:rsidR="00A429EE" w:rsidRPr="008D592F">
        <w:rPr>
          <w:rFonts w:ascii="Times New Roman" w:hAnsi="Times New Roman" w:cs="Arial"/>
          <w:sz w:val="22"/>
          <w:szCs w:val="22"/>
        </w:rPr>
        <w:t xml:space="preserve">realizar la </w:t>
      </w:r>
      <w:r w:rsidRPr="008D592F">
        <w:rPr>
          <w:rFonts w:ascii="Times New Roman" w:hAnsi="Times New Roman" w:cs="Arial"/>
          <w:sz w:val="22"/>
          <w:szCs w:val="22"/>
        </w:rPr>
        <w:t>sustra</w:t>
      </w:r>
      <w:r w:rsidR="00A429EE" w:rsidRPr="008D592F">
        <w:rPr>
          <w:rFonts w:ascii="Times New Roman" w:hAnsi="Times New Roman" w:cs="Arial"/>
          <w:sz w:val="22"/>
          <w:szCs w:val="22"/>
        </w:rPr>
        <w:t>cción</w:t>
      </w:r>
      <w:r w:rsidRPr="008D592F">
        <w:rPr>
          <w:rFonts w:ascii="Times New Roman" w:hAnsi="Times New Roman" w:cs="Arial"/>
          <w:sz w:val="22"/>
          <w:szCs w:val="22"/>
        </w:rPr>
        <w:t xml:space="preserve"> 4 – (</w:t>
      </w:r>
      <w:r w:rsidR="00D55CDB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7) se expresa como la adición de 4 con el opues</w:t>
      </w:r>
      <w:r w:rsidR="004B25DE">
        <w:rPr>
          <w:rFonts w:ascii="Times New Roman" w:hAnsi="Times New Roman" w:cs="Arial"/>
          <w:sz w:val="22"/>
          <w:szCs w:val="22"/>
        </w:rPr>
        <w:t xml:space="preserve">to de </w:t>
      </w:r>
      <w:r w:rsidR="004B25DE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7</w:t>
      </w:r>
      <w:r w:rsidR="00682D85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es decir</w:t>
      </w:r>
      <w:r w:rsidR="00682D85">
        <w:rPr>
          <w:rFonts w:ascii="Times New Roman" w:hAnsi="Times New Roman" w:cs="Arial"/>
          <w:sz w:val="22"/>
          <w:szCs w:val="22"/>
        </w:rPr>
        <w:t xml:space="preserve">, </w:t>
      </w:r>
      <w:r w:rsidRPr="008D592F">
        <w:rPr>
          <w:rFonts w:ascii="Times New Roman" w:hAnsi="Times New Roman" w:cs="Arial"/>
          <w:sz w:val="22"/>
          <w:szCs w:val="22"/>
        </w:rPr>
        <w:t>4 + 7 y se sigue la regla para la adición de sumandos con igual signo.</w:t>
      </w:r>
    </w:p>
    <w:p w14:paraId="79684A82" w14:textId="77777777" w:rsidR="00146D0F" w:rsidRPr="008D592F" w:rsidRDefault="00146D0F" w:rsidP="00B859B8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0FF514B" w14:textId="77777777" w:rsidR="00146D0F" w:rsidRPr="008D592F" w:rsidRDefault="00146D0F" w:rsidP="00146D0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4 + 7 = 11</w:t>
      </w:r>
    </w:p>
    <w:p w14:paraId="4DDE6BA8" w14:textId="77777777" w:rsidR="004B25DE" w:rsidRDefault="004B25DE" w:rsidP="00146D0F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8D4FBD2" w14:textId="61BD8749" w:rsidR="00146D0F" w:rsidRPr="008D592F" w:rsidRDefault="004B25DE" w:rsidP="00146D0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Otro ejemplo es la sustracción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>13 – (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A429EE" w:rsidRPr="008D592F">
        <w:rPr>
          <w:rFonts w:ascii="Times New Roman" w:hAnsi="Times New Roman" w:cs="Arial"/>
          <w:sz w:val="22"/>
          <w:szCs w:val="22"/>
        </w:rPr>
        <w:t>9)</w:t>
      </w:r>
      <w:r w:rsidR="00682D85">
        <w:rPr>
          <w:rFonts w:ascii="Times New Roman" w:hAnsi="Times New Roman" w:cs="Arial"/>
          <w:sz w:val="22"/>
          <w:szCs w:val="22"/>
        </w:rPr>
        <w:t>;</w:t>
      </w:r>
      <w:r w:rsidR="00A429EE" w:rsidRPr="008D592F">
        <w:rPr>
          <w:rFonts w:ascii="Times New Roman" w:hAnsi="Times New Roman" w:cs="Arial"/>
          <w:sz w:val="22"/>
          <w:szCs w:val="22"/>
        </w:rPr>
        <w:t xml:space="preserve"> igual que en los anterio</w:t>
      </w:r>
      <w:r>
        <w:rPr>
          <w:rFonts w:ascii="Times New Roman" w:hAnsi="Times New Roman" w:cs="Arial"/>
          <w:sz w:val="22"/>
          <w:szCs w:val="22"/>
        </w:rPr>
        <w:t>res</w:t>
      </w:r>
      <w:r w:rsidR="00682D85">
        <w:rPr>
          <w:rFonts w:ascii="Times New Roman" w:hAnsi="Times New Roman" w:cs="Arial"/>
          <w:sz w:val="22"/>
          <w:szCs w:val="22"/>
        </w:rPr>
        <w:t>,</w:t>
      </w:r>
      <w:r>
        <w:rPr>
          <w:rFonts w:ascii="Times New Roman" w:hAnsi="Times New Roman" w:cs="Arial"/>
          <w:sz w:val="22"/>
          <w:szCs w:val="22"/>
        </w:rPr>
        <w:t xml:space="preserve"> se expresa como la adición entre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13 con el opuesto de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>9</w:t>
      </w:r>
      <w:r w:rsidR="00682D85">
        <w:rPr>
          <w:rFonts w:ascii="Times New Roman" w:hAnsi="Times New Roman" w:cs="Arial"/>
          <w:sz w:val="22"/>
          <w:szCs w:val="22"/>
        </w:rPr>
        <w:t>;</w:t>
      </w:r>
      <w:r>
        <w:rPr>
          <w:rFonts w:ascii="Times New Roman" w:hAnsi="Times New Roman" w:cs="Arial"/>
          <w:sz w:val="22"/>
          <w:szCs w:val="22"/>
        </w:rPr>
        <w:t xml:space="preserve"> resulta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A429EE" w:rsidRPr="008D592F">
        <w:rPr>
          <w:rFonts w:ascii="Times New Roman" w:hAnsi="Times New Roman" w:cs="Arial"/>
          <w:sz w:val="22"/>
          <w:szCs w:val="22"/>
        </w:rPr>
        <w:t>13 + 9 y se adiciona siguiendo la regla para sumandos de diferente signo.</w:t>
      </w:r>
    </w:p>
    <w:p w14:paraId="4DCDA7CA" w14:textId="77777777" w:rsidR="00A429EE" w:rsidRPr="008D592F" w:rsidRDefault="00A429EE" w:rsidP="00146D0F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5AADDED" w14:textId="77777777" w:rsidR="00A429EE" w:rsidRPr="008D592F" w:rsidRDefault="004B25DE" w:rsidP="00A429E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13 + 9 = </w:t>
      </w:r>
      <w:r w:rsidRPr="008D592F">
        <w:rPr>
          <w:rFonts w:ascii="Times New Roman" w:hAnsi="Times New Roman" w:cs="Arial"/>
          <w:sz w:val="22"/>
          <w:szCs w:val="22"/>
        </w:rPr>
        <w:t>–</w:t>
      </w:r>
      <w:r w:rsidR="00A429EE" w:rsidRPr="008D592F">
        <w:rPr>
          <w:rFonts w:ascii="Times New Roman" w:hAnsi="Times New Roman" w:cs="Arial"/>
          <w:sz w:val="22"/>
          <w:szCs w:val="22"/>
        </w:rPr>
        <w:t>4</w:t>
      </w:r>
    </w:p>
    <w:p w14:paraId="6710BC5D" w14:textId="77777777" w:rsidR="00A429EE" w:rsidRPr="008D592F" w:rsidRDefault="00A429EE" w:rsidP="00A429E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081731E0" w14:textId="77777777" w:rsidR="00A429EE" w:rsidRPr="008D592F" w:rsidRDefault="00A429EE" w:rsidP="00A429EE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El </w:t>
      </w:r>
      <w:r w:rsidR="004B25DE">
        <w:rPr>
          <w:rFonts w:ascii="Times New Roman" w:hAnsi="Times New Roman" w:cs="Arial"/>
          <w:sz w:val="22"/>
          <w:szCs w:val="22"/>
        </w:rPr>
        <w:t xml:space="preserve">resultado es negativo dado que </w:t>
      </w:r>
      <w:r w:rsidR="004B25DE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13 tiene mayor valor absoluto que 9.</w:t>
      </w:r>
    </w:p>
    <w:p w14:paraId="7CE11C0A" w14:textId="77777777" w:rsidR="0017454C" w:rsidRPr="008D592F" w:rsidRDefault="0017454C" w:rsidP="00A429EE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7454C" w:rsidRPr="008D592F" w14:paraId="35C7C452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62FD9847" w14:textId="77777777" w:rsidR="0017454C" w:rsidRPr="008D592F" w:rsidRDefault="0017454C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7454C" w:rsidRPr="008D592F" w14:paraId="2C569FAF" w14:textId="77777777" w:rsidTr="00F45841">
        <w:tc>
          <w:tcPr>
            <w:tcW w:w="2518" w:type="dxa"/>
          </w:tcPr>
          <w:p w14:paraId="4BC3402D" w14:textId="77777777" w:rsidR="0017454C" w:rsidRPr="008D592F" w:rsidRDefault="0017454C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1C81D5A4" w14:textId="77777777" w:rsidR="0017454C" w:rsidRPr="008D592F" w:rsidRDefault="0017454C" w:rsidP="0017454C">
            <w:pPr>
              <w:spacing w:line="345" w:lineRule="atLeast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Los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términos de la resta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 de números enteros son:</w:t>
            </w:r>
          </w:p>
          <w:p w14:paraId="3BEDBF82" w14:textId="77777777" w:rsidR="0017454C" w:rsidRPr="008D592F" w:rsidRDefault="0017454C" w:rsidP="00E462A3">
            <w:pPr>
              <w:numPr>
                <w:ilvl w:val="0"/>
                <w:numId w:val="16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El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minuendo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: es la cifra a la que se le resta otra.</w:t>
            </w:r>
          </w:p>
          <w:p w14:paraId="2AD8AA48" w14:textId="77777777" w:rsidR="0017454C" w:rsidRPr="008D592F" w:rsidRDefault="0017454C" w:rsidP="00E462A3">
            <w:pPr>
              <w:numPr>
                <w:ilvl w:val="0"/>
                <w:numId w:val="16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El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sustraendo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: es la cantidad que se resta al minuendo.</w:t>
            </w:r>
          </w:p>
          <w:p w14:paraId="55094DA5" w14:textId="77777777" w:rsidR="0017454C" w:rsidRPr="008D592F" w:rsidRDefault="0017454C" w:rsidP="00E462A3">
            <w:pPr>
              <w:numPr>
                <w:ilvl w:val="0"/>
                <w:numId w:val="16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La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diferencia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: es el resultado de la operación.</w:t>
            </w:r>
          </w:p>
          <w:p w14:paraId="60F48356" w14:textId="77777777" w:rsidR="0017454C" w:rsidRPr="008D592F" w:rsidRDefault="0017454C" w:rsidP="0017454C">
            <w:pPr>
              <w:spacing w:line="345" w:lineRule="atLeast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El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opuesto de un número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 es el que tiene el mismo valor absoluto pero distinto signo. Por ejemplo, +2 y –2 son números opuestos.</w:t>
            </w:r>
          </w:p>
          <w:p w14:paraId="1F5F76A0" w14:textId="77777777" w:rsidR="0017454C" w:rsidRPr="008D592F" w:rsidRDefault="0017454C" w:rsidP="00F4584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238C1F6" w14:textId="77777777" w:rsidR="00556A42" w:rsidRPr="008D592F" w:rsidRDefault="00556A42" w:rsidP="00A429EE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2675B57D" w14:textId="77777777" w:rsidR="00B859B8" w:rsidRPr="008D592F" w:rsidRDefault="00B859B8" w:rsidP="00B859B8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45C8B451" w14:textId="77777777" w:rsidTr="0043129D">
        <w:tc>
          <w:tcPr>
            <w:tcW w:w="8828" w:type="dxa"/>
            <w:gridSpan w:val="2"/>
            <w:shd w:val="clear" w:color="auto" w:fill="000000" w:themeFill="text1"/>
          </w:tcPr>
          <w:p w14:paraId="0CC03BF4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3D872E6E" w14:textId="77777777" w:rsidTr="0043129D">
        <w:tc>
          <w:tcPr>
            <w:tcW w:w="2468" w:type="dxa"/>
          </w:tcPr>
          <w:p w14:paraId="3FBA5580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6A6EF3AD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MA_06_09_REC200</w:t>
            </w:r>
          </w:p>
        </w:tc>
      </w:tr>
      <w:tr w:rsidR="0043129D" w:rsidRPr="008D592F" w14:paraId="35D6E8A6" w14:textId="77777777" w:rsidTr="0043129D">
        <w:tc>
          <w:tcPr>
            <w:tcW w:w="2468" w:type="dxa"/>
          </w:tcPr>
          <w:p w14:paraId="060D1219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3E7BFE48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Halla la diferencia entre números enteros</w:t>
            </w:r>
          </w:p>
        </w:tc>
      </w:tr>
      <w:tr w:rsidR="0043129D" w:rsidRPr="008D592F" w14:paraId="5FFE61EE" w14:textId="77777777" w:rsidTr="0043129D">
        <w:tc>
          <w:tcPr>
            <w:tcW w:w="2468" w:type="dxa"/>
          </w:tcPr>
          <w:p w14:paraId="10A7EFA4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15A1170F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practicar la sustracción de números enteros</w:t>
            </w:r>
          </w:p>
        </w:tc>
      </w:tr>
    </w:tbl>
    <w:p w14:paraId="3CFFCC3D" w14:textId="77777777" w:rsidR="00EC69A6" w:rsidRDefault="00EC69A6" w:rsidP="00EC69A6">
      <w:pPr>
        <w:pStyle w:val="Seccin2PLANETA"/>
        <w:rPr>
          <w:sz w:val="22"/>
          <w:szCs w:val="22"/>
          <w:highlight w:val="yellow"/>
        </w:rPr>
      </w:pPr>
    </w:p>
    <w:p w14:paraId="3C4B25C3" w14:textId="3EFBEC10" w:rsidR="0043129D" w:rsidRPr="00EC69A6" w:rsidRDefault="00EC69A6" w:rsidP="00EC69A6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3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6.2.1</w:t>
      </w:r>
      <w:r w:rsidRPr="008D592F">
        <w:rPr>
          <w:sz w:val="22"/>
          <w:szCs w:val="22"/>
        </w:rPr>
        <w:t xml:space="preserve"> </w:t>
      </w:r>
      <w:r w:rsidR="0018494D">
        <w:rPr>
          <w:sz w:val="22"/>
          <w:szCs w:val="22"/>
        </w:rPr>
        <w:t>La s</w:t>
      </w:r>
      <w:r w:rsidR="006F3C31" w:rsidRPr="00EC69A6">
        <w:rPr>
          <w:sz w:val="22"/>
          <w:szCs w:val="22"/>
        </w:rPr>
        <w:t>implificación de signos y paréntesis</w:t>
      </w:r>
    </w:p>
    <w:p w14:paraId="29F48F5F" w14:textId="77777777" w:rsidR="00276C05" w:rsidRPr="008D592F" w:rsidRDefault="00276C05" w:rsidP="00276C05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262CE7B6" w14:textId="619BF4E8" w:rsidR="00C85C21" w:rsidRDefault="00276C05" w:rsidP="00EC0B4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En ocasiones</w:t>
      </w:r>
      <w:r w:rsidR="00682D85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EC69A6">
        <w:rPr>
          <w:rFonts w:ascii="Times New Roman" w:hAnsi="Times New Roman" w:cs="Arial"/>
          <w:sz w:val="22"/>
          <w:szCs w:val="22"/>
        </w:rPr>
        <w:t>las</w:t>
      </w:r>
      <w:r w:rsidRPr="008D592F">
        <w:rPr>
          <w:rFonts w:ascii="Times New Roman" w:hAnsi="Times New Roman" w:cs="Arial"/>
          <w:sz w:val="22"/>
          <w:szCs w:val="22"/>
        </w:rPr>
        <w:t xml:space="preserve"> operaciones con números enteros </w:t>
      </w:r>
      <w:r w:rsidR="00EC69A6">
        <w:rPr>
          <w:rFonts w:ascii="Times New Roman" w:hAnsi="Times New Roman" w:cs="Arial"/>
          <w:sz w:val="22"/>
          <w:szCs w:val="22"/>
        </w:rPr>
        <w:t xml:space="preserve">se presentan </w:t>
      </w:r>
      <w:r w:rsidR="00694FCB">
        <w:rPr>
          <w:rFonts w:ascii="Times New Roman" w:hAnsi="Times New Roman" w:cs="Arial"/>
          <w:sz w:val="22"/>
          <w:szCs w:val="22"/>
        </w:rPr>
        <w:t xml:space="preserve">con </w:t>
      </w:r>
      <w:r w:rsidR="00EC69A6">
        <w:rPr>
          <w:rFonts w:ascii="Times New Roman" w:hAnsi="Times New Roman" w:cs="Arial"/>
          <w:sz w:val="22"/>
          <w:szCs w:val="22"/>
        </w:rPr>
        <w:t>paréntesis</w:t>
      </w:r>
      <w:r w:rsidR="00C85C21">
        <w:rPr>
          <w:rFonts w:ascii="Times New Roman" w:hAnsi="Times New Roman" w:cs="Arial"/>
          <w:sz w:val="22"/>
          <w:szCs w:val="22"/>
        </w:rPr>
        <w:t>.</w:t>
      </w:r>
    </w:p>
    <w:p w14:paraId="23C1ED70" w14:textId="77777777" w:rsidR="00276C05" w:rsidRPr="008D592F" w:rsidRDefault="00C85C21" w:rsidP="00EC0B4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61BE9DA1" w14:textId="370F52FB" w:rsidR="00C85C21" w:rsidRDefault="00C85C21" w:rsidP="00C85C21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Hallar el resultado de la siguiente operación</w:t>
      </w:r>
      <w:r w:rsidR="00694FCB">
        <w:rPr>
          <w:rFonts w:ascii="Times New Roman" w:hAnsi="Times New Roman" w:cs="Arial"/>
          <w:sz w:val="22"/>
          <w:szCs w:val="22"/>
        </w:rPr>
        <w:t>.</w:t>
      </w:r>
    </w:p>
    <w:p w14:paraId="68B20F50" w14:textId="77777777" w:rsidR="00196857" w:rsidRPr="008D592F" w:rsidRDefault="00196857" w:rsidP="00276C05">
      <w:pPr>
        <w:spacing w:after="0"/>
        <w:rPr>
          <w:rFonts w:ascii="Times New Roman" w:hAnsi="Times New Roman" w:cs="Arial"/>
          <w:sz w:val="22"/>
          <w:szCs w:val="22"/>
        </w:rPr>
      </w:pPr>
    </w:p>
    <w:p w14:paraId="12026A80" w14:textId="77777777" w:rsidR="00196857" w:rsidRPr="008D592F" w:rsidRDefault="00196857" w:rsidP="00196857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(8 + 9) – (</w:t>
      </w:r>
      <w:r w:rsidR="00FB4A82" w:rsidRPr="008D592F">
        <w:rPr>
          <w:rFonts w:ascii="Times New Roman" w:hAnsi="Times New Roman" w:cs="Arial"/>
          <w:sz w:val="22"/>
          <w:szCs w:val="22"/>
        </w:rPr>
        <w:t xml:space="preserve">– </w:t>
      </w:r>
      <w:r w:rsidRPr="008D592F">
        <w:rPr>
          <w:rFonts w:ascii="Times New Roman" w:hAnsi="Times New Roman" w:cs="Arial"/>
          <w:sz w:val="22"/>
          <w:szCs w:val="22"/>
        </w:rPr>
        <w:t>3 + 4)</w:t>
      </w:r>
    </w:p>
    <w:p w14:paraId="01BC5C56" w14:textId="77777777" w:rsidR="00196857" w:rsidRPr="008D592F" w:rsidRDefault="00196857" w:rsidP="00196857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322F0CAF" w14:textId="61EF33D5" w:rsidR="00196857" w:rsidRPr="008D592F" w:rsidRDefault="00196857" w:rsidP="00EC0B4F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lastRenderedPageBreak/>
        <w:t xml:space="preserve">En </w:t>
      </w:r>
      <w:r w:rsidR="00694FCB">
        <w:rPr>
          <w:rFonts w:ascii="Times New Roman" w:hAnsi="Times New Roman" w:cs="Arial"/>
          <w:sz w:val="22"/>
          <w:szCs w:val="22"/>
        </w:rPr>
        <w:t>e</w:t>
      </w:r>
      <w:r w:rsidRPr="008D592F">
        <w:rPr>
          <w:rFonts w:ascii="Times New Roman" w:hAnsi="Times New Roman" w:cs="Arial"/>
          <w:sz w:val="22"/>
          <w:szCs w:val="22"/>
        </w:rPr>
        <w:t>ste caso</w:t>
      </w:r>
      <w:r w:rsidR="00D55CDB" w:rsidRPr="008D592F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primero se realizan las operaciones que se encuentran dentro de los paréntesis.</w:t>
      </w:r>
    </w:p>
    <w:p w14:paraId="52066D51" w14:textId="30A46B9D" w:rsidR="00196857" w:rsidRPr="008D592F" w:rsidRDefault="00196857" w:rsidP="00EC0B4F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Después</w:t>
      </w:r>
      <w:r w:rsidR="00694FCB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se </w:t>
      </w:r>
      <w:r w:rsidR="00FB4A82" w:rsidRPr="008D592F">
        <w:rPr>
          <w:rFonts w:ascii="Times New Roman" w:hAnsi="Times New Roman" w:cs="Arial"/>
          <w:sz w:val="22"/>
          <w:szCs w:val="22"/>
        </w:rPr>
        <w:t>efectúa</w:t>
      </w:r>
      <w:r w:rsidRPr="008D592F">
        <w:rPr>
          <w:rFonts w:ascii="Times New Roman" w:hAnsi="Times New Roman" w:cs="Arial"/>
          <w:sz w:val="22"/>
          <w:szCs w:val="22"/>
        </w:rPr>
        <w:t xml:space="preserve"> la sustracción</w:t>
      </w:r>
      <w:r w:rsidR="00694FCB">
        <w:rPr>
          <w:rFonts w:ascii="Times New Roman" w:hAnsi="Times New Roman" w:cs="Arial"/>
          <w:sz w:val="22"/>
          <w:szCs w:val="22"/>
        </w:rPr>
        <w:t>: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E15F0B" w:rsidRPr="008D592F">
        <w:rPr>
          <w:rFonts w:ascii="Times New Roman" w:hAnsi="Times New Roman" w:cs="Arial"/>
          <w:sz w:val="22"/>
          <w:szCs w:val="22"/>
        </w:rPr>
        <w:t xml:space="preserve">puede ser de manera directa o </w:t>
      </w:r>
      <w:r w:rsidR="00FB4A82" w:rsidRPr="008D592F">
        <w:rPr>
          <w:rFonts w:ascii="Times New Roman" w:hAnsi="Times New Roman" w:cs="Arial"/>
          <w:sz w:val="22"/>
          <w:szCs w:val="22"/>
        </w:rPr>
        <w:t>reescribiéndola</w:t>
      </w:r>
      <w:r w:rsidR="00E15F0B" w:rsidRPr="008D592F">
        <w:rPr>
          <w:rFonts w:ascii="Times New Roman" w:hAnsi="Times New Roman" w:cs="Arial"/>
          <w:sz w:val="22"/>
          <w:szCs w:val="22"/>
        </w:rPr>
        <w:t xml:space="preserve"> como una adici</w:t>
      </w:r>
      <w:r w:rsidR="00FB4A82" w:rsidRPr="008D592F">
        <w:rPr>
          <w:rFonts w:ascii="Times New Roman" w:hAnsi="Times New Roman" w:cs="Arial"/>
          <w:sz w:val="22"/>
          <w:szCs w:val="22"/>
        </w:rPr>
        <w:t>ón, el resultado es el mismo.</w:t>
      </w:r>
    </w:p>
    <w:p w14:paraId="5B9CA1CD" w14:textId="77777777" w:rsidR="00EC69A6" w:rsidRDefault="00EC69A6" w:rsidP="00EC69A6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22F82C76" w14:textId="77777777" w:rsidR="00EC69A6" w:rsidRDefault="00EC69A6" w:rsidP="00EC69A6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(17) – (1)</w:t>
      </w:r>
    </w:p>
    <w:p w14:paraId="25CE6F6E" w14:textId="77777777" w:rsidR="00FB4A82" w:rsidRPr="008D592F" w:rsidRDefault="00FB4A82" w:rsidP="00EC69A6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(17) – (1) = 16</w:t>
      </w:r>
    </w:p>
    <w:p w14:paraId="7B958A27" w14:textId="77777777" w:rsidR="00FB4A82" w:rsidRPr="008D592F" w:rsidRDefault="00FB4A82" w:rsidP="00FB4A82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(17) + (–1) = 16</w:t>
      </w:r>
    </w:p>
    <w:p w14:paraId="32E1E70A" w14:textId="77777777" w:rsidR="00FB4A82" w:rsidRPr="008D592F" w:rsidRDefault="00FB4A82" w:rsidP="00FB4A82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1F6941A0" w14:textId="77777777" w:rsidR="00EC69A6" w:rsidRDefault="00EC69A6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24076C8C" w14:textId="2EC13BD4" w:rsidR="00EC69A6" w:rsidRDefault="00EC69A6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Hallar el resultado de la siguiente operación</w:t>
      </w:r>
      <w:r w:rsidR="00694FCB">
        <w:rPr>
          <w:rFonts w:ascii="Times New Roman" w:hAnsi="Times New Roman" w:cs="Arial"/>
          <w:sz w:val="22"/>
          <w:szCs w:val="22"/>
        </w:rPr>
        <w:t>.</w:t>
      </w:r>
    </w:p>
    <w:p w14:paraId="4BDBED08" w14:textId="77777777" w:rsidR="00FB4A82" w:rsidRPr="008D592F" w:rsidRDefault="00FB4A82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 – (8 + 17) – (25 – 36) </w:t>
      </w:r>
    </w:p>
    <w:p w14:paraId="4F213242" w14:textId="46210D08" w:rsidR="00FB4A82" w:rsidRPr="008D592F" w:rsidRDefault="00FB4A82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Como en el caso anterior</w:t>
      </w:r>
      <w:r w:rsidR="00D55CDB" w:rsidRPr="008D592F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se realizan las operaciones que se encuentran entre los paréntesis</w:t>
      </w:r>
      <w:r w:rsidR="00694FCB">
        <w:rPr>
          <w:rFonts w:ascii="Times New Roman" w:hAnsi="Times New Roman" w:cs="Arial"/>
          <w:sz w:val="22"/>
          <w:szCs w:val="22"/>
        </w:rPr>
        <w:t>.</w:t>
      </w:r>
    </w:p>
    <w:p w14:paraId="4791EC76" w14:textId="77777777" w:rsidR="00FB4A82" w:rsidRPr="008D592F" w:rsidRDefault="00FB4A82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44294694" w14:textId="77777777" w:rsidR="00FB4A82" w:rsidRPr="008D592F" w:rsidRDefault="00FB4A82" w:rsidP="00FB4A82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 (25) – (– 11)</w:t>
      </w:r>
    </w:p>
    <w:p w14:paraId="7E858230" w14:textId="77777777" w:rsidR="00FB4A82" w:rsidRPr="008D592F" w:rsidRDefault="00FB4A82" w:rsidP="00FB4A82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2E07740" w14:textId="15E03A2D" w:rsidR="00FB4A82" w:rsidRPr="008D592F" w:rsidRDefault="00FB4A82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En </w:t>
      </w:r>
      <w:r w:rsidR="00694FCB">
        <w:rPr>
          <w:rFonts w:ascii="Times New Roman" w:hAnsi="Times New Roman" w:cs="Arial"/>
          <w:sz w:val="22"/>
          <w:szCs w:val="22"/>
        </w:rPr>
        <w:t>e</w:t>
      </w:r>
      <w:r w:rsidRPr="008D592F">
        <w:rPr>
          <w:rFonts w:ascii="Times New Roman" w:hAnsi="Times New Roman" w:cs="Arial"/>
          <w:sz w:val="22"/>
          <w:szCs w:val="22"/>
        </w:rPr>
        <w:t xml:space="preserve">sta operación se tiene un signo negativo antes de uno de los términos, </w:t>
      </w:r>
      <w:r w:rsidR="00694FCB">
        <w:rPr>
          <w:rFonts w:ascii="Times New Roman" w:hAnsi="Times New Roman" w:cs="Arial"/>
          <w:sz w:val="22"/>
          <w:szCs w:val="22"/>
        </w:rPr>
        <w:t>l</w:t>
      </w:r>
      <w:r w:rsidR="00694FCB" w:rsidRPr="008D592F">
        <w:rPr>
          <w:rFonts w:ascii="Times New Roman" w:hAnsi="Times New Roman" w:cs="Arial"/>
          <w:sz w:val="22"/>
          <w:szCs w:val="22"/>
        </w:rPr>
        <w:t xml:space="preserve">o </w:t>
      </w:r>
      <w:r w:rsidR="00694FCB">
        <w:rPr>
          <w:rFonts w:ascii="Times New Roman" w:hAnsi="Times New Roman" w:cs="Arial"/>
          <w:sz w:val="22"/>
          <w:szCs w:val="22"/>
        </w:rPr>
        <w:t xml:space="preserve">que </w:t>
      </w:r>
      <w:r w:rsidRPr="008D592F">
        <w:rPr>
          <w:rFonts w:ascii="Times New Roman" w:hAnsi="Times New Roman" w:cs="Arial"/>
          <w:sz w:val="22"/>
          <w:szCs w:val="22"/>
        </w:rPr>
        <w:t>indica que se debe reescribir con el opuesto del número que se encuentra dentro del paréntesis</w:t>
      </w:r>
      <w:r w:rsidR="00694FCB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sz w:val="22"/>
          <w:szCs w:val="22"/>
        </w:rPr>
        <w:t xml:space="preserve"> entonces</w:t>
      </w:r>
      <w:r w:rsidR="00694FCB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el opuesto de 25 es </w:t>
      </w:r>
      <w:r w:rsidR="00D55CDB" w:rsidRPr="008D592F">
        <w:rPr>
          <w:rFonts w:ascii="Times New Roman" w:hAnsi="Times New Roman" w:cs="Arial"/>
          <w:sz w:val="22"/>
          <w:szCs w:val="22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25</w:t>
      </w:r>
      <w:r w:rsidR="00694FCB">
        <w:rPr>
          <w:rFonts w:ascii="Times New Roman" w:hAnsi="Times New Roman" w:cs="Arial"/>
          <w:sz w:val="22"/>
          <w:szCs w:val="22"/>
        </w:rPr>
        <w:t>;</w:t>
      </w:r>
      <w:r w:rsidRPr="008D592F">
        <w:rPr>
          <w:rFonts w:ascii="Times New Roman" w:hAnsi="Times New Roman" w:cs="Arial"/>
          <w:sz w:val="22"/>
          <w:szCs w:val="22"/>
        </w:rPr>
        <w:t xml:space="preserve"> por tanto:</w:t>
      </w:r>
    </w:p>
    <w:p w14:paraId="584BD05A" w14:textId="77777777" w:rsidR="00FB4A82" w:rsidRPr="008D592F" w:rsidRDefault="00FB4A82" w:rsidP="00FB4A82">
      <w:pPr>
        <w:spacing w:after="0"/>
        <w:rPr>
          <w:rFonts w:ascii="Times New Roman" w:hAnsi="Times New Roman" w:cs="Arial"/>
          <w:sz w:val="22"/>
          <w:szCs w:val="22"/>
        </w:rPr>
      </w:pPr>
    </w:p>
    <w:p w14:paraId="6F85016E" w14:textId="77777777" w:rsidR="00D55CDB" w:rsidRPr="008D592F" w:rsidRDefault="00FB4A82" w:rsidP="00EC69A6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 25 – (– 11)</w:t>
      </w:r>
    </w:p>
    <w:p w14:paraId="5C94D903" w14:textId="77777777" w:rsidR="00FB4A82" w:rsidRPr="008D592F" w:rsidRDefault="00D55CDB" w:rsidP="00EC69A6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–25 + 11</w:t>
      </w:r>
    </w:p>
    <w:p w14:paraId="55563243" w14:textId="77777777" w:rsidR="00556A42" w:rsidRPr="008D592F" w:rsidRDefault="00D55CDB" w:rsidP="00C85C21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–25 + 11 = –14</w:t>
      </w:r>
    </w:p>
    <w:p w14:paraId="66D31CF0" w14:textId="77777777" w:rsidR="00556A42" w:rsidRPr="008D592F" w:rsidRDefault="00556A42" w:rsidP="00FB4A8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5CDB" w:rsidRPr="008D592F" w14:paraId="39842174" w14:textId="77777777" w:rsidTr="002343CC">
        <w:tc>
          <w:tcPr>
            <w:tcW w:w="8978" w:type="dxa"/>
            <w:gridSpan w:val="2"/>
            <w:shd w:val="clear" w:color="auto" w:fill="000000" w:themeFill="text1"/>
          </w:tcPr>
          <w:p w14:paraId="4C0A12E8" w14:textId="77777777" w:rsidR="00D55CDB" w:rsidRPr="008D592F" w:rsidRDefault="00D55CDB" w:rsidP="002343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5CDB" w:rsidRPr="008D592F" w14:paraId="471C1260" w14:textId="77777777" w:rsidTr="002343CC">
        <w:tc>
          <w:tcPr>
            <w:tcW w:w="2518" w:type="dxa"/>
          </w:tcPr>
          <w:p w14:paraId="1D042A72" w14:textId="77777777" w:rsidR="00D55CDB" w:rsidRPr="008D592F" w:rsidRDefault="00D55CDB" w:rsidP="002343CC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43DD1FF2" w14:textId="77777777" w:rsidR="00D55CDB" w:rsidRPr="008D592F" w:rsidRDefault="00D55CDB" w:rsidP="00D55CDB">
            <w:pPr>
              <w:spacing w:line="345" w:lineRule="atLeast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Cuando se tiene un signo menos (–) antes de un paréntesis</w:t>
            </w:r>
            <w:ins w:id="9" w:author="mercyranjel" w:date="2016-02-17T22:25:00Z">
              <w:r w:rsidR="00694FCB">
                <w:rPr>
                  <w:rFonts w:ascii="Times New Roman" w:hAnsi="Times New Roman" w:cs="Arial"/>
                </w:rPr>
                <w:t>,</w:t>
              </w:r>
            </w:ins>
            <w:r w:rsidRPr="008D592F">
              <w:rPr>
                <w:rFonts w:ascii="Times New Roman" w:hAnsi="Times New Roman" w:cs="Arial"/>
              </w:rPr>
              <w:t xml:space="preserve"> indica que el número que se encuentra entre el paréntesis debe ser reemplazado por su opuesto para continuar efectuando la operación.</w:t>
            </w:r>
          </w:p>
          <w:p w14:paraId="151F5A2A" w14:textId="77777777" w:rsidR="00D55CDB" w:rsidRPr="008D592F" w:rsidRDefault="00D55CDB" w:rsidP="00D55CDB">
            <w:pPr>
              <w:spacing w:line="345" w:lineRule="atLeast"/>
              <w:rPr>
                <w:rFonts w:ascii="Times New Roman" w:hAnsi="Times New Roman" w:cs="Arial"/>
              </w:rPr>
            </w:pPr>
          </w:p>
          <w:p w14:paraId="6ED2A92A" w14:textId="77777777" w:rsidR="00D55CDB" w:rsidRPr="008D592F" w:rsidRDefault="00EC69A6" w:rsidP="00D55CDB">
            <w:pPr>
              <w:spacing w:line="345" w:lineRule="atLeast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–</w:t>
            </w:r>
            <w:r w:rsidR="00D55CDB" w:rsidRPr="008D592F">
              <w:rPr>
                <w:rFonts w:ascii="Times New Roman" w:hAnsi="Times New Roman" w:cs="Arial"/>
              </w:rPr>
              <w:t xml:space="preserve">(8) = </w:t>
            </w:r>
            <w:r w:rsidRPr="008D592F">
              <w:rPr>
                <w:rFonts w:ascii="Times New Roman" w:hAnsi="Times New Roman" w:cs="Arial"/>
              </w:rPr>
              <w:t>–</w:t>
            </w:r>
            <w:r w:rsidR="00D55CDB" w:rsidRPr="008D592F">
              <w:rPr>
                <w:rFonts w:ascii="Times New Roman" w:hAnsi="Times New Roman" w:cs="Arial"/>
              </w:rPr>
              <w:t>8</w:t>
            </w:r>
          </w:p>
          <w:p w14:paraId="22B09B08" w14:textId="77777777" w:rsidR="00D55CDB" w:rsidRPr="008D592F" w:rsidRDefault="00D55CDB" w:rsidP="00D55CDB">
            <w:pPr>
              <w:spacing w:line="345" w:lineRule="atLeast"/>
              <w:jc w:val="center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– (– 45) = 45</w:t>
            </w:r>
          </w:p>
          <w:p w14:paraId="6C385599" w14:textId="77777777" w:rsidR="00D55CDB" w:rsidRPr="008D592F" w:rsidRDefault="00D55CDB" w:rsidP="00D55CDB">
            <w:pPr>
              <w:spacing w:line="345" w:lineRule="atLeast"/>
              <w:jc w:val="center"/>
              <w:rPr>
                <w:rFonts w:ascii="Times New Roman" w:hAnsi="Times New Roman" w:cs="Arial"/>
              </w:rPr>
            </w:pPr>
          </w:p>
          <w:p w14:paraId="4838CAAA" w14:textId="77777777" w:rsidR="007B5D00" w:rsidRPr="008D592F" w:rsidRDefault="007B5D00" w:rsidP="007B5D00">
            <w:pPr>
              <w:spacing w:line="345" w:lineRule="atLeast"/>
              <w:jc w:val="both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Si el signo que antecede a un número entre paréntesis es positivo (+) no afecta el signo del número.</w:t>
            </w:r>
          </w:p>
          <w:p w14:paraId="45C3ADCE" w14:textId="77777777" w:rsidR="007B5D00" w:rsidRPr="008D592F" w:rsidRDefault="007B5D00" w:rsidP="007B5D00">
            <w:pPr>
              <w:spacing w:line="345" w:lineRule="atLeast"/>
              <w:jc w:val="center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+ (21) = 21</w:t>
            </w:r>
          </w:p>
          <w:p w14:paraId="7EEF8DB3" w14:textId="77777777" w:rsidR="007B5D00" w:rsidRPr="008D592F" w:rsidRDefault="007B5D00" w:rsidP="007B5D00">
            <w:pPr>
              <w:spacing w:line="345" w:lineRule="atLeast"/>
              <w:jc w:val="center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+ (–15) = –15</w:t>
            </w:r>
          </w:p>
        </w:tc>
      </w:tr>
    </w:tbl>
    <w:p w14:paraId="1AF9BA94" w14:textId="77777777" w:rsidR="00FB4A82" w:rsidRPr="008D592F" w:rsidRDefault="00FB4A82" w:rsidP="00FB4A82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977811A" w14:textId="77777777" w:rsidR="00FB4A82" w:rsidRPr="008D592F" w:rsidRDefault="00FB4A82" w:rsidP="00FB4A82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46D75467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78A0AB44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5F304130" w14:textId="77777777" w:rsidTr="000642A5">
        <w:tc>
          <w:tcPr>
            <w:tcW w:w="2468" w:type="dxa"/>
          </w:tcPr>
          <w:p w14:paraId="4DCDC145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697C4357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MA_06_09_REC210</w:t>
            </w:r>
          </w:p>
        </w:tc>
      </w:tr>
      <w:tr w:rsidR="0043129D" w:rsidRPr="008D592F" w14:paraId="0C91A214" w14:textId="77777777" w:rsidTr="000642A5">
        <w:tc>
          <w:tcPr>
            <w:tcW w:w="2468" w:type="dxa"/>
          </w:tcPr>
          <w:p w14:paraId="5941AD72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47A7D48B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Practica adiciones y sustracciones con números enteros</w:t>
            </w:r>
          </w:p>
        </w:tc>
      </w:tr>
      <w:tr w:rsidR="0043129D" w:rsidRPr="008D592F" w14:paraId="218AEB48" w14:textId="77777777" w:rsidTr="000642A5">
        <w:tc>
          <w:tcPr>
            <w:tcW w:w="2468" w:type="dxa"/>
          </w:tcPr>
          <w:p w14:paraId="4A039AFA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075D4E21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practicar la adición y la sustracción de números enteros</w:t>
            </w:r>
          </w:p>
        </w:tc>
      </w:tr>
    </w:tbl>
    <w:p w14:paraId="6970F1D6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210A7121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2CFA7FED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7E072580" w14:textId="77777777" w:rsidTr="000642A5">
        <w:tc>
          <w:tcPr>
            <w:tcW w:w="2468" w:type="dxa"/>
          </w:tcPr>
          <w:p w14:paraId="28A2C426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074BB263" w14:textId="77777777" w:rsidR="0043129D" w:rsidRPr="008D592F" w:rsidRDefault="0043129D" w:rsidP="0043129D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MA_06_09_REC220</w:t>
            </w:r>
          </w:p>
        </w:tc>
      </w:tr>
      <w:tr w:rsidR="0043129D" w:rsidRPr="008D592F" w14:paraId="39323F2B" w14:textId="77777777" w:rsidTr="000642A5">
        <w:tc>
          <w:tcPr>
            <w:tcW w:w="2468" w:type="dxa"/>
          </w:tcPr>
          <w:p w14:paraId="73369FC6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119C6DF0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Efectúa operaciones combinadas</w:t>
            </w:r>
          </w:p>
        </w:tc>
      </w:tr>
      <w:tr w:rsidR="0043129D" w:rsidRPr="008D592F" w14:paraId="304091C1" w14:textId="77777777" w:rsidTr="000642A5">
        <w:tc>
          <w:tcPr>
            <w:tcW w:w="2468" w:type="dxa"/>
          </w:tcPr>
          <w:p w14:paraId="57AE2A30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360" w:type="dxa"/>
          </w:tcPr>
          <w:p w14:paraId="4F955DE9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realizar adiciones y sustracciones combinadas con números enteros</w:t>
            </w:r>
          </w:p>
        </w:tc>
      </w:tr>
    </w:tbl>
    <w:p w14:paraId="38247859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5F2ABA94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6A29C300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0E20622A" w14:textId="77777777" w:rsidTr="000642A5">
        <w:tc>
          <w:tcPr>
            <w:tcW w:w="2468" w:type="dxa"/>
          </w:tcPr>
          <w:p w14:paraId="0544A8F8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3612E678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MA_06_09_REC230</w:t>
            </w:r>
          </w:p>
        </w:tc>
      </w:tr>
      <w:tr w:rsidR="0043129D" w:rsidRPr="008D592F" w14:paraId="5AE99152" w14:textId="77777777" w:rsidTr="000642A5">
        <w:tc>
          <w:tcPr>
            <w:tcW w:w="2468" w:type="dxa"/>
          </w:tcPr>
          <w:p w14:paraId="0B628D33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5ECF89E2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Indica si la afirmación es falsa o verdadera</w:t>
            </w:r>
          </w:p>
        </w:tc>
      </w:tr>
      <w:tr w:rsidR="0043129D" w:rsidRPr="008D592F" w14:paraId="4E112B76" w14:textId="77777777" w:rsidTr="000642A5">
        <w:tc>
          <w:tcPr>
            <w:tcW w:w="2468" w:type="dxa"/>
          </w:tcPr>
          <w:p w14:paraId="4D78D80C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3005155C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adición y sustracción de números enteros</w:t>
            </w:r>
          </w:p>
        </w:tc>
      </w:tr>
    </w:tbl>
    <w:p w14:paraId="03BD1AD3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08BAB2AC" w14:textId="77777777" w:rsidR="00C85C21" w:rsidRPr="00145694" w:rsidRDefault="00C85C21" w:rsidP="00C85C21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6.3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La multiplicación entre</w:t>
      </w:r>
      <w:r w:rsidRPr="00C71DEF">
        <w:rPr>
          <w:sz w:val="22"/>
          <w:szCs w:val="22"/>
        </w:rPr>
        <w:t xml:space="preserve"> números enteros</w:t>
      </w:r>
    </w:p>
    <w:p w14:paraId="7D6535CA" w14:textId="77777777" w:rsidR="0017454C" w:rsidRPr="008D592F" w:rsidRDefault="0017454C" w:rsidP="0017454C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2ECD8743" w14:textId="4776E931" w:rsidR="0017454C" w:rsidRPr="008D592F" w:rsidRDefault="0017454C" w:rsidP="0017454C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Para </w:t>
      </w:r>
      <w:r w:rsidRPr="008D592F">
        <w:rPr>
          <w:rFonts w:ascii="Times New Roman" w:hAnsi="Times New Roman" w:cs="Arial"/>
          <w:b/>
          <w:sz w:val="22"/>
          <w:szCs w:val="22"/>
        </w:rPr>
        <w:t>multiplicar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números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enteros</w:t>
      </w:r>
      <w:r w:rsidR="00046007">
        <w:rPr>
          <w:rFonts w:ascii="Times New Roman" w:hAnsi="Times New Roman" w:cs="Arial"/>
          <w:sz w:val="22"/>
          <w:szCs w:val="22"/>
        </w:rPr>
        <w:t xml:space="preserve"> se deben </w:t>
      </w:r>
      <w:r w:rsidR="00694FCB">
        <w:rPr>
          <w:rFonts w:ascii="Times New Roman" w:hAnsi="Times New Roman" w:cs="Arial"/>
          <w:sz w:val="22"/>
          <w:szCs w:val="22"/>
        </w:rPr>
        <w:t xml:space="preserve">tener en cuenta </w:t>
      </w:r>
      <w:r w:rsidR="00046007">
        <w:rPr>
          <w:rFonts w:ascii="Times New Roman" w:hAnsi="Times New Roman" w:cs="Arial"/>
          <w:sz w:val="22"/>
          <w:szCs w:val="22"/>
        </w:rPr>
        <w:t>los siguientes casos</w:t>
      </w:r>
      <w:r w:rsidR="00694FCB">
        <w:rPr>
          <w:rFonts w:ascii="Times New Roman" w:hAnsi="Times New Roman" w:cs="Arial"/>
          <w:sz w:val="22"/>
          <w:szCs w:val="22"/>
        </w:rPr>
        <w:t>.</w:t>
      </w:r>
    </w:p>
    <w:p w14:paraId="1DCAD901" w14:textId="77777777" w:rsidR="0092541E" w:rsidRPr="008D592F" w:rsidRDefault="0092541E" w:rsidP="0017454C">
      <w:pPr>
        <w:spacing w:after="0"/>
        <w:rPr>
          <w:rFonts w:ascii="Times New Roman" w:hAnsi="Times New Roman" w:cs="Arial"/>
          <w:sz w:val="22"/>
          <w:szCs w:val="22"/>
        </w:rPr>
      </w:pPr>
    </w:p>
    <w:p w14:paraId="09F3AFAB" w14:textId="77777777" w:rsidR="0092541E" w:rsidRPr="00046007" w:rsidRDefault="00046007" w:rsidP="00046007">
      <w:pPr>
        <w:spacing w:after="0"/>
        <w:rPr>
          <w:rFonts w:ascii="Times New Roman" w:hAnsi="Times New Roman" w:cs="Arial"/>
          <w:sz w:val="22"/>
          <w:szCs w:val="22"/>
        </w:rPr>
      </w:pPr>
      <w:r w:rsidRPr="00046007">
        <w:rPr>
          <w:rFonts w:ascii="Times New Roman" w:hAnsi="Times New Roman" w:cs="Arial"/>
          <w:b/>
          <w:sz w:val="22"/>
          <w:szCs w:val="22"/>
        </w:rPr>
        <w:t>Caso 1</w:t>
      </w:r>
      <w:r>
        <w:rPr>
          <w:rFonts w:ascii="Times New Roman" w:hAnsi="Times New Roman" w:cs="Arial"/>
          <w:sz w:val="22"/>
          <w:szCs w:val="22"/>
        </w:rPr>
        <w:t>. Los dos enteros son positivos: e</w:t>
      </w:r>
      <w:r w:rsidR="0092541E" w:rsidRPr="00046007">
        <w:rPr>
          <w:rFonts w:ascii="Times New Roman" w:hAnsi="Times New Roman" w:cs="Arial"/>
          <w:sz w:val="22"/>
          <w:szCs w:val="22"/>
        </w:rPr>
        <w:t xml:space="preserve">l producto </w:t>
      </w:r>
      <w:r w:rsidR="00C85C21" w:rsidRPr="00046007">
        <w:rPr>
          <w:rFonts w:ascii="Times New Roman" w:hAnsi="Times New Roman" w:cs="Arial"/>
          <w:sz w:val="22"/>
          <w:szCs w:val="22"/>
        </w:rPr>
        <w:t>entre dos enteros positivos es positivo</w:t>
      </w:r>
      <w:r>
        <w:rPr>
          <w:rFonts w:ascii="Times New Roman" w:hAnsi="Times New Roman" w:cs="Arial"/>
          <w:sz w:val="22"/>
          <w:szCs w:val="22"/>
        </w:rPr>
        <w:t>, p</w:t>
      </w:r>
      <w:r w:rsidR="00C85C21" w:rsidRPr="00046007">
        <w:rPr>
          <w:rFonts w:ascii="Times New Roman" w:hAnsi="Times New Roman" w:cs="Arial"/>
          <w:sz w:val="22"/>
          <w:szCs w:val="22"/>
        </w:rPr>
        <w:t>or ejemplo:</w:t>
      </w:r>
    </w:p>
    <w:p w14:paraId="64A6DE5A" w14:textId="77777777" w:rsidR="0092541E" w:rsidRPr="008D592F" w:rsidRDefault="0092541E" w:rsidP="0092541E">
      <w:pPr>
        <w:spacing w:after="0"/>
        <w:rPr>
          <w:rFonts w:ascii="Times New Roman" w:hAnsi="Times New Roman" w:cs="Arial"/>
          <w:sz w:val="22"/>
          <w:szCs w:val="22"/>
        </w:rPr>
      </w:pPr>
    </w:p>
    <w:p w14:paraId="70AD1B7A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2 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sz w:val="22"/>
          <w:szCs w:val="22"/>
        </w:rPr>
        <w:t xml:space="preserve"> 46 = 92</w:t>
      </w:r>
    </w:p>
    <w:p w14:paraId="3C041008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02E7CE5D" w14:textId="77777777" w:rsidR="0092541E" w:rsidRPr="00046007" w:rsidRDefault="00046007" w:rsidP="00046007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046007">
        <w:rPr>
          <w:rFonts w:ascii="Times New Roman" w:hAnsi="Times New Roman" w:cs="Arial"/>
          <w:b/>
          <w:sz w:val="22"/>
          <w:szCs w:val="22"/>
        </w:rPr>
        <w:t xml:space="preserve">Caso </w:t>
      </w:r>
      <w:r>
        <w:rPr>
          <w:rFonts w:ascii="Times New Roman" w:hAnsi="Times New Roman" w:cs="Arial"/>
          <w:b/>
          <w:sz w:val="22"/>
          <w:szCs w:val="22"/>
        </w:rPr>
        <w:t>2</w:t>
      </w:r>
      <w:r>
        <w:rPr>
          <w:rFonts w:ascii="Times New Roman" w:hAnsi="Times New Roman" w:cs="Arial"/>
          <w:sz w:val="22"/>
          <w:szCs w:val="22"/>
        </w:rPr>
        <w:t>. Los dos enteros son negativos: e</w:t>
      </w:r>
      <w:r w:rsidR="00C85C21" w:rsidRPr="00046007">
        <w:rPr>
          <w:rFonts w:ascii="Times New Roman" w:hAnsi="Times New Roman" w:cs="Arial"/>
          <w:sz w:val="22"/>
          <w:szCs w:val="22"/>
        </w:rPr>
        <w:t>l producto entre do</w:t>
      </w:r>
      <w:r>
        <w:rPr>
          <w:rFonts w:ascii="Times New Roman" w:hAnsi="Times New Roman" w:cs="Arial"/>
          <w:sz w:val="22"/>
          <w:szCs w:val="22"/>
        </w:rPr>
        <w:t>s enteros negativos es positivo, p</w:t>
      </w:r>
      <w:r w:rsidR="00C85C21" w:rsidRPr="00046007">
        <w:rPr>
          <w:rFonts w:ascii="Times New Roman" w:hAnsi="Times New Roman" w:cs="Arial"/>
          <w:sz w:val="22"/>
          <w:szCs w:val="22"/>
        </w:rPr>
        <w:t>or ejemplo:</w:t>
      </w:r>
    </w:p>
    <w:p w14:paraId="11E475E4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 </w:t>
      </w:r>
    </w:p>
    <w:p w14:paraId="048B76D6" w14:textId="77777777" w:rsidR="0092541E" w:rsidRPr="008D592F" w:rsidRDefault="0042438F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(</w:t>
      </w:r>
      <w:r>
        <w:rPr>
          <w:rFonts w:ascii="Times New Roman" w:hAnsi="Times New Roman" w:cs="Arial"/>
        </w:rPr>
        <w:t>–</w:t>
      </w:r>
      <w:r w:rsidR="0092541E" w:rsidRPr="008D592F">
        <w:rPr>
          <w:rFonts w:ascii="Times New Roman" w:hAnsi="Times New Roman" w:cs="Arial"/>
          <w:sz w:val="22"/>
          <w:szCs w:val="22"/>
        </w:rPr>
        <w:t xml:space="preserve">3) </w:t>
      </w:r>
      <w:r w:rsidR="0092541E" w:rsidRPr="008D592F">
        <w:rPr>
          <w:rFonts w:ascii="Times New Roman" w:hAnsi="Times New Roman" w:cs="Arial"/>
          <w:sz w:val="22"/>
          <w:szCs w:val="22"/>
        </w:rPr>
        <w:sym w:font="Symbol" w:char="F0B4"/>
      </w:r>
      <w:r>
        <w:rPr>
          <w:rFonts w:ascii="Times New Roman" w:hAnsi="Times New Roman" w:cs="Arial"/>
          <w:sz w:val="22"/>
          <w:szCs w:val="22"/>
        </w:rPr>
        <w:t xml:space="preserve"> (</w:t>
      </w:r>
      <w:r>
        <w:rPr>
          <w:rFonts w:ascii="Times New Roman" w:hAnsi="Times New Roman" w:cs="Arial"/>
        </w:rPr>
        <w:t>–</w:t>
      </w:r>
      <w:r w:rsidR="0092541E" w:rsidRPr="008D592F">
        <w:rPr>
          <w:rFonts w:ascii="Times New Roman" w:hAnsi="Times New Roman" w:cs="Arial"/>
          <w:sz w:val="22"/>
          <w:szCs w:val="22"/>
        </w:rPr>
        <w:t>7) = 21</w:t>
      </w:r>
    </w:p>
    <w:p w14:paraId="755AB366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33A15115" w14:textId="2E4B6171" w:rsidR="0092541E" w:rsidRPr="00046007" w:rsidRDefault="00046007" w:rsidP="00046007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046007">
        <w:rPr>
          <w:rFonts w:ascii="Times New Roman" w:hAnsi="Times New Roman" w:cs="Arial"/>
          <w:b/>
          <w:sz w:val="22"/>
          <w:szCs w:val="22"/>
        </w:rPr>
        <w:t>Caso 3</w:t>
      </w:r>
      <w:r>
        <w:rPr>
          <w:rFonts w:ascii="Times New Roman" w:hAnsi="Times New Roman" w:cs="Arial"/>
          <w:sz w:val="22"/>
          <w:szCs w:val="22"/>
        </w:rPr>
        <w:t>. Los enteros son de diferente signo: e</w:t>
      </w:r>
      <w:r w:rsidR="0092541E" w:rsidRPr="00046007">
        <w:rPr>
          <w:rFonts w:ascii="Times New Roman" w:hAnsi="Times New Roman" w:cs="Arial"/>
          <w:sz w:val="22"/>
          <w:szCs w:val="22"/>
        </w:rPr>
        <w:t xml:space="preserve">l producto </w:t>
      </w:r>
      <w:r w:rsidR="0042438F" w:rsidRPr="00046007">
        <w:rPr>
          <w:rFonts w:ascii="Times New Roman" w:hAnsi="Times New Roman" w:cs="Arial"/>
          <w:sz w:val="22"/>
          <w:szCs w:val="22"/>
        </w:rPr>
        <w:t>entre</w:t>
      </w:r>
      <w:r w:rsidR="0092541E" w:rsidRPr="00046007">
        <w:rPr>
          <w:rFonts w:ascii="Times New Roman" w:hAnsi="Times New Roman" w:cs="Arial"/>
          <w:sz w:val="22"/>
          <w:szCs w:val="22"/>
        </w:rPr>
        <w:t xml:space="preserve"> dos </w:t>
      </w:r>
      <w:r w:rsidR="0042438F" w:rsidRPr="00046007">
        <w:rPr>
          <w:rFonts w:ascii="Times New Roman" w:hAnsi="Times New Roman" w:cs="Arial"/>
          <w:sz w:val="22"/>
          <w:szCs w:val="22"/>
        </w:rPr>
        <w:t xml:space="preserve">enteros </w:t>
      </w:r>
      <w:r w:rsidR="0092541E" w:rsidRPr="00046007">
        <w:rPr>
          <w:rFonts w:ascii="Times New Roman" w:hAnsi="Times New Roman" w:cs="Arial"/>
          <w:sz w:val="22"/>
          <w:szCs w:val="22"/>
        </w:rPr>
        <w:t xml:space="preserve">de diferente signo es un número </w:t>
      </w:r>
      <w:r w:rsidR="00276C05" w:rsidRPr="00046007">
        <w:rPr>
          <w:rFonts w:ascii="Times New Roman" w:hAnsi="Times New Roman" w:cs="Arial"/>
          <w:sz w:val="22"/>
          <w:szCs w:val="22"/>
        </w:rPr>
        <w:t xml:space="preserve">entero </w:t>
      </w:r>
      <w:r>
        <w:rPr>
          <w:rFonts w:ascii="Times New Roman" w:hAnsi="Times New Roman" w:cs="Arial"/>
          <w:sz w:val="22"/>
          <w:szCs w:val="22"/>
        </w:rPr>
        <w:t xml:space="preserve">negativo, </w:t>
      </w:r>
      <w:r w:rsidR="00694FCB">
        <w:rPr>
          <w:rFonts w:ascii="Times New Roman" w:hAnsi="Times New Roman" w:cs="Arial"/>
          <w:sz w:val="22"/>
          <w:szCs w:val="22"/>
        </w:rPr>
        <w:t>p</w:t>
      </w:r>
      <w:r w:rsidR="0042438F" w:rsidRPr="00046007">
        <w:rPr>
          <w:rFonts w:ascii="Times New Roman" w:hAnsi="Times New Roman" w:cs="Arial"/>
          <w:sz w:val="22"/>
          <w:szCs w:val="22"/>
        </w:rPr>
        <w:t>or ejemplo:</w:t>
      </w:r>
    </w:p>
    <w:p w14:paraId="4EB06460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5 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="0042438F">
        <w:rPr>
          <w:rFonts w:ascii="Times New Roman" w:hAnsi="Times New Roman" w:cs="Arial"/>
          <w:sz w:val="22"/>
          <w:szCs w:val="22"/>
        </w:rPr>
        <w:t xml:space="preserve"> (</w:t>
      </w:r>
      <w:r w:rsidR="0042438F">
        <w:rPr>
          <w:rFonts w:ascii="Times New Roman" w:hAnsi="Times New Roman" w:cs="Arial"/>
        </w:rPr>
        <w:t>–</w:t>
      </w:r>
      <w:r w:rsidR="0042438F">
        <w:rPr>
          <w:rFonts w:ascii="Times New Roman" w:hAnsi="Times New Roman" w:cs="Arial"/>
          <w:sz w:val="22"/>
          <w:szCs w:val="22"/>
        </w:rPr>
        <w:t xml:space="preserve">18) = </w:t>
      </w:r>
      <w:r w:rsidR="0042438F">
        <w:rPr>
          <w:rFonts w:ascii="Times New Roman" w:hAnsi="Times New Roman" w:cs="Arial"/>
        </w:rPr>
        <w:t>–</w:t>
      </w:r>
      <w:r w:rsidRPr="008D592F">
        <w:rPr>
          <w:rFonts w:ascii="Times New Roman" w:hAnsi="Times New Roman" w:cs="Arial"/>
          <w:sz w:val="22"/>
          <w:szCs w:val="22"/>
        </w:rPr>
        <w:t>90</w:t>
      </w:r>
    </w:p>
    <w:p w14:paraId="6007973B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1E41A2E7" w14:textId="77777777" w:rsidR="0092541E" w:rsidRPr="008D592F" w:rsidRDefault="0042438F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(</w:t>
      </w:r>
      <w:r>
        <w:rPr>
          <w:rFonts w:ascii="Times New Roman" w:hAnsi="Times New Roman" w:cs="Arial"/>
        </w:rPr>
        <w:t>–</w:t>
      </w:r>
      <w:r w:rsidR="0092541E" w:rsidRPr="008D592F">
        <w:rPr>
          <w:rFonts w:ascii="Times New Roman" w:hAnsi="Times New Roman" w:cs="Arial"/>
          <w:sz w:val="22"/>
          <w:szCs w:val="22"/>
        </w:rPr>
        <w:t xml:space="preserve">6) </w:t>
      </w:r>
      <w:r w:rsidR="0092541E" w:rsidRPr="008D592F">
        <w:rPr>
          <w:rFonts w:ascii="Times New Roman" w:hAnsi="Times New Roman" w:cs="Arial"/>
          <w:sz w:val="22"/>
          <w:szCs w:val="22"/>
        </w:rPr>
        <w:sym w:font="Symbol" w:char="F0B4"/>
      </w:r>
      <w:r>
        <w:rPr>
          <w:rFonts w:ascii="Times New Roman" w:hAnsi="Times New Roman" w:cs="Arial"/>
          <w:sz w:val="22"/>
          <w:szCs w:val="22"/>
        </w:rPr>
        <w:t xml:space="preserve"> 19 = </w:t>
      </w:r>
      <w:r>
        <w:rPr>
          <w:rFonts w:ascii="Times New Roman" w:hAnsi="Times New Roman" w:cs="Arial"/>
        </w:rPr>
        <w:t>–</w:t>
      </w:r>
      <w:r w:rsidR="0092541E" w:rsidRPr="008D592F">
        <w:rPr>
          <w:rFonts w:ascii="Times New Roman" w:hAnsi="Times New Roman" w:cs="Arial"/>
          <w:sz w:val="22"/>
          <w:szCs w:val="22"/>
        </w:rPr>
        <w:t>114</w:t>
      </w:r>
    </w:p>
    <w:p w14:paraId="5713440B" w14:textId="77777777" w:rsidR="0092541E" w:rsidRPr="008D592F" w:rsidRDefault="0092541E" w:rsidP="0092541E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192648D1" w14:textId="77777777" w:rsidR="0092541E" w:rsidRPr="008D592F" w:rsidRDefault="0092541E" w:rsidP="0092541E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2541E" w:rsidRPr="008D592F" w14:paraId="40C60F49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6CC44633" w14:textId="77777777" w:rsidR="0092541E" w:rsidRPr="008D592F" w:rsidRDefault="0092541E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37B70" w:rsidRPr="008D592F" w14:paraId="635EB1D0" w14:textId="77777777" w:rsidTr="00F45841">
        <w:tc>
          <w:tcPr>
            <w:tcW w:w="2518" w:type="dxa"/>
          </w:tcPr>
          <w:p w14:paraId="094527A2" w14:textId="77777777" w:rsidR="0092541E" w:rsidRPr="008D592F" w:rsidRDefault="0092541E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Título</w:t>
            </w:r>
          </w:p>
        </w:tc>
        <w:tc>
          <w:tcPr>
            <w:tcW w:w="6460" w:type="dxa"/>
          </w:tcPr>
          <w:p w14:paraId="3D0E2999" w14:textId="77777777" w:rsidR="0092541E" w:rsidRPr="008D592F" w:rsidRDefault="0092541E" w:rsidP="00F45841">
            <w:pPr>
              <w:jc w:val="center"/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Regla de los signos</w:t>
            </w:r>
          </w:p>
        </w:tc>
      </w:tr>
      <w:tr w:rsidR="00D37B70" w:rsidRPr="008D592F" w14:paraId="18BB1971" w14:textId="77777777" w:rsidTr="00F45841">
        <w:tc>
          <w:tcPr>
            <w:tcW w:w="2518" w:type="dxa"/>
          </w:tcPr>
          <w:p w14:paraId="42D87398" w14:textId="77777777" w:rsidR="0092541E" w:rsidRPr="008D592F" w:rsidRDefault="0092541E" w:rsidP="00F45841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04D771CD" w14:textId="77777777" w:rsidR="0092541E" w:rsidRPr="008D592F" w:rsidRDefault="00D37B70" w:rsidP="00E462A3">
            <w:pPr>
              <w:pStyle w:val="Prrafodelista"/>
              <w:numPr>
                <w:ilvl w:val="0"/>
                <w:numId w:val="15"/>
              </w:numPr>
              <w:ind w:left="397" w:hanging="227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El </w:t>
            </w:r>
            <w:r w:rsidRPr="008D592F">
              <w:rPr>
                <w:rFonts w:ascii="Times New Roman" w:hAnsi="Times New Roman" w:cs="Arial"/>
                <w:b/>
              </w:rPr>
              <w:t xml:space="preserve">producto </w:t>
            </w:r>
            <w:r w:rsidRPr="008D592F">
              <w:rPr>
                <w:rFonts w:ascii="Times New Roman" w:hAnsi="Times New Roman" w:cs="Arial"/>
              </w:rPr>
              <w:t>de dos enteros con el mismo signo es un número entero positivo.</w:t>
            </w:r>
          </w:p>
          <w:p w14:paraId="5835884F" w14:textId="77777777" w:rsidR="00D37B70" w:rsidRPr="008D592F" w:rsidRDefault="00D37B70" w:rsidP="00E462A3">
            <w:pPr>
              <w:pStyle w:val="Prrafodelista"/>
              <w:numPr>
                <w:ilvl w:val="0"/>
                <w:numId w:val="15"/>
              </w:numPr>
              <w:ind w:left="397" w:hanging="227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El </w:t>
            </w:r>
            <w:r w:rsidRPr="008D592F">
              <w:rPr>
                <w:rFonts w:ascii="Times New Roman" w:hAnsi="Times New Roman" w:cs="Arial"/>
                <w:b/>
              </w:rPr>
              <w:t xml:space="preserve">producto </w:t>
            </w:r>
            <w:r w:rsidRPr="008D592F">
              <w:rPr>
                <w:rFonts w:ascii="Times New Roman" w:hAnsi="Times New Roman" w:cs="Arial"/>
              </w:rPr>
              <w:t>de dos enteros con diferente signo es un número entero negativo.</w:t>
            </w:r>
          </w:p>
        </w:tc>
      </w:tr>
    </w:tbl>
    <w:p w14:paraId="5CCBB640" w14:textId="77777777" w:rsidR="0092541E" w:rsidRPr="008D592F" w:rsidRDefault="0092541E" w:rsidP="0092541E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2541E" w:rsidRPr="008D592F" w14:paraId="565248BA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0E1BA9EB" w14:textId="77777777" w:rsidR="0092541E" w:rsidRPr="008D592F" w:rsidRDefault="0092541E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92541E" w:rsidRPr="008D592F" w14:paraId="35C6D5C4" w14:textId="77777777" w:rsidTr="00F45841">
        <w:tc>
          <w:tcPr>
            <w:tcW w:w="2518" w:type="dxa"/>
          </w:tcPr>
          <w:p w14:paraId="2DBCF5CB" w14:textId="77777777" w:rsidR="0092541E" w:rsidRPr="008D592F" w:rsidRDefault="0092541E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452E27A4" w14:textId="77777777" w:rsidR="0092541E" w:rsidRPr="008D592F" w:rsidRDefault="0092541E" w:rsidP="0092541E">
            <w:pPr>
              <w:spacing w:line="345" w:lineRule="atLeast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Los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términos de la multiplicación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 de números enteros son:</w:t>
            </w:r>
          </w:p>
          <w:p w14:paraId="16B38F94" w14:textId="77777777" w:rsidR="0092541E" w:rsidRPr="008D592F" w:rsidRDefault="0092541E" w:rsidP="00E462A3">
            <w:pPr>
              <w:numPr>
                <w:ilvl w:val="0"/>
                <w:numId w:val="18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b/>
                <w:lang w:val="es-CO" w:eastAsia="es-CO"/>
              </w:rPr>
              <w:t>F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actores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: los números que se multiplican.</w:t>
            </w:r>
          </w:p>
          <w:p w14:paraId="0197E1CF" w14:textId="77777777" w:rsidR="0092541E" w:rsidRPr="008D592F" w:rsidRDefault="0092541E" w:rsidP="00E462A3">
            <w:pPr>
              <w:numPr>
                <w:ilvl w:val="0"/>
                <w:numId w:val="18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b/>
                <w:lang w:val="es-CO" w:eastAsia="es-CO"/>
              </w:rPr>
              <w:t>P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roducto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: es el resultado.</w:t>
            </w:r>
          </w:p>
          <w:p w14:paraId="3ABE68CA" w14:textId="77777777" w:rsidR="0092541E" w:rsidRPr="008D592F" w:rsidRDefault="0092541E" w:rsidP="00F4584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80390FA" w14:textId="77777777" w:rsidR="0092541E" w:rsidRPr="008D592F" w:rsidRDefault="0092541E" w:rsidP="0092541E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2BDD9951" w14:textId="77777777" w:rsidR="006F3C31" w:rsidRPr="008D592F" w:rsidRDefault="006F3C31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5A96ED47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6F4F91BD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0E849AAD" w14:textId="77777777" w:rsidTr="000642A5">
        <w:tc>
          <w:tcPr>
            <w:tcW w:w="2468" w:type="dxa"/>
          </w:tcPr>
          <w:p w14:paraId="6B19B31A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53F8E561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MA_06_09_REC240</w:t>
            </w:r>
          </w:p>
        </w:tc>
      </w:tr>
      <w:tr w:rsidR="0043129D" w:rsidRPr="008D592F" w14:paraId="512B51D5" w14:textId="77777777" w:rsidTr="000642A5">
        <w:tc>
          <w:tcPr>
            <w:tcW w:w="2468" w:type="dxa"/>
          </w:tcPr>
          <w:p w14:paraId="102E898F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645FFAF4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Escribe el número que hace falta</w:t>
            </w:r>
          </w:p>
        </w:tc>
      </w:tr>
      <w:tr w:rsidR="0043129D" w:rsidRPr="008D592F" w14:paraId="7C9BCBCA" w14:textId="77777777" w:rsidTr="000642A5">
        <w:tc>
          <w:tcPr>
            <w:tcW w:w="2468" w:type="dxa"/>
          </w:tcPr>
          <w:p w14:paraId="05EF4780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4796BB49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identificar el factor que hace falta en la multiplicación</w:t>
            </w:r>
          </w:p>
        </w:tc>
      </w:tr>
    </w:tbl>
    <w:p w14:paraId="7FE5F047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333FC336" w14:textId="77777777" w:rsidR="00046007" w:rsidRPr="00145694" w:rsidRDefault="00046007" w:rsidP="00046007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6.4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La división entre</w:t>
      </w:r>
      <w:r w:rsidRPr="00C71DEF">
        <w:rPr>
          <w:sz w:val="22"/>
          <w:szCs w:val="22"/>
        </w:rPr>
        <w:t xml:space="preserve"> números enteros</w:t>
      </w:r>
    </w:p>
    <w:p w14:paraId="3030CC5B" w14:textId="77777777" w:rsidR="006F3C31" w:rsidRPr="008D592F" w:rsidRDefault="006F3C31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5B1C7B73" w14:textId="1CE5F21C" w:rsidR="001B6F7A" w:rsidRPr="008D592F" w:rsidRDefault="001B6F7A" w:rsidP="001B6F7A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Para </w:t>
      </w:r>
      <w:r w:rsidRPr="008D592F">
        <w:rPr>
          <w:rFonts w:ascii="Times New Roman" w:hAnsi="Times New Roman" w:cs="Arial"/>
          <w:b/>
          <w:sz w:val="22"/>
          <w:szCs w:val="22"/>
        </w:rPr>
        <w:t>dividir números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t>enteros</w:t>
      </w:r>
      <w:r w:rsidR="00046007">
        <w:rPr>
          <w:rFonts w:ascii="Times New Roman" w:hAnsi="Times New Roman" w:cs="Arial"/>
          <w:sz w:val="22"/>
          <w:szCs w:val="22"/>
        </w:rPr>
        <w:t xml:space="preserve"> se deben </w:t>
      </w:r>
      <w:r w:rsidR="00694FCB">
        <w:rPr>
          <w:rFonts w:ascii="Times New Roman" w:hAnsi="Times New Roman" w:cs="Arial"/>
          <w:sz w:val="22"/>
          <w:szCs w:val="22"/>
        </w:rPr>
        <w:t xml:space="preserve">tener en cuenta </w:t>
      </w:r>
      <w:r w:rsidR="00046007">
        <w:rPr>
          <w:rFonts w:ascii="Times New Roman" w:hAnsi="Times New Roman" w:cs="Arial"/>
          <w:sz w:val="22"/>
          <w:szCs w:val="22"/>
        </w:rPr>
        <w:t>lo</w:t>
      </w:r>
      <w:r w:rsidRPr="008D592F">
        <w:rPr>
          <w:rFonts w:ascii="Times New Roman" w:hAnsi="Times New Roman" w:cs="Arial"/>
          <w:sz w:val="22"/>
          <w:szCs w:val="22"/>
        </w:rPr>
        <w:t xml:space="preserve">s siguientes </w:t>
      </w:r>
      <w:r w:rsidR="00046007">
        <w:rPr>
          <w:rFonts w:ascii="Times New Roman" w:hAnsi="Times New Roman" w:cs="Arial"/>
          <w:sz w:val="22"/>
          <w:szCs w:val="22"/>
        </w:rPr>
        <w:t>casos.</w:t>
      </w:r>
    </w:p>
    <w:p w14:paraId="6EB8D40D" w14:textId="77777777" w:rsidR="004453E3" w:rsidRPr="00046007" w:rsidRDefault="004453E3" w:rsidP="004453E3">
      <w:pPr>
        <w:spacing w:after="0"/>
        <w:rPr>
          <w:rFonts w:ascii="Times New Roman" w:hAnsi="Times New Roman" w:cs="Arial"/>
          <w:sz w:val="22"/>
          <w:szCs w:val="22"/>
        </w:rPr>
      </w:pPr>
      <w:r w:rsidRPr="00046007">
        <w:rPr>
          <w:rFonts w:ascii="Times New Roman" w:hAnsi="Times New Roman" w:cs="Arial"/>
          <w:b/>
          <w:sz w:val="22"/>
          <w:szCs w:val="22"/>
        </w:rPr>
        <w:t>Caso 1</w:t>
      </w:r>
      <w:r>
        <w:rPr>
          <w:rFonts w:ascii="Times New Roman" w:hAnsi="Times New Roman" w:cs="Arial"/>
          <w:sz w:val="22"/>
          <w:szCs w:val="22"/>
        </w:rPr>
        <w:t>. Los dos enteros son positivos: e</w:t>
      </w:r>
      <w:r w:rsidRPr="00046007">
        <w:rPr>
          <w:rFonts w:ascii="Times New Roman" w:hAnsi="Times New Roman" w:cs="Arial"/>
          <w:sz w:val="22"/>
          <w:szCs w:val="22"/>
        </w:rPr>
        <w:t xml:space="preserve">l </w:t>
      </w:r>
      <w:r>
        <w:rPr>
          <w:rFonts w:ascii="Times New Roman" w:hAnsi="Times New Roman" w:cs="Arial"/>
          <w:sz w:val="22"/>
          <w:szCs w:val="22"/>
        </w:rPr>
        <w:t>cociente</w:t>
      </w:r>
      <w:r w:rsidRPr="00046007">
        <w:rPr>
          <w:rFonts w:ascii="Times New Roman" w:hAnsi="Times New Roman" w:cs="Arial"/>
          <w:sz w:val="22"/>
          <w:szCs w:val="22"/>
        </w:rPr>
        <w:t xml:space="preserve"> entre dos enteros positivos es positivo</w:t>
      </w:r>
      <w:r>
        <w:rPr>
          <w:rFonts w:ascii="Times New Roman" w:hAnsi="Times New Roman" w:cs="Arial"/>
          <w:sz w:val="22"/>
          <w:szCs w:val="22"/>
        </w:rPr>
        <w:t>, p</w:t>
      </w:r>
      <w:r w:rsidRPr="00046007">
        <w:rPr>
          <w:rFonts w:ascii="Times New Roman" w:hAnsi="Times New Roman" w:cs="Arial"/>
          <w:sz w:val="22"/>
          <w:szCs w:val="22"/>
        </w:rPr>
        <w:t>or ejemplo:</w:t>
      </w:r>
    </w:p>
    <w:p w14:paraId="43ABD86E" w14:textId="77777777" w:rsidR="004453E3" w:rsidRPr="008D592F" w:rsidRDefault="004453E3" w:rsidP="004453E3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108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9 = 12</w:t>
      </w:r>
    </w:p>
    <w:p w14:paraId="329AC868" w14:textId="77777777" w:rsidR="004453E3" w:rsidRPr="008D592F" w:rsidRDefault="004453E3" w:rsidP="004453E3">
      <w:pPr>
        <w:spacing w:after="0"/>
        <w:rPr>
          <w:rFonts w:ascii="Times New Roman" w:hAnsi="Times New Roman" w:cs="Arial"/>
          <w:sz w:val="22"/>
          <w:szCs w:val="22"/>
        </w:rPr>
      </w:pPr>
    </w:p>
    <w:p w14:paraId="77070C74" w14:textId="77777777" w:rsidR="004453E3" w:rsidRPr="008D592F" w:rsidRDefault="004453E3" w:rsidP="004453E3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475B3B4" w14:textId="77777777" w:rsidR="004453E3" w:rsidRPr="00046007" w:rsidRDefault="004453E3" w:rsidP="004453E3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046007">
        <w:rPr>
          <w:rFonts w:ascii="Times New Roman" w:hAnsi="Times New Roman" w:cs="Arial"/>
          <w:b/>
          <w:sz w:val="22"/>
          <w:szCs w:val="22"/>
        </w:rPr>
        <w:t xml:space="preserve">Caso </w:t>
      </w:r>
      <w:r>
        <w:rPr>
          <w:rFonts w:ascii="Times New Roman" w:hAnsi="Times New Roman" w:cs="Arial"/>
          <w:b/>
          <w:sz w:val="22"/>
          <w:szCs w:val="22"/>
        </w:rPr>
        <w:t>2</w:t>
      </w:r>
      <w:r>
        <w:rPr>
          <w:rFonts w:ascii="Times New Roman" w:hAnsi="Times New Roman" w:cs="Arial"/>
          <w:sz w:val="22"/>
          <w:szCs w:val="22"/>
        </w:rPr>
        <w:t>. Los dos enteros son negativos: e</w:t>
      </w:r>
      <w:r w:rsidRPr="00046007">
        <w:rPr>
          <w:rFonts w:ascii="Times New Roman" w:hAnsi="Times New Roman" w:cs="Arial"/>
          <w:sz w:val="22"/>
          <w:szCs w:val="22"/>
        </w:rPr>
        <w:t xml:space="preserve">l </w:t>
      </w:r>
      <w:r>
        <w:rPr>
          <w:rFonts w:ascii="Times New Roman" w:hAnsi="Times New Roman" w:cs="Arial"/>
          <w:sz w:val="22"/>
          <w:szCs w:val="22"/>
        </w:rPr>
        <w:t>cociente</w:t>
      </w:r>
      <w:r w:rsidRPr="00046007">
        <w:rPr>
          <w:rFonts w:ascii="Times New Roman" w:hAnsi="Times New Roman" w:cs="Arial"/>
          <w:sz w:val="22"/>
          <w:szCs w:val="22"/>
        </w:rPr>
        <w:t xml:space="preserve"> entre do</w:t>
      </w:r>
      <w:r>
        <w:rPr>
          <w:rFonts w:ascii="Times New Roman" w:hAnsi="Times New Roman" w:cs="Arial"/>
          <w:sz w:val="22"/>
          <w:szCs w:val="22"/>
        </w:rPr>
        <w:t>s enteros negativos es positivo, p</w:t>
      </w:r>
      <w:r w:rsidRPr="00046007">
        <w:rPr>
          <w:rFonts w:ascii="Times New Roman" w:hAnsi="Times New Roman" w:cs="Arial"/>
          <w:sz w:val="22"/>
          <w:szCs w:val="22"/>
        </w:rPr>
        <w:t>or ejemplo:</w:t>
      </w:r>
    </w:p>
    <w:p w14:paraId="127BDA15" w14:textId="77777777" w:rsidR="004453E3" w:rsidRPr="008D592F" w:rsidRDefault="004453E3" w:rsidP="004453E3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 </w:t>
      </w:r>
    </w:p>
    <w:p w14:paraId="346A1B5D" w14:textId="77777777" w:rsidR="004453E3" w:rsidRPr="00C1744D" w:rsidRDefault="004453E3" w:rsidP="004453E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C1744D">
        <w:rPr>
          <w:rFonts w:ascii="Times New Roman" w:hAnsi="Times New Roman" w:cs="Times New Roman"/>
          <w:sz w:val="22"/>
          <w:szCs w:val="22"/>
        </w:rPr>
        <w:t xml:space="preserve">(–176) </w:t>
      </w:r>
      <w:r w:rsidRPr="00C1744D">
        <w:rPr>
          <w:rFonts w:ascii="Times New Roman" w:hAnsi="Times New Roman" w:cs="Times New Roman"/>
          <w:sz w:val="22"/>
          <w:szCs w:val="22"/>
        </w:rPr>
        <w:sym w:font="Symbol" w:char="F0B8"/>
      </w:r>
      <w:r w:rsidRPr="00C1744D">
        <w:rPr>
          <w:rFonts w:ascii="Times New Roman" w:hAnsi="Times New Roman" w:cs="Times New Roman"/>
          <w:sz w:val="22"/>
          <w:szCs w:val="22"/>
        </w:rPr>
        <w:t xml:space="preserve"> (–11) = 16</w:t>
      </w:r>
    </w:p>
    <w:p w14:paraId="65A8A06A" w14:textId="77777777" w:rsidR="004453E3" w:rsidRPr="00C1744D" w:rsidRDefault="004453E3" w:rsidP="004453E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111EF65A" w14:textId="79474DC0" w:rsidR="004453E3" w:rsidRPr="00C1744D" w:rsidRDefault="004453E3" w:rsidP="004453E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1744D">
        <w:rPr>
          <w:rFonts w:ascii="Times New Roman" w:hAnsi="Times New Roman" w:cs="Times New Roman"/>
          <w:b/>
          <w:sz w:val="22"/>
          <w:szCs w:val="22"/>
        </w:rPr>
        <w:t>Caso 3</w:t>
      </w:r>
      <w:r w:rsidRPr="00C1744D">
        <w:rPr>
          <w:rFonts w:ascii="Times New Roman" w:hAnsi="Times New Roman" w:cs="Times New Roman"/>
          <w:sz w:val="22"/>
          <w:szCs w:val="22"/>
        </w:rPr>
        <w:t xml:space="preserve">. Los enteros son de diferente signo: el cociente entre dos enteros de diferente signo es un número entero negativo, </w:t>
      </w:r>
      <w:r w:rsidR="00694FCB">
        <w:rPr>
          <w:rFonts w:ascii="Times New Roman" w:hAnsi="Times New Roman" w:cs="Times New Roman"/>
          <w:sz w:val="22"/>
          <w:szCs w:val="22"/>
        </w:rPr>
        <w:t>p</w:t>
      </w:r>
      <w:r w:rsidRPr="00C1744D">
        <w:rPr>
          <w:rFonts w:ascii="Times New Roman" w:hAnsi="Times New Roman" w:cs="Times New Roman"/>
          <w:sz w:val="22"/>
          <w:szCs w:val="22"/>
        </w:rPr>
        <w:t>or ejemplo:</w:t>
      </w:r>
    </w:p>
    <w:p w14:paraId="6BDD8720" w14:textId="77777777" w:rsidR="004453E3" w:rsidRPr="00C1744D" w:rsidRDefault="004453E3" w:rsidP="004453E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C1744D">
        <w:rPr>
          <w:rFonts w:ascii="Times New Roman" w:hAnsi="Times New Roman" w:cs="Times New Roman"/>
          <w:sz w:val="22"/>
          <w:szCs w:val="22"/>
        </w:rPr>
        <w:t xml:space="preserve">(–672) </w:t>
      </w:r>
      <w:r w:rsidRPr="00C1744D">
        <w:rPr>
          <w:rFonts w:ascii="Times New Roman" w:hAnsi="Times New Roman" w:cs="Times New Roman"/>
          <w:sz w:val="22"/>
          <w:szCs w:val="22"/>
        </w:rPr>
        <w:sym w:font="Symbol" w:char="F0B8"/>
      </w:r>
      <w:r w:rsidRPr="00C1744D">
        <w:rPr>
          <w:rFonts w:ascii="Times New Roman" w:hAnsi="Times New Roman" w:cs="Times New Roman"/>
          <w:sz w:val="22"/>
          <w:szCs w:val="22"/>
        </w:rPr>
        <w:t xml:space="preserve"> (12) = –56</w:t>
      </w:r>
    </w:p>
    <w:p w14:paraId="2C95CBD0" w14:textId="77777777" w:rsidR="004453E3" w:rsidRPr="00C1744D" w:rsidRDefault="004453E3" w:rsidP="004453E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C1744D">
        <w:rPr>
          <w:rFonts w:ascii="Times New Roman" w:hAnsi="Times New Roman" w:cs="Times New Roman"/>
          <w:sz w:val="22"/>
          <w:szCs w:val="22"/>
        </w:rPr>
        <w:t xml:space="preserve">(480) </w:t>
      </w:r>
      <w:r w:rsidRPr="00C1744D">
        <w:rPr>
          <w:rFonts w:ascii="Times New Roman" w:hAnsi="Times New Roman" w:cs="Times New Roman"/>
          <w:sz w:val="22"/>
          <w:szCs w:val="22"/>
        </w:rPr>
        <w:sym w:font="Symbol" w:char="F0B8"/>
      </w:r>
      <w:r w:rsidRPr="00C1744D">
        <w:rPr>
          <w:rFonts w:ascii="Times New Roman" w:hAnsi="Times New Roman" w:cs="Times New Roman"/>
          <w:sz w:val="22"/>
          <w:szCs w:val="22"/>
        </w:rPr>
        <w:t xml:space="preserve"> (–30) = –16</w:t>
      </w:r>
    </w:p>
    <w:p w14:paraId="09B8C7B4" w14:textId="77777777" w:rsidR="004453E3" w:rsidRDefault="004453E3" w:rsidP="00046007">
      <w:pPr>
        <w:spacing w:after="0"/>
        <w:rPr>
          <w:rFonts w:ascii="Times New Roman" w:hAnsi="Times New Roman" w:cs="Arial"/>
          <w:sz w:val="22"/>
          <w:szCs w:val="22"/>
        </w:rPr>
      </w:pPr>
    </w:p>
    <w:p w14:paraId="10D1EF67" w14:textId="77777777" w:rsidR="001B6F7A" w:rsidRPr="008D592F" w:rsidRDefault="001B6F7A" w:rsidP="001B6F7A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45841" w:rsidRPr="008D592F" w14:paraId="263C5289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60D9FFEF" w14:textId="77777777" w:rsidR="00F45841" w:rsidRPr="008D592F" w:rsidRDefault="00F45841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45841" w:rsidRPr="008D592F" w14:paraId="0385ED41" w14:textId="77777777" w:rsidTr="00F45841">
        <w:tc>
          <w:tcPr>
            <w:tcW w:w="2518" w:type="dxa"/>
          </w:tcPr>
          <w:p w14:paraId="73371C05" w14:textId="77777777" w:rsidR="00F45841" w:rsidRPr="008D592F" w:rsidRDefault="00F45841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Título</w:t>
            </w:r>
          </w:p>
        </w:tc>
        <w:tc>
          <w:tcPr>
            <w:tcW w:w="6460" w:type="dxa"/>
          </w:tcPr>
          <w:p w14:paraId="243AEC3F" w14:textId="77777777" w:rsidR="00F45841" w:rsidRPr="008D592F" w:rsidRDefault="00F45841" w:rsidP="00F45841">
            <w:pPr>
              <w:jc w:val="center"/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Regla de los signos</w:t>
            </w:r>
          </w:p>
        </w:tc>
      </w:tr>
      <w:tr w:rsidR="00F45841" w:rsidRPr="008D592F" w14:paraId="44169917" w14:textId="77777777" w:rsidTr="00F45841">
        <w:tc>
          <w:tcPr>
            <w:tcW w:w="2518" w:type="dxa"/>
          </w:tcPr>
          <w:p w14:paraId="43EB8B37" w14:textId="77777777" w:rsidR="00F45841" w:rsidRPr="008D592F" w:rsidRDefault="00F45841" w:rsidP="00F45841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  <w:b/>
              </w:rPr>
              <w:t>Contenido</w:t>
            </w:r>
          </w:p>
        </w:tc>
        <w:tc>
          <w:tcPr>
            <w:tcW w:w="6460" w:type="dxa"/>
          </w:tcPr>
          <w:p w14:paraId="3E488416" w14:textId="77777777" w:rsidR="00F45841" w:rsidRPr="008D592F" w:rsidRDefault="00F45841" w:rsidP="00F45841">
            <w:pPr>
              <w:pStyle w:val="Prrafodelista"/>
              <w:numPr>
                <w:ilvl w:val="0"/>
                <w:numId w:val="15"/>
              </w:numPr>
              <w:ind w:left="397" w:hanging="227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El </w:t>
            </w:r>
            <w:r w:rsidRPr="008D592F">
              <w:rPr>
                <w:rFonts w:ascii="Times New Roman" w:hAnsi="Times New Roman" w:cs="Arial"/>
                <w:b/>
              </w:rPr>
              <w:t xml:space="preserve">cociente </w:t>
            </w:r>
            <w:r w:rsidRPr="008D592F">
              <w:rPr>
                <w:rFonts w:ascii="Times New Roman" w:hAnsi="Times New Roman" w:cs="Arial"/>
              </w:rPr>
              <w:t>entre dos números enteros con el mismo signo es un número entero positivo.</w:t>
            </w:r>
          </w:p>
          <w:p w14:paraId="7F00284A" w14:textId="77777777" w:rsidR="00F45841" w:rsidRPr="008D592F" w:rsidRDefault="00F45841" w:rsidP="00F45841">
            <w:pPr>
              <w:pStyle w:val="Prrafodelista"/>
              <w:numPr>
                <w:ilvl w:val="0"/>
                <w:numId w:val="15"/>
              </w:numPr>
              <w:ind w:left="397" w:hanging="227"/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 xml:space="preserve">El </w:t>
            </w:r>
            <w:r w:rsidRPr="008D592F">
              <w:rPr>
                <w:rFonts w:ascii="Times New Roman" w:hAnsi="Times New Roman" w:cs="Arial"/>
                <w:b/>
              </w:rPr>
              <w:t xml:space="preserve">cociente </w:t>
            </w:r>
            <w:r w:rsidRPr="008D592F">
              <w:rPr>
                <w:rFonts w:ascii="Times New Roman" w:hAnsi="Times New Roman" w:cs="Arial"/>
              </w:rPr>
              <w:t>entre dos números enteros con diferente signo es un número entero negativo.</w:t>
            </w:r>
          </w:p>
        </w:tc>
      </w:tr>
    </w:tbl>
    <w:p w14:paraId="31FBEB16" w14:textId="77777777" w:rsidR="00F45841" w:rsidRPr="008D592F" w:rsidRDefault="00F45841" w:rsidP="001B6F7A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45841" w:rsidRPr="008D592F" w14:paraId="6476E0B3" w14:textId="77777777" w:rsidTr="00F45841">
        <w:tc>
          <w:tcPr>
            <w:tcW w:w="8978" w:type="dxa"/>
            <w:gridSpan w:val="2"/>
            <w:shd w:val="clear" w:color="auto" w:fill="000000" w:themeFill="text1"/>
          </w:tcPr>
          <w:p w14:paraId="28767BC4" w14:textId="77777777" w:rsidR="00F45841" w:rsidRPr="008D592F" w:rsidRDefault="00F45841" w:rsidP="00F458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45841" w:rsidRPr="008D592F" w14:paraId="55CC7FD9" w14:textId="77777777" w:rsidTr="00F45841">
        <w:tc>
          <w:tcPr>
            <w:tcW w:w="2518" w:type="dxa"/>
          </w:tcPr>
          <w:p w14:paraId="3F970C58" w14:textId="77777777" w:rsidR="00F45841" w:rsidRPr="008D592F" w:rsidRDefault="00F45841" w:rsidP="00F45841">
            <w:pPr>
              <w:rPr>
                <w:rFonts w:ascii="Times New Roman" w:hAnsi="Times New Roman"/>
                <w:b/>
              </w:rPr>
            </w:pPr>
            <w:r w:rsidRPr="008D592F">
              <w:rPr>
                <w:rFonts w:ascii="Times New Roman" w:hAnsi="Times New Roman"/>
                <w:b/>
              </w:rPr>
              <w:t>Contenido</w:t>
            </w:r>
          </w:p>
        </w:tc>
        <w:tc>
          <w:tcPr>
            <w:tcW w:w="6460" w:type="dxa"/>
          </w:tcPr>
          <w:p w14:paraId="20C1533A" w14:textId="77777777" w:rsidR="00F45841" w:rsidRPr="008D592F" w:rsidRDefault="00F45841" w:rsidP="00F45841">
            <w:pPr>
              <w:spacing w:line="345" w:lineRule="atLeast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Los </w:t>
            </w:r>
            <w:r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términos de la división</w:t>
            </w:r>
            <w:r w:rsidRPr="008D592F">
              <w:rPr>
                <w:rFonts w:ascii="Times New Roman" w:eastAsia="Times New Roman" w:hAnsi="Times New Roman" w:cs="Arial"/>
                <w:lang w:val="es-CO" w:eastAsia="es-CO"/>
              </w:rPr>
              <w:t> de números enteros son:</w:t>
            </w:r>
          </w:p>
          <w:p w14:paraId="33A2A7F2" w14:textId="7D1FC06C" w:rsidR="00F45841" w:rsidRPr="008D592F" w:rsidRDefault="00C27D39" w:rsidP="00F45841">
            <w:pPr>
              <w:numPr>
                <w:ilvl w:val="0"/>
                <w:numId w:val="20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2353CA">
              <w:rPr>
                <w:rFonts w:ascii="Times New Roman" w:eastAsia="Times New Roman" w:hAnsi="Times New Roman" w:cs="Arial"/>
                <w:b/>
                <w:lang w:val="es-CO" w:eastAsia="es-CO"/>
              </w:rPr>
              <w:t>D</w:t>
            </w:r>
            <w:r w:rsidR="00F45841"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ividendo</w:t>
            </w:r>
            <w:r w:rsidR="00F45841" w:rsidRPr="008D592F">
              <w:rPr>
                <w:rFonts w:ascii="Times New Roman" w:eastAsia="Times New Roman" w:hAnsi="Times New Roman" w:cs="Arial"/>
                <w:lang w:val="es-CO" w:eastAsia="es-CO"/>
              </w:rPr>
              <w:t>: el número que se divide.</w:t>
            </w:r>
          </w:p>
          <w:p w14:paraId="0211BA85" w14:textId="3520B2E3" w:rsidR="00F45841" w:rsidRPr="008D592F" w:rsidRDefault="00C27D39" w:rsidP="00F45841">
            <w:pPr>
              <w:numPr>
                <w:ilvl w:val="0"/>
                <w:numId w:val="20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2353CA">
              <w:rPr>
                <w:rFonts w:ascii="Times New Roman" w:eastAsia="Times New Roman" w:hAnsi="Times New Roman" w:cs="Arial"/>
                <w:b/>
                <w:lang w:val="es-CO" w:eastAsia="es-CO"/>
              </w:rPr>
              <w:t>D</w:t>
            </w:r>
            <w:r w:rsidR="00F45841"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ivisor</w:t>
            </w:r>
            <w:r w:rsidR="00F45841" w:rsidRPr="008D592F">
              <w:rPr>
                <w:rFonts w:ascii="Times New Roman" w:eastAsia="Times New Roman" w:hAnsi="Times New Roman" w:cs="Arial"/>
                <w:lang w:val="es-CO" w:eastAsia="es-CO"/>
              </w:rPr>
              <w:t>: el número entre el que se divide.</w:t>
            </w:r>
          </w:p>
          <w:p w14:paraId="7D2D3E5B" w14:textId="14B0B1F9" w:rsidR="00F45841" w:rsidRPr="008D592F" w:rsidRDefault="00C27D39" w:rsidP="00F45841">
            <w:pPr>
              <w:numPr>
                <w:ilvl w:val="0"/>
                <w:numId w:val="20"/>
              </w:numPr>
              <w:spacing w:line="345" w:lineRule="atLeast"/>
              <w:ind w:left="300"/>
              <w:rPr>
                <w:rFonts w:ascii="Times New Roman" w:eastAsia="Times New Roman" w:hAnsi="Times New Roman" w:cs="Arial"/>
                <w:lang w:val="es-CO" w:eastAsia="es-CO"/>
              </w:rPr>
            </w:pPr>
            <w:r w:rsidRPr="002353CA">
              <w:rPr>
                <w:rFonts w:ascii="Times New Roman" w:eastAsia="Times New Roman" w:hAnsi="Times New Roman" w:cs="Arial"/>
                <w:b/>
                <w:lang w:val="es-CO" w:eastAsia="es-CO"/>
              </w:rPr>
              <w:t>C</w:t>
            </w:r>
            <w:r w:rsidR="00F45841" w:rsidRPr="008D592F">
              <w:rPr>
                <w:rFonts w:ascii="Times New Roman" w:eastAsia="Times New Roman" w:hAnsi="Times New Roman" w:cs="Arial"/>
                <w:b/>
                <w:bCs/>
                <w:lang w:val="es-CO" w:eastAsia="es-CO"/>
              </w:rPr>
              <w:t>ociente</w:t>
            </w:r>
            <w:r w:rsidR="00F45841" w:rsidRPr="008D592F">
              <w:rPr>
                <w:rFonts w:ascii="Times New Roman" w:eastAsia="Times New Roman" w:hAnsi="Times New Roman" w:cs="Arial"/>
                <w:lang w:val="es-CO" w:eastAsia="es-CO"/>
              </w:rPr>
              <w:t>: el resultado de la división.</w:t>
            </w:r>
          </w:p>
          <w:p w14:paraId="4BBE122F" w14:textId="77777777" w:rsidR="00F45841" w:rsidRPr="008D592F" w:rsidRDefault="00F45841" w:rsidP="00F4584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1517B74" w14:textId="77777777" w:rsidR="00F45841" w:rsidRPr="008D592F" w:rsidRDefault="00F45841" w:rsidP="001B6F7A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4DF9DFE4" w14:textId="77777777" w:rsidR="001B6F7A" w:rsidRPr="008D592F" w:rsidRDefault="001B6F7A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09192322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060F0400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2CC62539" w14:textId="77777777" w:rsidTr="000642A5">
        <w:tc>
          <w:tcPr>
            <w:tcW w:w="2468" w:type="dxa"/>
          </w:tcPr>
          <w:p w14:paraId="24658C7F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66CBA001" w14:textId="77777777" w:rsidR="0043129D" w:rsidRPr="008D592F" w:rsidRDefault="0043129D" w:rsidP="0043129D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MA_06_09_REC250</w:t>
            </w:r>
          </w:p>
        </w:tc>
      </w:tr>
      <w:tr w:rsidR="0043129D" w:rsidRPr="008D592F" w14:paraId="57097A33" w14:textId="77777777" w:rsidTr="000642A5">
        <w:tc>
          <w:tcPr>
            <w:tcW w:w="2468" w:type="dxa"/>
          </w:tcPr>
          <w:p w14:paraId="488ED3E6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2A63F061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Practica multiplicaciones y divisiones con números enteros</w:t>
            </w:r>
          </w:p>
        </w:tc>
      </w:tr>
      <w:tr w:rsidR="0043129D" w:rsidRPr="008D592F" w14:paraId="66C8B7AC" w14:textId="77777777" w:rsidTr="000642A5">
        <w:tc>
          <w:tcPr>
            <w:tcW w:w="2468" w:type="dxa"/>
          </w:tcPr>
          <w:p w14:paraId="21A1E2E0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5A8977E0" w14:textId="1BA2035C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practicar multiplicaciones y divisiones</w:t>
            </w:r>
          </w:p>
        </w:tc>
      </w:tr>
    </w:tbl>
    <w:p w14:paraId="3D3B1F85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43129D" w:rsidRPr="008D592F" w14:paraId="2DBD71EC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20350996" w14:textId="77777777" w:rsidR="0043129D" w:rsidRPr="008D592F" w:rsidRDefault="0043129D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3129D" w:rsidRPr="008D592F" w14:paraId="70EDD79A" w14:textId="77777777" w:rsidTr="000642A5">
        <w:tc>
          <w:tcPr>
            <w:tcW w:w="2468" w:type="dxa"/>
          </w:tcPr>
          <w:p w14:paraId="57C82793" w14:textId="77777777" w:rsidR="0043129D" w:rsidRPr="008D592F" w:rsidRDefault="0043129D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60" w:type="dxa"/>
          </w:tcPr>
          <w:p w14:paraId="34A31F20" w14:textId="77777777" w:rsidR="0043129D" w:rsidRPr="008D592F" w:rsidRDefault="0043129D" w:rsidP="0043129D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MA_06_09_REC260</w:t>
            </w:r>
          </w:p>
        </w:tc>
      </w:tr>
      <w:tr w:rsidR="0043129D" w:rsidRPr="008D592F" w14:paraId="30752040" w14:textId="77777777" w:rsidTr="000642A5">
        <w:tc>
          <w:tcPr>
            <w:tcW w:w="2468" w:type="dxa"/>
          </w:tcPr>
          <w:p w14:paraId="6F752C00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60" w:type="dxa"/>
          </w:tcPr>
          <w:p w14:paraId="7D25DBFB" w14:textId="77777777" w:rsidR="0043129D" w:rsidRPr="008D592F" w:rsidRDefault="0043129D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Resuelve operaciones con números enteros</w:t>
            </w:r>
          </w:p>
        </w:tc>
      </w:tr>
      <w:tr w:rsidR="0043129D" w:rsidRPr="008D592F" w14:paraId="64B91A93" w14:textId="77777777" w:rsidTr="000642A5">
        <w:tc>
          <w:tcPr>
            <w:tcW w:w="2468" w:type="dxa"/>
          </w:tcPr>
          <w:p w14:paraId="1862F8AA" w14:textId="77777777" w:rsidR="0043129D" w:rsidRPr="008D592F" w:rsidRDefault="0043129D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60" w:type="dxa"/>
          </w:tcPr>
          <w:p w14:paraId="27EA5B30" w14:textId="77777777" w:rsidR="0043129D" w:rsidRPr="008D592F" w:rsidRDefault="00A469AB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realizar operaciones con números enteros</w:t>
            </w:r>
          </w:p>
        </w:tc>
      </w:tr>
    </w:tbl>
    <w:p w14:paraId="2C3D66F3" w14:textId="77777777" w:rsidR="0043129D" w:rsidRPr="008D592F" w:rsidRDefault="0043129D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4AA3412F" w14:textId="77777777" w:rsidR="00D55CDB" w:rsidRPr="008D592F" w:rsidRDefault="00D55CDB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p w14:paraId="740877CC" w14:textId="77777777" w:rsidR="00873922" w:rsidRPr="00145694" w:rsidRDefault="00873922" w:rsidP="00873922">
      <w:pPr>
        <w:pStyle w:val="Seccin2PLANETA"/>
        <w:rPr>
          <w:b w:val="0"/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6.5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Los polinomios aritméticos</w:t>
      </w:r>
    </w:p>
    <w:p w14:paraId="03E8B125" w14:textId="77777777" w:rsidR="00D55CDB" w:rsidRPr="008D592F" w:rsidRDefault="00D55CDB" w:rsidP="00D55CDB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p w14:paraId="10E07870" w14:textId="77777777" w:rsidR="00D55CDB" w:rsidRPr="008D592F" w:rsidRDefault="00D55CDB" w:rsidP="00D55CDB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Los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polinomios aritméticos </w:t>
      </w:r>
      <w:r w:rsidRPr="008D592F">
        <w:rPr>
          <w:rFonts w:ascii="Times New Roman" w:hAnsi="Times New Roman" w:cs="Arial"/>
          <w:sz w:val="22"/>
          <w:szCs w:val="22"/>
        </w:rPr>
        <w:t xml:space="preserve">son </w:t>
      </w:r>
      <w:r w:rsidR="00873922">
        <w:rPr>
          <w:rFonts w:ascii="Times New Roman" w:hAnsi="Times New Roman" w:cs="Arial"/>
          <w:sz w:val="22"/>
          <w:szCs w:val="22"/>
        </w:rPr>
        <w:t>expresiones</w:t>
      </w:r>
      <w:r w:rsidRPr="008D592F">
        <w:rPr>
          <w:rFonts w:ascii="Times New Roman" w:hAnsi="Times New Roman" w:cs="Arial"/>
          <w:sz w:val="22"/>
          <w:szCs w:val="22"/>
        </w:rPr>
        <w:t xml:space="preserve"> en las cuales </w:t>
      </w:r>
      <w:r w:rsidR="00873922">
        <w:rPr>
          <w:rFonts w:ascii="Times New Roman" w:hAnsi="Times New Roman" w:cs="Arial"/>
          <w:sz w:val="22"/>
          <w:szCs w:val="22"/>
        </w:rPr>
        <w:t>hay</w:t>
      </w:r>
      <w:r w:rsidRPr="008D592F">
        <w:rPr>
          <w:rFonts w:ascii="Times New Roman" w:hAnsi="Times New Roman" w:cs="Arial"/>
          <w:sz w:val="22"/>
          <w:szCs w:val="22"/>
        </w:rPr>
        <w:t xml:space="preserve"> sumas, restas, multiplicaciones y </w:t>
      </w:r>
      <w:r w:rsidR="00873922">
        <w:rPr>
          <w:rFonts w:ascii="Times New Roman" w:hAnsi="Times New Roman" w:cs="Arial"/>
          <w:sz w:val="22"/>
          <w:szCs w:val="22"/>
        </w:rPr>
        <w:t xml:space="preserve">divisiones con números enteros; </w:t>
      </w:r>
      <w:r w:rsidRPr="008D592F">
        <w:rPr>
          <w:rFonts w:ascii="Times New Roman" w:hAnsi="Times New Roman" w:cs="Arial"/>
          <w:sz w:val="22"/>
          <w:szCs w:val="22"/>
        </w:rPr>
        <w:t>se organizan ut</w:t>
      </w:r>
      <w:r w:rsidR="00873922">
        <w:rPr>
          <w:rFonts w:ascii="Times New Roman" w:hAnsi="Times New Roman" w:cs="Arial"/>
          <w:sz w:val="22"/>
          <w:szCs w:val="22"/>
        </w:rPr>
        <w:t>ilizando paréntesis y corchetes.</w:t>
      </w:r>
    </w:p>
    <w:p w14:paraId="0E7929AC" w14:textId="77777777" w:rsidR="00D55CDB" w:rsidRPr="008D592F" w:rsidRDefault="00D55CDB" w:rsidP="00D55CDB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9405BD0" w14:textId="3167AB20" w:rsidR="00D55CDB" w:rsidRPr="008D592F" w:rsidRDefault="00D55CDB" w:rsidP="00D55CDB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lastRenderedPageBreak/>
        <w:t xml:space="preserve">Para resolver </w:t>
      </w:r>
      <w:r w:rsidR="00873922" w:rsidRPr="00873922">
        <w:rPr>
          <w:rFonts w:ascii="Times New Roman" w:hAnsi="Times New Roman" w:cs="Arial"/>
          <w:sz w:val="22"/>
          <w:szCs w:val="22"/>
        </w:rPr>
        <w:t>un polinomio aritmético</w:t>
      </w:r>
      <w:r w:rsidR="00873922">
        <w:rPr>
          <w:rFonts w:ascii="Times New Roman" w:hAnsi="Times New Roman" w:cs="Arial"/>
          <w:b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>se debe tener en cuenta la jerarquía en las operaciones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150F1A79" w14:textId="77777777" w:rsidR="00D55CDB" w:rsidRPr="008D592F" w:rsidRDefault="00D55CDB" w:rsidP="00D55CDB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7F775A9C" w14:textId="77777777" w:rsidR="00D55CDB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1.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D55CDB" w:rsidRPr="002353CA">
        <w:rPr>
          <w:rFonts w:ascii="Times New Roman" w:hAnsi="Times New Roman" w:cs="Arial"/>
          <w:sz w:val="22"/>
          <w:szCs w:val="22"/>
        </w:rPr>
        <w:t>Se resuelven las operaciones que se encuentran dentro de los paréntesis</w:t>
      </w:r>
      <w:r w:rsidR="007B5D00" w:rsidRPr="002353CA">
        <w:rPr>
          <w:rFonts w:ascii="Times New Roman" w:hAnsi="Times New Roman" w:cs="Arial"/>
          <w:sz w:val="22"/>
          <w:szCs w:val="22"/>
        </w:rPr>
        <w:t>, siempre de adentro hacia afuera</w:t>
      </w:r>
      <w:r w:rsidR="00D55CDB" w:rsidRPr="002353CA">
        <w:rPr>
          <w:rFonts w:ascii="Times New Roman" w:hAnsi="Times New Roman" w:cs="Arial"/>
          <w:sz w:val="22"/>
          <w:szCs w:val="22"/>
        </w:rPr>
        <w:t>.</w:t>
      </w:r>
    </w:p>
    <w:p w14:paraId="20DC1DE4" w14:textId="77777777" w:rsidR="00D55CDB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2.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B5D00" w:rsidRPr="002353CA">
        <w:rPr>
          <w:rFonts w:ascii="Times New Roman" w:hAnsi="Times New Roman" w:cs="Arial"/>
          <w:sz w:val="22"/>
          <w:szCs w:val="22"/>
        </w:rPr>
        <w:t>Se realizan multiplicaciones y divisiones.</w:t>
      </w:r>
    </w:p>
    <w:p w14:paraId="37737A30" w14:textId="77777777" w:rsidR="007B5D0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3.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B5D00" w:rsidRPr="002353CA">
        <w:rPr>
          <w:rFonts w:ascii="Times New Roman" w:hAnsi="Times New Roman" w:cs="Arial"/>
          <w:sz w:val="22"/>
          <w:szCs w:val="22"/>
        </w:rPr>
        <w:t>Se efectúan adiciones y sustracciones.</w:t>
      </w:r>
    </w:p>
    <w:p w14:paraId="64234C6A" w14:textId="77777777" w:rsidR="007B5D00" w:rsidRPr="008D592F" w:rsidRDefault="007B5D00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9377B90" w14:textId="77777777" w:rsidR="00873922" w:rsidRDefault="00873922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208C2339" w14:textId="77777777" w:rsidR="007B5D00" w:rsidRPr="008D592F" w:rsidRDefault="007B5D00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Calcular el re</w:t>
      </w:r>
      <w:r w:rsidR="00873922">
        <w:rPr>
          <w:rFonts w:ascii="Times New Roman" w:hAnsi="Times New Roman" w:cs="Arial"/>
          <w:sz w:val="22"/>
          <w:szCs w:val="22"/>
        </w:rPr>
        <w:t>sultado del siguiente polinomio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3B30085D" w14:textId="77777777" w:rsidR="007B5D00" w:rsidRPr="008D592F" w:rsidRDefault="007B5D00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CBDBCA4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{8 + (7 – 13) + 4</w:t>
      </w:r>
      <w:r w:rsidR="0092632B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="0092632B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10}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55FAA5C9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0BB6F16E" w14:textId="77777777" w:rsidR="007B5D00" w:rsidRPr="008D592F" w:rsidRDefault="00AD2640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S</w:t>
      </w:r>
      <w:r w:rsidR="007B5D00" w:rsidRPr="008D592F">
        <w:rPr>
          <w:rFonts w:ascii="Times New Roman" w:hAnsi="Times New Roman" w:cs="Arial"/>
          <w:sz w:val="22"/>
          <w:szCs w:val="22"/>
        </w:rPr>
        <w:t xml:space="preserve">iguiendo la jerarquía de las operaciones, primero se realiza la </w:t>
      </w:r>
      <w:r w:rsidRPr="008D592F">
        <w:rPr>
          <w:rFonts w:ascii="Times New Roman" w:hAnsi="Times New Roman" w:cs="Arial"/>
          <w:sz w:val="22"/>
          <w:szCs w:val="22"/>
        </w:rPr>
        <w:t>sustracción</w:t>
      </w:r>
      <w:r w:rsidR="007B5D00" w:rsidRPr="008D592F">
        <w:rPr>
          <w:rFonts w:ascii="Times New Roman" w:hAnsi="Times New Roman" w:cs="Arial"/>
          <w:sz w:val="22"/>
          <w:szCs w:val="22"/>
        </w:rPr>
        <w:t xml:space="preserve"> que se encuentra en el paréntesis.</w:t>
      </w:r>
    </w:p>
    <w:p w14:paraId="0458C189" w14:textId="77777777" w:rsidR="007B5D00" w:rsidRPr="008D592F" w:rsidRDefault="007B5D00" w:rsidP="007B5D0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C055D90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{8 + </w:t>
      </w:r>
      <w:r w:rsidRPr="008D592F">
        <w:rPr>
          <w:rFonts w:ascii="Times New Roman" w:hAnsi="Times New Roman" w:cs="Arial"/>
          <w:b/>
          <w:sz w:val="22"/>
          <w:szCs w:val="22"/>
        </w:rPr>
        <w:t>(7 – 13)</w:t>
      </w:r>
      <w:r w:rsidRPr="008D592F">
        <w:rPr>
          <w:rFonts w:ascii="Times New Roman" w:hAnsi="Times New Roman" w:cs="Arial"/>
          <w:sz w:val="22"/>
          <w:szCs w:val="22"/>
        </w:rPr>
        <w:t xml:space="preserve"> + 4</w:t>
      </w:r>
      <w:r w:rsidR="0092632B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sz w:val="22"/>
          <w:szCs w:val="22"/>
        </w:rPr>
        <w:t xml:space="preserve">10}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54E35160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{8 + (– 6) + 4</w:t>
      </w:r>
      <w:r w:rsidR="0092632B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="0092632B">
        <w:rPr>
          <w:rFonts w:ascii="Times New Roman" w:hAnsi="Times New Roman" w:cs="Arial"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sz w:val="22"/>
          <w:szCs w:val="22"/>
        </w:rPr>
        <w:t xml:space="preserve">10}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2FB5B794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9506B3A" w14:textId="7836B490" w:rsidR="007B5D00" w:rsidRPr="008D592F" w:rsidRDefault="007B5D00" w:rsidP="007B5D00">
      <w:pPr>
        <w:spacing w:after="0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Se efectúa la multiplicación que se encuentra entre el paréntesis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4D2E6E54" w14:textId="77777777" w:rsidR="007B5D00" w:rsidRPr="008D592F" w:rsidRDefault="007B5D00" w:rsidP="007B5D00">
      <w:pPr>
        <w:spacing w:after="0"/>
        <w:rPr>
          <w:rFonts w:ascii="Times New Roman" w:hAnsi="Times New Roman" w:cs="Arial"/>
          <w:sz w:val="22"/>
          <w:szCs w:val="22"/>
        </w:rPr>
      </w:pPr>
    </w:p>
    <w:p w14:paraId="094B79B1" w14:textId="77777777" w:rsidR="007B5D00" w:rsidRPr="008D592F" w:rsidRDefault="007B5D00" w:rsidP="0083675B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{8 + (– 6) + </w:t>
      </w:r>
      <w:r w:rsidRPr="008D592F">
        <w:rPr>
          <w:rFonts w:ascii="Times New Roman" w:hAnsi="Times New Roman" w:cs="Arial"/>
          <w:b/>
          <w:sz w:val="22"/>
          <w:szCs w:val="22"/>
        </w:rPr>
        <w:t>4</w:t>
      </w:r>
      <w:r w:rsidR="0092632B">
        <w:rPr>
          <w:rFonts w:ascii="Times New Roman" w:hAnsi="Times New Roman" w:cs="Arial"/>
          <w:b/>
          <w:sz w:val="22"/>
          <w:szCs w:val="22"/>
        </w:rPr>
        <w:t xml:space="preserve"> </w:t>
      </w:r>
      <w:r w:rsidRPr="008D592F">
        <w:rPr>
          <w:rFonts w:ascii="Times New Roman" w:hAnsi="Times New Roman" w:cs="Arial"/>
          <w:b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b/>
          <w:sz w:val="22"/>
          <w:szCs w:val="22"/>
        </w:rPr>
        <w:t>10</w:t>
      </w:r>
      <w:r w:rsidRPr="008D592F">
        <w:rPr>
          <w:rFonts w:ascii="Times New Roman" w:hAnsi="Times New Roman" w:cs="Arial"/>
          <w:sz w:val="22"/>
          <w:szCs w:val="22"/>
        </w:rPr>
        <w:t xml:space="preserve">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2F88215E" w14:textId="77777777" w:rsidR="007B5D00" w:rsidRPr="008D592F" w:rsidRDefault="007B5D0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{8 + (– 6) + 40}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1474D11E" w14:textId="77777777" w:rsidR="00AD2640" w:rsidRPr="008D592F" w:rsidRDefault="00AD2640" w:rsidP="007B5D0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08727B1" w14:textId="65B9EE06" w:rsidR="0083675B" w:rsidRPr="008D592F" w:rsidRDefault="00AD2640" w:rsidP="0083675B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Se realizan las operaciones entre el corchet</w:t>
      </w:r>
      <w:r w:rsidR="0083675B">
        <w:rPr>
          <w:rFonts w:ascii="Times New Roman" w:hAnsi="Times New Roman" w:cs="Arial"/>
          <w:sz w:val="22"/>
          <w:szCs w:val="22"/>
        </w:rPr>
        <w:t xml:space="preserve">e, primero la adición 8 + (– 6) </w:t>
      </w:r>
      <w:r w:rsidR="00C27D39">
        <w:rPr>
          <w:rFonts w:ascii="Times New Roman" w:hAnsi="Times New Roman" w:cs="Arial"/>
          <w:sz w:val="22"/>
          <w:szCs w:val="22"/>
        </w:rPr>
        <w:t xml:space="preserve">y </w:t>
      </w:r>
      <w:r w:rsidR="0083675B">
        <w:rPr>
          <w:rFonts w:ascii="Times New Roman" w:hAnsi="Times New Roman" w:cs="Arial"/>
          <w:sz w:val="22"/>
          <w:szCs w:val="22"/>
        </w:rPr>
        <w:t>l</w:t>
      </w:r>
      <w:r w:rsidR="0083675B" w:rsidRPr="008D592F">
        <w:rPr>
          <w:rFonts w:ascii="Times New Roman" w:hAnsi="Times New Roman" w:cs="Arial"/>
          <w:sz w:val="22"/>
          <w:szCs w:val="22"/>
        </w:rPr>
        <w:t>uego la adición 2 + 40</w:t>
      </w:r>
      <w:r w:rsidR="0018494D">
        <w:rPr>
          <w:rFonts w:ascii="Times New Roman" w:hAnsi="Times New Roman" w:cs="Arial"/>
          <w:sz w:val="22"/>
          <w:szCs w:val="22"/>
        </w:rPr>
        <w:t>.</w:t>
      </w:r>
    </w:p>
    <w:p w14:paraId="3C0A8931" w14:textId="77777777" w:rsidR="00AD2640" w:rsidRPr="008D592F" w:rsidRDefault="00AD2640" w:rsidP="00AD2640">
      <w:pPr>
        <w:spacing w:after="0"/>
        <w:rPr>
          <w:rFonts w:ascii="Times New Roman" w:hAnsi="Times New Roman" w:cs="Arial"/>
          <w:sz w:val="22"/>
          <w:szCs w:val="22"/>
        </w:rPr>
      </w:pPr>
    </w:p>
    <w:p w14:paraId="7B3DF91C" w14:textId="77777777" w:rsidR="007B5D00" w:rsidRPr="008D592F" w:rsidRDefault="007B5D00" w:rsidP="007B5D00">
      <w:pPr>
        <w:spacing w:after="0"/>
        <w:rPr>
          <w:rFonts w:ascii="Times New Roman" w:hAnsi="Times New Roman" w:cs="Arial"/>
          <w:sz w:val="22"/>
          <w:szCs w:val="22"/>
        </w:rPr>
      </w:pPr>
    </w:p>
    <w:p w14:paraId="138A9EFC" w14:textId="77777777" w:rsidR="00AD2640" w:rsidRPr="008D592F" w:rsidRDefault="00AD2640" w:rsidP="0083675B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{</w:t>
      </w:r>
      <w:r w:rsidRPr="008D592F">
        <w:rPr>
          <w:rFonts w:ascii="Times New Roman" w:hAnsi="Times New Roman" w:cs="Arial"/>
          <w:b/>
          <w:sz w:val="22"/>
          <w:szCs w:val="22"/>
        </w:rPr>
        <w:t>8 + (– 6)</w:t>
      </w:r>
      <w:r w:rsidRPr="008D592F">
        <w:rPr>
          <w:rFonts w:ascii="Times New Roman" w:hAnsi="Times New Roman" w:cs="Arial"/>
          <w:sz w:val="22"/>
          <w:szCs w:val="22"/>
        </w:rPr>
        <w:t xml:space="preserve"> + 40}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4801EE1B" w14:textId="77777777" w:rsidR="00AD2640" w:rsidRPr="008D592F" w:rsidRDefault="00AD2640" w:rsidP="0083675B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 {2 + 40}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0D18635E" w14:textId="77777777" w:rsidR="00AD2640" w:rsidRPr="008D592F" w:rsidRDefault="00AD2640" w:rsidP="00AD264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{42}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7BA8D3A7" w14:textId="77777777" w:rsidR="00AD2640" w:rsidRPr="008D592F" w:rsidRDefault="00AD2640" w:rsidP="00AD264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16CCAAF3" w14:textId="28ED43CF" w:rsidR="00AD2640" w:rsidRPr="008D592F" w:rsidRDefault="00AD2640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Como no hay signo que anteceda a {42}, se quita el corchete</w:t>
      </w:r>
      <w:r w:rsidR="0083675B">
        <w:rPr>
          <w:rFonts w:ascii="Times New Roman" w:hAnsi="Times New Roman" w:cs="Arial"/>
          <w:sz w:val="22"/>
          <w:szCs w:val="22"/>
        </w:rPr>
        <w:t>, se realiza la división y finalmente se resuelve la sustracción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44C6FABA" w14:textId="77777777" w:rsidR="00AD2640" w:rsidRPr="008D592F" w:rsidRDefault="00AD2640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208D923B" w14:textId="77777777" w:rsidR="00AD2640" w:rsidRPr="008D592F" w:rsidRDefault="00AD2640" w:rsidP="00AD264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42 – 12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4</w:t>
      </w:r>
    </w:p>
    <w:p w14:paraId="722FA10C" w14:textId="77777777" w:rsidR="00AD2640" w:rsidRPr="008D592F" w:rsidRDefault="00AD2640" w:rsidP="0083675B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42 – 3</w:t>
      </w:r>
    </w:p>
    <w:p w14:paraId="28422B5E" w14:textId="77777777" w:rsidR="00AD2640" w:rsidRPr="008D592F" w:rsidRDefault="00AD2640" w:rsidP="00AD264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42 – 3 = 39</w:t>
      </w:r>
    </w:p>
    <w:p w14:paraId="0D867F1B" w14:textId="77777777" w:rsidR="00AD2640" w:rsidRPr="008D592F" w:rsidRDefault="00AD2640" w:rsidP="00AD2640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7BC6ECFF" w14:textId="77777777" w:rsidR="00AD2640" w:rsidRPr="008D592F" w:rsidRDefault="0083675B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En conclusión</w:t>
      </w:r>
      <w:r w:rsidR="00C27D39">
        <w:rPr>
          <w:rFonts w:ascii="Times New Roman" w:hAnsi="Times New Roman" w:cs="Arial"/>
          <w:sz w:val="22"/>
          <w:szCs w:val="22"/>
        </w:rPr>
        <w:t>,</w:t>
      </w:r>
      <w:r w:rsidR="00AD2640" w:rsidRPr="008D592F">
        <w:rPr>
          <w:rFonts w:ascii="Times New Roman" w:hAnsi="Times New Roman" w:cs="Arial"/>
          <w:sz w:val="22"/>
          <w:szCs w:val="22"/>
        </w:rPr>
        <w:t xml:space="preserve"> {8 + (7 – 13) + 4</w:t>
      </w:r>
      <w:r w:rsidR="00AD2640"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="00AD2640" w:rsidRPr="008D592F">
        <w:rPr>
          <w:rFonts w:ascii="Times New Roman" w:hAnsi="Times New Roman" w:cs="Arial"/>
          <w:sz w:val="22"/>
          <w:szCs w:val="22"/>
        </w:rPr>
        <w:t xml:space="preserve">10} – 12 </w:t>
      </w:r>
      <w:r w:rsidR="00AD2640"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="00AD2640" w:rsidRPr="008D592F">
        <w:rPr>
          <w:rFonts w:ascii="Times New Roman" w:hAnsi="Times New Roman" w:cs="Arial"/>
          <w:sz w:val="22"/>
          <w:szCs w:val="22"/>
        </w:rPr>
        <w:t xml:space="preserve"> 4 = 39</w:t>
      </w:r>
    </w:p>
    <w:p w14:paraId="197EE9B3" w14:textId="77777777" w:rsidR="00AD2640" w:rsidRPr="008D592F" w:rsidRDefault="00AD2640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4D843A2" w14:textId="77777777" w:rsidR="00AD2640" w:rsidRPr="008D592F" w:rsidRDefault="0083675B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67A75BE4" w14:textId="77777777" w:rsidR="0083675B" w:rsidRPr="008D592F" w:rsidRDefault="0083675B" w:rsidP="0083675B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Calcular el re</w:t>
      </w:r>
      <w:r>
        <w:rPr>
          <w:rFonts w:ascii="Times New Roman" w:hAnsi="Times New Roman" w:cs="Arial"/>
          <w:sz w:val="22"/>
          <w:szCs w:val="22"/>
        </w:rPr>
        <w:t>sultado del siguiente polinomio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1A7D22F5" w14:textId="77777777" w:rsidR="006878F9" w:rsidRPr="008D592F" w:rsidRDefault="006878F9" w:rsidP="00AD2640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4DB2BE69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sz w:val="22"/>
          <w:szCs w:val="22"/>
        </w:rPr>
        <w:t xml:space="preserve">12 – 36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9 – (8 – 14)] + (3 + 19)</w:t>
      </w:r>
    </w:p>
    <w:p w14:paraId="5D3F9ED4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CBD1F4D" w14:textId="424CC3AF" w:rsidR="006878F9" w:rsidRPr="008D592F" w:rsidRDefault="006878F9" w:rsidP="006878F9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Inicialmente se realizan las operaciones entre los paréntesis redondos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2E66C994" w14:textId="77777777" w:rsidR="006878F9" w:rsidRPr="008D592F" w:rsidRDefault="006878F9" w:rsidP="006878F9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8500F4E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b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sz w:val="22"/>
          <w:szCs w:val="22"/>
        </w:rPr>
        <w:t xml:space="preserve">12 – 36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9 – </w:t>
      </w:r>
      <w:r w:rsidRPr="008D592F">
        <w:rPr>
          <w:rFonts w:ascii="Times New Roman" w:hAnsi="Times New Roman" w:cs="Arial"/>
          <w:b/>
          <w:sz w:val="22"/>
          <w:szCs w:val="22"/>
        </w:rPr>
        <w:t>(8 – 14)</w:t>
      </w:r>
      <w:r w:rsidRPr="008D592F">
        <w:rPr>
          <w:rFonts w:ascii="Times New Roman" w:hAnsi="Times New Roman" w:cs="Arial"/>
          <w:sz w:val="22"/>
          <w:szCs w:val="22"/>
        </w:rPr>
        <w:t xml:space="preserve">] + </w:t>
      </w:r>
      <w:r w:rsidRPr="008D592F">
        <w:rPr>
          <w:rFonts w:ascii="Times New Roman" w:hAnsi="Times New Roman" w:cs="Arial"/>
          <w:b/>
          <w:sz w:val="22"/>
          <w:szCs w:val="22"/>
        </w:rPr>
        <w:t>(3 + 19)</w:t>
      </w:r>
    </w:p>
    <w:p w14:paraId="7267E352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b/>
          <w:sz w:val="22"/>
          <w:szCs w:val="22"/>
        </w:rPr>
      </w:pPr>
    </w:p>
    <w:p w14:paraId="1688C5A4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</w:t>
      </w:r>
      <w:r w:rsidRPr="008D592F">
        <w:rPr>
          <w:rFonts w:ascii="Times New Roman" w:hAnsi="Times New Roman" w:cs="Arial"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sz w:val="22"/>
          <w:szCs w:val="22"/>
        </w:rPr>
        <w:t xml:space="preserve">12 – 36 </w:t>
      </w:r>
      <w:r w:rsidRPr="008D592F">
        <w:rPr>
          <w:rFonts w:ascii="Times New Roman" w:hAnsi="Times New Roman" w:cs="Arial"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sz w:val="22"/>
          <w:szCs w:val="22"/>
        </w:rPr>
        <w:t xml:space="preserve"> 9 – (– 6)] + (22)</w:t>
      </w:r>
    </w:p>
    <w:p w14:paraId="1812DA01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26421F66" w14:textId="15FBD702" w:rsidR="006878F9" w:rsidRPr="008D592F" w:rsidRDefault="006878F9" w:rsidP="006878F9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lastRenderedPageBreak/>
        <w:t>Luego</w:t>
      </w:r>
      <w:r w:rsidR="002A47C5">
        <w:rPr>
          <w:rFonts w:ascii="Times New Roman" w:hAnsi="Times New Roman" w:cs="Arial"/>
          <w:sz w:val="22"/>
          <w:szCs w:val="22"/>
        </w:rPr>
        <w:t>,</w:t>
      </w:r>
      <w:r w:rsidRPr="008D592F">
        <w:rPr>
          <w:rFonts w:ascii="Times New Roman" w:hAnsi="Times New Roman" w:cs="Arial"/>
          <w:sz w:val="22"/>
          <w:szCs w:val="22"/>
        </w:rPr>
        <w:t xml:space="preserve"> la multiplicación y la división entre el paréntesis cuadrado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51BB4706" w14:textId="77777777" w:rsidR="006878F9" w:rsidRPr="008D592F" w:rsidRDefault="006878F9" w:rsidP="006878F9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18A08926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</w:t>
      </w:r>
      <w:r w:rsidRPr="008D592F">
        <w:rPr>
          <w:rFonts w:ascii="Times New Roman" w:hAnsi="Times New Roman" w:cs="Arial"/>
          <w:b/>
          <w:sz w:val="22"/>
          <w:szCs w:val="22"/>
        </w:rPr>
        <w:t>–2</w:t>
      </w:r>
      <w:r w:rsidRPr="008D592F">
        <w:rPr>
          <w:rFonts w:ascii="Times New Roman" w:hAnsi="Times New Roman" w:cs="Arial"/>
          <w:b/>
          <w:sz w:val="22"/>
          <w:szCs w:val="22"/>
        </w:rPr>
        <w:sym w:font="Symbol" w:char="F0B4"/>
      </w:r>
      <w:r w:rsidRPr="008D592F">
        <w:rPr>
          <w:rFonts w:ascii="Times New Roman" w:hAnsi="Times New Roman" w:cs="Arial"/>
          <w:b/>
          <w:sz w:val="22"/>
          <w:szCs w:val="22"/>
        </w:rPr>
        <w:t>12</w:t>
      </w:r>
      <w:r w:rsidRPr="008D592F">
        <w:rPr>
          <w:rFonts w:ascii="Times New Roman" w:hAnsi="Times New Roman" w:cs="Arial"/>
          <w:sz w:val="22"/>
          <w:szCs w:val="22"/>
        </w:rPr>
        <w:t xml:space="preserve"> – </w:t>
      </w:r>
      <w:r w:rsidRPr="008D592F">
        <w:rPr>
          <w:rFonts w:ascii="Times New Roman" w:hAnsi="Times New Roman" w:cs="Arial"/>
          <w:b/>
          <w:sz w:val="22"/>
          <w:szCs w:val="22"/>
        </w:rPr>
        <w:t xml:space="preserve">36 </w:t>
      </w:r>
      <w:r w:rsidRPr="008D592F">
        <w:rPr>
          <w:rFonts w:ascii="Times New Roman" w:hAnsi="Times New Roman" w:cs="Arial"/>
          <w:b/>
          <w:sz w:val="22"/>
          <w:szCs w:val="22"/>
        </w:rPr>
        <w:sym w:font="Symbol" w:char="F0B8"/>
      </w:r>
      <w:r w:rsidRPr="008D592F">
        <w:rPr>
          <w:rFonts w:ascii="Times New Roman" w:hAnsi="Times New Roman" w:cs="Arial"/>
          <w:b/>
          <w:sz w:val="22"/>
          <w:szCs w:val="22"/>
        </w:rPr>
        <w:t xml:space="preserve"> 9</w:t>
      </w:r>
      <w:r w:rsidRPr="008D592F">
        <w:rPr>
          <w:rFonts w:ascii="Times New Roman" w:hAnsi="Times New Roman" w:cs="Arial"/>
          <w:sz w:val="22"/>
          <w:szCs w:val="22"/>
        </w:rPr>
        <w:t xml:space="preserve"> – (– 6)] + (22)</w:t>
      </w:r>
    </w:p>
    <w:p w14:paraId="61BA33B8" w14:textId="77777777" w:rsidR="006878F9" w:rsidRPr="008D592F" w:rsidRDefault="006878F9" w:rsidP="006878F9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3F5F0D89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[–24 – 4 – (– 6)] + (22)</w:t>
      </w:r>
    </w:p>
    <w:p w14:paraId="3C9705A1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08BFC88F" w14:textId="797437AC" w:rsidR="004560D5" w:rsidRPr="008D592F" w:rsidRDefault="004560D5" w:rsidP="004560D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Se reescribe – (– 6) como + 6 dentro del paréntesis cuadrado.</w:t>
      </w:r>
    </w:p>
    <w:p w14:paraId="407DCBF9" w14:textId="77777777" w:rsidR="004560D5" w:rsidRPr="008D592F" w:rsidRDefault="004560D5" w:rsidP="004560D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3506E7E0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[–24 – 4 </w:t>
      </w:r>
      <w:r w:rsidRPr="008D592F">
        <w:rPr>
          <w:rFonts w:ascii="Times New Roman" w:hAnsi="Times New Roman" w:cs="Arial"/>
          <w:b/>
          <w:sz w:val="22"/>
          <w:szCs w:val="22"/>
        </w:rPr>
        <w:t>– (– 6)</w:t>
      </w:r>
      <w:r w:rsidRPr="008D592F">
        <w:rPr>
          <w:rFonts w:ascii="Times New Roman" w:hAnsi="Times New Roman" w:cs="Arial"/>
          <w:sz w:val="22"/>
          <w:szCs w:val="22"/>
        </w:rPr>
        <w:t>] + (22)</w:t>
      </w:r>
    </w:p>
    <w:p w14:paraId="64FA3CBD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6EF8F99F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[–24 – 4 + 6] + (22)</w:t>
      </w:r>
    </w:p>
    <w:p w14:paraId="608D363B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24665DD0" w14:textId="77777777" w:rsidR="004560D5" w:rsidRPr="008D592F" w:rsidRDefault="004560D5" w:rsidP="004560D5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 xml:space="preserve">Se realizan las operaciones entre el paréntesis </w:t>
      </w:r>
      <w:r w:rsidR="002A47C5">
        <w:rPr>
          <w:rFonts w:ascii="Times New Roman" w:hAnsi="Times New Roman" w:cs="Arial"/>
          <w:sz w:val="22"/>
          <w:szCs w:val="22"/>
        </w:rPr>
        <w:t>cuadrado de izquierda a derecha y se resuelve la adición final.</w:t>
      </w:r>
    </w:p>
    <w:p w14:paraId="0629A904" w14:textId="77777777" w:rsidR="004560D5" w:rsidRPr="008D592F" w:rsidRDefault="004560D5" w:rsidP="004560D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0745B7A1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</w:t>
      </w:r>
      <w:r w:rsidRPr="008D592F">
        <w:rPr>
          <w:rFonts w:ascii="Times New Roman" w:hAnsi="Times New Roman" w:cs="Arial"/>
          <w:b/>
          <w:sz w:val="22"/>
          <w:szCs w:val="22"/>
        </w:rPr>
        <w:t>–24 – 4</w:t>
      </w:r>
      <w:r w:rsidRPr="008D592F">
        <w:rPr>
          <w:rFonts w:ascii="Times New Roman" w:hAnsi="Times New Roman" w:cs="Arial"/>
          <w:sz w:val="22"/>
          <w:szCs w:val="22"/>
        </w:rPr>
        <w:t xml:space="preserve"> + 6] + (22)</w:t>
      </w:r>
    </w:p>
    <w:p w14:paraId="18A23F4F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2363666F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[–28 + 6] + (22)</w:t>
      </w:r>
    </w:p>
    <w:p w14:paraId="375D74A9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1751440D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[–22] + (22)</w:t>
      </w:r>
    </w:p>
    <w:p w14:paraId="23AC533B" w14:textId="77777777" w:rsidR="004560D5" w:rsidRPr="008D592F" w:rsidRDefault="004560D5" w:rsidP="004560D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</w:p>
    <w:p w14:paraId="2501D43A" w14:textId="77777777" w:rsidR="004560D5" w:rsidRPr="008D592F" w:rsidRDefault="004560D5" w:rsidP="002A47C5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–22 + 22 = 0</w:t>
      </w:r>
    </w:p>
    <w:p w14:paraId="52378E16" w14:textId="77777777" w:rsidR="004560D5" w:rsidRPr="008D592F" w:rsidRDefault="004560D5" w:rsidP="004560D5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6F3C31" w:rsidRPr="008D592F" w14:paraId="57C63A04" w14:textId="77777777" w:rsidTr="00E50D43">
        <w:tc>
          <w:tcPr>
            <w:tcW w:w="8828" w:type="dxa"/>
            <w:gridSpan w:val="2"/>
            <w:shd w:val="clear" w:color="auto" w:fill="000000" w:themeFill="text1"/>
          </w:tcPr>
          <w:p w14:paraId="3852B3BD" w14:textId="77777777" w:rsidR="006F3C31" w:rsidRPr="008D592F" w:rsidRDefault="006F3C31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6F3C31" w:rsidRPr="008D592F" w14:paraId="76B77EBD" w14:textId="77777777" w:rsidTr="00E50D43">
        <w:tc>
          <w:tcPr>
            <w:tcW w:w="2471" w:type="dxa"/>
          </w:tcPr>
          <w:p w14:paraId="6AAC9BEB" w14:textId="77777777" w:rsidR="006F3C31" w:rsidRPr="008D592F" w:rsidRDefault="006F3C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7" w:type="dxa"/>
          </w:tcPr>
          <w:p w14:paraId="7AE678DC" w14:textId="77777777" w:rsidR="006F3C31" w:rsidRPr="008D592F" w:rsidRDefault="006F3C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MA_06_09_REC270</w:t>
            </w:r>
          </w:p>
        </w:tc>
      </w:tr>
      <w:tr w:rsidR="006F3C31" w:rsidRPr="008D592F" w14:paraId="4BDCA705" w14:textId="77777777" w:rsidTr="00E50D43">
        <w:tc>
          <w:tcPr>
            <w:tcW w:w="2471" w:type="dxa"/>
          </w:tcPr>
          <w:p w14:paraId="78860B5F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7" w:type="dxa"/>
          </w:tcPr>
          <w:p w14:paraId="496F3F4F" w14:textId="77777777" w:rsidR="006F3C31" w:rsidRPr="008D592F" w:rsidRDefault="006F3C31" w:rsidP="000642A5">
            <w:pPr>
              <w:rPr>
                <w:rFonts w:ascii="Times New Roman" w:hAnsi="Times New Roman" w:cs="Arial"/>
                <w:highlight w:val="yellow"/>
              </w:rPr>
            </w:pPr>
            <w:r w:rsidRPr="008D592F">
              <w:rPr>
                <w:rFonts w:ascii="Times New Roman" w:hAnsi="Times New Roman" w:cs="Arial"/>
              </w:rPr>
              <w:t>Poli</w:t>
            </w:r>
            <w:r w:rsidR="002A47C5">
              <w:rPr>
                <w:rFonts w:ascii="Times New Roman" w:hAnsi="Times New Roman" w:cs="Arial"/>
              </w:rPr>
              <w:t xml:space="preserve">nomios aritméticos </w:t>
            </w:r>
          </w:p>
        </w:tc>
      </w:tr>
      <w:tr w:rsidR="006F3C31" w:rsidRPr="008D592F" w14:paraId="10FF6218" w14:textId="77777777" w:rsidTr="00E50D43">
        <w:tc>
          <w:tcPr>
            <w:tcW w:w="2471" w:type="dxa"/>
          </w:tcPr>
          <w:p w14:paraId="6B00452D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7" w:type="dxa"/>
          </w:tcPr>
          <w:p w14:paraId="046AD1CD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Interactivo que explica la solución de un polinomio aritmético</w:t>
            </w:r>
          </w:p>
        </w:tc>
      </w:tr>
    </w:tbl>
    <w:p w14:paraId="3062E42C" w14:textId="77777777" w:rsidR="00E50D43" w:rsidRPr="008D592F" w:rsidRDefault="00E50D43" w:rsidP="00E50D43">
      <w:pPr>
        <w:pStyle w:val="Prrafodelista"/>
        <w:spacing w:after="0"/>
        <w:ind w:left="360"/>
        <w:rPr>
          <w:rFonts w:ascii="Times New Roman" w:hAnsi="Times New Roman" w:cs="Arial"/>
          <w:b/>
          <w:sz w:val="22"/>
          <w:szCs w:val="22"/>
        </w:rPr>
      </w:pPr>
    </w:p>
    <w:p w14:paraId="5CD84154" w14:textId="77777777" w:rsidR="00AD2DCC" w:rsidRDefault="00AD2DCC" w:rsidP="00AD2DCC">
      <w:pPr>
        <w:pStyle w:val="Seccin2PLANETA"/>
        <w:rPr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6.6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Consolidación</w:t>
      </w:r>
    </w:p>
    <w:p w14:paraId="6F4F0915" w14:textId="77777777" w:rsidR="006F3C31" w:rsidRPr="00AD2DCC" w:rsidRDefault="00AD2DCC" w:rsidP="00AD2DCC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461C551A" w14:textId="77777777" w:rsidR="002A47C5" w:rsidRPr="008D592F" w:rsidRDefault="002A47C5" w:rsidP="005D173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F3C31" w:rsidRPr="008D592F" w14:paraId="4F2D9AB1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47F9A4A1" w14:textId="77777777" w:rsidR="006F3C31" w:rsidRPr="008D592F" w:rsidRDefault="006F3C31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F3C31" w:rsidRPr="008D592F" w14:paraId="58AE54B2" w14:textId="77777777" w:rsidTr="000642A5">
        <w:tc>
          <w:tcPr>
            <w:tcW w:w="2518" w:type="dxa"/>
          </w:tcPr>
          <w:p w14:paraId="239448DA" w14:textId="77777777" w:rsidR="006F3C31" w:rsidRPr="008D592F" w:rsidRDefault="006F3C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BB90CA" w14:textId="77777777" w:rsidR="006F3C31" w:rsidRPr="008D592F" w:rsidRDefault="006F3C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MA_06_09_REC280</w:t>
            </w:r>
          </w:p>
        </w:tc>
      </w:tr>
      <w:tr w:rsidR="006F3C31" w:rsidRPr="008D592F" w14:paraId="20EE07F0" w14:textId="77777777" w:rsidTr="000642A5">
        <w:tc>
          <w:tcPr>
            <w:tcW w:w="2518" w:type="dxa"/>
          </w:tcPr>
          <w:p w14:paraId="32F41D29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A0F8855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Refuerza tu aprendizaje</w:t>
            </w:r>
            <w:r w:rsidR="002A47C5">
              <w:rPr>
                <w:rFonts w:ascii="Times New Roman" w:hAnsi="Times New Roman" w:cs="Arial"/>
                <w:color w:val="000000"/>
              </w:rPr>
              <w:t>:</w:t>
            </w:r>
            <w:r w:rsidRPr="008D592F">
              <w:rPr>
                <w:rFonts w:ascii="Times New Roman" w:hAnsi="Times New Roman" w:cs="Arial"/>
                <w:color w:val="000000"/>
              </w:rPr>
              <w:t xml:space="preserve"> Las operaciones con números enteros</w:t>
            </w:r>
          </w:p>
        </w:tc>
      </w:tr>
      <w:tr w:rsidR="006F3C31" w:rsidRPr="008D592F" w14:paraId="11257E23" w14:textId="77777777" w:rsidTr="000642A5">
        <w:tc>
          <w:tcPr>
            <w:tcW w:w="2518" w:type="dxa"/>
          </w:tcPr>
          <w:p w14:paraId="66B33A9B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4DC43E6" w14:textId="77777777" w:rsidR="006F3C31" w:rsidRPr="008D592F" w:rsidRDefault="006F3C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Las operaciones con números enteros</w:t>
            </w:r>
          </w:p>
        </w:tc>
      </w:tr>
    </w:tbl>
    <w:p w14:paraId="6664C54D" w14:textId="77777777" w:rsidR="00134A9E" w:rsidRDefault="00134A9E" w:rsidP="00134A9E">
      <w:pPr>
        <w:rPr>
          <w:rFonts w:ascii="Times New Roman" w:hAnsi="Times New Roman" w:cs="Arial"/>
          <w:sz w:val="22"/>
          <w:szCs w:val="22"/>
          <w:highlight w:val="yellow"/>
        </w:rPr>
      </w:pPr>
    </w:p>
    <w:p w14:paraId="42F20AD7" w14:textId="2BDB307C" w:rsidR="007B5831" w:rsidRPr="00876B4C" w:rsidRDefault="00876B4C" w:rsidP="00876B4C">
      <w:pPr>
        <w:pStyle w:val="Seccin2PLANETA"/>
        <w:rPr>
          <w:sz w:val="22"/>
          <w:szCs w:val="22"/>
        </w:rPr>
      </w:pPr>
      <w:r>
        <w:rPr>
          <w:sz w:val="22"/>
          <w:szCs w:val="22"/>
          <w:highlight w:val="yellow"/>
        </w:rPr>
        <w:t>[SECCIÓN 1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7 </w:t>
      </w:r>
      <w:r w:rsidR="00C27D39">
        <w:rPr>
          <w:sz w:val="22"/>
          <w:szCs w:val="22"/>
        </w:rPr>
        <w:t>La r</w:t>
      </w:r>
      <w:r w:rsidR="007B5831" w:rsidRPr="00876B4C">
        <w:rPr>
          <w:sz w:val="22"/>
          <w:szCs w:val="22"/>
        </w:rPr>
        <w:t xml:space="preserve">esolución de problemas </w:t>
      </w:r>
      <w:r w:rsidR="008A69EE">
        <w:rPr>
          <w:sz w:val="22"/>
          <w:szCs w:val="22"/>
        </w:rPr>
        <w:t>con</w:t>
      </w:r>
      <w:r w:rsidR="007B5831" w:rsidRPr="00876B4C">
        <w:rPr>
          <w:sz w:val="22"/>
          <w:szCs w:val="22"/>
        </w:rPr>
        <w:t xml:space="preserve"> enteros</w:t>
      </w:r>
    </w:p>
    <w:p w14:paraId="5A96BB36" w14:textId="77777777" w:rsidR="002343CC" w:rsidRPr="008D592F" w:rsidRDefault="002343CC" w:rsidP="002644D1">
      <w:pPr>
        <w:spacing w:after="0"/>
        <w:rPr>
          <w:rFonts w:ascii="Times New Roman" w:hAnsi="Times New Roman" w:cs="Arial"/>
          <w:sz w:val="22"/>
          <w:szCs w:val="22"/>
        </w:rPr>
      </w:pPr>
    </w:p>
    <w:p w14:paraId="6398F00A" w14:textId="12DFD406" w:rsidR="00795070" w:rsidRPr="008D592F" w:rsidRDefault="00795070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t>Para resolver situaciones problema que involucran núme</w:t>
      </w:r>
      <w:r w:rsidR="00876B4C">
        <w:rPr>
          <w:rFonts w:ascii="Times New Roman" w:hAnsi="Times New Roman" w:cs="Arial"/>
          <w:sz w:val="22"/>
          <w:szCs w:val="22"/>
        </w:rPr>
        <w:t>ros enteros se debe tener en cuenta el siguiente procedimiento</w:t>
      </w:r>
      <w:r w:rsidR="00C27D39">
        <w:rPr>
          <w:rFonts w:ascii="Times New Roman" w:hAnsi="Times New Roman" w:cs="Arial"/>
          <w:sz w:val="22"/>
          <w:szCs w:val="22"/>
        </w:rPr>
        <w:t>.</w:t>
      </w:r>
    </w:p>
    <w:p w14:paraId="7D3D9F46" w14:textId="77777777" w:rsidR="00795070" w:rsidRPr="008D592F" w:rsidRDefault="00795070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401432FF" w14:textId="77777777" w:rsidR="0079507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1.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95070" w:rsidRPr="002353CA">
        <w:rPr>
          <w:rFonts w:ascii="Times New Roman" w:hAnsi="Times New Roman" w:cs="Arial"/>
          <w:sz w:val="22"/>
          <w:szCs w:val="22"/>
        </w:rPr>
        <w:t>Leer muy bien el enunciado y comprender la situación.</w:t>
      </w:r>
    </w:p>
    <w:p w14:paraId="61F53022" w14:textId="77777777" w:rsidR="0079507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2.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95070" w:rsidRPr="002353CA">
        <w:rPr>
          <w:rFonts w:ascii="Times New Roman" w:hAnsi="Times New Roman" w:cs="Arial"/>
          <w:sz w:val="22"/>
          <w:szCs w:val="22"/>
        </w:rPr>
        <w:t xml:space="preserve">Identificar qué es lo que se quiere resolver, </w:t>
      </w:r>
      <w:r>
        <w:rPr>
          <w:rFonts w:ascii="Times New Roman" w:hAnsi="Times New Roman" w:cs="Arial"/>
          <w:sz w:val="22"/>
          <w:szCs w:val="22"/>
        </w:rPr>
        <w:t xml:space="preserve">o sea, </w:t>
      </w:r>
      <w:r w:rsidR="00795070" w:rsidRPr="002353CA">
        <w:rPr>
          <w:rFonts w:ascii="Times New Roman" w:hAnsi="Times New Roman" w:cs="Arial"/>
          <w:sz w:val="22"/>
          <w:szCs w:val="22"/>
        </w:rPr>
        <w:t>la pregunta a la cual se debe dar una respuesta.</w:t>
      </w:r>
    </w:p>
    <w:p w14:paraId="16447DD8" w14:textId="77777777" w:rsidR="0079507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3.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95070" w:rsidRPr="002353CA">
        <w:rPr>
          <w:rFonts w:ascii="Times New Roman" w:hAnsi="Times New Roman" w:cs="Arial"/>
          <w:sz w:val="22"/>
          <w:szCs w:val="22"/>
        </w:rPr>
        <w:t>Reconocer los datos que brinda el problema para resolver la situación.</w:t>
      </w:r>
    </w:p>
    <w:p w14:paraId="5C9C73C0" w14:textId="77777777" w:rsidR="0079507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4.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95070" w:rsidRPr="002353CA">
        <w:rPr>
          <w:rFonts w:ascii="Times New Roman" w:hAnsi="Times New Roman" w:cs="Arial"/>
          <w:sz w:val="22"/>
          <w:szCs w:val="22"/>
        </w:rPr>
        <w:t>Identificar la operación u operaciones adecuadas para solucionar el problema.</w:t>
      </w:r>
    </w:p>
    <w:p w14:paraId="791173FF" w14:textId="77777777" w:rsidR="00795070" w:rsidRPr="002353CA" w:rsidRDefault="00C27D39" w:rsidP="002353CA">
      <w:pPr>
        <w:spacing w:after="0"/>
        <w:ind w:left="36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5.</w:t>
      </w:r>
      <w:r w:rsidRPr="002353CA">
        <w:rPr>
          <w:rFonts w:ascii="Times New Roman" w:hAnsi="Times New Roman" w:cs="Arial"/>
          <w:sz w:val="22"/>
          <w:szCs w:val="22"/>
          <w:vertAlign w:val="superscript"/>
        </w:rPr>
        <w:t>o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95070" w:rsidRPr="002353CA">
        <w:rPr>
          <w:rFonts w:ascii="Times New Roman" w:hAnsi="Times New Roman" w:cs="Arial"/>
          <w:sz w:val="22"/>
          <w:szCs w:val="22"/>
        </w:rPr>
        <w:t>Realizar el procedimiento y dar la respuesta.</w:t>
      </w:r>
    </w:p>
    <w:p w14:paraId="2D9C0961" w14:textId="77777777" w:rsidR="002644D1" w:rsidRPr="008D592F" w:rsidRDefault="002644D1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56209EEF" w14:textId="77777777" w:rsidR="00680478" w:rsidRPr="008D592F" w:rsidRDefault="008F0C43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3C7E28B7" w14:textId="33A329F6" w:rsidR="00E45B3B" w:rsidRDefault="00680478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 w:rsidRPr="008D592F">
        <w:rPr>
          <w:rFonts w:ascii="Times New Roman" w:hAnsi="Times New Roman" w:cs="Arial"/>
          <w:sz w:val="22"/>
          <w:szCs w:val="22"/>
        </w:rPr>
        <w:lastRenderedPageBreak/>
        <w:t>Eduardo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 hizo los siguientes movimientos </w:t>
      </w:r>
      <w:r w:rsidR="00E45B3B">
        <w:rPr>
          <w:rFonts w:ascii="Times New Roman" w:hAnsi="Times New Roman" w:cs="Arial"/>
          <w:sz w:val="22"/>
          <w:szCs w:val="22"/>
        </w:rPr>
        <w:t>en una cooperativa durante los 2 primeros meses: en enero ahorr</w:t>
      </w:r>
      <w:r w:rsidR="00C27D39">
        <w:rPr>
          <w:rFonts w:ascii="Times New Roman" w:hAnsi="Times New Roman" w:cs="Arial"/>
          <w:sz w:val="22"/>
          <w:szCs w:val="22"/>
        </w:rPr>
        <w:t>ó</w:t>
      </w:r>
      <w:r w:rsidR="00E45B3B">
        <w:rPr>
          <w:rFonts w:ascii="Times New Roman" w:hAnsi="Times New Roman" w:cs="Arial"/>
          <w:sz w:val="22"/>
          <w:szCs w:val="22"/>
        </w:rPr>
        <w:t xml:space="preserve"> $210 000 y en febrero hizo un préstamo por $310 000. 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¿Eduardo </w:t>
      </w:r>
      <w:r w:rsidRPr="008D592F">
        <w:rPr>
          <w:rFonts w:ascii="Times New Roman" w:hAnsi="Times New Roman" w:cs="Arial"/>
          <w:sz w:val="22"/>
          <w:szCs w:val="22"/>
        </w:rPr>
        <w:t>adeuda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 o tiene dinero ahorrado en la cooperativa?</w:t>
      </w:r>
      <w:r w:rsidRPr="008D592F">
        <w:rPr>
          <w:rFonts w:ascii="Times New Roman" w:hAnsi="Times New Roman" w:cs="Arial"/>
          <w:sz w:val="22"/>
          <w:szCs w:val="22"/>
        </w:rPr>
        <w:t xml:space="preserve"> </w:t>
      </w:r>
      <w:r w:rsidR="002644D1" w:rsidRPr="008D592F">
        <w:rPr>
          <w:rFonts w:ascii="Times New Roman" w:hAnsi="Times New Roman" w:cs="Arial"/>
          <w:sz w:val="22"/>
          <w:szCs w:val="22"/>
        </w:rPr>
        <w:t>¿A cuánto equivale su ahorro o su deuda?</w:t>
      </w:r>
    </w:p>
    <w:p w14:paraId="4EECD1EA" w14:textId="77777777" w:rsidR="00680478" w:rsidRPr="008D592F" w:rsidRDefault="00C07D2F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Después de leer muy bien </w:t>
      </w:r>
      <w:r w:rsidR="00680478" w:rsidRPr="008D592F">
        <w:rPr>
          <w:rFonts w:ascii="Times New Roman" w:hAnsi="Times New Roman" w:cs="Arial"/>
          <w:sz w:val="22"/>
          <w:szCs w:val="22"/>
        </w:rPr>
        <w:t xml:space="preserve">e identificar la pregunta, se </w:t>
      </w:r>
      <w:r>
        <w:rPr>
          <w:rFonts w:ascii="Times New Roman" w:hAnsi="Times New Roman" w:cs="Arial"/>
          <w:sz w:val="22"/>
          <w:szCs w:val="22"/>
        </w:rPr>
        <w:t>procede a resolver la situación.</w:t>
      </w:r>
    </w:p>
    <w:p w14:paraId="6E3DEB40" w14:textId="158D80A3" w:rsidR="002644D1" w:rsidRPr="008D592F" w:rsidRDefault="00E45B3B" w:rsidP="00680478">
      <w:pPr>
        <w:spacing w:after="0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Inicialmente, 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a la deuda se le </w:t>
      </w:r>
      <w:r>
        <w:rPr>
          <w:rFonts w:ascii="Times New Roman" w:hAnsi="Times New Roman" w:cs="Arial"/>
          <w:sz w:val="22"/>
          <w:szCs w:val="22"/>
        </w:rPr>
        <w:t>asigna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 el signo </w:t>
      </w:r>
      <w:r>
        <w:rPr>
          <w:rFonts w:ascii="Times New Roman" w:hAnsi="Times New Roman" w:cs="Arial"/>
          <w:sz w:val="22"/>
          <w:szCs w:val="22"/>
        </w:rPr>
        <w:t>menos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 y se </w:t>
      </w:r>
      <w:r>
        <w:rPr>
          <w:rFonts w:ascii="Times New Roman" w:hAnsi="Times New Roman" w:cs="Arial"/>
          <w:sz w:val="22"/>
          <w:szCs w:val="22"/>
        </w:rPr>
        <w:t>plantea la operació</w:t>
      </w:r>
      <w:r w:rsidR="00C07D2F">
        <w:rPr>
          <w:rFonts w:ascii="Times New Roman" w:hAnsi="Times New Roman" w:cs="Arial"/>
          <w:sz w:val="22"/>
          <w:szCs w:val="22"/>
        </w:rPr>
        <w:t>n que describe el problema</w:t>
      </w:r>
      <w:r w:rsidR="0018494D">
        <w:rPr>
          <w:rFonts w:ascii="Times New Roman" w:hAnsi="Times New Roman" w:cs="Arial"/>
          <w:sz w:val="22"/>
          <w:szCs w:val="22"/>
        </w:rPr>
        <w:t>;</w:t>
      </w:r>
      <w:r w:rsidR="00C07D2F">
        <w:rPr>
          <w:rFonts w:ascii="Times New Roman" w:hAnsi="Times New Roman" w:cs="Arial"/>
          <w:sz w:val="22"/>
          <w:szCs w:val="22"/>
        </w:rPr>
        <w:t xml:space="preserve"> se resuelve:</w:t>
      </w:r>
    </w:p>
    <w:p w14:paraId="5876F002" w14:textId="77777777" w:rsidR="002644D1" w:rsidRPr="008D592F" w:rsidRDefault="002644D1" w:rsidP="008F767A">
      <w:pPr>
        <w:spacing w:after="0"/>
        <w:jc w:val="both"/>
        <w:rPr>
          <w:rFonts w:ascii="Times New Roman" w:hAnsi="Times New Roman" w:cs="Arial"/>
          <w:sz w:val="22"/>
          <w:szCs w:val="22"/>
        </w:rPr>
      </w:pPr>
    </w:p>
    <w:p w14:paraId="65E25D02" w14:textId="77777777" w:rsidR="002644D1" w:rsidRPr="008D592F" w:rsidRDefault="00E45B3B" w:rsidP="00C07D2F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210 </w:t>
      </w:r>
      <w:r w:rsidR="002644D1" w:rsidRPr="008D592F">
        <w:rPr>
          <w:rFonts w:ascii="Times New Roman" w:hAnsi="Times New Roman" w:cs="Arial"/>
          <w:sz w:val="22"/>
          <w:szCs w:val="22"/>
        </w:rPr>
        <w:t>000 + (</w:t>
      </w:r>
      <w:r w:rsidR="00680478"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310 </w:t>
      </w:r>
      <w:r w:rsidR="002644D1" w:rsidRPr="008D592F">
        <w:rPr>
          <w:rFonts w:ascii="Times New Roman" w:hAnsi="Times New Roman" w:cs="Arial"/>
          <w:sz w:val="22"/>
          <w:szCs w:val="22"/>
        </w:rPr>
        <w:t>000)</w:t>
      </w:r>
    </w:p>
    <w:p w14:paraId="3816FF3A" w14:textId="77777777" w:rsidR="002644D1" w:rsidRPr="008D592F" w:rsidRDefault="00C07D2F" w:rsidP="00680478">
      <w:pPr>
        <w:spacing w:after="0"/>
        <w:jc w:val="center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210 </w:t>
      </w:r>
      <w:r w:rsidR="002644D1" w:rsidRPr="008D592F">
        <w:rPr>
          <w:rFonts w:ascii="Times New Roman" w:hAnsi="Times New Roman" w:cs="Arial"/>
          <w:sz w:val="22"/>
          <w:szCs w:val="22"/>
        </w:rPr>
        <w:t>000 + (</w:t>
      </w:r>
      <w:r w:rsidR="00680478"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310 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000) = </w:t>
      </w:r>
      <w:r w:rsidR="00680478" w:rsidRPr="008D592F">
        <w:rPr>
          <w:rFonts w:ascii="Times New Roman" w:hAnsi="Times New Roman" w:cs="Arial"/>
          <w:sz w:val="22"/>
          <w:szCs w:val="22"/>
        </w:rPr>
        <w:t>–</w:t>
      </w:r>
      <w:r>
        <w:rPr>
          <w:rFonts w:ascii="Times New Roman" w:hAnsi="Times New Roman" w:cs="Arial"/>
          <w:sz w:val="22"/>
          <w:szCs w:val="22"/>
        </w:rPr>
        <w:t xml:space="preserve">100 </w:t>
      </w:r>
      <w:r w:rsidR="002644D1" w:rsidRPr="008D592F">
        <w:rPr>
          <w:rFonts w:ascii="Times New Roman" w:hAnsi="Times New Roman" w:cs="Arial"/>
          <w:sz w:val="22"/>
          <w:szCs w:val="22"/>
        </w:rPr>
        <w:t>000</w:t>
      </w:r>
    </w:p>
    <w:p w14:paraId="654A2451" w14:textId="77777777" w:rsidR="002343CC" w:rsidRDefault="00C07D2F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En conclusión, </w:t>
      </w:r>
      <w:r w:rsidR="002644D1" w:rsidRPr="008D592F">
        <w:rPr>
          <w:rFonts w:ascii="Times New Roman" w:hAnsi="Times New Roman" w:cs="Arial"/>
          <w:sz w:val="22"/>
          <w:szCs w:val="22"/>
        </w:rPr>
        <w:t xml:space="preserve">Eduardo </w:t>
      </w:r>
      <w:r>
        <w:rPr>
          <w:rFonts w:ascii="Times New Roman" w:hAnsi="Times New Roman" w:cs="Arial"/>
          <w:sz w:val="22"/>
          <w:szCs w:val="22"/>
        </w:rPr>
        <w:t xml:space="preserve">debe a la cooperativa $100 </w:t>
      </w:r>
      <w:r w:rsidR="002644D1" w:rsidRPr="008D592F">
        <w:rPr>
          <w:rFonts w:ascii="Times New Roman" w:hAnsi="Times New Roman" w:cs="Arial"/>
          <w:sz w:val="22"/>
          <w:szCs w:val="22"/>
        </w:rPr>
        <w:t>000.</w:t>
      </w:r>
    </w:p>
    <w:p w14:paraId="686025DE" w14:textId="77777777" w:rsidR="007B59DE" w:rsidRDefault="007B59DE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Ejemplo</w:t>
      </w:r>
    </w:p>
    <w:p w14:paraId="4B99ABCF" w14:textId="32B66650" w:rsidR="00103F7A" w:rsidRDefault="00081278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Isabel y Aníbal están jugando con dos dados, uno de color azul y otro </w:t>
      </w:r>
      <w:r w:rsidR="00103F7A">
        <w:rPr>
          <w:rFonts w:ascii="Times New Roman" w:hAnsi="Times New Roman" w:cs="Arial"/>
          <w:sz w:val="22"/>
          <w:szCs w:val="22"/>
        </w:rPr>
        <w:t xml:space="preserve">de color </w:t>
      </w:r>
      <w:r>
        <w:rPr>
          <w:rFonts w:ascii="Times New Roman" w:hAnsi="Times New Roman" w:cs="Arial"/>
          <w:sz w:val="22"/>
          <w:szCs w:val="22"/>
        </w:rPr>
        <w:t>rojo</w:t>
      </w:r>
      <w:r w:rsidR="00C27D39">
        <w:rPr>
          <w:rFonts w:ascii="Times New Roman" w:hAnsi="Times New Roman" w:cs="Arial"/>
          <w:sz w:val="22"/>
          <w:szCs w:val="22"/>
        </w:rPr>
        <w:t>;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750DA9">
        <w:rPr>
          <w:rFonts w:ascii="Times New Roman" w:hAnsi="Times New Roman" w:cs="Arial"/>
          <w:sz w:val="22"/>
          <w:szCs w:val="22"/>
        </w:rPr>
        <w:t xml:space="preserve">deciden que los </w:t>
      </w:r>
      <w:r w:rsidR="006C0B00">
        <w:rPr>
          <w:rFonts w:ascii="Times New Roman" w:hAnsi="Times New Roman" w:cs="Arial"/>
          <w:sz w:val="22"/>
          <w:szCs w:val="22"/>
        </w:rPr>
        <w:t>puntajes</w:t>
      </w:r>
      <w:r w:rsidR="00750DA9">
        <w:rPr>
          <w:rFonts w:ascii="Times New Roman" w:hAnsi="Times New Roman" w:cs="Arial"/>
          <w:sz w:val="22"/>
          <w:szCs w:val="22"/>
        </w:rPr>
        <w:t xml:space="preserve"> obtenidos </w:t>
      </w:r>
      <w:r w:rsidR="0018494D">
        <w:rPr>
          <w:rFonts w:ascii="Times New Roman" w:hAnsi="Times New Roman" w:cs="Arial"/>
          <w:sz w:val="22"/>
          <w:szCs w:val="22"/>
        </w:rPr>
        <w:t xml:space="preserve">al lanzar </w:t>
      </w:r>
      <w:r w:rsidR="00750DA9">
        <w:rPr>
          <w:rFonts w:ascii="Times New Roman" w:hAnsi="Times New Roman" w:cs="Arial"/>
          <w:sz w:val="22"/>
          <w:szCs w:val="22"/>
        </w:rPr>
        <w:t xml:space="preserve">con el </w:t>
      </w:r>
      <w:r w:rsidR="006C0B00">
        <w:rPr>
          <w:rFonts w:ascii="Times New Roman" w:hAnsi="Times New Roman" w:cs="Arial"/>
          <w:sz w:val="22"/>
          <w:szCs w:val="22"/>
        </w:rPr>
        <w:t>d</w:t>
      </w:r>
      <w:r w:rsidR="00750DA9">
        <w:rPr>
          <w:rFonts w:ascii="Times New Roman" w:hAnsi="Times New Roman" w:cs="Arial"/>
          <w:sz w:val="22"/>
          <w:szCs w:val="22"/>
        </w:rPr>
        <w:t>ado rojo toma</w:t>
      </w:r>
      <w:r w:rsidR="00103F7A">
        <w:rPr>
          <w:rFonts w:ascii="Times New Roman" w:hAnsi="Times New Roman" w:cs="Arial"/>
          <w:sz w:val="22"/>
          <w:szCs w:val="22"/>
        </w:rPr>
        <w:t xml:space="preserve">n valores positivos y los que </w:t>
      </w:r>
      <w:r w:rsidR="0018494D">
        <w:rPr>
          <w:rFonts w:ascii="Times New Roman" w:hAnsi="Times New Roman" w:cs="Arial"/>
          <w:sz w:val="22"/>
          <w:szCs w:val="22"/>
        </w:rPr>
        <w:t>ob</w:t>
      </w:r>
      <w:r w:rsidR="00103F7A">
        <w:rPr>
          <w:rFonts w:ascii="Times New Roman" w:hAnsi="Times New Roman" w:cs="Arial"/>
          <w:sz w:val="22"/>
          <w:szCs w:val="22"/>
        </w:rPr>
        <w:t xml:space="preserve">tengan </w:t>
      </w:r>
      <w:r w:rsidR="0018494D">
        <w:rPr>
          <w:rFonts w:ascii="Times New Roman" w:hAnsi="Times New Roman" w:cs="Arial"/>
          <w:sz w:val="22"/>
          <w:szCs w:val="22"/>
        </w:rPr>
        <w:t xml:space="preserve">al lanzar </w:t>
      </w:r>
      <w:r w:rsidR="00103F7A">
        <w:rPr>
          <w:rFonts w:ascii="Times New Roman" w:hAnsi="Times New Roman" w:cs="Arial"/>
          <w:sz w:val="22"/>
          <w:szCs w:val="22"/>
        </w:rPr>
        <w:t>con</w:t>
      </w:r>
      <w:r w:rsidR="00750DA9">
        <w:rPr>
          <w:rFonts w:ascii="Times New Roman" w:hAnsi="Times New Roman" w:cs="Arial"/>
          <w:sz w:val="22"/>
          <w:szCs w:val="22"/>
        </w:rPr>
        <w:t xml:space="preserve"> el dado azul serán negativos</w:t>
      </w:r>
      <w:r w:rsidR="00C27D39">
        <w:rPr>
          <w:rFonts w:ascii="Times New Roman" w:hAnsi="Times New Roman" w:cs="Arial"/>
          <w:sz w:val="22"/>
          <w:szCs w:val="22"/>
        </w:rPr>
        <w:t>.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C27D39">
        <w:rPr>
          <w:rFonts w:ascii="Times New Roman" w:hAnsi="Times New Roman" w:cs="Arial"/>
          <w:sz w:val="22"/>
          <w:szCs w:val="22"/>
        </w:rPr>
        <w:t>L</w:t>
      </w:r>
      <w:r>
        <w:rPr>
          <w:rFonts w:ascii="Times New Roman" w:hAnsi="Times New Roman" w:cs="Arial"/>
          <w:sz w:val="22"/>
          <w:szCs w:val="22"/>
        </w:rPr>
        <w:t xml:space="preserve">a puntuación </w:t>
      </w:r>
      <w:r w:rsidR="00103F7A">
        <w:rPr>
          <w:rFonts w:ascii="Times New Roman" w:hAnsi="Times New Roman" w:cs="Arial"/>
          <w:sz w:val="22"/>
          <w:szCs w:val="22"/>
        </w:rPr>
        <w:t xml:space="preserve">final </w:t>
      </w:r>
      <w:r>
        <w:rPr>
          <w:rFonts w:ascii="Times New Roman" w:hAnsi="Times New Roman" w:cs="Arial"/>
          <w:sz w:val="22"/>
          <w:szCs w:val="22"/>
        </w:rPr>
        <w:t xml:space="preserve">corresponde a la </w:t>
      </w:r>
      <w:r w:rsidR="00750DA9">
        <w:rPr>
          <w:rFonts w:ascii="Times New Roman" w:hAnsi="Times New Roman" w:cs="Arial"/>
          <w:sz w:val="22"/>
          <w:szCs w:val="22"/>
        </w:rPr>
        <w:t xml:space="preserve">suma de los </w:t>
      </w:r>
      <w:r w:rsidR="00DF71BC">
        <w:rPr>
          <w:rFonts w:ascii="Times New Roman" w:hAnsi="Times New Roman" w:cs="Arial"/>
          <w:sz w:val="22"/>
          <w:szCs w:val="22"/>
        </w:rPr>
        <w:t>totales</w:t>
      </w:r>
      <w:r w:rsidR="00103F7A">
        <w:rPr>
          <w:rFonts w:ascii="Times New Roman" w:hAnsi="Times New Roman" w:cs="Arial"/>
          <w:sz w:val="22"/>
          <w:szCs w:val="22"/>
        </w:rPr>
        <w:t>.</w:t>
      </w:r>
    </w:p>
    <w:p w14:paraId="61610F32" w14:textId="1A7FE6ED" w:rsidR="00955406" w:rsidRDefault="00103F7A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En la tabla se muestran los resultados de la partida después de </w:t>
      </w:r>
      <w:r w:rsidR="00C27D39">
        <w:rPr>
          <w:rFonts w:ascii="Times New Roman" w:hAnsi="Times New Roman" w:cs="Arial"/>
          <w:sz w:val="22"/>
          <w:szCs w:val="22"/>
        </w:rPr>
        <w:t xml:space="preserve">cinco </w:t>
      </w:r>
      <w:r>
        <w:rPr>
          <w:rFonts w:ascii="Times New Roman" w:hAnsi="Times New Roman" w:cs="Arial"/>
          <w:sz w:val="22"/>
          <w:szCs w:val="22"/>
        </w:rPr>
        <w:t>lanzamientos.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50DA9" w:rsidRPr="008D592F" w14:paraId="46FC1DB0" w14:textId="77777777" w:rsidTr="00931F50">
        <w:tc>
          <w:tcPr>
            <w:tcW w:w="8828" w:type="dxa"/>
            <w:gridSpan w:val="2"/>
            <w:shd w:val="clear" w:color="auto" w:fill="0D0D0D" w:themeFill="text1" w:themeFillTint="F2"/>
          </w:tcPr>
          <w:p w14:paraId="6390D9B0" w14:textId="77777777" w:rsidR="00750DA9" w:rsidRPr="008D592F" w:rsidRDefault="00750DA9" w:rsidP="00931F50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50DA9" w:rsidRPr="008D592F" w14:paraId="36FC55D7" w14:textId="77777777" w:rsidTr="00931F50">
        <w:tc>
          <w:tcPr>
            <w:tcW w:w="2373" w:type="dxa"/>
          </w:tcPr>
          <w:p w14:paraId="510BC03A" w14:textId="77777777" w:rsidR="00750DA9" w:rsidRPr="008D592F" w:rsidRDefault="00750DA9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4ADA625D" w14:textId="77777777" w:rsidR="00750DA9" w:rsidRPr="008D592F" w:rsidRDefault="00750DA9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MA_06_09_IMG14</w:t>
            </w:r>
          </w:p>
        </w:tc>
      </w:tr>
      <w:tr w:rsidR="00750DA9" w:rsidRPr="008D592F" w14:paraId="54F6886A" w14:textId="77777777" w:rsidTr="00931F50">
        <w:tc>
          <w:tcPr>
            <w:tcW w:w="2373" w:type="dxa"/>
          </w:tcPr>
          <w:p w14:paraId="0975DA99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455" w:type="dxa"/>
          </w:tcPr>
          <w:p w14:paraId="094FC99F" w14:textId="77777777" w:rsidR="00750DA9" w:rsidRPr="008D592F" w:rsidRDefault="00056B30" w:rsidP="00931F50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D84AF17" wp14:editId="663DF153">
                  <wp:extent cx="1838095" cy="1733333"/>
                  <wp:effectExtent l="0" t="0" r="0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95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DA9" w:rsidRPr="008D592F" w14:paraId="76B2211E" w14:textId="77777777" w:rsidTr="00931F50">
        <w:tc>
          <w:tcPr>
            <w:tcW w:w="2373" w:type="dxa"/>
          </w:tcPr>
          <w:p w14:paraId="10DC386E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6B6D9958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</w:p>
          <w:p w14:paraId="66A0A673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</w:p>
          <w:p w14:paraId="3C1E6FC1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750DA9" w:rsidRPr="008D592F" w14:paraId="33C35E57" w14:textId="77777777" w:rsidTr="00931F50">
        <w:tc>
          <w:tcPr>
            <w:tcW w:w="2373" w:type="dxa"/>
          </w:tcPr>
          <w:p w14:paraId="2AAD6C38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5A1D5E9C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Resultados obtenidos por Aníbal e Isabel.</w:t>
            </w:r>
          </w:p>
        </w:tc>
      </w:tr>
      <w:tr w:rsidR="00750DA9" w:rsidRPr="008D592F" w14:paraId="4CB86047" w14:textId="77777777" w:rsidTr="00931F50">
        <w:tc>
          <w:tcPr>
            <w:tcW w:w="2373" w:type="dxa"/>
          </w:tcPr>
          <w:p w14:paraId="6906F703" w14:textId="77777777" w:rsidR="00750DA9" w:rsidRPr="008D592F" w:rsidRDefault="00750DA9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4B3F0BE6" w14:textId="77777777" w:rsidR="00750DA9" w:rsidRPr="008D592F" w:rsidRDefault="00750DA9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585268F2" w14:textId="77777777" w:rsidR="00DF71BC" w:rsidRDefault="00DF71BC" w:rsidP="00C07D2F">
      <w:pPr>
        <w:jc w:val="both"/>
        <w:rPr>
          <w:rFonts w:ascii="Times New Roman" w:hAnsi="Times New Roman" w:cs="Arial"/>
          <w:sz w:val="22"/>
          <w:szCs w:val="22"/>
        </w:rPr>
      </w:pPr>
    </w:p>
    <w:p w14:paraId="6C90EDFE" w14:textId="77777777" w:rsidR="00081278" w:rsidRDefault="006C0B00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Gana la partida quien obtenga la mayor puntuación. </w:t>
      </w:r>
      <w:r w:rsidR="00750DA9">
        <w:rPr>
          <w:rFonts w:ascii="Times New Roman" w:hAnsi="Times New Roman" w:cs="Arial"/>
          <w:sz w:val="22"/>
          <w:szCs w:val="22"/>
        </w:rPr>
        <w:t>¿Quién gana la partida?</w:t>
      </w:r>
    </w:p>
    <w:p w14:paraId="0F072090" w14:textId="77777777" w:rsidR="00750DA9" w:rsidRDefault="00750DA9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Se lee la situación y se identifican los datos para resolver la situación.</w:t>
      </w:r>
    </w:p>
    <w:p w14:paraId="1F78EE62" w14:textId="77777777" w:rsidR="006C0B00" w:rsidRDefault="00750DA9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Primero se efectúan las </w:t>
      </w:r>
      <w:r w:rsidR="006C0B00">
        <w:rPr>
          <w:rFonts w:ascii="Times New Roman" w:hAnsi="Times New Roman" w:cs="Arial"/>
          <w:sz w:val="22"/>
          <w:szCs w:val="22"/>
        </w:rPr>
        <w:t>adiciones.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6C0B00" w:rsidRPr="008D592F" w14:paraId="18CD12DB" w14:textId="77777777" w:rsidTr="00931F50">
        <w:tc>
          <w:tcPr>
            <w:tcW w:w="8828" w:type="dxa"/>
            <w:gridSpan w:val="2"/>
            <w:shd w:val="clear" w:color="auto" w:fill="0D0D0D" w:themeFill="text1" w:themeFillTint="F2"/>
          </w:tcPr>
          <w:p w14:paraId="7D5DF6AC" w14:textId="77777777" w:rsidR="006C0B00" w:rsidRPr="008D592F" w:rsidRDefault="006C0B00" w:rsidP="00931F50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0B00" w:rsidRPr="008D592F" w14:paraId="713C4CAB" w14:textId="77777777" w:rsidTr="00931F50">
        <w:tc>
          <w:tcPr>
            <w:tcW w:w="2373" w:type="dxa"/>
          </w:tcPr>
          <w:p w14:paraId="0E592478" w14:textId="77777777" w:rsidR="006C0B00" w:rsidRPr="008D592F" w:rsidRDefault="006C0B00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455" w:type="dxa"/>
          </w:tcPr>
          <w:p w14:paraId="0CD8B8F5" w14:textId="77777777" w:rsidR="006C0B00" w:rsidRPr="008D592F" w:rsidRDefault="006C0B00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MA_06_09_IMG15</w:t>
            </w:r>
          </w:p>
        </w:tc>
      </w:tr>
      <w:tr w:rsidR="006C0B00" w:rsidRPr="008D592F" w14:paraId="703BFB51" w14:textId="77777777" w:rsidTr="00931F50">
        <w:tc>
          <w:tcPr>
            <w:tcW w:w="2373" w:type="dxa"/>
          </w:tcPr>
          <w:p w14:paraId="315628C5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455" w:type="dxa"/>
          </w:tcPr>
          <w:p w14:paraId="5166CFBA" w14:textId="77777777" w:rsidR="006C0B00" w:rsidRPr="008D592F" w:rsidRDefault="00CB31CC" w:rsidP="00931F50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5FF39C" wp14:editId="0911AE8C">
                  <wp:extent cx="1209524" cy="1590476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B00" w:rsidRPr="008D592F" w14:paraId="699B40CB" w14:textId="77777777" w:rsidTr="00931F50">
        <w:tc>
          <w:tcPr>
            <w:tcW w:w="2373" w:type="dxa"/>
          </w:tcPr>
          <w:p w14:paraId="48255015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455" w:type="dxa"/>
          </w:tcPr>
          <w:p w14:paraId="5A7E00A1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</w:p>
          <w:p w14:paraId="2EEB19E0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</w:p>
          <w:p w14:paraId="0C4C63BF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</w:p>
        </w:tc>
      </w:tr>
      <w:tr w:rsidR="006C0B00" w:rsidRPr="008D592F" w14:paraId="65FF6C61" w14:textId="77777777" w:rsidTr="00931F50">
        <w:tc>
          <w:tcPr>
            <w:tcW w:w="2373" w:type="dxa"/>
          </w:tcPr>
          <w:p w14:paraId="0411A49C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Pie de imagen</w:t>
            </w:r>
          </w:p>
        </w:tc>
        <w:tc>
          <w:tcPr>
            <w:tcW w:w="6455" w:type="dxa"/>
          </w:tcPr>
          <w:p w14:paraId="33E4A7A0" w14:textId="77777777" w:rsidR="006C0B00" w:rsidRPr="008D592F" w:rsidRDefault="006C0B00" w:rsidP="006C0B00">
            <w:pPr>
              <w:rPr>
                <w:rFonts w:ascii="Times New Roman" w:hAnsi="Times New Roman" w:cs="Arial"/>
                <w:color w:val="000000"/>
              </w:rPr>
            </w:pPr>
            <w:r>
              <w:rPr>
                <w:rFonts w:ascii="Times New Roman" w:hAnsi="Times New Roman" w:cs="Arial"/>
                <w:color w:val="000000"/>
              </w:rPr>
              <w:t>Resultados parciales</w:t>
            </w:r>
            <w:ins w:id="10" w:author="mercyranjel" w:date="2016-02-17T22:41:00Z">
              <w:r w:rsidR="0018494D">
                <w:rPr>
                  <w:rFonts w:ascii="Times New Roman" w:hAnsi="Times New Roman" w:cs="Arial"/>
                  <w:color w:val="000000"/>
                </w:rPr>
                <w:t>.</w:t>
              </w:r>
            </w:ins>
          </w:p>
        </w:tc>
      </w:tr>
      <w:tr w:rsidR="006C0B00" w:rsidRPr="008D592F" w14:paraId="7702FC23" w14:textId="77777777" w:rsidTr="00931F50">
        <w:tc>
          <w:tcPr>
            <w:tcW w:w="2373" w:type="dxa"/>
          </w:tcPr>
          <w:p w14:paraId="12EDBB7A" w14:textId="77777777" w:rsidR="006C0B00" w:rsidRPr="008D592F" w:rsidRDefault="006C0B00" w:rsidP="00931F50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Ubicación del pie de imagen</w:t>
            </w:r>
          </w:p>
        </w:tc>
        <w:tc>
          <w:tcPr>
            <w:tcW w:w="6455" w:type="dxa"/>
          </w:tcPr>
          <w:p w14:paraId="453E02EC" w14:textId="77777777" w:rsidR="006C0B00" w:rsidRPr="008D592F" w:rsidRDefault="006C0B00" w:rsidP="00931F50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Inferior</w:t>
            </w:r>
          </w:p>
        </w:tc>
      </w:tr>
    </w:tbl>
    <w:p w14:paraId="488FB3D7" w14:textId="77777777" w:rsidR="006C0B00" w:rsidRDefault="006C0B00" w:rsidP="00C07D2F">
      <w:pPr>
        <w:jc w:val="both"/>
        <w:rPr>
          <w:rFonts w:ascii="Times New Roman" w:hAnsi="Times New Roman" w:cs="Arial"/>
          <w:sz w:val="22"/>
          <w:szCs w:val="22"/>
        </w:rPr>
      </w:pPr>
    </w:p>
    <w:p w14:paraId="4BF312F3" w14:textId="77777777" w:rsidR="006C0B00" w:rsidRDefault="006157F3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Finalmente</w:t>
      </w:r>
      <w:ins w:id="11" w:author="mercyranjel" w:date="2016-02-17T22:41:00Z">
        <w:r w:rsidR="0018494D">
          <w:rPr>
            <w:rFonts w:ascii="Times New Roman" w:hAnsi="Times New Roman" w:cs="Arial"/>
            <w:sz w:val="22"/>
            <w:szCs w:val="22"/>
          </w:rPr>
          <w:t>,</w:t>
        </w:r>
      </w:ins>
      <w:r>
        <w:rPr>
          <w:rFonts w:ascii="Times New Roman" w:hAnsi="Times New Roman" w:cs="Arial"/>
          <w:sz w:val="22"/>
          <w:szCs w:val="22"/>
        </w:rPr>
        <w:t xml:space="preserve"> se halla el resultado por cada jugador y se obtiene:</w:t>
      </w:r>
    </w:p>
    <w:p w14:paraId="472AD7EF" w14:textId="77777777" w:rsidR="006157F3" w:rsidRDefault="00056B30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Isabel 3</w:t>
      </w:r>
      <w:r w:rsidR="006157F3">
        <w:rPr>
          <w:rFonts w:ascii="Times New Roman" w:hAnsi="Times New Roman" w:cs="Arial"/>
          <w:sz w:val="22"/>
          <w:szCs w:val="22"/>
        </w:rPr>
        <w:t xml:space="preserve"> + 4 + (-5) + (-1) + </w:t>
      </w:r>
      <w:r w:rsidR="00CB31CC">
        <w:rPr>
          <w:rFonts w:ascii="Times New Roman" w:hAnsi="Times New Roman" w:cs="Arial"/>
          <w:sz w:val="22"/>
          <w:szCs w:val="22"/>
        </w:rPr>
        <w:t>(-2)</w:t>
      </w:r>
      <w:r w:rsidR="006157F3">
        <w:rPr>
          <w:rFonts w:ascii="Times New Roman" w:hAnsi="Times New Roman" w:cs="Arial"/>
          <w:sz w:val="22"/>
          <w:szCs w:val="22"/>
        </w:rPr>
        <w:t xml:space="preserve"> = </w:t>
      </w:r>
      <w:r w:rsidR="00CB31CC">
        <w:rPr>
          <w:rFonts w:ascii="Times New Roman" w:hAnsi="Times New Roman" w:cs="Arial"/>
          <w:sz w:val="22"/>
          <w:szCs w:val="22"/>
        </w:rPr>
        <w:t>7 + (-6) + (-2)</w:t>
      </w:r>
      <w:r w:rsidR="006157F3">
        <w:rPr>
          <w:rFonts w:ascii="Times New Roman" w:hAnsi="Times New Roman" w:cs="Arial"/>
          <w:sz w:val="22"/>
          <w:szCs w:val="22"/>
        </w:rPr>
        <w:t xml:space="preserve"> = </w:t>
      </w:r>
      <w:r w:rsidR="00CB31CC">
        <w:rPr>
          <w:rFonts w:ascii="Times New Roman" w:hAnsi="Times New Roman" w:cs="Arial"/>
          <w:sz w:val="22"/>
          <w:szCs w:val="22"/>
        </w:rPr>
        <w:t>1 + (-2) = -1</w:t>
      </w:r>
    </w:p>
    <w:p w14:paraId="51AAB5A1" w14:textId="77777777" w:rsidR="006157F3" w:rsidRDefault="006157F3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Aníbal 1 + (-1) + (-1) + 2 + (-1) = 0 + 1 + -1</w:t>
      </w:r>
      <w:r w:rsidR="00CB31CC">
        <w:rPr>
          <w:rFonts w:ascii="Times New Roman" w:hAnsi="Times New Roman" w:cs="Arial"/>
          <w:sz w:val="22"/>
          <w:szCs w:val="22"/>
        </w:rPr>
        <w:t xml:space="preserve"> = 0</w:t>
      </w:r>
    </w:p>
    <w:p w14:paraId="1D06B81C" w14:textId="77777777" w:rsidR="00750DA9" w:rsidRPr="008D592F" w:rsidRDefault="00CB31CC" w:rsidP="00C07D2F">
      <w:pPr>
        <w:jc w:val="both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Teniendo en cuenta los resultados el ganador del juego es Aníbal.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7B5831" w:rsidRPr="008D592F" w14:paraId="7A42DC86" w14:textId="77777777" w:rsidTr="00EC0B4F">
        <w:tc>
          <w:tcPr>
            <w:tcW w:w="8828" w:type="dxa"/>
            <w:gridSpan w:val="2"/>
            <w:shd w:val="clear" w:color="auto" w:fill="000000" w:themeFill="text1"/>
          </w:tcPr>
          <w:p w14:paraId="25D1BCC0" w14:textId="77777777" w:rsidR="007B5831" w:rsidRPr="008D592F" w:rsidRDefault="007B5831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B5831" w:rsidRPr="008D592F" w14:paraId="2C16B4BE" w14:textId="77777777" w:rsidTr="00EC0B4F">
        <w:tc>
          <w:tcPr>
            <w:tcW w:w="2471" w:type="dxa"/>
          </w:tcPr>
          <w:p w14:paraId="72130B85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7" w:type="dxa"/>
          </w:tcPr>
          <w:p w14:paraId="5FADDD7C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MA_06_09_REC290</w:t>
            </w:r>
          </w:p>
        </w:tc>
      </w:tr>
      <w:tr w:rsidR="007B5831" w:rsidRPr="008D592F" w14:paraId="1BDC0298" w14:textId="77777777" w:rsidTr="00EC0B4F">
        <w:tc>
          <w:tcPr>
            <w:tcW w:w="2471" w:type="dxa"/>
          </w:tcPr>
          <w:p w14:paraId="7E209691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7" w:type="dxa"/>
          </w:tcPr>
          <w:p w14:paraId="433D25B2" w14:textId="77777777" w:rsidR="007B5831" w:rsidRPr="008D592F" w:rsidRDefault="007B5831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Resuelve problemas que involucran operaciones con números enteros</w:t>
            </w:r>
          </w:p>
        </w:tc>
      </w:tr>
      <w:tr w:rsidR="007B5831" w:rsidRPr="008D592F" w14:paraId="2E473721" w14:textId="77777777" w:rsidTr="00EC0B4F">
        <w:tc>
          <w:tcPr>
            <w:tcW w:w="2471" w:type="dxa"/>
          </w:tcPr>
          <w:p w14:paraId="625C4E65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7" w:type="dxa"/>
          </w:tcPr>
          <w:p w14:paraId="0A3855FB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resolver problemas que involucran operaciones con números enteros</w:t>
            </w:r>
          </w:p>
        </w:tc>
      </w:tr>
    </w:tbl>
    <w:p w14:paraId="7D1AC89F" w14:textId="77777777" w:rsidR="00556A42" w:rsidRPr="008D592F" w:rsidRDefault="00556A42" w:rsidP="00134A9E">
      <w:pPr>
        <w:rPr>
          <w:rFonts w:ascii="Times New Roman" w:hAnsi="Times New Roman" w:cs="Arial"/>
          <w:sz w:val="22"/>
          <w:szCs w:val="22"/>
          <w:highlight w:val="yellow"/>
        </w:rPr>
      </w:pPr>
    </w:p>
    <w:p w14:paraId="078F8196" w14:textId="77777777" w:rsidR="008A69EE" w:rsidRDefault="008A69EE" w:rsidP="008A69EE">
      <w:pPr>
        <w:pStyle w:val="Seccin2PLANETA"/>
        <w:rPr>
          <w:sz w:val="22"/>
          <w:szCs w:val="22"/>
        </w:rPr>
      </w:pPr>
      <w:r>
        <w:rPr>
          <w:sz w:val="22"/>
          <w:szCs w:val="22"/>
          <w:highlight w:val="yellow"/>
        </w:rPr>
        <w:t>[SECCIÓN 2</w:t>
      </w:r>
      <w:r w:rsidRPr="008D592F">
        <w:rPr>
          <w:sz w:val="22"/>
          <w:szCs w:val="22"/>
          <w:highlight w:val="yellow"/>
        </w:rPr>
        <w:t>]</w:t>
      </w:r>
      <w:r>
        <w:rPr>
          <w:sz w:val="22"/>
          <w:szCs w:val="22"/>
        </w:rPr>
        <w:t xml:space="preserve"> 7.1</w:t>
      </w:r>
      <w:r w:rsidRPr="008D592F">
        <w:rPr>
          <w:sz w:val="22"/>
          <w:szCs w:val="22"/>
        </w:rPr>
        <w:t xml:space="preserve"> </w:t>
      </w:r>
      <w:r>
        <w:rPr>
          <w:sz w:val="22"/>
          <w:szCs w:val="22"/>
        </w:rPr>
        <w:t>Consolidación</w:t>
      </w:r>
    </w:p>
    <w:p w14:paraId="276B1ADB" w14:textId="77777777" w:rsidR="008A69EE" w:rsidRPr="00AD2DCC" w:rsidRDefault="008A69EE" w:rsidP="008A69EE">
      <w:pPr>
        <w:pStyle w:val="TextoPLANETA"/>
        <w:rPr>
          <w:szCs w:val="22"/>
          <w:lang w:val="es-CO"/>
        </w:rPr>
      </w:pPr>
      <w:r w:rsidRPr="008D592F">
        <w:rPr>
          <w:szCs w:val="22"/>
          <w:lang w:val="es-CO"/>
        </w:rPr>
        <w:t>Actividades para afianzar lo que has aprendido en esta sección.</w:t>
      </w:r>
    </w:p>
    <w:p w14:paraId="52F20259" w14:textId="77777777" w:rsidR="007B5831" w:rsidRPr="008A69EE" w:rsidRDefault="007B5831" w:rsidP="00134A9E">
      <w:pPr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5831" w:rsidRPr="008D592F" w14:paraId="21709D6F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2950F26A" w14:textId="77777777" w:rsidR="007B5831" w:rsidRPr="008D592F" w:rsidRDefault="007B5831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B5831" w:rsidRPr="008D592F" w14:paraId="3E37BB5C" w14:textId="77777777" w:rsidTr="000642A5">
        <w:tc>
          <w:tcPr>
            <w:tcW w:w="2518" w:type="dxa"/>
          </w:tcPr>
          <w:p w14:paraId="78546564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C2A4C3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MA_06_09_REC300</w:t>
            </w:r>
          </w:p>
        </w:tc>
      </w:tr>
      <w:tr w:rsidR="007B5831" w:rsidRPr="008D592F" w14:paraId="1F2BE50A" w14:textId="77777777" w:rsidTr="000642A5">
        <w:tc>
          <w:tcPr>
            <w:tcW w:w="2518" w:type="dxa"/>
          </w:tcPr>
          <w:p w14:paraId="7B1B8F30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B510B50" w14:textId="77777777" w:rsidR="007B5831" w:rsidRPr="008D592F" w:rsidRDefault="007B5831" w:rsidP="008A69EE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Refuerza tu aprendizaje</w:t>
            </w:r>
            <w:r w:rsidR="008A69EE">
              <w:rPr>
                <w:rFonts w:ascii="Times New Roman" w:hAnsi="Times New Roman" w:cs="Arial"/>
              </w:rPr>
              <w:t>:</w:t>
            </w:r>
            <w:r w:rsidRPr="008D592F">
              <w:rPr>
                <w:rFonts w:ascii="Times New Roman" w:hAnsi="Times New Roman" w:cs="Arial"/>
              </w:rPr>
              <w:t xml:space="preserve"> La resolución de problemas </w:t>
            </w:r>
            <w:r w:rsidR="008A69EE">
              <w:rPr>
                <w:rFonts w:ascii="Times New Roman" w:hAnsi="Times New Roman" w:cs="Arial"/>
              </w:rPr>
              <w:t>con</w:t>
            </w:r>
            <w:r w:rsidRPr="008D592F">
              <w:rPr>
                <w:rFonts w:ascii="Times New Roman" w:hAnsi="Times New Roman" w:cs="Arial"/>
              </w:rPr>
              <w:t xml:space="preserve"> números enteros</w:t>
            </w:r>
          </w:p>
        </w:tc>
      </w:tr>
      <w:tr w:rsidR="007B5831" w:rsidRPr="008D592F" w14:paraId="5B0793F6" w14:textId="77777777" w:rsidTr="000642A5">
        <w:tc>
          <w:tcPr>
            <w:tcW w:w="2518" w:type="dxa"/>
          </w:tcPr>
          <w:p w14:paraId="71FE768A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A167807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para resolver problemas que involucran operaciones con números enteros</w:t>
            </w:r>
          </w:p>
        </w:tc>
      </w:tr>
    </w:tbl>
    <w:p w14:paraId="4CC42207" w14:textId="77777777" w:rsidR="007B5831" w:rsidRPr="008D592F" w:rsidRDefault="007B5831" w:rsidP="00134A9E">
      <w:pPr>
        <w:rPr>
          <w:rFonts w:ascii="Times New Roman" w:hAnsi="Times New Roman" w:cs="Arial"/>
          <w:sz w:val="22"/>
          <w:szCs w:val="22"/>
          <w:highlight w:val="yellow"/>
        </w:rPr>
      </w:pPr>
    </w:p>
    <w:p w14:paraId="1B5A4255" w14:textId="77777777" w:rsidR="00B42CB8" w:rsidRPr="008C2F79" w:rsidRDefault="00B42CB8" w:rsidP="00B42CB8">
      <w:pPr>
        <w:pStyle w:val="Seccin1PLANETA"/>
        <w:rPr>
          <w:sz w:val="24"/>
          <w:lang w:val="es-CO"/>
        </w:rPr>
      </w:pPr>
      <w:r w:rsidRPr="008C2F79">
        <w:rPr>
          <w:sz w:val="24"/>
          <w:highlight w:val="yellow"/>
        </w:rPr>
        <w:t>[SECCIÓN 1]</w:t>
      </w:r>
      <w:r w:rsidRPr="008C2F79">
        <w:rPr>
          <w:sz w:val="24"/>
        </w:rPr>
        <w:t xml:space="preserve"> </w:t>
      </w:r>
      <w:r>
        <w:rPr>
          <w:sz w:val="24"/>
          <w:lang w:val="es-CO"/>
        </w:rPr>
        <w:t>8</w:t>
      </w:r>
      <w:r w:rsidRPr="008C2F79">
        <w:rPr>
          <w:sz w:val="24"/>
          <w:lang w:val="es-CO"/>
        </w:rPr>
        <w:t xml:space="preserve"> Competencias</w:t>
      </w:r>
    </w:p>
    <w:p w14:paraId="70AF7DE9" w14:textId="77777777" w:rsidR="00B42CB8" w:rsidRPr="008C2F79" w:rsidRDefault="00B42CB8" w:rsidP="00B42CB8">
      <w:pPr>
        <w:pStyle w:val="TextoPLANETA"/>
        <w:rPr>
          <w:sz w:val="24"/>
          <w:lang w:val="es-CO"/>
        </w:rPr>
      </w:pPr>
      <w:r w:rsidRPr="008C2F79">
        <w:rPr>
          <w:sz w:val="24"/>
          <w:lang w:val="es-CO"/>
        </w:rPr>
        <w:t>Pon a prueba tus capacidades y aplica lo aprendido con estos recursos.</w:t>
      </w:r>
    </w:p>
    <w:p w14:paraId="177E34FB" w14:textId="77777777" w:rsidR="007B5831" w:rsidRPr="008D592F" w:rsidRDefault="007B5831" w:rsidP="007B5831">
      <w:pPr>
        <w:spacing w:after="0"/>
        <w:rPr>
          <w:rFonts w:ascii="Times New Roman" w:hAnsi="Times New Roman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7B5831" w:rsidRPr="008D592F" w14:paraId="5E830C2B" w14:textId="77777777" w:rsidTr="00440E93">
        <w:tc>
          <w:tcPr>
            <w:tcW w:w="8828" w:type="dxa"/>
            <w:gridSpan w:val="2"/>
            <w:shd w:val="clear" w:color="auto" w:fill="000000" w:themeFill="text1"/>
          </w:tcPr>
          <w:p w14:paraId="5FC332DC" w14:textId="77777777" w:rsidR="007B5831" w:rsidRPr="008D592F" w:rsidRDefault="007B5831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B5831" w:rsidRPr="008D592F" w14:paraId="7B6E1AD0" w14:textId="77777777" w:rsidTr="00440E93">
        <w:tc>
          <w:tcPr>
            <w:tcW w:w="2469" w:type="dxa"/>
          </w:tcPr>
          <w:p w14:paraId="6476BD30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3A44C609" w14:textId="77777777" w:rsidR="007B5831" w:rsidRPr="008D592F" w:rsidRDefault="007B5831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MA_06_09_REC310</w:t>
            </w:r>
          </w:p>
        </w:tc>
      </w:tr>
      <w:tr w:rsidR="007B5831" w:rsidRPr="008D592F" w14:paraId="4E412FDB" w14:textId="77777777" w:rsidTr="00440E93">
        <w:tc>
          <w:tcPr>
            <w:tcW w:w="2469" w:type="dxa"/>
          </w:tcPr>
          <w:p w14:paraId="4A078BB5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1E877932" w14:textId="77777777" w:rsidR="007B5831" w:rsidRPr="008D592F" w:rsidRDefault="007B5831" w:rsidP="000642A5">
            <w:pPr>
              <w:rPr>
                <w:rFonts w:ascii="Times New Roman" w:hAnsi="Times New Roman" w:cs="Arial"/>
              </w:rPr>
            </w:pPr>
            <w:r w:rsidRPr="008D592F">
              <w:rPr>
                <w:rFonts w:ascii="Times New Roman" w:hAnsi="Times New Roman" w:cs="Arial"/>
              </w:rPr>
              <w:t>Competencias: operaciones combinadas con números enteros</w:t>
            </w:r>
          </w:p>
        </w:tc>
      </w:tr>
      <w:tr w:rsidR="007B5831" w:rsidRPr="008D592F" w14:paraId="6279A5BE" w14:textId="77777777" w:rsidTr="00440E93">
        <w:tc>
          <w:tcPr>
            <w:tcW w:w="2469" w:type="dxa"/>
          </w:tcPr>
          <w:p w14:paraId="35D5C358" w14:textId="77777777" w:rsidR="007B5831" w:rsidRPr="008D592F" w:rsidRDefault="007B5831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64B3D830" w14:textId="77777777" w:rsidR="007B5831" w:rsidRPr="008D592F" w:rsidRDefault="00440E93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sobre operaciones con números enteros</w:t>
            </w:r>
          </w:p>
        </w:tc>
      </w:tr>
    </w:tbl>
    <w:p w14:paraId="6FD850F9" w14:textId="77777777" w:rsidR="007B5831" w:rsidRPr="008D592F" w:rsidRDefault="007B5831" w:rsidP="007B5831">
      <w:pPr>
        <w:spacing w:after="0"/>
        <w:rPr>
          <w:rFonts w:ascii="Times New Roman" w:hAnsi="Times New Roman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440E93" w:rsidRPr="008D592F" w14:paraId="25C16156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58A75053" w14:textId="77777777" w:rsidR="00440E93" w:rsidRPr="008D592F" w:rsidRDefault="00440E93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440E93" w:rsidRPr="008D592F" w14:paraId="78D3216E" w14:textId="77777777" w:rsidTr="000642A5">
        <w:tc>
          <w:tcPr>
            <w:tcW w:w="2469" w:type="dxa"/>
          </w:tcPr>
          <w:p w14:paraId="06BFEA46" w14:textId="77777777" w:rsidR="00440E93" w:rsidRPr="008D592F" w:rsidRDefault="00440E93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0B8B4498" w14:textId="77777777" w:rsidR="00440E93" w:rsidRPr="008D592F" w:rsidRDefault="00440E93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MA_06_09_REC320</w:t>
            </w:r>
          </w:p>
        </w:tc>
      </w:tr>
      <w:tr w:rsidR="00440E93" w:rsidRPr="008D592F" w14:paraId="3BBDA10F" w14:textId="77777777" w:rsidTr="000642A5">
        <w:tc>
          <w:tcPr>
            <w:tcW w:w="2469" w:type="dxa"/>
          </w:tcPr>
          <w:p w14:paraId="56B66B3A" w14:textId="77777777" w:rsidR="00440E93" w:rsidRPr="008D592F" w:rsidRDefault="00440E93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2F3C6A0F" w14:textId="77777777" w:rsidR="00440E93" w:rsidRPr="008D592F" w:rsidRDefault="00440E93" w:rsidP="000642A5">
            <w:pPr>
              <w:rPr>
                <w:rFonts w:ascii="Times New Roman" w:hAnsi="Times New Roman" w:cs="Arial"/>
                <w:highlight w:val="yellow"/>
              </w:rPr>
            </w:pPr>
            <w:r w:rsidRPr="008D592F">
              <w:rPr>
                <w:rFonts w:ascii="Times New Roman" w:hAnsi="Times New Roman" w:cs="Arial"/>
              </w:rPr>
              <w:t>Proyecto: aplicación de los números enteros en contextos cotidianos</w:t>
            </w:r>
          </w:p>
        </w:tc>
      </w:tr>
      <w:tr w:rsidR="00440E93" w:rsidRPr="008D592F" w14:paraId="162533D0" w14:textId="77777777" w:rsidTr="000642A5">
        <w:tc>
          <w:tcPr>
            <w:tcW w:w="2469" w:type="dxa"/>
          </w:tcPr>
          <w:p w14:paraId="74D88D98" w14:textId="77777777" w:rsidR="00440E93" w:rsidRPr="008D592F" w:rsidRDefault="00440E93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32BCF58F" w14:textId="77777777" w:rsidR="00440E93" w:rsidRPr="008D592F" w:rsidRDefault="00440E93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Actividad de comprensión de números negativos en diferentes contextos</w:t>
            </w:r>
          </w:p>
        </w:tc>
      </w:tr>
    </w:tbl>
    <w:p w14:paraId="2C416344" w14:textId="77777777" w:rsidR="00440E93" w:rsidRDefault="00440E93" w:rsidP="007B5831">
      <w:pPr>
        <w:spacing w:after="0"/>
        <w:rPr>
          <w:rFonts w:ascii="Times New Roman" w:hAnsi="Times New Roman" w:cs="Arial"/>
          <w:sz w:val="22"/>
          <w:szCs w:val="22"/>
        </w:rPr>
      </w:pPr>
    </w:p>
    <w:p w14:paraId="638A0416" w14:textId="77777777" w:rsidR="00054A93" w:rsidRDefault="00891D5F" w:rsidP="00891D5F">
      <w:pPr>
        <w:pStyle w:val="Seccin1PLANETA"/>
        <w:rPr>
          <w:sz w:val="22"/>
          <w:szCs w:val="22"/>
        </w:rPr>
      </w:pPr>
      <w:r w:rsidRPr="008C2F79">
        <w:rPr>
          <w:sz w:val="24"/>
          <w:highlight w:val="yellow"/>
        </w:rPr>
        <w:t>[SECCIÓN 1]</w:t>
      </w:r>
      <w:r w:rsidRPr="008C2F79">
        <w:rPr>
          <w:sz w:val="24"/>
        </w:rPr>
        <w:t xml:space="preserve"> </w:t>
      </w:r>
      <w:r w:rsidR="00054A93" w:rsidRPr="00891D5F">
        <w:rPr>
          <w:sz w:val="22"/>
          <w:szCs w:val="22"/>
        </w:rPr>
        <w:t>Fin de unidad</w:t>
      </w:r>
    </w:p>
    <w:p w14:paraId="40CBBEC5" w14:textId="77777777" w:rsidR="00891D5F" w:rsidRPr="00891D5F" w:rsidRDefault="00891D5F" w:rsidP="00891D5F">
      <w:pPr>
        <w:pStyle w:val="Seccin2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8D592F" w14:paraId="52C78235" w14:textId="77777777" w:rsidTr="000642A5">
        <w:tc>
          <w:tcPr>
            <w:tcW w:w="9033" w:type="dxa"/>
            <w:gridSpan w:val="2"/>
            <w:shd w:val="clear" w:color="auto" w:fill="000000" w:themeFill="text1"/>
          </w:tcPr>
          <w:p w14:paraId="6362724B" w14:textId="77777777" w:rsidR="00134A9E" w:rsidRPr="008D592F" w:rsidRDefault="00134A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Mapa conceptual</w:t>
            </w:r>
          </w:p>
        </w:tc>
      </w:tr>
      <w:tr w:rsidR="00134A9E" w:rsidRPr="008D592F" w14:paraId="6F86A412" w14:textId="77777777" w:rsidTr="000642A5">
        <w:tc>
          <w:tcPr>
            <w:tcW w:w="2518" w:type="dxa"/>
          </w:tcPr>
          <w:p w14:paraId="4ADB18B9" w14:textId="77777777" w:rsidR="00134A9E" w:rsidRPr="008D592F" w:rsidRDefault="00134A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2505982" w14:textId="77777777" w:rsidR="00134A9E" w:rsidRPr="008D592F" w:rsidRDefault="000642A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MA_06_09_REC330</w:t>
            </w:r>
          </w:p>
        </w:tc>
      </w:tr>
      <w:tr w:rsidR="00134A9E" w:rsidRPr="008D592F" w14:paraId="28DB8574" w14:textId="77777777" w:rsidTr="000642A5">
        <w:tc>
          <w:tcPr>
            <w:tcW w:w="2518" w:type="dxa"/>
          </w:tcPr>
          <w:p w14:paraId="1B512A32" w14:textId="77777777" w:rsidR="00134A9E" w:rsidRPr="008D592F" w:rsidRDefault="00134A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3CC8A1F" w14:textId="77777777" w:rsidR="00134A9E" w:rsidRPr="008D592F" w:rsidRDefault="00134A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Mapa conceptual</w:t>
            </w:r>
          </w:p>
        </w:tc>
      </w:tr>
      <w:tr w:rsidR="00134A9E" w:rsidRPr="008D592F" w14:paraId="77C21649" w14:textId="77777777" w:rsidTr="000642A5">
        <w:tc>
          <w:tcPr>
            <w:tcW w:w="2518" w:type="dxa"/>
          </w:tcPr>
          <w:p w14:paraId="089B83D8" w14:textId="77777777" w:rsidR="00134A9E" w:rsidRPr="008D592F" w:rsidRDefault="00134A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1D9AA2" w14:textId="77777777" w:rsidR="00134A9E" w:rsidRPr="008D592F" w:rsidRDefault="000642A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Mapa conceptual del tema Los números enteros</w:t>
            </w:r>
          </w:p>
        </w:tc>
      </w:tr>
    </w:tbl>
    <w:p w14:paraId="6BDDDBC3" w14:textId="77777777" w:rsidR="00054A93" w:rsidRPr="008D592F" w:rsidRDefault="00054A93" w:rsidP="00F21DA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34A9E" w:rsidRPr="008D592F" w14:paraId="1DC9AA9C" w14:textId="77777777" w:rsidTr="000642A5">
        <w:tc>
          <w:tcPr>
            <w:tcW w:w="8828" w:type="dxa"/>
            <w:gridSpan w:val="2"/>
            <w:shd w:val="clear" w:color="auto" w:fill="000000" w:themeFill="text1"/>
          </w:tcPr>
          <w:p w14:paraId="3944C1C0" w14:textId="77777777" w:rsidR="00134A9E" w:rsidRPr="008D592F" w:rsidRDefault="00134A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Evaluación: recurso nuevo</w:t>
            </w:r>
          </w:p>
        </w:tc>
      </w:tr>
      <w:tr w:rsidR="00134A9E" w:rsidRPr="008D592F" w14:paraId="735DB1E2" w14:textId="77777777" w:rsidTr="000642A5">
        <w:tc>
          <w:tcPr>
            <w:tcW w:w="2469" w:type="dxa"/>
          </w:tcPr>
          <w:p w14:paraId="5CA2DD90" w14:textId="77777777" w:rsidR="00134A9E" w:rsidRPr="008D592F" w:rsidRDefault="00134A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6F1AD4AC" w14:textId="77777777" w:rsidR="00134A9E" w:rsidRPr="008D592F" w:rsidRDefault="000642A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MA_06_09_REC340</w:t>
            </w:r>
          </w:p>
        </w:tc>
      </w:tr>
      <w:tr w:rsidR="000642A5" w:rsidRPr="008D592F" w14:paraId="68C2DDDE" w14:textId="77777777" w:rsidTr="000642A5">
        <w:tc>
          <w:tcPr>
            <w:tcW w:w="2469" w:type="dxa"/>
          </w:tcPr>
          <w:p w14:paraId="6C7E1E6A" w14:textId="77777777" w:rsidR="000642A5" w:rsidRPr="008D592F" w:rsidRDefault="000642A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3D61B754" w14:textId="77777777" w:rsidR="000642A5" w:rsidRPr="008D592F" w:rsidRDefault="000642A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</w:rPr>
              <w:t>Evaluación</w:t>
            </w:r>
          </w:p>
        </w:tc>
      </w:tr>
      <w:tr w:rsidR="000642A5" w:rsidRPr="008D592F" w14:paraId="183387E2" w14:textId="77777777" w:rsidTr="000642A5">
        <w:tc>
          <w:tcPr>
            <w:tcW w:w="2469" w:type="dxa"/>
          </w:tcPr>
          <w:p w14:paraId="16C66B03" w14:textId="77777777" w:rsidR="000642A5" w:rsidRPr="008D592F" w:rsidRDefault="000642A5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55041201" w14:textId="77777777" w:rsidR="000642A5" w:rsidRPr="008D592F" w:rsidRDefault="000642A5" w:rsidP="00074A64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Evalúa sobre el tema Los números enteros</w:t>
            </w:r>
          </w:p>
        </w:tc>
      </w:tr>
    </w:tbl>
    <w:p w14:paraId="0BF0A293" w14:textId="77777777" w:rsidR="00134A9E" w:rsidRPr="008D592F" w:rsidRDefault="00134A9E" w:rsidP="00F21DA8">
      <w:pPr>
        <w:spacing w:after="0"/>
        <w:rPr>
          <w:rFonts w:ascii="Times New Roman" w:hAnsi="Times New Roman" w:cs="Arial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5289"/>
      </w:tblGrid>
      <w:tr w:rsidR="00134A9E" w:rsidRPr="008D592F" w14:paraId="05C5D855" w14:textId="77777777" w:rsidTr="006E5822">
        <w:tc>
          <w:tcPr>
            <w:tcW w:w="8828" w:type="dxa"/>
            <w:gridSpan w:val="3"/>
            <w:shd w:val="clear" w:color="auto" w:fill="000000" w:themeFill="text1"/>
          </w:tcPr>
          <w:p w14:paraId="2999A118" w14:textId="77777777" w:rsidR="00134A9E" w:rsidRPr="008D592F" w:rsidRDefault="00134A9E" w:rsidP="000642A5">
            <w:pPr>
              <w:jc w:val="center"/>
              <w:rPr>
                <w:rFonts w:ascii="Times New Roman" w:hAnsi="Times New Roman" w:cs="Arial"/>
                <w:b/>
                <w:color w:val="FFFFFF" w:themeColor="background1"/>
              </w:rPr>
            </w:pPr>
            <w:r w:rsidRPr="008D592F">
              <w:rPr>
                <w:rFonts w:ascii="Times New Roman" w:hAnsi="Times New Roman" w:cs="Arial"/>
                <w:b/>
                <w:color w:val="FFFFFF" w:themeColor="background1"/>
              </w:rPr>
              <w:t>Webs de referencia</w:t>
            </w:r>
          </w:p>
        </w:tc>
      </w:tr>
      <w:tr w:rsidR="00134A9E" w:rsidRPr="008D592F" w14:paraId="3EA68289" w14:textId="77777777" w:rsidTr="006E5822">
        <w:tc>
          <w:tcPr>
            <w:tcW w:w="988" w:type="dxa"/>
          </w:tcPr>
          <w:p w14:paraId="1208FAB7" w14:textId="77777777" w:rsidR="00134A9E" w:rsidRPr="008D592F" w:rsidRDefault="00134A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Código</w:t>
            </w:r>
          </w:p>
        </w:tc>
        <w:tc>
          <w:tcPr>
            <w:tcW w:w="7840" w:type="dxa"/>
            <w:gridSpan w:val="2"/>
          </w:tcPr>
          <w:p w14:paraId="7D86FD0B" w14:textId="77777777" w:rsidR="00134A9E" w:rsidRPr="008D592F" w:rsidRDefault="000642A5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color w:val="000000"/>
              </w:rPr>
              <w:t>MA_06_09_REC350</w:t>
            </w:r>
          </w:p>
        </w:tc>
      </w:tr>
      <w:tr w:rsidR="00134A9E" w:rsidRPr="008D592F" w14:paraId="38372F61" w14:textId="77777777" w:rsidTr="006E5822">
        <w:tc>
          <w:tcPr>
            <w:tcW w:w="988" w:type="dxa"/>
          </w:tcPr>
          <w:p w14:paraId="14EA9F35" w14:textId="77777777" w:rsidR="00134A9E" w:rsidRPr="008D592F" w:rsidRDefault="00134A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Web 01</w:t>
            </w:r>
          </w:p>
        </w:tc>
        <w:tc>
          <w:tcPr>
            <w:tcW w:w="2551" w:type="dxa"/>
          </w:tcPr>
          <w:p w14:paraId="07EA7B24" w14:textId="37CAE019" w:rsidR="00134A9E" w:rsidRPr="00891D5F" w:rsidRDefault="006E5822" w:rsidP="002353CA">
            <w:pPr>
              <w:jc w:val="center"/>
              <w:rPr>
                <w:rFonts w:ascii="Times New Roman" w:eastAsiaTheme="majorEastAsia" w:hAnsi="Times New Roman" w:cs="Arial"/>
                <w:color w:val="BFBFBF" w:themeColor="background1" w:themeShade="BF"/>
                <w:sz w:val="24"/>
                <w:szCs w:val="24"/>
                <w:lang w:val="es-ES_tradnl"/>
              </w:rPr>
            </w:pPr>
            <w:r w:rsidRPr="00891D5F">
              <w:rPr>
                <w:rFonts w:ascii="Times New Roman" w:hAnsi="Times New Roman" w:cs="Arial"/>
              </w:rPr>
              <w:t>Jugando y aprendiendo Tema 3. Los números enteros</w:t>
            </w:r>
          </w:p>
        </w:tc>
        <w:tc>
          <w:tcPr>
            <w:tcW w:w="5289" w:type="dxa"/>
          </w:tcPr>
          <w:p w14:paraId="4982C11C" w14:textId="77777777" w:rsidR="00134A9E" w:rsidRPr="00891D5F" w:rsidRDefault="006E5822" w:rsidP="00134A9E">
            <w:pPr>
              <w:jc w:val="center"/>
              <w:rPr>
                <w:rFonts w:ascii="Times New Roman" w:hAnsi="Times New Roman" w:cs="Arial"/>
                <w:color w:val="BFBFBF" w:themeColor="background1" w:themeShade="BF"/>
              </w:rPr>
            </w:pPr>
            <w:r w:rsidRPr="00891D5F">
              <w:rPr>
                <w:rFonts w:ascii="Times New Roman" w:hAnsi="Times New Roman" w:cs="Arial"/>
              </w:rPr>
              <w:t>https://luisamariaarias.wordpress.com/matematicas/tema-3-numeros-enteros/</w:t>
            </w:r>
          </w:p>
        </w:tc>
      </w:tr>
      <w:tr w:rsidR="00134A9E" w:rsidRPr="008D592F" w14:paraId="54248196" w14:textId="77777777" w:rsidTr="006E5822">
        <w:tc>
          <w:tcPr>
            <w:tcW w:w="988" w:type="dxa"/>
          </w:tcPr>
          <w:p w14:paraId="38217EC5" w14:textId="77777777" w:rsidR="00134A9E" w:rsidRPr="008D592F" w:rsidRDefault="00134A9E" w:rsidP="000642A5">
            <w:pPr>
              <w:rPr>
                <w:rFonts w:ascii="Times New Roman" w:hAnsi="Times New Roman" w:cs="Arial"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Web 02</w:t>
            </w:r>
          </w:p>
        </w:tc>
        <w:tc>
          <w:tcPr>
            <w:tcW w:w="2551" w:type="dxa"/>
          </w:tcPr>
          <w:p w14:paraId="78091FEF" w14:textId="77777777" w:rsidR="00134A9E" w:rsidRPr="00891D5F" w:rsidRDefault="006E5822" w:rsidP="00134A9E">
            <w:pPr>
              <w:jc w:val="center"/>
              <w:rPr>
                <w:rFonts w:ascii="Times New Roman" w:hAnsi="Times New Roman" w:cs="Arial"/>
                <w:color w:val="BFBFBF" w:themeColor="background1" w:themeShade="BF"/>
              </w:rPr>
            </w:pPr>
            <w:r w:rsidRPr="00891D5F">
              <w:rPr>
                <w:rFonts w:ascii="Times New Roman" w:hAnsi="Times New Roman" w:cs="Arial"/>
              </w:rPr>
              <w:t>Cómo sumar y restar números positivos y negativos</w:t>
            </w:r>
          </w:p>
        </w:tc>
        <w:tc>
          <w:tcPr>
            <w:tcW w:w="5289" w:type="dxa"/>
          </w:tcPr>
          <w:p w14:paraId="111B01E6" w14:textId="77777777" w:rsidR="00134A9E" w:rsidRPr="00891D5F" w:rsidRDefault="006E5822" w:rsidP="00134A9E">
            <w:pPr>
              <w:jc w:val="center"/>
              <w:rPr>
                <w:rFonts w:ascii="Times New Roman" w:hAnsi="Times New Roman" w:cs="Arial"/>
                <w:color w:val="BFBFBF" w:themeColor="background1" w:themeShade="BF"/>
              </w:rPr>
            </w:pPr>
            <w:r w:rsidRPr="00891D5F">
              <w:rPr>
                <w:rFonts w:ascii="Times New Roman" w:hAnsi="Times New Roman" w:cs="Arial"/>
              </w:rPr>
              <w:t>http://www.disfrutalasmatematicas.com/numeros/positivos-negativos-sumar-restar.html</w:t>
            </w:r>
          </w:p>
        </w:tc>
      </w:tr>
      <w:tr w:rsidR="00134A9E" w:rsidRPr="008D592F" w14:paraId="0FDA3BA6" w14:textId="77777777" w:rsidTr="006E5822">
        <w:tc>
          <w:tcPr>
            <w:tcW w:w="988" w:type="dxa"/>
          </w:tcPr>
          <w:p w14:paraId="178C37B4" w14:textId="77777777" w:rsidR="00134A9E" w:rsidRPr="008D592F" w:rsidRDefault="00134A9E" w:rsidP="000642A5">
            <w:pPr>
              <w:rPr>
                <w:rFonts w:ascii="Times New Roman" w:hAnsi="Times New Roman" w:cs="Arial"/>
                <w:b/>
                <w:color w:val="000000"/>
              </w:rPr>
            </w:pPr>
            <w:r w:rsidRPr="008D592F">
              <w:rPr>
                <w:rFonts w:ascii="Times New Roman" w:hAnsi="Times New Roman" w:cs="Arial"/>
                <w:b/>
                <w:color w:val="000000"/>
              </w:rPr>
              <w:t>Web 03</w:t>
            </w:r>
          </w:p>
        </w:tc>
        <w:tc>
          <w:tcPr>
            <w:tcW w:w="2551" w:type="dxa"/>
          </w:tcPr>
          <w:p w14:paraId="7941B08E" w14:textId="77777777" w:rsidR="00134A9E" w:rsidRPr="00891D5F" w:rsidRDefault="00556A42" w:rsidP="00134A9E">
            <w:pPr>
              <w:jc w:val="center"/>
              <w:rPr>
                <w:rFonts w:ascii="Times New Roman" w:hAnsi="Times New Roman" w:cs="Arial"/>
                <w:color w:val="BFBFBF" w:themeColor="background1" w:themeShade="BF"/>
              </w:rPr>
            </w:pPr>
            <w:r w:rsidRPr="00891D5F">
              <w:rPr>
                <w:rFonts w:ascii="Times New Roman" w:hAnsi="Times New Roman" w:cs="Arial"/>
              </w:rPr>
              <w:t>Amolasmates Matemáticas 1° ESO</w:t>
            </w:r>
          </w:p>
        </w:tc>
        <w:tc>
          <w:tcPr>
            <w:tcW w:w="5289" w:type="dxa"/>
          </w:tcPr>
          <w:p w14:paraId="681F3251" w14:textId="77777777" w:rsidR="00134A9E" w:rsidRPr="00891D5F" w:rsidRDefault="00556A42" w:rsidP="00134A9E">
            <w:pPr>
              <w:jc w:val="center"/>
              <w:rPr>
                <w:rFonts w:ascii="Times New Roman" w:hAnsi="Times New Roman" w:cs="Arial"/>
                <w:color w:val="BFBFBF" w:themeColor="background1" w:themeShade="BF"/>
              </w:rPr>
            </w:pPr>
            <w:r w:rsidRPr="00891D5F">
              <w:rPr>
                <w:rFonts w:ascii="Times New Roman" w:hAnsi="Times New Roman" w:cs="Arial"/>
              </w:rPr>
              <w:t>http://www.amolasmates.es/primero%20eso/mat1eso4.html</w:t>
            </w:r>
          </w:p>
        </w:tc>
      </w:tr>
    </w:tbl>
    <w:p w14:paraId="422F0A33" w14:textId="77777777" w:rsidR="000642A5" w:rsidRPr="008D592F" w:rsidRDefault="000642A5" w:rsidP="00F21DA8">
      <w:pPr>
        <w:spacing w:after="0"/>
        <w:rPr>
          <w:rFonts w:ascii="Times New Roman" w:hAnsi="Times New Roman" w:cs="Arial"/>
          <w:sz w:val="22"/>
          <w:szCs w:val="22"/>
        </w:rPr>
      </w:pPr>
    </w:p>
    <w:sectPr w:rsidR="000642A5" w:rsidRPr="008D592F" w:rsidSect="00FC30C2">
      <w:headerReference w:type="even" r:id="rId30"/>
      <w:headerReference w:type="default" r:id="rId3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D01EC" w14:textId="77777777" w:rsidR="000C399A" w:rsidRDefault="000C399A">
      <w:pPr>
        <w:spacing w:after="0"/>
      </w:pPr>
      <w:r>
        <w:separator/>
      </w:r>
    </w:p>
  </w:endnote>
  <w:endnote w:type="continuationSeparator" w:id="0">
    <w:p w14:paraId="76F08123" w14:textId="77777777" w:rsidR="000C399A" w:rsidRDefault="000C3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1E28A" w14:textId="77777777" w:rsidR="000C399A" w:rsidRDefault="000C399A">
      <w:pPr>
        <w:spacing w:after="0"/>
      </w:pPr>
      <w:r>
        <w:separator/>
      </w:r>
    </w:p>
  </w:footnote>
  <w:footnote w:type="continuationSeparator" w:id="0">
    <w:p w14:paraId="51D46505" w14:textId="77777777" w:rsidR="000C399A" w:rsidRDefault="000C39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AA658" w14:textId="77777777" w:rsidR="000C399A" w:rsidRDefault="000C399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2C5749" w14:textId="77777777" w:rsidR="000C399A" w:rsidRDefault="000C399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D6C2A" w14:textId="77777777" w:rsidR="000C399A" w:rsidRDefault="000C399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53C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2B793A" w14:textId="77777777" w:rsidR="000C399A" w:rsidRPr="00A61F0B" w:rsidRDefault="000C399A" w:rsidP="0004489C">
    <w:pPr>
      <w:pStyle w:val="Encabezado"/>
      <w:ind w:right="360"/>
      <w:rPr>
        <w:rFonts w:ascii="Arial" w:hAnsi="Arial" w:cs="Arial"/>
        <w:sz w:val="22"/>
        <w:szCs w:val="22"/>
      </w:rPr>
    </w:pPr>
    <w:r w:rsidRPr="00A61F0B">
      <w:rPr>
        <w:rFonts w:ascii="Arial" w:hAnsi="Arial" w:cs="Arial"/>
        <w:sz w:val="22"/>
        <w:szCs w:val="22"/>
        <w:lang w:val="es-ES"/>
      </w:rPr>
      <w:t xml:space="preserve">[MA_06_09_CO] Guion 0. </w:t>
    </w:r>
    <w:r w:rsidRPr="00A61F0B">
      <w:rPr>
        <w:rFonts w:ascii="Arial" w:hAnsi="Arial" w:cs="Arial"/>
        <w:b/>
        <w:sz w:val="22"/>
        <w:szCs w:val="22"/>
      </w:rPr>
      <w:t>Números enteros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7AE5C73"/>
    <w:multiLevelType w:val="hybridMultilevel"/>
    <w:tmpl w:val="CFAEE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8461A"/>
    <w:multiLevelType w:val="hybridMultilevel"/>
    <w:tmpl w:val="3E62B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A5280"/>
    <w:multiLevelType w:val="hybridMultilevel"/>
    <w:tmpl w:val="707478FE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D3D8E"/>
    <w:multiLevelType w:val="hybridMultilevel"/>
    <w:tmpl w:val="5E24E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0E1A"/>
    <w:multiLevelType w:val="multilevel"/>
    <w:tmpl w:val="3D1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EF3C3A"/>
    <w:multiLevelType w:val="hybridMultilevel"/>
    <w:tmpl w:val="54967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B04B6"/>
    <w:multiLevelType w:val="hybridMultilevel"/>
    <w:tmpl w:val="B89CB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25FC8"/>
    <w:multiLevelType w:val="hybridMultilevel"/>
    <w:tmpl w:val="5406E490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F4079"/>
    <w:multiLevelType w:val="hybridMultilevel"/>
    <w:tmpl w:val="435816C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ECC0061"/>
    <w:multiLevelType w:val="multilevel"/>
    <w:tmpl w:val="6BC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B1644F"/>
    <w:multiLevelType w:val="multilevel"/>
    <w:tmpl w:val="F6C0B2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104A66"/>
    <w:multiLevelType w:val="hybridMultilevel"/>
    <w:tmpl w:val="01D82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F696D"/>
    <w:multiLevelType w:val="hybridMultilevel"/>
    <w:tmpl w:val="83248A0C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70006"/>
    <w:multiLevelType w:val="hybridMultilevel"/>
    <w:tmpl w:val="34D64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12112"/>
    <w:multiLevelType w:val="hybridMultilevel"/>
    <w:tmpl w:val="BE123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87257"/>
    <w:multiLevelType w:val="hybridMultilevel"/>
    <w:tmpl w:val="A67A07F4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27084E"/>
    <w:multiLevelType w:val="hybridMultilevel"/>
    <w:tmpl w:val="6A248368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B5CDA"/>
    <w:multiLevelType w:val="hybridMultilevel"/>
    <w:tmpl w:val="9FF62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07D05"/>
    <w:multiLevelType w:val="hybridMultilevel"/>
    <w:tmpl w:val="F76ED5FC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77A04"/>
    <w:multiLevelType w:val="hybridMultilevel"/>
    <w:tmpl w:val="E6165A44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50B0E"/>
    <w:multiLevelType w:val="hybridMultilevel"/>
    <w:tmpl w:val="9530E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53E3F"/>
    <w:multiLevelType w:val="hybridMultilevel"/>
    <w:tmpl w:val="55389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23BFF"/>
    <w:multiLevelType w:val="hybridMultilevel"/>
    <w:tmpl w:val="E6165A44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436AA"/>
    <w:multiLevelType w:val="multilevel"/>
    <w:tmpl w:val="989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E064A8"/>
    <w:multiLevelType w:val="hybridMultilevel"/>
    <w:tmpl w:val="0160060A"/>
    <w:lvl w:ilvl="0" w:tplc="B7DAB968">
      <w:start w:val="1"/>
      <w:numFmt w:val="decimal"/>
      <w:lvlText w:val="%1°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6"/>
  </w:num>
  <w:num w:numId="5">
    <w:abstractNumId w:val="14"/>
  </w:num>
  <w:num w:numId="6">
    <w:abstractNumId w:val="3"/>
  </w:num>
  <w:num w:numId="7">
    <w:abstractNumId w:val="4"/>
  </w:num>
  <w:num w:numId="8">
    <w:abstractNumId w:val="17"/>
  </w:num>
  <w:num w:numId="9">
    <w:abstractNumId w:val="23"/>
  </w:num>
  <w:num w:numId="10">
    <w:abstractNumId w:val="8"/>
  </w:num>
  <w:num w:numId="11">
    <w:abstractNumId w:val="15"/>
  </w:num>
  <w:num w:numId="12">
    <w:abstractNumId w:val="21"/>
  </w:num>
  <w:num w:numId="13">
    <w:abstractNumId w:val="27"/>
  </w:num>
  <w:num w:numId="14">
    <w:abstractNumId w:val="5"/>
  </w:num>
  <w:num w:numId="15">
    <w:abstractNumId w:val="11"/>
  </w:num>
  <w:num w:numId="16">
    <w:abstractNumId w:val="26"/>
  </w:num>
  <w:num w:numId="17">
    <w:abstractNumId w:val="10"/>
  </w:num>
  <w:num w:numId="18">
    <w:abstractNumId w:val="12"/>
  </w:num>
  <w:num w:numId="19">
    <w:abstractNumId w:val="25"/>
  </w:num>
  <w:num w:numId="20">
    <w:abstractNumId w:val="7"/>
  </w:num>
  <w:num w:numId="21">
    <w:abstractNumId w:val="19"/>
  </w:num>
  <w:num w:numId="22">
    <w:abstractNumId w:val="18"/>
  </w:num>
  <w:num w:numId="23">
    <w:abstractNumId w:val="16"/>
  </w:num>
  <w:num w:numId="24">
    <w:abstractNumId w:val="0"/>
  </w:num>
  <w:num w:numId="25">
    <w:abstractNumId w:val="1"/>
  </w:num>
  <w:num w:numId="26">
    <w:abstractNumId w:val="2"/>
  </w:num>
  <w:num w:numId="27">
    <w:abstractNumId w:val="24"/>
  </w:num>
  <w:num w:numId="28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289C"/>
    <w:rsid w:val="00016723"/>
    <w:rsid w:val="000170D6"/>
    <w:rsid w:val="000177F1"/>
    <w:rsid w:val="00026140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9C1"/>
    <w:rsid w:val="00042A94"/>
    <w:rsid w:val="0004489C"/>
    <w:rsid w:val="00046007"/>
    <w:rsid w:val="000468AD"/>
    <w:rsid w:val="00046EB5"/>
    <w:rsid w:val="00046F41"/>
    <w:rsid w:val="00047627"/>
    <w:rsid w:val="00053744"/>
    <w:rsid w:val="00054A93"/>
    <w:rsid w:val="0005679F"/>
    <w:rsid w:val="00056B30"/>
    <w:rsid w:val="00056BFD"/>
    <w:rsid w:val="00056FCF"/>
    <w:rsid w:val="000573A2"/>
    <w:rsid w:val="00057679"/>
    <w:rsid w:val="000629EA"/>
    <w:rsid w:val="000642A5"/>
    <w:rsid w:val="00064F7F"/>
    <w:rsid w:val="000716B5"/>
    <w:rsid w:val="000725D6"/>
    <w:rsid w:val="0007415B"/>
    <w:rsid w:val="00074A64"/>
    <w:rsid w:val="0007752C"/>
    <w:rsid w:val="00081278"/>
    <w:rsid w:val="00081745"/>
    <w:rsid w:val="00081E63"/>
    <w:rsid w:val="000837EA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399A"/>
    <w:rsid w:val="000C4BAB"/>
    <w:rsid w:val="000C602F"/>
    <w:rsid w:val="000D0E70"/>
    <w:rsid w:val="000D3304"/>
    <w:rsid w:val="000D3AAA"/>
    <w:rsid w:val="000D76CE"/>
    <w:rsid w:val="000E161D"/>
    <w:rsid w:val="000E1629"/>
    <w:rsid w:val="000E1E66"/>
    <w:rsid w:val="000E50F5"/>
    <w:rsid w:val="000E56BF"/>
    <w:rsid w:val="000E7362"/>
    <w:rsid w:val="000F0C7A"/>
    <w:rsid w:val="000F3118"/>
    <w:rsid w:val="000F60B1"/>
    <w:rsid w:val="000F7B46"/>
    <w:rsid w:val="001018BE"/>
    <w:rsid w:val="00101D89"/>
    <w:rsid w:val="00103F7A"/>
    <w:rsid w:val="00104DD4"/>
    <w:rsid w:val="0011245D"/>
    <w:rsid w:val="00112EDC"/>
    <w:rsid w:val="00121317"/>
    <w:rsid w:val="001239A8"/>
    <w:rsid w:val="001246F9"/>
    <w:rsid w:val="00124FA7"/>
    <w:rsid w:val="001300C4"/>
    <w:rsid w:val="00130CEF"/>
    <w:rsid w:val="001316BE"/>
    <w:rsid w:val="0013385F"/>
    <w:rsid w:val="00134A9E"/>
    <w:rsid w:val="001354F3"/>
    <w:rsid w:val="00135E31"/>
    <w:rsid w:val="001368B6"/>
    <w:rsid w:val="00140B08"/>
    <w:rsid w:val="00140D65"/>
    <w:rsid w:val="001435BE"/>
    <w:rsid w:val="00145694"/>
    <w:rsid w:val="00146D0F"/>
    <w:rsid w:val="001470F1"/>
    <w:rsid w:val="00147210"/>
    <w:rsid w:val="00147D40"/>
    <w:rsid w:val="00150A19"/>
    <w:rsid w:val="00150D74"/>
    <w:rsid w:val="00152DB8"/>
    <w:rsid w:val="00155DDA"/>
    <w:rsid w:val="001561C2"/>
    <w:rsid w:val="00161D0A"/>
    <w:rsid w:val="00163E0E"/>
    <w:rsid w:val="00164C58"/>
    <w:rsid w:val="00171E29"/>
    <w:rsid w:val="00172758"/>
    <w:rsid w:val="001738BE"/>
    <w:rsid w:val="0017454C"/>
    <w:rsid w:val="00174F31"/>
    <w:rsid w:val="00175AA8"/>
    <w:rsid w:val="00177A1F"/>
    <w:rsid w:val="00183EBC"/>
    <w:rsid w:val="0018426E"/>
    <w:rsid w:val="0018494D"/>
    <w:rsid w:val="0018784F"/>
    <w:rsid w:val="001936C2"/>
    <w:rsid w:val="00193B1C"/>
    <w:rsid w:val="0019469F"/>
    <w:rsid w:val="00195E54"/>
    <w:rsid w:val="00196857"/>
    <w:rsid w:val="00197BB2"/>
    <w:rsid w:val="001A2B3A"/>
    <w:rsid w:val="001A3945"/>
    <w:rsid w:val="001A42BD"/>
    <w:rsid w:val="001A4664"/>
    <w:rsid w:val="001A5E30"/>
    <w:rsid w:val="001B1F44"/>
    <w:rsid w:val="001B2804"/>
    <w:rsid w:val="001B37F8"/>
    <w:rsid w:val="001B3DAF"/>
    <w:rsid w:val="001B4371"/>
    <w:rsid w:val="001B6F7A"/>
    <w:rsid w:val="001B77FD"/>
    <w:rsid w:val="001C161B"/>
    <w:rsid w:val="001C6229"/>
    <w:rsid w:val="001D1B62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1F4C6B"/>
    <w:rsid w:val="002022A7"/>
    <w:rsid w:val="0020303A"/>
    <w:rsid w:val="0020599A"/>
    <w:rsid w:val="0021072A"/>
    <w:rsid w:val="00212435"/>
    <w:rsid w:val="00212459"/>
    <w:rsid w:val="00214515"/>
    <w:rsid w:val="0021502C"/>
    <w:rsid w:val="002209FB"/>
    <w:rsid w:val="002246F8"/>
    <w:rsid w:val="0023016E"/>
    <w:rsid w:val="00230B4F"/>
    <w:rsid w:val="00232291"/>
    <w:rsid w:val="002343CC"/>
    <w:rsid w:val="002353CA"/>
    <w:rsid w:val="0023765B"/>
    <w:rsid w:val="002406F9"/>
    <w:rsid w:val="002413BA"/>
    <w:rsid w:val="00243875"/>
    <w:rsid w:val="00244336"/>
    <w:rsid w:val="002514C9"/>
    <w:rsid w:val="00252A72"/>
    <w:rsid w:val="00257DDB"/>
    <w:rsid w:val="002632B2"/>
    <w:rsid w:val="002644D1"/>
    <w:rsid w:val="00264B58"/>
    <w:rsid w:val="00272066"/>
    <w:rsid w:val="00273007"/>
    <w:rsid w:val="00276C05"/>
    <w:rsid w:val="00276C9D"/>
    <w:rsid w:val="00285778"/>
    <w:rsid w:val="00285811"/>
    <w:rsid w:val="002973CB"/>
    <w:rsid w:val="002A07B3"/>
    <w:rsid w:val="002A1E54"/>
    <w:rsid w:val="002A239D"/>
    <w:rsid w:val="002A239E"/>
    <w:rsid w:val="002A47C5"/>
    <w:rsid w:val="002A6B17"/>
    <w:rsid w:val="002A768B"/>
    <w:rsid w:val="002A7B4C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1BC4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667E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0E9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87B30"/>
    <w:rsid w:val="003921F2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231"/>
    <w:rsid w:val="003B0407"/>
    <w:rsid w:val="003B2140"/>
    <w:rsid w:val="003B664E"/>
    <w:rsid w:val="003B6E27"/>
    <w:rsid w:val="003B7E6A"/>
    <w:rsid w:val="003C0290"/>
    <w:rsid w:val="003C1A7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3AA"/>
    <w:rsid w:val="003D3428"/>
    <w:rsid w:val="003D362C"/>
    <w:rsid w:val="003D46DA"/>
    <w:rsid w:val="003D78D2"/>
    <w:rsid w:val="003E024E"/>
    <w:rsid w:val="003E036B"/>
    <w:rsid w:val="003E1651"/>
    <w:rsid w:val="003E1BE1"/>
    <w:rsid w:val="003E370B"/>
    <w:rsid w:val="003E39CA"/>
    <w:rsid w:val="003F1B3A"/>
    <w:rsid w:val="003F2984"/>
    <w:rsid w:val="003F2F74"/>
    <w:rsid w:val="003F3EE5"/>
    <w:rsid w:val="003F42C3"/>
    <w:rsid w:val="003F6E14"/>
    <w:rsid w:val="003F7179"/>
    <w:rsid w:val="0040344D"/>
    <w:rsid w:val="00404CF7"/>
    <w:rsid w:val="00407C56"/>
    <w:rsid w:val="00416B09"/>
    <w:rsid w:val="0042438F"/>
    <w:rsid w:val="0042512A"/>
    <w:rsid w:val="00425943"/>
    <w:rsid w:val="004274ED"/>
    <w:rsid w:val="004274FA"/>
    <w:rsid w:val="0043129D"/>
    <w:rsid w:val="00436E0A"/>
    <w:rsid w:val="00440AF7"/>
    <w:rsid w:val="00440E93"/>
    <w:rsid w:val="00442CF7"/>
    <w:rsid w:val="0044314A"/>
    <w:rsid w:val="004434F2"/>
    <w:rsid w:val="004453E3"/>
    <w:rsid w:val="00446FBC"/>
    <w:rsid w:val="004506D7"/>
    <w:rsid w:val="00453D0F"/>
    <w:rsid w:val="00453DA5"/>
    <w:rsid w:val="00453E7D"/>
    <w:rsid w:val="00455E58"/>
    <w:rsid w:val="004560D5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55A9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25DE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59E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07CC9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4BCB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6A42"/>
    <w:rsid w:val="00557707"/>
    <w:rsid w:val="00557DB9"/>
    <w:rsid w:val="00561243"/>
    <w:rsid w:val="005612AA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516B"/>
    <w:rsid w:val="00597D46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3108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24E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353F"/>
    <w:rsid w:val="006141AB"/>
    <w:rsid w:val="006157F3"/>
    <w:rsid w:val="00616DBC"/>
    <w:rsid w:val="00616DF0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46C6D"/>
    <w:rsid w:val="0065038E"/>
    <w:rsid w:val="006603DE"/>
    <w:rsid w:val="00666BAA"/>
    <w:rsid w:val="00670091"/>
    <w:rsid w:val="006769B2"/>
    <w:rsid w:val="006770FD"/>
    <w:rsid w:val="00680478"/>
    <w:rsid w:val="00682D85"/>
    <w:rsid w:val="0068378A"/>
    <w:rsid w:val="0068736B"/>
    <w:rsid w:val="006878F9"/>
    <w:rsid w:val="00690A23"/>
    <w:rsid w:val="0069130B"/>
    <w:rsid w:val="006924A0"/>
    <w:rsid w:val="00692844"/>
    <w:rsid w:val="00694FCB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582"/>
    <w:rsid w:val="006B4CD5"/>
    <w:rsid w:val="006C075F"/>
    <w:rsid w:val="006C0B00"/>
    <w:rsid w:val="006C17DF"/>
    <w:rsid w:val="006C46A1"/>
    <w:rsid w:val="006C690F"/>
    <w:rsid w:val="006D24A3"/>
    <w:rsid w:val="006D3E7D"/>
    <w:rsid w:val="006D4074"/>
    <w:rsid w:val="006D46BC"/>
    <w:rsid w:val="006D48D0"/>
    <w:rsid w:val="006E04FF"/>
    <w:rsid w:val="006E0792"/>
    <w:rsid w:val="006E3DFC"/>
    <w:rsid w:val="006E3FCB"/>
    <w:rsid w:val="006E5822"/>
    <w:rsid w:val="006E6FDD"/>
    <w:rsid w:val="006E73F7"/>
    <w:rsid w:val="006E7704"/>
    <w:rsid w:val="006F3C31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500"/>
    <w:rsid w:val="007109CF"/>
    <w:rsid w:val="007114E8"/>
    <w:rsid w:val="0072016B"/>
    <w:rsid w:val="0072205E"/>
    <w:rsid w:val="00723E98"/>
    <w:rsid w:val="00724705"/>
    <w:rsid w:val="00724CA8"/>
    <w:rsid w:val="00725D66"/>
    <w:rsid w:val="00726376"/>
    <w:rsid w:val="007311BE"/>
    <w:rsid w:val="0073498F"/>
    <w:rsid w:val="00736490"/>
    <w:rsid w:val="007415A9"/>
    <w:rsid w:val="00741C41"/>
    <w:rsid w:val="00742DFC"/>
    <w:rsid w:val="007454E3"/>
    <w:rsid w:val="007466A1"/>
    <w:rsid w:val="00746A51"/>
    <w:rsid w:val="00747361"/>
    <w:rsid w:val="00750DA9"/>
    <w:rsid w:val="007530AF"/>
    <w:rsid w:val="0075379D"/>
    <w:rsid w:val="00753E7B"/>
    <w:rsid w:val="007574BF"/>
    <w:rsid w:val="0077084B"/>
    <w:rsid w:val="007717F3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5070"/>
    <w:rsid w:val="00797AF2"/>
    <w:rsid w:val="007A0EDA"/>
    <w:rsid w:val="007A14E1"/>
    <w:rsid w:val="007A45A9"/>
    <w:rsid w:val="007A6FCA"/>
    <w:rsid w:val="007A7625"/>
    <w:rsid w:val="007B08A6"/>
    <w:rsid w:val="007B0BEE"/>
    <w:rsid w:val="007B2236"/>
    <w:rsid w:val="007B341F"/>
    <w:rsid w:val="007B5831"/>
    <w:rsid w:val="007B59DE"/>
    <w:rsid w:val="007B5D00"/>
    <w:rsid w:val="007C0F96"/>
    <w:rsid w:val="007C192C"/>
    <w:rsid w:val="007C5226"/>
    <w:rsid w:val="007D163C"/>
    <w:rsid w:val="007E24B0"/>
    <w:rsid w:val="007E6B4B"/>
    <w:rsid w:val="007F0867"/>
    <w:rsid w:val="007F27B1"/>
    <w:rsid w:val="007F2B3E"/>
    <w:rsid w:val="007F30CB"/>
    <w:rsid w:val="007F4768"/>
    <w:rsid w:val="007F4CA9"/>
    <w:rsid w:val="007F51B3"/>
    <w:rsid w:val="007F6A35"/>
    <w:rsid w:val="007F7B9F"/>
    <w:rsid w:val="00800ED8"/>
    <w:rsid w:val="00804B8D"/>
    <w:rsid w:val="00806DFA"/>
    <w:rsid w:val="00810181"/>
    <w:rsid w:val="00810A81"/>
    <w:rsid w:val="008119A3"/>
    <w:rsid w:val="00812894"/>
    <w:rsid w:val="00813981"/>
    <w:rsid w:val="0081772D"/>
    <w:rsid w:val="00817EF7"/>
    <w:rsid w:val="008202A4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3675B"/>
    <w:rsid w:val="008420C8"/>
    <w:rsid w:val="008421CC"/>
    <w:rsid w:val="00842252"/>
    <w:rsid w:val="0084479D"/>
    <w:rsid w:val="00844AAE"/>
    <w:rsid w:val="00845E19"/>
    <w:rsid w:val="00846F6C"/>
    <w:rsid w:val="008476F6"/>
    <w:rsid w:val="00847EA4"/>
    <w:rsid w:val="00847EA7"/>
    <w:rsid w:val="00850A49"/>
    <w:rsid w:val="00854B41"/>
    <w:rsid w:val="00856E0D"/>
    <w:rsid w:val="008648CE"/>
    <w:rsid w:val="00864B03"/>
    <w:rsid w:val="00864FE2"/>
    <w:rsid w:val="0086569F"/>
    <w:rsid w:val="00871D79"/>
    <w:rsid w:val="0087270D"/>
    <w:rsid w:val="0087332E"/>
    <w:rsid w:val="00873922"/>
    <w:rsid w:val="00875612"/>
    <w:rsid w:val="00876B4C"/>
    <w:rsid w:val="008819B4"/>
    <w:rsid w:val="008825B3"/>
    <w:rsid w:val="0088291C"/>
    <w:rsid w:val="00884B8A"/>
    <w:rsid w:val="008850AF"/>
    <w:rsid w:val="00891D5F"/>
    <w:rsid w:val="0089265D"/>
    <w:rsid w:val="00893017"/>
    <w:rsid w:val="008969D0"/>
    <w:rsid w:val="008A00D9"/>
    <w:rsid w:val="008A0D4A"/>
    <w:rsid w:val="008A1BD7"/>
    <w:rsid w:val="008A4D14"/>
    <w:rsid w:val="008A51E7"/>
    <w:rsid w:val="008A69EE"/>
    <w:rsid w:val="008B03F7"/>
    <w:rsid w:val="008B4C96"/>
    <w:rsid w:val="008B4CC7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592F"/>
    <w:rsid w:val="008D6275"/>
    <w:rsid w:val="008D6FD5"/>
    <w:rsid w:val="008E43FD"/>
    <w:rsid w:val="008E5A55"/>
    <w:rsid w:val="008F04B5"/>
    <w:rsid w:val="008F0C43"/>
    <w:rsid w:val="008F3316"/>
    <w:rsid w:val="008F4B10"/>
    <w:rsid w:val="008F767A"/>
    <w:rsid w:val="00900568"/>
    <w:rsid w:val="009037BD"/>
    <w:rsid w:val="00904A13"/>
    <w:rsid w:val="00905F4B"/>
    <w:rsid w:val="00906CE6"/>
    <w:rsid w:val="009074D5"/>
    <w:rsid w:val="00907EC6"/>
    <w:rsid w:val="00912EB2"/>
    <w:rsid w:val="009153F5"/>
    <w:rsid w:val="0092541E"/>
    <w:rsid w:val="0092632B"/>
    <w:rsid w:val="00927CC1"/>
    <w:rsid w:val="009312D0"/>
    <w:rsid w:val="00931F50"/>
    <w:rsid w:val="00932347"/>
    <w:rsid w:val="00933631"/>
    <w:rsid w:val="0093732D"/>
    <w:rsid w:val="0093786B"/>
    <w:rsid w:val="00937DA9"/>
    <w:rsid w:val="00942AF2"/>
    <w:rsid w:val="00945604"/>
    <w:rsid w:val="00952817"/>
    <w:rsid w:val="00952A91"/>
    <w:rsid w:val="0095345F"/>
    <w:rsid w:val="0095355B"/>
    <w:rsid w:val="00955009"/>
    <w:rsid w:val="00955406"/>
    <w:rsid w:val="009604C5"/>
    <w:rsid w:val="00963B92"/>
    <w:rsid w:val="00963CC3"/>
    <w:rsid w:val="009655BE"/>
    <w:rsid w:val="009661D3"/>
    <w:rsid w:val="00971E52"/>
    <w:rsid w:val="00975E2D"/>
    <w:rsid w:val="00976A1A"/>
    <w:rsid w:val="0098031F"/>
    <w:rsid w:val="00984C03"/>
    <w:rsid w:val="009873E2"/>
    <w:rsid w:val="0099027B"/>
    <w:rsid w:val="00994885"/>
    <w:rsid w:val="009962E8"/>
    <w:rsid w:val="009963B3"/>
    <w:rsid w:val="0099730D"/>
    <w:rsid w:val="009A078B"/>
    <w:rsid w:val="009A2853"/>
    <w:rsid w:val="009A285F"/>
    <w:rsid w:val="009A29B1"/>
    <w:rsid w:val="009A5751"/>
    <w:rsid w:val="009A6344"/>
    <w:rsid w:val="009A67C8"/>
    <w:rsid w:val="009B12F9"/>
    <w:rsid w:val="009B2287"/>
    <w:rsid w:val="009B3163"/>
    <w:rsid w:val="009B3A6D"/>
    <w:rsid w:val="009B3AB4"/>
    <w:rsid w:val="009B79A0"/>
    <w:rsid w:val="009C04CA"/>
    <w:rsid w:val="009C0D65"/>
    <w:rsid w:val="009C17CF"/>
    <w:rsid w:val="009C17E7"/>
    <w:rsid w:val="009C1A2F"/>
    <w:rsid w:val="009C3015"/>
    <w:rsid w:val="009C3F8A"/>
    <w:rsid w:val="009C4CCD"/>
    <w:rsid w:val="009C5A72"/>
    <w:rsid w:val="009C6070"/>
    <w:rsid w:val="009D0BF1"/>
    <w:rsid w:val="009D1C5D"/>
    <w:rsid w:val="009D31DB"/>
    <w:rsid w:val="009D35E7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7E10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BD8"/>
    <w:rsid w:val="00A21C89"/>
    <w:rsid w:val="00A25ED0"/>
    <w:rsid w:val="00A31F94"/>
    <w:rsid w:val="00A33D16"/>
    <w:rsid w:val="00A34F0F"/>
    <w:rsid w:val="00A3663B"/>
    <w:rsid w:val="00A429EE"/>
    <w:rsid w:val="00A43806"/>
    <w:rsid w:val="00A45D50"/>
    <w:rsid w:val="00A461DE"/>
    <w:rsid w:val="00A469AB"/>
    <w:rsid w:val="00A46B4A"/>
    <w:rsid w:val="00A479EC"/>
    <w:rsid w:val="00A47C12"/>
    <w:rsid w:val="00A50F23"/>
    <w:rsid w:val="00A51BE5"/>
    <w:rsid w:val="00A52066"/>
    <w:rsid w:val="00A522BA"/>
    <w:rsid w:val="00A538C1"/>
    <w:rsid w:val="00A55F33"/>
    <w:rsid w:val="00A56F58"/>
    <w:rsid w:val="00A6198D"/>
    <w:rsid w:val="00A61F0B"/>
    <w:rsid w:val="00A63C60"/>
    <w:rsid w:val="00A63D3D"/>
    <w:rsid w:val="00A65139"/>
    <w:rsid w:val="00A65D5D"/>
    <w:rsid w:val="00A66785"/>
    <w:rsid w:val="00A67FB1"/>
    <w:rsid w:val="00A7297E"/>
    <w:rsid w:val="00A730DC"/>
    <w:rsid w:val="00A73F32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2FFD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2640"/>
    <w:rsid w:val="00AD2DCC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5F95"/>
    <w:rsid w:val="00AF78AB"/>
    <w:rsid w:val="00AF7F27"/>
    <w:rsid w:val="00AF7F33"/>
    <w:rsid w:val="00B06769"/>
    <w:rsid w:val="00B10D84"/>
    <w:rsid w:val="00B11370"/>
    <w:rsid w:val="00B11A7A"/>
    <w:rsid w:val="00B135A5"/>
    <w:rsid w:val="00B16956"/>
    <w:rsid w:val="00B178D3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2CB8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21D"/>
    <w:rsid w:val="00B70F20"/>
    <w:rsid w:val="00B77F43"/>
    <w:rsid w:val="00B80CF0"/>
    <w:rsid w:val="00B81238"/>
    <w:rsid w:val="00B859B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2B72"/>
    <w:rsid w:val="00BA4332"/>
    <w:rsid w:val="00BA79D2"/>
    <w:rsid w:val="00BB065C"/>
    <w:rsid w:val="00BB0E5A"/>
    <w:rsid w:val="00BB48F9"/>
    <w:rsid w:val="00BB4A4B"/>
    <w:rsid w:val="00BB5AF3"/>
    <w:rsid w:val="00BB5F42"/>
    <w:rsid w:val="00BB70A9"/>
    <w:rsid w:val="00BC0756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07D2F"/>
    <w:rsid w:val="00C10363"/>
    <w:rsid w:val="00C126F9"/>
    <w:rsid w:val="00C164CC"/>
    <w:rsid w:val="00C1744D"/>
    <w:rsid w:val="00C208F0"/>
    <w:rsid w:val="00C21467"/>
    <w:rsid w:val="00C229C9"/>
    <w:rsid w:val="00C25727"/>
    <w:rsid w:val="00C273A7"/>
    <w:rsid w:val="00C27D39"/>
    <w:rsid w:val="00C321AA"/>
    <w:rsid w:val="00C321B7"/>
    <w:rsid w:val="00C33136"/>
    <w:rsid w:val="00C36B3D"/>
    <w:rsid w:val="00C36EC0"/>
    <w:rsid w:val="00C41840"/>
    <w:rsid w:val="00C42F71"/>
    <w:rsid w:val="00C44907"/>
    <w:rsid w:val="00C44F3B"/>
    <w:rsid w:val="00C453B1"/>
    <w:rsid w:val="00C459BD"/>
    <w:rsid w:val="00C4673F"/>
    <w:rsid w:val="00C505D4"/>
    <w:rsid w:val="00C51292"/>
    <w:rsid w:val="00C53DBD"/>
    <w:rsid w:val="00C55466"/>
    <w:rsid w:val="00C55BAE"/>
    <w:rsid w:val="00C5698A"/>
    <w:rsid w:val="00C6182A"/>
    <w:rsid w:val="00C649D5"/>
    <w:rsid w:val="00C66B92"/>
    <w:rsid w:val="00C67732"/>
    <w:rsid w:val="00C70112"/>
    <w:rsid w:val="00C7074A"/>
    <w:rsid w:val="00C71DEF"/>
    <w:rsid w:val="00C73771"/>
    <w:rsid w:val="00C73DCA"/>
    <w:rsid w:val="00C74E6C"/>
    <w:rsid w:val="00C7646B"/>
    <w:rsid w:val="00C76EE8"/>
    <w:rsid w:val="00C7721E"/>
    <w:rsid w:val="00C77554"/>
    <w:rsid w:val="00C8328A"/>
    <w:rsid w:val="00C8567B"/>
    <w:rsid w:val="00C859F4"/>
    <w:rsid w:val="00C85C21"/>
    <w:rsid w:val="00C87205"/>
    <w:rsid w:val="00C90045"/>
    <w:rsid w:val="00C903D6"/>
    <w:rsid w:val="00C9381A"/>
    <w:rsid w:val="00C9467B"/>
    <w:rsid w:val="00C9659D"/>
    <w:rsid w:val="00CA26D2"/>
    <w:rsid w:val="00CA3AD8"/>
    <w:rsid w:val="00CA420B"/>
    <w:rsid w:val="00CA4D75"/>
    <w:rsid w:val="00CA5055"/>
    <w:rsid w:val="00CA5183"/>
    <w:rsid w:val="00CA5431"/>
    <w:rsid w:val="00CA65CC"/>
    <w:rsid w:val="00CB0642"/>
    <w:rsid w:val="00CB114D"/>
    <w:rsid w:val="00CB1917"/>
    <w:rsid w:val="00CB31CC"/>
    <w:rsid w:val="00CB59F9"/>
    <w:rsid w:val="00CC3464"/>
    <w:rsid w:val="00CC3AE9"/>
    <w:rsid w:val="00CC5C2E"/>
    <w:rsid w:val="00CC5D5A"/>
    <w:rsid w:val="00CC5E13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0A1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0CA"/>
    <w:rsid w:val="00D251AF"/>
    <w:rsid w:val="00D311A0"/>
    <w:rsid w:val="00D32640"/>
    <w:rsid w:val="00D33B2F"/>
    <w:rsid w:val="00D34D57"/>
    <w:rsid w:val="00D3601D"/>
    <w:rsid w:val="00D37B70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C74"/>
    <w:rsid w:val="00D51F9C"/>
    <w:rsid w:val="00D52AB2"/>
    <w:rsid w:val="00D537ED"/>
    <w:rsid w:val="00D55CDB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3EEC"/>
    <w:rsid w:val="00D8413A"/>
    <w:rsid w:val="00D844E0"/>
    <w:rsid w:val="00D879CA"/>
    <w:rsid w:val="00D918DB"/>
    <w:rsid w:val="00D9220A"/>
    <w:rsid w:val="00D93545"/>
    <w:rsid w:val="00DA57A8"/>
    <w:rsid w:val="00DA5BD8"/>
    <w:rsid w:val="00DA7CC1"/>
    <w:rsid w:val="00DB4387"/>
    <w:rsid w:val="00DB500D"/>
    <w:rsid w:val="00DB79F4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3D0"/>
    <w:rsid w:val="00DE69EE"/>
    <w:rsid w:val="00DE6F1E"/>
    <w:rsid w:val="00DF1AEC"/>
    <w:rsid w:val="00DF25AE"/>
    <w:rsid w:val="00DF28B1"/>
    <w:rsid w:val="00DF44F5"/>
    <w:rsid w:val="00DF71BC"/>
    <w:rsid w:val="00DF7895"/>
    <w:rsid w:val="00E00B89"/>
    <w:rsid w:val="00E01400"/>
    <w:rsid w:val="00E03BA9"/>
    <w:rsid w:val="00E04646"/>
    <w:rsid w:val="00E0533C"/>
    <w:rsid w:val="00E0629A"/>
    <w:rsid w:val="00E06BCD"/>
    <w:rsid w:val="00E10F1D"/>
    <w:rsid w:val="00E135BE"/>
    <w:rsid w:val="00E13EFB"/>
    <w:rsid w:val="00E15CA3"/>
    <w:rsid w:val="00E15F0B"/>
    <w:rsid w:val="00E176B4"/>
    <w:rsid w:val="00E17B3F"/>
    <w:rsid w:val="00E218E2"/>
    <w:rsid w:val="00E2355C"/>
    <w:rsid w:val="00E2397E"/>
    <w:rsid w:val="00E24FDD"/>
    <w:rsid w:val="00E26B0C"/>
    <w:rsid w:val="00E3145B"/>
    <w:rsid w:val="00E328E7"/>
    <w:rsid w:val="00E33AEB"/>
    <w:rsid w:val="00E33FC6"/>
    <w:rsid w:val="00E3697A"/>
    <w:rsid w:val="00E3728B"/>
    <w:rsid w:val="00E3730F"/>
    <w:rsid w:val="00E40CB7"/>
    <w:rsid w:val="00E437F5"/>
    <w:rsid w:val="00E44470"/>
    <w:rsid w:val="00E45564"/>
    <w:rsid w:val="00E45B3B"/>
    <w:rsid w:val="00E45B8B"/>
    <w:rsid w:val="00E45FD0"/>
    <w:rsid w:val="00E462A3"/>
    <w:rsid w:val="00E4762A"/>
    <w:rsid w:val="00E50D43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5D0"/>
    <w:rsid w:val="00E80876"/>
    <w:rsid w:val="00E83D85"/>
    <w:rsid w:val="00E85C68"/>
    <w:rsid w:val="00E90F5C"/>
    <w:rsid w:val="00E9108F"/>
    <w:rsid w:val="00E91EEC"/>
    <w:rsid w:val="00E92066"/>
    <w:rsid w:val="00EA4F3E"/>
    <w:rsid w:val="00EA56FC"/>
    <w:rsid w:val="00EA5C8E"/>
    <w:rsid w:val="00EA617C"/>
    <w:rsid w:val="00EB2472"/>
    <w:rsid w:val="00EB3348"/>
    <w:rsid w:val="00EB66D6"/>
    <w:rsid w:val="00EB68B5"/>
    <w:rsid w:val="00EB6C2C"/>
    <w:rsid w:val="00EB7290"/>
    <w:rsid w:val="00EC0B4F"/>
    <w:rsid w:val="00EC1411"/>
    <w:rsid w:val="00EC17C3"/>
    <w:rsid w:val="00EC2846"/>
    <w:rsid w:val="00EC4690"/>
    <w:rsid w:val="00EC5847"/>
    <w:rsid w:val="00EC69A6"/>
    <w:rsid w:val="00ED0B81"/>
    <w:rsid w:val="00ED0FC0"/>
    <w:rsid w:val="00ED22D9"/>
    <w:rsid w:val="00ED3937"/>
    <w:rsid w:val="00ED3C09"/>
    <w:rsid w:val="00ED49D1"/>
    <w:rsid w:val="00ED63D8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2A73"/>
    <w:rsid w:val="00F1336F"/>
    <w:rsid w:val="00F14431"/>
    <w:rsid w:val="00F153FB"/>
    <w:rsid w:val="00F1586C"/>
    <w:rsid w:val="00F16D37"/>
    <w:rsid w:val="00F17BD9"/>
    <w:rsid w:val="00F21DA8"/>
    <w:rsid w:val="00F23646"/>
    <w:rsid w:val="00F23DBC"/>
    <w:rsid w:val="00F245F6"/>
    <w:rsid w:val="00F30E80"/>
    <w:rsid w:val="00F317B2"/>
    <w:rsid w:val="00F335B5"/>
    <w:rsid w:val="00F33C48"/>
    <w:rsid w:val="00F34D50"/>
    <w:rsid w:val="00F36937"/>
    <w:rsid w:val="00F36FF2"/>
    <w:rsid w:val="00F375D4"/>
    <w:rsid w:val="00F40100"/>
    <w:rsid w:val="00F40FB0"/>
    <w:rsid w:val="00F45523"/>
    <w:rsid w:val="00F45841"/>
    <w:rsid w:val="00F50900"/>
    <w:rsid w:val="00F50E23"/>
    <w:rsid w:val="00F51C55"/>
    <w:rsid w:val="00F528A6"/>
    <w:rsid w:val="00F52DC7"/>
    <w:rsid w:val="00F53972"/>
    <w:rsid w:val="00F53EC7"/>
    <w:rsid w:val="00F54AB4"/>
    <w:rsid w:val="00F550E4"/>
    <w:rsid w:val="00F5566F"/>
    <w:rsid w:val="00F55E68"/>
    <w:rsid w:val="00F56259"/>
    <w:rsid w:val="00F5734A"/>
    <w:rsid w:val="00F57632"/>
    <w:rsid w:val="00F576FB"/>
    <w:rsid w:val="00F60D90"/>
    <w:rsid w:val="00F620FF"/>
    <w:rsid w:val="00F6653D"/>
    <w:rsid w:val="00F66A8B"/>
    <w:rsid w:val="00F70C32"/>
    <w:rsid w:val="00F7245B"/>
    <w:rsid w:val="00F766A7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6D1E"/>
    <w:rsid w:val="00FA7710"/>
    <w:rsid w:val="00FB30B8"/>
    <w:rsid w:val="00FB3711"/>
    <w:rsid w:val="00FB4A82"/>
    <w:rsid w:val="00FB5911"/>
    <w:rsid w:val="00FB7B12"/>
    <w:rsid w:val="00FC30C2"/>
    <w:rsid w:val="00FC5245"/>
    <w:rsid w:val="00FD09C7"/>
    <w:rsid w:val="00FD2625"/>
    <w:rsid w:val="00FD2B9B"/>
    <w:rsid w:val="00FD562B"/>
    <w:rsid w:val="00FD5656"/>
    <w:rsid w:val="00FE1F42"/>
    <w:rsid w:val="00FE4049"/>
    <w:rsid w:val="00FE4300"/>
    <w:rsid w:val="00FE5D52"/>
    <w:rsid w:val="00FE7191"/>
    <w:rsid w:val="00FF2A4B"/>
    <w:rsid w:val="00FF2D3C"/>
    <w:rsid w:val="00FF3E4E"/>
    <w:rsid w:val="00FF602C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46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745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7454C"/>
  </w:style>
  <w:style w:type="paragraph" w:customStyle="1" w:styleId="Seccin2PLANETA">
    <w:name w:val="[Sección2]PLANETA"/>
    <w:basedOn w:val="Normal"/>
    <w:next w:val="Normal"/>
    <w:qFormat/>
    <w:rsid w:val="00AB2FFD"/>
    <w:pPr>
      <w:spacing w:after="0"/>
    </w:pPr>
    <w:rPr>
      <w:rFonts w:ascii="Times New Roman" w:hAnsi="Times New Roman" w:cs="Arial"/>
      <w:b/>
      <w:sz w:val="28"/>
    </w:rPr>
  </w:style>
  <w:style w:type="paragraph" w:customStyle="1" w:styleId="TextoPLANETA">
    <w:name w:val="[Texto]PLANETA"/>
    <w:basedOn w:val="Normal"/>
    <w:qFormat/>
    <w:rsid w:val="00AB2FFD"/>
    <w:pPr>
      <w:spacing w:after="0"/>
    </w:pPr>
    <w:rPr>
      <w:rFonts w:ascii="Times New Roman" w:hAnsi="Times New Roman" w:cs="Arial"/>
      <w:sz w:val="22"/>
    </w:rPr>
  </w:style>
  <w:style w:type="paragraph" w:customStyle="1" w:styleId="Seccin1PLANETA">
    <w:name w:val="[Sección1]PLANETA"/>
    <w:basedOn w:val="Normal"/>
    <w:next w:val="Seccin2PLANETA"/>
    <w:qFormat/>
    <w:rsid w:val="00B42CB8"/>
    <w:pPr>
      <w:spacing w:after="0"/>
    </w:pPr>
    <w:rPr>
      <w:rFonts w:ascii="Times New Roman" w:hAnsi="Times New Roman" w:cs="Arial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745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7454C"/>
  </w:style>
  <w:style w:type="paragraph" w:customStyle="1" w:styleId="Seccin2PLANETA">
    <w:name w:val="[Sección2]PLANETA"/>
    <w:basedOn w:val="Normal"/>
    <w:next w:val="Normal"/>
    <w:qFormat/>
    <w:rsid w:val="00AB2FFD"/>
    <w:pPr>
      <w:spacing w:after="0"/>
    </w:pPr>
    <w:rPr>
      <w:rFonts w:ascii="Times New Roman" w:hAnsi="Times New Roman" w:cs="Arial"/>
      <w:b/>
      <w:sz w:val="28"/>
    </w:rPr>
  </w:style>
  <w:style w:type="paragraph" w:customStyle="1" w:styleId="TextoPLANETA">
    <w:name w:val="[Texto]PLANETA"/>
    <w:basedOn w:val="Normal"/>
    <w:qFormat/>
    <w:rsid w:val="00AB2FFD"/>
    <w:pPr>
      <w:spacing w:after="0"/>
    </w:pPr>
    <w:rPr>
      <w:rFonts w:ascii="Times New Roman" w:hAnsi="Times New Roman" w:cs="Arial"/>
      <w:sz w:val="22"/>
    </w:rPr>
  </w:style>
  <w:style w:type="paragraph" w:customStyle="1" w:styleId="Seccin1PLANETA">
    <w:name w:val="[Sección1]PLANETA"/>
    <w:basedOn w:val="Normal"/>
    <w:next w:val="Seccin2PLANETA"/>
    <w:qFormat/>
    <w:rsid w:val="00B42CB8"/>
    <w:pPr>
      <w:spacing w:after="0"/>
    </w:pPr>
    <w:rPr>
      <w:rFonts w:ascii="Times New Roman" w:hAnsi="Times New Roman" w:cs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049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emf"/><Relationship Id="rId22" Type="http://schemas.openxmlformats.org/officeDocument/2006/relationships/oleObject" Target="embeddings/oleObject1.bin"/><Relationship Id="rId23" Type="http://schemas.openxmlformats.org/officeDocument/2006/relationships/image" Target="media/image14.emf"/><Relationship Id="rId24" Type="http://schemas.openxmlformats.org/officeDocument/2006/relationships/oleObject" Target="embeddings/oleObject2.bin"/><Relationship Id="rId25" Type="http://schemas.openxmlformats.org/officeDocument/2006/relationships/image" Target="media/image15.emf"/><Relationship Id="rId26" Type="http://schemas.openxmlformats.org/officeDocument/2006/relationships/oleObject" Target="embeddings/oleObject3.bin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40359-27E8-6947-8D77-CE9A18C9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4968</Words>
  <Characters>27327</Characters>
  <Application>Microsoft Macintosh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32231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16</cp:revision>
  <dcterms:created xsi:type="dcterms:W3CDTF">2016-02-18T01:05:00Z</dcterms:created>
  <dcterms:modified xsi:type="dcterms:W3CDTF">2016-02-21T00:45:00Z</dcterms:modified>
</cp:coreProperties>
</file>