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7E69C" w14:textId="77777777" w:rsidR="006A7E77" w:rsidRPr="006C56BE" w:rsidRDefault="006A7E77" w:rsidP="006A7E7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6C56BE">
        <w:rPr>
          <w:rFonts w:ascii="Times New Roman" w:hAnsi="Times New Roman" w:cs="Times New Roman"/>
          <w:b/>
        </w:rPr>
        <w:t>Guía didáctica</w:t>
      </w:r>
    </w:p>
    <w:p w14:paraId="2066C61E" w14:textId="77777777" w:rsidR="006A7E77" w:rsidRPr="006C56BE" w:rsidRDefault="00696583" w:rsidP="006A7E77">
      <w:pPr>
        <w:jc w:val="both"/>
        <w:rPr>
          <w:rFonts w:ascii="Times New Roman" w:hAnsi="Times New Roman" w:cs="Times New Roman"/>
          <w:b/>
        </w:rPr>
      </w:pPr>
      <w:r w:rsidRPr="006C56BE">
        <w:rPr>
          <w:rFonts w:ascii="Times New Roman" w:hAnsi="Times New Roman" w:cs="Times New Roman"/>
          <w:b/>
        </w:rPr>
        <w:t>Estándares básicos de c</w:t>
      </w:r>
      <w:r w:rsidR="006A7E77" w:rsidRPr="006C56BE">
        <w:rPr>
          <w:rFonts w:ascii="Times New Roman" w:hAnsi="Times New Roman" w:cs="Times New Roman"/>
          <w:b/>
        </w:rPr>
        <w:t>ompetencias</w:t>
      </w:r>
    </w:p>
    <w:p w14:paraId="21CB1F67" w14:textId="77777777" w:rsidR="006A7E77" w:rsidRPr="006C56BE" w:rsidRDefault="00696583" w:rsidP="00696583">
      <w:pPr>
        <w:jc w:val="both"/>
        <w:rPr>
          <w:rFonts w:ascii="Times New Roman" w:hAnsi="Times New Roman" w:cs="Times New Roman"/>
          <w:b/>
        </w:rPr>
      </w:pPr>
      <w:r w:rsidRPr="006C56BE">
        <w:rPr>
          <w:rFonts w:ascii="Times New Roman" w:hAnsi="Times New Roman" w:cs="Times New Roman"/>
          <w:b/>
        </w:rPr>
        <w:t>Pensamiento n</w:t>
      </w:r>
      <w:r w:rsidR="006A7E77" w:rsidRPr="006C56BE">
        <w:rPr>
          <w:rFonts w:ascii="Times New Roman" w:hAnsi="Times New Roman" w:cs="Times New Roman"/>
          <w:b/>
        </w:rPr>
        <w:t>umérico y sistemas numéricos</w:t>
      </w:r>
    </w:p>
    <w:p w14:paraId="0880763B" w14:textId="77777777" w:rsidR="009E4650" w:rsidRPr="006C56BE" w:rsidRDefault="006A7E77" w:rsidP="0069658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Resuelvo y formulo problemas utilizando propiedades básicas de la teoría de números como las de la igualdad, las de las distintas formas de la desigualdad y las de la adición, sustracción, multiplicación, división y potenciación.</w:t>
      </w:r>
    </w:p>
    <w:p w14:paraId="434477AC" w14:textId="77777777" w:rsidR="006A7E77" w:rsidRPr="006C56BE" w:rsidRDefault="006A7E77" w:rsidP="0069658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Formulo y resuelvo problemas en situaciones aditivas y multiplicativas en diferentes contextos y dominios numéricos.</w:t>
      </w:r>
    </w:p>
    <w:p w14:paraId="34AFCAD7" w14:textId="77777777" w:rsidR="006C56BE" w:rsidRPr="006C56BE" w:rsidRDefault="006C56BE" w:rsidP="006C56BE">
      <w:pPr>
        <w:pStyle w:val="Prrafodelista"/>
        <w:ind w:left="360"/>
        <w:jc w:val="both"/>
        <w:rPr>
          <w:rFonts w:ascii="Times New Roman" w:hAnsi="Times New Roman" w:cs="Times New Roman"/>
          <w:b/>
        </w:rPr>
      </w:pPr>
    </w:p>
    <w:p w14:paraId="57056D46" w14:textId="77777777" w:rsidR="006C56BE" w:rsidRPr="006C56BE" w:rsidRDefault="006C56BE" w:rsidP="006C56BE">
      <w:pPr>
        <w:pStyle w:val="Prrafodelista"/>
        <w:ind w:left="360"/>
        <w:jc w:val="both"/>
        <w:rPr>
          <w:rFonts w:ascii="Times New Roman" w:hAnsi="Times New Roman" w:cs="Times New Roman"/>
          <w:b/>
        </w:rPr>
      </w:pPr>
      <w:r w:rsidRPr="006C56BE">
        <w:rPr>
          <w:rFonts w:ascii="Times New Roman" w:hAnsi="Times New Roman" w:cs="Times New Roman"/>
          <w:b/>
        </w:rPr>
        <w:t>Competencias</w:t>
      </w:r>
    </w:p>
    <w:p w14:paraId="063E081A" w14:textId="77777777" w:rsidR="006C56BE" w:rsidRPr="006C56BE" w:rsidRDefault="006C56BE" w:rsidP="006C56B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Comunicación, representación y modelación</w:t>
      </w:r>
    </w:p>
    <w:p w14:paraId="14C96F9E" w14:textId="77777777" w:rsidR="006C56BE" w:rsidRPr="006C56BE" w:rsidRDefault="006C56BE" w:rsidP="006C56BE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Reconoce las diferentes representaciones de los números en distintos contextos.</w:t>
      </w:r>
    </w:p>
    <w:p w14:paraId="0ECBAD49" w14:textId="77777777" w:rsidR="006C56BE" w:rsidRPr="006C56BE" w:rsidRDefault="006C56BE" w:rsidP="006C56BE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Identifica el uso real que tienen los números.</w:t>
      </w:r>
    </w:p>
    <w:p w14:paraId="36C3756E" w14:textId="77777777" w:rsidR="006C56BE" w:rsidRPr="006C56BE" w:rsidRDefault="006C56BE" w:rsidP="006C56BE">
      <w:pPr>
        <w:jc w:val="both"/>
        <w:rPr>
          <w:rFonts w:ascii="Times New Roman" w:hAnsi="Times New Roman" w:cs="Times New Roman"/>
        </w:rPr>
      </w:pPr>
    </w:p>
    <w:p w14:paraId="037CC160" w14:textId="77777777" w:rsidR="006C56BE" w:rsidRPr="006C56BE" w:rsidRDefault="006C56BE" w:rsidP="006C56B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Razonamiento y argumentación</w:t>
      </w:r>
    </w:p>
    <w:p w14:paraId="64132D21" w14:textId="77777777" w:rsidR="006C56BE" w:rsidRPr="006C56BE" w:rsidRDefault="006C56BE" w:rsidP="006C56BE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Reconoce y diferencia el signo de un número y el signo de una operación.</w:t>
      </w:r>
    </w:p>
    <w:p w14:paraId="4EB7401A" w14:textId="77777777" w:rsidR="006C56BE" w:rsidRPr="006C56BE" w:rsidRDefault="006C56BE" w:rsidP="006C56BE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Justifica el resultado de la solución de expresiones con números.</w:t>
      </w:r>
    </w:p>
    <w:p w14:paraId="6722FB9C" w14:textId="77777777" w:rsidR="006C56BE" w:rsidRPr="006C56BE" w:rsidRDefault="006C56BE" w:rsidP="006C56BE">
      <w:pPr>
        <w:jc w:val="both"/>
        <w:rPr>
          <w:rFonts w:ascii="Times New Roman" w:hAnsi="Times New Roman" w:cs="Times New Roman"/>
        </w:rPr>
      </w:pPr>
    </w:p>
    <w:p w14:paraId="441B8B87" w14:textId="77777777" w:rsidR="006C56BE" w:rsidRPr="006C56BE" w:rsidRDefault="006C56BE" w:rsidP="006C56B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Planteamiento y resolución de problemas</w:t>
      </w:r>
    </w:p>
    <w:p w14:paraId="6FC49D8C" w14:textId="77777777" w:rsidR="006C56BE" w:rsidRPr="006C56BE" w:rsidRDefault="006C56BE" w:rsidP="006C56BE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Resuelve y formula problemas que requieren el uso de los conjuntos numéricos.</w:t>
      </w:r>
    </w:p>
    <w:p w14:paraId="64DCE617" w14:textId="77777777" w:rsidR="006C56BE" w:rsidRPr="006C56BE" w:rsidRDefault="006C56BE" w:rsidP="006C56BE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Resuelve situaciones en las que es necesario plantear expresiones con números enteros.</w:t>
      </w:r>
    </w:p>
    <w:p w14:paraId="0973DF4B" w14:textId="77777777" w:rsidR="00F6354E" w:rsidRPr="006C56BE" w:rsidRDefault="00F6354E" w:rsidP="00F6354E">
      <w:pPr>
        <w:jc w:val="both"/>
        <w:rPr>
          <w:rFonts w:ascii="Times New Roman" w:hAnsi="Times New Roman" w:cs="Times New Roman"/>
        </w:rPr>
      </w:pPr>
    </w:p>
    <w:p w14:paraId="3D49F90B" w14:textId="77777777" w:rsidR="00620182" w:rsidRPr="006C56BE" w:rsidRDefault="00620182" w:rsidP="00F6354E">
      <w:pPr>
        <w:jc w:val="both"/>
        <w:rPr>
          <w:rFonts w:ascii="Times New Roman" w:hAnsi="Times New Roman" w:cs="Times New Roman"/>
          <w:b/>
        </w:rPr>
      </w:pPr>
      <w:r w:rsidRPr="006C56BE">
        <w:rPr>
          <w:rFonts w:ascii="Times New Roman" w:hAnsi="Times New Roman" w:cs="Times New Roman"/>
          <w:b/>
        </w:rPr>
        <w:t>Estrategia didáctica</w:t>
      </w:r>
    </w:p>
    <w:p w14:paraId="59E3E8B2" w14:textId="77777777" w:rsidR="00620182" w:rsidRPr="006C56BE" w:rsidRDefault="00620182" w:rsidP="00F6354E">
      <w:pPr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 xml:space="preserve">Para comenzar el tema de los </w:t>
      </w:r>
      <w:r w:rsidRPr="00EC094C">
        <w:rPr>
          <w:rFonts w:ascii="Times New Roman" w:hAnsi="Times New Roman" w:cs="Times New Roman"/>
          <w:i/>
        </w:rPr>
        <w:t>Números enteros</w:t>
      </w:r>
      <w:r w:rsidRPr="006C56BE">
        <w:rPr>
          <w:rFonts w:ascii="Times New Roman" w:hAnsi="Times New Roman" w:cs="Times New Roman"/>
        </w:rPr>
        <w:t xml:space="preserve"> puede hacer referencia a situaciones que en la vida cotidiana se expresen con números negativos o números positivos</w:t>
      </w:r>
      <w:r w:rsidR="00696583" w:rsidRPr="006C56BE">
        <w:rPr>
          <w:rFonts w:ascii="Times New Roman" w:hAnsi="Times New Roman" w:cs="Times New Roman"/>
        </w:rPr>
        <w:t>;</w:t>
      </w:r>
      <w:r w:rsidR="007E528F" w:rsidRPr="006C56BE">
        <w:rPr>
          <w:rFonts w:ascii="Times New Roman" w:hAnsi="Times New Roman" w:cs="Times New Roman"/>
        </w:rPr>
        <w:t xml:space="preserve"> por ejemplo</w:t>
      </w:r>
      <w:r w:rsidR="00696583" w:rsidRPr="006C56BE">
        <w:rPr>
          <w:rFonts w:ascii="Times New Roman" w:hAnsi="Times New Roman" w:cs="Times New Roman"/>
        </w:rPr>
        <w:t>,</w:t>
      </w:r>
      <w:r w:rsidR="007E528F" w:rsidRPr="006C56BE">
        <w:rPr>
          <w:rFonts w:ascii="Times New Roman" w:hAnsi="Times New Roman" w:cs="Times New Roman"/>
        </w:rPr>
        <w:t xml:space="preserve"> temperaturas que registra un termómetro, asignación de números para los pisos de un edificio teniendo en cuenta los sótanos, </w:t>
      </w:r>
      <w:r w:rsidR="00A245E1" w:rsidRPr="006C56BE">
        <w:rPr>
          <w:rFonts w:ascii="Times New Roman" w:hAnsi="Times New Roman" w:cs="Times New Roman"/>
        </w:rPr>
        <w:t>movimientos en un cuenta bancar</w:t>
      </w:r>
      <w:r w:rsidR="003E1EFE">
        <w:rPr>
          <w:rFonts w:ascii="Times New Roman" w:hAnsi="Times New Roman" w:cs="Times New Roman"/>
        </w:rPr>
        <w:t>i</w:t>
      </w:r>
      <w:r w:rsidR="00A245E1" w:rsidRPr="006C56BE">
        <w:rPr>
          <w:rFonts w:ascii="Times New Roman" w:hAnsi="Times New Roman" w:cs="Times New Roman"/>
        </w:rPr>
        <w:t>a,</w:t>
      </w:r>
      <w:r w:rsidR="004B7C62" w:rsidRPr="006C56BE">
        <w:rPr>
          <w:rFonts w:ascii="Times New Roman" w:hAnsi="Times New Roman" w:cs="Times New Roman"/>
        </w:rPr>
        <w:t xml:space="preserve"> etc.,</w:t>
      </w:r>
      <w:r w:rsidR="00A245E1" w:rsidRPr="006C56BE">
        <w:rPr>
          <w:rFonts w:ascii="Times New Roman" w:hAnsi="Times New Roman" w:cs="Times New Roman"/>
        </w:rPr>
        <w:t xml:space="preserve"> </w:t>
      </w:r>
      <w:r w:rsidR="003E1EFE">
        <w:rPr>
          <w:rFonts w:ascii="Times New Roman" w:hAnsi="Times New Roman" w:cs="Times New Roman"/>
        </w:rPr>
        <w:t xml:space="preserve">y </w:t>
      </w:r>
      <w:r w:rsidR="00A245E1" w:rsidRPr="006C56BE">
        <w:rPr>
          <w:rFonts w:ascii="Times New Roman" w:hAnsi="Times New Roman" w:cs="Times New Roman"/>
        </w:rPr>
        <w:t>de ese modo hacer un primer acercamiento al trabajo con el conjunto numérico</w:t>
      </w:r>
      <w:r w:rsidR="00EC1BED" w:rsidRPr="006C56BE">
        <w:rPr>
          <w:rFonts w:ascii="Times New Roman" w:hAnsi="Times New Roman" w:cs="Times New Roman"/>
        </w:rPr>
        <w:t>.</w:t>
      </w:r>
      <w:r w:rsidR="00A245E1" w:rsidRPr="006C56BE">
        <w:rPr>
          <w:rFonts w:ascii="Times New Roman" w:hAnsi="Times New Roman" w:cs="Times New Roman"/>
        </w:rPr>
        <w:t xml:space="preserve"> </w:t>
      </w:r>
      <w:r w:rsidR="00EC1BED" w:rsidRPr="006C56BE">
        <w:rPr>
          <w:rFonts w:ascii="Times New Roman" w:hAnsi="Times New Roman" w:cs="Times New Roman"/>
        </w:rPr>
        <w:t>P</w:t>
      </w:r>
      <w:r w:rsidR="00A245E1" w:rsidRPr="006C56BE">
        <w:rPr>
          <w:rFonts w:ascii="Times New Roman" w:hAnsi="Times New Roman" w:cs="Times New Roman"/>
        </w:rPr>
        <w:t xml:space="preserve">ara emprender este camino es útil el interactivo </w:t>
      </w:r>
      <w:r w:rsidR="00A245E1" w:rsidRPr="006C56BE">
        <w:rPr>
          <w:rFonts w:ascii="Times New Roman" w:hAnsi="Times New Roman" w:cs="Times New Roman"/>
          <w:i/>
        </w:rPr>
        <w:t>¿Qué son y para qué sirven los números enteros?</w:t>
      </w:r>
      <w:r w:rsidR="00EC1BED" w:rsidRPr="006C56BE">
        <w:rPr>
          <w:rFonts w:ascii="Times New Roman" w:hAnsi="Times New Roman" w:cs="Times New Roman"/>
        </w:rPr>
        <w:t>,</w:t>
      </w:r>
      <w:r w:rsidR="006B0284" w:rsidRPr="006C56BE">
        <w:rPr>
          <w:rFonts w:ascii="Times New Roman" w:hAnsi="Times New Roman" w:cs="Times New Roman"/>
        </w:rPr>
        <w:t xml:space="preserve"> </w:t>
      </w:r>
      <w:r w:rsidR="00EC1BED" w:rsidRPr="006C56BE">
        <w:rPr>
          <w:rFonts w:ascii="Times New Roman" w:hAnsi="Times New Roman" w:cs="Times New Roman"/>
        </w:rPr>
        <w:t>q</w:t>
      </w:r>
      <w:r w:rsidR="006B0284" w:rsidRPr="006C56BE">
        <w:rPr>
          <w:rFonts w:ascii="Times New Roman" w:hAnsi="Times New Roman" w:cs="Times New Roman"/>
        </w:rPr>
        <w:t xml:space="preserve">ue muestra situaciones cotidianas </w:t>
      </w:r>
      <w:r w:rsidR="00510B14" w:rsidRPr="006C56BE">
        <w:rPr>
          <w:rFonts w:ascii="Times New Roman" w:hAnsi="Times New Roman" w:cs="Times New Roman"/>
        </w:rPr>
        <w:t>que se expresan mediante números enteros</w:t>
      </w:r>
      <w:r w:rsidR="003E1EFE">
        <w:rPr>
          <w:rFonts w:ascii="Times New Roman" w:hAnsi="Times New Roman" w:cs="Times New Roman"/>
        </w:rPr>
        <w:t>;</w:t>
      </w:r>
      <w:r w:rsidR="006B0284" w:rsidRPr="006C56BE">
        <w:rPr>
          <w:rFonts w:ascii="Times New Roman" w:hAnsi="Times New Roman" w:cs="Times New Roman"/>
        </w:rPr>
        <w:t xml:space="preserve"> luego</w:t>
      </w:r>
      <w:r w:rsidR="003E1EFE">
        <w:rPr>
          <w:rFonts w:ascii="Times New Roman" w:hAnsi="Times New Roman" w:cs="Times New Roman"/>
        </w:rPr>
        <w:t>,</w:t>
      </w:r>
      <w:r w:rsidR="006B0284" w:rsidRPr="006C56BE">
        <w:rPr>
          <w:rFonts w:ascii="Times New Roman" w:hAnsi="Times New Roman" w:cs="Times New Roman"/>
        </w:rPr>
        <w:t xml:space="preserve"> puede ref</w:t>
      </w:r>
      <w:r w:rsidR="00510B14" w:rsidRPr="006C56BE">
        <w:rPr>
          <w:rFonts w:ascii="Times New Roman" w:hAnsi="Times New Roman" w:cs="Times New Roman"/>
        </w:rPr>
        <w:t xml:space="preserve">orzar lo trabajado </w:t>
      </w:r>
      <w:r w:rsidR="003E1EFE">
        <w:rPr>
          <w:rFonts w:ascii="Times New Roman" w:hAnsi="Times New Roman" w:cs="Times New Roman"/>
        </w:rPr>
        <w:t xml:space="preserve">con la </w:t>
      </w:r>
      <w:r w:rsidR="00510B14" w:rsidRPr="006C56BE">
        <w:rPr>
          <w:rFonts w:ascii="Times New Roman" w:hAnsi="Times New Roman" w:cs="Times New Roman"/>
        </w:rPr>
        <w:t>aplica</w:t>
      </w:r>
      <w:r w:rsidR="003E1EFE">
        <w:rPr>
          <w:rFonts w:ascii="Times New Roman" w:hAnsi="Times New Roman" w:cs="Times New Roman"/>
        </w:rPr>
        <w:t>ción</w:t>
      </w:r>
      <w:r w:rsidR="00510B14" w:rsidRPr="006C56BE">
        <w:rPr>
          <w:rFonts w:ascii="Times New Roman" w:hAnsi="Times New Roman" w:cs="Times New Roman"/>
        </w:rPr>
        <w:t xml:space="preserve"> </w:t>
      </w:r>
      <w:r w:rsidR="003E1EFE">
        <w:rPr>
          <w:rFonts w:ascii="Times New Roman" w:hAnsi="Times New Roman" w:cs="Times New Roman"/>
        </w:rPr>
        <w:t xml:space="preserve">de </w:t>
      </w:r>
      <w:r w:rsidR="00510B14" w:rsidRPr="006C56BE">
        <w:rPr>
          <w:rFonts w:ascii="Times New Roman" w:hAnsi="Times New Roman" w:cs="Times New Roman"/>
        </w:rPr>
        <w:t>la actividad</w:t>
      </w:r>
      <w:r w:rsidR="006B0284" w:rsidRPr="006C56BE">
        <w:rPr>
          <w:rFonts w:ascii="Times New Roman" w:hAnsi="Times New Roman" w:cs="Times New Roman"/>
        </w:rPr>
        <w:t xml:space="preserve"> </w:t>
      </w:r>
      <w:r w:rsidR="003E1EFE">
        <w:rPr>
          <w:rFonts w:ascii="Times New Roman" w:hAnsi="Times New Roman" w:cs="Times New Roman"/>
        </w:rPr>
        <w:t xml:space="preserve">que se </w:t>
      </w:r>
      <w:r w:rsidR="006B0284" w:rsidRPr="006C56BE">
        <w:rPr>
          <w:rFonts w:ascii="Times New Roman" w:hAnsi="Times New Roman" w:cs="Times New Roman"/>
        </w:rPr>
        <w:t>prop</w:t>
      </w:r>
      <w:r w:rsidR="003E1EFE">
        <w:rPr>
          <w:rFonts w:ascii="Times New Roman" w:hAnsi="Times New Roman" w:cs="Times New Roman"/>
        </w:rPr>
        <w:t>one</w:t>
      </w:r>
      <w:r w:rsidR="006B0284" w:rsidRPr="006C56BE">
        <w:rPr>
          <w:rFonts w:ascii="Times New Roman" w:hAnsi="Times New Roman" w:cs="Times New Roman"/>
        </w:rPr>
        <w:t xml:space="preserve"> </w:t>
      </w:r>
      <w:r w:rsidR="003E1EFE">
        <w:rPr>
          <w:rFonts w:ascii="Times New Roman" w:hAnsi="Times New Roman" w:cs="Times New Roman"/>
        </w:rPr>
        <w:t xml:space="preserve">en </w:t>
      </w:r>
      <w:r w:rsidR="006B0284" w:rsidRPr="006C56BE">
        <w:rPr>
          <w:rFonts w:ascii="Times New Roman" w:hAnsi="Times New Roman" w:cs="Times New Roman"/>
          <w:i/>
        </w:rPr>
        <w:t>Números signados y situaciones cotidianas</w:t>
      </w:r>
      <w:r w:rsidR="006B0284" w:rsidRPr="006C56BE">
        <w:rPr>
          <w:rFonts w:ascii="Times New Roman" w:hAnsi="Times New Roman" w:cs="Times New Roman"/>
        </w:rPr>
        <w:t>.</w:t>
      </w:r>
    </w:p>
    <w:p w14:paraId="1762DC5E" w14:textId="77777777" w:rsidR="006B0284" w:rsidRPr="006C56BE" w:rsidRDefault="006B0284" w:rsidP="00F6354E">
      <w:pPr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Después</w:t>
      </w:r>
      <w:r w:rsidR="00696583" w:rsidRPr="006C56BE">
        <w:rPr>
          <w:rFonts w:ascii="Times New Roman" w:hAnsi="Times New Roman" w:cs="Times New Roman"/>
        </w:rPr>
        <w:t>,</w:t>
      </w:r>
      <w:r w:rsidRPr="006C56BE">
        <w:rPr>
          <w:rFonts w:ascii="Times New Roman" w:hAnsi="Times New Roman" w:cs="Times New Roman"/>
        </w:rPr>
        <w:t xml:space="preserve"> </w:t>
      </w:r>
      <w:r w:rsidR="003E1EFE">
        <w:rPr>
          <w:rFonts w:ascii="Times New Roman" w:hAnsi="Times New Roman" w:cs="Times New Roman"/>
        </w:rPr>
        <w:t>es</w:t>
      </w:r>
      <w:r w:rsidRPr="006C56BE">
        <w:rPr>
          <w:rFonts w:ascii="Times New Roman" w:hAnsi="Times New Roman" w:cs="Times New Roman"/>
        </w:rPr>
        <w:t xml:space="preserve"> importante la representación de números enteros </w:t>
      </w:r>
      <w:r w:rsidR="00510B14" w:rsidRPr="006C56BE">
        <w:rPr>
          <w:rFonts w:ascii="Times New Roman" w:hAnsi="Times New Roman" w:cs="Times New Roman"/>
        </w:rPr>
        <w:t>en la recta numérica</w:t>
      </w:r>
      <w:r w:rsidR="003E1EFE">
        <w:rPr>
          <w:rFonts w:ascii="Times New Roman" w:hAnsi="Times New Roman" w:cs="Times New Roman"/>
        </w:rPr>
        <w:t>.</w:t>
      </w:r>
      <w:r w:rsidR="00510B14" w:rsidRPr="006C56BE">
        <w:rPr>
          <w:rFonts w:ascii="Times New Roman" w:hAnsi="Times New Roman" w:cs="Times New Roman"/>
        </w:rPr>
        <w:t xml:space="preserve"> </w:t>
      </w:r>
      <w:r w:rsidR="003E1EFE">
        <w:rPr>
          <w:rFonts w:ascii="Times New Roman" w:hAnsi="Times New Roman" w:cs="Times New Roman"/>
        </w:rPr>
        <w:t>E</w:t>
      </w:r>
      <w:r w:rsidR="00EC1BED" w:rsidRPr="006C56BE">
        <w:rPr>
          <w:rFonts w:ascii="Times New Roman" w:hAnsi="Times New Roman" w:cs="Times New Roman"/>
        </w:rPr>
        <w:t>n los grados anteriores</w:t>
      </w:r>
      <w:r w:rsidR="00510B14" w:rsidRPr="006C56BE">
        <w:rPr>
          <w:rFonts w:ascii="Times New Roman" w:hAnsi="Times New Roman" w:cs="Times New Roman"/>
        </w:rPr>
        <w:t xml:space="preserve"> solamente se ha trabajado con </w:t>
      </w:r>
      <w:r w:rsidR="005D159D" w:rsidRPr="006C56BE">
        <w:rPr>
          <w:rFonts w:ascii="Times New Roman" w:hAnsi="Times New Roman" w:cs="Times New Roman"/>
        </w:rPr>
        <w:t>los números naturales</w:t>
      </w:r>
      <w:r w:rsidR="003E1EFE">
        <w:rPr>
          <w:rFonts w:ascii="Times New Roman" w:hAnsi="Times New Roman" w:cs="Times New Roman"/>
        </w:rPr>
        <w:t>;</w:t>
      </w:r>
      <w:r w:rsidR="005D159D" w:rsidRPr="006C56BE">
        <w:rPr>
          <w:rFonts w:ascii="Times New Roman" w:hAnsi="Times New Roman" w:cs="Times New Roman"/>
        </w:rPr>
        <w:t xml:space="preserve"> </w:t>
      </w:r>
      <w:r w:rsidR="004B7C62" w:rsidRPr="006C56BE">
        <w:rPr>
          <w:rFonts w:ascii="Times New Roman" w:hAnsi="Times New Roman" w:cs="Times New Roman"/>
        </w:rPr>
        <w:t>puede</w:t>
      </w:r>
      <w:r w:rsidR="006116EE" w:rsidRPr="006C56BE">
        <w:rPr>
          <w:rFonts w:ascii="Times New Roman" w:hAnsi="Times New Roman" w:cs="Times New Roman"/>
        </w:rPr>
        <w:t xml:space="preserve"> </w:t>
      </w:r>
      <w:r w:rsidR="00EC1BED" w:rsidRPr="006C56BE">
        <w:rPr>
          <w:rFonts w:ascii="Times New Roman" w:hAnsi="Times New Roman" w:cs="Times New Roman"/>
        </w:rPr>
        <w:t>abordar</w:t>
      </w:r>
      <w:r w:rsidR="006116EE" w:rsidRPr="006C56BE">
        <w:rPr>
          <w:rFonts w:ascii="Times New Roman" w:hAnsi="Times New Roman" w:cs="Times New Roman"/>
        </w:rPr>
        <w:t xml:space="preserve"> la ubicación de números enteros en la recta numérica y a partir de ello, establecer relaci</w:t>
      </w:r>
      <w:r w:rsidR="004B7C62" w:rsidRPr="006C56BE">
        <w:rPr>
          <w:rFonts w:ascii="Times New Roman" w:hAnsi="Times New Roman" w:cs="Times New Roman"/>
        </w:rPr>
        <w:t>ones de orden</w:t>
      </w:r>
      <w:r w:rsidR="003E1EFE">
        <w:rPr>
          <w:rFonts w:ascii="Times New Roman" w:hAnsi="Times New Roman" w:cs="Times New Roman"/>
        </w:rPr>
        <w:t>.</w:t>
      </w:r>
      <w:r w:rsidR="004B7C62" w:rsidRPr="006C56BE">
        <w:rPr>
          <w:rFonts w:ascii="Times New Roman" w:hAnsi="Times New Roman" w:cs="Times New Roman"/>
        </w:rPr>
        <w:t xml:space="preserve"> </w:t>
      </w:r>
      <w:r w:rsidR="003E1EFE">
        <w:rPr>
          <w:rFonts w:ascii="Times New Roman" w:hAnsi="Times New Roman" w:cs="Times New Roman"/>
        </w:rPr>
        <w:t>E</w:t>
      </w:r>
      <w:r w:rsidR="004B7C62" w:rsidRPr="006C56BE">
        <w:rPr>
          <w:rFonts w:ascii="Times New Roman" w:hAnsi="Times New Roman" w:cs="Times New Roman"/>
        </w:rPr>
        <w:t xml:space="preserve">n este momento </w:t>
      </w:r>
      <w:r w:rsidR="003E1EFE">
        <w:rPr>
          <w:rFonts w:ascii="Times New Roman" w:hAnsi="Times New Roman" w:cs="Times New Roman"/>
        </w:rPr>
        <w:t xml:space="preserve">puede </w:t>
      </w:r>
      <w:r w:rsidR="006116EE" w:rsidRPr="006C56BE">
        <w:rPr>
          <w:rFonts w:ascii="Times New Roman" w:hAnsi="Times New Roman" w:cs="Times New Roman"/>
        </w:rPr>
        <w:t xml:space="preserve">hacer uso del interactivo </w:t>
      </w:r>
      <w:r w:rsidR="006116EE" w:rsidRPr="006C56BE">
        <w:rPr>
          <w:rFonts w:ascii="Times New Roman" w:hAnsi="Times New Roman" w:cs="Times New Roman"/>
          <w:i/>
        </w:rPr>
        <w:t>La recta numérica y la comparación de números enteros</w:t>
      </w:r>
      <w:r w:rsidR="006116EE" w:rsidRPr="006C56BE">
        <w:rPr>
          <w:rFonts w:ascii="Times New Roman" w:hAnsi="Times New Roman" w:cs="Times New Roman"/>
        </w:rPr>
        <w:t>, proponer ejercicios de ubicación de números y establecer relaciones de orden entre ellos.</w:t>
      </w:r>
    </w:p>
    <w:p w14:paraId="46ACC49C" w14:textId="77777777" w:rsidR="006116EE" w:rsidRPr="006C56BE" w:rsidRDefault="006116EE" w:rsidP="00F6354E">
      <w:pPr>
        <w:jc w:val="both"/>
        <w:rPr>
          <w:rFonts w:ascii="Times New Roman" w:hAnsi="Times New Roman" w:cs="Times New Roman"/>
        </w:rPr>
      </w:pPr>
    </w:p>
    <w:p w14:paraId="6CFF72EE" w14:textId="77777777" w:rsidR="006116EE" w:rsidRPr="006C56BE" w:rsidRDefault="006116EE" w:rsidP="00F6354E">
      <w:pPr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Luego</w:t>
      </w:r>
      <w:r w:rsidR="00696583" w:rsidRPr="006C56BE">
        <w:rPr>
          <w:rFonts w:ascii="Times New Roman" w:hAnsi="Times New Roman" w:cs="Times New Roman"/>
        </w:rPr>
        <w:t>,</w:t>
      </w:r>
      <w:r w:rsidRPr="006C56BE">
        <w:rPr>
          <w:rFonts w:ascii="Times New Roman" w:hAnsi="Times New Roman" w:cs="Times New Roman"/>
        </w:rPr>
        <w:t xml:space="preserve"> la representación de puntos en el plano cartesiano</w:t>
      </w:r>
      <w:bookmarkStart w:id="0" w:name="_GoBack"/>
      <w:r w:rsidRPr="006C56BE">
        <w:rPr>
          <w:rFonts w:ascii="Times New Roman" w:hAnsi="Times New Roman" w:cs="Times New Roman"/>
        </w:rPr>
        <w:t xml:space="preserve"> </w:t>
      </w:r>
      <w:bookmarkEnd w:id="0"/>
      <w:r w:rsidR="00EC1BED" w:rsidRPr="006C56BE">
        <w:rPr>
          <w:rFonts w:ascii="Times New Roman" w:hAnsi="Times New Roman" w:cs="Times New Roman"/>
        </w:rPr>
        <w:t xml:space="preserve">se hace </w:t>
      </w:r>
      <w:r w:rsidRPr="006C56BE">
        <w:rPr>
          <w:rFonts w:ascii="Times New Roman" w:hAnsi="Times New Roman" w:cs="Times New Roman"/>
        </w:rPr>
        <w:t>teniendo en cuenta los cuatr</w:t>
      </w:r>
      <w:r w:rsidR="00290FA7" w:rsidRPr="006C56BE">
        <w:rPr>
          <w:rFonts w:ascii="Times New Roman" w:hAnsi="Times New Roman" w:cs="Times New Roman"/>
        </w:rPr>
        <w:t>o cuadrantes y ampliando la comprensión de ubicación de puntos con coordenadas</w:t>
      </w:r>
      <w:r w:rsidR="00EF577C" w:rsidRPr="006C56BE">
        <w:rPr>
          <w:rFonts w:ascii="Times New Roman" w:hAnsi="Times New Roman" w:cs="Times New Roman"/>
        </w:rPr>
        <w:t>,</w:t>
      </w:r>
      <w:r w:rsidR="00290FA7" w:rsidRPr="006C56BE">
        <w:rPr>
          <w:rFonts w:ascii="Times New Roman" w:hAnsi="Times New Roman" w:cs="Times New Roman"/>
        </w:rPr>
        <w:t xml:space="preserve"> en este caso</w:t>
      </w:r>
      <w:ins w:id="1" w:author="mercyranjel" w:date="2016-02-16T09:33:00Z">
        <w:r w:rsidR="003E1EFE">
          <w:rPr>
            <w:rFonts w:ascii="Times New Roman" w:hAnsi="Times New Roman" w:cs="Times New Roman"/>
          </w:rPr>
          <w:t>,</w:t>
        </w:r>
      </w:ins>
      <w:r w:rsidR="00290FA7" w:rsidRPr="006C56BE">
        <w:rPr>
          <w:rFonts w:ascii="Times New Roman" w:hAnsi="Times New Roman" w:cs="Times New Roman"/>
        </w:rPr>
        <w:t xml:space="preserve"> con números positivos y negativos</w:t>
      </w:r>
      <w:r w:rsidR="003E1EFE">
        <w:rPr>
          <w:rFonts w:ascii="Times New Roman" w:hAnsi="Times New Roman" w:cs="Times New Roman"/>
        </w:rPr>
        <w:t>.</w:t>
      </w:r>
      <w:r w:rsidR="00EC1BED" w:rsidRPr="006C56BE">
        <w:rPr>
          <w:rFonts w:ascii="Times New Roman" w:hAnsi="Times New Roman" w:cs="Times New Roman"/>
        </w:rPr>
        <w:t xml:space="preserve"> </w:t>
      </w:r>
      <w:r w:rsidR="003E1EFE">
        <w:rPr>
          <w:rFonts w:ascii="Times New Roman" w:hAnsi="Times New Roman" w:cs="Times New Roman"/>
        </w:rPr>
        <w:t>S</w:t>
      </w:r>
      <w:r w:rsidR="00EC1BED" w:rsidRPr="006C56BE">
        <w:rPr>
          <w:rFonts w:ascii="Times New Roman" w:hAnsi="Times New Roman" w:cs="Times New Roman"/>
        </w:rPr>
        <w:t>e sugiere</w:t>
      </w:r>
      <w:r w:rsidR="00EF577C" w:rsidRPr="006C56BE">
        <w:rPr>
          <w:rFonts w:ascii="Times New Roman" w:hAnsi="Times New Roman" w:cs="Times New Roman"/>
        </w:rPr>
        <w:t xml:space="preserve"> </w:t>
      </w:r>
      <w:r w:rsidR="003E1EFE">
        <w:rPr>
          <w:rFonts w:ascii="Times New Roman" w:hAnsi="Times New Roman" w:cs="Times New Roman"/>
        </w:rPr>
        <w:t xml:space="preserve">que </w:t>
      </w:r>
      <w:r w:rsidR="00EF577C" w:rsidRPr="006C56BE">
        <w:rPr>
          <w:rFonts w:ascii="Times New Roman" w:hAnsi="Times New Roman" w:cs="Times New Roman"/>
        </w:rPr>
        <w:t>ha</w:t>
      </w:r>
      <w:r w:rsidR="004B7C62" w:rsidRPr="006C56BE">
        <w:rPr>
          <w:rFonts w:ascii="Times New Roman" w:hAnsi="Times New Roman" w:cs="Times New Roman"/>
        </w:rPr>
        <w:t>ga</w:t>
      </w:r>
      <w:r w:rsidR="00EF577C" w:rsidRPr="006C56BE">
        <w:rPr>
          <w:rFonts w:ascii="Times New Roman" w:hAnsi="Times New Roman" w:cs="Times New Roman"/>
        </w:rPr>
        <w:t xml:space="preserve"> uso del interactivo </w:t>
      </w:r>
      <w:r w:rsidR="00EF577C" w:rsidRPr="006C56BE">
        <w:rPr>
          <w:rFonts w:ascii="Times New Roman" w:hAnsi="Times New Roman" w:cs="Times New Roman"/>
          <w:i/>
        </w:rPr>
        <w:t xml:space="preserve">La representación de puntos </w:t>
      </w:r>
      <w:r w:rsidR="00EF577C" w:rsidRPr="006C56BE">
        <w:rPr>
          <w:rFonts w:ascii="Times New Roman" w:hAnsi="Times New Roman" w:cs="Times New Roman"/>
          <w:i/>
        </w:rPr>
        <w:lastRenderedPageBreak/>
        <w:t>en el plano</w:t>
      </w:r>
      <w:r w:rsidR="00696583" w:rsidRPr="006C56BE">
        <w:rPr>
          <w:rFonts w:ascii="Times New Roman" w:hAnsi="Times New Roman" w:cs="Times New Roman"/>
        </w:rPr>
        <w:t xml:space="preserve"> y </w:t>
      </w:r>
      <w:r w:rsidR="003E1EFE">
        <w:rPr>
          <w:rFonts w:ascii="Times New Roman" w:hAnsi="Times New Roman" w:cs="Times New Roman"/>
        </w:rPr>
        <w:t xml:space="preserve">de </w:t>
      </w:r>
      <w:r w:rsidR="00696583" w:rsidRPr="006C56BE">
        <w:rPr>
          <w:rFonts w:ascii="Times New Roman" w:hAnsi="Times New Roman" w:cs="Times New Roman"/>
        </w:rPr>
        <w:t>los recursos de prá</w:t>
      </w:r>
      <w:r w:rsidR="00EF577C" w:rsidRPr="006C56BE">
        <w:rPr>
          <w:rFonts w:ascii="Times New Roman" w:hAnsi="Times New Roman" w:cs="Times New Roman"/>
        </w:rPr>
        <w:t>ctica</w:t>
      </w:r>
      <w:r w:rsidR="003E1EFE">
        <w:rPr>
          <w:rFonts w:ascii="Times New Roman" w:hAnsi="Times New Roman" w:cs="Times New Roman"/>
        </w:rPr>
        <w:t>,</w:t>
      </w:r>
      <w:r w:rsidR="00EF577C" w:rsidRPr="006C56BE">
        <w:rPr>
          <w:rFonts w:ascii="Times New Roman" w:hAnsi="Times New Roman" w:cs="Times New Roman"/>
        </w:rPr>
        <w:t xml:space="preserve"> para que </w:t>
      </w:r>
      <w:r w:rsidR="003E1EFE">
        <w:rPr>
          <w:rFonts w:ascii="Times New Roman" w:hAnsi="Times New Roman" w:cs="Times New Roman"/>
        </w:rPr>
        <w:t xml:space="preserve">los </w:t>
      </w:r>
      <w:r w:rsidR="00EF577C" w:rsidRPr="006C56BE">
        <w:rPr>
          <w:rFonts w:ascii="Times New Roman" w:hAnsi="Times New Roman" w:cs="Times New Roman"/>
        </w:rPr>
        <w:t>estudiante</w:t>
      </w:r>
      <w:r w:rsidR="003E1EFE">
        <w:rPr>
          <w:rFonts w:ascii="Times New Roman" w:hAnsi="Times New Roman" w:cs="Times New Roman"/>
        </w:rPr>
        <w:t>s</w:t>
      </w:r>
      <w:r w:rsidR="00EF577C" w:rsidRPr="006C56BE">
        <w:rPr>
          <w:rFonts w:ascii="Times New Roman" w:hAnsi="Times New Roman" w:cs="Times New Roman"/>
        </w:rPr>
        <w:t xml:space="preserve"> se apropie</w:t>
      </w:r>
      <w:r w:rsidR="003E1EFE">
        <w:rPr>
          <w:rFonts w:ascii="Times New Roman" w:hAnsi="Times New Roman" w:cs="Times New Roman"/>
        </w:rPr>
        <w:t>n</w:t>
      </w:r>
      <w:r w:rsidR="00EF577C" w:rsidRPr="006C56BE">
        <w:rPr>
          <w:rFonts w:ascii="Times New Roman" w:hAnsi="Times New Roman" w:cs="Times New Roman"/>
        </w:rPr>
        <w:t xml:space="preserve"> de los procedimientos y practi</w:t>
      </w:r>
      <w:r w:rsidR="003E1EFE">
        <w:rPr>
          <w:rFonts w:ascii="Times New Roman" w:hAnsi="Times New Roman" w:cs="Times New Roman"/>
        </w:rPr>
        <w:t>quen</w:t>
      </w:r>
      <w:r w:rsidR="00EF577C" w:rsidRPr="006C56BE">
        <w:rPr>
          <w:rFonts w:ascii="Times New Roman" w:hAnsi="Times New Roman" w:cs="Times New Roman"/>
        </w:rPr>
        <w:t xml:space="preserve"> para reforzar.</w:t>
      </w:r>
    </w:p>
    <w:p w14:paraId="1EE901A2" w14:textId="77777777" w:rsidR="00696583" w:rsidRPr="006C56BE" w:rsidRDefault="00EF577C" w:rsidP="00F6354E">
      <w:pPr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Para las operaciones con números enteros es importante que los estudiantes tengan claros los conceptos de opuesto y valor absoluto, dado que en los procedimientos de la adición, la sustracción, la multiplicación y la divi</w:t>
      </w:r>
      <w:r w:rsidR="00696583" w:rsidRPr="006C56BE">
        <w:rPr>
          <w:rFonts w:ascii="Times New Roman" w:hAnsi="Times New Roman" w:cs="Times New Roman"/>
        </w:rPr>
        <w:t>sión se hace referencia a e</w:t>
      </w:r>
      <w:r w:rsidR="003E1EFE">
        <w:rPr>
          <w:rFonts w:ascii="Times New Roman" w:hAnsi="Times New Roman" w:cs="Times New Roman"/>
        </w:rPr>
        <w:t>llos</w:t>
      </w:r>
      <w:r w:rsidR="00696583" w:rsidRPr="006C56BE">
        <w:rPr>
          <w:rFonts w:ascii="Times New Roman" w:hAnsi="Times New Roman" w:cs="Times New Roman"/>
        </w:rPr>
        <w:t xml:space="preserve">. </w:t>
      </w:r>
      <w:r w:rsidRPr="006C56BE">
        <w:rPr>
          <w:rFonts w:ascii="Times New Roman" w:hAnsi="Times New Roman" w:cs="Times New Roman"/>
        </w:rPr>
        <w:t xml:space="preserve"> </w:t>
      </w:r>
      <w:r w:rsidR="00696583" w:rsidRPr="006C56BE">
        <w:rPr>
          <w:rFonts w:ascii="Times New Roman" w:hAnsi="Times New Roman" w:cs="Times New Roman"/>
        </w:rPr>
        <w:t>Es importante que haya</w:t>
      </w:r>
      <w:r w:rsidR="001D4418" w:rsidRPr="006C56BE">
        <w:rPr>
          <w:rFonts w:ascii="Times New Roman" w:hAnsi="Times New Roman" w:cs="Times New Roman"/>
        </w:rPr>
        <w:t xml:space="preserve"> ejercitación en este punto </w:t>
      </w:r>
      <w:r w:rsidR="00EC1BED" w:rsidRPr="006C56BE">
        <w:rPr>
          <w:rFonts w:ascii="Times New Roman" w:hAnsi="Times New Roman" w:cs="Times New Roman"/>
        </w:rPr>
        <w:t>del desarrollo del tema</w:t>
      </w:r>
      <w:r w:rsidR="003E1EFE">
        <w:rPr>
          <w:rFonts w:ascii="Times New Roman" w:hAnsi="Times New Roman" w:cs="Times New Roman"/>
        </w:rPr>
        <w:t>.</w:t>
      </w:r>
      <w:r w:rsidR="00EC1BED" w:rsidRPr="006C56BE">
        <w:rPr>
          <w:rFonts w:ascii="Times New Roman" w:hAnsi="Times New Roman" w:cs="Times New Roman"/>
        </w:rPr>
        <w:t xml:space="preserve"> </w:t>
      </w:r>
      <w:r w:rsidR="003E1EFE">
        <w:rPr>
          <w:rFonts w:ascii="Times New Roman" w:hAnsi="Times New Roman" w:cs="Times New Roman"/>
        </w:rPr>
        <w:t>L</w:t>
      </w:r>
      <w:r w:rsidR="001D4418" w:rsidRPr="006C56BE">
        <w:rPr>
          <w:rFonts w:ascii="Times New Roman" w:hAnsi="Times New Roman" w:cs="Times New Roman"/>
        </w:rPr>
        <w:t xml:space="preserve">os recursos </w:t>
      </w:r>
      <w:r w:rsidR="003E1EFE">
        <w:rPr>
          <w:rFonts w:ascii="Times New Roman" w:hAnsi="Times New Roman" w:cs="Times New Roman"/>
        </w:rPr>
        <w:t xml:space="preserve">que se </w:t>
      </w:r>
      <w:r w:rsidR="001D4418" w:rsidRPr="006C56BE">
        <w:rPr>
          <w:rFonts w:ascii="Times New Roman" w:hAnsi="Times New Roman" w:cs="Times New Roman"/>
        </w:rPr>
        <w:t>plantea</w:t>
      </w:r>
      <w:r w:rsidR="003E1EFE">
        <w:rPr>
          <w:rFonts w:ascii="Times New Roman" w:hAnsi="Times New Roman" w:cs="Times New Roman"/>
        </w:rPr>
        <w:t>n</w:t>
      </w:r>
      <w:r w:rsidR="001D4418" w:rsidRPr="006C56BE">
        <w:rPr>
          <w:rFonts w:ascii="Times New Roman" w:hAnsi="Times New Roman" w:cs="Times New Roman"/>
        </w:rPr>
        <w:t xml:space="preserve"> en la sección</w:t>
      </w:r>
      <w:r w:rsidR="00EC1BED" w:rsidRPr="006C56BE">
        <w:rPr>
          <w:rFonts w:ascii="Times New Roman" w:hAnsi="Times New Roman" w:cs="Times New Roman"/>
        </w:rPr>
        <w:t xml:space="preserve"> permiten </w:t>
      </w:r>
      <w:r w:rsidR="00753648" w:rsidRPr="006C56BE">
        <w:rPr>
          <w:rFonts w:ascii="Times New Roman" w:hAnsi="Times New Roman" w:cs="Times New Roman"/>
        </w:rPr>
        <w:t>resolver ejercicios</w:t>
      </w:r>
      <w:r w:rsidR="00EC1BED" w:rsidRPr="006C56BE">
        <w:rPr>
          <w:rFonts w:ascii="Times New Roman" w:hAnsi="Times New Roman" w:cs="Times New Roman"/>
        </w:rPr>
        <w:t>,</w:t>
      </w:r>
      <w:r w:rsidR="001D4418" w:rsidRPr="006C56BE">
        <w:rPr>
          <w:rFonts w:ascii="Times New Roman" w:hAnsi="Times New Roman" w:cs="Times New Roman"/>
        </w:rPr>
        <w:t xml:space="preserve"> pero también</w:t>
      </w:r>
      <w:r w:rsidR="00753648" w:rsidRPr="006C56BE">
        <w:rPr>
          <w:rFonts w:ascii="Times New Roman" w:hAnsi="Times New Roman" w:cs="Times New Roman"/>
        </w:rPr>
        <w:t xml:space="preserve"> se </w:t>
      </w:r>
      <w:r w:rsidR="004B7C62" w:rsidRPr="006C56BE">
        <w:rPr>
          <w:rFonts w:ascii="Times New Roman" w:hAnsi="Times New Roman" w:cs="Times New Roman"/>
        </w:rPr>
        <w:t>propone que usted formule</w:t>
      </w:r>
      <w:r w:rsidR="001D4418" w:rsidRPr="006C56BE">
        <w:rPr>
          <w:rFonts w:ascii="Times New Roman" w:hAnsi="Times New Roman" w:cs="Times New Roman"/>
        </w:rPr>
        <w:t xml:space="preserve"> operaciones adicionales para </w:t>
      </w:r>
      <w:r w:rsidR="00753648" w:rsidRPr="006C56BE">
        <w:rPr>
          <w:rFonts w:ascii="Times New Roman" w:hAnsi="Times New Roman" w:cs="Times New Roman"/>
        </w:rPr>
        <w:t>reforzar</w:t>
      </w:r>
      <w:r w:rsidR="003E1EFE">
        <w:rPr>
          <w:rFonts w:ascii="Times New Roman" w:hAnsi="Times New Roman" w:cs="Times New Roman"/>
        </w:rPr>
        <w:t xml:space="preserve"> el </w:t>
      </w:r>
      <w:r w:rsidR="00696583" w:rsidRPr="006C56BE">
        <w:rPr>
          <w:rFonts w:ascii="Times New Roman" w:hAnsi="Times New Roman" w:cs="Times New Roman"/>
        </w:rPr>
        <w:t>proceso.</w:t>
      </w:r>
      <w:r w:rsidR="001D4418" w:rsidRPr="006C56BE">
        <w:rPr>
          <w:rFonts w:ascii="Times New Roman" w:hAnsi="Times New Roman" w:cs="Times New Roman"/>
        </w:rPr>
        <w:t xml:space="preserve"> </w:t>
      </w:r>
    </w:p>
    <w:p w14:paraId="6BF0705A" w14:textId="77777777" w:rsidR="00EF577C" w:rsidRPr="006C56BE" w:rsidRDefault="00696583" w:rsidP="00F6354E">
      <w:pPr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P</w:t>
      </w:r>
      <w:r w:rsidR="00753648" w:rsidRPr="006C56BE">
        <w:rPr>
          <w:rFonts w:ascii="Times New Roman" w:hAnsi="Times New Roman" w:cs="Times New Roman"/>
        </w:rPr>
        <w:t>or otra parte</w:t>
      </w:r>
      <w:r w:rsidR="003E1EFE">
        <w:rPr>
          <w:rFonts w:ascii="Times New Roman" w:hAnsi="Times New Roman" w:cs="Times New Roman"/>
        </w:rPr>
        <w:t>,</w:t>
      </w:r>
      <w:r w:rsidR="00753648" w:rsidRPr="006C56BE">
        <w:rPr>
          <w:rFonts w:ascii="Times New Roman" w:hAnsi="Times New Roman" w:cs="Times New Roman"/>
        </w:rPr>
        <w:t xml:space="preserve"> puede solicitar a</w:t>
      </w:r>
      <w:r w:rsidR="001D4418" w:rsidRPr="006C56BE">
        <w:rPr>
          <w:rFonts w:ascii="Times New Roman" w:hAnsi="Times New Roman" w:cs="Times New Roman"/>
        </w:rPr>
        <w:t xml:space="preserve"> los estudiantes </w:t>
      </w:r>
      <w:r w:rsidR="003E1EFE">
        <w:rPr>
          <w:rFonts w:ascii="Times New Roman" w:hAnsi="Times New Roman" w:cs="Times New Roman"/>
        </w:rPr>
        <w:t xml:space="preserve">que </w:t>
      </w:r>
      <w:r w:rsidR="001D4418" w:rsidRPr="006C56BE">
        <w:rPr>
          <w:rFonts w:ascii="Times New Roman" w:hAnsi="Times New Roman" w:cs="Times New Roman"/>
        </w:rPr>
        <w:t>escriban e</w:t>
      </w:r>
      <w:r w:rsidR="00753648" w:rsidRPr="006C56BE">
        <w:rPr>
          <w:rFonts w:ascii="Times New Roman" w:hAnsi="Times New Roman" w:cs="Times New Roman"/>
        </w:rPr>
        <w:t>l paso a paso de</w:t>
      </w:r>
      <w:r w:rsidR="001D4418" w:rsidRPr="006C56BE">
        <w:rPr>
          <w:rFonts w:ascii="Times New Roman" w:hAnsi="Times New Roman" w:cs="Times New Roman"/>
        </w:rPr>
        <w:t xml:space="preserve"> los procedimientos, de manera que mediante e</w:t>
      </w:r>
      <w:r w:rsidR="00753648" w:rsidRPr="006C56BE">
        <w:rPr>
          <w:rFonts w:ascii="Times New Roman" w:hAnsi="Times New Roman" w:cs="Times New Roman"/>
        </w:rPr>
        <w:t>sta práctica</w:t>
      </w:r>
      <w:r w:rsidR="001D4418" w:rsidRPr="006C56BE">
        <w:rPr>
          <w:rFonts w:ascii="Times New Roman" w:hAnsi="Times New Roman" w:cs="Times New Roman"/>
        </w:rPr>
        <w:t xml:space="preserve"> se reconozca si </w:t>
      </w:r>
      <w:r w:rsidR="00753648" w:rsidRPr="006C56BE">
        <w:rPr>
          <w:rFonts w:ascii="Times New Roman" w:hAnsi="Times New Roman" w:cs="Times New Roman"/>
        </w:rPr>
        <w:t>son claras las</w:t>
      </w:r>
      <w:r w:rsidR="001D4418" w:rsidRPr="006C56BE">
        <w:rPr>
          <w:rFonts w:ascii="Times New Roman" w:hAnsi="Times New Roman" w:cs="Times New Roman"/>
        </w:rPr>
        <w:t xml:space="preserve"> reglas que se establecen para las operaciones.</w:t>
      </w:r>
    </w:p>
    <w:p w14:paraId="021317FF" w14:textId="77777777" w:rsidR="001D4418" w:rsidRPr="006C56BE" w:rsidRDefault="003511AF" w:rsidP="00F6354E">
      <w:pPr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Finalmente</w:t>
      </w:r>
      <w:r w:rsidR="00696583" w:rsidRPr="006C56BE">
        <w:rPr>
          <w:rFonts w:ascii="Times New Roman" w:hAnsi="Times New Roman" w:cs="Times New Roman"/>
        </w:rPr>
        <w:t>,</w:t>
      </w:r>
      <w:r w:rsidRPr="006C56BE">
        <w:rPr>
          <w:rFonts w:ascii="Times New Roman" w:hAnsi="Times New Roman" w:cs="Times New Roman"/>
        </w:rPr>
        <w:t xml:space="preserve"> los conceptos cobran relevancia cuando se </w:t>
      </w:r>
      <w:r w:rsidR="00753648" w:rsidRPr="006C56BE">
        <w:rPr>
          <w:rFonts w:ascii="Times New Roman" w:hAnsi="Times New Roman" w:cs="Times New Roman"/>
        </w:rPr>
        <w:t>aplican</w:t>
      </w:r>
      <w:r w:rsidRPr="006C56BE">
        <w:rPr>
          <w:rFonts w:ascii="Times New Roman" w:hAnsi="Times New Roman" w:cs="Times New Roman"/>
        </w:rPr>
        <w:t xml:space="preserve"> a un contexto</w:t>
      </w:r>
      <w:r w:rsidR="003E1EFE">
        <w:rPr>
          <w:rFonts w:ascii="Times New Roman" w:hAnsi="Times New Roman" w:cs="Times New Roman"/>
        </w:rPr>
        <w:t>.</w:t>
      </w:r>
      <w:r w:rsidRPr="006C56BE">
        <w:rPr>
          <w:rFonts w:ascii="Times New Roman" w:hAnsi="Times New Roman" w:cs="Times New Roman"/>
        </w:rPr>
        <w:t xml:space="preserve"> </w:t>
      </w:r>
      <w:r w:rsidR="003E1EFE">
        <w:rPr>
          <w:rFonts w:ascii="Times New Roman" w:hAnsi="Times New Roman" w:cs="Times New Roman"/>
        </w:rPr>
        <w:t>E</w:t>
      </w:r>
      <w:r w:rsidRPr="006C56BE">
        <w:rPr>
          <w:rFonts w:ascii="Times New Roman" w:hAnsi="Times New Roman" w:cs="Times New Roman"/>
        </w:rPr>
        <w:t xml:space="preserve">n este tema se comienza </w:t>
      </w:r>
      <w:r w:rsidR="003E1EFE">
        <w:rPr>
          <w:rFonts w:ascii="Times New Roman" w:hAnsi="Times New Roman" w:cs="Times New Roman"/>
        </w:rPr>
        <w:t>con</w:t>
      </w:r>
      <w:r w:rsidR="003E1EFE" w:rsidRPr="006C56BE">
        <w:rPr>
          <w:rFonts w:ascii="Times New Roman" w:hAnsi="Times New Roman" w:cs="Times New Roman"/>
        </w:rPr>
        <w:t xml:space="preserve"> </w:t>
      </w:r>
      <w:r w:rsidRPr="006C56BE">
        <w:rPr>
          <w:rFonts w:ascii="Times New Roman" w:hAnsi="Times New Roman" w:cs="Times New Roman"/>
        </w:rPr>
        <w:t>referencia</w:t>
      </w:r>
      <w:r w:rsidR="003E1EFE">
        <w:rPr>
          <w:rFonts w:ascii="Times New Roman" w:hAnsi="Times New Roman" w:cs="Times New Roman"/>
        </w:rPr>
        <w:t>s</w:t>
      </w:r>
      <w:r w:rsidRPr="006C56BE">
        <w:rPr>
          <w:rFonts w:ascii="Times New Roman" w:hAnsi="Times New Roman" w:cs="Times New Roman"/>
        </w:rPr>
        <w:t xml:space="preserve"> a situaciones en las cuales se ven inmersos lo</w:t>
      </w:r>
      <w:r w:rsidR="003E2791" w:rsidRPr="006C56BE">
        <w:rPr>
          <w:rFonts w:ascii="Times New Roman" w:hAnsi="Times New Roman" w:cs="Times New Roman"/>
        </w:rPr>
        <w:t xml:space="preserve">s números enteros, y para </w:t>
      </w:r>
      <w:r w:rsidR="00753648" w:rsidRPr="006C56BE">
        <w:rPr>
          <w:rFonts w:ascii="Times New Roman" w:hAnsi="Times New Roman" w:cs="Times New Roman"/>
        </w:rPr>
        <w:t>concluir</w:t>
      </w:r>
      <w:r w:rsidR="003E2791" w:rsidRPr="006C56BE">
        <w:rPr>
          <w:rFonts w:ascii="Times New Roman" w:hAnsi="Times New Roman" w:cs="Times New Roman"/>
        </w:rPr>
        <w:t xml:space="preserve"> debe explicar </w:t>
      </w:r>
      <w:r w:rsidR="00753648" w:rsidRPr="006C56BE">
        <w:rPr>
          <w:rFonts w:ascii="Times New Roman" w:hAnsi="Times New Roman" w:cs="Times New Roman"/>
        </w:rPr>
        <w:t>situaciones</w:t>
      </w:r>
      <w:r w:rsidR="003E2791" w:rsidRPr="006C56BE">
        <w:rPr>
          <w:rFonts w:ascii="Times New Roman" w:hAnsi="Times New Roman" w:cs="Times New Roman"/>
        </w:rPr>
        <w:t xml:space="preserve"> que involucren en su solución las operaciones con </w:t>
      </w:r>
      <w:r w:rsidR="00753648" w:rsidRPr="006C56BE">
        <w:rPr>
          <w:rFonts w:ascii="Times New Roman" w:hAnsi="Times New Roman" w:cs="Times New Roman"/>
        </w:rPr>
        <w:t>números</w:t>
      </w:r>
      <w:r w:rsidR="003E2791" w:rsidRPr="006C56BE">
        <w:rPr>
          <w:rFonts w:ascii="Times New Roman" w:hAnsi="Times New Roman" w:cs="Times New Roman"/>
        </w:rPr>
        <w:t xml:space="preserve"> enteros</w:t>
      </w:r>
      <w:r w:rsidR="003E1EFE">
        <w:rPr>
          <w:rFonts w:ascii="Times New Roman" w:hAnsi="Times New Roman" w:cs="Times New Roman"/>
        </w:rPr>
        <w:t>;</w:t>
      </w:r>
      <w:r w:rsidR="003E2791" w:rsidRPr="006C56BE">
        <w:rPr>
          <w:rFonts w:ascii="Times New Roman" w:hAnsi="Times New Roman" w:cs="Times New Roman"/>
        </w:rPr>
        <w:t xml:space="preserve"> </w:t>
      </w:r>
      <w:r w:rsidR="00996435">
        <w:rPr>
          <w:rFonts w:ascii="Times New Roman" w:hAnsi="Times New Roman" w:cs="Times New Roman"/>
        </w:rPr>
        <w:t>conviene</w:t>
      </w:r>
      <w:r w:rsidR="003E1EFE">
        <w:rPr>
          <w:rFonts w:ascii="Times New Roman" w:hAnsi="Times New Roman" w:cs="Times New Roman"/>
        </w:rPr>
        <w:t xml:space="preserve"> enfatizar </w:t>
      </w:r>
      <w:r w:rsidR="00753648" w:rsidRPr="006C56BE">
        <w:rPr>
          <w:rFonts w:ascii="Times New Roman" w:hAnsi="Times New Roman" w:cs="Times New Roman"/>
        </w:rPr>
        <w:t>en la comprensión de lectura</w:t>
      </w:r>
      <w:r w:rsidR="003E2791" w:rsidRPr="006C56BE">
        <w:rPr>
          <w:rFonts w:ascii="Times New Roman" w:hAnsi="Times New Roman" w:cs="Times New Roman"/>
        </w:rPr>
        <w:t xml:space="preserve"> y en los procedimientos </w:t>
      </w:r>
      <w:r w:rsidR="00996435" w:rsidRPr="006C56BE">
        <w:rPr>
          <w:rFonts w:ascii="Times New Roman" w:hAnsi="Times New Roman" w:cs="Times New Roman"/>
        </w:rPr>
        <w:t>que dan solución</w:t>
      </w:r>
      <w:r w:rsidR="00996435">
        <w:rPr>
          <w:rFonts w:ascii="Times New Roman" w:hAnsi="Times New Roman" w:cs="Times New Roman"/>
        </w:rPr>
        <w:t xml:space="preserve"> o </w:t>
      </w:r>
      <w:r w:rsidR="003E1EFE">
        <w:rPr>
          <w:rFonts w:ascii="Times New Roman" w:hAnsi="Times New Roman" w:cs="Times New Roman"/>
        </w:rPr>
        <w:t xml:space="preserve">que se </w:t>
      </w:r>
      <w:r w:rsidR="00753648" w:rsidRPr="006C56BE">
        <w:rPr>
          <w:rFonts w:ascii="Times New Roman" w:hAnsi="Times New Roman" w:cs="Times New Roman"/>
        </w:rPr>
        <w:t>aplica</w:t>
      </w:r>
      <w:r w:rsidR="003E1EFE">
        <w:rPr>
          <w:rFonts w:ascii="Times New Roman" w:hAnsi="Times New Roman" w:cs="Times New Roman"/>
        </w:rPr>
        <w:t>n</w:t>
      </w:r>
      <w:r w:rsidR="003E2791" w:rsidRPr="006C56BE">
        <w:rPr>
          <w:rFonts w:ascii="Times New Roman" w:hAnsi="Times New Roman" w:cs="Times New Roman"/>
        </w:rPr>
        <w:t xml:space="preserve"> para resolver las operaciones</w:t>
      </w:r>
      <w:r w:rsidR="00996435">
        <w:rPr>
          <w:rFonts w:ascii="Times New Roman" w:hAnsi="Times New Roman" w:cs="Times New Roman"/>
        </w:rPr>
        <w:t xml:space="preserve">, y </w:t>
      </w:r>
      <w:r w:rsidR="003E2791" w:rsidRPr="006C56BE">
        <w:rPr>
          <w:rFonts w:ascii="Times New Roman" w:hAnsi="Times New Roman" w:cs="Times New Roman"/>
        </w:rPr>
        <w:t xml:space="preserve">solicitar a los estudiantes respuestas coherentes </w:t>
      </w:r>
      <w:r w:rsidR="00996435">
        <w:rPr>
          <w:rFonts w:ascii="Times New Roman" w:hAnsi="Times New Roman" w:cs="Times New Roman"/>
        </w:rPr>
        <w:t>con e</w:t>
      </w:r>
      <w:r w:rsidR="003E2791" w:rsidRPr="006C56BE">
        <w:rPr>
          <w:rFonts w:ascii="Times New Roman" w:hAnsi="Times New Roman" w:cs="Times New Roman"/>
        </w:rPr>
        <w:t>l contexto.</w:t>
      </w:r>
    </w:p>
    <w:p w14:paraId="318C494F" w14:textId="77777777" w:rsidR="00583B1F" w:rsidRPr="006C56BE" w:rsidRDefault="00583B1F" w:rsidP="00583B1F">
      <w:pPr>
        <w:spacing w:line="276" w:lineRule="auto"/>
        <w:jc w:val="both"/>
        <w:rPr>
          <w:rFonts w:ascii="Times New Roman" w:eastAsia="Times New Roman" w:hAnsi="Times New Roman" w:cs="Times New Roman"/>
          <w:lang w:eastAsia="es-CO"/>
        </w:rPr>
      </w:pPr>
      <w:r w:rsidRPr="006C56BE">
        <w:rPr>
          <w:rFonts w:ascii="Times New Roman" w:eastAsia="Times New Roman" w:hAnsi="Times New Roman" w:cs="Times New Roman"/>
          <w:lang w:eastAsia="es-CO"/>
        </w:rPr>
        <w:t xml:space="preserve">Se propone una serie de actividades que permiten fortalecer las competencias en </w:t>
      </w:r>
      <w:r w:rsidR="00996435">
        <w:rPr>
          <w:rFonts w:ascii="Times New Roman" w:eastAsia="Times New Roman" w:hAnsi="Times New Roman" w:cs="Times New Roman"/>
          <w:lang w:eastAsia="es-CO"/>
        </w:rPr>
        <w:t>M</w:t>
      </w:r>
      <w:r w:rsidRPr="006C56BE">
        <w:rPr>
          <w:rFonts w:ascii="Times New Roman" w:eastAsia="Times New Roman" w:hAnsi="Times New Roman" w:cs="Times New Roman"/>
          <w:lang w:eastAsia="es-CO"/>
        </w:rPr>
        <w:t>atemáticas, de la siguiente manera</w:t>
      </w:r>
      <w:r w:rsidR="00074F0A">
        <w:rPr>
          <w:rFonts w:ascii="Times New Roman" w:eastAsia="Times New Roman" w:hAnsi="Times New Roman" w:cs="Times New Roman"/>
          <w:lang w:eastAsia="es-CO"/>
        </w:rPr>
        <w:t>.</w:t>
      </w:r>
    </w:p>
    <w:p w14:paraId="6DE533F7" w14:textId="77777777" w:rsidR="00583B1F" w:rsidRPr="006C56BE" w:rsidRDefault="00583B1F" w:rsidP="00583B1F">
      <w:pPr>
        <w:spacing w:line="276" w:lineRule="auto"/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 xml:space="preserve">Se trabaja en el desarrollo de la </w:t>
      </w:r>
      <w:r w:rsidR="00996435">
        <w:rPr>
          <w:rFonts w:ascii="Times New Roman" w:hAnsi="Times New Roman" w:cs="Times New Roman"/>
        </w:rPr>
        <w:t>C</w:t>
      </w:r>
      <w:r w:rsidRPr="006C56BE">
        <w:rPr>
          <w:rFonts w:ascii="Times New Roman" w:hAnsi="Times New Roman" w:cs="Times New Roman"/>
        </w:rPr>
        <w:t xml:space="preserve">ompetencia comunicativa cuando se </w:t>
      </w:r>
      <w:r w:rsidR="00857CD4" w:rsidRPr="006C56BE">
        <w:rPr>
          <w:rFonts w:ascii="Times New Roman" w:hAnsi="Times New Roman" w:cs="Times New Roman"/>
        </w:rPr>
        <w:t xml:space="preserve">expresan </w:t>
      </w:r>
      <w:r w:rsidRPr="006C56BE">
        <w:rPr>
          <w:rFonts w:ascii="Times New Roman" w:hAnsi="Times New Roman" w:cs="Times New Roman"/>
        </w:rPr>
        <w:t>adiciones, la distancia entre dos números y el valor absoluto haciendo uso de la recta numérica</w:t>
      </w:r>
      <w:r w:rsidR="00996435">
        <w:rPr>
          <w:rFonts w:ascii="Times New Roman" w:hAnsi="Times New Roman" w:cs="Times New Roman"/>
        </w:rPr>
        <w:t>;</w:t>
      </w:r>
      <w:r w:rsidRPr="006C56BE">
        <w:rPr>
          <w:rFonts w:ascii="Times New Roman" w:hAnsi="Times New Roman" w:cs="Times New Roman"/>
        </w:rPr>
        <w:t xml:space="preserve"> el </w:t>
      </w:r>
      <w:r w:rsidR="00996435">
        <w:rPr>
          <w:rFonts w:ascii="Times New Roman" w:hAnsi="Times New Roman" w:cs="Times New Roman"/>
        </w:rPr>
        <w:t>R</w:t>
      </w:r>
      <w:r w:rsidRPr="006C56BE">
        <w:rPr>
          <w:rFonts w:ascii="Times New Roman" w:hAnsi="Times New Roman" w:cs="Times New Roman"/>
        </w:rPr>
        <w:t xml:space="preserve">azonamiento </w:t>
      </w:r>
      <w:r w:rsidR="00D67F98" w:rsidRPr="006C56BE">
        <w:rPr>
          <w:rFonts w:ascii="Times New Roman" w:hAnsi="Times New Roman" w:cs="Times New Roman"/>
        </w:rPr>
        <w:t xml:space="preserve">se </w:t>
      </w:r>
      <w:r w:rsidRPr="006C56BE">
        <w:rPr>
          <w:rFonts w:ascii="Times New Roman" w:hAnsi="Times New Roman" w:cs="Times New Roman"/>
        </w:rPr>
        <w:t xml:space="preserve">hace presente cuando se proponen </w:t>
      </w:r>
      <w:r w:rsidR="00D67F98" w:rsidRPr="006C56BE">
        <w:rPr>
          <w:rFonts w:ascii="Times New Roman" w:hAnsi="Times New Roman" w:cs="Times New Roman"/>
        </w:rPr>
        <w:t>actividades en las cuales se verifica si las afirmaciones hechas sobre las operaciones con números enteros son falsas o verdader</w:t>
      </w:r>
      <w:r w:rsidR="00753648" w:rsidRPr="006C56BE">
        <w:rPr>
          <w:rFonts w:ascii="Times New Roman" w:hAnsi="Times New Roman" w:cs="Times New Roman"/>
        </w:rPr>
        <w:t>a</w:t>
      </w:r>
      <w:r w:rsidR="00696583" w:rsidRPr="006C56BE">
        <w:rPr>
          <w:rFonts w:ascii="Times New Roman" w:hAnsi="Times New Roman" w:cs="Times New Roman"/>
        </w:rPr>
        <w:t xml:space="preserve">s, así como en el recurso </w:t>
      </w:r>
      <w:r w:rsidR="00D67F98" w:rsidRPr="006C56BE">
        <w:rPr>
          <w:rFonts w:ascii="Times New Roman" w:hAnsi="Times New Roman" w:cs="Times New Roman"/>
          <w:i/>
        </w:rPr>
        <w:t>Escribe el número que falta</w:t>
      </w:r>
      <w:r w:rsidR="00D67F98" w:rsidRPr="006C56BE">
        <w:rPr>
          <w:rFonts w:ascii="Times New Roman" w:hAnsi="Times New Roman" w:cs="Times New Roman"/>
        </w:rPr>
        <w:t xml:space="preserve"> en </w:t>
      </w:r>
      <w:r w:rsidR="00996435">
        <w:rPr>
          <w:rFonts w:ascii="Times New Roman" w:hAnsi="Times New Roman" w:cs="Times New Roman"/>
        </w:rPr>
        <w:t xml:space="preserve">el cual </w:t>
      </w:r>
      <w:r w:rsidR="00D67F98" w:rsidRPr="006C56BE">
        <w:rPr>
          <w:rFonts w:ascii="Times New Roman" w:hAnsi="Times New Roman" w:cs="Times New Roman"/>
        </w:rPr>
        <w:t xml:space="preserve">se solicita que se encuentre el </w:t>
      </w:r>
      <w:r w:rsidR="00753648" w:rsidRPr="006C56BE">
        <w:rPr>
          <w:rFonts w:ascii="Times New Roman" w:hAnsi="Times New Roman" w:cs="Times New Roman"/>
        </w:rPr>
        <w:t xml:space="preserve">factor faltante </w:t>
      </w:r>
      <w:r w:rsidR="00996435">
        <w:rPr>
          <w:rFonts w:ascii="Times New Roman" w:hAnsi="Times New Roman" w:cs="Times New Roman"/>
        </w:rPr>
        <w:t>de</w:t>
      </w:r>
      <w:r w:rsidR="00996435" w:rsidRPr="006C56BE">
        <w:rPr>
          <w:rFonts w:ascii="Times New Roman" w:hAnsi="Times New Roman" w:cs="Times New Roman"/>
        </w:rPr>
        <w:t xml:space="preserve"> </w:t>
      </w:r>
      <w:r w:rsidR="00753648" w:rsidRPr="006C56BE">
        <w:rPr>
          <w:rFonts w:ascii="Times New Roman" w:hAnsi="Times New Roman" w:cs="Times New Roman"/>
        </w:rPr>
        <w:t xml:space="preserve">un producto de números </w:t>
      </w:r>
      <w:r w:rsidR="00D67F98" w:rsidRPr="006C56BE">
        <w:rPr>
          <w:rFonts w:ascii="Times New Roman" w:hAnsi="Times New Roman" w:cs="Times New Roman"/>
        </w:rPr>
        <w:t>enteros.</w:t>
      </w:r>
      <w:r w:rsidRPr="006C56BE">
        <w:rPr>
          <w:rFonts w:ascii="Times New Roman" w:hAnsi="Times New Roman" w:cs="Times New Roman"/>
        </w:rPr>
        <w:t xml:space="preserve"> Se </w:t>
      </w:r>
      <w:r w:rsidR="004B7C62" w:rsidRPr="006C56BE">
        <w:rPr>
          <w:rFonts w:ascii="Times New Roman" w:hAnsi="Times New Roman" w:cs="Times New Roman"/>
        </w:rPr>
        <w:t>formulan</w:t>
      </w:r>
      <w:r w:rsidRPr="006C56BE">
        <w:rPr>
          <w:rFonts w:ascii="Times New Roman" w:hAnsi="Times New Roman" w:cs="Times New Roman"/>
        </w:rPr>
        <w:t xml:space="preserve"> contextos cotidianos que permiten </w:t>
      </w:r>
      <w:r w:rsidR="00996435">
        <w:rPr>
          <w:rFonts w:ascii="Times New Roman" w:hAnsi="Times New Roman" w:cs="Times New Roman"/>
        </w:rPr>
        <w:t xml:space="preserve">a los </w:t>
      </w:r>
      <w:r w:rsidRPr="006C56BE">
        <w:rPr>
          <w:rFonts w:ascii="Times New Roman" w:hAnsi="Times New Roman" w:cs="Times New Roman"/>
        </w:rPr>
        <w:t>estudiante</w:t>
      </w:r>
      <w:r w:rsidR="00996435">
        <w:rPr>
          <w:rFonts w:ascii="Times New Roman" w:hAnsi="Times New Roman" w:cs="Times New Roman"/>
        </w:rPr>
        <w:t>s</w:t>
      </w:r>
      <w:r w:rsidRPr="006C56BE">
        <w:rPr>
          <w:rFonts w:ascii="Times New Roman" w:hAnsi="Times New Roman" w:cs="Times New Roman"/>
        </w:rPr>
        <w:t xml:space="preserve"> enc</w:t>
      </w:r>
      <w:r w:rsidR="00996435">
        <w:rPr>
          <w:rFonts w:ascii="Times New Roman" w:hAnsi="Times New Roman" w:cs="Times New Roman"/>
        </w:rPr>
        <w:t>ontrar</w:t>
      </w:r>
      <w:r w:rsidRPr="006C56BE">
        <w:rPr>
          <w:rFonts w:ascii="Times New Roman" w:hAnsi="Times New Roman" w:cs="Times New Roman"/>
        </w:rPr>
        <w:t xml:space="preserve"> sentido a las operaciones con números </w:t>
      </w:r>
      <w:r w:rsidR="00D67F98" w:rsidRPr="006C56BE">
        <w:rPr>
          <w:rFonts w:ascii="Times New Roman" w:hAnsi="Times New Roman" w:cs="Times New Roman"/>
        </w:rPr>
        <w:t>enteros</w:t>
      </w:r>
      <w:r w:rsidRPr="006C56BE">
        <w:rPr>
          <w:rFonts w:ascii="Times New Roman" w:hAnsi="Times New Roman" w:cs="Times New Roman"/>
        </w:rPr>
        <w:t xml:space="preserve"> mediante la </w:t>
      </w:r>
      <w:r w:rsidR="00074F0A">
        <w:rPr>
          <w:rFonts w:ascii="Times New Roman" w:hAnsi="Times New Roman" w:cs="Times New Roman"/>
        </w:rPr>
        <w:t>R</w:t>
      </w:r>
      <w:r w:rsidRPr="006C56BE">
        <w:rPr>
          <w:rFonts w:ascii="Times New Roman" w:hAnsi="Times New Roman" w:cs="Times New Roman"/>
        </w:rPr>
        <w:t xml:space="preserve">esolución de problemas. </w:t>
      </w:r>
      <w:r w:rsidR="00D67F98" w:rsidRPr="006C56BE">
        <w:rPr>
          <w:rFonts w:ascii="Times New Roman" w:hAnsi="Times New Roman" w:cs="Times New Roman"/>
        </w:rPr>
        <w:t xml:space="preserve">Una de las finalidades es que </w:t>
      </w:r>
      <w:r w:rsidRPr="006C56BE">
        <w:rPr>
          <w:rFonts w:ascii="Times New Roman" w:hAnsi="Times New Roman" w:cs="Times New Roman"/>
        </w:rPr>
        <w:t xml:space="preserve">se apropien de los </w:t>
      </w:r>
      <w:r w:rsidR="00D67F98" w:rsidRPr="006C56BE">
        <w:rPr>
          <w:rFonts w:ascii="Times New Roman" w:hAnsi="Times New Roman" w:cs="Times New Roman"/>
        </w:rPr>
        <w:t>algoritmos</w:t>
      </w:r>
      <w:r w:rsidR="00996435">
        <w:rPr>
          <w:rFonts w:ascii="Times New Roman" w:hAnsi="Times New Roman" w:cs="Times New Roman"/>
        </w:rPr>
        <w:t>;</w:t>
      </w:r>
      <w:r w:rsidRPr="006C56BE">
        <w:rPr>
          <w:rFonts w:ascii="Times New Roman" w:hAnsi="Times New Roman" w:cs="Times New Roman"/>
        </w:rPr>
        <w:t xml:space="preserve"> </w:t>
      </w:r>
      <w:r w:rsidR="00857CD4" w:rsidRPr="006C56BE">
        <w:rPr>
          <w:rFonts w:ascii="Times New Roman" w:hAnsi="Times New Roman" w:cs="Times New Roman"/>
        </w:rPr>
        <w:t>por tanto</w:t>
      </w:r>
      <w:r w:rsidR="00996435">
        <w:rPr>
          <w:rFonts w:ascii="Times New Roman" w:hAnsi="Times New Roman" w:cs="Times New Roman"/>
        </w:rPr>
        <w:t>,</w:t>
      </w:r>
      <w:r w:rsidR="00EC1BED" w:rsidRPr="006C56BE">
        <w:rPr>
          <w:rFonts w:ascii="Times New Roman" w:hAnsi="Times New Roman" w:cs="Times New Roman"/>
        </w:rPr>
        <w:t xml:space="preserve"> </w:t>
      </w:r>
      <w:r w:rsidR="004B7C62" w:rsidRPr="006C56BE">
        <w:rPr>
          <w:rFonts w:ascii="Times New Roman" w:hAnsi="Times New Roman" w:cs="Times New Roman"/>
        </w:rPr>
        <w:t>se pla</w:t>
      </w:r>
      <w:r w:rsidR="00EC1BED" w:rsidRPr="006C56BE">
        <w:rPr>
          <w:rFonts w:ascii="Times New Roman" w:hAnsi="Times New Roman" w:cs="Times New Roman"/>
        </w:rPr>
        <w:t>ntean actividades enriquecidas con ejercicios</w:t>
      </w:r>
      <w:r w:rsidRPr="006C56BE">
        <w:rPr>
          <w:rFonts w:ascii="Times New Roman" w:hAnsi="Times New Roman" w:cs="Times New Roman"/>
        </w:rPr>
        <w:t xml:space="preserve"> que involucran las operaciones </w:t>
      </w:r>
      <w:r w:rsidR="00EC1BED" w:rsidRPr="006C56BE">
        <w:rPr>
          <w:rFonts w:ascii="Times New Roman" w:hAnsi="Times New Roman" w:cs="Times New Roman"/>
        </w:rPr>
        <w:t>con números enteros</w:t>
      </w:r>
      <w:r w:rsidRPr="006C56BE">
        <w:rPr>
          <w:rFonts w:ascii="Times New Roman" w:hAnsi="Times New Roman" w:cs="Times New Roman"/>
        </w:rPr>
        <w:t xml:space="preserve"> </w:t>
      </w:r>
      <w:r w:rsidR="00EC1BED" w:rsidRPr="006C56BE">
        <w:rPr>
          <w:rFonts w:ascii="Times New Roman" w:hAnsi="Times New Roman" w:cs="Times New Roman"/>
        </w:rPr>
        <w:t xml:space="preserve">para facilitar </w:t>
      </w:r>
      <w:r w:rsidRPr="006C56BE">
        <w:rPr>
          <w:rFonts w:ascii="Times New Roman" w:hAnsi="Times New Roman" w:cs="Times New Roman"/>
        </w:rPr>
        <w:t xml:space="preserve">la formulación, </w:t>
      </w:r>
      <w:r w:rsidR="00EC1BED" w:rsidRPr="006C56BE">
        <w:rPr>
          <w:rFonts w:ascii="Times New Roman" w:hAnsi="Times New Roman" w:cs="Times New Roman"/>
        </w:rPr>
        <w:t xml:space="preserve">la </w:t>
      </w:r>
      <w:r w:rsidRPr="006C56BE">
        <w:rPr>
          <w:rFonts w:ascii="Times New Roman" w:hAnsi="Times New Roman" w:cs="Times New Roman"/>
        </w:rPr>
        <w:t xml:space="preserve">comparación y </w:t>
      </w:r>
      <w:r w:rsidR="00EC1BED" w:rsidRPr="006C56BE">
        <w:rPr>
          <w:rFonts w:ascii="Times New Roman" w:hAnsi="Times New Roman" w:cs="Times New Roman"/>
        </w:rPr>
        <w:t xml:space="preserve">la </w:t>
      </w:r>
      <w:r w:rsidRPr="006C56BE">
        <w:rPr>
          <w:rFonts w:ascii="Times New Roman" w:hAnsi="Times New Roman" w:cs="Times New Roman"/>
        </w:rPr>
        <w:t xml:space="preserve">ejercitación de procedimientos. </w:t>
      </w:r>
      <w:r w:rsidR="00753648" w:rsidRPr="006C56BE">
        <w:rPr>
          <w:rFonts w:ascii="Times New Roman" w:hAnsi="Times New Roman" w:cs="Times New Roman"/>
        </w:rPr>
        <w:t xml:space="preserve">La </w:t>
      </w:r>
      <w:r w:rsidR="00074F0A">
        <w:rPr>
          <w:rFonts w:ascii="Times New Roman" w:hAnsi="Times New Roman" w:cs="Times New Roman"/>
        </w:rPr>
        <w:t>M</w:t>
      </w:r>
      <w:r w:rsidR="00753648" w:rsidRPr="006C56BE">
        <w:rPr>
          <w:rFonts w:ascii="Times New Roman" w:hAnsi="Times New Roman" w:cs="Times New Roman"/>
        </w:rPr>
        <w:t>odelación</w:t>
      </w:r>
      <w:r w:rsidRPr="006C56BE">
        <w:rPr>
          <w:rFonts w:ascii="Times New Roman" w:hAnsi="Times New Roman" w:cs="Times New Roman"/>
        </w:rPr>
        <w:t xml:space="preserve"> </w:t>
      </w:r>
      <w:r w:rsidR="00EC1BED" w:rsidRPr="006C56BE">
        <w:rPr>
          <w:rFonts w:ascii="Times New Roman" w:hAnsi="Times New Roman" w:cs="Times New Roman"/>
        </w:rPr>
        <w:t>se desarrolla</w:t>
      </w:r>
      <w:r w:rsidR="00996435">
        <w:rPr>
          <w:rFonts w:ascii="Times New Roman" w:hAnsi="Times New Roman" w:cs="Times New Roman"/>
        </w:rPr>
        <w:t>,</w:t>
      </w:r>
      <w:r w:rsidR="00EC1BED" w:rsidRPr="006C56BE">
        <w:rPr>
          <w:rFonts w:ascii="Times New Roman" w:hAnsi="Times New Roman" w:cs="Times New Roman"/>
        </w:rPr>
        <w:t xml:space="preserve"> por ejemplo</w:t>
      </w:r>
      <w:r w:rsidR="00996435">
        <w:rPr>
          <w:rFonts w:ascii="Times New Roman" w:hAnsi="Times New Roman" w:cs="Times New Roman"/>
        </w:rPr>
        <w:t>,</w:t>
      </w:r>
      <w:r w:rsidR="00EC1BED" w:rsidRPr="006C56BE">
        <w:rPr>
          <w:rFonts w:ascii="Times New Roman" w:hAnsi="Times New Roman" w:cs="Times New Roman"/>
        </w:rPr>
        <w:t xml:space="preserve"> </w:t>
      </w:r>
      <w:r w:rsidR="00996435">
        <w:rPr>
          <w:rFonts w:ascii="Times New Roman" w:hAnsi="Times New Roman" w:cs="Times New Roman"/>
        </w:rPr>
        <w:t>con</w:t>
      </w:r>
      <w:r w:rsidR="00996435" w:rsidRPr="006C56BE">
        <w:rPr>
          <w:rFonts w:ascii="Times New Roman" w:hAnsi="Times New Roman" w:cs="Times New Roman"/>
        </w:rPr>
        <w:t xml:space="preserve"> </w:t>
      </w:r>
      <w:r w:rsidR="00EC1BED" w:rsidRPr="006C56BE">
        <w:rPr>
          <w:rFonts w:ascii="Times New Roman" w:hAnsi="Times New Roman" w:cs="Times New Roman"/>
        </w:rPr>
        <w:t>la adquisición de habilidad para resolver operaciones combinadas teniendo en cuenta la jerarquía de las operaciones</w:t>
      </w:r>
      <w:r w:rsidR="00996435">
        <w:rPr>
          <w:rFonts w:ascii="Times New Roman" w:hAnsi="Times New Roman" w:cs="Times New Roman"/>
        </w:rPr>
        <w:t>;</w:t>
      </w:r>
      <w:r w:rsidR="00753648" w:rsidRPr="006C56BE">
        <w:rPr>
          <w:rFonts w:ascii="Times New Roman" w:hAnsi="Times New Roman" w:cs="Times New Roman"/>
        </w:rPr>
        <w:t xml:space="preserve"> a</w:t>
      </w:r>
      <w:r w:rsidRPr="006C56BE">
        <w:rPr>
          <w:rFonts w:ascii="Times New Roman" w:hAnsi="Times New Roman" w:cs="Times New Roman"/>
        </w:rPr>
        <w:t>demás</w:t>
      </w:r>
      <w:r w:rsidR="00996435">
        <w:rPr>
          <w:rFonts w:ascii="Times New Roman" w:hAnsi="Times New Roman" w:cs="Times New Roman"/>
        </w:rPr>
        <w:t>,</w:t>
      </w:r>
      <w:r w:rsidRPr="006C56BE">
        <w:rPr>
          <w:rFonts w:ascii="Times New Roman" w:hAnsi="Times New Roman" w:cs="Times New Roman"/>
        </w:rPr>
        <w:t xml:space="preserve"> </w:t>
      </w:r>
      <w:r w:rsidR="00996435">
        <w:rPr>
          <w:rFonts w:ascii="Times New Roman" w:hAnsi="Times New Roman" w:cs="Times New Roman"/>
        </w:rPr>
        <w:t>para e</w:t>
      </w:r>
      <w:r w:rsidR="00857CD4" w:rsidRPr="006C56BE">
        <w:rPr>
          <w:rFonts w:ascii="Times New Roman" w:hAnsi="Times New Roman" w:cs="Times New Roman"/>
        </w:rPr>
        <w:t>l tema completo se muestra</w:t>
      </w:r>
      <w:r w:rsidRPr="006C56BE">
        <w:rPr>
          <w:rFonts w:ascii="Times New Roman" w:hAnsi="Times New Roman" w:cs="Times New Roman"/>
        </w:rPr>
        <w:t xml:space="preserve"> un mapa conceptual como modelo de concepto general.</w:t>
      </w:r>
    </w:p>
    <w:p w14:paraId="0D077A87" w14:textId="77777777" w:rsidR="003E2791" w:rsidRPr="006C56BE" w:rsidRDefault="00857CD4" w:rsidP="00583B1F">
      <w:pPr>
        <w:jc w:val="both"/>
        <w:rPr>
          <w:rFonts w:ascii="Times New Roman" w:hAnsi="Times New Roman" w:cs="Times New Roman"/>
        </w:rPr>
      </w:pPr>
      <w:r w:rsidRPr="006C56BE">
        <w:rPr>
          <w:rFonts w:ascii="Times New Roman" w:hAnsi="Times New Roman" w:cs="Times New Roman"/>
        </w:rPr>
        <w:t>Ahora la sección está diseñada para que los estudiantes por s</w:t>
      </w:r>
      <w:r w:rsidR="00996435">
        <w:rPr>
          <w:rFonts w:ascii="Times New Roman" w:hAnsi="Times New Roman" w:cs="Times New Roman"/>
        </w:rPr>
        <w:t>í</w:t>
      </w:r>
      <w:r w:rsidRPr="006C56BE">
        <w:rPr>
          <w:rFonts w:ascii="Times New Roman" w:hAnsi="Times New Roman" w:cs="Times New Roman"/>
        </w:rPr>
        <w:t xml:space="preserve"> mismos comprendan los conceptos y </w:t>
      </w:r>
      <w:r w:rsidR="00996435">
        <w:rPr>
          <w:rFonts w:ascii="Times New Roman" w:hAnsi="Times New Roman" w:cs="Times New Roman"/>
        </w:rPr>
        <w:t xml:space="preserve">los </w:t>
      </w:r>
      <w:r w:rsidRPr="006C56BE">
        <w:rPr>
          <w:rFonts w:ascii="Times New Roman" w:hAnsi="Times New Roman" w:cs="Times New Roman"/>
        </w:rPr>
        <w:t>procedimientos</w:t>
      </w:r>
      <w:r w:rsidR="00996435">
        <w:rPr>
          <w:rFonts w:ascii="Times New Roman" w:hAnsi="Times New Roman" w:cs="Times New Roman"/>
        </w:rPr>
        <w:t>:</w:t>
      </w:r>
      <w:r w:rsidRPr="006C56BE">
        <w:rPr>
          <w:rFonts w:ascii="Times New Roman" w:hAnsi="Times New Roman" w:cs="Times New Roman"/>
        </w:rPr>
        <w:t xml:space="preserve"> con</w:t>
      </w:r>
      <w:r w:rsidR="00996435">
        <w:rPr>
          <w:rFonts w:ascii="Times New Roman" w:hAnsi="Times New Roman" w:cs="Times New Roman"/>
        </w:rPr>
        <w:t>tiene</w:t>
      </w:r>
      <w:r w:rsidRPr="006C56BE">
        <w:rPr>
          <w:rFonts w:ascii="Times New Roman" w:hAnsi="Times New Roman" w:cs="Times New Roman"/>
        </w:rPr>
        <w:t xml:space="preserve"> actividades que les permiten reconocer de manera inmediata si el desarrollo es correcto</w:t>
      </w:r>
      <w:r w:rsidR="00996435">
        <w:rPr>
          <w:rFonts w:ascii="Times New Roman" w:hAnsi="Times New Roman" w:cs="Times New Roman"/>
        </w:rPr>
        <w:t xml:space="preserve"> o no lo es,</w:t>
      </w:r>
      <w:r w:rsidRPr="006C56BE">
        <w:rPr>
          <w:rFonts w:ascii="Times New Roman" w:hAnsi="Times New Roman" w:cs="Times New Roman"/>
        </w:rPr>
        <w:t xml:space="preserve"> y así </w:t>
      </w:r>
      <w:r w:rsidR="004B7C62" w:rsidRPr="006C56BE">
        <w:rPr>
          <w:rFonts w:ascii="Times New Roman" w:hAnsi="Times New Roman" w:cs="Times New Roman"/>
        </w:rPr>
        <w:t>saber</w:t>
      </w:r>
      <w:r w:rsidRPr="006C56BE">
        <w:rPr>
          <w:rFonts w:ascii="Times New Roman" w:hAnsi="Times New Roman" w:cs="Times New Roman"/>
        </w:rPr>
        <w:t xml:space="preserve"> </w:t>
      </w:r>
      <w:r w:rsidR="004B7C62" w:rsidRPr="006C56BE">
        <w:rPr>
          <w:rFonts w:ascii="Times New Roman" w:hAnsi="Times New Roman" w:cs="Times New Roman"/>
        </w:rPr>
        <w:t>cuánto</w:t>
      </w:r>
      <w:r w:rsidRPr="006C56BE">
        <w:rPr>
          <w:rFonts w:ascii="Times New Roman" w:hAnsi="Times New Roman" w:cs="Times New Roman"/>
        </w:rPr>
        <w:t xml:space="preserve"> </w:t>
      </w:r>
      <w:r w:rsidR="004B7C62" w:rsidRPr="006C56BE">
        <w:rPr>
          <w:rFonts w:ascii="Times New Roman" w:hAnsi="Times New Roman" w:cs="Times New Roman"/>
        </w:rPr>
        <w:t>han aprendido</w:t>
      </w:r>
      <w:r w:rsidRPr="006C56BE">
        <w:rPr>
          <w:rFonts w:ascii="Times New Roman" w:hAnsi="Times New Roman" w:cs="Times New Roman"/>
        </w:rPr>
        <w:t xml:space="preserve"> </w:t>
      </w:r>
      <w:r w:rsidR="00996435">
        <w:rPr>
          <w:rFonts w:ascii="Times New Roman" w:hAnsi="Times New Roman" w:cs="Times New Roman"/>
        </w:rPr>
        <w:t>sobre</w:t>
      </w:r>
      <w:r w:rsidR="00996435" w:rsidRPr="006C56BE">
        <w:rPr>
          <w:rFonts w:ascii="Times New Roman" w:hAnsi="Times New Roman" w:cs="Times New Roman"/>
        </w:rPr>
        <w:t xml:space="preserve"> </w:t>
      </w:r>
      <w:r w:rsidRPr="006C56BE">
        <w:rPr>
          <w:rFonts w:ascii="Times New Roman" w:hAnsi="Times New Roman" w:cs="Times New Roman"/>
        </w:rPr>
        <w:t>cada tema</w:t>
      </w:r>
      <w:r w:rsidR="004B7C62" w:rsidRPr="006C56BE">
        <w:rPr>
          <w:rFonts w:ascii="Times New Roman" w:hAnsi="Times New Roman" w:cs="Times New Roman"/>
        </w:rPr>
        <w:t>,</w:t>
      </w:r>
      <w:r w:rsidRPr="006C56BE">
        <w:rPr>
          <w:rFonts w:ascii="Times New Roman" w:hAnsi="Times New Roman" w:cs="Times New Roman"/>
        </w:rPr>
        <w:t xml:space="preserve"> </w:t>
      </w:r>
      <w:r w:rsidR="00996435">
        <w:rPr>
          <w:rFonts w:ascii="Times New Roman" w:hAnsi="Times New Roman" w:cs="Times New Roman"/>
        </w:rPr>
        <w:t xml:space="preserve">lo cual </w:t>
      </w:r>
      <w:r w:rsidRPr="006C56BE">
        <w:rPr>
          <w:rFonts w:ascii="Times New Roman" w:hAnsi="Times New Roman" w:cs="Times New Roman"/>
        </w:rPr>
        <w:t>fortalec</w:t>
      </w:r>
      <w:r w:rsidR="00996435">
        <w:rPr>
          <w:rFonts w:ascii="Times New Roman" w:hAnsi="Times New Roman" w:cs="Times New Roman"/>
        </w:rPr>
        <w:t>e</w:t>
      </w:r>
      <w:r w:rsidRPr="006C56BE">
        <w:rPr>
          <w:rFonts w:ascii="Times New Roman" w:hAnsi="Times New Roman" w:cs="Times New Roman"/>
        </w:rPr>
        <w:t xml:space="preserve"> la competencia de </w:t>
      </w:r>
      <w:r w:rsidR="00996435">
        <w:rPr>
          <w:rFonts w:ascii="Times New Roman" w:hAnsi="Times New Roman" w:cs="Times New Roman"/>
        </w:rPr>
        <w:t>A</w:t>
      </w:r>
      <w:r w:rsidR="00583B1F" w:rsidRPr="006C56BE">
        <w:rPr>
          <w:rFonts w:ascii="Times New Roman" w:hAnsi="Times New Roman" w:cs="Times New Roman"/>
        </w:rPr>
        <w:t>prender a aprender.</w:t>
      </w:r>
    </w:p>
    <w:p w14:paraId="72F440D1" w14:textId="77777777" w:rsidR="00620182" w:rsidRPr="006C56BE" w:rsidRDefault="00620182" w:rsidP="00F6354E">
      <w:pPr>
        <w:jc w:val="both"/>
        <w:rPr>
          <w:rFonts w:ascii="Times New Roman" w:hAnsi="Times New Roman" w:cs="Times New Roman"/>
          <w:b/>
        </w:rPr>
      </w:pPr>
    </w:p>
    <w:p w14:paraId="1F677F79" w14:textId="77777777" w:rsidR="006A7E77" w:rsidRPr="006C56BE" w:rsidRDefault="006A7E77" w:rsidP="006A7E77">
      <w:pPr>
        <w:rPr>
          <w:rFonts w:ascii="Times New Roman" w:hAnsi="Times New Roman" w:cs="Times New Roman"/>
        </w:rPr>
      </w:pPr>
    </w:p>
    <w:sectPr w:rsidR="006A7E77" w:rsidRPr="006C56BE" w:rsidSect="00A929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B3A18"/>
    <w:multiLevelType w:val="hybridMultilevel"/>
    <w:tmpl w:val="86BEC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70AA1"/>
    <w:multiLevelType w:val="hybridMultilevel"/>
    <w:tmpl w:val="9E7A2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D6606"/>
    <w:multiLevelType w:val="hybridMultilevel"/>
    <w:tmpl w:val="5DAAD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7E77"/>
    <w:rsid w:val="000639BD"/>
    <w:rsid w:val="00074F0A"/>
    <w:rsid w:val="001D4418"/>
    <w:rsid w:val="00290FA7"/>
    <w:rsid w:val="00292F2D"/>
    <w:rsid w:val="003511AF"/>
    <w:rsid w:val="0036281F"/>
    <w:rsid w:val="00384829"/>
    <w:rsid w:val="003E1EFE"/>
    <w:rsid w:val="003E2791"/>
    <w:rsid w:val="004B7C62"/>
    <w:rsid w:val="00510B14"/>
    <w:rsid w:val="00583B1F"/>
    <w:rsid w:val="005D159D"/>
    <w:rsid w:val="006116EE"/>
    <w:rsid w:val="00620182"/>
    <w:rsid w:val="00696583"/>
    <w:rsid w:val="006A7E77"/>
    <w:rsid w:val="006B0284"/>
    <w:rsid w:val="006C56BE"/>
    <w:rsid w:val="006E69D0"/>
    <w:rsid w:val="006E709F"/>
    <w:rsid w:val="00753648"/>
    <w:rsid w:val="007E528F"/>
    <w:rsid w:val="00857CD4"/>
    <w:rsid w:val="009260ED"/>
    <w:rsid w:val="00996435"/>
    <w:rsid w:val="009E4650"/>
    <w:rsid w:val="00A21AA1"/>
    <w:rsid w:val="00A245E1"/>
    <w:rsid w:val="00A92987"/>
    <w:rsid w:val="00D67F98"/>
    <w:rsid w:val="00EC094C"/>
    <w:rsid w:val="00EC1BED"/>
    <w:rsid w:val="00EF577C"/>
    <w:rsid w:val="00F6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3066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7E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09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9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842</Words>
  <Characters>4635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Ancopepe pepe</cp:lastModifiedBy>
  <cp:revision>5</cp:revision>
  <dcterms:created xsi:type="dcterms:W3CDTF">2016-02-16T14:23:00Z</dcterms:created>
  <dcterms:modified xsi:type="dcterms:W3CDTF">2016-02-17T23:19:00Z</dcterms:modified>
</cp:coreProperties>
</file>