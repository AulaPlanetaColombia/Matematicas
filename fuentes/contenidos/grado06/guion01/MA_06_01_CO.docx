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91747D" w:rsidRPr="00284877" w14:paraId="66A1072C" w14:textId="77777777" w:rsidTr="002475FA">
        <w:tc>
          <w:tcPr>
            <w:tcW w:w="1951" w:type="dxa"/>
            <w:shd w:val="clear" w:color="auto" w:fill="000000" w:themeFill="text1"/>
          </w:tcPr>
          <w:p w14:paraId="577D9A0A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Título del guion</w:t>
            </w:r>
          </w:p>
        </w:tc>
        <w:tc>
          <w:tcPr>
            <w:tcW w:w="7229" w:type="dxa"/>
          </w:tcPr>
          <w:p w14:paraId="088B64A7" w14:textId="7FCA0712" w:rsidR="0091747D" w:rsidRPr="00284877" w:rsidRDefault="00402109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La l</w:t>
            </w:r>
            <w:r w:rsidR="0091747D" w:rsidRPr="00284877">
              <w:rPr>
                <w:rFonts w:ascii="Arial" w:hAnsi="Arial" w:cs="Arial"/>
              </w:rPr>
              <w:t>ógica y</w:t>
            </w:r>
            <w:r w:rsidRPr="00284877">
              <w:rPr>
                <w:rFonts w:ascii="Arial" w:hAnsi="Arial" w:cs="Arial"/>
              </w:rPr>
              <w:t xml:space="preserve"> los</w:t>
            </w:r>
            <w:r w:rsidR="0091747D" w:rsidRPr="00284877">
              <w:rPr>
                <w:rFonts w:ascii="Arial" w:hAnsi="Arial" w:cs="Arial"/>
              </w:rPr>
              <w:t xml:space="preserve"> conjuntos </w:t>
            </w:r>
          </w:p>
        </w:tc>
      </w:tr>
      <w:tr w:rsidR="0091747D" w:rsidRPr="00284877" w14:paraId="5C254777" w14:textId="77777777" w:rsidTr="002475FA">
        <w:tc>
          <w:tcPr>
            <w:tcW w:w="1951" w:type="dxa"/>
            <w:shd w:val="clear" w:color="auto" w:fill="000000" w:themeFill="text1"/>
          </w:tcPr>
          <w:p w14:paraId="4A9D1F24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Código del guion</w:t>
            </w:r>
          </w:p>
        </w:tc>
        <w:tc>
          <w:tcPr>
            <w:tcW w:w="7229" w:type="dxa"/>
          </w:tcPr>
          <w:p w14:paraId="08C08119" w14:textId="4D091BA5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MA_06_01_CO</w:t>
            </w:r>
          </w:p>
        </w:tc>
      </w:tr>
      <w:tr w:rsidR="0091747D" w:rsidRPr="00284877" w14:paraId="2BBAAB7F" w14:textId="77777777" w:rsidTr="002475FA">
        <w:tc>
          <w:tcPr>
            <w:tcW w:w="1951" w:type="dxa"/>
            <w:shd w:val="clear" w:color="auto" w:fill="000000" w:themeFill="text1"/>
          </w:tcPr>
          <w:p w14:paraId="1D338097" w14:textId="77777777" w:rsidR="0091747D" w:rsidRPr="00284877" w:rsidRDefault="0091747D" w:rsidP="002475FA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Descripción</w:t>
            </w:r>
          </w:p>
        </w:tc>
        <w:tc>
          <w:tcPr>
            <w:tcW w:w="7229" w:type="dxa"/>
          </w:tcPr>
          <w:p w14:paraId="5BD8EAF5" w14:textId="0EEDBB8A" w:rsidR="0091747D" w:rsidRPr="00284877" w:rsidRDefault="00402109" w:rsidP="0028487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El estudio de la lógica matemática nos brinda herramientas para lograr establecer una comunicación efectiva, utilizando frases verdaderas o falsas y conectores para enlazar las ideas que expresamos cotidianamente. Además, nos ayuda a entender definiciones y relaciones que se establecen entre distintos conceptos matemáticos como por ejemplo los conjuntos.</w:t>
            </w:r>
          </w:p>
        </w:tc>
      </w:tr>
    </w:tbl>
    <w:p w14:paraId="1B5351D3" w14:textId="77777777" w:rsidR="000D185F" w:rsidRPr="00284877" w:rsidRDefault="000D185F" w:rsidP="002253EA">
      <w:pPr>
        <w:pStyle w:val="Sinespaciado"/>
        <w:rPr>
          <w:rFonts w:ascii="Arial" w:hAnsi="Arial" w:cs="Arial"/>
          <w:sz w:val="24"/>
          <w:szCs w:val="24"/>
          <w:highlight w:val="yellow"/>
        </w:rPr>
      </w:pPr>
    </w:p>
    <w:p w14:paraId="71D23B38" w14:textId="57423268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  <w:r w:rsidRPr="00284877">
        <w:rPr>
          <w:rFonts w:ascii="Arial" w:hAnsi="Arial" w:cs="Arial"/>
          <w:sz w:val="24"/>
          <w:szCs w:val="24"/>
          <w:highlight w:val="yellow"/>
        </w:rPr>
        <w:t>[SECCIÓN 1]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1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Pr="00284877">
        <w:rPr>
          <w:rFonts w:ascii="Arial" w:hAnsi="Arial" w:cs="Arial"/>
          <w:b/>
          <w:sz w:val="24"/>
          <w:szCs w:val="24"/>
        </w:rPr>
        <w:t>La lógica matemática</w:t>
      </w:r>
    </w:p>
    <w:p w14:paraId="2936BE31" w14:textId="77777777" w:rsidR="002253EA" w:rsidRPr="00284877" w:rsidRDefault="002253EA" w:rsidP="002253E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342B388A" w14:textId="5DFA3B98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En </w:t>
      </w:r>
      <w:r w:rsidR="0091747D" w:rsidRPr="00284877">
        <w:rPr>
          <w:rFonts w:ascii="Arial" w:hAnsi="Arial" w:cs="Arial"/>
          <w:sz w:val="24"/>
          <w:szCs w:val="24"/>
        </w:rPr>
        <w:t>la</w:t>
      </w:r>
      <w:r w:rsidRPr="00284877">
        <w:rPr>
          <w:rFonts w:ascii="Arial" w:hAnsi="Arial" w:cs="Arial"/>
          <w:sz w:val="24"/>
          <w:szCs w:val="24"/>
        </w:rPr>
        <w:t xml:space="preserve"> vida cotidiana </w:t>
      </w:r>
      <w:r w:rsidR="0091747D" w:rsidRPr="00284877">
        <w:rPr>
          <w:rFonts w:ascii="Arial" w:hAnsi="Arial" w:cs="Arial"/>
          <w:sz w:val="24"/>
          <w:szCs w:val="24"/>
        </w:rPr>
        <w:t>se presentan</w:t>
      </w:r>
      <w:r w:rsidRPr="00284877">
        <w:rPr>
          <w:rFonts w:ascii="Arial" w:hAnsi="Arial" w:cs="Arial"/>
          <w:sz w:val="24"/>
          <w:szCs w:val="24"/>
        </w:rPr>
        <w:t xml:space="preserve"> situaciones que llevan a </w:t>
      </w:r>
      <w:r w:rsidR="002475FA" w:rsidRPr="00284877">
        <w:rPr>
          <w:rFonts w:ascii="Arial" w:hAnsi="Arial" w:cs="Arial"/>
          <w:sz w:val="24"/>
          <w:szCs w:val="24"/>
        </w:rPr>
        <w:t>hacer</w:t>
      </w:r>
      <w:r w:rsidRPr="00284877">
        <w:rPr>
          <w:rFonts w:ascii="Arial" w:hAnsi="Arial" w:cs="Arial"/>
          <w:sz w:val="24"/>
          <w:szCs w:val="24"/>
        </w:rPr>
        <w:t xml:space="preserve"> razonamientos lógicos. Por ejemplo, cuando </w:t>
      </w:r>
      <w:r w:rsidR="0091747D" w:rsidRPr="00284877">
        <w:rPr>
          <w:rFonts w:ascii="Arial" w:hAnsi="Arial" w:cs="Arial"/>
          <w:sz w:val="24"/>
          <w:szCs w:val="24"/>
        </w:rPr>
        <w:t>en la mañana se observa que</w:t>
      </w:r>
      <w:r w:rsidRPr="00284877">
        <w:rPr>
          <w:rFonts w:ascii="Arial" w:hAnsi="Arial" w:cs="Arial"/>
          <w:sz w:val="24"/>
          <w:szCs w:val="24"/>
        </w:rPr>
        <w:t xml:space="preserve"> el día está gris, </w:t>
      </w:r>
      <w:r w:rsidR="0091747D" w:rsidRPr="00284877">
        <w:rPr>
          <w:rFonts w:ascii="Arial" w:hAnsi="Arial" w:cs="Arial"/>
          <w:sz w:val="24"/>
          <w:szCs w:val="24"/>
        </w:rPr>
        <w:t>es posible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imaginarse</w:t>
      </w:r>
      <w:r w:rsidRPr="00284877">
        <w:rPr>
          <w:rFonts w:ascii="Arial" w:hAnsi="Arial" w:cs="Arial"/>
          <w:sz w:val="24"/>
          <w:szCs w:val="24"/>
        </w:rPr>
        <w:t xml:space="preserve"> que el día estará frío y probablemente </w:t>
      </w:r>
      <w:r w:rsidR="0091747D" w:rsidRPr="00284877">
        <w:rPr>
          <w:rFonts w:ascii="Arial" w:hAnsi="Arial" w:cs="Arial"/>
          <w:sz w:val="24"/>
          <w:szCs w:val="24"/>
        </w:rPr>
        <w:t>lloverá;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91747D" w:rsidRPr="00284877">
        <w:rPr>
          <w:rFonts w:ascii="Arial" w:hAnsi="Arial" w:cs="Arial"/>
          <w:sz w:val="24"/>
          <w:szCs w:val="24"/>
        </w:rPr>
        <w:t>este razonamiento</w:t>
      </w:r>
      <w:r w:rsidRPr="00284877">
        <w:rPr>
          <w:rFonts w:ascii="Arial" w:hAnsi="Arial" w:cs="Arial"/>
          <w:sz w:val="24"/>
          <w:szCs w:val="24"/>
        </w:rPr>
        <w:t xml:space="preserve"> ayuda</w:t>
      </w:r>
      <w:r w:rsidR="0091747D" w:rsidRPr="00284877">
        <w:rPr>
          <w:rFonts w:ascii="Arial" w:hAnsi="Arial" w:cs="Arial"/>
          <w:sz w:val="24"/>
          <w:szCs w:val="24"/>
        </w:rPr>
        <w:t>rá</w:t>
      </w:r>
      <w:r w:rsidRPr="00284877">
        <w:rPr>
          <w:rFonts w:ascii="Arial" w:hAnsi="Arial" w:cs="Arial"/>
          <w:sz w:val="24"/>
          <w:szCs w:val="24"/>
        </w:rPr>
        <w:t xml:space="preserve"> a determinar la ropa que </w:t>
      </w:r>
      <w:r w:rsidR="0091747D" w:rsidRPr="00284877">
        <w:rPr>
          <w:rFonts w:ascii="Arial" w:hAnsi="Arial" w:cs="Arial"/>
          <w:sz w:val="24"/>
          <w:szCs w:val="24"/>
        </w:rPr>
        <w:t>se usará</w:t>
      </w:r>
      <w:r w:rsidRPr="00284877">
        <w:rPr>
          <w:rFonts w:ascii="Arial" w:hAnsi="Arial" w:cs="Arial"/>
          <w:sz w:val="24"/>
          <w:szCs w:val="24"/>
        </w:rPr>
        <w:t xml:space="preserve"> ese día. </w:t>
      </w:r>
    </w:p>
    <w:p w14:paraId="7924DEB2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6804755" w14:textId="5D7FD2CD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Si nos levantamos algo indispuestos, con malestar en el cuerpo, con </w:t>
      </w:r>
      <w:r w:rsidR="003F6E07" w:rsidRPr="00284877">
        <w:rPr>
          <w:rFonts w:ascii="Arial" w:hAnsi="Arial" w:cs="Arial"/>
          <w:sz w:val="24"/>
          <w:szCs w:val="24"/>
        </w:rPr>
        <w:t xml:space="preserve">un poco </w:t>
      </w:r>
      <w:r w:rsidRPr="00284877">
        <w:rPr>
          <w:rFonts w:ascii="Arial" w:hAnsi="Arial" w:cs="Arial"/>
          <w:sz w:val="24"/>
          <w:szCs w:val="24"/>
        </w:rPr>
        <w:t xml:space="preserve">de dolor de cabeza y estornudamos con mucha frecuencia, seguramente, nuestro razonamiento lógico nos llevará a afirmar que tenemos un resfriado. </w:t>
      </w:r>
    </w:p>
    <w:p w14:paraId="523D3450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110CAFE4" w14:textId="6ABBEFAB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>Ahora bien</w:t>
      </w:r>
      <w:r w:rsidR="002475FA" w:rsidRPr="00284877">
        <w:rPr>
          <w:rFonts w:ascii="Arial" w:hAnsi="Arial" w:cs="Arial"/>
          <w:sz w:val="24"/>
          <w:szCs w:val="24"/>
        </w:rPr>
        <w:t>, si alguien nos preguntara por qué</w:t>
      </w:r>
      <w:r w:rsidRPr="00284877">
        <w:rPr>
          <w:rFonts w:ascii="Arial" w:hAnsi="Arial" w:cs="Arial"/>
          <w:sz w:val="24"/>
          <w:szCs w:val="24"/>
        </w:rPr>
        <w:t xml:space="preserve"> salimos abrigados o por qué</w:t>
      </w:r>
      <w:r w:rsidR="003F6E07" w:rsidRPr="00284877">
        <w:rPr>
          <w:rFonts w:ascii="Arial" w:hAnsi="Arial" w:cs="Arial"/>
          <w:sz w:val="24"/>
          <w:szCs w:val="24"/>
        </w:rPr>
        <w:t xml:space="preserve"> </w:t>
      </w:r>
      <w:r w:rsidR="00D56C9E" w:rsidRPr="00284877">
        <w:rPr>
          <w:rFonts w:ascii="Arial" w:hAnsi="Arial" w:cs="Arial"/>
          <w:sz w:val="24"/>
          <w:szCs w:val="24"/>
        </w:rPr>
        <w:t>s</w:t>
      </w:r>
      <w:r w:rsidRPr="00284877">
        <w:rPr>
          <w:rFonts w:ascii="Arial" w:hAnsi="Arial" w:cs="Arial"/>
          <w:sz w:val="24"/>
          <w:szCs w:val="24"/>
        </w:rPr>
        <w:t xml:space="preserve">abemos que tenemos un resfriado, la respuesta muchas veces es simplemente “por lógica”. </w:t>
      </w:r>
    </w:p>
    <w:p w14:paraId="2EC4749A" w14:textId="77777777" w:rsidR="002253EA" w:rsidRPr="00284877" w:rsidRDefault="002253EA" w:rsidP="002253EA">
      <w:pPr>
        <w:pStyle w:val="Sinespaciado"/>
        <w:rPr>
          <w:rFonts w:ascii="Arial" w:hAnsi="Arial" w:cs="Arial"/>
          <w:sz w:val="24"/>
          <w:szCs w:val="24"/>
        </w:rPr>
      </w:pPr>
    </w:p>
    <w:p w14:paraId="54F02B0B" w14:textId="0D625CB0" w:rsidR="002253EA" w:rsidRPr="00284877" w:rsidRDefault="002253EA" w:rsidP="00CB3A63">
      <w:pPr>
        <w:pStyle w:val="Sinespaciado"/>
        <w:rPr>
          <w:rFonts w:ascii="Arial" w:hAnsi="Arial" w:cs="Arial"/>
          <w:sz w:val="24"/>
          <w:szCs w:val="24"/>
        </w:rPr>
      </w:pPr>
      <w:r w:rsidRPr="00284877">
        <w:rPr>
          <w:rFonts w:ascii="Arial" w:hAnsi="Arial" w:cs="Arial"/>
          <w:sz w:val="24"/>
          <w:szCs w:val="24"/>
        </w:rPr>
        <w:t xml:space="preserve">La </w:t>
      </w:r>
      <w:r w:rsidRPr="00284877">
        <w:rPr>
          <w:rFonts w:ascii="Arial" w:hAnsi="Arial" w:cs="Arial"/>
          <w:i/>
          <w:sz w:val="24"/>
          <w:szCs w:val="24"/>
        </w:rPr>
        <w:t>lógica</w:t>
      </w:r>
      <w:r w:rsidRPr="00284877">
        <w:rPr>
          <w:rFonts w:ascii="Arial" w:hAnsi="Arial" w:cs="Arial"/>
          <w:sz w:val="24"/>
          <w:szCs w:val="24"/>
        </w:rPr>
        <w:t xml:space="preserve"> </w:t>
      </w:r>
      <w:r w:rsidR="00CB3A63" w:rsidRPr="00284877">
        <w:rPr>
          <w:rFonts w:ascii="Arial" w:hAnsi="Arial" w:cs="Arial"/>
          <w:sz w:val="24"/>
          <w:szCs w:val="24"/>
        </w:rPr>
        <w:t xml:space="preserve">es muy importante </w:t>
      </w:r>
      <w:r w:rsidRPr="00284877">
        <w:rPr>
          <w:rFonts w:ascii="Arial" w:hAnsi="Arial" w:cs="Arial"/>
          <w:sz w:val="24"/>
          <w:szCs w:val="24"/>
        </w:rPr>
        <w:t>en nuestra vida cotidiana</w:t>
      </w:r>
      <w:r w:rsidR="003F6E07" w:rsidRPr="00284877">
        <w:rPr>
          <w:rFonts w:ascii="Arial" w:hAnsi="Arial" w:cs="Arial"/>
          <w:sz w:val="24"/>
          <w:szCs w:val="24"/>
        </w:rPr>
        <w:t>,</w:t>
      </w:r>
      <w:r w:rsidRPr="00284877">
        <w:rPr>
          <w:rFonts w:ascii="Arial" w:hAnsi="Arial" w:cs="Arial"/>
          <w:sz w:val="24"/>
          <w:szCs w:val="24"/>
        </w:rPr>
        <w:t xml:space="preserve"> ya que nos permite hacer deducciones, resolver situaciones y hasta tomar decisiones.</w:t>
      </w:r>
      <w:r w:rsidR="00CB3A63" w:rsidRPr="00284877">
        <w:rPr>
          <w:rFonts w:ascii="Arial" w:hAnsi="Arial" w:cs="Arial"/>
          <w:sz w:val="24"/>
          <w:szCs w:val="24"/>
        </w:rPr>
        <w:t xml:space="preserve"> E</w:t>
      </w:r>
      <w:r w:rsidRPr="00284877">
        <w:rPr>
          <w:rFonts w:ascii="Arial" w:hAnsi="Arial" w:cs="Arial"/>
          <w:sz w:val="24"/>
          <w:szCs w:val="24"/>
        </w:rPr>
        <w:t xml:space="preserve">stá relacionada con el </w:t>
      </w:r>
      <w:r w:rsidRPr="00284877">
        <w:rPr>
          <w:rFonts w:ascii="Arial" w:hAnsi="Arial" w:cs="Arial"/>
          <w:b/>
          <w:sz w:val="24"/>
          <w:szCs w:val="24"/>
        </w:rPr>
        <w:t>razonamiento lógico</w:t>
      </w:r>
      <w:r w:rsidR="003657AE" w:rsidRPr="00284877">
        <w:rPr>
          <w:rFonts w:ascii="Arial" w:hAnsi="Arial" w:cs="Arial"/>
          <w:b/>
          <w:sz w:val="24"/>
          <w:szCs w:val="24"/>
        </w:rPr>
        <w:t>: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Pr="00284877">
        <w:rPr>
          <w:rFonts w:ascii="Arial" w:hAnsi="Arial" w:cs="Arial"/>
          <w:sz w:val="24"/>
          <w:szCs w:val="24"/>
        </w:rPr>
        <w:t>un</w:t>
      </w:r>
      <w:r w:rsidR="003F6E07" w:rsidRPr="00284877">
        <w:rPr>
          <w:rFonts w:ascii="Arial" w:hAnsi="Arial" w:cs="Arial"/>
          <w:sz w:val="24"/>
          <w:szCs w:val="24"/>
        </w:rPr>
        <w:t>a</w:t>
      </w:r>
      <w:r w:rsidRPr="00284877">
        <w:rPr>
          <w:rFonts w:ascii="Arial" w:hAnsi="Arial" w:cs="Arial"/>
          <w:b/>
          <w:sz w:val="24"/>
          <w:szCs w:val="24"/>
        </w:rPr>
        <w:t xml:space="preserve"> </w:t>
      </w:r>
      <w:r w:rsidR="003F6E07" w:rsidRPr="00284877">
        <w:rPr>
          <w:rFonts w:ascii="Arial" w:hAnsi="Arial" w:cs="Arial"/>
          <w:sz w:val="24"/>
          <w:szCs w:val="24"/>
        </w:rPr>
        <w:t>reflexión</w:t>
      </w:r>
      <w:r w:rsidRPr="00284877">
        <w:rPr>
          <w:rFonts w:ascii="Arial" w:hAnsi="Arial" w:cs="Arial"/>
          <w:sz w:val="24"/>
          <w:szCs w:val="24"/>
        </w:rPr>
        <w:t xml:space="preserve"> simple que establece las reglas para determinar si los razonamientos realizados frente a cierto hecho son o no son válidos.</w:t>
      </w:r>
    </w:p>
    <w:p w14:paraId="1CB0359E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F05A21A" w14:textId="047E48FD" w:rsidR="002253EA" w:rsidRPr="00284877" w:rsidRDefault="002253EA" w:rsidP="002253EA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</w:t>
      </w:r>
      <w:r w:rsidRPr="00284877">
        <w:rPr>
          <w:rFonts w:ascii="Arial" w:hAnsi="Arial" w:cs="Arial"/>
          <w:b/>
          <w:highlight w:val="yellow"/>
        </w:rPr>
        <w:t>]</w:t>
      </w:r>
      <w:r w:rsidRPr="00284877">
        <w:rPr>
          <w:rFonts w:ascii="Arial" w:hAnsi="Arial" w:cs="Arial"/>
          <w:b/>
        </w:rPr>
        <w:t xml:space="preserve"> 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</w:t>
      </w:r>
    </w:p>
    <w:p w14:paraId="06287FAA" w14:textId="77C687C9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iniciar </w:t>
      </w:r>
      <w:r w:rsidR="00EB311F" w:rsidRPr="00284877">
        <w:rPr>
          <w:rFonts w:ascii="Arial" w:hAnsi="Arial" w:cs="Arial"/>
        </w:rPr>
        <w:t>el</w:t>
      </w:r>
      <w:r w:rsidRPr="00284877">
        <w:rPr>
          <w:rFonts w:ascii="Arial" w:hAnsi="Arial" w:cs="Arial"/>
        </w:rPr>
        <w:t xml:space="preserve"> estudio </w:t>
      </w:r>
      <w:r w:rsidR="00EB311F" w:rsidRPr="00284877">
        <w:rPr>
          <w:rFonts w:ascii="Arial" w:hAnsi="Arial" w:cs="Arial"/>
        </w:rPr>
        <w:t>de</w:t>
      </w:r>
      <w:r w:rsidRPr="00284877">
        <w:rPr>
          <w:rFonts w:ascii="Arial" w:hAnsi="Arial" w:cs="Arial"/>
        </w:rPr>
        <w:t xml:space="preserve"> la lógica, es necesario definir a</w:t>
      </w:r>
      <w:r w:rsidR="004019F8" w:rsidRPr="00284877">
        <w:rPr>
          <w:rFonts w:ascii="Arial" w:hAnsi="Arial" w:cs="Arial"/>
        </w:rPr>
        <w:t>lgunos conceptos.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019F8" w:rsidRPr="00284877" w14:paraId="69B257B2" w14:textId="77777777" w:rsidTr="003E065B">
        <w:tc>
          <w:tcPr>
            <w:tcW w:w="8978" w:type="dxa"/>
            <w:gridSpan w:val="2"/>
            <w:shd w:val="clear" w:color="auto" w:fill="000000" w:themeFill="text1"/>
          </w:tcPr>
          <w:p w14:paraId="67776032" w14:textId="77777777" w:rsidR="004019F8" w:rsidRPr="00284877" w:rsidRDefault="004019F8" w:rsidP="003E065B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4019F8" w:rsidRPr="00284877" w14:paraId="4A54A164" w14:textId="77777777" w:rsidTr="003E065B">
        <w:tc>
          <w:tcPr>
            <w:tcW w:w="2518" w:type="dxa"/>
          </w:tcPr>
          <w:p w14:paraId="79DB3954" w14:textId="77777777" w:rsidR="004019F8" w:rsidRPr="00284877" w:rsidRDefault="004019F8" w:rsidP="003E065B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6A333A68" w14:textId="05EB7B5A" w:rsidR="004019F8" w:rsidRPr="00284877" w:rsidRDefault="004019F8" w:rsidP="004019F8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Proposición lógica</w:t>
            </w:r>
          </w:p>
        </w:tc>
      </w:tr>
      <w:tr w:rsidR="004019F8" w:rsidRPr="00284877" w14:paraId="1F5547D9" w14:textId="77777777" w:rsidTr="003E065B">
        <w:tc>
          <w:tcPr>
            <w:tcW w:w="2518" w:type="dxa"/>
          </w:tcPr>
          <w:p w14:paraId="2BC04B9A" w14:textId="77777777" w:rsidR="004019F8" w:rsidRPr="00284877" w:rsidRDefault="004019F8" w:rsidP="003E065B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5E2242" w14:textId="118A81E4" w:rsidR="004019F8" w:rsidRPr="00284877" w:rsidRDefault="004019F8" w:rsidP="004019F8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Una </w:t>
            </w:r>
            <w:r w:rsidRPr="00284877">
              <w:rPr>
                <w:rFonts w:ascii="Arial" w:hAnsi="Arial" w:cs="Arial"/>
                <w:b/>
              </w:rPr>
              <w:t>proposición</w:t>
            </w:r>
            <w:r w:rsidRPr="00284877">
              <w:rPr>
                <w:rFonts w:ascii="Arial" w:hAnsi="Arial" w:cs="Arial"/>
              </w:rPr>
              <w:t xml:space="preserve"> es una afirmación de la cual se puede determinar si es verdadera o falsa.</w:t>
            </w:r>
          </w:p>
        </w:tc>
      </w:tr>
    </w:tbl>
    <w:p w14:paraId="031B03A7" w14:textId="77777777" w:rsidR="008322CE" w:rsidRDefault="008322CE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899B8D" w14:textId="2DCBA0B2" w:rsidR="002253EA" w:rsidRPr="00284877" w:rsidRDefault="004019F8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Las siguientes expresiones son proposiciones:</w:t>
      </w:r>
    </w:p>
    <w:p w14:paraId="712143B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6419"/>
      </w:tblGrid>
      <w:tr w:rsidR="002253EA" w:rsidRPr="00284877" w14:paraId="31345ACE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242EC47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BC95EF8" w14:textId="77777777" w:rsidTr="002475FA">
        <w:tc>
          <w:tcPr>
            <w:tcW w:w="2409" w:type="dxa"/>
          </w:tcPr>
          <w:p w14:paraId="408C6C8C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19" w:type="dxa"/>
          </w:tcPr>
          <w:p w14:paraId="662D1D49" w14:textId="4CEA748A" w:rsidR="002253EA" w:rsidRPr="00284877" w:rsidRDefault="003E065B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D7386F0" wp14:editId="7942B431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504825</wp:posOffset>
                      </wp:positionV>
                      <wp:extent cx="1828800" cy="571500"/>
                      <wp:effectExtent l="0" t="0" r="25400" b="393700"/>
                      <wp:wrapThrough wrapText="bothSides">
                        <wp:wrapPolygon edited="0">
                          <wp:start x="0" y="0"/>
                          <wp:lineTo x="0" y="22080"/>
                          <wp:lineTo x="2400" y="30720"/>
                          <wp:lineTo x="2100" y="35520"/>
                          <wp:lineTo x="3600" y="35520"/>
                          <wp:lineTo x="3900" y="35520"/>
                          <wp:lineTo x="6000" y="30720"/>
                          <wp:lineTo x="21600" y="23040"/>
                          <wp:lineTo x="21600" y="0"/>
                          <wp:lineTo x="0" y="0"/>
                        </wp:wrapPolygon>
                      </wp:wrapThrough>
                      <wp:docPr id="4" name="Rounded Rectangular Callou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571500"/>
                              </a:xfrm>
                              <a:prstGeom prst="wedgeRoundRectCallout">
                                <a:avLst>
                                  <a:gd name="adj1" fmla="val -36833"/>
                                  <a:gd name="adj2" fmla="val 10783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777BF0" w14:textId="6A6EB461" w:rsidR="00FF0807" w:rsidRDefault="00FF0807" w:rsidP="003E065B">
                                  <w:pPr>
                                    <w:jc w:val="center"/>
                                  </w:pPr>
                                  <w:r>
                                    <w:t>Colombia es país más grande de 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1D7386F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4" o:spid="_x0000_s1026" type="#_x0000_t62" style="position:absolute;margin-left:167.55pt;margin-top:39.75pt;width:2in;height:4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" adj="2844,34092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30777BF0" w14:textId="6A6EB461" w:rsidR="008322CE" w:rsidRDefault="008322CE" w:rsidP="003E065B">
                            <w:pPr>
                              <w:jc w:val="center"/>
                            </w:pPr>
                            <w:r>
                              <w:t>Colombia es país más grande de América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E9D3A1D" wp14:editId="5985B377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504825</wp:posOffset>
                      </wp:positionV>
                      <wp:extent cx="1371600" cy="685800"/>
                      <wp:effectExtent l="0" t="0" r="25400" b="660400"/>
                      <wp:wrapThrough wrapText="bothSides">
                        <wp:wrapPolygon edited="0">
                          <wp:start x="0" y="0"/>
                          <wp:lineTo x="0" y="22400"/>
                          <wp:lineTo x="13200" y="25600"/>
                          <wp:lineTo x="19600" y="41600"/>
                          <wp:lineTo x="21600" y="41600"/>
                          <wp:lineTo x="21600" y="38400"/>
                          <wp:lineTo x="19600" y="25600"/>
                          <wp:lineTo x="21600" y="20800"/>
                          <wp:lineTo x="21600" y="0"/>
                          <wp:lineTo x="0" y="0"/>
                        </wp:wrapPolygon>
                      </wp:wrapThrough>
                      <wp:docPr id="5" name="Rounded 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685800"/>
                              </a:xfrm>
                              <a:prstGeom prst="wedgeRoundRectCallout">
                                <a:avLst>
                                  <a:gd name="adj1" fmla="val 45834"/>
                                  <a:gd name="adj2" fmla="val 133611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2C8C57" w14:textId="340AD5D7" w:rsidR="00FF0807" w:rsidRDefault="00FF0807" w:rsidP="003E065B">
                                  <w:pPr>
                                    <w:jc w:val="center"/>
                                  </w:pPr>
                                  <w:r>
                                    <w:t>Colombia limita al sur con Brasil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E9D3A1D" id="Rounded Rectangular Callout 5" o:spid="_x0000_s1027" type="#_x0000_t62" style="position:absolute;margin-left:14.55pt;margin-top:39.75pt;width:108pt;height:5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" adj="20700,39660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6B2C8C57" w14:textId="340AD5D7" w:rsidR="008322CE" w:rsidRDefault="008322CE" w:rsidP="003E065B">
                            <w:pPr>
                              <w:jc w:val="center"/>
                            </w:pPr>
                            <w:r>
                              <w:t>Colombia limita al sur con Brasil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2253EA" w:rsidRPr="00284877">
              <w:rPr>
                <w:rFonts w:ascii="Arial" w:hAnsi="Arial" w:cs="Arial"/>
                <w:color w:val="000000"/>
              </w:rPr>
              <w:t>MAT_06_01</w:t>
            </w:r>
            <w:r w:rsidR="004019F8" w:rsidRPr="00284877">
              <w:rPr>
                <w:rFonts w:ascii="Arial" w:hAnsi="Arial" w:cs="Arial"/>
                <w:color w:val="000000"/>
              </w:rPr>
              <w:t>_CO_IMG01</w:t>
            </w:r>
          </w:p>
        </w:tc>
      </w:tr>
      <w:tr w:rsidR="002253EA" w:rsidRPr="00284877" w14:paraId="4B6430E4" w14:textId="77777777" w:rsidTr="002475FA">
        <w:tc>
          <w:tcPr>
            <w:tcW w:w="2409" w:type="dxa"/>
          </w:tcPr>
          <w:p w14:paraId="274D4E0D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19" w:type="dxa"/>
          </w:tcPr>
          <w:p w14:paraId="5BB8093C" w14:textId="4A9E5AE7" w:rsidR="002253EA" w:rsidRPr="00284877" w:rsidRDefault="003E065B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6C903701" wp14:editId="288327E6">
                  <wp:extent cx="1371600" cy="1005840"/>
                  <wp:effectExtent l="0" t="0" r="0" b="1016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72BB2" w14:textId="301DA41C" w:rsidR="002253EA" w:rsidRPr="00284877" w:rsidRDefault="004019F8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Escribir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los diálogos dentro de la nube de cada imagen. </w:t>
            </w:r>
          </w:p>
        </w:tc>
      </w:tr>
      <w:tr w:rsidR="002253EA" w:rsidRPr="00284877" w14:paraId="77115DF0" w14:textId="77777777" w:rsidTr="002475FA">
        <w:tc>
          <w:tcPr>
            <w:tcW w:w="2409" w:type="dxa"/>
          </w:tcPr>
          <w:p w14:paraId="5DB483E0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419" w:type="dxa"/>
          </w:tcPr>
          <w:p w14:paraId="71341B89" w14:textId="0C44E422" w:rsidR="002253EA" w:rsidRPr="00284877" w:rsidRDefault="003E065B" w:rsidP="002475FA">
            <w:pPr>
              <w:rPr>
                <w:rFonts w:ascii="Arial" w:hAnsi="Arial" w:cs="Arial"/>
                <w:shd w:val="clear" w:color="auto" w:fill="222222"/>
              </w:rPr>
            </w:pPr>
            <w:r w:rsidRPr="00284877">
              <w:rPr>
                <w:rFonts w:ascii="Arial" w:hAnsi="Arial" w:cs="Arial"/>
                <w:lang w:val="en-US"/>
              </w:rPr>
              <w:t>107950769</w:t>
            </w:r>
          </w:p>
        </w:tc>
      </w:tr>
      <w:tr w:rsidR="002253EA" w:rsidRPr="00284877" w14:paraId="436D7944" w14:textId="77777777" w:rsidTr="002475FA">
        <w:tc>
          <w:tcPr>
            <w:tcW w:w="2409" w:type="dxa"/>
          </w:tcPr>
          <w:p w14:paraId="704DB41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419" w:type="dxa"/>
          </w:tcPr>
          <w:p w14:paraId="70032348" w14:textId="53C4483B" w:rsidR="002253EA" w:rsidRPr="00284877" w:rsidRDefault="00402109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Las afirmaciones que hacen los estudiantes son proposiciones.</w:t>
            </w:r>
          </w:p>
        </w:tc>
      </w:tr>
    </w:tbl>
    <w:p w14:paraId="59D20622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9423DC9" w14:textId="1FF8A0D2" w:rsidR="002253EA" w:rsidRPr="00284877" w:rsidRDefault="003E065B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afirmación </w:t>
      </w:r>
      <w:r w:rsidR="00402109" w:rsidRPr="00284877">
        <w:rPr>
          <w:rFonts w:ascii="Arial" w:hAnsi="Arial" w:cs="Arial"/>
        </w:rPr>
        <w:t xml:space="preserve">que hace el niño </w:t>
      </w:r>
      <w:r w:rsidRPr="00284877">
        <w:rPr>
          <w:rFonts w:ascii="Arial" w:hAnsi="Arial" w:cs="Arial"/>
        </w:rPr>
        <w:t xml:space="preserve">es verdadera y la </w:t>
      </w:r>
      <w:r w:rsidR="00402109" w:rsidRPr="00284877">
        <w:rPr>
          <w:rFonts w:ascii="Arial" w:hAnsi="Arial" w:cs="Arial"/>
        </w:rPr>
        <w:t xml:space="preserve">afirmación que hace la niña </w:t>
      </w:r>
      <w:r w:rsidRPr="00284877">
        <w:rPr>
          <w:rFonts w:ascii="Arial" w:hAnsi="Arial" w:cs="Arial"/>
        </w:rPr>
        <w:t>es falsa</w:t>
      </w:r>
      <w:r w:rsidR="00402109" w:rsidRPr="00284877">
        <w:rPr>
          <w:rFonts w:ascii="Arial" w:hAnsi="Arial" w:cs="Arial"/>
        </w:rPr>
        <w:t>.</w:t>
      </w:r>
    </w:p>
    <w:p w14:paraId="2D493664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6402C1C" w14:textId="05FE5F6C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Expresiones como ¡Hola!, ¿A qué hora sales?, no son proposiciones.</w:t>
      </w:r>
    </w:p>
    <w:p w14:paraId="26E9156D" w14:textId="09A5B2EA" w:rsidR="002253EA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general, l</w:t>
      </w:r>
      <w:r w:rsidR="002253EA" w:rsidRPr="00284877">
        <w:rPr>
          <w:rFonts w:ascii="Arial" w:hAnsi="Arial" w:cs="Arial"/>
        </w:rPr>
        <w:t>as exclamaciones, las preguntas y las expresiones de orden, no se consideran proposiciones</w:t>
      </w:r>
      <w:r w:rsidR="003F6E07" w:rsidRPr="00284877">
        <w:rPr>
          <w:rFonts w:ascii="Arial" w:hAnsi="Arial" w:cs="Arial"/>
        </w:rPr>
        <w:t>, puesto</w:t>
      </w:r>
      <w:r w:rsidR="002253EA" w:rsidRPr="00284877">
        <w:rPr>
          <w:rFonts w:ascii="Arial" w:hAnsi="Arial" w:cs="Arial"/>
        </w:rPr>
        <w:t xml:space="preserve"> que no es posible determinar si son falsas o verdaderas.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D3DBF" w:rsidRPr="00284877" w14:paraId="5847E527" w14:textId="77777777" w:rsidTr="00FD3DBF">
        <w:tc>
          <w:tcPr>
            <w:tcW w:w="8978" w:type="dxa"/>
            <w:gridSpan w:val="2"/>
            <w:shd w:val="clear" w:color="auto" w:fill="000000" w:themeFill="text1"/>
          </w:tcPr>
          <w:p w14:paraId="21807652" w14:textId="7777777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Destacado</w:t>
            </w:r>
          </w:p>
        </w:tc>
      </w:tr>
      <w:tr w:rsidR="00FD3DBF" w:rsidRPr="00284877" w14:paraId="4F46FEB1" w14:textId="77777777" w:rsidTr="00FD3DBF">
        <w:tc>
          <w:tcPr>
            <w:tcW w:w="2518" w:type="dxa"/>
          </w:tcPr>
          <w:p w14:paraId="592F004E" w14:textId="77777777" w:rsidR="00FD3DBF" w:rsidRPr="00284877" w:rsidRDefault="00FD3DBF" w:rsidP="00FD3DBF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14:paraId="7B2B82D4" w14:textId="77573B27" w:rsidR="00FD3DBF" w:rsidRPr="00284877" w:rsidRDefault="00FD3DBF" w:rsidP="00FD3DBF">
            <w:pPr>
              <w:jc w:val="center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Valor de verdad</w:t>
            </w:r>
          </w:p>
        </w:tc>
      </w:tr>
      <w:tr w:rsidR="00FD3DBF" w:rsidRPr="00284877" w14:paraId="3E05C66D" w14:textId="77777777" w:rsidTr="008322CE">
        <w:trPr>
          <w:trHeight w:val="1274"/>
        </w:trPr>
        <w:tc>
          <w:tcPr>
            <w:tcW w:w="2518" w:type="dxa"/>
          </w:tcPr>
          <w:p w14:paraId="71A5B9EB" w14:textId="77777777" w:rsidR="00FD3DBF" w:rsidRPr="00284877" w:rsidRDefault="00FD3DBF" w:rsidP="00FD3DB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14:paraId="7DDA629B" w14:textId="311B3B4E" w:rsidR="00FD3DBF" w:rsidRPr="00284877" w:rsidRDefault="00FD3DBF" w:rsidP="00FD3DBF">
            <w:pPr>
              <w:jc w:val="both"/>
              <w:rPr>
                <w:rFonts w:ascii="Arial" w:eastAsiaTheme="minorEastAsia" w:hAnsi="Arial" w:cs="Arial"/>
                <w:b/>
                <w:i/>
              </w:rPr>
            </w:pPr>
            <w:r w:rsidRPr="00284877">
              <w:rPr>
                <w:rFonts w:ascii="Arial" w:hAnsi="Arial" w:cs="Arial"/>
              </w:rPr>
              <w:t xml:space="preserve">Afirmar que una proposición es verdadera o falsa es asignar un </w:t>
            </w:r>
            <w:r w:rsidRPr="00284877">
              <w:rPr>
                <w:rFonts w:ascii="Arial" w:hAnsi="Arial" w:cs="Arial"/>
                <w:b/>
              </w:rPr>
              <w:t>valor de verdad</w:t>
            </w:r>
            <w:r w:rsidRPr="00284877">
              <w:rPr>
                <w:rFonts w:ascii="Arial" w:hAnsi="Arial" w:cs="Arial"/>
              </w:rPr>
              <w:t xml:space="preserve">. Usualmente se utiliza la letra </w:t>
            </w:r>
            <w:r w:rsidRPr="00284877">
              <w:rPr>
                <w:rFonts w:ascii="Arial" w:hAnsi="Arial" w:cs="Arial"/>
                <w:b/>
              </w:rPr>
              <w:t>V</w:t>
            </w:r>
            <w:r w:rsidRPr="00284877">
              <w:rPr>
                <w:rFonts w:ascii="Arial" w:hAnsi="Arial" w:cs="Arial"/>
              </w:rPr>
              <w:t xml:space="preserve"> para indicar que la proposición es verdadera</w:t>
            </w:r>
            <w:r w:rsidR="003F6E07" w:rsidRPr="00284877">
              <w:rPr>
                <w:rFonts w:ascii="Arial" w:hAnsi="Arial" w:cs="Arial"/>
              </w:rPr>
              <w:t>,</w:t>
            </w:r>
            <w:r w:rsidRPr="00284877">
              <w:rPr>
                <w:rFonts w:ascii="Arial" w:hAnsi="Arial" w:cs="Arial"/>
              </w:rPr>
              <w:t xml:space="preserve"> o la letra </w:t>
            </w:r>
            <w:r w:rsidRPr="00284877">
              <w:rPr>
                <w:rFonts w:ascii="Arial" w:hAnsi="Arial" w:cs="Arial"/>
                <w:b/>
              </w:rPr>
              <w:t>F</w:t>
            </w:r>
            <w:r w:rsidRPr="00284877">
              <w:rPr>
                <w:rFonts w:ascii="Arial" w:hAnsi="Arial" w:cs="Arial"/>
              </w:rPr>
              <w:t xml:space="preserve"> si </w:t>
            </w:r>
            <w:r w:rsidR="003F6E07" w:rsidRPr="00284877">
              <w:rPr>
                <w:rFonts w:ascii="Arial" w:hAnsi="Arial" w:cs="Arial"/>
              </w:rPr>
              <w:t>esta</w:t>
            </w:r>
            <w:r w:rsidRPr="00284877">
              <w:rPr>
                <w:rFonts w:ascii="Arial" w:hAnsi="Arial" w:cs="Arial"/>
              </w:rPr>
              <w:t xml:space="preserve"> </w:t>
            </w:r>
            <w:r w:rsidR="003F6E07" w:rsidRPr="00284877">
              <w:rPr>
                <w:rFonts w:ascii="Arial" w:hAnsi="Arial" w:cs="Arial"/>
              </w:rPr>
              <w:t xml:space="preserve">es </w:t>
            </w:r>
            <w:r w:rsidRPr="00284877">
              <w:rPr>
                <w:rFonts w:ascii="Arial" w:hAnsi="Arial" w:cs="Arial"/>
              </w:rPr>
              <w:t>falsa.</w:t>
            </w:r>
          </w:p>
        </w:tc>
      </w:tr>
    </w:tbl>
    <w:p w14:paraId="2347769C" w14:textId="77777777" w:rsidR="00FD3DBF" w:rsidRPr="00284877" w:rsidRDefault="00FD3DBF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7E32E3" w14:textId="0EBAC2F9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el lenguaje matemático las proposiciones se representan con las letras minúsculas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r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i/>
        </w:rPr>
        <w:t>t,</w:t>
      </w:r>
      <w:r w:rsidRPr="00284877">
        <w:rPr>
          <w:rFonts w:ascii="Arial" w:hAnsi="Arial" w:cs="Arial"/>
        </w:rPr>
        <w:t xml:space="preserve">... Por ejemplo: </w:t>
      </w:r>
    </w:p>
    <w:p w14:paraId="0172E4B8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p w14:paraId="2FBD0770" w14:textId="77777777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>: Rafael Pombo escribió el cuento Simón el bobito. (V)</w:t>
      </w:r>
    </w:p>
    <w:p w14:paraId="01D32E0E" w14:textId="196AA2D5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q</w:t>
      </w:r>
      <w:r w:rsidRPr="00284877">
        <w:rPr>
          <w:rFonts w:ascii="Arial" w:eastAsiaTheme="minorEastAsia" w:hAnsi="Arial" w:cs="Arial"/>
        </w:rPr>
        <w:t>: El mes de diciembre tiene 28 días. (F)</w:t>
      </w:r>
    </w:p>
    <w:p w14:paraId="1D9A9050" w14:textId="5598C430" w:rsidR="00FD3DBF" w:rsidRPr="00284877" w:rsidRDefault="00FD3DBF" w:rsidP="00FD3DB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lastRenderedPageBreak/>
        <w:t>t</w:t>
      </w:r>
      <w:r w:rsidRPr="00284877">
        <w:rPr>
          <w:rFonts w:ascii="Arial" w:eastAsiaTheme="minorEastAsia" w:hAnsi="Arial" w:cs="Arial"/>
        </w:rPr>
        <w:t>: La medida de un ángulo recto es 90°. (V)</w:t>
      </w:r>
    </w:p>
    <w:p w14:paraId="45B2962C" w14:textId="77777777" w:rsidR="00161925" w:rsidRDefault="00161925" w:rsidP="002253EA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BE675FA" w14:textId="203E4B2B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1.1.1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simples</w:t>
      </w:r>
    </w:p>
    <w:p w14:paraId="5348FA45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1B60C0C" w14:textId="4A2CC17F" w:rsidR="002253EA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Una </w:t>
      </w:r>
      <w:r w:rsidRPr="00284877">
        <w:rPr>
          <w:rFonts w:ascii="Arial" w:hAnsi="Arial" w:cs="Arial"/>
          <w:b/>
        </w:rPr>
        <w:t>proposición simple</w:t>
      </w:r>
      <w:r w:rsidRPr="00284877">
        <w:rPr>
          <w:rFonts w:ascii="Arial" w:hAnsi="Arial" w:cs="Arial"/>
        </w:rPr>
        <w:t xml:space="preserve"> es un enunciado que se compone de una única orac</w:t>
      </w:r>
      <w:r w:rsidR="00FD3DBF" w:rsidRPr="00284877">
        <w:rPr>
          <w:rFonts w:ascii="Arial" w:hAnsi="Arial" w:cs="Arial"/>
        </w:rPr>
        <w:t xml:space="preserve">ión o frase. </w:t>
      </w:r>
    </w:p>
    <w:p w14:paraId="6F37FF55" w14:textId="77777777" w:rsidR="00161925" w:rsidRPr="00284877" w:rsidRDefault="00161925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4D8D26" w14:textId="10D670EA" w:rsidR="00FD3DBF" w:rsidRPr="00284877" w:rsidRDefault="00402109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En el siguiente recurso</w:t>
      </w:r>
      <w:r w:rsidR="00FD3DBF" w:rsidRPr="00284877">
        <w:rPr>
          <w:rFonts w:ascii="Arial" w:hAnsi="Arial" w:cs="Arial"/>
        </w:rPr>
        <w:t xml:space="preserve"> se estudiarán algunas generalidades de las proposiciones sim</w:t>
      </w:r>
      <w:r w:rsidR="00FA6B10" w:rsidRPr="00284877">
        <w:rPr>
          <w:rFonts w:ascii="Arial" w:hAnsi="Arial" w:cs="Arial"/>
        </w:rPr>
        <w:t>p</w:t>
      </w:r>
      <w:r w:rsidR="00FD3DBF" w:rsidRPr="00284877">
        <w:rPr>
          <w:rFonts w:ascii="Arial" w:hAnsi="Arial" w:cs="Arial"/>
        </w:rPr>
        <w:t>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A6B10" w:rsidRPr="00284877" w14:paraId="5BD4361C" w14:textId="77777777" w:rsidTr="007027F0">
        <w:tc>
          <w:tcPr>
            <w:tcW w:w="9033" w:type="dxa"/>
            <w:gridSpan w:val="2"/>
            <w:shd w:val="clear" w:color="auto" w:fill="000000" w:themeFill="text1"/>
          </w:tcPr>
          <w:p w14:paraId="697F8312" w14:textId="77777777" w:rsidR="00FA6B10" w:rsidRPr="00284877" w:rsidRDefault="00FA6B10" w:rsidP="007027F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FA6B10" w:rsidRPr="00284877" w14:paraId="4A6F0743" w14:textId="77777777" w:rsidTr="007027F0">
        <w:tc>
          <w:tcPr>
            <w:tcW w:w="2518" w:type="dxa"/>
          </w:tcPr>
          <w:p w14:paraId="772CB193" w14:textId="77777777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8A559B4" w14:textId="49BCE27C" w:rsidR="00FA6B10" w:rsidRPr="00284877" w:rsidRDefault="00FA6B10" w:rsidP="007027F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</w:t>
            </w:r>
          </w:p>
        </w:tc>
      </w:tr>
      <w:tr w:rsidR="00FA6B10" w:rsidRPr="00284877" w14:paraId="633E4389" w14:textId="77777777" w:rsidTr="007027F0">
        <w:tc>
          <w:tcPr>
            <w:tcW w:w="2518" w:type="dxa"/>
          </w:tcPr>
          <w:p w14:paraId="20766A03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79CDB24E" w14:textId="1731D156" w:rsidR="00FA6B10" w:rsidRPr="00284877" w:rsidRDefault="00FA6B10" w:rsidP="007027F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Estudio de las proposiciones simples </w:t>
            </w:r>
          </w:p>
        </w:tc>
      </w:tr>
      <w:tr w:rsidR="00FA6B10" w:rsidRPr="00284877" w14:paraId="205AA20C" w14:textId="77777777" w:rsidTr="007027F0">
        <w:tc>
          <w:tcPr>
            <w:tcW w:w="2518" w:type="dxa"/>
          </w:tcPr>
          <w:p w14:paraId="66B1B981" w14:textId="77777777" w:rsidR="00FA6B10" w:rsidRPr="00284877" w:rsidRDefault="00FA6B10" w:rsidP="007027F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B2688CB" w14:textId="28189319" w:rsidR="00FA6B10" w:rsidRPr="00284877" w:rsidRDefault="00FA6B10" w:rsidP="007027F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Interactivo en el cual se explican los aspectos más importantes de las proposiciones simples </w:t>
            </w:r>
          </w:p>
        </w:tc>
      </w:tr>
    </w:tbl>
    <w:p w14:paraId="44995AEE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672770CB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4A4228E3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69E50795" w14:textId="77777777" w:rsidTr="002253EA">
        <w:tc>
          <w:tcPr>
            <w:tcW w:w="2476" w:type="dxa"/>
          </w:tcPr>
          <w:p w14:paraId="6F1EFDE6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12FF5ED0" w14:textId="4BECBE94" w:rsidR="002253EA" w:rsidRPr="00284877" w:rsidRDefault="00FA6B10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2253EA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62F6CBB0" w14:textId="77777777" w:rsidTr="002253EA">
        <w:tc>
          <w:tcPr>
            <w:tcW w:w="2476" w:type="dxa"/>
          </w:tcPr>
          <w:p w14:paraId="1260DDE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292DF402" w14:textId="5FF6712D" w:rsidR="002253EA" w:rsidRPr="00284877" w:rsidRDefault="00FA6B10" w:rsidP="002253E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Identifica proposiciones</w:t>
            </w:r>
          </w:p>
        </w:tc>
      </w:tr>
      <w:tr w:rsidR="002253EA" w:rsidRPr="00284877" w14:paraId="063C2B7A" w14:textId="77777777" w:rsidTr="002253EA">
        <w:tc>
          <w:tcPr>
            <w:tcW w:w="2476" w:type="dxa"/>
          </w:tcPr>
          <w:p w14:paraId="30F10C69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2A75DA15" w14:textId="7A17441E" w:rsidR="002253EA" w:rsidRPr="00284877" w:rsidRDefault="002253EA" w:rsidP="002253E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</w:t>
            </w:r>
            <w:r w:rsidR="00FA6B10" w:rsidRPr="00284877">
              <w:rPr>
                <w:rFonts w:ascii="Arial" w:hAnsi="Arial" w:cs="Arial"/>
              </w:rPr>
              <w:t>rmite identificar proposiciones simples y su valor de verdad</w:t>
            </w:r>
          </w:p>
        </w:tc>
      </w:tr>
    </w:tbl>
    <w:p w14:paraId="4D5CA49C" w14:textId="78F07FC6" w:rsidR="002253EA" w:rsidRPr="00284877" w:rsidRDefault="00284877" w:rsidP="008322CE">
      <w:pPr>
        <w:tabs>
          <w:tab w:val="left" w:pos="595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8B28521" w14:textId="77777777" w:rsidR="005C0A42" w:rsidRPr="00284877" w:rsidRDefault="005C0A42" w:rsidP="002253EA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76"/>
        <w:gridCol w:w="6450"/>
      </w:tblGrid>
      <w:tr w:rsidR="002253EA" w:rsidRPr="00284877" w14:paraId="5A0EE2B9" w14:textId="77777777" w:rsidTr="002253EA">
        <w:tc>
          <w:tcPr>
            <w:tcW w:w="8926" w:type="dxa"/>
            <w:gridSpan w:val="2"/>
            <w:shd w:val="clear" w:color="auto" w:fill="000000" w:themeFill="text1"/>
          </w:tcPr>
          <w:p w14:paraId="7623E4D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0CC1509C" w14:textId="77777777" w:rsidTr="002253EA">
        <w:tc>
          <w:tcPr>
            <w:tcW w:w="2476" w:type="dxa"/>
          </w:tcPr>
          <w:p w14:paraId="081CAC27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450" w:type="dxa"/>
          </w:tcPr>
          <w:p w14:paraId="4F04F895" w14:textId="6292A363" w:rsidR="002253EA" w:rsidRPr="00284877" w:rsidRDefault="002253EA" w:rsidP="005C0A42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5C0A42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3459D650" w14:textId="77777777" w:rsidTr="002253EA">
        <w:trPr>
          <w:trHeight w:val="340"/>
        </w:trPr>
        <w:tc>
          <w:tcPr>
            <w:tcW w:w="2476" w:type="dxa"/>
          </w:tcPr>
          <w:p w14:paraId="6F3E3A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50" w:type="dxa"/>
          </w:tcPr>
          <w:p w14:paraId="41535111" w14:textId="0C60AACF" w:rsidR="002253EA" w:rsidRPr="00284877" w:rsidRDefault="00284877" w:rsidP="0028487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Clasifica p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roposiciones </w:t>
            </w:r>
            <w:r>
              <w:rPr>
                <w:rFonts w:ascii="Arial" w:hAnsi="Arial" w:cs="Arial"/>
                <w:color w:val="000000"/>
              </w:rPr>
              <w:t xml:space="preserve">en </w:t>
            </w:r>
            <w:r w:rsidR="002253EA" w:rsidRPr="00284877">
              <w:rPr>
                <w:rFonts w:ascii="Arial" w:hAnsi="Arial" w:cs="Arial"/>
                <w:color w:val="000000"/>
              </w:rPr>
              <w:t>abiertas y cerradas</w:t>
            </w:r>
          </w:p>
        </w:tc>
      </w:tr>
      <w:tr w:rsidR="002253EA" w:rsidRPr="00284877" w14:paraId="363343AD" w14:textId="77777777" w:rsidTr="002253EA">
        <w:tc>
          <w:tcPr>
            <w:tcW w:w="2476" w:type="dxa"/>
          </w:tcPr>
          <w:p w14:paraId="757F8C6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450" w:type="dxa"/>
          </w:tcPr>
          <w:p w14:paraId="393B6234" w14:textId="18A5BD6B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Actividad que permite clasificar las proposiciones en abiertas y cerradas</w:t>
            </w:r>
          </w:p>
        </w:tc>
      </w:tr>
    </w:tbl>
    <w:p w14:paraId="67B81511" w14:textId="77777777" w:rsidR="002253EA" w:rsidRPr="00284877" w:rsidRDefault="002253EA" w:rsidP="002253EA">
      <w:pPr>
        <w:spacing w:after="0"/>
        <w:rPr>
          <w:rFonts w:ascii="Arial" w:hAnsi="Arial" w:cs="Arial"/>
          <w:b/>
          <w:highlight w:val="yellow"/>
        </w:rPr>
      </w:pPr>
    </w:p>
    <w:p w14:paraId="1C0D297C" w14:textId="2ABF54CF" w:rsidR="002253EA" w:rsidRPr="00284877" w:rsidRDefault="002253EA" w:rsidP="002253EA">
      <w:pPr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b/>
          <w:highlight w:val="yellow"/>
        </w:rPr>
        <w:t>[SECCI</w:t>
      </w:r>
      <w:r w:rsidR="00402109" w:rsidRPr="00284877">
        <w:rPr>
          <w:rFonts w:ascii="Arial" w:hAnsi="Arial" w:cs="Arial"/>
          <w:b/>
          <w:highlight w:val="yellow"/>
        </w:rPr>
        <w:t>Ó</w:t>
      </w:r>
      <w:r w:rsidRPr="00284877">
        <w:rPr>
          <w:rFonts w:ascii="Arial" w:hAnsi="Arial" w:cs="Arial"/>
          <w:b/>
          <w:highlight w:val="yellow"/>
        </w:rPr>
        <w:t>N 3]</w:t>
      </w:r>
      <w:r w:rsidRPr="00284877">
        <w:rPr>
          <w:rFonts w:ascii="Arial" w:hAnsi="Arial" w:cs="Arial"/>
          <w:b/>
        </w:rPr>
        <w:t xml:space="preserve"> 1.1.2 </w:t>
      </w:r>
      <w:r w:rsidR="0040210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egación de las proposiciones simples</w:t>
      </w:r>
    </w:p>
    <w:p w14:paraId="3FFD3AA3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0BF48B8" w14:textId="2E26FF68" w:rsidR="002253EA" w:rsidRPr="00284877" w:rsidRDefault="002253EA" w:rsidP="002253EA">
      <w:pPr>
        <w:shd w:val="clear" w:color="auto" w:fill="FFFFFF" w:themeFill="background1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Negar una proposición consiste en cambiar su valor de verdad. Es decir</w:t>
      </w:r>
      <w:r w:rsidR="003F6E07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si una proposición es verdadera, su negación es una proposición falsa</w:t>
      </w:r>
      <w:r w:rsidR="003657AE" w:rsidRPr="00284877">
        <w:rPr>
          <w:rFonts w:ascii="Arial" w:hAnsi="Arial" w:cs="Arial"/>
        </w:rPr>
        <w:t>;</w:t>
      </w:r>
      <w:r w:rsidRPr="00284877">
        <w:rPr>
          <w:rFonts w:ascii="Arial" w:hAnsi="Arial" w:cs="Arial"/>
        </w:rPr>
        <w:t xml:space="preserve"> y si una proposición es falsa, su negación es una proposición verdadera. </w:t>
      </w:r>
    </w:p>
    <w:p w14:paraId="75559BF3" w14:textId="41077F02" w:rsidR="002253EA" w:rsidRPr="00284877" w:rsidRDefault="002253EA" w:rsidP="002253EA">
      <w:pPr>
        <w:shd w:val="clear" w:color="auto" w:fill="FFFFFF" w:themeFill="background1"/>
        <w:jc w:val="both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 xml:space="preserve">La negación de una proposición simple se puede obtener anteponiendo </w:t>
      </w:r>
      <w:r w:rsidR="007027F0" w:rsidRPr="00284877">
        <w:rPr>
          <w:rFonts w:ascii="Arial" w:eastAsia="Times New Roman" w:hAnsi="Arial" w:cs="Arial"/>
          <w:lang w:val="es-ES" w:eastAsia="es-CO"/>
        </w:rPr>
        <w:t>a la frase</w:t>
      </w:r>
      <w:r w:rsidRPr="00284877">
        <w:rPr>
          <w:rFonts w:ascii="Arial" w:eastAsia="Times New Roman" w:hAnsi="Arial" w:cs="Arial"/>
          <w:lang w:val="es-ES" w:eastAsia="es-CO"/>
        </w:rPr>
        <w:t xml:space="preserve"> palabras</w:t>
      </w:r>
      <w:r w:rsidR="007027F0" w:rsidRPr="00284877">
        <w:rPr>
          <w:rFonts w:ascii="Arial" w:eastAsia="Times New Roman" w:hAnsi="Arial" w:cs="Arial"/>
          <w:lang w:val="es-ES" w:eastAsia="es-CO"/>
        </w:rPr>
        <w:t xml:space="preserve"> como </w:t>
      </w:r>
      <w:r w:rsidR="00B34736" w:rsidRPr="00284877">
        <w:rPr>
          <w:rFonts w:ascii="Arial" w:eastAsia="Times New Roman" w:hAnsi="Arial" w:cs="Arial"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cierto que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”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 es verdad que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o simplemente 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anteponiendo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la palabra</w:t>
      </w:r>
      <w:r w:rsidRPr="00284877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="00B34736" w:rsidRPr="00284877">
        <w:rPr>
          <w:rFonts w:ascii="Arial" w:eastAsia="Times New Roman" w:hAnsi="Arial" w:cs="Arial"/>
          <w:b/>
          <w:bCs/>
          <w:lang w:val="es-ES" w:eastAsia="es-CO"/>
        </w:rPr>
        <w:t>“</w:t>
      </w:r>
      <w:r w:rsidRPr="00284877">
        <w:rPr>
          <w:rFonts w:ascii="Arial" w:eastAsia="Times New Roman" w:hAnsi="Arial" w:cs="Arial"/>
          <w:bCs/>
          <w:lang w:val="es-ES" w:eastAsia="es-CO"/>
        </w:rPr>
        <w:t>no</w:t>
      </w:r>
      <w:r w:rsidR="00B34736" w:rsidRPr="00284877">
        <w:rPr>
          <w:rFonts w:ascii="Arial" w:eastAsia="Times New Roman" w:hAnsi="Arial" w:cs="Arial"/>
          <w:bCs/>
          <w:lang w:val="es-ES" w:eastAsia="es-CO"/>
        </w:rPr>
        <w:t>”</w:t>
      </w:r>
      <w:r w:rsidRPr="00284877">
        <w:rPr>
          <w:rFonts w:ascii="Arial" w:eastAsia="Times New Roman" w:hAnsi="Arial" w:cs="Arial"/>
          <w:bCs/>
          <w:lang w:val="es-ES" w:eastAsia="es-CO"/>
        </w:rPr>
        <w:t>.</w:t>
      </w:r>
    </w:p>
    <w:p w14:paraId="704CA2B3" w14:textId="77777777" w:rsidR="002253EA" w:rsidRPr="00284877" w:rsidRDefault="002253EA" w:rsidP="002253EA">
      <w:pPr>
        <w:spacing w:after="0"/>
        <w:rPr>
          <w:rFonts w:ascii="Arial" w:eastAsia="Times New Roman" w:hAnsi="Arial" w:cs="Arial"/>
          <w:bCs/>
          <w:lang w:val="es-ES" w:eastAsia="es-CO"/>
        </w:rPr>
      </w:pPr>
      <w:r w:rsidRPr="00284877">
        <w:rPr>
          <w:rFonts w:ascii="Arial" w:eastAsia="Times New Roman" w:hAnsi="Arial" w:cs="Arial"/>
          <w:bCs/>
          <w:lang w:val="es-ES" w:eastAsia="es-CO"/>
        </w:rPr>
        <w:lastRenderedPageBreak/>
        <w:t xml:space="preserve">Por ejemplo, si se define la proposición </w:t>
      </w:r>
      <w:r w:rsidRPr="00284877">
        <w:rPr>
          <w:rFonts w:ascii="Arial" w:eastAsia="Times New Roman" w:hAnsi="Arial" w:cs="Arial"/>
          <w:bCs/>
          <w:i/>
          <w:lang w:val="es-ES" w:eastAsia="es-CO"/>
        </w:rPr>
        <w:t>q</w:t>
      </w:r>
      <w:r w:rsidRPr="00284877">
        <w:rPr>
          <w:rFonts w:ascii="Arial" w:eastAsia="Times New Roman" w:hAnsi="Arial" w:cs="Arial"/>
          <w:bCs/>
          <w:lang w:val="es-ES" w:eastAsia="es-CO"/>
        </w:rPr>
        <w:t xml:space="preserve"> como: </w:t>
      </w:r>
    </w:p>
    <w:p w14:paraId="470A9CBF" w14:textId="719E5EB1" w:rsidR="002253EA" w:rsidRPr="00284877" w:rsidRDefault="002253EA" w:rsidP="002253EA">
      <w:pPr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q:</w:t>
      </w:r>
      <w:r w:rsidRPr="00284877">
        <w:rPr>
          <w:rFonts w:ascii="Arial" w:hAnsi="Arial" w:cs="Arial"/>
        </w:rPr>
        <w:t xml:space="preserve"> El mes de diciembre tiene solo 28 días; en este caso el valor de verdad es falso. Su negación sería: </w:t>
      </w:r>
      <w:r w:rsidRPr="00284877">
        <w:rPr>
          <w:rFonts w:ascii="Arial" w:hAnsi="Arial" w:cs="Arial"/>
          <w:b/>
        </w:rPr>
        <w:t>no es cierto que</w:t>
      </w:r>
      <w:r w:rsidRPr="00284877">
        <w:rPr>
          <w:rFonts w:ascii="Arial" w:hAnsi="Arial" w:cs="Arial"/>
        </w:rPr>
        <w:t xml:space="preserve"> el mes de diciembre tiene solo 28 días</w:t>
      </w:r>
      <w:r w:rsidR="003F6E07" w:rsidRPr="00284877">
        <w:rPr>
          <w:rFonts w:ascii="Arial" w:hAnsi="Arial" w:cs="Arial"/>
        </w:rPr>
        <w:t>. Así</w:t>
      </w:r>
      <w:r w:rsidRPr="00284877">
        <w:rPr>
          <w:rFonts w:ascii="Arial" w:hAnsi="Arial" w:cs="Arial"/>
        </w:rPr>
        <w:t xml:space="preserve"> esta proposición </w:t>
      </w:r>
      <w:r w:rsidR="003F6E07" w:rsidRPr="00284877">
        <w:rPr>
          <w:rFonts w:ascii="Arial" w:hAnsi="Arial" w:cs="Arial"/>
        </w:rPr>
        <w:t xml:space="preserve">se convierte en </w:t>
      </w:r>
      <w:r w:rsidRPr="00284877">
        <w:rPr>
          <w:rFonts w:ascii="Arial" w:hAnsi="Arial" w:cs="Arial"/>
        </w:rPr>
        <w:t xml:space="preserve">verdadera. </w:t>
      </w:r>
    </w:p>
    <w:p w14:paraId="7D2C1EA1" w14:textId="77777777" w:rsidR="002253EA" w:rsidRPr="00284877" w:rsidRDefault="002253EA" w:rsidP="002253EA">
      <w:pPr>
        <w:spacing w:after="0"/>
        <w:rPr>
          <w:rFonts w:ascii="Arial" w:hAnsi="Arial" w:cs="Arial"/>
        </w:rPr>
      </w:pPr>
    </w:p>
    <w:p w14:paraId="209FFF20" w14:textId="77777777" w:rsidR="002253EA" w:rsidRPr="00284877" w:rsidRDefault="002253EA" w:rsidP="002253EA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notar la negación de una proposición se usa el símbolo ¬ antes del nombre de la proposición. Por tanto, si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es una proposición simple, su negación se escribe ¬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 y se lee “negación de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 o “no </w:t>
      </w:r>
      <w:r w:rsidRPr="00284877">
        <w:rPr>
          <w:rFonts w:ascii="Arial" w:hAnsi="Arial" w:cs="Arial"/>
          <w:i/>
        </w:rPr>
        <w:t>q</w:t>
      </w:r>
      <w:r w:rsidRPr="00284877">
        <w:rPr>
          <w:rFonts w:ascii="Arial" w:hAnsi="Arial" w:cs="Arial"/>
        </w:rPr>
        <w:t xml:space="preserve">”.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253EA" w:rsidRPr="00284877" w14:paraId="09B773A2" w14:textId="77777777" w:rsidTr="002475FA">
        <w:tc>
          <w:tcPr>
            <w:tcW w:w="8828" w:type="dxa"/>
            <w:gridSpan w:val="2"/>
            <w:shd w:val="clear" w:color="auto" w:fill="000000" w:themeFill="text1"/>
          </w:tcPr>
          <w:p w14:paraId="350B332F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10A36C0F" w14:textId="77777777" w:rsidTr="002475FA">
        <w:tc>
          <w:tcPr>
            <w:tcW w:w="2476" w:type="dxa"/>
          </w:tcPr>
          <w:p w14:paraId="5DDBD45C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6EA456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MAT_06_01_CO_REC40</w:t>
            </w:r>
          </w:p>
        </w:tc>
      </w:tr>
      <w:tr w:rsidR="002253EA" w:rsidRPr="00284877" w14:paraId="34560202" w14:textId="77777777" w:rsidTr="005C0A42">
        <w:trPr>
          <w:trHeight w:val="350"/>
        </w:trPr>
        <w:tc>
          <w:tcPr>
            <w:tcW w:w="2476" w:type="dxa"/>
          </w:tcPr>
          <w:p w14:paraId="687535B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739B9FFF" w14:textId="76B1F234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Identifica proposiciones simples y su negación </w:t>
            </w:r>
          </w:p>
        </w:tc>
      </w:tr>
      <w:tr w:rsidR="002253EA" w:rsidRPr="00284877" w14:paraId="6EBE3AE6" w14:textId="77777777" w:rsidTr="005C0A42">
        <w:trPr>
          <w:trHeight w:val="710"/>
        </w:trPr>
        <w:tc>
          <w:tcPr>
            <w:tcW w:w="2476" w:type="dxa"/>
          </w:tcPr>
          <w:p w14:paraId="6297D0AE" w14:textId="77777777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752D87C3" w14:textId="330D05D3" w:rsidR="002253EA" w:rsidRPr="00284877" w:rsidRDefault="002253EA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Actividad que permite identificar cuáles expresiones corre</w:t>
            </w:r>
            <w:r w:rsidR="005C0A42" w:rsidRPr="00284877">
              <w:rPr>
                <w:rFonts w:ascii="Arial" w:hAnsi="Arial" w:cs="Arial"/>
              </w:rPr>
              <w:t>sponde a proposiciones simples</w:t>
            </w:r>
          </w:p>
        </w:tc>
      </w:tr>
    </w:tbl>
    <w:p w14:paraId="12E67B86" w14:textId="77777777" w:rsidR="002253EA" w:rsidRPr="00284877" w:rsidRDefault="002253EA" w:rsidP="002253EA">
      <w:pPr>
        <w:spacing w:after="0"/>
        <w:rPr>
          <w:rFonts w:ascii="Arial" w:hAnsi="Arial" w:cs="Arial"/>
          <w:b/>
        </w:rPr>
      </w:pPr>
    </w:p>
    <w:p w14:paraId="2F1D81CC" w14:textId="23A5AD2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 xml:space="preserve">1.2 </w:t>
      </w:r>
      <w:r w:rsidR="00402109" w:rsidRPr="00284877">
        <w:rPr>
          <w:rFonts w:ascii="Arial" w:hAnsi="Arial" w:cs="Arial"/>
          <w:b/>
        </w:rPr>
        <w:t>Las p</w:t>
      </w:r>
      <w:r w:rsidRPr="00284877">
        <w:rPr>
          <w:rFonts w:ascii="Arial" w:hAnsi="Arial" w:cs="Arial"/>
          <w:b/>
        </w:rPr>
        <w:t>roposiciones compuestas</w:t>
      </w:r>
    </w:p>
    <w:p w14:paraId="1A0938D7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D65FC0" w14:textId="64EAE75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Las proposiciones en las que se identifica un conector para unir dos proposiciones simples </w:t>
      </w:r>
      <w:r w:rsidR="007E39A9" w:rsidRPr="00284877">
        <w:rPr>
          <w:rFonts w:ascii="Arial" w:hAnsi="Arial" w:cs="Arial"/>
        </w:rPr>
        <w:t>se denominan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proposiciones compuestas</w:t>
      </w:r>
      <w:r w:rsidRPr="00284877">
        <w:rPr>
          <w:rFonts w:ascii="Arial" w:hAnsi="Arial" w:cs="Arial"/>
        </w:rPr>
        <w:t>.</w:t>
      </w:r>
    </w:p>
    <w:p w14:paraId="31244C2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88B24E6" w14:textId="1779F57F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las proposiciones compuestas se </w:t>
      </w:r>
      <w:r w:rsidR="007E39A9" w:rsidRPr="00284877">
        <w:rPr>
          <w:rFonts w:ascii="Arial" w:hAnsi="Arial" w:cs="Arial"/>
        </w:rPr>
        <w:t>utilizan los</w:t>
      </w:r>
      <w:r w:rsidRPr="00284877">
        <w:rPr>
          <w:rFonts w:ascii="Arial" w:hAnsi="Arial" w:cs="Arial"/>
        </w:rPr>
        <w:t xml:space="preserve"> conectores</w:t>
      </w:r>
      <w:r w:rsidR="007E39A9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“y”, “o”, “entonces”, “si y sólo si”.</w:t>
      </w:r>
    </w:p>
    <w:p w14:paraId="6D13817D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5B94DE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Por ejemplo, de las proposiciones simples: </w:t>
      </w:r>
    </w:p>
    <w:p w14:paraId="746AD73F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D07A7B" w14:textId="77777777" w:rsidR="002253EA" w:rsidRPr="00284877" w:rsidRDefault="002253EA" w:rsidP="00284877">
      <w:pPr>
        <w:tabs>
          <w:tab w:val="right" w:pos="8498"/>
        </w:tabs>
        <w:spacing w:after="0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t</w:t>
      </w:r>
      <w:r w:rsidRPr="00284877">
        <w:rPr>
          <w:rFonts w:ascii="Arial" w:hAnsi="Arial" w:cs="Arial"/>
        </w:rPr>
        <w:t>: Los cuadriláteros son polígonos de cuatro lados.</w:t>
      </w:r>
    </w:p>
    <w:p w14:paraId="75F79E6A" w14:textId="15657C2E" w:rsidR="002253EA" w:rsidRPr="00284877" w:rsidRDefault="002253EA" w:rsidP="00284877">
      <w:pPr>
        <w:tabs>
          <w:tab w:val="left" w:pos="1701"/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s</w:t>
      </w:r>
      <w:r w:rsidRPr="00284877">
        <w:rPr>
          <w:rFonts w:ascii="Arial" w:hAnsi="Arial" w:cs="Arial"/>
        </w:rPr>
        <w:t>: Los cuadriláteros tienen dos diagonales.</w:t>
      </w:r>
    </w:p>
    <w:p w14:paraId="378551A1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951CA" w14:textId="77777777" w:rsidR="009E7B5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Se construy</w:t>
      </w:r>
      <w:r w:rsidR="009E7B5A" w:rsidRPr="00284877">
        <w:rPr>
          <w:rFonts w:ascii="Arial" w:hAnsi="Arial" w:cs="Arial"/>
        </w:rPr>
        <w:t>e la proposición compuesta:</w:t>
      </w:r>
    </w:p>
    <w:p w14:paraId="32E94CE1" w14:textId="07D41315" w:rsidR="009E7B5A" w:rsidRPr="00284877" w:rsidRDefault="009E7B5A" w:rsidP="00284877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284877">
        <w:rPr>
          <w:rFonts w:ascii="Arial" w:hAnsi="Arial" w:cs="Arial"/>
        </w:rPr>
        <w:t>L</w:t>
      </w:r>
      <w:r w:rsidR="002253EA" w:rsidRPr="00284877">
        <w:rPr>
          <w:rFonts w:ascii="Arial" w:hAnsi="Arial" w:cs="Arial"/>
        </w:rPr>
        <w:t xml:space="preserve">os cuadriláteros son polígonos de cuatro lados </w:t>
      </w:r>
      <w:r w:rsidR="002253EA" w:rsidRPr="00284877">
        <w:rPr>
          <w:rFonts w:ascii="Arial" w:hAnsi="Arial" w:cs="Arial"/>
          <w:b/>
        </w:rPr>
        <w:t>y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los cuadriláteros </w:t>
      </w:r>
      <w:r w:rsidR="002253EA" w:rsidRPr="00284877">
        <w:rPr>
          <w:rFonts w:ascii="Arial" w:hAnsi="Arial" w:cs="Arial"/>
        </w:rPr>
        <w:t>tienen dos diagonales</w:t>
      </w:r>
      <w:r w:rsidR="002253EA" w:rsidRPr="00284877">
        <w:rPr>
          <w:rFonts w:ascii="Arial" w:hAnsi="Arial" w:cs="Arial"/>
          <w:i/>
        </w:rPr>
        <w:t>.</w:t>
      </w:r>
    </w:p>
    <w:p w14:paraId="4F945029" w14:textId="77777777" w:rsidR="009E7B5A" w:rsidRPr="00284877" w:rsidRDefault="009E7B5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99508D" w14:textId="3B373260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En este caso, el conector que se </w:t>
      </w:r>
      <w:r w:rsidR="009E7B5A" w:rsidRPr="00284877">
        <w:rPr>
          <w:rFonts w:ascii="Arial" w:hAnsi="Arial" w:cs="Arial"/>
        </w:rPr>
        <w:t>utiliza</w:t>
      </w:r>
      <w:r w:rsidRPr="00284877">
        <w:rPr>
          <w:rFonts w:ascii="Arial" w:hAnsi="Arial" w:cs="Arial"/>
        </w:rPr>
        <w:t xml:space="preserve"> es </w:t>
      </w:r>
      <w:r w:rsidR="009E7B5A" w:rsidRPr="00284877">
        <w:rPr>
          <w:rFonts w:ascii="Arial" w:hAnsi="Arial" w:cs="Arial"/>
        </w:rPr>
        <w:t>“</w:t>
      </w:r>
      <w:r w:rsidRPr="00284877">
        <w:rPr>
          <w:rFonts w:ascii="Arial" w:hAnsi="Arial" w:cs="Arial"/>
        </w:rPr>
        <w:t>y</w:t>
      </w:r>
      <w:r w:rsidR="009E7B5A" w:rsidRPr="00284877">
        <w:rPr>
          <w:rFonts w:ascii="Arial" w:hAnsi="Arial" w:cs="Arial"/>
        </w:rPr>
        <w:t>”</w:t>
      </w:r>
      <w:r w:rsidRPr="00284877">
        <w:rPr>
          <w:rFonts w:ascii="Arial" w:hAnsi="Arial" w:cs="Arial"/>
        </w:rPr>
        <w:t>.</w:t>
      </w:r>
    </w:p>
    <w:p w14:paraId="64B3FA80" w14:textId="77777777" w:rsidR="002253EA" w:rsidRPr="00284877" w:rsidRDefault="002253EA" w:rsidP="002253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30689A" w14:textId="2864E58C" w:rsidR="002253EA" w:rsidRPr="00284877" w:rsidRDefault="00402109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En el siguiente recurso</w:t>
      </w:r>
      <w:r w:rsidR="005E2CF1" w:rsidRPr="00284877">
        <w:rPr>
          <w:rFonts w:ascii="Arial" w:eastAsia="Times New Roman" w:hAnsi="Arial" w:cs="Arial"/>
          <w:lang w:val="es-ES" w:eastAsia="es-CO"/>
        </w:rPr>
        <w:t xml:space="preserve"> se presenta un estudio detallado de las proposiciones</w:t>
      </w:r>
      <w:ins w:id="0" w:author="Ancopepe pepe" w:date="2015-10-21T13:05:00Z">
        <w:r w:rsidR="0035054D">
          <w:rPr>
            <w:rFonts w:ascii="Arial" w:eastAsia="Times New Roman" w:hAnsi="Arial" w:cs="Arial"/>
            <w:lang w:val="es-ES" w:eastAsia="es-CO"/>
          </w:rPr>
          <w:t xml:space="preserve"> </w:t>
        </w:r>
      </w:ins>
      <w:r w:rsidR="005E2CF1" w:rsidRPr="00284877">
        <w:rPr>
          <w:rFonts w:ascii="Arial" w:eastAsia="Times New Roman" w:hAnsi="Arial" w:cs="Arial"/>
          <w:lang w:val="es-ES" w:eastAsia="es-CO"/>
        </w:rPr>
        <w:t xml:space="preserve">compuestas y los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conectores </w:t>
      </w:r>
      <w:r w:rsidR="005E2CF1" w:rsidRPr="00284877">
        <w:rPr>
          <w:rFonts w:ascii="Arial" w:eastAsia="Times New Roman" w:hAnsi="Arial" w:cs="Arial"/>
          <w:lang w:val="es-ES" w:eastAsia="es-CO"/>
        </w:rPr>
        <w:t>lógicos.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C1191" w:rsidRPr="00284877" w14:paraId="14BC4C5A" w14:textId="77777777" w:rsidTr="004C1191">
        <w:tc>
          <w:tcPr>
            <w:tcW w:w="9033" w:type="dxa"/>
            <w:gridSpan w:val="2"/>
            <w:shd w:val="clear" w:color="auto" w:fill="000000" w:themeFill="text1"/>
          </w:tcPr>
          <w:p w14:paraId="61C319A9" w14:textId="77777777" w:rsidR="004C1191" w:rsidRPr="00284877" w:rsidRDefault="004C1191" w:rsidP="004C119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4C1191" w:rsidRPr="00284877" w14:paraId="764BB224" w14:textId="77777777" w:rsidTr="004C1191">
        <w:tc>
          <w:tcPr>
            <w:tcW w:w="2518" w:type="dxa"/>
          </w:tcPr>
          <w:p w14:paraId="16C9D803" w14:textId="77777777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5870B139" w14:textId="7BCA2D71" w:rsidR="004C1191" w:rsidRPr="00284877" w:rsidRDefault="004C1191" w:rsidP="004C1191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MAT_06_01_CO_REC50</w:t>
            </w:r>
          </w:p>
        </w:tc>
      </w:tr>
      <w:tr w:rsidR="004C1191" w:rsidRPr="00284877" w14:paraId="492954B3" w14:textId="77777777" w:rsidTr="004C1191">
        <w:tc>
          <w:tcPr>
            <w:tcW w:w="2518" w:type="dxa"/>
          </w:tcPr>
          <w:p w14:paraId="50FE187F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FE9F12" w14:textId="5613B77A" w:rsidR="004C1191" w:rsidRPr="00284877" w:rsidRDefault="003E6F68" w:rsidP="004C1191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y sus conectores lógicos</w:t>
            </w:r>
          </w:p>
        </w:tc>
      </w:tr>
      <w:tr w:rsidR="004C1191" w:rsidRPr="00284877" w14:paraId="6D1CCEE3" w14:textId="77777777" w:rsidTr="004C1191">
        <w:tc>
          <w:tcPr>
            <w:tcW w:w="2518" w:type="dxa"/>
          </w:tcPr>
          <w:p w14:paraId="51A324BA" w14:textId="77777777" w:rsidR="004C1191" w:rsidRPr="00284877" w:rsidRDefault="004C1191" w:rsidP="004C1191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AC4DB45" w14:textId="126898E4" w:rsidR="004C1191" w:rsidRPr="00284877" w:rsidRDefault="003E6F68" w:rsidP="004C1191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estudiar las proposiciones y sus conectores lógicos</w:t>
            </w:r>
          </w:p>
        </w:tc>
      </w:tr>
    </w:tbl>
    <w:p w14:paraId="49DC0E63" w14:textId="77777777" w:rsidR="005E2CF1" w:rsidRPr="00284877" w:rsidRDefault="005E2CF1" w:rsidP="002253EA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064430" w:rsidRPr="00284877" w14:paraId="42A06D36" w14:textId="77777777" w:rsidTr="0091404F">
        <w:tc>
          <w:tcPr>
            <w:tcW w:w="8828" w:type="dxa"/>
            <w:gridSpan w:val="2"/>
            <w:shd w:val="clear" w:color="auto" w:fill="000000" w:themeFill="text1"/>
          </w:tcPr>
          <w:p w14:paraId="73CE0B9D" w14:textId="77777777" w:rsidR="00064430" w:rsidRPr="00284877" w:rsidRDefault="00064430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64430" w:rsidRPr="00284877" w14:paraId="2D2C48F6" w14:textId="77777777" w:rsidTr="0091404F">
        <w:tc>
          <w:tcPr>
            <w:tcW w:w="2476" w:type="dxa"/>
          </w:tcPr>
          <w:p w14:paraId="1F8A8F1B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1A0B429" w14:textId="24CAB235" w:rsidR="00064430" w:rsidRPr="00284877" w:rsidRDefault="00064430" w:rsidP="0091404F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MAT_06_01_CO_REC60</w:t>
            </w:r>
          </w:p>
        </w:tc>
      </w:tr>
      <w:tr w:rsidR="00064430" w:rsidRPr="00284877" w14:paraId="27964386" w14:textId="77777777" w:rsidTr="0091404F">
        <w:trPr>
          <w:trHeight w:val="350"/>
        </w:trPr>
        <w:tc>
          <w:tcPr>
            <w:tcW w:w="2476" w:type="dxa"/>
          </w:tcPr>
          <w:p w14:paraId="16F7C476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A389419" w14:textId="08CA0EC0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Reconoce conectores en una proposición </w:t>
            </w:r>
          </w:p>
        </w:tc>
      </w:tr>
      <w:tr w:rsidR="00064430" w:rsidRPr="00284877" w14:paraId="5D2B3778" w14:textId="77777777" w:rsidTr="0091404F">
        <w:trPr>
          <w:trHeight w:val="710"/>
        </w:trPr>
        <w:tc>
          <w:tcPr>
            <w:tcW w:w="2476" w:type="dxa"/>
          </w:tcPr>
          <w:p w14:paraId="4AA9273F" w14:textId="77777777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653853C" w14:textId="7EE600BA" w:rsidR="00064430" w:rsidRPr="00284877" w:rsidRDefault="00064430" w:rsidP="0091404F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el conector lógico de una proposición compuesta</w:t>
            </w:r>
          </w:p>
        </w:tc>
      </w:tr>
    </w:tbl>
    <w:p w14:paraId="51BE0C30" w14:textId="77777777" w:rsidR="003E6F68" w:rsidRPr="00284877" w:rsidRDefault="003E6F68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2B039B" w14:textId="1A2CF262" w:rsidR="002253EA" w:rsidRPr="00284877" w:rsidRDefault="002253EA" w:rsidP="00E9054D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E9054D" w:rsidRPr="00284877">
        <w:rPr>
          <w:rFonts w:ascii="Arial" w:hAnsi="Arial" w:cs="Arial"/>
          <w:b/>
        </w:rPr>
        <w:t>1.2</w:t>
      </w:r>
      <w:r w:rsidRPr="00284877">
        <w:rPr>
          <w:rFonts w:ascii="Arial" w:hAnsi="Arial" w:cs="Arial"/>
          <w:b/>
        </w:rPr>
        <w:t xml:space="preserve">.1 </w:t>
      </w:r>
      <w:r w:rsidR="00402109" w:rsidRPr="00284877">
        <w:rPr>
          <w:rFonts w:ascii="Arial" w:hAnsi="Arial" w:cs="Arial"/>
          <w:b/>
        </w:rPr>
        <w:t>El v</w:t>
      </w:r>
      <w:r w:rsidR="00E9054D" w:rsidRPr="00284877">
        <w:rPr>
          <w:rFonts w:ascii="Arial" w:hAnsi="Arial" w:cs="Arial"/>
          <w:b/>
        </w:rPr>
        <w:t>alor de verdad de una proposición compuesta</w:t>
      </w:r>
    </w:p>
    <w:p w14:paraId="5CDC8B88" w14:textId="64931D03" w:rsidR="00E9054D" w:rsidRPr="00284877" w:rsidRDefault="00E9054D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  <w:r w:rsidRPr="00284877">
        <w:rPr>
          <w:rFonts w:ascii="Arial" w:eastAsia="Times New Roman" w:hAnsi="Arial" w:cs="Arial"/>
          <w:lang w:val="es-ES" w:eastAsia="es-CO"/>
        </w:rPr>
        <w:t>A l</w:t>
      </w:r>
      <w:r w:rsidR="002253EA" w:rsidRPr="00284877">
        <w:rPr>
          <w:rFonts w:ascii="Arial" w:eastAsia="Times New Roman" w:hAnsi="Arial" w:cs="Arial"/>
          <w:lang w:val="es-ES" w:eastAsia="es-CO"/>
        </w:rPr>
        <w:t>as proposiciones compuestas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al igual que las proposiciones simples</w:t>
      </w:r>
      <w:r w:rsidRPr="00284877">
        <w:rPr>
          <w:rFonts w:ascii="Arial" w:eastAsia="Times New Roman" w:hAnsi="Arial" w:cs="Arial"/>
          <w:lang w:val="es-ES" w:eastAsia="es-CO"/>
        </w:rPr>
        <w:t>,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se les pueden asignar </w:t>
      </w:r>
      <w:r w:rsidR="00B355D1" w:rsidRPr="00284877">
        <w:rPr>
          <w:rFonts w:ascii="Arial" w:eastAsia="Times New Roman" w:hAnsi="Arial" w:cs="Arial"/>
          <w:lang w:val="es-ES" w:eastAsia="es-CO"/>
        </w:rPr>
        <w:t>valores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de verdad</w:t>
      </w:r>
      <w:r w:rsidR="00B355D1" w:rsidRPr="00284877">
        <w:rPr>
          <w:rFonts w:ascii="Arial" w:eastAsia="Times New Roman" w:hAnsi="Arial" w:cs="Arial"/>
          <w:lang w:val="es-ES" w:eastAsia="es-CO"/>
        </w:rPr>
        <w:t>, estos dependerán</w:t>
      </w:r>
      <w:r w:rsidR="002253EA" w:rsidRPr="00284877">
        <w:rPr>
          <w:rFonts w:ascii="Arial" w:eastAsia="Times New Roman" w:hAnsi="Arial" w:cs="Arial"/>
          <w:lang w:val="es-ES" w:eastAsia="es-CO"/>
        </w:rPr>
        <w:t xml:space="preserve"> </w:t>
      </w:r>
      <w:r w:rsidR="003F6E07" w:rsidRPr="00284877">
        <w:rPr>
          <w:rFonts w:ascii="Arial" w:eastAsia="Times New Roman" w:hAnsi="Arial" w:cs="Arial"/>
          <w:lang w:val="es-ES" w:eastAsia="es-CO"/>
        </w:rPr>
        <w:t xml:space="preserve">de </w:t>
      </w:r>
      <w:r w:rsidRPr="00284877">
        <w:rPr>
          <w:rFonts w:ascii="Arial" w:eastAsia="Times New Roman" w:hAnsi="Arial" w:cs="Arial"/>
          <w:lang w:val="es-ES" w:eastAsia="es-CO"/>
        </w:rPr>
        <w:t xml:space="preserve">los respectivos valores de verdad </w:t>
      </w:r>
      <w:r w:rsidR="002253EA" w:rsidRPr="00284877">
        <w:rPr>
          <w:rFonts w:ascii="Arial" w:eastAsia="Times New Roman" w:hAnsi="Arial" w:cs="Arial"/>
          <w:lang w:val="es-ES" w:eastAsia="es-CO"/>
        </w:rPr>
        <w:t>de cada una de las proposic</w:t>
      </w:r>
      <w:r w:rsidRPr="00284877">
        <w:rPr>
          <w:rFonts w:ascii="Arial" w:eastAsia="Times New Roman" w:hAnsi="Arial" w:cs="Arial"/>
          <w:lang w:val="es-ES" w:eastAsia="es-CO"/>
        </w:rPr>
        <w:t>iones simples que la conforman.</w:t>
      </w:r>
    </w:p>
    <w:p w14:paraId="1DF82F40" w14:textId="77777777" w:rsidR="00BA14C2" w:rsidRPr="00284877" w:rsidRDefault="00BA14C2" w:rsidP="00E9054D">
      <w:pPr>
        <w:pStyle w:val="Prrafodelista"/>
        <w:shd w:val="clear" w:color="auto" w:fill="FFFFFF"/>
        <w:spacing w:after="0"/>
        <w:ind w:left="0"/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054D" w:rsidRPr="00284877" w14:paraId="5B8E1FC5" w14:textId="77777777" w:rsidTr="0091404F">
        <w:tc>
          <w:tcPr>
            <w:tcW w:w="9033" w:type="dxa"/>
            <w:gridSpan w:val="2"/>
            <w:shd w:val="clear" w:color="auto" w:fill="000000" w:themeFill="text1"/>
          </w:tcPr>
          <w:p w14:paraId="5A3C6F7E" w14:textId="77777777" w:rsidR="00E9054D" w:rsidRPr="00284877" w:rsidRDefault="00E9054D" w:rsidP="0091404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E9054D" w:rsidRPr="00284877" w14:paraId="7608EB3F" w14:textId="77777777" w:rsidTr="0091404F">
        <w:tc>
          <w:tcPr>
            <w:tcW w:w="2518" w:type="dxa"/>
          </w:tcPr>
          <w:p w14:paraId="7665B117" w14:textId="77777777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3647A81B" w14:textId="556F109A" w:rsidR="00E9054D" w:rsidRPr="00284877" w:rsidRDefault="00E9054D" w:rsidP="0091404F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MAT_06_01_CO_REC70</w:t>
            </w:r>
          </w:p>
        </w:tc>
      </w:tr>
      <w:tr w:rsidR="00E9054D" w:rsidRPr="00284877" w14:paraId="5C514918" w14:textId="77777777" w:rsidTr="0091404F">
        <w:tc>
          <w:tcPr>
            <w:tcW w:w="2518" w:type="dxa"/>
          </w:tcPr>
          <w:p w14:paraId="4F35CF1D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E5775DB" w14:textId="33757C07" w:rsidR="00E9054D" w:rsidRPr="00284877" w:rsidRDefault="00E9054D" w:rsidP="0091404F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Valor de verdad para proposiciones compuestas</w:t>
            </w:r>
          </w:p>
        </w:tc>
      </w:tr>
      <w:tr w:rsidR="00E9054D" w:rsidRPr="00284877" w14:paraId="5DB0C740" w14:textId="77777777" w:rsidTr="0091404F">
        <w:tc>
          <w:tcPr>
            <w:tcW w:w="2518" w:type="dxa"/>
          </w:tcPr>
          <w:p w14:paraId="356E0532" w14:textId="77777777" w:rsidR="00E9054D" w:rsidRPr="00284877" w:rsidRDefault="00E9054D" w:rsidP="0091404F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8CA2315" w14:textId="34D569EB" w:rsidR="00E9054D" w:rsidRPr="00284877" w:rsidRDefault="00E9054D" w:rsidP="0091404F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permite conocer las tablas de verdad para los conectores lógicos</w:t>
            </w:r>
          </w:p>
        </w:tc>
      </w:tr>
    </w:tbl>
    <w:p w14:paraId="32D6422E" w14:textId="50EE09B8" w:rsidR="002253EA" w:rsidRPr="00284877" w:rsidRDefault="002253EA" w:rsidP="0091404F">
      <w:pPr>
        <w:jc w:val="both"/>
        <w:rPr>
          <w:rFonts w:ascii="Arial" w:eastAsia="Times New Roman" w:hAnsi="Arial" w:cs="Arial"/>
          <w:lang w:val="es-ES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C0A42" w:rsidRPr="00284877" w14:paraId="400D5261" w14:textId="77777777" w:rsidTr="005C0A4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EA08B51" w14:textId="77777777" w:rsidR="005C0A42" w:rsidRPr="00284877" w:rsidRDefault="005C0A42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C0A42" w:rsidRPr="00284877" w14:paraId="07EEA796" w14:textId="77777777" w:rsidTr="002475FA">
        <w:tc>
          <w:tcPr>
            <w:tcW w:w="2476" w:type="dxa"/>
          </w:tcPr>
          <w:p w14:paraId="5A1E36AB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4241962" w14:textId="32C78EB7" w:rsidR="005C0A42" w:rsidRPr="00284877" w:rsidRDefault="0091404F" w:rsidP="005C0A42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MAT_06_01_CO_REC8</w:t>
            </w:r>
            <w:r w:rsidR="005C0A42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0A42" w:rsidRPr="00284877" w14:paraId="5F1FD48B" w14:textId="77777777" w:rsidTr="002475FA">
        <w:tc>
          <w:tcPr>
            <w:tcW w:w="2476" w:type="dxa"/>
          </w:tcPr>
          <w:p w14:paraId="699FD6F1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405D742" w14:textId="73858A68" w:rsidR="005C0A42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Determina el valor de verdad de p</w:t>
            </w:r>
            <w:r w:rsidR="00BA14C2" w:rsidRPr="00284877">
              <w:rPr>
                <w:rFonts w:ascii="Arial" w:hAnsi="Arial" w:cs="Arial"/>
                <w:color w:val="000000"/>
              </w:rPr>
              <w:t>roposiciones compuestas</w:t>
            </w:r>
          </w:p>
        </w:tc>
      </w:tr>
      <w:tr w:rsidR="005C0A42" w:rsidRPr="00284877" w14:paraId="5774E420" w14:textId="77777777" w:rsidTr="002475FA">
        <w:tc>
          <w:tcPr>
            <w:tcW w:w="2476" w:type="dxa"/>
          </w:tcPr>
          <w:p w14:paraId="6329C2F8" w14:textId="77777777" w:rsidR="005C0A42" w:rsidRPr="00284877" w:rsidRDefault="005C0A42" w:rsidP="005C0A42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4298234" w14:textId="679CE247" w:rsidR="005C0A42" w:rsidRPr="00284877" w:rsidRDefault="00BA14C2" w:rsidP="005C0A42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valor de verdad de una proposición</w:t>
            </w:r>
          </w:p>
        </w:tc>
      </w:tr>
    </w:tbl>
    <w:p w14:paraId="1DACB7DF" w14:textId="77777777" w:rsidR="00AF2780" w:rsidRPr="00284877" w:rsidRDefault="00AF2780" w:rsidP="002253EA">
      <w:pPr>
        <w:rPr>
          <w:rFonts w:ascii="Arial" w:hAnsi="Arial" w:cs="Arial"/>
          <w:b/>
          <w:highlight w:val="yellow"/>
        </w:rPr>
      </w:pPr>
    </w:p>
    <w:tbl>
      <w:tblPr>
        <w:tblStyle w:val="Tablaconcuadrcula"/>
        <w:tblW w:w="9086" w:type="dxa"/>
        <w:tblLook w:val="04A0" w:firstRow="1" w:lastRow="0" w:firstColumn="1" w:lastColumn="0" w:noHBand="0" w:noVBand="1"/>
      </w:tblPr>
      <w:tblGrid>
        <w:gridCol w:w="2548"/>
        <w:gridCol w:w="6538"/>
      </w:tblGrid>
      <w:tr w:rsidR="002253EA" w:rsidRPr="00284877" w14:paraId="33196DDB" w14:textId="77777777" w:rsidTr="002475FA">
        <w:trPr>
          <w:trHeight w:val="293"/>
        </w:trPr>
        <w:tc>
          <w:tcPr>
            <w:tcW w:w="9086" w:type="dxa"/>
            <w:gridSpan w:val="2"/>
            <w:shd w:val="clear" w:color="auto" w:fill="000000" w:themeFill="text1"/>
          </w:tcPr>
          <w:p w14:paraId="4A622B0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Recuerda</w:t>
            </w:r>
          </w:p>
        </w:tc>
      </w:tr>
      <w:tr w:rsidR="002253EA" w:rsidRPr="00284877" w14:paraId="76E1BD21" w14:textId="77777777" w:rsidTr="002475FA">
        <w:trPr>
          <w:trHeight w:val="2165"/>
        </w:trPr>
        <w:tc>
          <w:tcPr>
            <w:tcW w:w="2548" w:type="dxa"/>
          </w:tcPr>
          <w:p w14:paraId="71983AE1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538" w:type="dxa"/>
          </w:tcPr>
          <w:p w14:paraId="7817BF26" w14:textId="1B5ECC69" w:rsidR="002253EA" w:rsidRPr="00284877" w:rsidRDefault="00AF2780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</w:rPr>
              <w:t>Para determinar el valor de verdad de una proposición compuesta se pueden usar las tablas de verdad.</w:t>
            </w:r>
          </w:p>
          <w:p w14:paraId="420D06EC" w14:textId="77777777" w:rsidR="002253EA" w:rsidRPr="00284877" w:rsidRDefault="002253EA" w:rsidP="002475FA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7"/>
              <w:tblW w:w="4615" w:type="dxa"/>
              <w:tblLook w:val="04A0" w:firstRow="1" w:lastRow="0" w:firstColumn="1" w:lastColumn="0" w:noHBand="0" w:noVBand="1"/>
            </w:tblPr>
            <w:tblGrid>
              <w:gridCol w:w="436"/>
              <w:gridCol w:w="435"/>
              <w:gridCol w:w="896"/>
              <w:gridCol w:w="896"/>
              <w:gridCol w:w="953"/>
              <w:gridCol w:w="999"/>
            </w:tblGrid>
            <w:tr w:rsidR="002253EA" w:rsidRPr="00284877" w14:paraId="7D10472D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08CF57C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</w:p>
              </w:tc>
              <w:tc>
                <w:tcPr>
                  <w:tcW w:w="0" w:type="auto"/>
                </w:tcPr>
                <w:p w14:paraId="1567A1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i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B9B86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⋀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6E46A2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⋁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43C994D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⇒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  <w:tc>
                <w:tcPr>
                  <w:tcW w:w="0" w:type="auto"/>
                </w:tcPr>
                <w:p w14:paraId="275EDB5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  <w:i/>
                    </w:rPr>
                    <w:t>p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Cambria Math" w:hAnsi="Cambria Math" w:cs="Cambria Math"/>
                    </w:rPr>
                    <w:t>⇔</w:t>
                  </w:r>
                  <w:r w:rsidRPr="00284877">
                    <w:rPr>
                      <w:rFonts w:ascii="Arial" w:hAnsi="Arial" w:cs="Arial"/>
                    </w:rPr>
                    <w:t xml:space="preserve"> </w:t>
                  </w:r>
                  <w:r w:rsidRPr="00284877">
                    <w:rPr>
                      <w:rFonts w:ascii="Arial" w:hAnsi="Arial" w:cs="Arial"/>
                      <w:i/>
                    </w:rPr>
                    <w:t>q</w:t>
                  </w:r>
                </w:p>
              </w:tc>
            </w:tr>
            <w:tr w:rsidR="002253EA" w:rsidRPr="00284877" w14:paraId="6DC0B740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7487959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083831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0483E0E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0E8163E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4E1321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1E4C3CA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  <w:tr w:rsidR="002253EA" w:rsidRPr="00284877" w14:paraId="76AEAE21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1542FC80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5DD83D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E183BB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62B8403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852CB1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10558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2637DC26" w14:textId="77777777" w:rsidTr="002475FA">
              <w:trPr>
                <w:trHeight w:val="277"/>
              </w:trPr>
              <w:tc>
                <w:tcPr>
                  <w:tcW w:w="0" w:type="auto"/>
                </w:tcPr>
                <w:p w14:paraId="265B12E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EF15648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5B87AF44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F5BBCDC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D69391B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48C0C44F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</w:tr>
            <w:tr w:rsidR="002253EA" w:rsidRPr="00284877" w14:paraId="4430DB6A" w14:textId="77777777" w:rsidTr="002475FA">
              <w:trPr>
                <w:trHeight w:val="290"/>
              </w:trPr>
              <w:tc>
                <w:tcPr>
                  <w:tcW w:w="0" w:type="auto"/>
                </w:tcPr>
                <w:p w14:paraId="4805624A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1988B7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284877">
                    <w:rPr>
                      <w:rFonts w:ascii="Arial" w:hAnsi="Arial" w:cs="Arial"/>
                      <w:color w:val="000000" w:themeColor="text1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2B6B96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0CB3009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7DFE9B3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  <w:tc>
                <w:tcPr>
                  <w:tcW w:w="0" w:type="auto"/>
                </w:tcPr>
                <w:p w14:paraId="2B96686D" w14:textId="77777777" w:rsidR="002253EA" w:rsidRPr="00284877" w:rsidRDefault="002253EA" w:rsidP="002475F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284877">
                    <w:rPr>
                      <w:rFonts w:ascii="Arial" w:hAnsi="Arial" w:cs="Arial"/>
                    </w:rPr>
                    <w:t>V</w:t>
                  </w:r>
                </w:p>
              </w:tc>
            </w:tr>
          </w:tbl>
          <w:p w14:paraId="215E45BB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38A5D0B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  <w:p w14:paraId="4C4464F4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D2188A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F2780" w:rsidRPr="00284877" w14:paraId="0AF9618E" w14:textId="77777777" w:rsidTr="00AF2780">
        <w:tc>
          <w:tcPr>
            <w:tcW w:w="9033" w:type="dxa"/>
            <w:gridSpan w:val="2"/>
            <w:shd w:val="clear" w:color="auto" w:fill="000000" w:themeFill="text1"/>
          </w:tcPr>
          <w:p w14:paraId="5C462B56" w14:textId="52BE1C8A" w:rsidR="00AF2780" w:rsidRPr="00284877" w:rsidRDefault="00AF2780" w:rsidP="00AF278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AF2780" w:rsidRPr="00284877" w14:paraId="2F0E4ED0" w14:textId="77777777" w:rsidTr="00AF2780">
        <w:tc>
          <w:tcPr>
            <w:tcW w:w="2518" w:type="dxa"/>
          </w:tcPr>
          <w:p w14:paraId="1C2039DD" w14:textId="7B5E0B19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B588C62" w14:textId="282054B2" w:rsidR="00AF2780" w:rsidRPr="00284877" w:rsidRDefault="00AF2780" w:rsidP="00AF2780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MAT_06_01_CO_REC90</w:t>
            </w:r>
          </w:p>
        </w:tc>
      </w:tr>
      <w:tr w:rsidR="00AF2780" w:rsidRPr="00284877" w14:paraId="04D1E193" w14:textId="77777777" w:rsidTr="00AF2780">
        <w:tc>
          <w:tcPr>
            <w:tcW w:w="2518" w:type="dxa"/>
          </w:tcPr>
          <w:p w14:paraId="52F258C7" w14:textId="05F3797D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644B49E" w14:textId="6DDE586F" w:rsidR="00AF2780" w:rsidRPr="00284877" w:rsidRDefault="00AF2780" w:rsidP="00AF2780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Las proposiciones en juegos de lógica</w:t>
            </w:r>
          </w:p>
        </w:tc>
      </w:tr>
      <w:tr w:rsidR="00AF2780" w:rsidRPr="00284877" w14:paraId="03E111A4" w14:textId="77777777" w:rsidTr="00AF2780">
        <w:tc>
          <w:tcPr>
            <w:tcW w:w="2518" w:type="dxa"/>
          </w:tcPr>
          <w:p w14:paraId="02C78585" w14:textId="693794FB" w:rsidR="00AF2780" w:rsidRPr="00284877" w:rsidRDefault="00AF2780" w:rsidP="00AF2780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B59ECE0" w14:textId="57476697" w:rsidR="00AF2780" w:rsidRPr="00284877" w:rsidRDefault="00AF2780" w:rsidP="00AF2780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0D69685B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1DD2" w:rsidRPr="00284877" w14:paraId="559C7FC6" w14:textId="77777777" w:rsidTr="00832F93">
        <w:tc>
          <w:tcPr>
            <w:tcW w:w="9033" w:type="dxa"/>
            <w:gridSpan w:val="2"/>
            <w:shd w:val="clear" w:color="auto" w:fill="000000" w:themeFill="text1"/>
          </w:tcPr>
          <w:p w14:paraId="4803D202" w14:textId="77777777" w:rsidR="00C01DD2" w:rsidRPr="00284877" w:rsidRDefault="00C01DD2" w:rsidP="00832F9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C01DD2" w:rsidRPr="00284877" w14:paraId="6B334F97" w14:textId="77777777" w:rsidTr="00832F93">
        <w:tc>
          <w:tcPr>
            <w:tcW w:w="2518" w:type="dxa"/>
          </w:tcPr>
          <w:p w14:paraId="6FDEC218" w14:textId="77777777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FC8F387" w14:textId="5046BDE8" w:rsidR="00C01DD2" w:rsidRPr="00284877" w:rsidRDefault="00C01DD2" w:rsidP="00832F93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MAT_06_01_CO_REC100</w:t>
            </w:r>
          </w:p>
        </w:tc>
      </w:tr>
      <w:tr w:rsidR="00C01DD2" w:rsidRPr="00284877" w14:paraId="445EF580" w14:textId="77777777" w:rsidTr="00832F93">
        <w:tc>
          <w:tcPr>
            <w:tcW w:w="2518" w:type="dxa"/>
          </w:tcPr>
          <w:p w14:paraId="2A8153FC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E7FB567" w14:textId="228A2DDD" w:rsidR="00C01DD2" w:rsidRPr="00284877" w:rsidRDefault="00C01DD2" w:rsidP="00832F93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La literatura y las proposiciones</w:t>
            </w:r>
          </w:p>
        </w:tc>
      </w:tr>
      <w:tr w:rsidR="00C01DD2" w:rsidRPr="00284877" w14:paraId="66DF36B9" w14:textId="77777777" w:rsidTr="00832F93">
        <w:tc>
          <w:tcPr>
            <w:tcW w:w="2518" w:type="dxa"/>
          </w:tcPr>
          <w:p w14:paraId="09FD1B7A" w14:textId="77777777" w:rsidR="00C01DD2" w:rsidRPr="00284877" w:rsidRDefault="00C01DD2" w:rsidP="00832F9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E13C0FB" w14:textId="164FB222" w:rsidR="00C01DD2" w:rsidRPr="00284877" w:rsidRDefault="00C01DD2" w:rsidP="00832F93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analizar textos desde las proposiciones lógicas</w:t>
            </w:r>
          </w:p>
        </w:tc>
      </w:tr>
    </w:tbl>
    <w:p w14:paraId="3D3EE2CC" w14:textId="77777777" w:rsidR="00AF2780" w:rsidRPr="00284877" w:rsidRDefault="00AF2780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775B4A60" w14:textId="77777777" w:rsidR="00EC67E4" w:rsidRPr="00284877" w:rsidRDefault="00EC67E4" w:rsidP="00EC67E4">
      <w:pPr>
        <w:spacing w:after="0"/>
        <w:rPr>
          <w:rFonts w:ascii="Arial" w:hAnsi="Arial" w:cs="Arial"/>
          <w:b/>
        </w:rPr>
      </w:pPr>
    </w:p>
    <w:p w14:paraId="1FD5297A" w14:textId="3CBD8177" w:rsidR="002253EA" w:rsidRPr="00284877" w:rsidRDefault="00A4422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2253EA" w:rsidRPr="00284877">
        <w:rPr>
          <w:rFonts w:ascii="Arial" w:hAnsi="Arial" w:cs="Arial"/>
          <w:highlight w:val="yellow"/>
        </w:rPr>
        <w:t>[SECCIÓN 2]</w:t>
      </w:r>
      <w:r w:rsidR="002253EA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b/>
        </w:rPr>
        <w:t>1.3</w:t>
      </w:r>
      <w:r w:rsidR="002253EA" w:rsidRPr="00284877">
        <w:rPr>
          <w:rFonts w:ascii="Arial" w:hAnsi="Arial" w:cs="Arial"/>
          <w:b/>
        </w:rPr>
        <w:t xml:space="preserve"> Los cuantificadores</w:t>
      </w:r>
    </w:p>
    <w:p w14:paraId="4FA4EC8F" w14:textId="77777777" w:rsidR="002253EA" w:rsidRPr="00284877" w:rsidRDefault="002253EA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5140F7B" w14:textId="2453C24B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son palabras que se anteponen a una proposición abierta con el fin de crear una nueva proposición</w:t>
      </w:r>
      <w:r w:rsidR="00882F1B" w:rsidRPr="00284877">
        <w:rPr>
          <w:rFonts w:ascii="Arial" w:hAnsi="Arial" w:cs="Arial"/>
        </w:rPr>
        <w:t xml:space="preserve">; en </w:t>
      </w:r>
      <w:r w:rsidR="00B65DEF" w:rsidRPr="00284877">
        <w:rPr>
          <w:rFonts w:ascii="Arial" w:hAnsi="Arial" w:cs="Arial"/>
        </w:rPr>
        <w:t>e</w:t>
      </w:r>
      <w:r w:rsidRPr="00284877">
        <w:rPr>
          <w:rFonts w:ascii="Arial" w:hAnsi="Arial" w:cs="Arial"/>
        </w:rPr>
        <w:t>sta se indica si todos</w:t>
      </w:r>
      <w:r w:rsidR="00882F1B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o al menos uno </w:t>
      </w:r>
      <w:r w:rsidR="00832F93" w:rsidRPr="00284877">
        <w:rPr>
          <w:rFonts w:ascii="Arial" w:hAnsi="Arial" w:cs="Arial"/>
        </w:rPr>
        <w:t xml:space="preserve">de </w:t>
      </w:r>
      <w:r w:rsidRPr="00284877">
        <w:rPr>
          <w:rFonts w:ascii="Arial" w:hAnsi="Arial" w:cs="Arial"/>
        </w:rPr>
        <w:t xml:space="preserve">los elementos de un conjunto satisfacen </w:t>
      </w:r>
      <w:r w:rsidR="00882F1B" w:rsidRPr="00284877">
        <w:rPr>
          <w:rFonts w:ascii="Arial" w:hAnsi="Arial" w:cs="Arial"/>
        </w:rPr>
        <w:t>dicha</w:t>
      </w:r>
      <w:r w:rsidRPr="00284877">
        <w:rPr>
          <w:rFonts w:ascii="Arial" w:hAnsi="Arial" w:cs="Arial"/>
        </w:rPr>
        <w:t xml:space="preserve"> proposición. </w:t>
      </w:r>
    </w:p>
    <w:p w14:paraId="6DA299E1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2253EA" w:rsidRPr="00284877" w14:paraId="2C85FE41" w14:textId="77777777" w:rsidTr="002475FA">
        <w:tc>
          <w:tcPr>
            <w:tcW w:w="9209" w:type="dxa"/>
            <w:gridSpan w:val="2"/>
            <w:shd w:val="clear" w:color="auto" w:fill="000000" w:themeFill="text1"/>
          </w:tcPr>
          <w:p w14:paraId="11F62F6C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2253EA" w:rsidRPr="00284877" w14:paraId="61BEEF45" w14:textId="77777777" w:rsidTr="002475FA">
        <w:tc>
          <w:tcPr>
            <w:tcW w:w="1980" w:type="dxa"/>
          </w:tcPr>
          <w:p w14:paraId="2B77CA0C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2D8EFE4F" w14:textId="77777777" w:rsidR="002253EA" w:rsidRPr="00284877" w:rsidRDefault="002253EA" w:rsidP="002475F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Los cuantificadores</w:t>
            </w:r>
          </w:p>
        </w:tc>
      </w:tr>
      <w:tr w:rsidR="002253EA" w:rsidRPr="00284877" w14:paraId="5B5778A0" w14:textId="77777777" w:rsidTr="002475FA">
        <w:tc>
          <w:tcPr>
            <w:tcW w:w="1980" w:type="dxa"/>
          </w:tcPr>
          <w:p w14:paraId="74EE0A59" w14:textId="77777777" w:rsidR="002253EA" w:rsidRPr="00284877" w:rsidRDefault="002253E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6B0FE1D4" w14:textId="77777777" w:rsidR="002253EA" w:rsidRPr="00284877" w:rsidRDefault="002253EA" w:rsidP="002475FA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s-CO"/>
              </w:rPr>
              <w:t xml:space="preserve">Se identifican como </w:t>
            </w:r>
            <w:r w:rsidRPr="00284877">
              <w:rPr>
                <w:rFonts w:ascii="Arial" w:hAnsi="Arial" w:cs="Arial"/>
                <w:b/>
                <w:lang w:val="es-CO"/>
              </w:rPr>
              <w:t>cuantificadores</w:t>
            </w:r>
            <w:r w:rsidRPr="00284877">
              <w:rPr>
                <w:rFonts w:ascii="Arial" w:hAnsi="Arial" w:cs="Arial"/>
                <w:lang w:val="es-CO"/>
              </w:rPr>
              <w:t xml:space="preserve"> a las expresiones: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para todo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todos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cualquier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existe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uno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,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 xml:space="preserve">algún </w:t>
            </w:r>
            <w:r w:rsidRPr="00284877">
              <w:rPr>
                <w:rFonts w:ascii="Arial" w:hAnsi="Arial" w:cs="Arial"/>
                <w:b/>
                <w:lang w:val="es-CO"/>
              </w:rPr>
              <w:t xml:space="preserve">y </w:t>
            </w:r>
            <w:r w:rsidRPr="00284877">
              <w:rPr>
                <w:rFonts w:ascii="Arial" w:hAnsi="Arial" w:cs="Arial"/>
                <w:b/>
                <w:iCs/>
                <w:lang w:val="es-CO"/>
              </w:rPr>
              <w:t>algunos</w:t>
            </w:r>
            <w:r w:rsidRPr="00284877">
              <w:rPr>
                <w:rFonts w:ascii="Arial" w:hAnsi="Arial" w:cs="Arial"/>
                <w:b/>
                <w:lang w:val="es-CO"/>
              </w:rPr>
              <w:t>.</w:t>
            </w:r>
          </w:p>
        </w:tc>
      </w:tr>
    </w:tbl>
    <w:p w14:paraId="45BB80A5" w14:textId="77777777" w:rsidR="002253EA" w:rsidRPr="00284877" w:rsidRDefault="002253EA" w:rsidP="002253EA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14:paraId="454310B5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Los cuantificadores se clasifican en dos grupos: los universales y los existenciales.</w:t>
      </w:r>
    </w:p>
    <w:p w14:paraId="38E4D6A2" w14:textId="77777777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</w:p>
    <w:p w14:paraId="3E0AC763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>Los cuantificadores universales</w:t>
      </w:r>
      <w:r w:rsidRPr="00284877">
        <w:rPr>
          <w:rFonts w:ascii="Arial" w:hAnsi="Arial" w:cs="Arial"/>
        </w:rPr>
        <w:t xml:space="preserve">: se utilizan para referirse a todos los elementos de un conjunto y se identifican con las palabras “todo”, “para todo” o “cualquiera”. Se simboliza con el signo </w:t>
      </w:r>
      <w:r w:rsidRPr="00284877">
        <w:rPr>
          <w:rFonts w:ascii="Cambria Math" w:hAnsi="Cambria Math" w:cs="Cambria Math"/>
        </w:rPr>
        <w:t>∀</w:t>
      </w:r>
      <w:r w:rsidRPr="00284877">
        <w:rPr>
          <w:rFonts w:ascii="Arial" w:eastAsiaTheme="minorEastAsia" w:hAnsi="Arial" w:cs="Arial"/>
        </w:rPr>
        <w:t xml:space="preserve">. </w:t>
      </w:r>
    </w:p>
    <w:p w14:paraId="3E900632" w14:textId="77777777" w:rsidR="002253EA" w:rsidRPr="00284877" w:rsidRDefault="002253EA" w:rsidP="002253EA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364A6EDA" w14:textId="77777777" w:rsidR="002253EA" w:rsidRPr="00284877" w:rsidRDefault="002253EA" w:rsidP="002253EA">
      <w:pPr>
        <w:pStyle w:val="Prrafodelista"/>
        <w:numPr>
          <w:ilvl w:val="0"/>
          <w:numId w:val="15"/>
        </w:numPr>
        <w:spacing w:after="0"/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b/>
        </w:rPr>
        <w:t xml:space="preserve">Los cuantificadores existenciales </w:t>
      </w:r>
      <w:r w:rsidRPr="00284877">
        <w:rPr>
          <w:rFonts w:ascii="Arial" w:hAnsi="Arial" w:cs="Arial"/>
        </w:rPr>
        <w:t>hacen referencia a las expresiones: “existe uno”, “existen algunos” o “algún”.</w:t>
      </w:r>
    </w:p>
    <w:p w14:paraId="608B6DFF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simbolizar un cuantificador existencial se utiliza el siguiente símbolo </w:t>
      </w:r>
      <w:r w:rsidRPr="00284877">
        <w:rPr>
          <w:rFonts w:ascii="Arial" w:eastAsiaTheme="minorEastAsia" w:hAnsi="Arial" w:cs="Arial"/>
        </w:rPr>
        <w:t>Ǝ.</w:t>
      </w:r>
    </w:p>
    <w:p w14:paraId="6007B071" w14:textId="77777777" w:rsidR="002253EA" w:rsidRPr="00284877" w:rsidRDefault="002253EA" w:rsidP="002253EA">
      <w:pPr>
        <w:spacing w:after="0"/>
        <w:ind w:firstLine="360"/>
        <w:jc w:val="both"/>
        <w:rPr>
          <w:rFonts w:ascii="Arial" w:hAnsi="Arial" w:cs="Arial"/>
        </w:rPr>
      </w:pPr>
    </w:p>
    <w:p w14:paraId="2208D2F8" w14:textId="140AFD24" w:rsidR="002253EA" w:rsidRPr="00284877" w:rsidRDefault="002253EA" w:rsidP="002253E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Veamos algunos ejemplos</w:t>
      </w:r>
      <w:r w:rsidR="00832F93" w:rsidRPr="00284877">
        <w:rPr>
          <w:rFonts w:ascii="Arial" w:hAnsi="Arial" w:cs="Arial"/>
        </w:rPr>
        <w:t xml:space="preserve"> de proposiciones con cuantificadores y su respectivo valor de verdad</w:t>
      </w:r>
      <w:r w:rsidRPr="00284877">
        <w:rPr>
          <w:rFonts w:ascii="Arial" w:hAnsi="Arial" w:cs="Arial"/>
        </w:rPr>
        <w:t>:</w:t>
      </w:r>
    </w:p>
    <w:p w14:paraId="4792277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Todos los seres humanos necesitan agua para sobrevivir. (V)</w:t>
      </w:r>
    </w:p>
    <w:p w14:paraId="4D01FDD7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Algunos números de la tabla del 8 terminan en 5. (F)</w:t>
      </w:r>
    </w:p>
    <w:p w14:paraId="6073FE9D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Hay un número natural menor que 1. (V)</w:t>
      </w:r>
    </w:p>
    <w:p w14:paraId="5CFBC13F" w14:textId="77777777" w:rsidR="002253EA" w:rsidRPr="00284877" w:rsidRDefault="002253EA" w:rsidP="002253EA">
      <w:pPr>
        <w:pStyle w:val="Prrafodelista"/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Existe una especie de osos en vía de extinción. (V)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2253EA" w:rsidRPr="00284877" w14:paraId="19BDF173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3313CD76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2253EA" w:rsidRPr="00284877" w14:paraId="60B7B022" w14:textId="77777777" w:rsidTr="002475FA">
        <w:tc>
          <w:tcPr>
            <w:tcW w:w="2464" w:type="dxa"/>
          </w:tcPr>
          <w:p w14:paraId="26E48A7E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28A1C2B7" w14:textId="357EA3C2" w:rsidR="002253EA" w:rsidRPr="00284877" w:rsidRDefault="00832F9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MAT_06_01_CO_IMG02</w:t>
            </w:r>
            <w:r w:rsidR="002253EA" w:rsidRPr="0028487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2253EA" w:rsidRPr="00284877" w14:paraId="5B366168" w14:textId="77777777" w:rsidTr="002475FA">
        <w:tc>
          <w:tcPr>
            <w:tcW w:w="2464" w:type="dxa"/>
          </w:tcPr>
          <w:p w14:paraId="01ECF766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7ADBBEDF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5AE81D38" wp14:editId="15B5D400">
                  <wp:extent cx="1950720" cy="168505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3" t="2208" b="19884"/>
                          <a:stretch/>
                        </pic:blipFill>
                        <pic:spPr bwMode="auto">
                          <a:xfrm>
                            <a:off x="0" y="0"/>
                            <a:ext cx="1953429" cy="168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EA" w:rsidRPr="00284877" w14:paraId="7FD6B536" w14:textId="77777777" w:rsidTr="002475FA">
        <w:tc>
          <w:tcPr>
            <w:tcW w:w="2464" w:type="dxa"/>
          </w:tcPr>
          <w:p w14:paraId="5043AF04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4F9E1D4B" w14:textId="40D8E647" w:rsidR="002253EA" w:rsidRPr="00284877" w:rsidRDefault="00832F93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lang w:val="en-US"/>
              </w:rPr>
              <w:t>95996104</w:t>
            </w:r>
          </w:p>
        </w:tc>
      </w:tr>
      <w:tr w:rsidR="002253EA" w:rsidRPr="00284877" w14:paraId="43E5F896" w14:textId="77777777" w:rsidTr="002475FA">
        <w:tc>
          <w:tcPr>
            <w:tcW w:w="2464" w:type="dxa"/>
          </w:tcPr>
          <w:p w14:paraId="6AF2D931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01832152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Se define la proposición </w:t>
            </w:r>
            <w:r w:rsidRPr="00284877">
              <w:rPr>
                <w:rFonts w:ascii="Arial" w:hAnsi="Arial" w:cs="Arial"/>
                <w:i/>
                <w:color w:val="000000"/>
              </w:rPr>
              <w:t>r</w:t>
            </w:r>
            <w:r w:rsidRPr="00284877">
              <w:rPr>
                <w:rFonts w:ascii="Arial" w:hAnsi="Arial" w:cs="Arial"/>
                <w:color w:val="000000"/>
              </w:rPr>
              <w:t>: Algunos jugadores de baloncesto son de estatura alta. Esta proposición es verdadera.</w:t>
            </w:r>
          </w:p>
          <w:p w14:paraId="1EA1E54A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La palabra “algunos” es un cuantificador existencial.</w:t>
            </w:r>
          </w:p>
        </w:tc>
      </w:tr>
    </w:tbl>
    <w:p w14:paraId="687E7A61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A4422A" w:rsidRPr="00284877" w14:paraId="5E32BFA2" w14:textId="77777777" w:rsidTr="00A4422A">
        <w:tc>
          <w:tcPr>
            <w:tcW w:w="9209" w:type="dxa"/>
            <w:gridSpan w:val="2"/>
            <w:shd w:val="clear" w:color="auto" w:fill="000000" w:themeFill="text1"/>
          </w:tcPr>
          <w:p w14:paraId="3A1BF92B" w14:textId="77777777" w:rsidR="00A4422A" w:rsidRPr="00284877" w:rsidRDefault="00A4422A" w:rsidP="00A4422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A4422A" w:rsidRPr="00284877" w14:paraId="5881BBAC" w14:textId="77777777" w:rsidTr="00A4422A">
        <w:tc>
          <w:tcPr>
            <w:tcW w:w="1980" w:type="dxa"/>
          </w:tcPr>
          <w:p w14:paraId="5BEEA1F6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7229" w:type="dxa"/>
          </w:tcPr>
          <w:p w14:paraId="6CC83AB9" w14:textId="77777777" w:rsidR="00A4422A" w:rsidRPr="00284877" w:rsidRDefault="00A4422A" w:rsidP="00A4422A">
            <w:pPr>
              <w:rPr>
                <w:rFonts w:ascii="Arial" w:hAnsi="Arial" w:cs="Arial"/>
                <w:b/>
              </w:rPr>
            </w:pPr>
            <w:r w:rsidRPr="00284877">
              <w:rPr>
                <w:rFonts w:ascii="Arial" w:hAnsi="Arial" w:cs="Arial"/>
                <w:b/>
              </w:rPr>
              <w:t>Negación de cuantificadores</w:t>
            </w:r>
          </w:p>
        </w:tc>
      </w:tr>
      <w:tr w:rsidR="00A4422A" w:rsidRPr="00284877" w14:paraId="320B9A4A" w14:textId="77777777" w:rsidTr="00A4422A">
        <w:tc>
          <w:tcPr>
            <w:tcW w:w="1980" w:type="dxa"/>
          </w:tcPr>
          <w:p w14:paraId="0409A80E" w14:textId="77777777" w:rsidR="00A4422A" w:rsidRPr="00284877" w:rsidRDefault="00A4422A" w:rsidP="00A4422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7229" w:type="dxa"/>
          </w:tcPr>
          <w:p w14:paraId="0180CA27" w14:textId="77777777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Para negar proposiciones cuantificadas se debe cambiar el cuantificador. </w:t>
            </w:r>
          </w:p>
          <w:p w14:paraId="1FA257B6" w14:textId="00EA04FA" w:rsidR="00A4422A" w:rsidRPr="00284877" w:rsidRDefault="00A4422A" w:rsidP="00A4422A">
            <w:pPr>
              <w:spacing w:after="0"/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Si el cuantificador es universal se cambia por uno </w:t>
            </w:r>
            <w:r w:rsidR="00B355D1" w:rsidRPr="00284877">
              <w:rPr>
                <w:rFonts w:ascii="Arial" w:hAnsi="Arial" w:cs="Arial"/>
              </w:rPr>
              <w:t xml:space="preserve">existencial </w:t>
            </w:r>
            <w:r w:rsidRPr="00284877">
              <w:rPr>
                <w:rFonts w:ascii="Arial" w:hAnsi="Arial" w:cs="Arial"/>
              </w:rPr>
              <w:t xml:space="preserve">y </w:t>
            </w:r>
            <w:r w:rsidR="00B355D1" w:rsidRPr="00284877">
              <w:rPr>
                <w:rFonts w:ascii="Arial" w:hAnsi="Arial" w:cs="Arial"/>
              </w:rPr>
              <w:t>si es existencial por uno universal</w:t>
            </w:r>
            <w:r w:rsidRPr="00284877">
              <w:rPr>
                <w:rFonts w:ascii="Arial" w:hAnsi="Arial" w:cs="Arial"/>
              </w:rPr>
              <w:t>.</w:t>
            </w:r>
          </w:p>
        </w:tc>
      </w:tr>
    </w:tbl>
    <w:p w14:paraId="3CF47E89" w14:textId="77777777" w:rsidR="00284877" w:rsidRDefault="00284877" w:rsidP="00A4422A">
      <w:pPr>
        <w:spacing w:after="0"/>
        <w:jc w:val="both"/>
        <w:rPr>
          <w:rFonts w:ascii="Arial" w:hAnsi="Arial" w:cs="Arial"/>
        </w:rPr>
      </w:pPr>
    </w:p>
    <w:p w14:paraId="2FACC20B" w14:textId="0F7DABCA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al negar la proposición 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</w:rPr>
        <w:t xml:space="preserve">: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las gallinas tienen plumas rojas, se debe cambiar el cuantificador </w:t>
      </w:r>
      <w:r w:rsidRPr="00284877">
        <w:rPr>
          <w:rFonts w:ascii="Arial" w:hAnsi="Arial" w:cs="Arial"/>
          <w:b/>
        </w:rPr>
        <w:t>Todas</w:t>
      </w:r>
      <w:r w:rsidRPr="00284877">
        <w:rPr>
          <w:rFonts w:ascii="Arial" w:hAnsi="Arial" w:cs="Arial"/>
        </w:rPr>
        <w:t xml:space="preserve"> por el cuantificador </w:t>
      </w:r>
      <w:r w:rsidRPr="00284877">
        <w:rPr>
          <w:rFonts w:ascii="Arial" w:hAnsi="Arial" w:cs="Arial"/>
          <w:b/>
        </w:rPr>
        <w:t>Algunas</w:t>
      </w:r>
    </w:p>
    <w:p w14:paraId="4B54F901" w14:textId="6875B76A" w:rsidR="00A4422A" w:rsidRPr="00284877" w:rsidRDefault="00A4422A" w:rsidP="00A4422A">
      <w:pPr>
        <w:spacing w:after="0"/>
        <w:jc w:val="both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</w:rPr>
        <w:t>La negación sería:</w:t>
      </w:r>
    </w:p>
    <w:p w14:paraId="15E17774" w14:textId="77777777" w:rsidR="00A4422A" w:rsidRPr="00284877" w:rsidRDefault="00A4422A" w:rsidP="00A4422A">
      <w:pPr>
        <w:spacing w:after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¬</w:t>
      </w:r>
      <w:r w:rsidRPr="00284877">
        <w:rPr>
          <w:rFonts w:ascii="Arial" w:hAnsi="Arial" w:cs="Arial"/>
          <w:i/>
        </w:rPr>
        <w:t>p</w:t>
      </w:r>
      <w:r w:rsidRPr="00284877">
        <w:rPr>
          <w:rFonts w:ascii="Arial" w:hAnsi="Arial" w:cs="Arial"/>
          <w:b/>
        </w:rPr>
        <w:t>: Algunas</w:t>
      </w:r>
      <w:r w:rsidRPr="00284877">
        <w:rPr>
          <w:rFonts w:ascii="Arial" w:hAnsi="Arial" w:cs="Arial"/>
        </w:rPr>
        <w:t xml:space="preserve"> gallinas tienen plumas rojas. (V)</w:t>
      </w:r>
    </w:p>
    <w:p w14:paraId="0AEAC7A0" w14:textId="77777777" w:rsidR="00A4422A" w:rsidRPr="00284877" w:rsidRDefault="00A4422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53EA" w:rsidRPr="00284877" w14:paraId="78115B0B" w14:textId="77777777" w:rsidTr="002475FA">
        <w:tc>
          <w:tcPr>
            <w:tcW w:w="9033" w:type="dxa"/>
            <w:gridSpan w:val="2"/>
            <w:shd w:val="clear" w:color="auto" w:fill="000000" w:themeFill="text1"/>
          </w:tcPr>
          <w:p w14:paraId="5729C257" w14:textId="77777777" w:rsidR="002253EA" w:rsidRPr="00284877" w:rsidRDefault="002253EA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2253EA" w:rsidRPr="00284877" w14:paraId="32F6D815" w14:textId="77777777" w:rsidTr="002475FA">
        <w:tc>
          <w:tcPr>
            <w:tcW w:w="2518" w:type="dxa"/>
          </w:tcPr>
          <w:p w14:paraId="4CDEB439" w14:textId="77777777" w:rsidR="002253EA" w:rsidRPr="00284877" w:rsidRDefault="002253E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6B4D908" w14:textId="49E4154D" w:rsidR="002253EA" w:rsidRPr="00284877" w:rsidRDefault="00A4422A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MAT_06_01_CO_REC11</w:t>
            </w:r>
            <w:r w:rsidR="00832F93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253EA" w:rsidRPr="00284877" w14:paraId="1055722D" w14:textId="77777777" w:rsidTr="002475FA">
        <w:tc>
          <w:tcPr>
            <w:tcW w:w="2518" w:type="dxa"/>
          </w:tcPr>
          <w:p w14:paraId="42CC5EBE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55B72F2" w14:textId="730974BE" w:rsidR="002253EA" w:rsidRPr="00284877" w:rsidRDefault="00284877" w:rsidP="002848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Utiliza</w:t>
            </w:r>
            <w:r w:rsidR="00A4422A" w:rsidRPr="00284877">
              <w:rPr>
                <w:rFonts w:ascii="Arial" w:hAnsi="Arial" w:cs="Arial"/>
                <w:color w:val="000000"/>
              </w:rPr>
              <w:t xml:space="preserve"> los cuantificadores</w:t>
            </w:r>
          </w:p>
        </w:tc>
      </w:tr>
      <w:tr w:rsidR="002253EA" w:rsidRPr="00284877" w14:paraId="34206FF9" w14:textId="77777777" w:rsidTr="002475FA">
        <w:tc>
          <w:tcPr>
            <w:tcW w:w="2518" w:type="dxa"/>
          </w:tcPr>
          <w:p w14:paraId="3909EE08" w14:textId="77777777" w:rsidR="002253EA" w:rsidRPr="00284877" w:rsidRDefault="002253EA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CFD7FE6" w14:textId="51D4AAC9" w:rsidR="002253EA" w:rsidRPr="00284877" w:rsidRDefault="00A4422A" w:rsidP="002475FA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el uso y el valor de verdad de proposiciones con cuantificadores</w:t>
            </w:r>
          </w:p>
        </w:tc>
      </w:tr>
    </w:tbl>
    <w:p w14:paraId="5B747FFE" w14:textId="77777777" w:rsidR="002253EA" w:rsidRPr="00284877" w:rsidRDefault="002253EA" w:rsidP="002253EA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7357C2" w:rsidRPr="00284877" w14:paraId="54D3DFEE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E32903A" w14:textId="77777777" w:rsidR="007357C2" w:rsidRPr="00284877" w:rsidRDefault="007357C2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7357C2" w:rsidRPr="00284877" w14:paraId="385A87BD" w14:textId="77777777" w:rsidTr="00D874A7">
        <w:tc>
          <w:tcPr>
            <w:tcW w:w="2476" w:type="dxa"/>
          </w:tcPr>
          <w:p w14:paraId="5F4285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60E297E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MAT_06_01_CO_REC120</w:t>
            </w:r>
          </w:p>
        </w:tc>
      </w:tr>
      <w:tr w:rsidR="007357C2" w:rsidRPr="00284877" w14:paraId="33DC0359" w14:textId="77777777" w:rsidTr="00D874A7">
        <w:tc>
          <w:tcPr>
            <w:tcW w:w="2476" w:type="dxa"/>
          </w:tcPr>
          <w:p w14:paraId="041623A6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623D71" w14:textId="78B9BC92" w:rsidR="007357C2" w:rsidRPr="00284877" w:rsidRDefault="007357C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Analiza </w:t>
            </w:r>
            <w:r w:rsidR="00284877">
              <w:rPr>
                <w:rFonts w:ascii="Arial" w:hAnsi="Arial" w:cs="Arial"/>
                <w:color w:val="000000"/>
              </w:rPr>
              <w:t>situaciones de lógica</w:t>
            </w:r>
          </w:p>
        </w:tc>
      </w:tr>
      <w:tr w:rsidR="007357C2" w:rsidRPr="00284877" w14:paraId="3DD4144C" w14:textId="77777777" w:rsidTr="00D874A7">
        <w:tc>
          <w:tcPr>
            <w:tcW w:w="2476" w:type="dxa"/>
          </w:tcPr>
          <w:p w14:paraId="1A794B5F" w14:textId="77777777" w:rsidR="007357C2" w:rsidRPr="00284877" w:rsidRDefault="007357C2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A4D2D6A" w14:textId="77777777" w:rsidR="007357C2" w:rsidRPr="00284877" w:rsidRDefault="007357C2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6463A80B" w14:textId="77777777" w:rsidR="007357C2" w:rsidRPr="00284877" w:rsidRDefault="007357C2" w:rsidP="002253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EDEC643" w14:textId="57D7BE13" w:rsidR="00A4422A" w:rsidRPr="00284877" w:rsidRDefault="00A4422A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1.4 </w:t>
      </w:r>
      <w:r w:rsidRPr="00284877">
        <w:rPr>
          <w:rFonts w:ascii="Arial" w:hAnsi="Arial" w:cs="Arial"/>
          <w:b/>
        </w:rPr>
        <w:t>Consolidación</w:t>
      </w:r>
    </w:p>
    <w:p w14:paraId="6EA58934" w14:textId="77777777" w:rsidR="00CE7A7B" w:rsidRPr="00284877" w:rsidRDefault="00CE7A7B" w:rsidP="00A4422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E664E" w:rsidRPr="00284877" w14:paraId="6607B7F6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15070E4" w14:textId="41C705D9" w:rsidR="00DE664E" w:rsidRPr="00284877" w:rsidRDefault="00D874A7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>Con estas actividades podrás practicar lo aprendido en relación con la lógica matemática.</w:t>
            </w:r>
            <w:ins w:id="1" w:author="Ancopepe pepe" w:date="2015-10-21T13:06:00Z">
              <w:r w:rsidR="0035054D">
                <w:rPr>
                  <w:rFonts w:ascii="Arial" w:hAnsi="Arial" w:cs="Arial"/>
                </w:rPr>
                <w:t xml:space="preserve"> </w:t>
              </w:r>
            </w:ins>
            <w:r w:rsidR="00DE664E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DE664E" w:rsidRPr="00284877" w14:paraId="578823DC" w14:textId="77777777" w:rsidTr="00DD3DEE">
        <w:tc>
          <w:tcPr>
            <w:tcW w:w="2476" w:type="dxa"/>
          </w:tcPr>
          <w:p w14:paraId="5129501A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8F2D953" w14:textId="0CB0EB07" w:rsidR="00DE664E" w:rsidRPr="00284877" w:rsidRDefault="00DE664E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MAT_06_01_CO_REC130</w:t>
            </w:r>
          </w:p>
        </w:tc>
      </w:tr>
      <w:tr w:rsidR="00DE664E" w:rsidRPr="00284877" w14:paraId="2DC6A3BE" w14:textId="77777777" w:rsidTr="00DD3DEE">
        <w:tc>
          <w:tcPr>
            <w:tcW w:w="2476" w:type="dxa"/>
          </w:tcPr>
          <w:p w14:paraId="1CD49F8B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3F94B33" w14:textId="33A6E74A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>La lógica matemática</w:t>
            </w:r>
          </w:p>
        </w:tc>
      </w:tr>
      <w:tr w:rsidR="00DE664E" w:rsidRPr="00284877" w14:paraId="13873918" w14:textId="77777777" w:rsidTr="00DD3DEE">
        <w:tc>
          <w:tcPr>
            <w:tcW w:w="2476" w:type="dxa"/>
          </w:tcPr>
          <w:p w14:paraId="38847D0D" w14:textId="77777777" w:rsidR="00DE664E" w:rsidRPr="00284877" w:rsidRDefault="00DE664E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DBE2B12" w14:textId="2503D534" w:rsidR="00DE664E" w:rsidRPr="00284877" w:rsidRDefault="00DE664E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 lógica matemática</w:t>
            </w:r>
          </w:p>
        </w:tc>
      </w:tr>
    </w:tbl>
    <w:p w14:paraId="6F06BE8C" w14:textId="77777777" w:rsidR="003A3BEE" w:rsidRPr="00284877" w:rsidRDefault="003A3BEE">
      <w:pPr>
        <w:rPr>
          <w:rFonts w:ascii="Arial" w:hAnsi="Arial" w:cs="Arial"/>
        </w:rPr>
      </w:pPr>
    </w:p>
    <w:p w14:paraId="7AADE8F5" w14:textId="495B5FA9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 </w:t>
      </w:r>
      <w:r w:rsidR="00DD3AD9" w:rsidRPr="00284877">
        <w:rPr>
          <w:rFonts w:ascii="Arial" w:hAnsi="Arial" w:cs="Arial"/>
          <w:b/>
        </w:rPr>
        <w:t>Los c</w:t>
      </w:r>
      <w:r w:rsidRPr="00284877">
        <w:rPr>
          <w:rFonts w:ascii="Arial" w:hAnsi="Arial" w:cs="Arial"/>
          <w:b/>
        </w:rPr>
        <w:t>onjuntos</w:t>
      </w:r>
    </w:p>
    <w:p w14:paraId="7CCEFCA8" w14:textId="5171A9DD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Cada </w:t>
      </w:r>
      <w:r w:rsidR="00DE664E" w:rsidRPr="00284877">
        <w:rPr>
          <w:rFonts w:ascii="Arial" w:hAnsi="Arial" w:cs="Arial"/>
        </w:rPr>
        <w:t>persona tiene una idea intuitiva de qué es un conjunto y reconoce</w:t>
      </w:r>
      <w:r w:rsidRPr="00284877">
        <w:rPr>
          <w:rFonts w:ascii="Arial" w:hAnsi="Arial" w:cs="Arial"/>
        </w:rPr>
        <w:t xml:space="preserve"> conjuntos </w:t>
      </w:r>
      <w:r w:rsidR="00DE664E" w:rsidRPr="00284877">
        <w:rPr>
          <w:rFonts w:ascii="Arial" w:hAnsi="Arial" w:cs="Arial"/>
        </w:rPr>
        <w:t>en su entorno</w:t>
      </w:r>
      <w:r w:rsidRPr="00284877">
        <w:rPr>
          <w:rFonts w:ascii="Arial" w:hAnsi="Arial" w:cs="Arial"/>
        </w:rPr>
        <w:t>; por ejemplo</w:t>
      </w:r>
      <w:r w:rsidR="00B355D1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el conjunto de mascotas del barrio, el conjunto de vajillas del restaurante, el conjunto de jugadores de fútbol del colegio, e</w:t>
      </w:r>
      <w:r w:rsidR="00B65DEF" w:rsidRPr="00284877">
        <w:rPr>
          <w:rFonts w:ascii="Arial" w:hAnsi="Arial" w:cs="Arial"/>
        </w:rPr>
        <w:t>ntre otros</w:t>
      </w:r>
      <w:r w:rsidRPr="00284877">
        <w:rPr>
          <w:rFonts w:ascii="Arial" w:hAnsi="Arial" w:cs="Arial"/>
        </w:rPr>
        <w:t>.</w:t>
      </w:r>
    </w:p>
    <w:p w14:paraId="2BBFAA66" w14:textId="108E6A77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 xml:space="preserve">.1 </w:t>
      </w:r>
      <w:r w:rsidR="00DD3AD9" w:rsidRPr="00284877">
        <w:rPr>
          <w:rFonts w:ascii="Arial" w:hAnsi="Arial" w:cs="Arial"/>
          <w:b/>
        </w:rPr>
        <w:t>La n</w:t>
      </w:r>
      <w:r w:rsidRPr="00284877">
        <w:rPr>
          <w:rFonts w:ascii="Arial" w:hAnsi="Arial" w:cs="Arial"/>
          <w:b/>
        </w:rPr>
        <w:t>oción de conjunto</w:t>
      </w:r>
    </w:p>
    <w:p w14:paraId="72F8DE26" w14:textId="1BB100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Una colección de objetos de la misma naturaleza, es decir</w:t>
      </w:r>
      <w:r w:rsidR="00B65DEF" w:rsidRPr="00284877">
        <w:rPr>
          <w:rFonts w:ascii="Arial" w:hAnsi="Arial" w:cs="Arial"/>
        </w:rPr>
        <w:t>,</w:t>
      </w:r>
      <w:r w:rsidRPr="00284877">
        <w:rPr>
          <w:rFonts w:ascii="Arial" w:hAnsi="Arial" w:cs="Arial"/>
        </w:rPr>
        <w:t xml:space="preserve"> con una o más características comunes, recibe el nombre de </w:t>
      </w:r>
      <w:r w:rsidRPr="00284877">
        <w:rPr>
          <w:rFonts w:ascii="Arial" w:hAnsi="Arial" w:cs="Arial"/>
          <w:b/>
        </w:rPr>
        <w:t>conjunto</w:t>
      </w:r>
      <w:r w:rsidRPr="00284877">
        <w:rPr>
          <w:rFonts w:ascii="Arial" w:hAnsi="Arial" w:cs="Arial"/>
        </w:rPr>
        <w:t>.</w:t>
      </w:r>
    </w:p>
    <w:p w14:paraId="506F4280" w14:textId="2CCDAA23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</w:t>
      </w:r>
      <w:r w:rsidR="00B65DEF" w:rsidRPr="00284877">
        <w:rPr>
          <w:rFonts w:ascii="Arial" w:hAnsi="Arial" w:cs="Arial"/>
        </w:rPr>
        <w:t xml:space="preserve">miembros </w:t>
      </w:r>
      <w:r w:rsidRPr="00284877">
        <w:rPr>
          <w:rFonts w:ascii="Arial" w:hAnsi="Arial" w:cs="Arial"/>
        </w:rPr>
        <w:t xml:space="preserve">de un conjunto son llamados </w:t>
      </w:r>
      <w:r w:rsidRPr="00284877">
        <w:rPr>
          <w:rFonts w:ascii="Arial" w:hAnsi="Arial" w:cs="Arial"/>
          <w:b/>
        </w:rPr>
        <w:t>elementos</w:t>
      </w:r>
      <w:r w:rsidRPr="00284877">
        <w:rPr>
          <w:rFonts w:ascii="Arial" w:hAnsi="Arial" w:cs="Arial"/>
        </w:rPr>
        <w:t xml:space="preserve"> y se representan con números o letras minúsculas. Los conjuntos se nombran con letras mayúsculas y sus elementos se pueden encerrar entre llaves, separándolos con comas. </w:t>
      </w:r>
    </w:p>
    <w:p w14:paraId="57571B8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Son ejemplos de conjuntos:</w:t>
      </w:r>
    </w:p>
    <w:p w14:paraId="43C769D3" w14:textId="774D58C5" w:rsidR="000D185F" w:rsidRPr="00284877" w:rsidRDefault="000D185F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B</w:t>
      </w:r>
      <w:r w:rsidR="003F6E07"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</w:rPr>
        <w:t xml:space="preserve">= </w:t>
      </w:r>
      <w:r w:rsidRPr="00284877">
        <w:rPr>
          <w:rFonts w:ascii="Arial" w:hAnsi="Arial" w:cs="Arial"/>
        </w:rPr>
        <w:t>{número</w:t>
      </w:r>
      <w:r w:rsidR="00DE664E" w:rsidRPr="00284877">
        <w:rPr>
          <w:rFonts w:ascii="Arial" w:hAnsi="Arial" w:cs="Arial"/>
        </w:rPr>
        <w:t>s</w:t>
      </w:r>
      <w:r w:rsidRPr="00284877">
        <w:rPr>
          <w:rFonts w:ascii="Arial" w:hAnsi="Arial" w:cs="Arial"/>
        </w:rPr>
        <w:t xml:space="preserve"> impares menores que 10}</w:t>
      </w:r>
    </w:p>
    <w:p w14:paraId="54339972" w14:textId="42970F47" w:rsidR="000D185F" w:rsidRPr="00284877" w:rsidRDefault="00DD3AD9" w:rsidP="000D185F">
      <w:pPr>
        <w:pStyle w:val="Prrafodelista"/>
        <w:numPr>
          <w:ilvl w:val="0"/>
          <w:numId w:val="16"/>
        </w:numPr>
        <w:ind w:left="360"/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C</w:t>
      </w:r>
      <w:r w:rsidR="000D185F" w:rsidRPr="00284877">
        <w:rPr>
          <w:rFonts w:ascii="Arial" w:hAnsi="Arial" w:cs="Arial"/>
        </w:rPr>
        <w:t xml:space="preserve"> = {2, 4, 6, 8}</w:t>
      </w:r>
    </w:p>
    <w:p w14:paraId="5A92836D" w14:textId="3831EB8A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Para indicar que un elemento pertenece a un conjunto se utiliza el signo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que se lee “pertenece a”, así para escribir que 7 pertenece al conjunto B </w:t>
      </w:r>
      <w:r w:rsidR="00DE664E" w:rsidRPr="00284877">
        <w:rPr>
          <w:rFonts w:ascii="Arial" w:hAnsi="Arial" w:cs="Arial"/>
        </w:rPr>
        <w:t>se escribe</w:t>
      </w:r>
      <w:r w:rsidRPr="00284877">
        <w:rPr>
          <w:rFonts w:ascii="Arial" w:hAnsi="Arial" w:cs="Arial"/>
        </w:rPr>
        <w:t xml:space="preserve"> 7 </w:t>
      </w:r>
      <w:r w:rsidRPr="00284877">
        <w:rPr>
          <w:rFonts w:ascii="Cambria Math" w:hAnsi="Cambria Math" w:cs="Cambria Math"/>
        </w:rPr>
        <w:t>∈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Si un elemento no pertenece al conjunto se utiliza el signo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que se lee “no pertenece”. De esa manera </w:t>
      </w:r>
      <w:r w:rsidR="00DE664E" w:rsidRPr="00284877">
        <w:rPr>
          <w:rStyle w:val="ya-q-full-text"/>
          <w:rFonts w:ascii="Arial" w:hAnsi="Arial" w:cs="Arial"/>
        </w:rPr>
        <w:t>se escribe</w:t>
      </w:r>
      <w:r w:rsidRPr="00284877">
        <w:rPr>
          <w:rStyle w:val="ya-q-full-text"/>
          <w:rFonts w:ascii="Arial" w:hAnsi="Arial" w:cs="Arial"/>
        </w:rPr>
        <w:t xml:space="preserve"> que 5 </w:t>
      </w:r>
      <w:r w:rsidRPr="00284877">
        <w:rPr>
          <w:rStyle w:val="ya-q-full-text"/>
          <w:rFonts w:ascii="Cambria Math" w:hAnsi="Cambria Math" w:cs="Cambria Math"/>
        </w:rPr>
        <w:t>∉</w:t>
      </w:r>
      <w:r w:rsidRPr="00284877">
        <w:rPr>
          <w:rStyle w:val="ya-q-full-text"/>
          <w:rFonts w:ascii="Arial" w:hAnsi="Arial" w:cs="Arial"/>
        </w:rPr>
        <w:t xml:space="preserve"> </w:t>
      </w:r>
      <w:r w:rsidR="00DD3AD9" w:rsidRPr="00284877">
        <w:rPr>
          <w:rStyle w:val="ya-q-full-text"/>
          <w:rFonts w:ascii="Arial" w:hAnsi="Arial" w:cs="Arial"/>
          <w:i/>
        </w:rPr>
        <w:t>C</w:t>
      </w:r>
      <w:r w:rsidR="00DE664E" w:rsidRPr="00284877">
        <w:rPr>
          <w:rStyle w:val="ya-q-full-text"/>
          <w:rFonts w:ascii="Arial" w:hAnsi="Arial" w:cs="Arial"/>
        </w:rPr>
        <w:t>.</w:t>
      </w:r>
    </w:p>
    <w:p w14:paraId="41C8E4B5" w14:textId="6E25D15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DE664E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.1.1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eterminación de conjuntos</w:t>
      </w:r>
    </w:p>
    <w:p w14:paraId="52FAD41C" w14:textId="6D536F4E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Para identificar los elementos de un conjunto es necesario determinarlo de</w:t>
      </w:r>
      <w:r w:rsidR="00B355D1" w:rsidRPr="00284877">
        <w:rPr>
          <w:rFonts w:ascii="Arial" w:hAnsi="Arial" w:cs="Arial"/>
        </w:rPr>
        <w:t xml:space="preserve"> tal</w:t>
      </w:r>
      <w:r w:rsidRPr="00284877">
        <w:rPr>
          <w:rFonts w:ascii="Arial" w:hAnsi="Arial" w:cs="Arial"/>
        </w:rPr>
        <w:t xml:space="preserve"> manera que sea fácil </w:t>
      </w:r>
      <w:r w:rsidR="00B355D1" w:rsidRPr="00284877">
        <w:rPr>
          <w:rFonts w:ascii="Arial" w:hAnsi="Arial" w:cs="Arial"/>
        </w:rPr>
        <w:t xml:space="preserve">reconocer </w:t>
      </w:r>
      <w:r w:rsidRPr="00284877">
        <w:rPr>
          <w:rFonts w:ascii="Arial" w:hAnsi="Arial" w:cs="Arial"/>
        </w:rPr>
        <w:t>si un elemento pertenece o no pertenece a ese conjunto. Para determinar conjuntos se utilizan dos maneras: por extensión y por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266D" w:rsidRPr="00284877" w14:paraId="055D386B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BA64978" w14:textId="77777777" w:rsidR="0082266D" w:rsidRPr="00284877" w:rsidRDefault="0082266D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Profundiza: recurso nuevo</w:t>
            </w:r>
          </w:p>
        </w:tc>
      </w:tr>
      <w:tr w:rsidR="0082266D" w:rsidRPr="00284877" w14:paraId="43CD7BB6" w14:textId="77777777" w:rsidTr="00DD3DEE">
        <w:tc>
          <w:tcPr>
            <w:tcW w:w="2518" w:type="dxa"/>
          </w:tcPr>
          <w:p w14:paraId="644A20B5" w14:textId="77777777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0AD5B6AB" w14:textId="5669C8C4" w:rsidR="0082266D" w:rsidRPr="00284877" w:rsidRDefault="0082266D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MAT_06_01_CO_REC140</w:t>
            </w:r>
          </w:p>
        </w:tc>
      </w:tr>
      <w:tr w:rsidR="0082266D" w:rsidRPr="00284877" w14:paraId="344946F7" w14:textId="77777777" w:rsidTr="00DD3DEE">
        <w:tc>
          <w:tcPr>
            <w:tcW w:w="2518" w:type="dxa"/>
          </w:tcPr>
          <w:p w14:paraId="3D0FDACC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24498A3F" w14:textId="6F1433F4" w:rsidR="0082266D" w:rsidRPr="00284877" w:rsidRDefault="00041DCE" w:rsidP="00DD3DEE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y clasifica conjuntos</w:t>
            </w:r>
          </w:p>
        </w:tc>
      </w:tr>
      <w:tr w:rsidR="0082266D" w:rsidRPr="00284877" w14:paraId="0F9DC51E" w14:textId="77777777" w:rsidTr="00DD3DEE">
        <w:tc>
          <w:tcPr>
            <w:tcW w:w="2518" w:type="dxa"/>
          </w:tcPr>
          <w:p w14:paraId="7A342E6B" w14:textId="77777777" w:rsidR="0082266D" w:rsidRPr="00284877" w:rsidRDefault="0082266D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3EE5C405" w14:textId="79BDAAB0" w:rsidR="0082266D" w:rsidRPr="00284877" w:rsidRDefault="00041DCE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la forma de determinar un conjunto y cómo se clasifica según sus características</w:t>
            </w:r>
          </w:p>
        </w:tc>
      </w:tr>
    </w:tbl>
    <w:p w14:paraId="3683D9BC" w14:textId="77777777" w:rsidR="000D185F" w:rsidRPr="00284877" w:rsidRDefault="000D185F" w:rsidP="000D185F">
      <w:pPr>
        <w:rPr>
          <w:rFonts w:ascii="Arial" w:hAnsi="Arial" w:cs="Arial"/>
        </w:rPr>
      </w:pPr>
    </w:p>
    <w:p w14:paraId="7B44BF8F" w14:textId="3BDBF581" w:rsidR="000D185F" w:rsidRPr="00284877" w:rsidRDefault="000D185F" w:rsidP="000D185F">
      <w:pPr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3]</w:t>
      </w:r>
      <w:r w:rsidRPr="00284877">
        <w:rPr>
          <w:rFonts w:ascii="Arial" w:hAnsi="Arial" w:cs="Arial"/>
        </w:rPr>
        <w:t xml:space="preserve"> </w:t>
      </w:r>
      <w:r w:rsidR="005D65F9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.1.2</w:t>
      </w:r>
      <w:r w:rsidRPr="00284877">
        <w:rPr>
          <w:rFonts w:ascii="Arial" w:hAnsi="Arial" w:cs="Arial"/>
        </w:rPr>
        <w:t xml:space="preserve"> </w:t>
      </w:r>
      <w:r w:rsidR="00DD3AD9" w:rsidRPr="00284877">
        <w:rPr>
          <w:rFonts w:ascii="Arial" w:hAnsi="Arial" w:cs="Arial"/>
          <w:b/>
        </w:rPr>
        <w:t>La r</w:t>
      </w:r>
      <w:r w:rsidRPr="00284877">
        <w:rPr>
          <w:rFonts w:ascii="Arial" w:hAnsi="Arial" w:cs="Arial"/>
          <w:b/>
        </w:rPr>
        <w:t>epresentación de conjuntos</w:t>
      </w:r>
    </w:p>
    <w:p w14:paraId="1775CEFB" w14:textId="1EFE3804" w:rsidR="000D185F" w:rsidRPr="00284877" w:rsidRDefault="000D185F" w:rsidP="000D185F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Los conjuntos se pueden representar gráficamente con diagramas como </w:t>
      </w:r>
      <w:r w:rsidR="005E7C5C" w:rsidRPr="00284877">
        <w:rPr>
          <w:rFonts w:ascii="Arial" w:hAnsi="Arial" w:cs="Arial"/>
        </w:rPr>
        <w:t xml:space="preserve">el que se observa a continuación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0D185F" w:rsidRPr="00284877" w14:paraId="0DE45069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1D923ABE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04355491" w14:textId="77777777" w:rsidTr="002475FA">
        <w:tc>
          <w:tcPr>
            <w:tcW w:w="2464" w:type="dxa"/>
          </w:tcPr>
          <w:p w14:paraId="0AED874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64" w:type="dxa"/>
          </w:tcPr>
          <w:p w14:paraId="556AFB3E" w14:textId="4E4A0795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MA_06_01_</w:t>
            </w:r>
            <w:r w:rsidR="005D65F9" w:rsidRPr="00284877">
              <w:rPr>
                <w:rFonts w:ascii="Arial" w:hAnsi="Arial" w:cs="Arial"/>
                <w:color w:val="000000"/>
                <w:shd w:val="clear" w:color="auto" w:fill="FFFF00"/>
              </w:rPr>
              <w:t>IMG03</w:t>
            </w:r>
          </w:p>
        </w:tc>
      </w:tr>
      <w:tr w:rsidR="000D185F" w:rsidRPr="00284877" w14:paraId="40953E87" w14:textId="77777777" w:rsidTr="002475FA">
        <w:tc>
          <w:tcPr>
            <w:tcW w:w="2464" w:type="dxa"/>
          </w:tcPr>
          <w:p w14:paraId="0CF9E66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64" w:type="dxa"/>
          </w:tcPr>
          <w:p w14:paraId="6A084824" w14:textId="023D5408" w:rsidR="000D185F" w:rsidRPr="00284877" w:rsidRDefault="00304C86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6BA678" wp14:editId="05CD64B1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226695</wp:posOffset>
                      </wp:positionV>
                      <wp:extent cx="571500" cy="342900"/>
                      <wp:effectExtent l="0" t="0" r="0" b="127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5802" w14:textId="64F9321E" w:rsidR="00FF0807" w:rsidRPr="00304C86" w:rsidRDefault="00FF0807">
                                  <w:pPr>
                                    <w:rPr>
                                      <w:i/>
                                    </w:rPr>
                                  </w:pPr>
                                  <w:r w:rsidRPr="00304C86">
                                    <w:rPr>
                                      <w:i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E6BA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0;text-align:left;margin-left:200.8pt;margin-top:17.85pt;width:45pt;height:27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T3qwIAAKs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" filled="f" stroked="f">
                      <v:textbox>
                        <w:txbxContent>
                          <w:p w14:paraId="66D35802" w14:textId="64F9321E" w:rsidR="008322CE" w:rsidRPr="00304C86" w:rsidRDefault="008322CE">
                            <w:pPr>
                              <w:rPr>
                                <w:i/>
                              </w:rPr>
                            </w:pPr>
                            <w:r w:rsidRPr="00304C86">
                              <w:rPr>
                                <w:i/>
                              </w:rP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ADFABA" w14:textId="6DFA9EE4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2AE7861" wp14:editId="4A386D8F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9525</wp:posOffset>
                      </wp:positionV>
                      <wp:extent cx="2171700" cy="1828800"/>
                      <wp:effectExtent l="0" t="0" r="38100" b="25400"/>
                      <wp:wrapThrough wrapText="bothSides">
                        <wp:wrapPolygon edited="0">
                          <wp:start x="7832" y="0"/>
                          <wp:lineTo x="5811" y="600"/>
                          <wp:lineTo x="1011" y="3900"/>
                          <wp:lineTo x="0" y="7800"/>
                          <wp:lineTo x="0" y="15000"/>
                          <wp:lineTo x="2779" y="19200"/>
                          <wp:lineTo x="7074" y="21600"/>
                          <wp:lineTo x="7832" y="21600"/>
                          <wp:lineTo x="13895" y="21600"/>
                          <wp:lineTo x="14653" y="21600"/>
                          <wp:lineTo x="18947" y="19200"/>
                          <wp:lineTo x="21726" y="15000"/>
                          <wp:lineTo x="21726" y="7800"/>
                          <wp:lineTo x="20968" y="4200"/>
                          <wp:lineTo x="15916" y="600"/>
                          <wp:lineTo x="13895" y="0"/>
                          <wp:lineTo x="7832" y="0"/>
                        </wp:wrapPolygon>
                      </wp:wrapThrough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1828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3E97790" id="Oval 14" o:spid="_x0000_s1026" style="position:absolute;margin-left:56.8pt;margin-top:.75pt;width:171pt;height:2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" filled="f" strokecolor="#5b9bd5 [3204]" strokeweight=".5pt">
                      <v:stroke joinstyle="miter"/>
                      <w10:wrap type="through"/>
                    </v:oval>
                  </w:pict>
                </mc:Fallback>
              </mc:AlternateContent>
            </w:r>
          </w:p>
          <w:p w14:paraId="2B785E01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3BB1B30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C0EDD92" w14:textId="77777777" w:rsidR="005D65F9" w:rsidRPr="00284877" w:rsidRDefault="005D65F9" w:rsidP="002475FA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AC487A9" w14:textId="1F170522" w:rsidR="000D185F" w:rsidRPr="00284877" w:rsidRDefault="00304C86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9E62A7" wp14:editId="67C9810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-1668780</wp:posOffset>
                      </wp:positionV>
                      <wp:extent cx="1371600" cy="1257300"/>
                      <wp:effectExtent l="0" t="0" r="0" b="1270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5555C" w14:textId="7011B8D6" w:rsidR="00FF0807" w:rsidRDefault="00FF0807">
                                  <w:r>
                                    <w:t>1         13</w:t>
                                  </w:r>
                                </w:p>
                                <w:p w14:paraId="4D7F879C" w14:textId="152E4698" w:rsidR="00FF0807" w:rsidRDefault="00FF0807">
                                  <w:r>
                                    <w:t>3   5</w:t>
                                  </w:r>
                                </w:p>
                                <w:p w14:paraId="0F361556" w14:textId="045A1AEC" w:rsidR="00FF0807" w:rsidRDefault="00FF0807">
                                  <w:r>
                                    <w:t xml:space="preserve">      7     11</w:t>
                                  </w:r>
                                </w:p>
                                <w:p w14:paraId="1E5203A2" w14:textId="27EF965B" w:rsidR="00FF0807" w:rsidRDefault="00FF0807">
                                  <w:r>
                                    <w:t>21    23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39E62A7" id="Text Box 15" o:spid="_x0000_s1029" type="#_x0000_t202" style="position:absolute;margin-left:92.8pt;margin-top:-131.4pt;width:108pt;height:99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" filled="f" stroked="f">
                      <v:textbox>
                        <w:txbxContent>
                          <w:p w14:paraId="23D5555C" w14:textId="7011B8D6" w:rsidR="008322CE" w:rsidRDefault="008322CE">
                            <w:r>
                              <w:t>1         13</w:t>
                            </w:r>
                          </w:p>
                          <w:p w14:paraId="4D7F879C" w14:textId="152E4698" w:rsidR="008322CE" w:rsidRDefault="008322CE">
                            <w:r>
                              <w:t>3   5</w:t>
                            </w:r>
                          </w:p>
                          <w:p w14:paraId="0F361556" w14:textId="045A1AEC" w:rsidR="008322CE" w:rsidRDefault="008322CE">
                            <w:r>
                              <w:t xml:space="preserve">      7     11</w:t>
                            </w:r>
                          </w:p>
                          <w:p w14:paraId="1E5203A2" w14:textId="27EF965B" w:rsidR="008322CE" w:rsidRDefault="008322CE">
                            <w:r>
                              <w:t>21    23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D185F" w:rsidRPr="00284877" w14:paraId="6B8485CD" w14:textId="77777777" w:rsidTr="002475FA">
        <w:tc>
          <w:tcPr>
            <w:tcW w:w="2464" w:type="dxa"/>
          </w:tcPr>
          <w:p w14:paraId="388C9C9B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64" w:type="dxa"/>
          </w:tcPr>
          <w:p w14:paraId="0560BECE" w14:textId="7E91EA05" w:rsidR="000D185F" w:rsidRPr="00284877" w:rsidRDefault="000D185F" w:rsidP="002475FA">
            <w:pPr>
              <w:rPr>
                <w:rFonts w:ascii="Arial" w:hAnsi="Arial" w:cs="Arial"/>
                <w:color w:val="B2B2B2"/>
                <w:shd w:val="clear" w:color="auto" w:fill="222222"/>
              </w:rPr>
            </w:pPr>
          </w:p>
        </w:tc>
      </w:tr>
      <w:tr w:rsidR="000D185F" w:rsidRPr="00284877" w14:paraId="221432F4" w14:textId="77777777" w:rsidTr="002475FA">
        <w:tc>
          <w:tcPr>
            <w:tcW w:w="2464" w:type="dxa"/>
          </w:tcPr>
          <w:p w14:paraId="560E06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64" w:type="dxa"/>
          </w:tcPr>
          <w:p w14:paraId="732308C4" w14:textId="7387573C" w:rsidR="000D185F" w:rsidRPr="00284877" w:rsidRDefault="00304C86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i/>
                <w:shd w:val="clear" w:color="auto" w:fill="FFFFFF"/>
              </w:rPr>
              <w:t xml:space="preserve">M 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es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un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conjunto de números </w:t>
            </w:r>
            <w:r w:rsidR="00DD3AD9" w:rsidRPr="00284877">
              <w:rPr>
                <w:rFonts w:ascii="Arial" w:hAnsi="Arial" w:cs="Arial"/>
                <w:shd w:val="clear" w:color="auto" w:fill="FFFFFF"/>
              </w:rPr>
              <w:t>impares</w:t>
            </w:r>
            <w:r w:rsidRPr="00284877">
              <w:rPr>
                <w:rFonts w:ascii="Arial" w:hAnsi="Arial" w:cs="Arial"/>
                <w:shd w:val="clear" w:color="auto" w:fill="FFFFFF"/>
              </w:rPr>
              <w:t xml:space="preserve"> que 25</w:t>
            </w:r>
            <w:r w:rsidR="00B65DEF" w:rsidRPr="0028487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</w:tbl>
    <w:p w14:paraId="132D6C8F" w14:textId="77777777" w:rsidR="000D185F" w:rsidRPr="00284877" w:rsidRDefault="000D185F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Estos diagramas se conocen como </w:t>
      </w:r>
      <w:r w:rsidRPr="00284877">
        <w:rPr>
          <w:rFonts w:ascii="Arial" w:hAnsi="Arial" w:cs="Arial"/>
          <w:b/>
        </w:rPr>
        <w:t xml:space="preserve">diagramas de </w:t>
      </w:r>
      <w:proofErr w:type="spellStart"/>
      <w:r w:rsidRPr="00284877">
        <w:rPr>
          <w:rFonts w:ascii="Arial" w:hAnsi="Arial" w:cs="Arial"/>
          <w:b/>
        </w:rPr>
        <w:t>Venn</w:t>
      </w:r>
      <w:proofErr w:type="spellEnd"/>
      <w:r w:rsidRPr="00284877">
        <w:rPr>
          <w:rFonts w:ascii="Arial" w:hAnsi="Arial" w:cs="Arial"/>
        </w:rPr>
        <w:t>, en honor al matemático que usó esta forma para presentar los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6385"/>
      </w:tblGrid>
      <w:tr w:rsidR="000D185F" w:rsidRPr="00284877" w14:paraId="369A848F" w14:textId="77777777" w:rsidTr="002475FA">
        <w:tc>
          <w:tcPr>
            <w:tcW w:w="8828" w:type="dxa"/>
            <w:gridSpan w:val="2"/>
            <w:shd w:val="clear" w:color="auto" w:fill="0D0D0D" w:themeFill="text1" w:themeFillTint="F2"/>
          </w:tcPr>
          <w:p w14:paraId="50AA76C0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D185F" w:rsidRPr="00284877" w14:paraId="637DCA68" w14:textId="77777777" w:rsidTr="002475FA">
        <w:tc>
          <w:tcPr>
            <w:tcW w:w="2443" w:type="dxa"/>
          </w:tcPr>
          <w:p w14:paraId="60DC2F80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85" w:type="dxa"/>
          </w:tcPr>
          <w:p w14:paraId="7A171B43" w14:textId="19B7B4F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MAT_06_01_CO_IMG </w:t>
            </w:r>
            <w:r w:rsidR="005E7C5C" w:rsidRPr="00284877">
              <w:rPr>
                <w:rFonts w:ascii="Arial" w:hAnsi="Arial" w:cs="Arial"/>
                <w:color w:val="000000"/>
              </w:rPr>
              <w:t>04</w:t>
            </w:r>
          </w:p>
        </w:tc>
      </w:tr>
      <w:tr w:rsidR="000D185F" w:rsidRPr="00284877" w14:paraId="3F37343F" w14:textId="77777777" w:rsidTr="002475FA">
        <w:tc>
          <w:tcPr>
            <w:tcW w:w="2443" w:type="dxa"/>
          </w:tcPr>
          <w:p w14:paraId="6BCAD55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85" w:type="dxa"/>
          </w:tcPr>
          <w:p w14:paraId="5F684BF7" w14:textId="0FC77640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</w:rPr>
              <w:t>Jo</w:t>
            </w:r>
            <w:r w:rsidR="00E0239A" w:rsidRPr="00284877">
              <w:rPr>
                <w:rFonts w:ascii="Arial" w:hAnsi="Arial" w:cs="Arial"/>
              </w:rPr>
              <w:t>h</w:t>
            </w:r>
            <w:r w:rsidRPr="00284877">
              <w:rPr>
                <w:rFonts w:ascii="Arial" w:hAnsi="Arial" w:cs="Arial"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</w:rPr>
              <w:t>Venn</w:t>
            </w:r>
            <w:proofErr w:type="spellEnd"/>
          </w:p>
        </w:tc>
      </w:tr>
      <w:tr w:rsidR="000D185F" w:rsidRPr="00284877" w14:paraId="171BDA87" w14:textId="77777777" w:rsidTr="002475FA">
        <w:tc>
          <w:tcPr>
            <w:tcW w:w="2443" w:type="dxa"/>
          </w:tcPr>
          <w:p w14:paraId="43DC35D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 xml:space="preserve">Código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Shutterstock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 xml:space="preserve"> (o URL o la ruta en </w:t>
            </w:r>
            <w:proofErr w:type="spellStart"/>
            <w:r w:rsidRPr="00284877">
              <w:rPr>
                <w:rFonts w:ascii="Arial" w:hAnsi="Arial" w:cs="Arial"/>
                <w:b/>
                <w:color w:val="000000"/>
              </w:rPr>
              <w:t>AulaPlaneta</w:t>
            </w:r>
            <w:proofErr w:type="spellEnd"/>
            <w:r w:rsidRPr="00284877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6385" w:type="dxa"/>
          </w:tcPr>
          <w:p w14:paraId="720A7AF4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noProof/>
                <w:lang w:val="es-ES" w:eastAsia="es-ES"/>
              </w:rPr>
              <w:drawing>
                <wp:inline distT="0" distB="0" distL="0" distR="0" wp14:anchorId="4C1F2EF6" wp14:editId="63595E25">
                  <wp:extent cx="2215182" cy="1752600"/>
                  <wp:effectExtent l="0" t="0" r="0" b="0"/>
                  <wp:docPr id="1" name="Imagen 1" descr="http://www.biografiasyvidas.com/biografia/v/fotos/ve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iografiasyvidas.com/biografia/v/fotos/ven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7" cy="17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85F" w:rsidRPr="00284877" w14:paraId="5DA00715" w14:textId="77777777" w:rsidTr="002475FA">
        <w:tc>
          <w:tcPr>
            <w:tcW w:w="2443" w:type="dxa"/>
          </w:tcPr>
          <w:p w14:paraId="229B387F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Pie de imagen</w:t>
            </w:r>
          </w:p>
        </w:tc>
        <w:tc>
          <w:tcPr>
            <w:tcW w:w="6385" w:type="dxa"/>
          </w:tcPr>
          <w:p w14:paraId="37D3369B" w14:textId="721036A9" w:rsidR="000D185F" w:rsidRPr="00284877" w:rsidRDefault="000D185F" w:rsidP="002475FA">
            <w:pPr>
              <w:rPr>
                <w:rFonts w:ascii="Arial" w:hAnsi="Arial" w:cs="Arial"/>
                <w:i/>
              </w:rPr>
            </w:pPr>
            <w:r w:rsidRPr="00284877">
              <w:rPr>
                <w:rFonts w:ascii="Arial" w:hAnsi="Arial" w:cs="Arial"/>
                <w:i/>
              </w:rPr>
              <w:t>Jo</w:t>
            </w:r>
            <w:r w:rsidR="00E0239A" w:rsidRPr="00284877">
              <w:rPr>
                <w:rFonts w:ascii="Arial" w:hAnsi="Arial" w:cs="Arial"/>
                <w:i/>
              </w:rPr>
              <w:t>h</w:t>
            </w:r>
            <w:r w:rsidRPr="00284877">
              <w:rPr>
                <w:rFonts w:ascii="Arial" w:hAnsi="Arial" w:cs="Arial"/>
                <w:i/>
              </w:rPr>
              <w:t xml:space="preserve">n </w:t>
            </w:r>
            <w:proofErr w:type="spellStart"/>
            <w:r w:rsidRPr="00284877">
              <w:rPr>
                <w:rFonts w:ascii="Arial" w:hAnsi="Arial" w:cs="Arial"/>
                <w:i/>
              </w:rPr>
              <w:t>Venn</w:t>
            </w:r>
            <w:proofErr w:type="spellEnd"/>
          </w:p>
          <w:p w14:paraId="3CE2A350" w14:textId="7684C893" w:rsidR="000D185F" w:rsidRPr="00284877" w:rsidRDefault="000D185F" w:rsidP="005E7C5C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 xml:space="preserve">Matemático que formalizó el uso de los diagramas </w:t>
            </w:r>
            <w:r w:rsidR="005E7C5C" w:rsidRPr="00284877">
              <w:rPr>
                <w:rFonts w:ascii="Arial" w:hAnsi="Arial" w:cs="Arial"/>
              </w:rPr>
              <w:t>como</w:t>
            </w:r>
            <w:r w:rsidRPr="00284877">
              <w:rPr>
                <w:rFonts w:ascii="Arial" w:hAnsi="Arial" w:cs="Arial"/>
              </w:rPr>
              <w:t xml:space="preserve"> círculos </w:t>
            </w:r>
            <w:r w:rsidR="00B65DEF" w:rsidRPr="00284877">
              <w:rPr>
                <w:rFonts w:ascii="Arial" w:hAnsi="Arial" w:cs="Arial"/>
              </w:rPr>
              <w:t>u</w:t>
            </w:r>
            <w:r w:rsidRPr="00284877">
              <w:rPr>
                <w:rFonts w:ascii="Arial" w:hAnsi="Arial" w:cs="Arial"/>
              </w:rPr>
              <w:t xml:space="preserve"> óvalos para representar gráficamente los conjuntos.</w:t>
            </w:r>
          </w:p>
        </w:tc>
      </w:tr>
    </w:tbl>
    <w:p w14:paraId="17829DD0" w14:textId="77777777" w:rsidR="005E7C5C" w:rsidRPr="00284877" w:rsidRDefault="005E7C5C" w:rsidP="000D18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5E7C5C" w:rsidRPr="00284877" w14:paraId="44FC7107" w14:textId="77777777" w:rsidTr="00DD3DE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9177BFC" w14:textId="77777777" w:rsidR="005E7C5C" w:rsidRPr="00284877" w:rsidRDefault="005E7C5C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5E7C5C" w:rsidRPr="00284877" w14:paraId="312644B0" w14:textId="77777777" w:rsidTr="00DD3DEE">
        <w:tc>
          <w:tcPr>
            <w:tcW w:w="2476" w:type="dxa"/>
          </w:tcPr>
          <w:p w14:paraId="2388E466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5AEE223" w14:textId="141C8ED8" w:rsidR="005E7C5C" w:rsidRPr="00284877" w:rsidRDefault="005E7C5C" w:rsidP="00DD3DE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E7C5C" w:rsidRPr="00284877" w14:paraId="1498F972" w14:textId="77777777" w:rsidTr="00DD3DEE">
        <w:tc>
          <w:tcPr>
            <w:tcW w:w="2476" w:type="dxa"/>
          </w:tcPr>
          <w:p w14:paraId="2425E3F7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CA72DE8" w14:textId="12D944A3" w:rsidR="005E7C5C" w:rsidRPr="00284877" w:rsidRDefault="005E7C5C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Trabaja en conceptos de conjuntos</w:t>
            </w:r>
          </w:p>
        </w:tc>
      </w:tr>
      <w:tr w:rsidR="005E7C5C" w:rsidRPr="00284877" w14:paraId="4704FD7E" w14:textId="77777777" w:rsidTr="00DD3DEE">
        <w:tc>
          <w:tcPr>
            <w:tcW w:w="2476" w:type="dxa"/>
          </w:tcPr>
          <w:p w14:paraId="4BA64DED" w14:textId="77777777" w:rsidR="005E7C5C" w:rsidRPr="00284877" w:rsidRDefault="005E7C5C" w:rsidP="00DD3DE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60849D3" w14:textId="1676CBDA" w:rsidR="005E7C5C" w:rsidRPr="00284877" w:rsidRDefault="002A699A" w:rsidP="00DD3DE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practicar la determinación y la clasificación de conjuntos</w:t>
            </w:r>
          </w:p>
        </w:tc>
      </w:tr>
    </w:tbl>
    <w:p w14:paraId="432F0327" w14:textId="77777777" w:rsidR="00161925" w:rsidRDefault="00161925" w:rsidP="000D185F">
      <w:pPr>
        <w:spacing w:line="276" w:lineRule="auto"/>
        <w:rPr>
          <w:rFonts w:ascii="Arial" w:hAnsi="Arial" w:cs="Arial"/>
          <w:highlight w:val="yellow"/>
        </w:rPr>
      </w:pPr>
    </w:p>
    <w:p w14:paraId="3897C1F9" w14:textId="3AEC9869" w:rsidR="000D185F" w:rsidRPr="00284877" w:rsidRDefault="005E7C5C" w:rsidP="000D185F">
      <w:pPr>
        <w:spacing w:line="276" w:lineRule="auto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6831AA" w:rsidRPr="00284877">
        <w:rPr>
          <w:rFonts w:ascii="Arial" w:hAnsi="Arial" w:cs="Arial"/>
          <w:b/>
        </w:rPr>
        <w:t>2</w:t>
      </w:r>
      <w:r w:rsidR="000D185F" w:rsidRPr="00284877">
        <w:rPr>
          <w:rFonts w:ascii="Arial" w:hAnsi="Arial" w:cs="Arial"/>
          <w:b/>
        </w:rPr>
        <w:t>. 2</w:t>
      </w:r>
      <w:r w:rsidR="000D185F"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Las re</w:t>
      </w:r>
      <w:r w:rsidR="000D185F" w:rsidRPr="00284877">
        <w:rPr>
          <w:rFonts w:ascii="Arial" w:hAnsi="Arial" w:cs="Arial"/>
          <w:b/>
        </w:rPr>
        <w:t>laciones entre conjuntos</w:t>
      </w:r>
    </w:p>
    <w:p w14:paraId="41B51C17" w14:textId="512CA9A4" w:rsidR="009F3982" w:rsidRPr="00284877" w:rsidRDefault="009F3982" w:rsidP="008322CE">
      <w:pPr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dos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se pueden definir las siguientes relaciones:</w:t>
      </w:r>
      <w:r w:rsidRPr="00284877">
        <w:rPr>
          <w:rFonts w:ascii="Arial" w:hAnsi="Arial" w:cs="Arial"/>
        </w:rPr>
        <w:br/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estar </w:t>
      </w:r>
      <w:r w:rsidRPr="00284877">
        <w:rPr>
          <w:rFonts w:ascii="Arial" w:hAnsi="Arial" w:cs="Arial"/>
          <w:b/>
        </w:rPr>
        <w:t>contenido</w:t>
      </w:r>
      <w:r w:rsidRPr="00284877">
        <w:rPr>
          <w:rFonts w:ascii="Arial" w:hAnsi="Arial" w:cs="Arial"/>
        </w:rPr>
        <w:t xml:space="preserve">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>.</w:t>
      </w:r>
    </w:p>
    <w:p w14:paraId="09C58342" w14:textId="36537DF9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puede ser </w:t>
      </w:r>
      <w:r w:rsidRPr="00284877">
        <w:rPr>
          <w:rFonts w:ascii="Arial" w:hAnsi="Arial" w:cs="Arial"/>
          <w:b/>
        </w:rPr>
        <w:t>igual</w:t>
      </w:r>
      <w:r w:rsidRPr="00284877">
        <w:rPr>
          <w:rFonts w:ascii="Arial" w:hAnsi="Arial" w:cs="Arial"/>
        </w:rPr>
        <w:t xml:space="preserve"> a </w:t>
      </w:r>
      <w:r w:rsidRPr="00284877">
        <w:rPr>
          <w:rFonts w:ascii="Arial" w:hAnsi="Arial" w:cs="Arial"/>
          <w:i/>
        </w:rPr>
        <w:t>B</w:t>
      </w:r>
      <w:r w:rsidR="001D4530" w:rsidRPr="00284877">
        <w:rPr>
          <w:rFonts w:ascii="Arial" w:hAnsi="Arial" w:cs="Arial"/>
        </w:rPr>
        <w:t>.</w:t>
      </w:r>
    </w:p>
    <w:p w14:paraId="7E77F733" w14:textId="49238EB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proofErr w:type="spellStart"/>
      <w:r w:rsidRPr="00284877">
        <w:rPr>
          <w:rFonts w:ascii="Arial" w:hAnsi="Arial" w:cs="Arial"/>
          <w:b/>
        </w:rPr>
        <w:t>intersecantes</w:t>
      </w:r>
      <w:proofErr w:type="spellEnd"/>
      <w:r w:rsidRPr="00284877">
        <w:rPr>
          <w:rFonts w:ascii="Arial" w:hAnsi="Arial" w:cs="Arial"/>
        </w:rPr>
        <w:t>.</w:t>
      </w:r>
    </w:p>
    <w:p w14:paraId="08238B22" w14:textId="63B70661" w:rsidR="009F3982" w:rsidRPr="00284877" w:rsidRDefault="009F3982" w:rsidP="00B20936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pueden no tener elementos comunes. Se dice que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son </w:t>
      </w:r>
      <w:r w:rsidRPr="00284877">
        <w:rPr>
          <w:rFonts w:ascii="Arial" w:hAnsi="Arial" w:cs="Arial"/>
          <w:b/>
        </w:rPr>
        <w:t>disjuntos</w:t>
      </w:r>
      <w:r w:rsidRPr="0028487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D4530" w:rsidRPr="00284877" w14:paraId="5DCA16C0" w14:textId="77777777" w:rsidTr="00DD3DEE">
        <w:tc>
          <w:tcPr>
            <w:tcW w:w="9033" w:type="dxa"/>
            <w:gridSpan w:val="2"/>
            <w:shd w:val="clear" w:color="auto" w:fill="000000" w:themeFill="text1"/>
          </w:tcPr>
          <w:p w14:paraId="0F918C90" w14:textId="77777777" w:rsidR="001D4530" w:rsidRPr="00284877" w:rsidRDefault="001D4530" w:rsidP="00DD3DE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1D4530" w:rsidRPr="00284877" w14:paraId="50B53B43" w14:textId="77777777" w:rsidTr="00DD3DEE">
        <w:tc>
          <w:tcPr>
            <w:tcW w:w="2518" w:type="dxa"/>
          </w:tcPr>
          <w:p w14:paraId="2CD7A48F" w14:textId="77777777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67D0CF7F" w14:textId="7E9C6675" w:rsidR="001D4530" w:rsidRPr="00284877" w:rsidRDefault="001D4530" w:rsidP="00DD3DEE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197A07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1D4530" w:rsidRPr="00284877" w14:paraId="797C0C18" w14:textId="77777777" w:rsidTr="00DD3DEE">
        <w:tc>
          <w:tcPr>
            <w:tcW w:w="2518" w:type="dxa"/>
          </w:tcPr>
          <w:p w14:paraId="53AF6A68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B91F54C" w14:textId="54C990C6" w:rsidR="001D4530" w:rsidRPr="00284877" w:rsidRDefault="00284877" w:rsidP="00B579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Las </w:t>
            </w:r>
            <w:r w:rsidR="00B57964">
              <w:rPr>
                <w:rFonts w:ascii="Arial" w:hAnsi="Arial" w:cs="Arial"/>
                <w:color w:val="000000"/>
              </w:rPr>
              <w:t>r</w:t>
            </w:r>
            <w:r w:rsidR="00B57964" w:rsidRPr="00284877">
              <w:rPr>
                <w:rFonts w:ascii="Arial" w:hAnsi="Arial" w:cs="Arial"/>
                <w:color w:val="000000"/>
              </w:rPr>
              <w:t xml:space="preserve">elaciones </w:t>
            </w:r>
            <w:r w:rsidR="001D4530" w:rsidRPr="00284877">
              <w:rPr>
                <w:rFonts w:ascii="Arial" w:hAnsi="Arial" w:cs="Arial"/>
                <w:color w:val="000000"/>
              </w:rPr>
              <w:t>entre conjuntos</w:t>
            </w:r>
          </w:p>
        </w:tc>
      </w:tr>
      <w:tr w:rsidR="001D4530" w:rsidRPr="00284877" w14:paraId="7AE08353" w14:textId="77777777" w:rsidTr="00DD3DEE">
        <w:tc>
          <w:tcPr>
            <w:tcW w:w="2518" w:type="dxa"/>
          </w:tcPr>
          <w:p w14:paraId="26E8EA5C" w14:textId="77777777" w:rsidR="001D4530" w:rsidRPr="00284877" w:rsidRDefault="001D4530" w:rsidP="00DD3DEE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07385CA" w14:textId="588CF2E6" w:rsidR="001D4530" w:rsidRPr="00284877" w:rsidRDefault="001D4530" w:rsidP="00DD3DEE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explica y muestra ejemplos de las relaciones entre conjuntos</w:t>
            </w:r>
          </w:p>
        </w:tc>
      </w:tr>
    </w:tbl>
    <w:p w14:paraId="017EC6BC" w14:textId="77777777" w:rsidR="006831AA" w:rsidRPr="00284877" w:rsidRDefault="006831AA" w:rsidP="009F3982">
      <w:pPr>
        <w:pStyle w:val="Prrafodelista"/>
        <w:ind w:left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874A7" w:rsidRPr="00284877" w14:paraId="74B0BCAF" w14:textId="77777777" w:rsidTr="00D874A7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9426F33" w14:textId="77777777" w:rsidR="00D874A7" w:rsidRPr="00284877" w:rsidRDefault="00D874A7" w:rsidP="00D874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874A7" w:rsidRPr="00284877" w14:paraId="2B6C0A37" w14:textId="77777777" w:rsidTr="00D874A7">
        <w:tc>
          <w:tcPr>
            <w:tcW w:w="2476" w:type="dxa"/>
          </w:tcPr>
          <w:p w14:paraId="3B437884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26732C02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MAT_06_01_CO_REC170</w:t>
            </w:r>
          </w:p>
        </w:tc>
      </w:tr>
      <w:tr w:rsidR="00D874A7" w:rsidRPr="00284877" w14:paraId="43EC5E88" w14:textId="77777777" w:rsidTr="00D874A7">
        <w:tc>
          <w:tcPr>
            <w:tcW w:w="2476" w:type="dxa"/>
          </w:tcPr>
          <w:p w14:paraId="6AD0B060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30B4F41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Identifica relaciones entre conjuntos</w:t>
            </w:r>
          </w:p>
        </w:tc>
      </w:tr>
      <w:tr w:rsidR="00D874A7" w:rsidRPr="00284877" w14:paraId="05754636" w14:textId="77777777" w:rsidTr="00D874A7">
        <w:tc>
          <w:tcPr>
            <w:tcW w:w="2476" w:type="dxa"/>
          </w:tcPr>
          <w:p w14:paraId="5DF37327" w14:textId="77777777" w:rsidR="00D874A7" w:rsidRPr="00284877" w:rsidRDefault="00D874A7" w:rsidP="00D874A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9580A6" w14:textId="77777777" w:rsidR="00D874A7" w:rsidRPr="00284877" w:rsidRDefault="00D874A7" w:rsidP="00D874A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reconocer la relación que se presenta entre dos conjuntos</w:t>
            </w:r>
          </w:p>
        </w:tc>
      </w:tr>
      <w:tr w:rsidR="00FD60BE" w:rsidRPr="00284877" w14:paraId="50190E55" w14:textId="77777777" w:rsidTr="00C34D1C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2C7A530" w14:textId="77777777" w:rsidR="00FD60BE" w:rsidRPr="00284877" w:rsidRDefault="00FD60BE" w:rsidP="00C34D1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FD60BE" w:rsidRPr="00284877" w14:paraId="491E2201" w14:textId="77777777" w:rsidTr="00C34D1C">
        <w:tc>
          <w:tcPr>
            <w:tcW w:w="2476" w:type="dxa"/>
          </w:tcPr>
          <w:p w14:paraId="6C47C24B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17F5BB4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MAT_06_01_CO_REC180</w:t>
            </w:r>
          </w:p>
        </w:tc>
      </w:tr>
      <w:tr w:rsidR="00FD60BE" w:rsidRPr="00284877" w14:paraId="5541E0CF" w14:textId="77777777" w:rsidTr="00C34D1C">
        <w:tc>
          <w:tcPr>
            <w:tcW w:w="2476" w:type="dxa"/>
          </w:tcPr>
          <w:p w14:paraId="240B5556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1D576F8" w14:textId="0F3B8646" w:rsidR="00FD60BE" w:rsidRPr="00284877" w:rsidRDefault="00284877" w:rsidP="00C34D1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Resuelve problemas de conjuntos</w:t>
            </w:r>
          </w:p>
        </w:tc>
      </w:tr>
      <w:tr w:rsidR="00FD60BE" w:rsidRPr="00284877" w14:paraId="337DAA3A" w14:textId="77777777" w:rsidTr="00C34D1C">
        <w:tc>
          <w:tcPr>
            <w:tcW w:w="2476" w:type="dxa"/>
          </w:tcPr>
          <w:p w14:paraId="5B5A416F" w14:textId="77777777" w:rsidR="00FD60BE" w:rsidRPr="00284877" w:rsidRDefault="00FD60BE" w:rsidP="00C34D1C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08D302B" w14:textId="77777777" w:rsidR="00FD60BE" w:rsidRPr="00284877" w:rsidRDefault="00FD60BE" w:rsidP="00C34D1C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analizar y plantear la solución a una situación problema</w:t>
            </w:r>
          </w:p>
        </w:tc>
      </w:tr>
    </w:tbl>
    <w:p w14:paraId="779AC860" w14:textId="77777777" w:rsidR="006831AA" w:rsidRPr="00284877" w:rsidRDefault="006831AA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455D4F9B" w14:textId="77777777" w:rsidR="00D874A7" w:rsidRPr="00284877" w:rsidRDefault="00D874A7" w:rsidP="000D185F">
      <w:pPr>
        <w:pStyle w:val="Prrafodelista"/>
        <w:ind w:left="0"/>
        <w:rPr>
          <w:rFonts w:ascii="Arial" w:hAnsi="Arial" w:cs="Arial"/>
          <w:highlight w:val="yellow"/>
        </w:rPr>
      </w:pPr>
    </w:p>
    <w:p w14:paraId="26023127" w14:textId="219FB7BB" w:rsidR="000D185F" w:rsidRPr="00284877" w:rsidRDefault="000D185F" w:rsidP="000D185F">
      <w:pPr>
        <w:pStyle w:val="Prrafodelista"/>
        <w:ind w:left="0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2</w:t>
      </w:r>
      <w:r w:rsidRPr="00284877">
        <w:rPr>
          <w:rFonts w:ascii="Arial" w:hAnsi="Arial" w:cs="Arial"/>
          <w:b/>
        </w:rPr>
        <w:t>.3 Consolidación</w:t>
      </w:r>
    </w:p>
    <w:p w14:paraId="334D891F" w14:textId="5D10246E" w:rsidR="0015734A" w:rsidRPr="0015734A" w:rsidRDefault="00161925">
      <w:pPr>
        <w:rPr>
          <w:rFonts w:ascii="Arial" w:hAnsi="Arial" w:cs="Arial"/>
          <w:rPrChange w:id="2" w:author="Ancopepe pepe" w:date="2015-10-21T13:27:00Z">
            <w:rPr/>
          </w:rPrChange>
        </w:rPr>
        <w:pPrChange w:id="3" w:author="Ancopepe pepe" w:date="2015-10-21T13:27:00Z">
          <w:pPr>
            <w:pStyle w:val="Prrafodelista"/>
          </w:pPr>
        </w:pPrChange>
      </w:pPr>
      <w:del w:id="4" w:author="Ancopepe pepe" w:date="2015-10-21T13:27:00Z">
        <w:r w:rsidRPr="0015734A" w:rsidDel="0015734A">
          <w:rPr>
            <w:rFonts w:ascii="Arial" w:hAnsi="Arial" w:cs="Arial"/>
            <w:highlight w:val="cyan"/>
            <w:rPrChange w:id="5" w:author="Ancopepe pepe" w:date="2015-10-21T13:27:00Z">
              <w:rPr>
                <w:highlight w:val="cyan"/>
              </w:rPr>
            </w:rPrChange>
          </w:rPr>
          <w:delText>Falta el texto que se escribe antes de la actividad</w:delText>
        </w:r>
      </w:del>
      <w:ins w:id="6" w:author="Ancopepe pepe" w:date="2015-10-21T13:29:00Z">
        <w:r w:rsidR="00FF0807" w:rsidRPr="00FF0807">
          <w:rPr>
            <w:rFonts w:ascii="Arial" w:hAnsi="Arial" w:cs="Arial"/>
          </w:rPr>
          <w:t xml:space="preserve"> </w:t>
        </w:r>
        <w:r w:rsidR="00FF0807" w:rsidRPr="00284877">
          <w:rPr>
            <w:rFonts w:ascii="Arial" w:hAnsi="Arial" w:cs="Arial"/>
          </w:rPr>
          <w:t>Con estas actividades podrás practicar</w:t>
        </w:r>
        <w:r w:rsidR="00FF0807">
          <w:rPr>
            <w:rFonts w:ascii="Arial" w:hAnsi="Arial" w:cs="Arial"/>
          </w:rPr>
          <w:t xml:space="preserve"> lo aprendido en relación con lo</w:t>
        </w:r>
        <w:r w:rsidR="00FF0807" w:rsidRPr="00284877">
          <w:rPr>
            <w:rFonts w:ascii="Arial" w:hAnsi="Arial" w:cs="Arial"/>
          </w:rPr>
          <w:t xml:space="preserve">s </w:t>
        </w:r>
        <w:r w:rsidR="00FF0807">
          <w:rPr>
            <w:rFonts w:ascii="Arial" w:hAnsi="Arial" w:cs="Arial"/>
          </w:rPr>
          <w:t>conjuntos</w:t>
        </w:r>
        <w:r w:rsidR="00FF0807" w:rsidRPr="00284877">
          <w:rPr>
            <w:rFonts w:ascii="Arial" w:hAnsi="Arial" w:cs="Arial"/>
          </w:rPr>
          <w:t>.</w:t>
        </w:r>
      </w:ins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06DE2" w:rsidRPr="00284877" w14:paraId="5C99F26F" w14:textId="77777777" w:rsidTr="00EC7FA5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224C1A4E" w14:textId="172DC542" w:rsidR="00906DE2" w:rsidRPr="00284877" w:rsidRDefault="000D185F" w:rsidP="00EC7FA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</w:rPr>
              <w:t xml:space="preserve">Con estas actividades podrás </w:t>
            </w:r>
            <w:r w:rsidR="00DD3DEE" w:rsidRPr="00284877">
              <w:rPr>
                <w:rFonts w:ascii="Arial" w:hAnsi="Arial" w:cs="Arial"/>
              </w:rPr>
              <w:t xml:space="preserve">practicar lo aprendido en relación con el concepto de conjunto. </w:t>
            </w:r>
            <w:r w:rsidR="00906DE2"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06DE2" w:rsidRPr="00284877" w14:paraId="3A88961F" w14:textId="77777777" w:rsidTr="00EC7FA5">
        <w:tc>
          <w:tcPr>
            <w:tcW w:w="2476" w:type="dxa"/>
          </w:tcPr>
          <w:p w14:paraId="18F66CD6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40B9FF6C" w14:textId="075854A2" w:rsidR="00906DE2" w:rsidRPr="00284877" w:rsidRDefault="00906DE2" w:rsidP="00EC7FA5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MAT_06_01_CO_REC1</w:t>
            </w:r>
            <w:r w:rsidR="00FD60BE" w:rsidRPr="00284877">
              <w:rPr>
                <w:rFonts w:ascii="Arial" w:hAnsi="Arial" w:cs="Arial"/>
                <w:color w:val="000000"/>
              </w:rPr>
              <w:t>9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906DE2" w:rsidRPr="00284877" w14:paraId="3298A490" w14:textId="77777777" w:rsidTr="00EC7FA5">
        <w:tc>
          <w:tcPr>
            <w:tcW w:w="2476" w:type="dxa"/>
          </w:tcPr>
          <w:p w14:paraId="24F3EC78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CC37CD4" w14:textId="51F53D5B" w:rsidR="00906DE2" w:rsidRPr="00284877" w:rsidRDefault="00801ED7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  <w:tr w:rsidR="00906DE2" w:rsidRPr="00284877" w14:paraId="1A1A58D9" w14:textId="77777777" w:rsidTr="00EC7FA5">
        <w:tc>
          <w:tcPr>
            <w:tcW w:w="2476" w:type="dxa"/>
          </w:tcPr>
          <w:p w14:paraId="24EDF019" w14:textId="77777777" w:rsidR="00906DE2" w:rsidRPr="00284877" w:rsidRDefault="00906DE2" w:rsidP="00EC7FA5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720A302" w14:textId="4F785B72" w:rsidR="00906DE2" w:rsidRPr="00284877" w:rsidRDefault="00906DE2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sobre </w:t>
            </w:r>
            <w:r w:rsidR="00284877">
              <w:rPr>
                <w:rFonts w:ascii="Arial" w:hAnsi="Arial" w:cs="Arial"/>
                <w:color w:val="000000"/>
              </w:rPr>
              <w:t xml:space="preserve">Los </w:t>
            </w:r>
            <w:r w:rsidRPr="00284877">
              <w:rPr>
                <w:rFonts w:ascii="Arial" w:hAnsi="Arial" w:cs="Arial"/>
                <w:color w:val="000000"/>
              </w:rPr>
              <w:t>conjuntos</w:t>
            </w:r>
          </w:p>
        </w:tc>
      </w:tr>
    </w:tbl>
    <w:p w14:paraId="64B18E3B" w14:textId="77777777" w:rsidR="00161925" w:rsidRDefault="00161925" w:rsidP="000D185F">
      <w:pPr>
        <w:spacing w:line="276" w:lineRule="auto"/>
        <w:jc w:val="both"/>
        <w:rPr>
          <w:rFonts w:ascii="Arial" w:hAnsi="Arial" w:cs="Arial"/>
          <w:highlight w:val="yellow"/>
        </w:rPr>
      </w:pPr>
    </w:p>
    <w:p w14:paraId="426F3554" w14:textId="0C9200D8" w:rsidR="000D185F" w:rsidRPr="00284877" w:rsidRDefault="000D185F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Pr="00284877">
        <w:rPr>
          <w:rFonts w:ascii="Arial" w:hAnsi="Arial" w:cs="Arial"/>
        </w:rPr>
        <w:t xml:space="preserve"> </w:t>
      </w:r>
      <w:r w:rsidR="00D874A7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 </w:t>
      </w:r>
      <w:r w:rsidR="00D874A7" w:rsidRPr="00284877">
        <w:rPr>
          <w:rFonts w:ascii="Arial" w:hAnsi="Arial" w:cs="Arial"/>
          <w:b/>
        </w:rPr>
        <w:t>Las o</w:t>
      </w:r>
      <w:r w:rsidRPr="00284877">
        <w:rPr>
          <w:rFonts w:ascii="Arial" w:hAnsi="Arial" w:cs="Arial"/>
          <w:b/>
        </w:rPr>
        <w:t>peraciones entre conjuntos</w:t>
      </w:r>
    </w:p>
    <w:p w14:paraId="2AE38920" w14:textId="53C3DFCF" w:rsidR="00B20936" w:rsidRPr="00284877" w:rsidRDefault="00EC7FA5" w:rsidP="00284877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Dados dos conjuntos es posible definir las siguientes operaciones entre ellos:</w:t>
      </w:r>
      <w:r w:rsidR="00D874A7" w:rsidRPr="00284877">
        <w:rPr>
          <w:rFonts w:ascii="Arial" w:hAnsi="Arial" w:cs="Arial"/>
        </w:rPr>
        <w:t xml:space="preserve"> u</w:t>
      </w:r>
      <w:r w:rsidR="00B20936" w:rsidRPr="00284877">
        <w:rPr>
          <w:rFonts w:ascii="Arial" w:hAnsi="Arial" w:cs="Arial"/>
        </w:rPr>
        <w:t>nión</w:t>
      </w:r>
      <w:r w:rsidR="00D874A7" w:rsidRPr="00284877">
        <w:rPr>
          <w:rFonts w:ascii="Arial" w:hAnsi="Arial" w:cs="Arial"/>
        </w:rPr>
        <w:t>, i</w:t>
      </w:r>
      <w:r w:rsidR="00B20936" w:rsidRPr="00284877">
        <w:rPr>
          <w:rFonts w:ascii="Arial" w:hAnsi="Arial" w:cs="Arial"/>
        </w:rPr>
        <w:t>ntersección</w:t>
      </w:r>
      <w:r w:rsidR="00D874A7" w:rsidRPr="00284877">
        <w:rPr>
          <w:rFonts w:ascii="Arial" w:hAnsi="Arial" w:cs="Arial"/>
        </w:rPr>
        <w:t>, c</w:t>
      </w:r>
      <w:r w:rsidR="00B20936" w:rsidRPr="00284877">
        <w:rPr>
          <w:rFonts w:ascii="Arial" w:hAnsi="Arial" w:cs="Arial"/>
        </w:rPr>
        <w:t>omplemento</w:t>
      </w:r>
      <w:r w:rsidR="00D874A7" w:rsidRPr="00284877">
        <w:rPr>
          <w:rFonts w:ascii="Arial" w:hAnsi="Arial" w:cs="Arial"/>
        </w:rPr>
        <w:t xml:space="preserve"> y d</w:t>
      </w:r>
      <w:r w:rsidR="00B20936" w:rsidRPr="00284877">
        <w:rPr>
          <w:rFonts w:ascii="Arial" w:hAnsi="Arial" w:cs="Arial"/>
        </w:rPr>
        <w:t>iferencia</w:t>
      </w:r>
      <w:r w:rsidR="00D874A7" w:rsidRPr="00284877">
        <w:rPr>
          <w:rFonts w:ascii="Arial" w:hAnsi="Arial" w:cs="Arial"/>
        </w:rPr>
        <w:t>.</w:t>
      </w:r>
    </w:p>
    <w:p w14:paraId="2CD130E4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2CA8874C" w14:textId="3F4042E6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resultado de cada operación determina un nuevo conjunto con unas </w:t>
      </w:r>
      <w:r w:rsidR="00B57964" w:rsidRPr="00161925">
        <w:rPr>
          <w:rFonts w:ascii="Arial" w:hAnsi="Arial" w:cs="Arial"/>
        </w:rPr>
        <w:t>características</w:t>
      </w:r>
      <w:r w:rsidRPr="00284877">
        <w:rPr>
          <w:rFonts w:ascii="Arial" w:hAnsi="Arial" w:cs="Arial"/>
        </w:rPr>
        <w:t xml:space="preserve"> específicas. </w:t>
      </w:r>
    </w:p>
    <w:p w14:paraId="41225382" w14:textId="77777777" w:rsidR="00D92248" w:rsidRPr="00284877" w:rsidRDefault="00D92248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E0FF421" w14:textId="77A5596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>.1</w:t>
      </w:r>
      <w:r w:rsidRPr="00284877">
        <w:rPr>
          <w:rFonts w:ascii="Arial" w:hAnsi="Arial" w:cs="Arial"/>
        </w:rPr>
        <w:t xml:space="preserve"> </w:t>
      </w:r>
      <w:r w:rsidR="00C13001" w:rsidRPr="00284877">
        <w:rPr>
          <w:rFonts w:ascii="Arial" w:hAnsi="Arial" w:cs="Arial"/>
          <w:b/>
        </w:rPr>
        <w:t>La u</w:t>
      </w:r>
      <w:r w:rsidRPr="00284877">
        <w:rPr>
          <w:rFonts w:ascii="Arial" w:hAnsi="Arial" w:cs="Arial"/>
          <w:b/>
        </w:rPr>
        <w:t>nión entre conjuntos</w:t>
      </w:r>
    </w:p>
    <w:p w14:paraId="5515638A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0987EE6" w14:textId="7F7C9831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>unión entre dos o más conjuntos</w:t>
      </w:r>
      <w:r w:rsidRPr="00284877">
        <w:rPr>
          <w:rFonts w:ascii="Arial" w:hAnsi="Arial" w:cs="Arial"/>
        </w:rPr>
        <w:t xml:space="preserve"> es </w:t>
      </w:r>
      <w:r w:rsidR="008C7668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</w:t>
      </w:r>
      <w:r w:rsidR="008C7668" w:rsidRPr="00284877">
        <w:rPr>
          <w:rFonts w:ascii="Arial" w:hAnsi="Arial" w:cs="Arial"/>
        </w:rPr>
        <w:t>los elementos que pertenecen</w:t>
      </w:r>
      <w:r w:rsidRPr="00284877">
        <w:rPr>
          <w:rFonts w:ascii="Arial" w:hAnsi="Arial" w:cs="Arial"/>
        </w:rPr>
        <w:t xml:space="preserve"> a </w:t>
      </w:r>
      <w:r w:rsidR="008C7668" w:rsidRPr="00284877">
        <w:rPr>
          <w:rFonts w:ascii="Arial" w:hAnsi="Arial" w:cs="Arial"/>
        </w:rPr>
        <w:t>cada conjunto</w:t>
      </w:r>
      <w:r w:rsidR="00E0239A" w:rsidRPr="00284877">
        <w:rPr>
          <w:rFonts w:ascii="Arial" w:hAnsi="Arial" w:cs="Arial"/>
        </w:rPr>
        <w:t>,</w:t>
      </w:r>
      <w:r w:rsidR="008C7668" w:rsidRPr="00284877">
        <w:rPr>
          <w:rFonts w:ascii="Arial" w:hAnsi="Arial" w:cs="Arial"/>
        </w:rPr>
        <w:t xml:space="preserve"> incluso los elementos que tengan en común</w:t>
      </w:r>
      <w:r w:rsidRPr="00284877">
        <w:rPr>
          <w:rFonts w:ascii="Arial" w:hAnsi="Arial" w:cs="Arial"/>
        </w:rPr>
        <w:t>.</w:t>
      </w:r>
    </w:p>
    <w:p w14:paraId="55A04D83" w14:textId="18B75B41" w:rsidR="008C7668" w:rsidRPr="00284877" w:rsidRDefault="008C7668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U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hAnsi="Arial" w:cs="Arial"/>
        </w:rPr>
        <w:t>y por comprensión se determina así:</w:t>
      </w:r>
    </w:p>
    <w:p w14:paraId="313BDE4D" w14:textId="062BD29D" w:rsidR="008C7668" w:rsidRPr="00284877" w:rsidRDefault="008C7668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</w:t>
      </w:r>
      <w:r w:rsidRPr="00284877">
        <w:rPr>
          <w:rFonts w:ascii="Arial" w:hAnsi="Arial" w:cs="Arial"/>
          <w:i/>
        </w:rPr>
        <w:t>x</w:t>
      </w:r>
      <w:r w:rsidRPr="00284877">
        <w:rPr>
          <w:rFonts w:ascii="Arial" w:hAnsi="Arial" w:cs="Arial"/>
        </w:rPr>
        <w:t>/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v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="00310BF2"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hAnsi="Arial" w:cs="Arial"/>
        </w:rPr>
        <w:t>}</w:t>
      </w:r>
    </w:p>
    <w:p w14:paraId="40551A0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1BD390A0" w14:textId="7E4A0DE8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</w:t>
      </w:r>
      <w:r w:rsidR="003F6E07"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</w:rPr>
        <w:t xml:space="preserve">si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{1, 2, 3, 4} y </w:t>
      </w:r>
      <w:r w:rsidRPr="00284877">
        <w:rPr>
          <w:rFonts w:ascii="Arial" w:hAnsi="Arial" w:cs="Arial"/>
          <w:i/>
        </w:rPr>
        <w:t>B</w:t>
      </w:r>
      <w:r w:rsidR="008C7668" w:rsidRPr="00284877">
        <w:rPr>
          <w:rFonts w:ascii="Arial" w:hAnsi="Arial" w:cs="Arial"/>
        </w:rPr>
        <w:t xml:space="preserve"> = {3, 4, 5, 6, 7, 8}, s</w:t>
      </w:r>
      <w:r w:rsidRPr="00284877">
        <w:rPr>
          <w:rFonts w:ascii="Arial" w:hAnsi="Arial" w:cs="Arial"/>
        </w:rPr>
        <w:t>e tiene que</w:t>
      </w:r>
      <w:r w:rsidR="00C46EF3" w:rsidRPr="00284877">
        <w:rPr>
          <w:rFonts w:ascii="Arial" w:hAnsi="Arial" w:cs="Arial"/>
        </w:rPr>
        <w:t>:</w:t>
      </w:r>
    </w:p>
    <w:p w14:paraId="1E60120F" w14:textId="138166C1" w:rsidR="000D185F" w:rsidRPr="00284877" w:rsidRDefault="000D185F" w:rsidP="008C7668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>A</w:t>
      </w:r>
      <w:r w:rsidR="00310BF2" w:rsidRPr="00284877">
        <w:rPr>
          <w:rFonts w:ascii="Arial" w:hAnsi="Arial" w:cs="Arial"/>
        </w:rPr>
        <w:t xml:space="preserve"> </w:t>
      </w:r>
      <w:r w:rsidR="00310BF2" w:rsidRPr="00284877">
        <w:rPr>
          <w:rFonts w:ascii="Arial" w:hAnsi="Arial" w:cs="Arial"/>
        </w:rPr>
        <w:sym w:font="Symbol" w:char="F0C8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{1, 2, 3, 4, 5, 6, 7, 8}</w:t>
      </w:r>
    </w:p>
    <w:p w14:paraId="66A18B4F" w14:textId="77777777" w:rsidR="000D185F" w:rsidRPr="00284877" w:rsidRDefault="000D185F" w:rsidP="000D185F">
      <w:pPr>
        <w:pStyle w:val="Prrafodelista"/>
        <w:jc w:val="both"/>
        <w:rPr>
          <w:rFonts w:ascii="Arial" w:hAnsi="Arial" w:cs="Arial"/>
        </w:rPr>
      </w:pPr>
    </w:p>
    <w:p w14:paraId="5E6A48F0" w14:textId="5D9C9480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 xml:space="preserve">Nótese que los números 3 y 4 pertenecen a </w:t>
      </w:r>
      <w:r w:rsidR="00310BF2" w:rsidRPr="00284877">
        <w:rPr>
          <w:rFonts w:ascii="Arial" w:eastAsiaTheme="minorEastAsia" w:hAnsi="Arial" w:cs="Arial"/>
        </w:rPr>
        <w:t>los dos</w:t>
      </w:r>
      <w:r w:rsidRPr="00284877">
        <w:rPr>
          <w:rFonts w:ascii="Arial" w:eastAsiaTheme="minorEastAsia" w:hAnsi="Arial" w:cs="Arial"/>
        </w:rPr>
        <w:t xml:space="preserve"> conjuntos, pero en la unión se escriben </w:t>
      </w:r>
      <w:r w:rsidR="008C7668" w:rsidRPr="00284877">
        <w:rPr>
          <w:rFonts w:ascii="Arial" w:eastAsiaTheme="minorEastAsia" w:hAnsi="Arial" w:cs="Arial"/>
        </w:rPr>
        <w:t xml:space="preserve">solo </w:t>
      </w:r>
      <w:r w:rsidRPr="00284877">
        <w:rPr>
          <w:rFonts w:ascii="Arial" w:eastAsiaTheme="minorEastAsia" w:hAnsi="Arial" w:cs="Arial"/>
        </w:rPr>
        <w:t>una vez.</w:t>
      </w:r>
    </w:p>
    <w:p w14:paraId="28302E09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5B62D673" w14:textId="17EDD45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lastRenderedPageBreak/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.2 </w:t>
      </w:r>
      <w:r w:rsidR="00C21232" w:rsidRPr="00284877">
        <w:rPr>
          <w:rFonts w:ascii="Arial" w:hAnsi="Arial" w:cs="Arial"/>
          <w:b/>
        </w:rPr>
        <w:t>La i</w:t>
      </w:r>
      <w:r w:rsidRPr="00284877">
        <w:rPr>
          <w:rFonts w:ascii="Arial" w:hAnsi="Arial" w:cs="Arial"/>
          <w:b/>
        </w:rPr>
        <w:t>ntersección entre conjuntos</w:t>
      </w:r>
    </w:p>
    <w:p w14:paraId="0AAA5942" w14:textId="77777777" w:rsidR="00161925" w:rsidRDefault="00161925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9C9E90B" w14:textId="3632598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La </w:t>
      </w:r>
      <w:r w:rsidRPr="00284877">
        <w:rPr>
          <w:rFonts w:ascii="Arial" w:hAnsi="Arial" w:cs="Arial"/>
          <w:b/>
        </w:rPr>
        <w:t xml:space="preserve">intersección </w:t>
      </w:r>
      <w:r w:rsidR="00310BF2" w:rsidRPr="00284877">
        <w:rPr>
          <w:rFonts w:ascii="Arial" w:hAnsi="Arial" w:cs="Arial"/>
          <w:b/>
        </w:rPr>
        <w:t>entre</w:t>
      </w:r>
      <w:r w:rsidRPr="00284877">
        <w:rPr>
          <w:rFonts w:ascii="Arial" w:hAnsi="Arial" w:cs="Arial"/>
          <w:b/>
        </w:rPr>
        <w:t xml:space="preserve"> dos conjuntos</w:t>
      </w:r>
      <w:r w:rsidRPr="00284877">
        <w:rPr>
          <w:rFonts w:ascii="Arial" w:hAnsi="Arial" w:cs="Arial"/>
        </w:rPr>
        <w:t xml:space="preserve"> es </w:t>
      </w:r>
      <w:r w:rsidR="00310BF2" w:rsidRPr="00284877">
        <w:rPr>
          <w:rFonts w:ascii="Arial" w:hAnsi="Arial" w:cs="Arial"/>
        </w:rPr>
        <w:t>un nuevo</w:t>
      </w:r>
      <w:r w:rsidRPr="00284877">
        <w:rPr>
          <w:rFonts w:ascii="Arial" w:hAnsi="Arial" w:cs="Arial"/>
        </w:rPr>
        <w:t xml:space="preserve"> conjunto formado por los elementos </w:t>
      </w:r>
      <w:r w:rsidR="00310BF2" w:rsidRPr="00284877">
        <w:rPr>
          <w:rFonts w:ascii="Arial" w:hAnsi="Arial" w:cs="Arial"/>
        </w:rPr>
        <w:t>comunes entre ellos.</w:t>
      </w:r>
    </w:p>
    <w:p w14:paraId="44A1671C" w14:textId="0BB4CD82" w:rsidR="00310BF2" w:rsidRPr="00284877" w:rsidRDefault="00310BF2" w:rsidP="000D185F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∩ </w:t>
      </w:r>
      <w:r w:rsidRPr="00284877">
        <w:rPr>
          <w:rFonts w:ascii="Arial" w:eastAsiaTheme="minorEastAsia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198FC503" w14:textId="1F534B9F" w:rsidR="00310BF2" w:rsidRPr="00284877" w:rsidRDefault="00310BF2" w:rsidP="00310BF2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23CBA83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208A508" w14:textId="27A31610" w:rsidR="00310BF2" w:rsidRPr="00284877" w:rsidRDefault="00310BF2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{3, 6, 9, 12, 15}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 = {6, 12, 18, 24} se tiene que:</w:t>
      </w:r>
    </w:p>
    <w:p w14:paraId="51FE4115" w14:textId="415F39D5" w:rsidR="000D185F" w:rsidRPr="00284877" w:rsidRDefault="00310BF2" w:rsidP="00310BF2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7"/>
      </w:r>
      <w:r w:rsidRPr="00284877">
        <w:rPr>
          <w:rFonts w:ascii="Arial" w:eastAsiaTheme="minorEastAsia" w:hAnsi="Arial" w:cs="Arial"/>
        </w:rPr>
        <w:t xml:space="preserve"> </w:t>
      </w:r>
      <w:r w:rsidRPr="00284877">
        <w:rPr>
          <w:rFonts w:ascii="Arial" w:eastAsiaTheme="minorEastAsia" w:hAnsi="Arial" w:cs="Arial"/>
          <w:i/>
        </w:rPr>
        <w:t>B</w:t>
      </w:r>
      <w:r w:rsidRPr="00284877">
        <w:rPr>
          <w:rFonts w:ascii="Arial" w:eastAsiaTheme="minorEastAsia" w:hAnsi="Arial" w:cs="Arial"/>
        </w:rPr>
        <w:t xml:space="preserve"> = {6, 12}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10BF2" w:rsidRPr="00284877" w14:paraId="5CD0CE36" w14:textId="77777777" w:rsidTr="004717E7">
        <w:tc>
          <w:tcPr>
            <w:tcW w:w="9033" w:type="dxa"/>
            <w:gridSpan w:val="2"/>
            <w:shd w:val="clear" w:color="auto" w:fill="000000" w:themeFill="text1"/>
          </w:tcPr>
          <w:p w14:paraId="74F45794" w14:textId="30F1F0EA" w:rsidR="00310BF2" w:rsidRPr="00284877" w:rsidRDefault="00310BF2" w:rsidP="004717E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310BF2" w:rsidRPr="00284877" w14:paraId="5CCF4087" w14:textId="77777777" w:rsidTr="004717E7">
        <w:tc>
          <w:tcPr>
            <w:tcW w:w="2518" w:type="dxa"/>
          </w:tcPr>
          <w:p w14:paraId="5183DAC9" w14:textId="29FA1EE9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4A6D43CF" w14:textId="10D72D86" w:rsidR="00310BF2" w:rsidRPr="00284877" w:rsidRDefault="00310BF2" w:rsidP="004717E7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0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10BF2" w:rsidRPr="00284877" w14:paraId="586AF62E" w14:textId="77777777" w:rsidTr="004717E7">
        <w:tc>
          <w:tcPr>
            <w:tcW w:w="2518" w:type="dxa"/>
          </w:tcPr>
          <w:p w14:paraId="15EB5D34" w14:textId="62FDBB5F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0163456C" w14:textId="0E4AB490" w:rsidR="00310BF2" w:rsidRPr="00284877" w:rsidRDefault="004717E7" w:rsidP="004717E7">
            <w:pPr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Representación gráfica de la unión y la intersección entre conjuntos</w:t>
            </w:r>
          </w:p>
        </w:tc>
      </w:tr>
      <w:tr w:rsidR="00310BF2" w:rsidRPr="00284877" w14:paraId="743A510E" w14:textId="77777777" w:rsidTr="004717E7">
        <w:tc>
          <w:tcPr>
            <w:tcW w:w="2518" w:type="dxa"/>
          </w:tcPr>
          <w:p w14:paraId="1A733A86" w14:textId="327AD15D" w:rsidR="00310BF2" w:rsidRPr="00284877" w:rsidRDefault="00310BF2" w:rsidP="004717E7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198F6A1" w14:textId="30D690B9" w:rsidR="00310BF2" w:rsidRPr="00284877" w:rsidRDefault="000613C4" w:rsidP="004717E7">
            <w:pPr>
              <w:jc w:val="both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que muestra gráficamente cómo puede ser la unión y la intersección entre conjuntos</w:t>
            </w:r>
          </w:p>
        </w:tc>
      </w:tr>
    </w:tbl>
    <w:p w14:paraId="4233A0B6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1F21" w:rsidRPr="00284877" w14:paraId="63DB586F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1F1E2E1A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5E7DEFF6" w14:textId="77777777" w:rsidTr="005A51A6">
        <w:tc>
          <w:tcPr>
            <w:tcW w:w="2476" w:type="dxa"/>
          </w:tcPr>
          <w:p w14:paraId="70DC94F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594C4849" w14:textId="20DE7DAA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1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3C44D0E9" w14:textId="77777777" w:rsidTr="005A51A6">
        <w:tc>
          <w:tcPr>
            <w:tcW w:w="2476" w:type="dxa"/>
          </w:tcPr>
          <w:p w14:paraId="206B893C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587C869B" w14:textId="3253814C" w:rsidR="00C71F21" w:rsidRPr="00284877" w:rsidRDefault="00397420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</w:t>
            </w:r>
            <w:r w:rsidR="00C71F21" w:rsidRPr="00284877">
              <w:rPr>
                <w:rFonts w:ascii="Arial" w:hAnsi="Arial" w:cs="Arial"/>
                <w:color w:val="000000"/>
              </w:rPr>
              <w:t xml:space="preserve"> la unión entre conjuntos</w:t>
            </w:r>
          </w:p>
        </w:tc>
      </w:tr>
      <w:tr w:rsidR="00C71F21" w:rsidRPr="00284877" w14:paraId="123E6E4A" w14:textId="77777777" w:rsidTr="005A51A6">
        <w:tc>
          <w:tcPr>
            <w:tcW w:w="2476" w:type="dxa"/>
          </w:tcPr>
          <w:p w14:paraId="370F4400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5FB0872B" w14:textId="7E60A7BC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la unión entre conjuntos</w:t>
            </w:r>
          </w:p>
        </w:tc>
      </w:tr>
      <w:tr w:rsidR="00C71F21" w:rsidRPr="00284877" w14:paraId="48FEBC63" w14:textId="77777777" w:rsidTr="005A51A6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A1D16C0" w14:textId="77777777" w:rsidR="00C71F21" w:rsidRPr="00284877" w:rsidRDefault="00C71F21" w:rsidP="005A51A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C71F21" w:rsidRPr="00284877" w14:paraId="33DA26C5" w14:textId="77777777" w:rsidTr="005A51A6">
        <w:tc>
          <w:tcPr>
            <w:tcW w:w="2476" w:type="dxa"/>
          </w:tcPr>
          <w:p w14:paraId="6F8DF429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DCACB3" w14:textId="798F4B74" w:rsidR="00C71F21" w:rsidRPr="00284877" w:rsidRDefault="00C71F21" w:rsidP="005A51A6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2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1F21" w:rsidRPr="00284877" w14:paraId="03FEB243" w14:textId="77777777" w:rsidTr="005A51A6">
        <w:tc>
          <w:tcPr>
            <w:tcW w:w="2476" w:type="dxa"/>
          </w:tcPr>
          <w:p w14:paraId="530E21F1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038F43D" w14:textId="6D2C33F3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Practica la intersección entre conjuntos</w:t>
            </w:r>
          </w:p>
        </w:tc>
      </w:tr>
      <w:tr w:rsidR="00C71F21" w:rsidRPr="00284877" w14:paraId="2A66619A" w14:textId="77777777" w:rsidTr="005A51A6">
        <w:tc>
          <w:tcPr>
            <w:tcW w:w="2476" w:type="dxa"/>
          </w:tcPr>
          <w:p w14:paraId="5D096F9B" w14:textId="77777777" w:rsidR="00C71F21" w:rsidRPr="00284877" w:rsidRDefault="00C71F21" w:rsidP="005A51A6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E0B8126" w14:textId="34283940" w:rsidR="00C71F21" w:rsidRPr="00284877" w:rsidRDefault="00C71F21" w:rsidP="005A51A6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resultado de la intersección entre conjuntos</w:t>
            </w:r>
          </w:p>
        </w:tc>
      </w:tr>
    </w:tbl>
    <w:p w14:paraId="4F66090F" w14:textId="77777777" w:rsidR="00310BF2" w:rsidRPr="00284877" w:rsidRDefault="00310BF2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306EC23" w14:textId="4FFC3CB5" w:rsidR="000D185F" w:rsidRPr="00284877" w:rsidRDefault="00310BF2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="000D185F" w:rsidRPr="00284877">
        <w:rPr>
          <w:rFonts w:ascii="Arial" w:hAnsi="Arial" w:cs="Arial"/>
          <w:b/>
        </w:rPr>
        <w:t xml:space="preserve">.3 </w:t>
      </w:r>
      <w:r w:rsidR="003026C9" w:rsidRPr="00284877">
        <w:rPr>
          <w:rFonts w:ascii="Arial" w:hAnsi="Arial" w:cs="Arial"/>
          <w:b/>
        </w:rPr>
        <w:t>El c</w:t>
      </w:r>
      <w:r w:rsidR="000D185F" w:rsidRPr="00284877">
        <w:rPr>
          <w:rFonts w:ascii="Arial" w:hAnsi="Arial" w:cs="Arial"/>
          <w:b/>
        </w:rPr>
        <w:t>omplemento de un conjunto</w:t>
      </w:r>
    </w:p>
    <w:p w14:paraId="2B9DC678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p w14:paraId="5ED3B592" w14:textId="6F1018D5" w:rsidR="000D185F" w:rsidRPr="00284877" w:rsidRDefault="005A51A6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El </w:t>
      </w:r>
      <w:r w:rsidRPr="00284877">
        <w:rPr>
          <w:rFonts w:ascii="Arial" w:hAnsi="Arial" w:cs="Arial"/>
          <w:b/>
        </w:rPr>
        <w:t>complemento de un conjunto</w:t>
      </w:r>
      <w:r w:rsidRPr="00284877">
        <w:rPr>
          <w:rFonts w:ascii="Arial" w:hAnsi="Arial" w:cs="Arial"/>
        </w:rPr>
        <w:t xml:space="preserve"> está formado por los elementos que le faltan a dicho conjunto para se</w:t>
      </w:r>
      <w:r w:rsidR="00E0239A" w:rsidRPr="00284877">
        <w:rPr>
          <w:rFonts w:ascii="Arial" w:hAnsi="Arial" w:cs="Arial"/>
        </w:rPr>
        <w:t>r</w:t>
      </w:r>
      <w:r w:rsidRPr="00284877">
        <w:rPr>
          <w:rFonts w:ascii="Arial" w:hAnsi="Arial" w:cs="Arial"/>
        </w:rPr>
        <w:t xml:space="preserve"> el universal o referencial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>.</w:t>
      </w:r>
    </w:p>
    <w:p w14:paraId="4DF4E01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398EC192" w14:textId="7FD49C89" w:rsidR="005A51A6" w:rsidRPr="00284877" w:rsidRDefault="005A51A6" w:rsidP="005A51A6">
      <w:pPr>
        <w:pStyle w:val="Prrafodelista"/>
        <w:ind w:left="0"/>
        <w:jc w:val="both"/>
        <w:rPr>
          <w:rFonts w:ascii="Arial" w:eastAsiaTheme="minorEastAsia" w:hAnsi="Arial" w:cs="Arial"/>
        </w:rPr>
      </w:pPr>
      <w:r w:rsidRPr="00284877">
        <w:rPr>
          <w:rFonts w:ascii="Arial" w:hAnsi="Arial" w:cs="Arial"/>
        </w:rPr>
        <w:t xml:space="preserve">Se representa por </w:t>
      </w: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  <w:i/>
        </w:rPr>
        <w:t xml:space="preserve"> </w:t>
      </w:r>
      <w:r w:rsidRPr="00284877">
        <w:rPr>
          <w:rFonts w:ascii="Arial" w:eastAsiaTheme="minorEastAsia" w:hAnsi="Arial" w:cs="Arial"/>
        </w:rPr>
        <w:t>y por comprensión se determina así:</w:t>
      </w:r>
    </w:p>
    <w:p w14:paraId="34A4D34F" w14:textId="57590E70" w:rsidR="005A51A6" w:rsidRPr="00284877" w:rsidRDefault="005A51A6" w:rsidP="005A51A6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eastAsiaTheme="minorEastAsia" w:hAnsi="Arial" w:cs="Arial"/>
          <w:i/>
        </w:rPr>
        <w:t xml:space="preserve"> 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U</w:t>
      </w:r>
      <w:r w:rsidRPr="00284877">
        <w:rPr>
          <w:rFonts w:ascii="Arial" w:eastAsiaTheme="minorEastAsia" w:hAnsi="Arial" w:cs="Arial"/>
        </w:rPr>
        <w:t>}</w:t>
      </w:r>
    </w:p>
    <w:p w14:paraId="324B4C4D" w14:textId="77777777" w:rsidR="005A51A6" w:rsidRPr="00284877" w:rsidRDefault="005A51A6" w:rsidP="005A51A6">
      <w:pPr>
        <w:pStyle w:val="Prrafodelista"/>
        <w:ind w:left="0"/>
        <w:jc w:val="both"/>
        <w:rPr>
          <w:rFonts w:ascii="Arial" w:hAnsi="Arial" w:cs="Arial"/>
        </w:rPr>
      </w:pPr>
    </w:p>
    <w:p w14:paraId="57511EA0" w14:textId="510CD6F2" w:rsidR="005A51A6" w:rsidRPr="00284877" w:rsidRDefault="005A51A6" w:rsidP="00197A07">
      <w:pPr>
        <w:pStyle w:val="Prrafodelista"/>
        <w:ind w:left="0"/>
        <w:rPr>
          <w:rFonts w:ascii="Arial" w:hAnsi="Arial" w:cs="Arial"/>
        </w:rPr>
      </w:pPr>
      <w:r w:rsidRPr="00284877">
        <w:rPr>
          <w:rFonts w:ascii="Arial" w:eastAsiaTheme="minorEastAsia" w:hAnsi="Arial" w:cs="Arial"/>
        </w:rPr>
        <w:t>Por ejemplo</w:t>
      </w:r>
      <w:r w:rsidR="00E0239A" w:rsidRPr="00284877">
        <w:rPr>
          <w:rFonts w:ascii="Arial" w:eastAsiaTheme="minorEastAsia" w:hAnsi="Arial" w:cs="Arial"/>
        </w:rPr>
        <w:t>,</w:t>
      </w:r>
      <w:r w:rsidR="00E0239A" w:rsidRPr="00284877">
        <w:rPr>
          <w:rFonts w:ascii="Arial" w:hAnsi="Arial" w:cs="Arial"/>
        </w:rPr>
        <w:t xml:space="preserve"> s</w:t>
      </w:r>
      <w:r w:rsidRPr="00284877">
        <w:rPr>
          <w:rFonts w:ascii="Arial" w:hAnsi="Arial" w:cs="Arial"/>
        </w:rPr>
        <w:t xml:space="preserve">i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= {números pares dígitos} y </w:t>
      </w:r>
      <w:r w:rsidRPr="00284877">
        <w:rPr>
          <w:rFonts w:ascii="Arial" w:hAnsi="Arial" w:cs="Arial"/>
          <w:i/>
        </w:rPr>
        <w:t>U</w:t>
      </w:r>
      <w:r w:rsidRPr="00284877">
        <w:rPr>
          <w:rFonts w:ascii="Arial" w:hAnsi="Arial" w:cs="Arial"/>
        </w:rPr>
        <w:t xml:space="preserve"> = {números pares menores que 50} se tiene que:</w:t>
      </w:r>
    </w:p>
    <w:p w14:paraId="38669D0B" w14:textId="5988D2F9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  <w:r w:rsidRPr="00284877">
        <w:rPr>
          <w:rFonts w:ascii="Arial" w:eastAsiaTheme="minorEastAsia" w:hAnsi="Arial" w:cs="Arial"/>
          <w:i/>
        </w:rPr>
        <w:t>A</w:t>
      </w:r>
      <w:r w:rsidRPr="00284877">
        <w:rPr>
          <w:rFonts w:ascii="Arial" w:eastAsiaTheme="minorEastAsia" w:hAnsi="Arial" w:cs="Arial"/>
          <w:vertAlign w:val="superscript"/>
        </w:rPr>
        <w:t>c</w:t>
      </w:r>
      <w:r w:rsidRPr="00284877">
        <w:rPr>
          <w:rFonts w:ascii="Arial" w:eastAsiaTheme="minorEastAsia" w:hAnsi="Arial" w:cs="Arial"/>
        </w:rPr>
        <w:t xml:space="preserve"> = {10, 12, 14, 16, 18, 20,…, 48}</w:t>
      </w:r>
    </w:p>
    <w:p w14:paraId="1AE50100" w14:textId="77777777" w:rsidR="005A51A6" w:rsidRPr="00284877" w:rsidRDefault="005A51A6" w:rsidP="005A51A6">
      <w:pPr>
        <w:pStyle w:val="Prrafodelista"/>
        <w:ind w:left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343B8" w:rsidRPr="00284877" w14:paraId="735B7DFF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0F5963EF" w14:textId="77777777" w:rsidR="006343B8" w:rsidRPr="00284877" w:rsidRDefault="006343B8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6343B8" w:rsidRPr="00284877" w14:paraId="4282D325" w14:textId="77777777" w:rsidTr="00A25ABA">
        <w:tc>
          <w:tcPr>
            <w:tcW w:w="2476" w:type="dxa"/>
          </w:tcPr>
          <w:p w14:paraId="17FD85FE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Código</w:t>
            </w:r>
          </w:p>
        </w:tc>
        <w:tc>
          <w:tcPr>
            <w:tcW w:w="6352" w:type="dxa"/>
          </w:tcPr>
          <w:p w14:paraId="740A198B" w14:textId="749EDCB9" w:rsidR="006343B8" w:rsidRPr="00284877" w:rsidRDefault="006343B8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3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343B8" w:rsidRPr="00284877" w14:paraId="67AB2AD8" w14:textId="77777777" w:rsidTr="00A25ABA">
        <w:tc>
          <w:tcPr>
            <w:tcW w:w="2476" w:type="dxa"/>
          </w:tcPr>
          <w:p w14:paraId="2FEB10C7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67EF7011" w14:textId="16DEE076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Halla el complemento de un conjunto</w:t>
            </w:r>
          </w:p>
        </w:tc>
      </w:tr>
      <w:tr w:rsidR="006343B8" w:rsidRPr="00284877" w14:paraId="6FE2E20B" w14:textId="77777777" w:rsidTr="006343B8">
        <w:trPr>
          <w:trHeight w:val="302"/>
        </w:trPr>
        <w:tc>
          <w:tcPr>
            <w:tcW w:w="2476" w:type="dxa"/>
          </w:tcPr>
          <w:p w14:paraId="2C97852D" w14:textId="77777777" w:rsidR="006343B8" w:rsidRPr="00284877" w:rsidRDefault="006343B8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4BDCC79E" w14:textId="0F606FA9" w:rsidR="006343B8" w:rsidRPr="00284877" w:rsidRDefault="006343B8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determinar el complemento de un conjunto</w:t>
            </w:r>
          </w:p>
        </w:tc>
      </w:tr>
    </w:tbl>
    <w:p w14:paraId="53A377AD" w14:textId="77777777" w:rsidR="005A51A6" w:rsidRPr="00284877" w:rsidRDefault="005A51A6" w:rsidP="000D185F">
      <w:pPr>
        <w:pStyle w:val="Prrafodelista"/>
        <w:ind w:left="0"/>
        <w:jc w:val="both"/>
        <w:rPr>
          <w:rFonts w:ascii="Arial" w:hAnsi="Arial" w:cs="Arial"/>
          <w:highlight w:val="yellow"/>
        </w:rPr>
      </w:pPr>
    </w:p>
    <w:p w14:paraId="46456CF4" w14:textId="30CB0BD5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2]</w:t>
      </w:r>
      <w:r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  <w:b/>
        </w:rPr>
        <w:t>3</w:t>
      </w:r>
      <w:r w:rsidRPr="00284877">
        <w:rPr>
          <w:rFonts w:ascii="Arial" w:hAnsi="Arial" w:cs="Arial"/>
          <w:b/>
        </w:rPr>
        <w:t xml:space="preserve">.4 </w:t>
      </w:r>
      <w:r w:rsidR="003026C9" w:rsidRPr="00284877">
        <w:rPr>
          <w:rFonts w:ascii="Arial" w:hAnsi="Arial" w:cs="Arial"/>
          <w:b/>
        </w:rPr>
        <w:t>La d</w:t>
      </w:r>
      <w:r w:rsidRPr="00284877">
        <w:rPr>
          <w:rFonts w:ascii="Arial" w:hAnsi="Arial" w:cs="Arial"/>
          <w:b/>
        </w:rPr>
        <w:t>iferencia entre conjuntos</w:t>
      </w:r>
    </w:p>
    <w:p w14:paraId="09AE3D85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7C7AD5F4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Dados los conjuntos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y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, </w:t>
      </w:r>
      <w:r w:rsidRPr="00284877">
        <w:rPr>
          <w:rFonts w:ascii="Arial" w:hAnsi="Arial" w:cs="Arial"/>
          <w:b/>
        </w:rPr>
        <w:t xml:space="preserve">la diferencia entre </w:t>
      </w:r>
      <w:r w:rsidRPr="00284877">
        <w:rPr>
          <w:rFonts w:ascii="Arial" w:hAnsi="Arial" w:cs="Arial"/>
          <w:b/>
          <w:i/>
        </w:rPr>
        <w:t>A</w:t>
      </w:r>
      <w:r w:rsidRPr="00284877">
        <w:rPr>
          <w:rFonts w:ascii="Arial" w:hAnsi="Arial" w:cs="Arial"/>
          <w:b/>
        </w:rPr>
        <w:t xml:space="preserve"> y </w:t>
      </w:r>
      <w:r w:rsidRPr="00284877">
        <w:rPr>
          <w:rFonts w:ascii="Arial" w:hAnsi="Arial" w:cs="Arial"/>
          <w:b/>
          <w:i/>
        </w:rPr>
        <w:t>B</w:t>
      </w:r>
      <w:r w:rsidRPr="00284877">
        <w:rPr>
          <w:rFonts w:ascii="Arial" w:hAnsi="Arial" w:cs="Arial"/>
        </w:rPr>
        <w:t xml:space="preserve"> es el conjunto formado por los elementos de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que no están en </w:t>
      </w:r>
      <w:r w:rsidRPr="00284877">
        <w:rPr>
          <w:rFonts w:ascii="Arial" w:hAnsi="Arial" w:cs="Arial"/>
          <w:i/>
        </w:rPr>
        <w:t>B</w:t>
      </w:r>
      <w:r w:rsidRPr="00284877">
        <w:rPr>
          <w:rFonts w:ascii="Arial" w:hAnsi="Arial" w:cs="Arial"/>
        </w:rPr>
        <w:t xml:space="preserve">. </w:t>
      </w:r>
    </w:p>
    <w:p w14:paraId="0F6EEC27" w14:textId="55F4DF72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 xml:space="preserve">Se </w:t>
      </w:r>
      <w:r w:rsidR="006343B8" w:rsidRPr="00284877">
        <w:rPr>
          <w:rFonts w:ascii="Arial" w:hAnsi="Arial" w:cs="Arial"/>
        </w:rPr>
        <w:t>representa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>B</w:t>
      </w:r>
      <w:r w:rsidR="006343B8" w:rsidRPr="00284877">
        <w:rPr>
          <w:rFonts w:ascii="Arial" w:hAnsi="Arial" w:cs="Arial"/>
        </w:rPr>
        <w:t xml:space="preserve"> y por compresión se determina</w:t>
      </w:r>
      <w:r w:rsidRPr="00284877">
        <w:rPr>
          <w:rFonts w:ascii="Arial" w:hAnsi="Arial" w:cs="Arial"/>
        </w:rPr>
        <w:t xml:space="preserve"> por:</w:t>
      </w:r>
    </w:p>
    <w:p w14:paraId="153EBFE3" w14:textId="60CA125A" w:rsidR="006343B8" w:rsidRPr="00284877" w:rsidRDefault="006343B8" w:rsidP="006343B8">
      <w:pPr>
        <w:pStyle w:val="Prrafodelista"/>
        <w:ind w:left="0"/>
        <w:jc w:val="center"/>
        <w:rPr>
          <w:rFonts w:ascii="Arial" w:eastAsiaTheme="minorEastAsia" w:hAnsi="Arial" w:cs="Arial"/>
        </w:rPr>
      </w:pPr>
      <w:r w:rsidRPr="00284877">
        <w:rPr>
          <w:rFonts w:ascii="Arial" w:hAnsi="Arial" w:cs="Arial"/>
          <w:i/>
        </w:rPr>
        <w:t>A</w:t>
      </w:r>
      <w:r w:rsidRPr="00284877">
        <w:rPr>
          <w:rFonts w:ascii="Arial" w:hAnsi="Arial" w:cs="Arial"/>
        </w:rPr>
        <w:t xml:space="preserve"> – </w:t>
      </w:r>
      <w:r w:rsidRPr="00284877">
        <w:rPr>
          <w:rFonts w:ascii="Arial" w:hAnsi="Arial" w:cs="Arial"/>
          <w:i/>
        </w:rPr>
        <w:t xml:space="preserve">B </w:t>
      </w:r>
      <w:r w:rsidRPr="00284877">
        <w:rPr>
          <w:rFonts w:ascii="Arial" w:eastAsiaTheme="minorEastAsia" w:hAnsi="Arial" w:cs="Arial"/>
        </w:rPr>
        <w:t xml:space="preserve">= {x/x </w:t>
      </w:r>
      <w:r w:rsidRPr="00284877">
        <w:rPr>
          <w:rFonts w:ascii="Arial" w:eastAsiaTheme="minorEastAsia" w:hAnsi="Arial" w:cs="Arial"/>
        </w:rPr>
        <w:sym w:font="Symbol" w:char="F0CE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A</w:t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D9"/>
      </w:r>
      <w:r w:rsidRPr="00284877">
        <w:rPr>
          <w:rFonts w:ascii="Arial" w:hAnsi="Arial" w:cs="Arial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x</w:t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eastAsiaTheme="minorEastAsia" w:hAnsi="Arial" w:cs="Arial"/>
        </w:rPr>
        <w:sym w:font="Symbol" w:char="F0CF"/>
      </w:r>
      <w:r w:rsidRPr="00284877">
        <w:rPr>
          <w:rFonts w:ascii="Arial" w:hAnsi="Arial" w:cs="Arial"/>
          <w:color w:val="000000"/>
          <w:lang w:val="es-CO"/>
        </w:rPr>
        <w:t xml:space="preserve"> </w:t>
      </w:r>
      <w:r w:rsidRPr="00284877">
        <w:rPr>
          <w:rFonts w:ascii="Arial" w:hAnsi="Arial" w:cs="Arial"/>
          <w:i/>
          <w:color w:val="000000"/>
          <w:lang w:val="es-CO"/>
        </w:rPr>
        <w:t>B</w:t>
      </w:r>
      <w:r w:rsidRPr="00284877">
        <w:rPr>
          <w:rFonts w:ascii="Arial" w:eastAsiaTheme="minorEastAsia" w:hAnsi="Arial" w:cs="Arial"/>
        </w:rPr>
        <w:t>}</w:t>
      </w:r>
    </w:p>
    <w:p w14:paraId="38EF4F4D" w14:textId="7C08059F" w:rsidR="000D185F" w:rsidRPr="00284877" w:rsidRDefault="003633BD" w:rsidP="000D185F">
      <w:pPr>
        <w:pStyle w:val="Prrafodelista"/>
        <w:ind w:left="0"/>
        <w:jc w:val="both"/>
        <w:rPr>
          <w:rFonts w:ascii="Arial" w:hAnsi="Arial" w:cs="Arial"/>
        </w:rPr>
      </w:pPr>
      <w:r w:rsidRPr="00284877">
        <w:rPr>
          <w:rFonts w:ascii="Arial" w:hAnsi="Arial" w:cs="Arial"/>
        </w:rPr>
        <w:t>Por ejemplo, s</w:t>
      </w:r>
      <w:r w:rsidR="000D185F" w:rsidRPr="00284877">
        <w:rPr>
          <w:rFonts w:ascii="Arial" w:hAnsi="Arial" w:cs="Arial"/>
        </w:rPr>
        <w:t xml:space="preserve">i </w:t>
      </w:r>
      <w:r w:rsidR="000D185F" w:rsidRPr="00284877">
        <w:rPr>
          <w:rFonts w:ascii="Arial" w:hAnsi="Arial" w:cs="Arial"/>
          <w:i/>
        </w:rPr>
        <w:t>A = {x/x es</w:t>
      </w:r>
      <w:r w:rsidR="000D185F" w:rsidRPr="00284877">
        <w:rPr>
          <w:rFonts w:ascii="Arial" w:hAnsi="Arial" w:cs="Arial"/>
        </w:rPr>
        <w:t xml:space="preserve"> un número impar menor que 10} y </w:t>
      </w:r>
      <w:r w:rsidR="000D185F" w:rsidRPr="00284877">
        <w:rPr>
          <w:rFonts w:ascii="Arial" w:hAnsi="Arial" w:cs="Arial"/>
          <w:i/>
        </w:rPr>
        <w:t>B =</w:t>
      </w:r>
      <w:r w:rsidR="000D185F" w:rsidRPr="00284877">
        <w:rPr>
          <w:rFonts w:ascii="Arial" w:hAnsi="Arial" w:cs="Arial"/>
        </w:rPr>
        <w:t xml:space="preserve"> {1, 2, 3, 4, 5, 6} </w:t>
      </w:r>
      <w:r w:rsidRPr="00284877">
        <w:rPr>
          <w:rFonts w:ascii="Arial" w:hAnsi="Arial" w:cs="Arial"/>
        </w:rPr>
        <w:t>se tiene que</w:t>
      </w:r>
      <w:r w:rsidR="00E0239A" w:rsidRPr="00284877">
        <w:rPr>
          <w:rFonts w:ascii="Arial" w:hAnsi="Arial" w:cs="Arial"/>
        </w:rPr>
        <w:t>:</w:t>
      </w:r>
      <w:r w:rsidRPr="00284877">
        <w:rPr>
          <w:rFonts w:ascii="Arial" w:hAnsi="Arial" w:cs="Arial"/>
        </w:rPr>
        <w:t xml:space="preserve"> </w:t>
      </w:r>
    </w:p>
    <w:p w14:paraId="61C17473" w14:textId="36932277" w:rsidR="000D185F" w:rsidRPr="00284877" w:rsidRDefault="000D185F" w:rsidP="003633BD">
      <w:pPr>
        <w:pStyle w:val="Prrafodelista"/>
        <w:spacing w:before="240"/>
        <w:ind w:left="0"/>
        <w:jc w:val="center"/>
        <w:rPr>
          <w:rFonts w:ascii="Arial" w:hAnsi="Arial" w:cs="Arial"/>
        </w:rPr>
      </w:pPr>
      <w:r w:rsidRPr="00284877">
        <w:rPr>
          <w:rFonts w:ascii="Arial" w:hAnsi="Arial" w:cs="Arial"/>
          <w:i/>
        </w:rPr>
        <w:t xml:space="preserve">A </w:t>
      </w:r>
      <m:oMath>
        <m:r>
          <w:rPr>
            <w:rFonts w:ascii="Cambria Math" w:hAnsi="Cambria Math" w:cs="Arial"/>
          </w:rPr>
          <m:t>-</m:t>
        </m:r>
      </m:oMath>
      <w:r w:rsidRPr="00284877">
        <w:rPr>
          <w:rFonts w:ascii="Arial" w:hAnsi="Arial" w:cs="Arial"/>
          <w:i/>
        </w:rPr>
        <w:t xml:space="preserve"> B =</w:t>
      </w:r>
      <w:r w:rsidRPr="00284877">
        <w:rPr>
          <w:rFonts w:ascii="Arial" w:hAnsi="Arial" w:cs="Arial"/>
        </w:rPr>
        <w:t xml:space="preserve"> {4, 6}</w:t>
      </w:r>
    </w:p>
    <w:p w14:paraId="559D5D82" w14:textId="77777777" w:rsidR="000D185F" w:rsidRPr="00284877" w:rsidRDefault="000D185F" w:rsidP="000D185F">
      <w:pPr>
        <w:pStyle w:val="Prrafodelista"/>
        <w:ind w:left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A25ABA" w:rsidRPr="00284877" w14:paraId="45BBF606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8D95C6F" w14:textId="77777777" w:rsidR="00A25ABA" w:rsidRPr="00284877" w:rsidRDefault="00A25ABA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A25ABA" w:rsidRPr="00284877" w14:paraId="34FD89EF" w14:textId="77777777" w:rsidTr="00A25ABA">
        <w:tc>
          <w:tcPr>
            <w:tcW w:w="2476" w:type="dxa"/>
          </w:tcPr>
          <w:p w14:paraId="56DA2D01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AFD5DA0" w14:textId="025EF511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197A07" w:rsidRPr="00284877">
              <w:rPr>
                <w:rFonts w:ascii="Arial" w:hAnsi="Arial" w:cs="Arial"/>
                <w:color w:val="000000"/>
              </w:rPr>
              <w:t>4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2F9FB0FF" w14:textId="77777777" w:rsidTr="00A25ABA">
        <w:tc>
          <w:tcPr>
            <w:tcW w:w="2476" w:type="dxa"/>
          </w:tcPr>
          <w:p w14:paraId="7DA1623F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3431595" w14:textId="2E4A55D8" w:rsidR="00A25ABA" w:rsidRPr="00284877" w:rsidRDefault="00A25ABA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Determina la diferencia entre conjuntos</w:t>
            </w:r>
          </w:p>
        </w:tc>
      </w:tr>
      <w:tr w:rsidR="00A25ABA" w:rsidRPr="00284877" w14:paraId="2D28B557" w14:textId="77777777" w:rsidTr="00A25ABA">
        <w:trPr>
          <w:trHeight w:val="302"/>
        </w:trPr>
        <w:tc>
          <w:tcPr>
            <w:tcW w:w="2476" w:type="dxa"/>
          </w:tcPr>
          <w:p w14:paraId="1C56058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2B1DB154" w14:textId="72ACBB6D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Actividad para hallar los elementos de la diferencia entre dos conjuntos</w:t>
            </w:r>
          </w:p>
        </w:tc>
      </w:tr>
      <w:tr w:rsidR="00A25ABA" w:rsidRPr="00284877" w14:paraId="233E1F44" w14:textId="77777777" w:rsidTr="00A25ABA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6C7E81" w14:textId="4C1F4683" w:rsidR="00A25ABA" w:rsidRPr="00284877" w:rsidRDefault="00C24F96" w:rsidP="00A25A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</w:t>
            </w:r>
            <w:r w:rsidR="00A25ABA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A25ABA" w:rsidRPr="00284877" w14:paraId="23DFB358" w14:textId="77777777" w:rsidTr="00A25ABA">
        <w:tc>
          <w:tcPr>
            <w:tcW w:w="2476" w:type="dxa"/>
          </w:tcPr>
          <w:p w14:paraId="21423139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0367100F" w14:textId="63495FD7" w:rsidR="00A25ABA" w:rsidRPr="00284877" w:rsidRDefault="00A25ABA" w:rsidP="00A25ABA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5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A25ABA" w:rsidRPr="00284877" w14:paraId="712B080D" w14:textId="77777777" w:rsidTr="00A25ABA">
        <w:tc>
          <w:tcPr>
            <w:tcW w:w="2476" w:type="dxa"/>
          </w:tcPr>
          <w:p w14:paraId="57EFEAAB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2A0A88B3" w14:textId="0E8BB95B" w:rsidR="00A25ABA" w:rsidRPr="00284877" w:rsidRDefault="00284877" w:rsidP="00A25AB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Representación gráfica del</w:t>
            </w:r>
            <w:r w:rsidR="00C24F96" w:rsidRPr="00284877">
              <w:rPr>
                <w:rFonts w:ascii="Arial" w:hAnsi="Arial" w:cs="Arial"/>
                <w:color w:val="000000"/>
              </w:rPr>
              <w:t xml:space="preserve"> el complemento y la diferencia entre conjuntos</w:t>
            </w:r>
          </w:p>
        </w:tc>
      </w:tr>
      <w:tr w:rsidR="00A25ABA" w:rsidRPr="00284877" w14:paraId="1B556123" w14:textId="77777777" w:rsidTr="00A25ABA">
        <w:trPr>
          <w:trHeight w:val="302"/>
        </w:trPr>
        <w:tc>
          <w:tcPr>
            <w:tcW w:w="2476" w:type="dxa"/>
          </w:tcPr>
          <w:p w14:paraId="1AE0D070" w14:textId="77777777" w:rsidR="00A25ABA" w:rsidRPr="00284877" w:rsidRDefault="00A25ABA" w:rsidP="00A25ABA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3DA919F3" w14:textId="56E0FE66" w:rsidR="00A25ABA" w:rsidRPr="00284877" w:rsidRDefault="00C24F96" w:rsidP="00A25ABA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>Interactivo para presentar gráficamente el complemento y la diferencia entre conjuntos</w:t>
            </w:r>
          </w:p>
        </w:tc>
      </w:tr>
    </w:tbl>
    <w:p w14:paraId="010380B0" w14:textId="77777777" w:rsidR="00A25ABA" w:rsidRDefault="00A25ABA" w:rsidP="000D185F">
      <w:pPr>
        <w:pStyle w:val="Prrafodelista"/>
        <w:ind w:left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284877" w:rsidRPr="00284877" w14:paraId="6F35B332" w14:textId="77777777" w:rsidTr="008322CE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7E7F2830" w14:textId="77777777" w:rsidR="00284877" w:rsidRPr="00284877" w:rsidRDefault="00284877" w:rsidP="008322C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Profundiza: recurso nuevo</w:t>
            </w:r>
          </w:p>
        </w:tc>
      </w:tr>
      <w:tr w:rsidR="00284877" w:rsidRPr="00284877" w14:paraId="00145435" w14:textId="77777777" w:rsidTr="008322CE">
        <w:tc>
          <w:tcPr>
            <w:tcW w:w="2476" w:type="dxa"/>
          </w:tcPr>
          <w:p w14:paraId="7A286572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7AC8AFFC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MAT_06_01_CO_REC270</w:t>
            </w:r>
          </w:p>
        </w:tc>
      </w:tr>
      <w:tr w:rsidR="00284877" w:rsidRPr="00284877" w14:paraId="38BCBDFC" w14:textId="77777777" w:rsidTr="008322CE">
        <w:tc>
          <w:tcPr>
            <w:tcW w:w="2476" w:type="dxa"/>
          </w:tcPr>
          <w:p w14:paraId="26EF19E5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DC13937" w14:textId="61AD0556" w:rsidR="00284877" w:rsidRPr="00284877" w:rsidRDefault="00B57964" w:rsidP="00B5796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 r</w:t>
            </w:r>
            <w:r w:rsidR="00284877">
              <w:rPr>
                <w:rFonts w:ascii="Arial" w:hAnsi="Arial" w:cs="Arial"/>
                <w:color w:val="000000"/>
              </w:rPr>
              <w:t>es</w:t>
            </w:r>
            <w:r w:rsidR="00284877" w:rsidRPr="00284877">
              <w:rPr>
                <w:rFonts w:ascii="Arial" w:hAnsi="Arial" w:cs="Arial"/>
                <w:color w:val="000000"/>
              </w:rPr>
              <w:t>olución de problemas utilizando conjuntos</w:t>
            </w:r>
          </w:p>
        </w:tc>
      </w:tr>
      <w:tr w:rsidR="00284877" w:rsidRPr="00284877" w14:paraId="0DF1438F" w14:textId="77777777" w:rsidTr="008322CE">
        <w:trPr>
          <w:trHeight w:val="302"/>
        </w:trPr>
        <w:tc>
          <w:tcPr>
            <w:tcW w:w="2476" w:type="dxa"/>
          </w:tcPr>
          <w:p w14:paraId="3BD13F91" w14:textId="77777777" w:rsidR="00284877" w:rsidRPr="00284877" w:rsidRDefault="00284877" w:rsidP="008322CE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65808167" w14:textId="77777777" w:rsidR="00284877" w:rsidRPr="00284877" w:rsidRDefault="00284877" w:rsidP="008322CE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</w:rPr>
              <w:t>Interactivo que explica la modelación de problemas a partir del concepto de conjunto</w:t>
            </w:r>
          </w:p>
        </w:tc>
      </w:tr>
    </w:tbl>
    <w:p w14:paraId="0DE7539B" w14:textId="77777777" w:rsidR="00284877" w:rsidRPr="00284877" w:rsidRDefault="00284877" w:rsidP="000D185F">
      <w:pPr>
        <w:pStyle w:val="Prrafodelista"/>
        <w:ind w:left="0"/>
        <w:jc w:val="both"/>
        <w:rPr>
          <w:rFonts w:ascii="Arial" w:hAnsi="Arial" w:cs="Arial"/>
        </w:rPr>
      </w:pPr>
    </w:p>
    <w:p w14:paraId="4B2DE6EB" w14:textId="7891B4DB" w:rsidR="000D185F" w:rsidRPr="00284877" w:rsidRDefault="003633BD" w:rsidP="000D185F">
      <w:pPr>
        <w:spacing w:line="276" w:lineRule="auto"/>
        <w:jc w:val="both"/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 xml:space="preserve"> </w:t>
      </w:r>
      <w:r w:rsidR="000D185F" w:rsidRPr="00284877">
        <w:rPr>
          <w:rFonts w:ascii="Arial" w:hAnsi="Arial" w:cs="Arial"/>
          <w:highlight w:val="yellow"/>
        </w:rPr>
        <w:t>[SECCIÓN 2]</w:t>
      </w:r>
      <w:r w:rsidR="000D185F" w:rsidRPr="00284877">
        <w:rPr>
          <w:rFonts w:ascii="Arial" w:hAnsi="Arial" w:cs="Arial"/>
        </w:rPr>
        <w:t xml:space="preserve"> </w:t>
      </w:r>
      <w:r w:rsidR="003026C9" w:rsidRPr="00284877">
        <w:rPr>
          <w:rFonts w:ascii="Arial" w:hAnsi="Arial" w:cs="Arial"/>
        </w:rPr>
        <w:t>3.5</w:t>
      </w:r>
      <w:r w:rsidR="000D185F" w:rsidRPr="00284877">
        <w:rPr>
          <w:rFonts w:ascii="Arial" w:hAnsi="Arial" w:cs="Arial"/>
        </w:rPr>
        <w:t xml:space="preserve"> </w:t>
      </w:r>
      <w:r w:rsidR="000D185F" w:rsidRPr="00284877">
        <w:rPr>
          <w:rFonts w:ascii="Arial" w:hAnsi="Arial" w:cs="Arial"/>
          <w:b/>
        </w:rPr>
        <w:t>Consolidación</w:t>
      </w:r>
    </w:p>
    <w:p w14:paraId="77A81E35" w14:textId="4D8A2955" w:rsidR="00E6748D" w:rsidRPr="00284877" w:rsidRDefault="003026C9" w:rsidP="000D185F">
      <w:pPr>
        <w:rPr>
          <w:rFonts w:ascii="Arial" w:hAnsi="Arial" w:cs="Arial"/>
        </w:rPr>
      </w:pPr>
      <w:r w:rsidRPr="00284877">
        <w:rPr>
          <w:rFonts w:ascii="Arial" w:hAnsi="Arial" w:cs="Arial"/>
        </w:rPr>
        <w:t>Con estas actividades podrás practicar lo aprendido en relación con las operaciones entre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E6748D" w:rsidRPr="00284877" w14:paraId="64DCAD8D" w14:textId="77777777" w:rsidTr="003B57F3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6FBA9B17" w14:textId="77777777" w:rsidR="00E6748D" w:rsidRPr="00284877" w:rsidRDefault="00E6748D" w:rsidP="003B57F3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E6748D" w:rsidRPr="00284877" w14:paraId="11FA1542" w14:textId="77777777" w:rsidTr="003B57F3">
        <w:tc>
          <w:tcPr>
            <w:tcW w:w="2476" w:type="dxa"/>
          </w:tcPr>
          <w:p w14:paraId="00FADF28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34FA858" w14:textId="2F0DD479" w:rsidR="00E6748D" w:rsidRPr="00284877" w:rsidRDefault="00E6748D" w:rsidP="003B57F3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MAT_06_01_CO_REC2</w:t>
            </w:r>
            <w:r w:rsidR="00EC7580" w:rsidRPr="00284877">
              <w:rPr>
                <w:rFonts w:ascii="Arial" w:hAnsi="Arial" w:cs="Arial"/>
                <w:color w:val="000000"/>
              </w:rPr>
              <w:t>6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E6748D" w:rsidRPr="00284877" w14:paraId="2685343A" w14:textId="77777777" w:rsidTr="003B57F3">
        <w:tc>
          <w:tcPr>
            <w:tcW w:w="2476" w:type="dxa"/>
          </w:tcPr>
          <w:p w14:paraId="420E496C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39239E85" w14:textId="7583A6AA" w:rsidR="00E6748D" w:rsidRPr="00284877" w:rsidRDefault="00C34D1C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284877">
              <w:rPr>
                <w:rFonts w:ascii="Arial" w:hAnsi="Arial" w:cs="Arial"/>
                <w:color w:val="000000"/>
              </w:rPr>
              <w:t xml:space="preserve">Las </w:t>
            </w:r>
            <w:r w:rsidRPr="00284877">
              <w:rPr>
                <w:rFonts w:ascii="Arial" w:hAnsi="Arial" w:cs="Arial"/>
                <w:color w:val="000000"/>
              </w:rPr>
              <w:t xml:space="preserve"> operaciones entre </w:t>
            </w:r>
            <w:r w:rsidRPr="00284877">
              <w:rPr>
                <w:rFonts w:ascii="Arial" w:hAnsi="Arial" w:cs="Arial"/>
                <w:color w:val="000000"/>
              </w:rPr>
              <w:lastRenderedPageBreak/>
              <w:t>conjuntos</w:t>
            </w:r>
            <w:bookmarkStart w:id="7" w:name="_GoBack"/>
            <w:bookmarkEnd w:id="7"/>
          </w:p>
        </w:tc>
      </w:tr>
      <w:tr w:rsidR="00E6748D" w:rsidRPr="00284877" w14:paraId="18F3C2CF" w14:textId="77777777" w:rsidTr="003B57F3">
        <w:trPr>
          <w:trHeight w:val="302"/>
        </w:trPr>
        <w:tc>
          <w:tcPr>
            <w:tcW w:w="2476" w:type="dxa"/>
          </w:tcPr>
          <w:p w14:paraId="5F315BBA" w14:textId="77777777" w:rsidR="00E6748D" w:rsidRPr="00284877" w:rsidRDefault="00E6748D" w:rsidP="003B57F3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352" w:type="dxa"/>
          </w:tcPr>
          <w:p w14:paraId="0398D36E" w14:textId="569DC077" w:rsidR="00E6748D" w:rsidRPr="00284877" w:rsidRDefault="00E6748D" w:rsidP="00284877">
            <w:pPr>
              <w:spacing w:after="0"/>
              <w:rPr>
                <w:rFonts w:ascii="Arial" w:hAnsi="Arial" w:cs="Arial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Actividad </w:t>
            </w:r>
            <w:r w:rsidR="00284877">
              <w:rPr>
                <w:rFonts w:ascii="Arial" w:hAnsi="Arial" w:cs="Arial"/>
                <w:color w:val="000000"/>
              </w:rPr>
              <w:t>sobre Las operaciones entre</w:t>
            </w:r>
            <w:r w:rsidRPr="00284877">
              <w:rPr>
                <w:rFonts w:ascii="Arial" w:hAnsi="Arial" w:cs="Arial"/>
                <w:color w:val="000000"/>
              </w:rPr>
              <w:t xml:space="preserve"> conjuntos</w:t>
            </w:r>
          </w:p>
        </w:tc>
      </w:tr>
    </w:tbl>
    <w:p w14:paraId="6BD94E17" w14:textId="77777777" w:rsidR="00E6748D" w:rsidRPr="00284877" w:rsidRDefault="00E6748D" w:rsidP="000D185F">
      <w:pPr>
        <w:rPr>
          <w:rFonts w:ascii="Arial" w:hAnsi="Arial" w:cs="Arial"/>
          <w:highlight w:val="yellow"/>
        </w:rPr>
      </w:pPr>
    </w:p>
    <w:p w14:paraId="3268AFE4" w14:textId="37C1FBAA" w:rsidR="000D185F" w:rsidRPr="00284877" w:rsidRDefault="000D185F" w:rsidP="000D185F">
      <w:pPr>
        <w:rPr>
          <w:rFonts w:ascii="Arial" w:hAnsi="Arial" w:cs="Arial"/>
          <w:b/>
        </w:rPr>
      </w:pPr>
      <w:r w:rsidRPr="00284877">
        <w:rPr>
          <w:rFonts w:ascii="Arial" w:hAnsi="Arial" w:cs="Arial"/>
          <w:highlight w:val="yellow"/>
        </w:rPr>
        <w:t>[SECCIÓN 1]</w:t>
      </w:r>
      <w:r w:rsidR="00A025C0" w:rsidRPr="00284877">
        <w:rPr>
          <w:rFonts w:ascii="Arial" w:hAnsi="Arial" w:cs="Arial"/>
        </w:rPr>
        <w:t xml:space="preserve"> </w:t>
      </w:r>
      <w:r w:rsidR="00696437" w:rsidRPr="00284877">
        <w:rPr>
          <w:rFonts w:ascii="Arial" w:hAnsi="Arial" w:cs="Arial"/>
          <w:b/>
        </w:rPr>
        <w:t>C</w:t>
      </w:r>
      <w:r w:rsidRPr="00284877">
        <w:rPr>
          <w:rFonts w:ascii="Arial" w:hAnsi="Arial" w:cs="Arial"/>
          <w:b/>
        </w:rPr>
        <w:t xml:space="preserve">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C75D73" w:rsidRPr="00284877" w14:paraId="1E7EB395" w14:textId="77777777" w:rsidTr="00C21232">
        <w:trPr>
          <w:trHeight w:val="351"/>
        </w:trPr>
        <w:tc>
          <w:tcPr>
            <w:tcW w:w="8828" w:type="dxa"/>
            <w:gridSpan w:val="2"/>
            <w:shd w:val="clear" w:color="auto" w:fill="000000" w:themeFill="text1"/>
          </w:tcPr>
          <w:p w14:paraId="5C4D59E6" w14:textId="7CED870B" w:rsidR="00C75D73" w:rsidRPr="00284877" w:rsidRDefault="00284877" w:rsidP="0028487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</w:rPr>
              <w:t>actica</w:t>
            </w:r>
            <w:r w:rsidR="00C75D73" w:rsidRPr="00284877">
              <w:rPr>
                <w:rFonts w:ascii="Arial" w:hAnsi="Arial" w:cs="Arial"/>
                <w:b/>
                <w:color w:val="FFFFFF" w:themeColor="background1"/>
              </w:rPr>
              <w:t>: recurso nuevo</w:t>
            </w:r>
          </w:p>
        </w:tc>
      </w:tr>
      <w:tr w:rsidR="00C75D73" w:rsidRPr="00284877" w14:paraId="065B8757" w14:textId="77777777" w:rsidTr="00C21232">
        <w:tc>
          <w:tcPr>
            <w:tcW w:w="2476" w:type="dxa"/>
          </w:tcPr>
          <w:p w14:paraId="7DBC2B9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352" w:type="dxa"/>
          </w:tcPr>
          <w:p w14:paraId="36E18FEF" w14:textId="27E0793C" w:rsidR="00C75D73" w:rsidRPr="00284877" w:rsidRDefault="00C75D73" w:rsidP="003F6E07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MAT_06_01_CO_REC</w:t>
            </w:r>
            <w:r w:rsidR="00EC7580" w:rsidRPr="00284877">
              <w:rPr>
                <w:rFonts w:ascii="Arial" w:hAnsi="Arial" w:cs="Arial"/>
                <w:color w:val="000000"/>
              </w:rPr>
              <w:t>2</w:t>
            </w:r>
            <w:r w:rsidR="006F5609" w:rsidRPr="00284877">
              <w:rPr>
                <w:rFonts w:ascii="Arial" w:hAnsi="Arial" w:cs="Arial"/>
                <w:color w:val="000000"/>
              </w:rPr>
              <w:t>8</w:t>
            </w:r>
            <w:r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C75D73" w:rsidRPr="00284877" w14:paraId="1D6CC380" w14:textId="77777777" w:rsidTr="00C21232">
        <w:tc>
          <w:tcPr>
            <w:tcW w:w="2476" w:type="dxa"/>
          </w:tcPr>
          <w:p w14:paraId="0063BAF9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352" w:type="dxa"/>
          </w:tcPr>
          <w:p w14:paraId="0D0895F0" w14:textId="3F62ADD4" w:rsidR="00C75D73" w:rsidRPr="00284877" w:rsidRDefault="00284877" w:rsidP="0028487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Proyecto: l</w:t>
            </w:r>
            <w:r w:rsidR="00C75D73" w:rsidRPr="00284877">
              <w:rPr>
                <w:rFonts w:ascii="Arial" w:hAnsi="Arial" w:cs="Arial"/>
                <w:color w:val="000000"/>
              </w:rPr>
              <w:t>os conjuntos en contextos cotidianos</w:t>
            </w:r>
          </w:p>
        </w:tc>
      </w:tr>
      <w:tr w:rsidR="00C75D73" w:rsidRPr="00284877" w14:paraId="7D10D9AF" w14:textId="77777777" w:rsidTr="00C21232">
        <w:trPr>
          <w:trHeight w:val="302"/>
        </w:trPr>
        <w:tc>
          <w:tcPr>
            <w:tcW w:w="2476" w:type="dxa"/>
          </w:tcPr>
          <w:p w14:paraId="7094C6E7" w14:textId="77777777" w:rsidR="00C75D73" w:rsidRPr="00284877" w:rsidRDefault="00C75D73" w:rsidP="003F6E07">
            <w:pPr>
              <w:spacing w:after="0"/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352" w:type="dxa"/>
          </w:tcPr>
          <w:p w14:paraId="169F6C77" w14:textId="39A1BE60" w:rsidR="00C75D73" w:rsidRPr="00284877" w:rsidRDefault="0065564D" w:rsidP="003F6E07">
            <w:pPr>
              <w:spacing w:after="0"/>
              <w:rPr>
                <w:rFonts w:ascii="Arial" w:hAnsi="Arial" w:cs="Arial"/>
              </w:rPr>
            </w:pPr>
            <w:ins w:id="8" w:author="Ancopepe pepe" w:date="2015-10-21T13:34:00Z">
              <w:r w:rsidRPr="0065564D">
                <w:rPr>
                  <w:rFonts w:ascii="Arial" w:hAnsi="Arial" w:cs="Arial"/>
                  <w:color w:val="000000"/>
                </w:rPr>
                <w:t>Interactivo que explica la modelación de problemas a partir del concepto de conjunto</w:t>
              </w:r>
            </w:ins>
            <w:del w:id="9" w:author="Ancopepe pepe" w:date="2015-10-21T13:34:00Z">
              <w:r w:rsidR="00C75D73" w:rsidRPr="00815AC2" w:rsidDel="0065564D">
                <w:rPr>
                  <w:rFonts w:ascii="Arial" w:hAnsi="Arial" w:cs="Arial"/>
                  <w:color w:val="000000"/>
                  <w:rPrChange w:id="10" w:author="Ancopepe pepe" w:date="2015-10-21T13:16:00Z">
                    <w:rPr>
                      <w:rFonts w:ascii="Arial" w:hAnsi="Arial" w:cs="Arial"/>
                      <w:color w:val="000000"/>
                      <w:highlight w:val="cyan"/>
                    </w:rPr>
                  </w:rPrChange>
                </w:rPr>
                <w:delText>que muestra los diferentes conjuntos que hay en la cotidianidad, sus relaciones y las operaciones entre ellos</w:delText>
              </w:r>
            </w:del>
          </w:p>
        </w:tc>
      </w:tr>
    </w:tbl>
    <w:p w14:paraId="25724BF5" w14:textId="77777777" w:rsidR="000D185F" w:rsidRDefault="000D185F" w:rsidP="000D185F">
      <w:pPr>
        <w:rPr>
          <w:rFonts w:ascii="Arial" w:hAnsi="Arial" w:cs="Arial"/>
          <w:b/>
        </w:rPr>
      </w:pPr>
    </w:p>
    <w:p w14:paraId="59627698" w14:textId="316C80A2" w:rsidR="00161925" w:rsidRPr="00284877" w:rsidRDefault="00161925" w:rsidP="000D18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 de tema</w:t>
      </w: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2517"/>
        <w:gridCol w:w="6505"/>
      </w:tblGrid>
      <w:tr w:rsidR="000D185F" w:rsidRPr="00284877" w14:paraId="13FB0B08" w14:textId="77777777" w:rsidTr="002475FA">
        <w:trPr>
          <w:trHeight w:val="260"/>
        </w:trPr>
        <w:tc>
          <w:tcPr>
            <w:tcW w:w="9022" w:type="dxa"/>
            <w:gridSpan w:val="2"/>
            <w:shd w:val="clear" w:color="auto" w:fill="000000" w:themeFill="text1"/>
          </w:tcPr>
          <w:p w14:paraId="2CD8CB46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0D185F" w:rsidRPr="00284877" w14:paraId="0BA29489" w14:textId="77777777" w:rsidTr="002475FA">
        <w:trPr>
          <w:trHeight w:val="245"/>
        </w:trPr>
        <w:tc>
          <w:tcPr>
            <w:tcW w:w="2517" w:type="dxa"/>
          </w:tcPr>
          <w:p w14:paraId="20E2FA24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05" w:type="dxa"/>
          </w:tcPr>
          <w:p w14:paraId="3EA2EE73" w14:textId="6997A96B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0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1120ADD2" w14:textId="77777777" w:rsidTr="002475FA">
        <w:trPr>
          <w:trHeight w:val="260"/>
        </w:trPr>
        <w:tc>
          <w:tcPr>
            <w:tcW w:w="2517" w:type="dxa"/>
          </w:tcPr>
          <w:p w14:paraId="77290E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05" w:type="dxa"/>
          </w:tcPr>
          <w:p w14:paraId="7D250AEA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Mapa conceptual</w:t>
            </w:r>
          </w:p>
        </w:tc>
      </w:tr>
      <w:tr w:rsidR="000D185F" w:rsidRPr="00284877" w14:paraId="7624C6F1" w14:textId="77777777" w:rsidTr="002475FA">
        <w:trPr>
          <w:trHeight w:val="506"/>
        </w:trPr>
        <w:tc>
          <w:tcPr>
            <w:tcW w:w="2517" w:type="dxa"/>
          </w:tcPr>
          <w:p w14:paraId="2DB8F9A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05" w:type="dxa"/>
          </w:tcPr>
          <w:p w14:paraId="2C4F3804" w14:textId="47B3692B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Mapa conceptual sobre el tema de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BF1156A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9052" w:type="dxa"/>
        <w:tblLook w:val="04A0" w:firstRow="1" w:lastRow="0" w:firstColumn="1" w:lastColumn="0" w:noHBand="0" w:noVBand="1"/>
      </w:tblPr>
      <w:tblGrid>
        <w:gridCol w:w="2525"/>
        <w:gridCol w:w="6527"/>
      </w:tblGrid>
      <w:tr w:rsidR="000D185F" w:rsidRPr="00284877" w14:paraId="373EA061" w14:textId="77777777" w:rsidTr="002475FA">
        <w:trPr>
          <w:trHeight w:val="255"/>
        </w:trPr>
        <w:tc>
          <w:tcPr>
            <w:tcW w:w="9052" w:type="dxa"/>
            <w:gridSpan w:val="2"/>
            <w:shd w:val="clear" w:color="auto" w:fill="000000" w:themeFill="text1"/>
          </w:tcPr>
          <w:p w14:paraId="6ACF8C1A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Evaluación: recurso nuevo</w:t>
            </w:r>
          </w:p>
        </w:tc>
      </w:tr>
      <w:tr w:rsidR="000D185F" w:rsidRPr="00284877" w14:paraId="0B6E03DC" w14:textId="77777777" w:rsidTr="002475FA">
        <w:trPr>
          <w:trHeight w:val="240"/>
        </w:trPr>
        <w:tc>
          <w:tcPr>
            <w:tcW w:w="2525" w:type="dxa"/>
          </w:tcPr>
          <w:p w14:paraId="789B8878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27" w:type="dxa"/>
          </w:tcPr>
          <w:p w14:paraId="01CF5EA1" w14:textId="6B2F6D36" w:rsidR="000D185F" w:rsidRPr="00284877" w:rsidRDefault="00C75D73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MA_G06_01_CO_REC3</w:t>
            </w:r>
            <w:r w:rsidR="006F5609" w:rsidRPr="00284877">
              <w:rPr>
                <w:rFonts w:ascii="Arial" w:hAnsi="Arial" w:cs="Arial"/>
                <w:color w:val="000000"/>
              </w:rPr>
              <w:t>1</w:t>
            </w:r>
            <w:r w:rsidR="000D185F" w:rsidRPr="00284877">
              <w:rPr>
                <w:rFonts w:ascii="Arial" w:hAnsi="Arial" w:cs="Arial"/>
                <w:color w:val="000000"/>
              </w:rPr>
              <w:t>0</w:t>
            </w:r>
          </w:p>
        </w:tc>
      </w:tr>
      <w:tr w:rsidR="000D185F" w:rsidRPr="00284877" w14:paraId="4BFC8C83" w14:textId="77777777" w:rsidTr="002475FA">
        <w:trPr>
          <w:trHeight w:val="255"/>
        </w:trPr>
        <w:tc>
          <w:tcPr>
            <w:tcW w:w="2525" w:type="dxa"/>
          </w:tcPr>
          <w:p w14:paraId="1696B956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27" w:type="dxa"/>
          </w:tcPr>
          <w:p w14:paraId="2F50DB5F" w14:textId="157DAFC6" w:rsidR="000D185F" w:rsidRPr="00284877" w:rsidRDefault="00696437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>E</w:t>
            </w:r>
            <w:r w:rsidR="000D185F" w:rsidRPr="00284877">
              <w:rPr>
                <w:rFonts w:ascii="Arial" w:hAnsi="Arial" w:cs="Arial"/>
                <w:color w:val="000000"/>
              </w:rPr>
              <w:t>valuación</w:t>
            </w:r>
          </w:p>
        </w:tc>
      </w:tr>
      <w:tr w:rsidR="000D185F" w:rsidRPr="00284877" w14:paraId="3A3AD54C" w14:textId="77777777" w:rsidTr="002475FA">
        <w:trPr>
          <w:trHeight w:val="855"/>
        </w:trPr>
        <w:tc>
          <w:tcPr>
            <w:tcW w:w="2525" w:type="dxa"/>
          </w:tcPr>
          <w:p w14:paraId="32A75A3D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27" w:type="dxa"/>
          </w:tcPr>
          <w:p w14:paraId="2F285B14" w14:textId="48D67794" w:rsidR="000D185F" w:rsidRPr="00284877" w:rsidRDefault="00696437" w:rsidP="00C75D73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color w:val="000000"/>
              </w:rPr>
              <w:t xml:space="preserve">Evaluación sobre el tema </w:t>
            </w:r>
            <w:r w:rsidR="00284877">
              <w:rPr>
                <w:rFonts w:ascii="Arial" w:hAnsi="Arial" w:cs="Arial"/>
                <w:color w:val="000000"/>
              </w:rPr>
              <w:t>L</w:t>
            </w:r>
            <w:r w:rsidRPr="00284877">
              <w:rPr>
                <w:rFonts w:ascii="Arial" w:hAnsi="Arial" w:cs="Arial"/>
                <w:color w:val="000000"/>
              </w:rPr>
              <w:t>a lógica y los conjuntos</w:t>
            </w:r>
          </w:p>
        </w:tc>
      </w:tr>
    </w:tbl>
    <w:p w14:paraId="7E15A5F0" w14:textId="77777777" w:rsidR="000D185F" w:rsidRPr="00284877" w:rsidRDefault="000D185F" w:rsidP="000D185F">
      <w:pPr>
        <w:rPr>
          <w:rFonts w:ascii="Arial" w:hAnsi="Arial" w:cs="Arial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4410"/>
      </w:tblGrid>
      <w:tr w:rsidR="000D185F" w:rsidRPr="00284877" w14:paraId="55173962" w14:textId="77777777" w:rsidTr="002475FA">
        <w:tc>
          <w:tcPr>
            <w:tcW w:w="9054" w:type="dxa"/>
            <w:gridSpan w:val="3"/>
            <w:shd w:val="clear" w:color="auto" w:fill="000000" w:themeFill="text1"/>
          </w:tcPr>
          <w:p w14:paraId="1F8BE685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84877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0D185F" w:rsidRPr="00284877" w14:paraId="2B70DC98" w14:textId="77777777" w:rsidTr="001F243C">
        <w:tc>
          <w:tcPr>
            <w:tcW w:w="1526" w:type="dxa"/>
          </w:tcPr>
          <w:p w14:paraId="77013FDC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528" w:type="dxa"/>
            <w:gridSpan w:val="2"/>
          </w:tcPr>
          <w:p w14:paraId="05FBE445" w14:textId="3FD53E44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0D185F" w:rsidRPr="00284877" w14:paraId="738E0B95" w14:textId="77777777" w:rsidTr="001F243C">
        <w:tc>
          <w:tcPr>
            <w:tcW w:w="1526" w:type="dxa"/>
          </w:tcPr>
          <w:p w14:paraId="23CB8F88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3118" w:type="dxa"/>
          </w:tcPr>
          <w:p w14:paraId="534E25DA" w14:textId="77777777" w:rsidR="000D185F" w:rsidRPr="00284877" w:rsidRDefault="00C46BCC" w:rsidP="002475FA">
            <w:pPr>
              <w:tabs>
                <w:tab w:val="center" w:pos="1489"/>
              </w:tabs>
              <w:rPr>
                <w:rFonts w:ascii="Arial" w:hAnsi="Arial" w:cs="Arial"/>
                <w:i/>
                <w:color w:val="BFBFBF" w:themeColor="background1" w:themeShade="BF"/>
              </w:rPr>
            </w:pPr>
            <w:hyperlink r:id="rId9" w:history="1">
              <w:r w:rsidR="000D185F" w:rsidRPr="00284877">
                <w:rPr>
                  <w:rStyle w:val="Hipervnculo"/>
                  <w:rFonts w:ascii="Arial" w:hAnsi="Arial" w:cs="Arial"/>
                  <w:i/>
                  <w:color w:val="BFBFBF" w:themeColor="background1" w:themeShade="BF"/>
                </w:rPr>
                <w:t>http://wolframalpha0.blogspot.com/2014/01/como-hacer-diagramas-de-venn-online.html</w:t>
              </w:r>
            </w:hyperlink>
          </w:p>
        </w:tc>
        <w:tc>
          <w:tcPr>
            <w:tcW w:w="4410" w:type="dxa"/>
          </w:tcPr>
          <w:p w14:paraId="780F070A" w14:textId="07A0CD26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Página en la que encontrarás cómo</w:t>
            </w:r>
            <w:r w:rsidR="00225F19"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hacer diagramas de </w:t>
            </w:r>
            <w:proofErr w:type="spellStart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Venn</w:t>
            </w:r>
            <w:proofErr w:type="spellEnd"/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 online.</w:t>
            </w:r>
          </w:p>
        </w:tc>
      </w:tr>
      <w:tr w:rsidR="000D185F" w:rsidRPr="00284877" w14:paraId="27426532" w14:textId="77777777" w:rsidTr="001F243C">
        <w:tc>
          <w:tcPr>
            <w:tcW w:w="1526" w:type="dxa"/>
          </w:tcPr>
          <w:p w14:paraId="2B5F4433" w14:textId="77777777" w:rsidR="000D185F" w:rsidRPr="00284877" w:rsidRDefault="000D185F" w:rsidP="002475FA">
            <w:pPr>
              <w:rPr>
                <w:rFonts w:ascii="Arial" w:hAnsi="Arial" w:cs="Arial"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3118" w:type="dxa"/>
          </w:tcPr>
          <w:p w14:paraId="00C80FC1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http://escuela2punto0.educarex.es/Humanidades/Etic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lastRenderedPageBreak/>
              <w:t>a_Filosofia_Ciudadania/Aprende_logica/logica/03tablasvdad/generadorfrset.html</w:t>
            </w:r>
          </w:p>
        </w:tc>
        <w:tc>
          <w:tcPr>
            <w:tcW w:w="4410" w:type="dxa"/>
          </w:tcPr>
          <w:p w14:paraId="16110D92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lastRenderedPageBreak/>
              <w:t xml:space="preserve">Web en la que puedes generar diversas tablas de verdad y comprobar </w:t>
            </w: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lastRenderedPageBreak/>
              <w:t xml:space="preserve">sus resultados </w:t>
            </w:r>
          </w:p>
        </w:tc>
      </w:tr>
      <w:tr w:rsidR="000D185F" w:rsidRPr="00284877" w14:paraId="15F31321" w14:textId="77777777" w:rsidTr="001F243C">
        <w:tc>
          <w:tcPr>
            <w:tcW w:w="1526" w:type="dxa"/>
          </w:tcPr>
          <w:p w14:paraId="3930F543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lastRenderedPageBreak/>
              <w:t>Web 03</w:t>
            </w:r>
          </w:p>
        </w:tc>
        <w:tc>
          <w:tcPr>
            <w:tcW w:w="3118" w:type="dxa"/>
          </w:tcPr>
          <w:p w14:paraId="263DCF1D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http://es.wikibooks.org/wiki/Ejercicios_Propuestos_de_Conectivos_L%C3%B3gicos_y_Tablas_de_Verdad</w:t>
            </w:r>
          </w:p>
        </w:tc>
        <w:tc>
          <w:tcPr>
            <w:tcW w:w="4410" w:type="dxa"/>
          </w:tcPr>
          <w:p w14:paraId="2C3F5D82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Web en la que puedes practicar ejercicios sobre conectivos lógicos y tablas de verdad</w:t>
            </w:r>
          </w:p>
        </w:tc>
      </w:tr>
      <w:tr w:rsidR="000D185F" w:rsidRPr="00284877" w14:paraId="77CDDDDA" w14:textId="77777777" w:rsidTr="001F243C">
        <w:tc>
          <w:tcPr>
            <w:tcW w:w="1526" w:type="dxa"/>
          </w:tcPr>
          <w:p w14:paraId="293196BB" w14:textId="77777777" w:rsidR="000D185F" w:rsidRPr="00284877" w:rsidRDefault="000D185F" w:rsidP="002475FA">
            <w:pPr>
              <w:rPr>
                <w:rFonts w:ascii="Arial" w:hAnsi="Arial" w:cs="Arial"/>
                <w:b/>
                <w:color w:val="000000"/>
              </w:rPr>
            </w:pPr>
            <w:r w:rsidRPr="00284877">
              <w:rPr>
                <w:rFonts w:ascii="Arial" w:hAnsi="Arial" w:cs="Arial"/>
                <w:b/>
                <w:color w:val="000000"/>
              </w:rPr>
              <w:t>Web 04</w:t>
            </w:r>
          </w:p>
        </w:tc>
        <w:tc>
          <w:tcPr>
            <w:tcW w:w="3118" w:type="dxa"/>
          </w:tcPr>
          <w:p w14:paraId="6E70512F" w14:textId="77777777" w:rsidR="000D185F" w:rsidRPr="00284877" w:rsidRDefault="000D185F" w:rsidP="002475FA">
            <w:pPr>
              <w:jc w:val="center"/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>http://arquimedes.matem.unam.mx/lite/2013/1.1_Un100/_Un_100_DiagramasDeVenn/index.html</w:t>
            </w:r>
          </w:p>
        </w:tc>
        <w:tc>
          <w:tcPr>
            <w:tcW w:w="4410" w:type="dxa"/>
          </w:tcPr>
          <w:p w14:paraId="65E75C54" w14:textId="77777777" w:rsidR="000D185F" w:rsidRPr="00284877" w:rsidRDefault="000D185F" w:rsidP="002475FA">
            <w:pPr>
              <w:rPr>
                <w:rFonts w:ascii="Arial" w:hAnsi="Arial" w:cs="Arial"/>
                <w:i/>
                <w:color w:val="BFBFBF" w:themeColor="background1" w:themeShade="BF"/>
              </w:rPr>
            </w:pPr>
            <w:r w:rsidRPr="00284877">
              <w:rPr>
                <w:rFonts w:ascii="Arial" w:hAnsi="Arial" w:cs="Arial"/>
                <w:i/>
                <w:color w:val="BFBFBF" w:themeColor="background1" w:themeShade="BF"/>
              </w:rPr>
              <w:t xml:space="preserve">Web que muestra diversos ejemplos de operaciones entre conjuntos. </w:t>
            </w:r>
          </w:p>
        </w:tc>
      </w:tr>
    </w:tbl>
    <w:p w14:paraId="2FC4DE25" w14:textId="77777777" w:rsidR="000D185F" w:rsidRPr="00284877" w:rsidRDefault="000D185F" w:rsidP="000D185F">
      <w:pPr>
        <w:rPr>
          <w:rFonts w:ascii="Arial" w:hAnsi="Arial" w:cs="Arial"/>
          <w:b/>
        </w:rPr>
      </w:pPr>
    </w:p>
    <w:p w14:paraId="2CBED230" w14:textId="77777777" w:rsidR="000D185F" w:rsidRPr="00284877" w:rsidRDefault="000D185F">
      <w:pPr>
        <w:rPr>
          <w:rFonts w:ascii="Arial" w:hAnsi="Arial" w:cs="Arial"/>
        </w:rPr>
      </w:pPr>
    </w:p>
    <w:p w14:paraId="2F9253C7" w14:textId="77777777" w:rsidR="000D185F" w:rsidRPr="00284877" w:rsidRDefault="000D185F">
      <w:pPr>
        <w:rPr>
          <w:rFonts w:ascii="Arial" w:hAnsi="Arial" w:cs="Arial"/>
        </w:rPr>
      </w:pPr>
    </w:p>
    <w:sectPr w:rsidR="000D185F" w:rsidRPr="00284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2A9"/>
    <w:multiLevelType w:val="hybridMultilevel"/>
    <w:tmpl w:val="8592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723"/>
    <w:multiLevelType w:val="hybridMultilevel"/>
    <w:tmpl w:val="EDA441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E93122"/>
    <w:multiLevelType w:val="hybridMultilevel"/>
    <w:tmpl w:val="149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F21A1"/>
    <w:multiLevelType w:val="hybridMultilevel"/>
    <w:tmpl w:val="918A0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5B2"/>
    <w:multiLevelType w:val="hybridMultilevel"/>
    <w:tmpl w:val="1B3E92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A967B7"/>
    <w:multiLevelType w:val="hybridMultilevel"/>
    <w:tmpl w:val="27D8DD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1733CE"/>
    <w:multiLevelType w:val="hybridMultilevel"/>
    <w:tmpl w:val="56E89A92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198F"/>
    <w:multiLevelType w:val="hybridMultilevel"/>
    <w:tmpl w:val="7194B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B7F28"/>
    <w:multiLevelType w:val="hybridMultilevel"/>
    <w:tmpl w:val="105268AE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A4C7C"/>
    <w:multiLevelType w:val="hybridMultilevel"/>
    <w:tmpl w:val="0E147DA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11321"/>
    <w:multiLevelType w:val="hybridMultilevel"/>
    <w:tmpl w:val="6FCEA1A4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23020"/>
    <w:multiLevelType w:val="hybridMultilevel"/>
    <w:tmpl w:val="06368E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A754F"/>
    <w:multiLevelType w:val="hybridMultilevel"/>
    <w:tmpl w:val="CACED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22D9A"/>
    <w:multiLevelType w:val="hybridMultilevel"/>
    <w:tmpl w:val="33C0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556E"/>
    <w:multiLevelType w:val="hybridMultilevel"/>
    <w:tmpl w:val="5268F5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014F0F"/>
    <w:multiLevelType w:val="hybridMultilevel"/>
    <w:tmpl w:val="57E6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61FD2"/>
    <w:multiLevelType w:val="hybridMultilevel"/>
    <w:tmpl w:val="C3169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D028B"/>
    <w:multiLevelType w:val="hybridMultilevel"/>
    <w:tmpl w:val="5948AF26"/>
    <w:lvl w:ilvl="0" w:tplc="B61E49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A7B56"/>
    <w:multiLevelType w:val="hybridMultilevel"/>
    <w:tmpl w:val="D8B898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A63FD6"/>
    <w:multiLevelType w:val="hybridMultilevel"/>
    <w:tmpl w:val="702CE6AE"/>
    <w:lvl w:ilvl="0" w:tplc="B61E497C">
      <w:numFmt w:val="bullet"/>
      <w:lvlText w:val=""/>
      <w:lvlJc w:val="left"/>
      <w:pPr>
        <w:ind w:left="2136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75231F08"/>
    <w:multiLevelType w:val="hybridMultilevel"/>
    <w:tmpl w:val="66E6DD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380D58"/>
    <w:multiLevelType w:val="hybridMultilevel"/>
    <w:tmpl w:val="4EC2E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258DE"/>
    <w:multiLevelType w:val="hybridMultilevel"/>
    <w:tmpl w:val="F0BE6F9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1E49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22"/>
  </w:num>
  <w:num w:numId="7">
    <w:abstractNumId w:val="17"/>
  </w:num>
  <w:num w:numId="8">
    <w:abstractNumId w:val="19"/>
  </w:num>
  <w:num w:numId="9">
    <w:abstractNumId w:val="8"/>
  </w:num>
  <w:num w:numId="10">
    <w:abstractNumId w:val="21"/>
  </w:num>
  <w:num w:numId="11">
    <w:abstractNumId w:val="0"/>
  </w:num>
  <w:num w:numId="12">
    <w:abstractNumId w:val="3"/>
  </w:num>
  <w:num w:numId="13">
    <w:abstractNumId w:val="11"/>
  </w:num>
  <w:num w:numId="14">
    <w:abstractNumId w:val="20"/>
  </w:num>
  <w:num w:numId="15">
    <w:abstractNumId w:val="4"/>
  </w:num>
  <w:num w:numId="16">
    <w:abstractNumId w:val="18"/>
  </w:num>
  <w:num w:numId="17">
    <w:abstractNumId w:val="16"/>
  </w:num>
  <w:num w:numId="18">
    <w:abstractNumId w:val="15"/>
  </w:num>
  <w:num w:numId="19">
    <w:abstractNumId w:val="7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EA"/>
    <w:rsid w:val="00041DCE"/>
    <w:rsid w:val="000613C4"/>
    <w:rsid w:val="00064430"/>
    <w:rsid w:val="000C0BA5"/>
    <w:rsid w:val="000D185F"/>
    <w:rsid w:val="00112071"/>
    <w:rsid w:val="0015734A"/>
    <w:rsid w:val="00161925"/>
    <w:rsid w:val="00183F87"/>
    <w:rsid w:val="00197A07"/>
    <w:rsid w:val="001D4530"/>
    <w:rsid w:val="001F243C"/>
    <w:rsid w:val="00216375"/>
    <w:rsid w:val="002253EA"/>
    <w:rsid w:val="00225F19"/>
    <w:rsid w:val="002433F6"/>
    <w:rsid w:val="002475FA"/>
    <w:rsid w:val="0026661D"/>
    <w:rsid w:val="002750BD"/>
    <w:rsid w:val="00284877"/>
    <w:rsid w:val="002A699A"/>
    <w:rsid w:val="003026C9"/>
    <w:rsid w:val="00304C86"/>
    <w:rsid w:val="00310BF2"/>
    <w:rsid w:val="0035054D"/>
    <w:rsid w:val="003633BD"/>
    <w:rsid w:val="003657AE"/>
    <w:rsid w:val="00397420"/>
    <w:rsid w:val="003A3BEE"/>
    <w:rsid w:val="003B57F3"/>
    <w:rsid w:val="003C172D"/>
    <w:rsid w:val="003E065B"/>
    <w:rsid w:val="003E6F68"/>
    <w:rsid w:val="003F6E07"/>
    <w:rsid w:val="004019F8"/>
    <w:rsid w:val="00402109"/>
    <w:rsid w:val="004717E7"/>
    <w:rsid w:val="004C1191"/>
    <w:rsid w:val="005A51A6"/>
    <w:rsid w:val="005C0A42"/>
    <w:rsid w:val="005D65F9"/>
    <w:rsid w:val="005E2CF1"/>
    <w:rsid w:val="005E7C5C"/>
    <w:rsid w:val="006343B8"/>
    <w:rsid w:val="0065564D"/>
    <w:rsid w:val="006831AA"/>
    <w:rsid w:val="00696437"/>
    <w:rsid w:val="006F5609"/>
    <w:rsid w:val="007027F0"/>
    <w:rsid w:val="007357C2"/>
    <w:rsid w:val="00790FA7"/>
    <w:rsid w:val="007E39A9"/>
    <w:rsid w:val="00801ED7"/>
    <w:rsid w:val="00815AC2"/>
    <w:rsid w:val="0082266D"/>
    <w:rsid w:val="008322CE"/>
    <w:rsid w:val="00832F93"/>
    <w:rsid w:val="00874A61"/>
    <w:rsid w:val="00882F1B"/>
    <w:rsid w:val="008C7668"/>
    <w:rsid w:val="00906DE2"/>
    <w:rsid w:val="0091404F"/>
    <w:rsid w:val="0091747D"/>
    <w:rsid w:val="0098716E"/>
    <w:rsid w:val="009E7B5A"/>
    <w:rsid w:val="009F38ED"/>
    <w:rsid w:val="009F3982"/>
    <w:rsid w:val="00A025C0"/>
    <w:rsid w:val="00A25ABA"/>
    <w:rsid w:val="00A4422A"/>
    <w:rsid w:val="00A8540E"/>
    <w:rsid w:val="00AA5FCE"/>
    <w:rsid w:val="00AF2780"/>
    <w:rsid w:val="00B20936"/>
    <w:rsid w:val="00B34736"/>
    <w:rsid w:val="00B355D1"/>
    <w:rsid w:val="00B57964"/>
    <w:rsid w:val="00B65DEF"/>
    <w:rsid w:val="00BA14C2"/>
    <w:rsid w:val="00C01DD2"/>
    <w:rsid w:val="00C13001"/>
    <w:rsid w:val="00C21232"/>
    <w:rsid w:val="00C24F96"/>
    <w:rsid w:val="00C34D1C"/>
    <w:rsid w:val="00C46BCC"/>
    <w:rsid w:val="00C46EF3"/>
    <w:rsid w:val="00C56F07"/>
    <w:rsid w:val="00C71F21"/>
    <w:rsid w:val="00C75D73"/>
    <w:rsid w:val="00CB3A63"/>
    <w:rsid w:val="00CE7A7B"/>
    <w:rsid w:val="00D303EB"/>
    <w:rsid w:val="00D56C9E"/>
    <w:rsid w:val="00D874A7"/>
    <w:rsid w:val="00D92248"/>
    <w:rsid w:val="00DD3AD9"/>
    <w:rsid w:val="00DD3DEE"/>
    <w:rsid w:val="00DE664E"/>
    <w:rsid w:val="00E0239A"/>
    <w:rsid w:val="00E6748D"/>
    <w:rsid w:val="00E9054D"/>
    <w:rsid w:val="00EB311F"/>
    <w:rsid w:val="00EC67E4"/>
    <w:rsid w:val="00EC7580"/>
    <w:rsid w:val="00EC7FA5"/>
    <w:rsid w:val="00ED3ACB"/>
    <w:rsid w:val="00F27E9A"/>
    <w:rsid w:val="00FA6B10"/>
    <w:rsid w:val="00FD3DBF"/>
    <w:rsid w:val="00FD60BE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6B1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0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3EA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2253EA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225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225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3EA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2253E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2253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53E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253E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EA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253EA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2253EA"/>
  </w:style>
  <w:style w:type="paragraph" w:styleId="NormalWeb">
    <w:name w:val="Normal (Web)"/>
    <w:basedOn w:val="Normal"/>
    <w:uiPriority w:val="99"/>
    <w:rsid w:val="002253EA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2253EA"/>
    <w:rPr>
      <w:b/>
    </w:rPr>
  </w:style>
  <w:style w:type="character" w:styleId="Enfasis">
    <w:name w:val="Emphasis"/>
    <w:basedOn w:val="Fuentedeprrafopredeter"/>
    <w:uiPriority w:val="20"/>
    <w:rsid w:val="002253EA"/>
    <w:rPr>
      <w:i/>
    </w:rPr>
  </w:style>
  <w:style w:type="character" w:customStyle="1" w:styleId="contenido">
    <w:name w:val="contenido"/>
    <w:basedOn w:val="Fuentedeprrafopredeter"/>
    <w:rsid w:val="002253EA"/>
  </w:style>
  <w:style w:type="character" w:styleId="Hipervnculo">
    <w:name w:val="Hyperlink"/>
    <w:basedOn w:val="Fuentedeprrafopredeter"/>
    <w:uiPriority w:val="99"/>
    <w:rsid w:val="002253EA"/>
    <w:rPr>
      <w:color w:val="0000FF"/>
      <w:u w:val="single"/>
    </w:rPr>
  </w:style>
  <w:style w:type="table" w:styleId="Tablaconcuadrcula">
    <w:name w:val="Table Grid"/>
    <w:basedOn w:val="Tablanormal"/>
    <w:rsid w:val="002253E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3EA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2253EA"/>
  </w:style>
  <w:style w:type="character" w:customStyle="1" w:styleId="st">
    <w:name w:val="st"/>
    <w:basedOn w:val="Fuentedeprrafopredeter"/>
    <w:rsid w:val="002253EA"/>
  </w:style>
  <w:style w:type="character" w:customStyle="1" w:styleId="kno-fvld">
    <w:name w:val="kno-fv _ld"/>
    <w:basedOn w:val="Fuentedeprrafopredeter"/>
    <w:rsid w:val="002253EA"/>
  </w:style>
  <w:style w:type="paragraph" w:styleId="Textodeglobo">
    <w:name w:val="Balloon Text"/>
    <w:basedOn w:val="Normal"/>
    <w:link w:val="TextodegloboCar"/>
    <w:rsid w:val="002253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253EA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2253EA"/>
  </w:style>
  <w:style w:type="character" w:styleId="Refdecomentario">
    <w:name w:val="annotation reference"/>
    <w:basedOn w:val="Fuentedeprrafopredeter"/>
    <w:rsid w:val="002253EA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253EA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2253EA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2253EA"/>
  </w:style>
  <w:style w:type="table" w:styleId="Cuadrculaclara-nfasis2">
    <w:name w:val="Light Grid Accent 2"/>
    <w:basedOn w:val="Tablanormal"/>
    <w:uiPriority w:val="62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ombreadomediano1-nfasis2">
    <w:name w:val="Medium Shading 1 Accent 2"/>
    <w:basedOn w:val="Tablanormal"/>
    <w:uiPriority w:val="63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2253EA"/>
    <w:pPr>
      <w:spacing w:after="0" w:line="240" w:lineRule="auto"/>
    </w:pPr>
  </w:style>
  <w:style w:type="character" w:styleId="Hipervnculovisitado">
    <w:name w:val="FollowedHyperlink"/>
    <w:basedOn w:val="Fuentedeprrafopredeter"/>
    <w:rsid w:val="002253EA"/>
    <w:rPr>
      <w:color w:val="954F72" w:themeColor="followedHyperlink"/>
      <w:u w:val="single"/>
    </w:rPr>
  </w:style>
  <w:style w:type="table" w:styleId="Sombreadomediano2-nfasis6">
    <w:name w:val="Medium Shading 2 Accent 6"/>
    <w:basedOn w:val="Tablanormal"/>
    <w:uiPriority w:val="64"/>
    <w:rsid w:val="002253E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semiHidden/>
    <w:rsid w:val="002253EA"/>
    <w:rPr>
      <w:color w:val="808080"/>
    </w:rPr>
  </w:style>
  <w:style w:type="table" w:styleId="Cuadrculaclara-nfasis1">
    <w:name w:val="Light Grid Accent 1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staclara-nfasis4">
    <w:name w:val="Light List Accent 4"/>
    <w:basedOn w:val="Tablanormal"/>
    <w:rsid w:val="002253EA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oscura">
    <w:name w:val="Dark List"/>
    <w:basedOn w:val="Tablanormal"/>
    <w:rsid w:val="002253EA"/>
    <w:pPr>
      <w:spacing w:after="0" w:line="240" w:lineRule="auto"/>
    </w:pPr>
    <w:rPr>
      <w:color w:val="FFFFFF" w:themeColor="background1"/>
      <w:sz w:val="24"/>
      <w:szCs w:val="24"/>
      <w:lang w:val="es-ES_tradn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225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ya-q-full-text">
    <w:name w:val="ya-q-full-text"/>
    <w:basedOn w:val="Fuentedeprrafopredeter"/>
    <w:rsid w:val="000D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://wolframalpha0.blogspot.com/2014/01/como-hacer-diagramas-de-venn-onlin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2870</Words>
  <Characters>15787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Ancopepe pepe</cp:lastModifiedBy>
  <cp:revision>34</cp:revision>
  <dcterms:created xsi:type="dcterms:W3CDTF">2015-09-02T03:24:00Z</dcterms:created>
  <dcterms:modified xsi:type="dcterms:W3CDTF">2015-10-21T19:00:00Z</dcterms:modified>
</cp:coreProperties>
</file>