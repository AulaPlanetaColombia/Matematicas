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0A855" w14:textId="77777777" w:rsidR="00525FE2" w:rsidRPr="008C2F79" w:rsidRDefault="00A51A3E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>
        <w:rPr>
          <w:rFonts w:ascii="Times New Roman" w:eastAsia="Calibri" w:hAnsi="Times New Roman" w:cs="Times New Roman"/>
          <w:lang w:val="es-CO"/>
        </w:rPr>
        <w:t>Operaciones con números decimales</w:t>
      </w:r>
    </w:p>
    <w:p w14:paraId="4E968970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 xml:space="preserve">1 </w:t>
      </w:r>
      <w:r w:rsidR="00051F7D">
        <w:rPr>
          <w:rFonts w:ascii="Times New Roman" w:eastAsia="Calibri" w:hAnsi="Times New Roman" w:cs="Times New Roman"/>
          <w:lang w:val="es-CO"/>
        </w:rPr>
        <w:t>La adición y la sustracción de números decimales</w:t>
      </w:r>
    </w:p>
    <w:p w14:paraId="00236F40" w14:textId="77777777" w:rsidR="00010B32" w:rsidRPr="008C2F79" w:rsidRDefault="00010B32" w:rsidP="00010B32">
      <w:pPr>
        <w:spacing w:after="0" w:line="259" w:lineRule="auto"/>
        <w:ind w:firstLine="709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1.</w:t>
      </w:r>
      <w:r w:rsidR="00051F7D">
        <w:rPr>
          <w:rFonts w:ascii="Times New Roman" w:eastAsia="Calibri" w:hAnsi="Times New Roman" w:cs="Times New Roman"/>
          <w:lang w:val="es-CO"/>
        </w:rPr>
        <w:t>1</w:t>
      </w:r>
      <w:r w:rsidRPr="008C2F79">
        <w:rPr>
          <w:rFonts w:ascii="Times New Roman" w:eastAsia="Calibri" w:hAnsi="Times New Roman" w:cs="Times New Roman"/>
          <w:lang w:val="es-CO"/>
        </w:rPr>
        <w:t xml:space="preserve"> Consolidación</w:t>
      </w:r>
    </w:p>
    <w:p w14:paraId="6A6F8A64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 xml:space="preserve">2 </w:t>
      </w:r>
      <w:r w:rsidR="00051F7D">
        <w:rPr>
          <w:rFonts w:ascii="Times New Roman" w:eastAsia="Calibri" w:hAnsi="Times New Roman" w:cs="Times New Roman"/>
          <w:lang w:val="es-CO"/>
        </w:rPr>
        <w:t>La multiplicación de decimales</w:t>
      </w:r>
      <w:r w:rsidR="00010B32" w:rsidRPr="008C2F79">
        <w:rPr>
          <w:rFonts w:ascii="Times New Roman" w:eastAsia="Calibri" w:hAnsi="Times New Roman" w:cs="Times New Roman"/>
          <w:lang w:val="es-CO"/>
        </w:rPr>
        <w:t xml:space="preserve"> </w:t>
      </w:r>
    </w:p>
    <w:p w14:paraId="541D1B9C" w14:textId="77777777" w:rsidR="00525FE2" w:rsidRPr="008C2F79" w:rsidRDefault="00525FE2" w:rsidP="00525FE2">
      <w:pPr>
        <w:spacing w:after="0" w:line="259" w:lineRule="auto"/>
        <w:ind w:firstLine="708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2.</w:t>
      </w:r>
      <w:r w:rsidR="00051F7D">
        <w:rPr>
          <w:rFonts w:ascii="Times New Roman" w:eastAsia="Calibri" w:hAnsi="Times New Roman" w:cs="Times New Roman"/>
          <w:lang w:val="es-CO"/>
        </w:rPr>
        <w:t>1</w:t>
      </w:r>
      <w:r w:rsidRPr="008C2F79">
        <w:rPr>
          <w:rFonts w:ascii="Times New Roman" w:eastAsia="Calibri" w:hAnsi="Times New Roman" w:cs="Times New Roman"/>
          <w:lang w:val="es-CO"/>
        </w:rPr>
        <w:t xml:space="preserve"> Consolidación</w:t>
      </w:r>
    </w:p>
    <w:p w14:paraId="7BB90C81" w14:textId="77777777" w:rsidR="00525FE2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 xml:space="preserve">3 </w:t>
      </w:r>
      <w:r w:rsidR="002D08BC">
        <w:rPr>
          <w:rFonts w:ascii="Times New Roman" w:eastAsia="Calibri" w:hAnsi="Times New Roman" w:cs="Times New Roman"/>
          <w:lang w:val="es-CO"/>
        </w:rPr>
        <w:t>La división de números decimales</w:t>
      </w:r>
      <w:r w:rsidR="00010B32" w:rsidRPr="008C2F79">
        <w:rPr>
          <w:rFonts w:ascii="Times New Roman" w:eastAsia="Calibri" w:hAnsi="Times New Roman" w:cs="Times New Roman"/>
          <w:lang w:val="es-CO"/>
        </w:rPr>
        <w:t xml:space="preserve"> </w:t>
      </w:r>
    </w:p>
    <w:p w14:paraId="0521B318" w14:textId="77777777" w:rsidR="00686284" w:rsidRDefault="00686284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>
        <w:rPr>
          <w:rFonts w:ascii="Times New Roman" w:eastAsia="Calibri" w:hAnsi="Times New Roman" w:cs="Times New Roman"/>
          <w:lang w:val="es-CO"/>
        </w:rPr>
        <w:tab/>
      </w:r>
      <w:r w:rsidRPr="00686284">
        <w:rPr>
          <w:rFonts w:ascii="Times New Roman" w:eastAsia="Calibri" w:hAnsi="Times New Roman" w:cs="Times New Roman"/>
          <w:lang w:val="es-CO"/>
        </w:rPr>
        <w:t xml:space="preserve">3.1 La división de un </w:t>
      </w:r>
      <w:r w:rsidR="003511E0">
        <w:rPr>
          <w:rFonts w:ascii="Times New Roman" w:eastAsia="Calibri" w:hAnsi="Times New Roman" w:cs="Times New Roman"/>
          <w:lang w:val="es-CO"/>
        </w:rPr>
        <w:t xml:space="preserve">número </w:t>
      </w:r>
      <w:r w:rsidRPr="00686284">
        <w:rPr>
          <w:rFonts w:ascii="Times New Roman" w:eastAsia="Calibri" w:hAnsi="Times New Roman" w:cs="Times New Roman"/>
          <w:lang w:val="es-CO"/>
        </w:rPr>
        <w:t>decimal entre un número natural</w:t>
      </w:r>
    </w:p>
    <w:p w14:paraId="78E04781" w14:textId="77777777" w:rsidR="00686284" w:rsidRDefault="00686284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>
        <w:rPr>
          <w:rFonts w:ascii="Times New Roman" w:eastAsia="Calibri" w:hAnsi="Times New Roman" w:cs="Times New Roman"/>
          <w:lang w:val="es-CO"/>
        </w:rPr>
        <w:tab/>
      </w:r>
      <w:r w:rsidRPr="00686284">
        <w:rPr>
          <w:rFonts w:ascii="Times New Roman" w:eastAsia="Calibri" w:hAnsi="Times New Roman" w:cs="Times New Roman"/>
          <w:lang w:val="es-CO"/>
        </w:rPr>
        <w:t xml:space="preserve">3.2 La división de un </w:t>
      </w:r>
      <w:r w:rsidR="003511E0">
        <w:rPr>
          <w:rFonts w:ascii="Times New Roman" w:eastAsia="Calibri" w:hAnsi="Times New Roman" w:cs="Times New Roman"/>
          <w:lang w:val="es-CO"/>
        </w:rPr>
        <w:t xml:space="preserve">número </w:t>
      </w:r>
      <w:r w:rsidRPr="00686284">
        <w:rPr>
          <w:rFonts w:ascii="Times New Roman" w:eastAsia="Calibri" w:hAnsi="Times New Roman" w:cs="Times New Roman"/>
          <w:lang w:val="es-CO"/>
        </w:rPr>
        <w:t>natural entre un número decimal</w:t>
      </w:r>
    </w:p>
    <w:p w14:paraId="4F240B03" w14:textId="77777777" w:rsidR="003511E0" w:rsidRDefault="00686284" w:rsidP="003511E0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>
        <w:rPr>
          <w:rFonts w:ascii="Times New Roman" w:eastAsia="Calibri" w:hAnsi="Times New Roman" w:cs="Times New Roman"/>
          <w:lang w:val="es-CO"/>
        </w:rPr>
        <w:tab/>
        <w:t xml:space="preserve">3.3 </w:t>
      </w:r>
      <w:r w:rsidR="00CD0E9B">
        <w:rPr>
          <w:rFonts w:ascii="Times New Roman" w:eastAsia="Calibri" w:hAnsi="Times New Roman" w:cs="Times New Roman"/>
          <w:lang w:val="es-CO"/>
        </w:rPr>
        <w:t>La división</w:t>
      </w:r>
      <w:r w:rsidR="003511E0">
        <w:rPr>
          <w:rFonts w:ascii="Times New Roman" w:eastAsia="Calibri" w:hAnsi="Times New Roman" w:cs="Times New Roman"/>
          <w:lang w:val="es-CO"/>
        </w:rPr>
        <w:t xml:space="preserve"> </w:t>
      </w:r>
      <w:r w:rsidR="00850C14">
        <w:rPr>
          <w:rFonts w:ascii="Times New Roman" w:eastAsia="Calibri" w:hAnsi="Times New Roman" w:cs="Times New Roman"/>
          <w:lang w:val="es-CO"/>
        </w:rPr>
        <w:t xml:space="preserve">entre </w:t>
      </w:r>
      <w:r w:rsidR="003511E0">
        <w:rPr>
          <w:rFonts w:ascii="Times New Roman" w:eastAsia="Calibri" w:hAnsi="Times New Roman" w:cs="Times New Roman"/>
          <w:lang w:val="es-CO"/>
        </w:rPr>
        <w:t>dos números decimales</w:t>
      </w:r>
    </w:p>
    <w:p w14:paraId="34C74257" w14:textId="77777777" w:rsidR="00525FE2" w:rsidRPr="008C2F79" w:rsidRDefault="000619AE" w:rsidP="003511E0">
      <w:pPr>
        <w:spacing w:after="0" w:line="259" w:lineRule="auto"/>
        <w:ind w:firstLine="708"/>
        <w:rPr>
          <w:rFonts w:ascii="Times New Roman" w:eastAsia="Calibri" w:hAnsi="Times New Roman" w:cs="Times New Roman"/>
          <w:lang w:val="es-CO"/>
        </w:rPr>
      </w:pPr>
      <w:r>
        <w:rPr>
          <w:rFonts w:ascii="Times New Roman" w:eastAsia="Calibri" w:hAnsi="Times New Roman" w:cs="Times New Roman"/>
          <w:lang w:val="es-CO"/>
        </w:rPr>
        <w:t>3.</w:t>
      </w:r>
      <w:r w:rsidR="00686284">
        <w:rPr>
          <w:rFonts w:ascii="Times New Roman" w:eastAsia="Calibri" w:hAnsi="Times New Roman" w:cs="Times New Roman"/>
          <w:lang w:val="es-CO"/>
        </w:rPr>
        <w:t>4</w:t>
      </w:r>
      <w:r w:rsidR="00525FE2" w:rsidRPr="008C2F79">
        <w:rPr>
          <w:rFonts w:ascii="Times New Roman" w:eastAsia="Calibri" w:hAnsi="Times New Roman" w:cs="Times New Roman"/>
          <w:lang w:val="es-CO"/>
        </w:rPr>
        <w:t xml:space="preserve"> Consolidación</w:t>
      </w:r>
    </w:p>
    <w:p w14:paraId="5B48CBAF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 xml:space="preserve">4 </w:t>
      </w:r>
      <w:r w:rsidR="00037AD4">
        <w:rPr>
          <w:rFonts w:ascii="Times New Roman" w:eastAsia="Calibri" w:hAnsi="Times New Roman" w:cs="Times New Roman"/>
          <w:lang w:val="es-CO"/>
        </w:rPr>
        <w:t>El redondeo de resultados con decimales</w:t>
      </w:r>
    </w:p>
    <w:p w14:paraId="12BAEEBD" w14:textId="77777777" w:rsidR="00525FE2" w:rsidRPr="008C2F79" w:rsidRDefault="00525FE2" w:rsidP="00525FE2">
      <w:pPr>
        <w:spacing w:after="0" w:line="259" w:lineRule="auto"/>
        <w:ind w:firstLine="708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4.1 Consolidación</w:t>
      </w:r>
    </w:p>
    <w:p w14:paraId="28658D4C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 xml:space="preserve">5 </w:t>
      </w:r>
      <w:r w:rsidR="00037AD4">
        <w:rPr>
          <w:rFonts w:ascii="Times New Roman" w:eastAsia="Calibri" w:hAnsi="Times New Roman" w:cs="Times New Roman"/>
          <w:lang w:val="es-CO"/>
        </w:rPr>
        <w:t>Las operaciones combinadas</w:t>
      </w:r>
    </w:p>
    <w:p w14:paraId="5AEA5EC5" w14:textId="77777777" w:rsidR="00525FE2" w:rsidRPr="008C2F79" w:rsidRDefault="00525FE2" w:rsidP="00525FE2">
      <w:pPr>
        <w:spacing w:after="0" w:line="259" w:lineRule="auto"/>
        <w:ind w:firstLine="708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5.1 Consolidación</w:t>
      </w:r>
    </w:p>
    <w:p w14:paraId="6C429450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6 Competencias</w:t>
      </w:r>
    </w:p>
    <w:p w14:paraId="5140BEB7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 xml:space="preserve">Fin de </w:t>
      </w:r>
      <w:r w:rsidR="006C3C5A" w:rsidRPr="008C2F79">
        <w:rPr>
          <w:rFonts w:ascii="Times New Roman" w:eastAsia="Calibri" w:hAnsi="Times New Roman" w:cs="Times New Roman"/>
          <w:lang w:val="es-CO"/>
        </w:rPr>
        <w:t xml:space="preserve">unidad </w:t>
      </w:r>
    </w:p>
    <w:p w14:paraId="3BE163D9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Mapa conceptual</w:t>
      </w:r>
    </w:p>
    <w:p w14:paraId="50C04EDA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Evaluación</w:t>
      </w:r>
    </w:p>
    <w:p w14:paraId="7C9DE4EC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Webs de referencia</w:t>
      </w:r>
    </w:p>
    <w:p w14:paraId="506428DF" w14:textId="77777777" w:rsidR="00525FE2" w:rsidRPr="008C2F79" w:rsidRDefault="00525FE2" w:rsidP="00525FE2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  <w:r w:rsidRPr="008C2F79">
        <w:rPr>
          <w:rFonts w:ascii="Times New Roman" w:eastAsia="Calibri" w:hAnsi="Times New Roman" w:cs="Times New Roman"/>
          <w:lang w:val="es-CO"/>
        </w:rPr>
        <w:t>Banco de actividades</w:t>
      </w:r>
    </w:p>
    <w:p w14:paraId="2D80C5A9" w14:textId="77777777" w:rsidR="002E080E" w:rsidRPr="008C2F79" w:rsidRDefault="002E080E" w:rsidP="00484123">
      <w:pPr>
        <w:spacing w:after="0"/>
        <w:rPr>
          <w:rFonts w:ascii="Times New Roman" w:hAnsi="Times New Roman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8C2F79" w14:paraId="2CCB7865" w14:textId="77777777" w:rsidTr="00E92066">
        <w:tc>
          <w:tcPr>
            <w:tcW w:w="1951" w:type="dxa"/>
            <w:shd w:val="clear" w:color="auto" w:fill="000000" w:themeFill="text1"/>
          </w:tcPr>
          <w:p w14:paraId="402BA548" w14:textId="77777777" w:rsidR="00E92066" w:rsidRPr="008C2F79" w:rsidRDefault="00E92066" w:rsidP="00E92066">
            <w:pPr>
              <w:tabs>
                <w:tab w:val="right" w:pos="8498"/>
              </w:tabs>
              <w:rPr>
                <w:rFonts w:ascii="Times New Roman" w:hAnsi="Times New Roman" w:cs="Arial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6570A088" w14:textId="77777777" w:rsidR="00E92066" w:rsidRPr="008C2F79" w:rsidRDefault="00475C6F" w:rsidP="007B0BD9">
            <w:pPr>
              <w:pStyle w:val="TextoPLANETA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Operaciones con números decimales</w:t>
            </w:r>
          </w:p>
        </w:tc>
      </w:tr>
      <w:tr w:rsidR="00E92066" w:rsidRPr="008C2F79" w14:paraId="41521AB5" w14:textId="77777777" w:rsidTr="00E92066">
        <w:tc>
          <w:tcPr>
            <w:tcW w:w="1951" w:type="dxa"/>
            <w:shd w:val="clear" w:color="auto" w:fill="000000" w:themeFill="text1"/>
          </w:tcPr>
          <w:p w14:paraId="14D67F41" w14:textId="77777777" w:rsidR="00E92066" w:rsidRPr="008C2F79" w:rsidRDefault="00E92066" w:rsidP="00081745">
            <w:pPr>
              <w:tabs>
                <w:tab w:val="right" w:pos="8498"/>
              </w:tabs>
              <w:rPr>
                <w:rFonts w:ascii="Times New Roman" w:hAnsi="Times New Roman" w:cs="Arial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03DC9BD0" w14:textId="77777777" w:rsidR="00E92066" w:rsidRPr="008C2F79" w:rsidRDefault="007B0BD9" w:rsidP="005222A5">
            <w:pPr>
              <w:pStyle w:val="TextoPLANETA"/>
              <w:rPr>
                <w:sz w:val="24"/>
                <w:szCs w:val="24"/>
                <w:highlight w:val="yellow"/>
              </w:rPr>
            </w:pPr>
            <w:r w:rsidRPr="008C2F79">
              <w:rPr>
                <w:sz w:val="24"/>
                <w:szCs w:val="24"/>
                <w:highlight w:val="yellow"/>
              </w:rPr>
              <w:t>MA_06_0</w:t>
            </w:r>
            <w:r w:rsidR="00475C6F">
              <w:rPr>
                <w:sz w:val="24"/>
                <w:szCs w:val="24"/>
                <w:highlight w:val="yellow"/>
              </w:rPr>
              <w:t>8</w:t>
            </w:r>
            <w:r w:rsidRPr="008C2F79">
              <w:rPr>
                <w:sz w:val="24"/>
                <w:szCs w:val="24"/>
                <w:highlight w:val="yellow"/>
              </w:rPr>
              <w:t>_CO</w:t>
            </w:r>
          </w:p>
        </w:tc>
      </w:tr>
      <w:tr w:rsidR="00E92066" w:rsidRPr="008C2F79" w14:paraId="68151D7B" w14:textId="77777777" w:rsidTr="00E92066">
        <w:tc>
          <w:tcPr>
            <w:tcW w:w="1951" w:type="dxa"/>
            <w:shd w:val="clear" w:color="auto" w:fill="000000" w:themeFill="text1"/>
          </w:tcPr>
          <w:p w14:paraId="05D768AD" w14:textId="77777777" w:rsidR="00E92066" w:rsidRPr="008C2F79" w:rsidRDefault="00E92066" w:rsidP="00081745">
            <w:pPr>
              <w:tabs>
                <w:tab w:val="right" w:pos="8498"/>
              </w:tabs>
              <w:rPr>
                <w:rFonts w:ascii="Times New Roman" w:hAnsi="Times New Roman" w:cs="Arial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33D75CEF" w14:textId="77777777" w:rsidR="00A305A9" w:rsidRPr="0032423E" w:rsidRDefault="0032423E" w:rsidP="001E1525">
            <w:pPr>
              <w:pStyle w:val="TextoPLANETA"/>
              <w:rPr>
                <w:highlight w:val="yellow"/>
              </w:rPr>
            </w:pPr>
            <w:r w:rsidRPr="0032423E">
              <w:rPr>
                <w:highlight w:val="yellow"/>
              </w:rPr>
              <w:t>Los números naturales no son suficientes para representar las cantidades que</w:t>
            </w:r>
            <w:r>
              <w:rPr>
                <w:highlight w:val="yellow"/>
              </w:rPr>
              <w:t xml:space="preserve"> se </w:t>
            </w:r>
            <w:r w:rsidRPr="0032423E">
              <w:rPr>
                <w:highlight w:val="yellow"/>
              </w:rPr>
              <w:t>maneja</w:t>
            </w:r>
            <w:r>
              <w:rPr>
                <w:highlight w:val="yellow"/>
              </w:rPr>
              <w:t>n</w:t>
            </w:r>
            <w:r w:rsidRPr="0032423E">
              <w:rPr>
                <w:highlight w:val="yellow"/>
              </w:rPr>
              <w:t xml:space="preserve"> en la vida real, por lo que es necesario operar con números decimales. Estos nos permiten expresar con exactitud el valor de una medida </w:t>
            </w:r>
            <w:r w:rsidR="001E1525">
              <w:rPr>
                <w:highlight w:val="yellow"/>
              </w:rPr>
              <w:t>y</w:t>
            </w:r>
            <w:ins w:id="0" w:author="mercyranjel" w:date="2016-01-16T11:40:00Z">
              <w:r w:rsidR="001E1525" w:rsidRPr="0032423E">
                <w:rPr>
                  <w:highlight w:val="yellow"/>
                </w:rPr>
                <w:t xml:space="preserve"> </w:t>
              </w:r>
            </w:ins>
            <w:r w:rsidRPr="0032423E">
              <w:rPr>
                <w:highlight w:val="yellow"/>
              </w:rPr>
              <w:t>hacer repartos de cantidades inferiores a la unidad.</w:t>
            </w:r>
          </w:p>
        </w:tc>
      </w:tr>
    </w:tbl>
    <w:p w14:paraId="0D18DDAA" w14:textId="77777777" w:rsidR="00E92066" w:rsidRPr="008C2F79" w:rsidRDefault="00E92066" w:rsidP="00081745">
      <w:pPr>
        <w:tabs>
          <w:tab w:val="right" w:pos="8498"/>
        </w:tabs>
        <w:spacing w:after="0"/>
        <w:rPr>
          <w:rFonts w:ascii="Times New Roman" w:hAnsi="Times New Roman" w:cs="Arial"/>
          <w:highlight w:val="yellow"/>
        </w:rPr>
      </w:pPr>
    </w:p>
    <w:p w14:paraId="0DFC7E67" w14:textId="77777777" w:rsidR="00A836A1" w:rsidRPr="00B47DE0" w:rsidRDefault="00081745" w:rsidP="00B47DE0">
      <w:pPr>
        <w:pStyle w:val="Seccin1PLANETA"/>
      </w:pPr>
      <w:r w:rsidRPr="00B47DE0">
        <w:rPr>
          <w:highlight w:val="yellow"/>
        </w:rPr>
        <w:t>[SECCIÓN 1]</w:t>
      </w:r>
      <w:r w:rsidR="00616DBC" w:rsidRPr="00B47DE0">
        <w:t xml:space="preserve"> </w:t>
      </w:r>
      <w:r w:rsidR="00A836A1" w:rsidRPr="00B47DE0">
        <w:t xml:space="preserve">1 </w:t>
      </w:r>
      <w:r w:rsidR="00037AD4" w:rsidRPr="00B47DE0">
        <w:t>La adición y la sustracción de números decimales</w:t>
      </w:r>
    </w:p>
    <w:p w14:paraId="2A89FF60" w14:textId="77777777" w:rsidR="0032423E" w:rsidRDefault="0032423E" w:rsidP="0032423E">
      <w:pPr>
        <w:pStyle w:val="TextoPLANETA"/>
      </w:pPr>
    </w:p>
    <w:p w14:paraId="0B16C412" w14:textId="77777777" w:rsidR="004A00A5" w:rsidRDefault="00725FD2" w:rsidP="00725FD2">
      <w:pPr>
        <w:pStyle w:val="Seccin2PLANETA"/>
        <w:rPr>
          <w:b w:val="0"/>
          <w:sz w:val="22"/>
        </w:rPr>
      </w:pPr>
      <w:r>
        <w:rPr>
          <w:b w:val="0"/>
          <w:sz w:val="22"/>
        </w:rPr>
        <w:t xml:space="preserve">La adición y la sustracción son operaciones básicas que </w:t>
      </w:r>
      <w:r w:rsidR="00110922">
        <w:rPr>
          <w:b w:val="0"/>
          <w:sz w:val="22"/>
        </w:rPr>
        <w:t>también se plantean</w:t>
      </w:r>
      <w:r>
        <w:rPr>
          <w:b w:val="0"/>
          <w:sz w:val="22"/>
        </w:rPr>
        <w:t xml:space="preserve"> </w:t>
      </w:r>
      <w:r w:rsidR="00110922">
        <w:rPr>
          <w:b w:val="0"/>
          <w:sz w:val="22"/>
        </w:rPr>
        <w:t xml:space="preserve">en </w:t>
      </w:r>
      <w:r w:rsidRPr="00725FD2">
        <w:rPr>
          <w:b w:val="0"/>
          <w:sz w:val="22"/>
        </w:rPr>
        <w:t>n</w:t>
      </w:r>
      <w:r>
        <w:rPr>
          <w:b w:val="0"/>
          <w:sz w:val="22"/>
        </w:rPr>
        <w:t>úmeros decimales</w:t>
      </w:r>
      <w:r w:rsidR="001E1525">
        <w:rPr>
          <w:b w:val="0"/>
          <w:sz w:val="22"/>
        </w:rPr>
        <w:t>;</w:t>
      </w:r>
      <w:r w:rsidR="004A00A5">
        <w:rPr>
          <w:b w:val="0"/>
          <w:sz w:val="22"/>
        </w:rPr>
        <w:t xml:space="preserve"> </w:t>
      </w:r>
      <w:r w:rsidR="00110922">
        <w:rPr>
          <w:b w:val="0"/>
          <w:sz w:val="22"/>
        </w:rPr>
        <w:t xml:space="preserve">sus algoritmos son similares a los </w:t>
      </w:r>
      <w:r w:rsidR="001E1525">
        <w:rPr>
          <w:b w:val="0"/>
          <w:sz w:val="22"/>
        </w:rPr>
        <w:t>de</w:t>
      </w:r>
      <w:r w:rsidR="004A00A5">
        <w:rPr>
          <w:b w:val="0"/>
          <w:sz w:val="22"/>
        </w:rPr>
        <w:t xml:space="preserve"> los números naturales. </w:t>
      </w:r>
    </w:p>
    <w:p w14:paraId="036C90E1" w14:textId="77777777" w:rsidR="004A00A5" w:rsidRDefault="004A00A5" w:rsidP="00725FD2">
      <w:pPr>
        <w:pStyle w:val="Seccin2PLANETA"/>
        <w:rPr>
          <w:b w:val="0"/>
          <w:sz w:val="22"/>
        </w:rPr>
      </w:pPr>
    </w:p>
    <w:p w14:paraId="76FEACE6" w14:textId="77777777" w:rsidR="00ED5823" w:rsidRDefault="004A00A5" w:rsidP="004A00A5">
      <w:pPr>
        <w:pStyle w:val="TextoPLANETA"/>
      </w:pPr>
      <w:r>
        <w:t xml:space="preserve">Se puede adicionar o sustraer números decimales como si fueran naturales, teniendo cuidado de hacerlo siempre con los mismos órdenes de </w:t>
      </w:r>
      <w:r w:rsidR="00110922">
        <w:t>unidad</w:t>
      </w:r>
      <w:r>
        <w:t xml:space="preserve">: unidades con unidades, decenas con decenas, </w:t>
      </w:r>
      <w:r w:rsidR="00110922">
        <w:t>décimas con décimas</w:t>
      </w:r>
      <w:r w:rsidR="001E1525">
        <w:t>,</w:t>
      </w:r>
      <w:r w:rsidR="00110922">
        <w:t xml:space="preserve"> centésimas con centésimas, </w:t>
      </w:r>
      <w:r>
        <w:t xml:space="preserve">etc. Para ello, </w:t>
      </w:r>
      <w:r w:rsidR="00ED5823">
        <w:t xml:space="preserve">se </w:t>
      </w:r>
      <w:r w:rsidR="00110922">
        <w:t>organizan los s</w:t>
      </w:r>
      <w:r w:rsidR="001E1525">
        <w:t>u</w:t>
      </w:r>
      <w:r w:rsidR="00110922">
        <w:t>mandos</w:t>
      </w:r>
      <w:r w:rsidR="00ED5823">
        <w:t xml:space="preserve"> </w:t>
      </w:r>
      <w:r>
        <w:t>de manera que las coma</w:t>
      </w:r>
      <w:r w:rsidR="00ED5823">
        <w:t xml:space="preserve">s decimales queden alineadas </w:t>
      </w:r>
      <w:r>
        <w:t>vertical</w:t>
      </w:r>
      <w:r w:rsidR="00ED5823">
        <w:t>mente</w:t>
      </w:r>
      <w:r>
        <w:t xml:space="preserve">. </w:t>
      </w:r>
    </w:p>
    <w:p w14:paraId="233BF75B" w14:textId="77777777" w:rsidR="00ED5823" w:rsidRDefault="00ED5823" w:rsidP="004A00A5">
      <w:pPr>
        <w:pStyle w:val="TextoPLANETA"/>
      </w:pPr>
    </w:p>
    <w:p w14:paraId="4E8D2504" w14:textId="77777777" w:rsidR="004A00A5" w:rsidRDefault="00ED5823" w:rsidP="004A00A5">
      <w:pPr>
        <w:pStyle w:val="TextoPLANETA"/>
      </w:pPr>
      <w:r>
        <w:t>E</w:t>
      </w:r>
      <w:r w:rsidR="004A00A5">
        <w:t>jemplo</w:t>
      </w:r>
      <w:r>
        <w:t xml:space="preserve"> 1</w:t>
      </w:r>
    </w:p>
    <w:p w14:paraId="17D1E4D2" w14:textId="77777777" w:rsidR="00A54340" w:rsidRDefault="00A54340" w:rsidP="004A00A5">
      <w:pPr>
        <w:pStyle w:val="TextoPLANETA"/>
      </w:pPr>
    </w:p>
    <w:p w14:paraId="6A440203" w14:textId="77777777" w:rsidR="00ED5823" w:rsidRDefault="00336C7D" w:rsidP="004A00A5">
      <w:pPr>
        <w:pStyle w:val="TextoPLANETA"/>
      </w:pPr>
      <w:r>
        <w:t xml:space="preserve">Para adicionar 4,86 y 0,124 se </w:t>
      </w:r>
      <w:r w:rsidR="00C42295">
        <w:t>escriben los números uno debajo del otro</w:t>
      </w:r>
      <w:r w:rsidR="001E1525">
        <w:t>,</w:t>
      </w:r>
      <w:r>
        <w:t xml:space="preserve"> alineando las comas</w:t>
      </w:r>
      <w:r w:rsidR="001E1525">
        <w:t>;</w:t>
      </w:r>
      <w:r>
        <w:t xml:space="preserve"> de esta manera se pueden ubicar las unidades con unidades, decenas con dec</w:t>
      </w:r>
      <w:r w:rsidR="00C42295">
        <w:t>enas, décimas con décimas, etc. L</w:t>
      </w:r>
      <w:r w:rsidR="00EA258C">
        <w:t>uego</w:t>
      </w:r>
      <w:r w:rsidR="00C42295">
        <w:t>,</w:t>
      </w:r>
      <w:r w:rsidR="00EA258C">
        <w:t xml:space="preserve"> se adicionan los valores en cada orden de magnitud de derecha a izquierda, </w:t>
      </w:r>
      <w:r w:rsidR="00C42295">
        <w:t>y se escribe</w:t>
      </w:r>
      <w:r w:rsidR="00EA258C">
        <w:t xml:space="preserve"> en el resultado la coma</w:t>
      </w:r>
      <w:r w:rsidR="00A70175">
        <w:t xml:space="preserve"> alineada </w:t>
      </w:r>
      <w:r w:rsidR="003058CD">
        <w:t>verticalmente</w:t>
      </w:r>
      <w:r w:rsidR="00A70175">
        <w:t xml:space="preserve">. </w:t>
      </w:r>
    </w:p>
    <w:p w14:paraId="4E0E0FFF" w14:textId="77777777" w:rsidR="00336C7D" w:rsidRDefault="00336C7D" w:rsidP="004A00A5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36C7D" w:rsidRPr="008C2F79" w14:paraId="6ACFC082" w14:textId="77777777" w:rsidTr="00336C7D">
        <w:tc>
          <w:tcPr>
            <w:tcW w:w="9033" w:type="dxa"/>
            <w:gridSpan w:val="2"/>
            <w:shd w:val="clear" w:color="auto" w:fill="0D0D0D" w:themeFill="text1" w:themeFillTint="F2"/>
          </w:tcPr>
          <w:p w14:paraId="0C887A7D" w14:textId="77777777" w:rsidR="00336C7D" w:rsidRPr="008C2F79" w:rsidRDefault="00336C7D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336C7D" w:rsidRPr="008C2F79" w14:paraId="498BA6E4" w14:textId="77777777" w:rsidTr="00336C7D">
        <w:tc>
          <w:tcPr>
            <w:tcW w:w="2518" w:type="dxa"/>
          </w:tcPr>
          <w:p w14:paraId="3F1936C9" w14:textId="77777777" w:rsidR="00336C7D" w:rsidRPr="008C2F79" w:rsidRDefault="00336C7D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5784BA" w14:textId="77777777" w:rsidR="00336C7D" w:rsidRPr="008C2F79" w:rsidRDefault="00336C7D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MA_06_08_IMG0</w:t>
            </w:r>
            <w:r w:rsidR="00FE2561">
              <w:rPr>
                <w:rFonts w:ascii="Times New Roman" w:hAnsi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336C7D" w:rsidRPr="008C2F79" w14:paraId="5718EF51" w14:textId="77777777" w:rsidTr="00336C7D">
        <w:tc>
          <w:tcPr>
            <w:tcW w:w="2518" w:type="dxa"/>
          </w:tcPr>
          <w:p w14:paraId="0D8E5212" w14:textId="77777777" w:rsidR="00336C7D" w:rsidRPr="008C2F79" w:rsidRDefault="00336C7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EF3CD4" w14:textId="77777777" w:rsidR="003058CD" w:rsidRDefault="003058CD" w:rsidP="00336C7D"/>
          <w:p w14:paraId="1FFD6503" w14:textId="77777777" w:rsidR="00336C7D" w:rsidRPr="008C2F79" w:rsidRDefault="003058C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C6679">
              <w:rPr>
                <w:sz w:val="24"/>
                <w:szCs w:val="24"/>
                <w:lang w:val="es-ES_tradnl"/>
              </w:rPr>
              <w:object w:dxaOrig="6220" w:dyaOrig="3800" w14:anchorId="2BEDA2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32.65pt" o:ole="">
                  <v:imagedata r:id="rId9" o:title=""/>
                </v:shape>
                <o:OLEObject Type="Embed" ProgID="PBrush" ShapeID="_x0000_i1025" DrawAspect="Content" ObjectID="_1388561441" r:id="rId10"/>
              </w:object>
            </w:r>
          </w:p>
        </w:tc>
      </w:tr>
      <w:tr w:rsidR="00336C7D" w:rsidRPr="008C2F79" w14:paraId="001509DD" w14:textId="77777777" w:rsidTr="00336C7D">
        <w:tc>
          <w:tcPr>
            <w:tcW w:w="2518" w:type="dxa"/>
          </w:tcPr>
          <w:p w14:paraId="72A1DE59" w14:textId="77777777" w:rsidR="00336C7D" w:rsidRPr="008C2F79" w:rsidRDefault="00336C7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6DBFA10" w14:textId="77777777" w:rsidR="00336C7D" w:rsidRPr="008C2F79" w:rsidRDefault="00336C7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336C7D" w:rsidRPr="008C2F79" w14:paraId="56058469" w14:textId="77777777" w:rsidTr="00336C7D">
        <w:tc>
          <w:tcPr>
            <w:tcW w:w="2518" w:type="dxa"/>
          </w:tcPr>
          <w:p w14:paraId="422812CA" w14:textId="77777777" w:rsidR="00336C7D" w:rsidRPr="008C2F79" w:rsidRDefault="00336C7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665AF5F" w14:textId="77777777" w:rsidR="00336C7D" w:rsidRPr="008C2F79" w:rsidRDefault="00595BF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Algoritmo de la adición de números decimales</w:t>
            </w:r>
            <w:r w:rsidR="004A584F">
              <w:rPr>
                <w:rFonts w:ascii="Times New Roman" w:hAnsi="Times New Roman" w:cs="Arial"/>
                <w:color w:val="000000"/>
                <w:sz w:val="24"/>
                <w:szCs w:val="24"/>
              </w:rPr>
              <w:t>.</w:t>
            </w:r>
          </w:p>
        </w:tc>
      </w:tr>
      <w:tr w:rsidR="00336C7D" w:rsidRPr="008C2F79" w14:paraId="63CF6664" w14:textId="77777777" w:rsidTr="00336C7D">
        <w:tc>
          <w:tcPr>
            <w:tcW w:w="2518" w:type="dxa"/>
          </w:tcPr>
          <w:p w14:paraId="2CB59320" w14:textId="77777777" w:rsidR="00336C7D" w:rsidRPr="008C2F79" w:rsidRDefault="00336C7D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4CDA0A71" w14:textId="77777777" w:rsidR="00336C7D" w:rsidRPr="008C2F79" w:rsidRDefault="00336C7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26980643" w14:textId="77777777" w:rsidR="00336C7D" w:rsidRDefault="00336C7D" w:rsidP="004A00A5">
      <w:pPr>
        <w:pStyle w:val="TextoPLANETA"/>
      </w:pPr>
    </w:p>
    <w:p w14:paraId="3134FC73" w14:textId="77777777" w:rsidR="00E93551" w:rsidRDefault="00E93551" w:rsidP="00E93551">
      <w:pPr>
        <w:pStyle w:val="TextoPLANETA"/>
      </w:pPr>
      <w:r>
        <w:t>Para sustraer números decimales</w:t>
      </w:r>
      <w:r w:rsidRPr="0008258C">
        <w:t xml:space="preserve"> </w:t>
      </w:r>
      <w:r>
        <w:t xml:space="preserve">se debe tener en cuenta que </w:t>
      </w:r>
      <w:r w:rsidRPr="0008258C">
        <w:t xml:space="preserve">los </w:t>
      </w:r>
      <w:r>
        <w:t xml:space="preserve">dos términos deben tener </w:t>
      </w:r>
      <w:r w:rsidRPr="0008258C">
        <w:t xml:space="preserve">el mismo número </w:t>
      </w:r>
      <w:r>
        <w:t>de cifras decimales</w:t>
      </w:r>
      <w:r w:rsidR="001E1525">
        <w:t>;</w:t>
      </w:r>
      <w:r>
        <w:t xml:space="preserve"> </w:t>
      </w:r>
      <w:r w:rsidR="001E1525">
        <w:t xml:space="preserve">cuando sea </w:t>
      </w:r>
      <w:r>
        <w:t xml:space="preserve">necesario se deben </w:t>
      </w:r>
      <w:r w:rsidR="004A584F">
        <w:t>escribir</w:t>
      </w:r>
      <w:r w:rsidRPr="0008258C">
        <w:t xml:space="preserve"> ceros a la derecha</w:t>
      </w:r>
      <w:r>
        <w:t xml:space="preserve">. </w:t>
      </w:r>
    </w:p>
    <w:p w14:paraId="58C5A5E3" w14:textId="77777777" w:rsidR="00ED5823" w:rsidRPr="00725FD2" w:rsidRDefault="00ED5823" w:rsidP="004A00A5">
      <w:pPr>
        <w:pStyle w:val="TextoPLANETA"/>
      </w:pPr>
    </w:p>
    <w:p w14:paraId="3179D4B3" w14:textId="77777777" w:rsidR="00725FD2" w:rsidRDefault="0008258C" w:rsidP="00725FD2">
      <w:pPr>
        <w:pStyle w:val="Seccin2PLANETA"/>
        <w:rPr>
          <w:b w:val="0"/>
          <w:sz w:val="22"/>
        </w:rPr>
      </w:pPr>
      <w:r>
        <w:rPr>
          <w:b w:val="0"/>
          <w:sz w:val="22"/>
        </w:rPr>
        <w:t>Ejemplo 2</w:t>
      </w:r>
    </w:p>
    <w:p w14:paraId="29E1ABB3" w14:textId="77777777" w:rsidR="0008258C" w:rsidRDefault="0008258C" w:rsidP="0008258C">
      <w:pPr>
        <w:pStyle w:val="Seccin3PLANETA"/>
      </w:pPr>
    </w:p>
    <w:p w14:paraId="5184AF3E" w14:textId="77777777" w:rsidR="0008258C" w:rsidRDefault="00E93551" w:rsidP="0008258C">
      <w:pPr>
        <w:pStyle w:val="TextoPLANETA"/>
      </w:pPr>
      <w:r>
        <w:t>Para desarrollar la sustracción 9,1 – 2,26 se ubi</w:t>
      </w:r>
      <w:r w:rsidR="00BD028A">
        <w:t xml:space="preserve">ca el sustraendo debajo del minuendo, alineando las comas verticalmente </w:t>
      </w:r>
      <w:r w:rsidR="00351FB5">
        <w:t>y se completan los espacios faltantes con ceros a la derecha de la última cifra decimal</w:t>
      </w:r>
      <w:r w:rsidR="008235A6">
        <w:t xml:space="preserve">, como lo muestra la imagen. </w:t>
      </w:r>
    </w:p>
    <w:p w14:paraId="6A43C6B8" w14:textId="77777777" w:rsidR="00E557BC" w:rsidRDefault="00E557BC" w:rsidP="0008258C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57BC" w:rsidRPr="008C2F79" w14:paraId="3124F97B" w14:textId="77777777" w:rsidTr="00442DD2">
        <w:tc>
          <w:tcPr>
            <w:tcW w:w="9033" w:type="dxa"/>
            <w:gridSpan w:val="2"/>
            <w:shd w:val="clear" w:color="auto" w:fill="0D0D0D" w:themeFill="text1" w:themeFillTint="F2"/>
          </w:tcPr>
          <w:p w14:paraId="452B81F2" w14:textId="77777777" w:rsidR="00E557BC" w:rsidRPr="008C2F79" w:rsidRDefault="00E557BC" w:rsidP="00442DD2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557BC" w:rsidRPr="008C2F79" w14:paraId="30CE95ED" w14:textId="77777777" w:rsidTr="00442DD2">
        <w:tc>
          <w:tcPr>
            <w:tcW w:w="2518" w:type="dxa"/>
          </w:tcPr>
          <w:p w14:paraId="7283B1FB" w14:textId="77777777" w:rsidR="00E557BC" w:rsidRPr="008C2F79" w:rsidRDefault="00E557BC" w:rsidP="00442DD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14FE345" w14:textId="77777777" w:rsidR="00E557BC" w:rsidRPr="008C2F79" w:rsidRDefault="00E557BC" w:rsidP="00442DD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MA_06_08_IMG0</w:t>
            </w:r>
            <w:r w:rsidR="00FE2561">
              <w:rPr>
                <w:rFonts w:ascii="Times New Roman" w:hAnsi="Times New Roman" w:cs="Arial"/>
                <w:color w:val="000000"/>
                <w:sz w:val="24"/>
                <w:szCs w:val="24"/>
              </w:rPr>
              <w:t>2</w:t>
            </w:r>
          </w:p>
        </w:tc>
      </w:tr>
      <w:tr w:rsidR="00E557BC" w:rsidRPr="008C2F79" w14:paraId="18CFE0EF" w14:textId="77777777" w:rsidTr="00442DD2">
        <w:tc>
          <w:tcPr>
            <w:tcW w:w="2518" w:type="dxa"/>
          </w:tcPr>
          <w:p w14:paraId="005A5FFF" w14:textId="77777777" w:rsidR="00E557BC" w:rsidRPr="008C2F79" w:rsidRDefault="00E557BC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216446" w14:textId="77777777" w:rsidR="00E557BC" w:rsidRDefault="00E557BC" w:rsidP="00442DD2">
            <w:r w:rsidRPr="000C6679">
              <w:rPr>
                <w:sz w:val="24"/>
                <w:szCs w:val="24"/>
                <w:lang w:val="es-ES_tradnl"/>
              </w:rPr>
              <w:object w:dxaOrig="5670" w:dyaOrig="2110" w14:anchorId="566E1E1E">
                <v:shape id="_x0000_i1026" type="#_x0000_t75" style="width:282.65pt;height:105.35pt" o:ole="">
                  <v:imagedata r:id="rId11" o:title=""/>
                </v:shape>
                <o:OLEObject Type="Embed" ProgID="PBrush" ShapeID="_x0000_i1026" DrawAspect="Content" ObjectID="_1388561442" r:id="rId12"/>
              </w:object>
            </w:r>
          </w:p>
          <w:p w14:paraId="6A109277" w14:textId="77777777" w:rsidR="00E557BC" w:rsidRPr="008C2F79" w:rsidRDefault="00E557BC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E557BC" w:rsidRPr="008C2F79" w14:paraId="573E94E6" w14:textId="77777777" w:rsidTr="00442DD2">
        <w:tc>
          <w:tcPr>
            <w:tcW w:w="2518" w:type="dxa"/>
          </w:tcPr>
          <w:p w14:paraId="79F4F468" w14:textId="77777777" w:rsidR="00E557BC" w:rsidRPr="008C2F79" w:rsidRDefault="00E557BC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55133D7" w14:textId="77777777" w:rsidR="00E557BC" w:rsidRPr="008C2F79" w:rsidRDefault="00E557BC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E557BC" w:rsidRPr="008C2F79" w14:paraId="27405D61" w14:textId="77777777" w:rsidTr="00442DD2">
        <w:tc>
          <w:tcPr>
            <w:tcW w:w="2518" w:type="dxa"/>
          </w:tcPr>
          <w:p w14:paraId="16E31493" w14:textId="77777777" w:rsidR="00E557BC" w:rsidRPr="008C2F79" w:rsidRDefault="00E557BC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098F6CA" w14:textId="77777777" w:rsidR="00E557BC" w:rsidRPr="008C2F79" w:rsidRDefault="00E557BC" w:rsidP="007F294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Algoritmo de la </w:t>
            </w:r>
            <w:r w:rsidR="007F2949">
              <w:rPr>
                <w:rFonts w:ascii="Times New Roman" w:hAnsi="Times New Roman" w:cs="Arial"/>
                <w:color w:val="000000"/>
                <w:sz w:val="24"/>
                <w:szCs w:val="24"/>
              </w:rPr>
              <w:t>sustracción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de números decimales</w:t>
            </w:r>
            <w:ins w:id="1" w:author="mercyranjel" w:date="2016-01-16T11:44:00Z">
              <w:r w:rsidR="001E1525">
                <w:rPr>
                  <w:rFonts w:ascii="Times New Roman" w:hAnsi="Times New Roman" w:cs="Arial"/>
                  <w:color w:val="000000"/>
                  <w:sz w:val="24"/>
                  <w:szCs w:val="24"/>
                </w:rPr>
                <w:t>.</w:t>
              </w:r>
            </w:ins>
          </w:p>
        </w:tc>
      </w:tr>
      <w:tr w:rsidR="00E557BC" w:rsidRPr="008C2F79" w14:paraId="648E0F89" w14:textId="77777777" w:rsidTr="00442DD2">
        <w:tc>
          <w:tcPr>
            <w:tcW w:w="2518" w:type="dxa"/>
          </w:tcPr>
          <w:p w14:paraId="6B4B1C57" w14:textId="77777777" w:rsidR="00E557BC" w:rsidRPr="008C2F79" w:rsidRDefault="00E557BC" w:rsidP="00442DD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B8B2819" w14:textId="77777777" w:rsidR="00E557BC" w:rsidRPr="008C2F79" w:rsidRDefault="00E557BC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8F6ED69" w14:textId="77777777" w:rsidR="00E557BC" w:rsidRDefault="00E557BC" w:rsidP="0008258C">
      <w:pPr>
        <w:pStyle w:val="TextoPLANETA"/>
      </w:pPr>
    </w:p>
    <w:p w14:paraId="73FEAB89" w14:textId="77777777" w:rsidR="00725FD2" w:rsidRDefault="00725FD2" w:rsidP="00725FD2">
      <w:pPr>
        <w:pStyle w:val="Seccin3PLANETA"/>
      </w:pPr>
    </w:p>
    <w:p w14:paraId="0C07912C" w14:textId="77777777" w:rsidR="003C7AC7" w:rsidRPr="003C7AC7" w:rsidRDefault="003C7AC7" w:rsidP="003C7AC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1F67" w:rsidRPr="008C2F79" w14:paraId="04D91D33" w14:textId="77777777" w:rsidTr="00336C7D">
        <w:tc>
          <w:tcPr>
            <w:tcW w:w="9033" w:type="dxa"/>
            <w:gridSpan w:val="2"/>
            <w:shd w:val="clear" w:color="auto" w:fill="000000" w:themeFill="text1"/>
          </w:tcPr>
          <w:p w14:paraId="1958F5C4" w14:textId="77777777" w:rsidR="00E51F67" w:rsidRPr="008C2F79" w:rsidRDefault="00E51F6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E51F67" w:rsidRPr="008C2F79" w14:paraId="091057C1" w14:textId="77777777" w:rsidTr="00336C7D">
        <w:tc>
          <w:tcPr>
            <w:tcW w:w="2518" w:type="dxa"/>
          </w:tcPr>
          <w:p w14:paraId="1841DB76" w14:textId="77777777" w:rsidR="00E51F67" w:rsidRPr="008C2F79" w:rsidRDefault="00E51F6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18CFE9B" w14:textId="77777777" w:rsidR="00E51F67" w:rsidRPr="008C2F79" w:rsidRDefault="00E51F67" w:rsidP="00E51F6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8_REC10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E51F67" w:rsidRPr="008C2F79" w14:paraId="75B4A7DA" w14:textId="77777777" w:rsidTr="00336C7D">
        <w:tc>
          <w:tcPr>
            <w:tcW w:w="2518" w:type="dxa"/>
          </w:tcPr>
          <w:p w14:paraId="5303399D" w14:textId="77777777" w:rsidR="00E51F67" w:rsidRPr="008C2F79" w:rsidRDefault="00E51F6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C62636" w14:textId="77777777" w:rsidR="00E51F67" w:rsidRPr="008C2F79" w:rsidRDefault="00E51F6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E51F67">
              <w:rPr>
                <w:rFonts w:ascii="Times New Roman" w:hAnsi="Times New Roman" w:cs="Arial"/>
                <w:color w:val="000000"/>
                <w:sz w:val="24"/>
                <w:szCs w:val="24"/>
              </w:rPr>
              <w:t>La adición y la sustracción de números decimales</w:t>
            </w:r>
          </w:p>
        </w:tc>
      </w:tr>
      <w:tr w:rsidR="00E51F67" w:rsidRPr="008C2F79" w14:paraId="12D390E3" w14:textId="77777777" w:rsidTr="00336C7D">
        <w:tc>
          <w:tcPr>
            <w:tcW w:w="2518" w:type="dxa"/>
          </w:tcPr>
          <w:p w14:paraId="2E9845EA" w14:textId="77777777" w:rsidR="00E51F67" w:rsidRPr="008C2F79" w:rsidRDefault="00E51F6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2BEF541" w14:textId="77777777" w:rsidR="00E51F67" w:rsidRPr="008C2F79" w:rsidRDefault="00E51F6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E51F67">
              <w:rPr>
                <w:rFonts w:ascii="Times New Roman" w:hAnsi="Times New Roman" w:cs="Arial"/>
                <w:color w:val="000000"/>
                <w:sz w:val="24"/>
                <w:szCs w:val="24"/>
              </w:rPr>
              <w:t>Interactivo que explica los algoritmos de adición y sustracción de decimales</w:t>
            </w:r>
          </w:p>
        </w:tc>
      </w:tr>
    </w:tbl>
    <w:p w14:paraId="596A18E0" w14:textId="77777777" w:rsidR="00E51F67" w:rsidRDefault="00E51F67" w:rsidP="00920312">
      <w:pPr>
        <w:pStyle w:val="TextoPLANETA"/>
      </w:pPr>
    </w:p>
    <w:p w14:paraId="56491CFE" w14:textId="77777777" w:rsidR="00920312" w:rsidRPr="00920312" w:rsidRDefault="00920312" w:rsidP="00920312">
      <w:pPr>
        <w:pStyle w:val="TextoPLANETA"/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4D7AB8" w:rsidRPr="008C2F79" w14:paraId="2C757922" w14:textId="77777777" w:rsidTr="004D7AB8">
        <w:tc>
          <w:tcPr>
            <w:tcW w:w="9005" w:type="dxa"/>
            <w:gridSpan w:val="2"/>
            <w:shd w:val="clear" w:color="auto" w:fill="000000" w:themeFill="text1"/>
          </w:tcPr>
          <w:p w14:paraId="4DEA3163" w14:textId="77777777" w:rsidR="004D7AB8" w:rsidRPr="008C2F79" w:rsidRDefault="004D7AB8" w:rsidP="004D7AB8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4D7AB8" w:rsidRPr="008C2F79" w14:paraId="622841B0" w14:textId="77777777" w:rsidTr="004D7AB8">
        <w:tc>
          <w:tcPr>
            <w:tcW w:w="2512" w:type="dxa"/>
          </w:tcPr>
          <w:p w14:paraId="31B4E2D9" w14:textId="77777777" w:rsidR="004D7AB8" w:rsidRPr="008C2F79" w:rsidRDefault="004D7AB8" w:rsidP="004D7AB8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036F5BFA" w14:textId="77777777" w:rsidR="004D7AB8" w:rsidRPr="008C2F79" w:rsidRDefault="004D7AB8" w:rsidP="004D7AB8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 xml:space="preserve">(aprovechado) </w:t>
            </w:r>
          </w:p>
        </w:tc>
      </w:tr>
      <w:tr w:rsidR="004D7AB8" w:rsidRPr="008C2F79" w14:paraId="68C0D0CB" w14:textId="77777777" w:rsidTr="004D7AB8">
        <w:tc>
          <w:tcPr>
            <w:tcW w:w="2512" w:type="dxa"/>
          </w:tcPr>
          <w:p w14:paraId="3D6CDBCC" w14:textId="77777777" w:rsidR="004D7AB8" w:rsidRPr="008C2F79" w:rsidRDefault="004D7AB8" w:rsidP="004D7AB8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1438F94E" w14:textId="77777777" w:rsidR="004D7AB8" w:rsidRPr="008C2F79" w:rsidRDefault="004D7AB8" w:rsidP="004D7AB8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E51F67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la adición y la sustracción de números decimales</w:t>
            </w:r>
          </w:p>
        </w:tc>
      </w:tr>
      <w:tr w:rsidR="004D7AB8" w:rsidRPr="008C2F79" w14:paraId="1DDE71F8" w14:textId="77777777" w:rsidTr="004D7AB8">
        <w:tc>
          <w:tcPr>
            <w:tcW w:w="2512" w:type="dxa"/>
          </w:tcPr>
          <w:p w14:paraId="4816E312" w14:textId="77777777" w:rsidR="004D7AB8" w:rsidRPr="008C2F79" w:rsidRDefault="004D7AB8" w:rsidP="004D7AB8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311215E3" w14:textId="77777777" w:rsidR="004D7AB8" w:rsidRPr="008C2F79" w:rsidRDefault="004D7AB8" w:rsidP="001E1525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E51F67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de práctica de la adición y la sustracción de números decimales</w:t>
            </w:r>
          </w:p>
        </w:tc>
      </w:tr>
    </w:tbl>
    <w:p w14:paraId="79C6FC06" w14:textId="77777777" w:rsidR="00920312" w:rsidRDefault="00920312" w:rsidP="00920312">
      <w:pPr>
        <w:pStyle w:val="TextoPLANETA"/>
      </w:pPr>
    </w:p>
    <w:p w14:paraId="61BF7694" w14:textId="77777777" w:rsidR="00E51F67" w:rsidRDefault="00E51F67" w:rsidP="00E51F67">
      <w:pPr>
        <w:pStyle w:val="TextoPLANETA"/>
      </w:pPr>
    </w:p>
    <w:p w14:paraId="0934E41C" w14:textId="77777777" w:rsidR="00AC217A" w:rsidRDefault="003C7AC7" w:rsidP="00E51F67">
      <w:pPr>
        <w:pStyle w:val="TextoPLANETA"/>
      </w:pPr>
      <w:r>
        <w:t>La adición de números decimales</w:t>
      </w:r>
      <w:r w:rsidR="00AC217A">
        <w:t xml:space="preserve"> también cumple las propiedades de la adición</w:t>
      </w:r>
      <w:r w:rsidR="001E1525">
        <w:t>.</w:t>
      </w:r>
    </w:p>
    <w:p w14:paraId="4D1FBF91" w14:textId="77777777" w:rsidR="00AC217A" w:rsidRDefault="00AC217A" w:rsidP="00E51F67">
      <w:pPr>
        <w:pStyle w:val="TextoPLANETA"/>
      </w:pPr>
    </w:p>
    <w:p w14:paraId="5604FCC2" w14:textId="77777777" w:rsidR="00906990" w:rsidRDefault="00AC217A" w:rsidP="00906990">
      <w:pPr>
        <w:pStyle w:val="TextoPLANETA"/>
        <w:numPr>
          <w:ilvl w:val="0"/>
          <w:numId w:val="26"/>
        </w:numPr>
      </w:pPr>
      <w:r w:rsidRPr="00A51014">
        <w:rPr>
          <w:b/>
        </w:rPr>
        <w:t>Propiedad conmutativa</w:t>
      </w:r>
      <w:r w:rsidR="00A51014" w:rsidRPr="0076727C">
        <w:t>.</w:t>
      </w:r>
      <w:r w:rsidR="00A51014">
        <w:t xml:space="preserve"> E</w:t>
      </w:r>
      <w:r w:rsidR="00906990">
        <w:t xml:space="preserve">l orden de los sumandos no </w:t>
      </w:r>
      <w:r w:rsidR="004A584F">
        <w:t>afecta</w:t>
      </w:r>
      <w:r w:rsidR="00906990">
        <w:t xml:space="preserve"> el resultado.</w:t>
      </w:r>
    </w:p>
    <w:p w14:paraId="18618B93" w14:textId="77777777" w:rsidR="00906990" w:rsidRDefault="00906990" w:rsidP="00906990">
      <w:pPr>
        <w:pStyle w:val="TextoPLANETA"/>
        <w:ind w:left="720"/>
      </w:pPr>
      <w:r>
        <w:t>Ejemplo</w:t>
      </w:r>
    </w:p>
    <w:p w14:paraId="7E4F1F5E" w14:textId="63659BC7" w:rsidR="00AC217A" w:rsidRDefault="00F026D5" w:rsidP="00F026D5">
      <w:pPr>
        <w:pStyle w:val="TextoPLANETA"/>
        <w:ind w:left="720"/>
        <w:jc w:val="center"/>
      </w:pPr>
      <w:r w:rsidRPr="00F026D5">
        <w:t>MA_06_08_001</w:t>
      </w:r>
    </w:p>
    <w:p w14:paraId="4C16143C" w14:textId="77777777" w:rsidR="00F026D5" w:rsidRDefault="00F026D5" w:rsidP="00F026D5">
      <w:pPr>
        <w:pStyle w:val="TextoPLANETA"/>
        <w:ind w:left="720"/>
        <w:jc w:val="center"/>
      </w:pPr>
    </w:p>
    <w:p w14:paraId="3C736172" w14:textId="77777777" w:rsidR="00906990" w:rsidRDefault="00AC217A" w:rsidP="00906990">
      <w:pPr>
        <w:pStyle w:val="TextoPLANETA"/>
        <w:numPr>
          <w:ilvl w:val="0"/>
          <w:numId w:val="26"/>
        </w:numPr>
      </w:pPr>
      <w:r w:rsidRPr="00A51014">
        <w:rPr>
          <w:b/>
        </w:rPr>
        <w:t>Propiedad asociativa</w:t>
      </w:r>
      <w:r w:rsidR="00A51014" w:rsidRPr="0076727C">
        <w:t>.</w:t>
      </w:r>
      <w:r w:rsidR="00A51014">
        <w:t xml:space="preserve"> P</w:t>
      </w:r>
      <w:r w:rsidR="00906990">
        <w:t xml:space="preserve">ara sumar más de dos números decimales, el modo de agrupar los sumandos no varía el resultado. </w:t>
      </w:r>
    </w:p>
    <w:p w14:paraId="316E157A" w14:textId="77777777" w:rsidR="00906990" w:rsidRDefault="00906990" w:rsidP="00906990">
      <w:pPr>
        <w:pStyle w:val="TextoPLANETA"/>
        <w:ind w:left="720"/>
      </w:pPr>
      <w:r>
        <w:t>Ejemplo</w:t>
      </w:r>
    </w:p>
    <w:p w14:paraId="51E28A26" w14:textId="64B0A730" w:rsidR="00AC217A" w:rsidRDefault="00F026D5" w:rsidP="00F026D5">
      <w:pPr>
        <w:pStyle w:val="TextoPLANETA"/>
        <w:ind w:left="720"/>
        <w:jc w:val="center"/>
      </w:pPr>
      <w:r w:rsidRPr="00F026D5">
        <w:t>MA_06_08_002</w:t>
      </w:r>
    </w:p>
    <w:p w14:paraId="680AD811" w14:textId="77777777" w:rsidR="00F026D5" w:rsidRDefault="00F026D5" w:rsidP="00F026D5">
      <w:pPr>
        <w:pStyle w:val="TextoPLANETA"/>
        <w:ind w:left="720"/>
        <w:jc w:val="center"/>
      </w:pPr>
    </w:p>
    <w:p w14:paraId="7ADAA33A" w14:textId="77777777" w:rsidR="003C7AC7" w:rsidRDefault="00AC217A" w:rsidP="00442DD2">
      <w:pPr>
        <w:pStyle w:val="TextoPLANETA"/>
        <w:numPr>
          <w:ilvl w:val="0"/>
          <w:numId w:val="26"/>
        </w:numPr>
      </w:pPr>
      <w:r w:rsidRPr="00A51014">
        <w:rPr>
          <w:b/>
        </w:rPr>
        <w:t xml:space="preserve">Propiedad </w:t>
      </w:r>
      <w:proofErr w:type="spellStart"/>
      <w:r w:rsidRPr="00A51014">
        <w:rPr>
          <w:b/>
        </w:rPr>
        <w:t>modulativa</w:t>
      </w:r>
      <w:proofErr w:type="spellEnd"/>
      <w:r w:rsidR="00A51014" w:rsidRPr="0076727C">
        <w:t>.</w:t>
      </w:r>
      <w:r w:rsidR="00A51014">
        <w:t xml:space="preserve"> E</w:t>
      </w:r>
      <w:r w:rsidR="002A1596" w:rsidRPr="002A1596">
        <w:t xml:space="preserve">l 0 es el elemento neutro de la </w:t>
      </w:r>
      <w:r w:rsidR="002A1596">
        <w:t>adición</w:t>
      </w:r>
      <w:r w:rsidR="002A1596" w:rsidRPr="002A1596">
        <w:t xml:space="preserve">, ya que al </w:t>
      </w:r>
      <w:r w:rsidR="002A1596">
        <w:t xml:space="preserve">adicionarlo con </w:t>
      </w:r>
      <w:r w:rsidR="002A1596" w:rsidRPr="002A1596">
        <w:t>cualquier cantidad</w:t>
      </w:r>
      <w:r w:rsidR="002916C7">
        <w:t>,</w:t>
      </w:r>
      <w:r w:rsidR="002A1596" w:rsidRPr="002A1596">
        <w:t xml:space="preserve"> esta </w:t>
      </w:r>
      <w:r w:rsidR="002A1596">
        <w:t xml:space="preserve">no </w:t>
      </w:r>
      <w:r w:rsidR="004A584F">
        <w:t>cambia</w:t>
      </w:r>
      <w:r w:rsidR="002A1596">
        <w:t xml:space="preserve">. </w:t>
      </w:r>
    </w:p>
    <w:p w14:paraId="30B4D697" w14:textId="77777777" w:rsidR="002A1596" w:rsidRDefault="002A1596" w:rsidP="002A1596">
      <w:pPr>
        <w:pStyle w:val="TextoPLANETA"/>
        <w:ind w:left="720"/>
      </w:pPr>
      <w:r>
        <w:t>Ejemplo</w:t>
      </w:r>
    </w:p>
    <w:p w14:paraId="24ADDB83" w14:textId="1CC08E70" w:rsidR="004329E5" w:rsidRDefault="00F026D5" w:rsidP="00F026D5">
      <w:pPr>
        <w:pStyle w:val="TextoPLANETA"/>
        <w:jc w:val="center"/>
      </w:pPr>
      <w:r w:rsidRPr="00F026D5">
        <w:t>MA_06_08_003</w:t>
      </w:r>
    </w:p>
    <w:p w14:paraId="3CCAEF01" w14:textId="77777777" w:rsidR="002A1596" w:rsidRDefault="002A1596" w:rsidP="002A1596">
      <w:pPr>
        <w:pStyle w:val="TextoPLANETA"/>
        <w:ind w:left="720"/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E3288D" w:rsidRPr="008C2F79" w14:paraId="3D598F42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503FDEF7" w14:textId="77777777" w:rsidR="00E3288D" w:rsidRPr="008C2F79" w:rsidRDefault="00E3288D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3288D" w:rsidRPr="008C2F79" w14:paraId="438DBD15" w14:textId="77777777" w:rsidTr="00336C7D">
        <w:tc>
          <w:tcPr>
            <w:tcW w:w="2512" w:type="dxa"/>
          </w:tcPr>
          <w:p w14:paraId="2FD9B58A" w14:textId="77777777" w:rsidR="00E3288D" w:rsidRPr="008C2F79" w:rsidRDefault="00E3288D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4E162B73" w14:textId="77777777" w:rsidR="00E3288D" w:rsidRPr="008C2F79" w:rsidRDefault="00E3288D" w:rsidP="00E3288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30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  <w:r w:rsidR="00F33228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F33228" w:rsidRPr="00F33228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  <w:highlight w:val="blue"/>
              </w:rPr>
              <w:t>(No Aparece en el cuaderno de estudio)</w:t>
            </w:r>
          </w:p>
        </w:tc>
      </w:tr>
      <w:tr w:rsidR="00E3288D" w:rsidRPr="008C2F79" w14:paraId="17F6999A" w14:textId="77777777" w:rsidTr="00336C7D">
        <w:tc>
          <w:tcPr>
            <w:tcW w:w="2512" w:type="dxa"/>
          </w:tcPr>
          <w:p w14:paraId="2F9BB475" w14:textId="77777777" w:rsidR="00E3288D" w:rsidRPr="008C2F79" w:rsidRDefault="00E3288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0366C094" w14:textId="77777777" w:rsidR="00E3288D" w:rsidRPr="008C2F79" w:rsidRDefault="00E3288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E3288D">
              <w:rPr>
                <w:rFonts w:ascii="Times New Roman" w:hAnsi="Times New Roman" w:cs="Arial"/>
                <w:color w:val="000000"/>
                <w:sz w:val="24"/>
                <w:szCs w:val="24"/>
              </w:rPr>
              <w:t>Identifica las propiedades de la adición de números decimales</w:t>
            </w:r>
          </w:p>
        </w:tc>
      </w:tr>
      <w:tr w:rsidR="00E3288D" w:rsidRPr="008C2F79" w14:paraId="79A8DD20" w14:textId="77777777" w:rsidTr="00336C7D">
        <w:tc>
          <w:tcPr>
            <w:tcW w:w="2512" w:type="dxa"/>
          </w:tcPr>
          <w:p w14:paraId="6A6F6662" w14:textId="77777777" w:rsidR="00E3288D" w:rsidRPr="008C2F79" w:rsidRDefault="00E3288D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4EB7BBB5" w14:textId="77777777" w:rsidR="00E3288D" w:rsidRPr="008C2F79" w:rsidRDefault="00E3288D" w:rsidP="0076727C">
            <w:pPr>
              <w:keepNext/>
              <w:keepLines/>
              <w:spacing w:before="200"/>
              <w:outlineLvl w:val="1"/>
              <w:rPr>
                <w:rFonts w:ascii="Times New Roman" w:eastAsiaTheme="majorEastAsia" w:hAnsi="Times New Roman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E3288D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para identificar las propiedades de la adición</w:t>
            </w:r>
            <w:ins w:id="2" w:author="mercyranjel" w:date="2016-01-16T11:46:00Z">
              <w:r w:rsidR="002916C7">
                <w:rPr>
                  <w:rFonts w:ascii="Times New Roman" w:hAnsi="Times New Roman" w:cs="Arial"/>
                  <w:color w:val="000000"/>
                  <w:sz w:val="24"/>
                  <w:szCs w:val="24"/>
                </w:rPr>
                <w:t xml:space="preserve"> </w:t>
              </w:r>
            </w:ins>
            <w:r w:rsidR="002916C7">
              <w:rPr>
                <w:rFonts w:ascii="Times New Roman" w:hAnsi="Times New Roman" w:cs="Arial"/>
                <w:color w:val="000000"/>
                <w:sz w:val="24"/>
                <w:szCs w:val="24"/>
              </w:rPr>
              <w:t>de decimales</w:t>
            </w:r>
          </w:p>
        </w:tc>
      </w:tr>
    </w:tbl>
    <w:p w14:paraId="5E3814AD" w14:textId="77777777" w:rsidR="00E51F67" w:rsidRDefault="00E51F67" w:rsidP="00E51F67">
      <w:pPr>
        <w:pStyle w:val="TextoPLANETA"/>
      </w:pPr>
    </w:p>
    <w:p w14:paraId="287E1B06" w14:textId="77777777" w:rsidR="00920312" w:rsidRDefault="00920312" w:rsidP="00E51F67">
      <w:pPr>
        <w:pStyle w:val="TextoPLANETA"/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920312" w:rsidRPr="008C2F79" w14:paraId="7FF50D39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08DF776C" w14:textId="77777777" w:rsidR="00920312" w:rsidRPr="008C2F79" w:rsidRDefault="00920312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20312" w:rsidRPr="008C2F79" w14:paraId="049FD35E" w14:textId="77777777" w:rsidTr="00336C7D">
        <w:tc>
          <w:tcPr>
            <w:tcW w:w="2512" w:type="dxa"/>
          </w:tcPr>
          <w:p w14:paraId="77093D3D" w14:textId="77777777" w:rsidR="00920312" w:rsidRPr="008C2F79" w:rsidRDefault="00920312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387F3EFA" w14:textId="77777777" w:rsidR="00920312" w:rsidRPr="008C2F79" w:rsidRDefault="00920312" w:rsidP="0092031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40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920312" w:rsidRPr="008C2F79" w14:paraId="152DABFC" w14:textId="77777777" w:rsidTr="00336C7D">
        <w:tc>
          <w:tcPr>
            <w:tcW w:w="2512" w:type="dxa"/>
          </w:tcPr>
          <w:p w14:paraId="027C68C3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79CBA95F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920312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adiciones y sustracciones con números decimales</w:t>
            </w:r>
          </w:p>
        </w:tc>
      </w:tr>
      <w:tr w:rsidR="00920312" w:rsidRPr="008C2F79" w14:paraId="34CBAE47" w14:textId="77777777" w:rsidTr="00336C7D">
        <w:tc>
          <w:tcPr>
            <w:tcW w:w="2512" w:type="dxa"/>
          </w:tcPr>
          <w:p w14:paraId="142BA084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68B9A3BE" w14:textId="77777777" w:rsidR="00920312" w:rsidRPr="008C2F79" w:rsidRDefault="00920312" w:rsidP="0076727C">
            <w:pPr>
              <w:rPr>
                <w:rFonts w:ascii="Times New Roman" w:eastAsiaTheme="majorEastAsia" w:hAnsi="Times New Roman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920312">
              <w:rPr>
                <w:rFonts w:ascii="Times New Roman" w:hAnsi="Times New Roman" w:cs="Arial"/>
                <w:color w:val="000000"/>
                <w:sz w:val="24"/>
                <w:szCs w:val="24"/>
              </w:rPr>
              <w:t>Ejercicios de pr</w:t>
            </w:r>
            <w:r w:rsidR="002916C7">
              <w:rPr>
                <w:rFonts w:ascii="Times New Roman" w:hAnsi="Times New Roman" w:cs="Arial"/>
                <w:color w:val="000000"/>
                <w:sz w:val="24"/>
                <w:szCs w:val="24"/>
              </w:rPr>
              <w:t>á</w:t>
            </w:r>
            <w:r w:rsidRPr="00920312">
              <w:rPr>
                <w:rFonts w:ascii="Times New Roman" w:hAnsi="Times New Roman" w:cs="Arial"/>
                <w:color w:val="000000"/>
                <w:sz w:val="24"/>
                <w:szCs w:val="24"/>
              </w:rPr>
              <w:t>ctica de adición y sustracción de números decimales</w:t>
            </w:r>
          </w:p>
        </w:tc>
      </w:tr>
    </w:tbl>
    <w:p w14:paraId="04E9B61C" w14:textId="77777777" w:rsidR="00E51F67" w:rsidRPr="00920312" w:rsidRDefault="00E51F67" w:rsidP="00E51F67">
      <w:pPr>
        <w:pStyle w:val="TextoPLANETA"/>
        <w:rPr>
          <w:sz w:val="24"/>
        </w:rPr>
      </w:pPr>
    </w:p>
    <w:p w14:paraId="14FBFB42" w14:textId="77777777" w:rsidR="00920312" w:rsidRDefault="00920312" w:rsidP="00C44F7D">
      <w:pPr>
        <w:pStyle w:val="TextoPLANETA"/>
        <w:rPr>
          <w:sz w:val="24"/>
        </w:rPr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920312" w:rsidRPr="008C2F79" w14:paraId="1670A475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21E2D777" w14:textId="77777777" w:rsidR="00920312" w:rsidRPr="008C2F79" w:rsidRDefault="00920312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20312" w:rsidRPr="008C2F79" w14:paraId="516FF83D" w14:textId="77777777" w:rsidTr="00336C7D">
        <w:tc>
          <w:tcPr>
            <w:tcW w:w="2512" w:type="dxa"/>
          </w:tcPr>
          <w:p w14:paraId="7A61E721" w14:textId="77777777" w:rsidR="00920312" w:rsidRPr="008C2F79" w:rsidRDefault="00920312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18ECD9E5" w14:textId="77777777" w:rsidR="00920312" w:rsidRPr="008C2F79" w:rsidRDefault="00920312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50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 xml:space="preserve">(aprovechado) </w:t>
            </w:r>
          </w:p>
        </w:tc>
      </w:tr>
      <w:tr w:rsidR="00920312" w:rsidRPr="008C2F79" w14:paraId="7CFAE6AA" w14:textId="77777777" w:rsidTr="00336C7D">
        <w:tc>
          <w:tcPr>
            <w:tcW w:w="2512" w:type="dxa"/>
          </w:tcPr>
          <w:p w14:paraId="4F931207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58277686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920312">
              <w:rPr>
                <w:rFonts w:ascii="Times New Roman" w:hAnsi="Times New Roman" w:cs="Arial"/>
                <w:color w:val="000000"/>
                <w:sz w:val="24"/>
                <w:szCs w:val="24"/>
              </w:rPr>
              <w:t>Resuelve problemas de adición y sustracción de números decimales</w:t>
            </w:r>
          </w:p>
        </w:tc>
      </w:tr>
      <w:tr w:rsidR="00920312" w:rsidRPr="008C2F79" w14:paraId="038658D7" w14:textId="77777777" w:rsidTr="00336C7D">
        <w:tc>
          <w:tcPr>
            <w:tcW w:w="2512" w:type="dxa"/>
          </w:tcPr>
          <w:p w14:paraId="40700EDB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25F6AE38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920312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para resolver problemas de adición y sustracción de decimales</w:t>
            </w:r>
          </w:p>
        </w:tc>
      </w:tr>
    </w:tbl>
    <w:p w14:paraId="540ACFF3" w14:textId="77777777" w:rsidR="00920312" w:rsidRDefault="00920312" w:rsidP="00C44F7D">
      <w:pPr>
        <w:pStyle w:val="TextoPLANETA"/>
        <w:rPr>
          <w:sz w:val="24"/>
        </w:rPr>
      </w:pPr>
    </w:p>
    <w:p w14:paraId="3DD87EAF" w14:textId="77777777" w:rsidR="00920312" w:rsidRDefault="00920312" w:rsidP="00C44F7D">
      <w:pPr>
        <w:pStyle w:val="TextoPLANETA"/>
        <w:rPr>
          <w:sz w:val="24"/>
        </w:rPr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920312" w:rsidRPr="008C2F79" w14:paraId="2BE50063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3580DE82" w14:textId="77777777" w:rsidR="00920312" w:rsidRPr="008C2F79" w:rsidRDefault="00920312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20312" w:rsidRPr="008C2F79" w14:paraId="3AF8A954" w14:textId="77777777" w:rsidTr="00336C7D">
        <w:tc>
          <w:tcPr>
            <w:tcW w:w="2512" w:type="dxa"/>
          </w:tcPr>
          <w:p w14:paraId="0B4CA3AB" w14:textId="77777777" w:rsidR="00920312" w:rsidRPr="008C2F79" w:rsidRDefault="00920312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162F9876" w14:textId="77777777" w:rsidR="00920312" w:rsidRPr="008C2F79" w:rsidRDefault="00920312" w:rsidP="00FA2893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FA2893">
              <w:rPr>
                <w:rFonts w:ascii="Times New Roman" w:hAnsi="Times New Roman" w:cs="Arial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920312" w:rsidRPr="008C2F79" w14:paraId="1FC3A7F3" w14:textId="77777777" w:rsidTr="00336C7D">
        <w:tc>
          <w:tcPr>
            <w:tcW w:w="2512" w:type="dxa"/>
          </w:tcPr>
          <w:p w14:paraId="7084D9C6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33A36E1A" w14:textId="77777777" w:rsidR="00920312" w:rsidRPr="008C2F79" w:rsidRDefault="00FA2893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FA2893">
              <w:rPr>
                <w:rFonts w:ascii="Times New Roman" w:hAnsi="Times New Roman" w:cs="Arial"/>
                <w:color w:val="000000"/>
                <w:sz w:val="24"/>
                <w:szCs w:val="24"/>
              </w:rPr>
              <w:t>Analiza situaciones de adición y sustracción con números decimales</w:t>
            </w:r>
          </w:p>
        </w:tc>
      </w:tr>
      <w:tr w:rsidR="00920312" w:rsidRPr="008C2F79" w14:paraId="66BC09EE" w14:textId="77777777" w:rsidTr="00336C7D">
        <w:tc>
          <w:tcPr>
            <w:tcW w:w="2512" w:type="dxa"/>
          </w:tcPr>
          <w:p w14:paraId="300EDA36" w14:textId="77777777" w:rsidR="00920312" w:rsidRPr="008C2F79" w:rsidRDefault="0092031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44D627A7" w14:textId="77777777" w:rsidR="00920312" w:rsidRPr="008C2F79" w:rsidRDefault="00FA2893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FA2893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para analizar situaciones de adición y sustracción de decimales</w:t>
            </w:r>
          </w:p>
        </w:tc>
      </w:tr>
    </w:tbl>
    <w:p w14:paraId="56D5EE9D" w14:textId="77777777" w:rsidR="00920312" w:rsidRDefault="00920312" w:rsidP="00C44F7D">
      <w:pPr>
        <w:pStyle w:val="TextoPLANETA"/>
        <w:rPr>
          <w:sz w:val="24"/>
        </w:rPr>
      </w:pPr>
    </w:p>
    <w:p w14:paraId="682FE03D" w14:textId="77777777" w:rsidR="004B7E7F" w:rsidRPr="008C2F79" w:rsidRDefault="004B7E7F" w:rsidP="004B7E7F">
      <w:pPr>
        <w:pStyle w:val="TextoPLANETA"/>
        <w:rPr>
          <w:sz w:val="24"/>
          <w:lang w:val="es-CO"/>
        </w:rPr>
      </w:pPr>
    </w:p>
    <w:p w14:paraId="0FBA70E2" w14:textId="77777777" w:rsidR="00A836A1" w:rsidRPr="00B47DE0" w:rsidRDefault="00A836A1" w:rsidP="00B47DE0">
      <w:pPr>
        <w:pStyle w:val="Seccin2PLANETA"/>
      </w:pPr>
      <w:r w:rsidRPr="00B47DE0">
        <w:rPr>
          <w:highlight w:val="yellow"/>
        </w:rPr>
        <w:t>[SECCIÓN 2]</w:t>
      </w:r>
      <w:r w:rsidRPr="00B47DE0">
        <w:t xml:space="preserve"> 1.</w:t>
      </w:r>
      <w:r w:rsidR="007D4DD9" w:rsidRPr="00B47DE0">
        <w:t>1</w:t>
      </w:r>
      <w:r w:rsidRPr="00B47DE0">
        <w:t xml:space="preserve"> Consolidación</w:t>
      </w:r>
    </w:p>
    <w:p w14:paraId="7E895714" w14:textId="77777777" w:rsidR="00A836A1" w:rsidRPr="008C2F79" w:rsidRDefault="00A836A1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p w14:paraId="75DE9751" w14:textId="77777777" w:rsidR="00456DF8" w:rsidRPr="008C2F79" w:rsidRDefault="00456DF8" w:rsidP="00456DF8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t>Actividades para afianzar lo que has aprendido en esta sección.</w:t>
      </w:r>
    </w:p>
    <w:p w14:paraId="776004C5" w14:textId="77777777" w:rsidR="00456DF8" w:rsidRPr="008C2F79" w:rsidRDefault="00456DF8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456DF8" w:rsidRPr="008C2F79" w14:paraId="60E02143" w14:textId="77777777" w:rsidTr="00C44F7D">
        <w:tc>
          <w:tcPr>
            <w:tcW w:w="9005" w:type="dxa"/>
            <w:gridSpan w:val="2"/>
            <w:shd w:val="clear" w:color="auto" w:fill="000000" w:themeFill="text1"/>
          </w:tcPr>
          <w:p w14:paraId="39A3EDA2" w14:textId="77777777" w:rsidR="00456DF8" w:rsidRPr="008C2F79" w:rsidRDefault="00456DF8" w:rsidP="00C44F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456DF8" w:rsidRPr="008C2F79" w14:paraId="0D5581F5" w14:textId="77777777" w:rsidTr="00C44F7D">
        <w:tc>
          <w:tcPr>
            <w:tcW w:w="2512" w:type="dxa"/>
          </w:tcPr>
          <w:p w14:paraId="1168F723" w14:textId="77777777" w:rsidR="00456DF8" w:rsidRPr="008C2F79" w:rsidRDefault="00456DF8" w:rsidP="00C44F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02DDAD7F" w14:textId="77777777" w:rsidR="00456DF8" w:rsidRPr="008C2F79" w:rsidRDefault="00456DF8" w:rsidP="001B59F5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 w:rsidR="00B97827"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1B59F5">
              <w:rPr>
                <w:rFonts w:ascii="Times New Roman" w:hAnsi="Times New Roman" w:cs="Arial"/>
                <w:color w:val="000000"/>
                <w:sz w:val="24"/>
                <w:szCs w:val="24"/>
              </w:rPr>
              <w:t>70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 xml:space="preserve">(aprovechado) </w:t>
            </w:r>
          </w:p>
        </w:tc>
      </w:tr>
      <w:tr w:rsidR="00456DF8" w:rsidRPr="008C2F79" w14:paraId="1C92E481" w14:textId="77777777" w:rsidTr="00C44F7D">
        <w:tc>
          <w:tcPr>
            <w:tcW w:w="2512" w:type="dxa"/>
          </w:tcPr>
          <w:p w14:paraId="24675CEA" w14:textId="77777777" w:rsidR="00456DF8" w:rsidRPr="008C2F79" w:rsidRDefault="00456DF8" w:rsidP="00C44F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2C643D5D" w14:textId="77777777" w:rsidR="00456DF8" w:rsidRPr="008C2F79" w:rsidRDefault="001B59F5" w:rsidP="00C44F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1B59F5">
              <w:rPr>
                <w:rFonts w:ascii="Times New Roman" w:hAnsi="Times New Roman" w:cs="Arial"/>
                <w:color w:val="000000"/>
                <w:sz w:val="24"/>
                <w:szCs w:val="24"/>
              </w:rPr>
              <w:t>Refuerza tu aprendizaje: La adición y la sustracción de números decimales</w:t>
            </w:r>
          </w:p>
        </w:tc>
      </w:tr>
      <w:tr w:rsidR="00456DF8" w:rsidRPr="008C2F79" w14:paraId="7EC7EA8A" w14:textId="77777777" w:rsidTr="00C44F7D">
        <w:tc>
          <w:tcPr>
            <w:tcW w:w="2512" w:type="dxa"/>
          </w:tcPr>
          <w:p w14:paraId="4A54DE2D" w14:textId="77777777" w:rsidR="00456DF8" w:rsidRPr="008C2F79" w:rsidRDefault="00456DF8" w:rsidP="00C44F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34DC341C" w14:textId="77777777" w:rsidR="00456DF8" w:rsidRPr="008C2F79" w:rsidRDefault="001B59F5" w:rsidP="004F040E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1B59F5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sobre La adición y la sustracción de números decimales</w:t>
            </w:r>
          </w:p>
        </w:tc>
      </w:tr>
    </w:tbl>
    <w:p w14:paraId="567D9E34" w14:textId="77777777" w:rsidR="00B97827" w:rsidRPr="008C2F79" w:rsidRDefault="00B97827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p w14:paraId="2C2B044A" w14:textId="77777777" w:rsidR="00A836A1" w:rsidRPr="00B47DE0" w:rsidRDefault="00A836A1" w:rsidP="00B47DE0">
      <w:pPr>
        <w:pStyle w:val="Seccin1PLANETA"/>
      </w:pPr>
      <w:r w:rsidRPr="00B47DE0">
        <w:rPr>
          <w:highlight w:val="yellow"/>
        </w:rPr>
        <w:t>[SECCIÓN 1]</w:t>
      </w:r>
      <w:r w:rsidRPr="00B47DE0">
        <w:t xml:space="preserve"> 2 La </w:t>
      </w:r>
      <w:r w:rsidR="00B97827" w:rsidRPr="00B47DE0">
        <w:t xml:space="preserve">multiplicación de </w:t>
      </w:r>
      <w:r w:rsidRPr="00B47DE0">
        <w:t xml:space="preserve">decimales </w:t>
      </w:r>
    </w:p>
    <w:p w14:paraId="095044BB" w14:textId="77777777" w:rsidR="00456DF8" w:rsidRDefault="00456DF8" w:rsidP="001121E7">
      <w:pPr>
        <w:pStyle w:val="TextoPLANETA"/>
        <w:rPr>
          <w:rFonts w:eastAsia="Calibri" w:cs="Times New Roman"/>
          <w:sz w:val="24"/>
          <w:lang w:val="es-CO"/>
        </w:rPr>
      </w:pPr>
    </w:p>
    <w:p w14:paraId="67697619" w14:textId="77777777" w:rsidR="00F9537B" w:rsidRDefault="00F9537B" w:rsidP="00F9537B">
      <w:pPr>
        <w:pStyle w:val="TextoPLANETA"/>
      </w:pPr>
      <w:r>
        <w:t>Para multiplicar números decimales se multiplican como si se tratara de números naturales</w:t>
      </w:r>
      <w:ins w:id="3" w:author="mercyranjel" w:date="2016-01-16T11:47:00Z">
        <w:r w:rsidR="002916C7">
          <w:t>,</w:t>
        </w:r>
      </w:ins>
      <w:r>
        <w:t xml:space="preserve"> y en el resultado se </w:t>
      </w:r>
      <w:r w:rsidR="004A584F">
        <w:t>escribe</w:t>
      </w:r>
      <w:r>
        <w:t xml:space="preserve"> la coma decimal tantos lugares desde la derecha, como cifras decimales sumen los dos factores. </w:t>
      </w:r>
    </w:p>
    <w:p w14:paraId="53E497D0" w14:textId="77777777" w:rsidR="00F9537B" w:rsidRDefault="00F9537B" w:rsidP="00F9537B">
      <w:pPr>
        <w:pStyle w:val="TextoPLANETA"/>
      </w:pPr>
    </w:p>
    <w:p w14:paraId="03A0F4A3" w14:textId="77777777" w:rsidR="006904E9" w:rsidRDefault="00F9537B" w:rsidP="00F9537B">
      <w:pPr>
        <w:pStyle w:val="TextoPLANETA"/>
      </w:pPr>
      <w:r>
        <w:t xml:space="preserve">Ejemplo </w:t>
      </w:r>
    </w:p>
    <w:p w14:paraId="50D5BE2C" w14:textId="77777777" w:rsidR="00F9537B" w:rsidRDefault="004A584F" w:rsidP="00F9537B">
      <w:pPr>
        <w:pStyle w:val="TextoPLANETA"/>
        <w:rPr>
          <w:rFonts w:eastAsia="Calibri" w:cs="Times New Roman"/>
          <w:sz w:val="24"/>
          <w:lang w:val="es-CO"/>
        </w:rPr>
      </w:pPr>
      <w:r>
        <w:rPr>
          <w:rFonts w:eastAsia="Calibri" w:cs="Times New Roman"/>
          <w:sz w:val="24"/>
          <w:lang w:val="es-CO"/>
        </w:rPr>
        <w:t>Para resolver la multiplicación entre 5,3 y 0,25 el procedimiento es el siguiente</w:t>
      </w:r>
      <w:r w:rsidR="002916C7">
        <w:rPr>
          <w:rFonts w:eastAsia="Calibri" w:cs="Times New Roman"/>
          <w:sz w:val="24"/>
          <w:lang w:val="es-CO"/>
        </w:rPr>
        <w:t>.</w:t>
      </w:r>
    </w:p>
    <w:p w14:paraId="32ED773A" w14:textId="77777777" w:rsidR="00F9537B" w:rsidRDefault="00F9537B" w:rsidP="00F9537B">
      <w:pPr>
        <w:pStyle w:val="TextoPLANETA"/>
        <w:rPr>
          <w:rFonts w:eastAsia="Calibri" w:cs="Times New Roman"/>
          <w:sz w:val="24"/>
          <w:lang w:val="es-CO"/>
        </w:rPr>
      </w:pPr>
    </w:p>
    <w:p w14:paraId="5B03AC5C" w14:textId="77777777" w:rsidR="00F9537B" w:rsidRDefault="00F9537B" w:rsidP="00F9537B">
      <w:pPr>
        <w:pStyle w:val="TextoPLANETA"/>
        <w:rPr>
          <w:rFonts w:eastAsia="Calibri" w:cs="Times New Roman"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9537B" w:rsidRPr="008C2F79" w14:paraId="66F3E919" w14:textId="77777777" w:rsidTr="00442DD2">
        <w:tc>
          <w:tcPr>
            <w:tcW w:w="9033" w:type="dxa"/>
            <w:gridSpan w:val="2"/>
            <w:shd w:val="clear" w:color="auto" w:fill="0D0D0D" w:themeFill="text1" w:themeFillTint="F2"/>
          </w:tcPr>
          <w:p w14:paraId="36F8196B" w14:textId="77777777" w:rsidR="00F9537B" w:rsidRPr="008C2F79" w:rsidRDefault="00F9537B" w:rsidP="00442DD2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537B" w:rsidRPr="008C2F79" w14:paraId="22582A9E" w14:textId="77777777" w:rsidTr="00442DD2">
        <w:tc>
          <w:tcPr>
            <w:tcW w:w="2518" w:type="dxa"/>
          </w:tcPr>
          <w:p w14:paraId="36424C02" w14:textId="77777777" w:rsidR="00F9537B" w:rsidRPr="008C2F79" w:rsidRDefault="00F9537B" w:rsidP="00442DD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86AC018" w14:textId="77777777" w:rsidR="00F9537B" w:rsidRPr="008C2F79" w:rsidRDefault="00F9537B" w:rsidP="00442DD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MA_06_08_IMG0</w:t>
            </w:r>
            <w:r w:rsidR="00FE2561">
              <w:rPr>
                <w:rFonts w:ascii="Times New Roman" w:hAnsi="Times New Roman" w:cs="Arial"/>
                <w:color w:val="000000"/>
                <w:sz w:val="24"/>
                <w:szCs w:val="24"/>
              </w:rPr>
              <w:t>3</w:t>
            </w:r>
          </w:p>
        </w:tc>
      </w:tr>
      <w:tr w:rsidR="00F9537B" w:rsidRPr="008C2F79" w14:paraId="6973F154" w14:textId="77777777" w:rsidTr="00442DD2">
        <w:tc>
          <w:tcPr>
            <w:tcW w:w="2518" w:type="dxa"/>
          </w:tcPr>
          <w:p w14:paraId="2B67B755" w14:textId="77777777" w:rsidR="00F9537B" w:rsidRPr="008C2F79" w:rsidRDefault="00F9537B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4F0F9BE" w14:textId="77777777" w:rsidR="00F9537B" w:rsidRDefault="009A5891" w:rsidP="00442DD2">
            <w:r w:rsidRPr="000C6679">
              <w:rPr>
                <w:sz w:val="24"/>
                <w:szCs w:val="24"/>
                <w:lang w:val="es-ES_tradnl"/>
              </w:rPr>
              <w:object w:dxaOrig="5400" w:dyaOrig="3420" w14:anchorId="59863F7C">
                <v:shape id="_x0000_i1027" type="#_x0000_t75" style="width:270pt;height:171.35pt" o:ole="">
                  <v:imagedata r:id="rId13" o:title=""/>
                </v:shape>
                <o:OLEObject Type="Embed" ProgID="PBrush" ShapeID="_x0000_i1027" DrawAspect="Content" ObjectID="_1388561443" r:id="rId14"/>
              </w:object>
            </w:r>
          </w:p>
          <w:p w14:paraId="6BA9BAE6" w14:textId="77777777" w:rsidR="00F9537B" w:rsidRPr="008C2F79" w:rsidRDefault="00F9537B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F9537B" w:rsidRPr="008C2F79" w14:paraId="6B0F442D" w14:textId="77777777" w:rsidTr="00442DD2">
        <w:tc>
          <w:tcPr>
            <w:tcW w:w="2518" w:type="dxa"/>
          </w:tcPr>
          <w:p w14:paraId="1FFE1363" w14:textId="77777777" w:rsidR="00F9537B" w:rsidRPr="008C2F79" w:rsidRDefault="00F9537B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13A77B5" w14:textId="77777777" w:rsidR="00F9537B" w:rsidRPr="008C2F79" w:rsidRDefault="00F9537B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F9537B" w:rsidRPr="008C2F79" w14:paraId="64227681" w14:textId="77777777" w:rsidTr="00442DD2">
        <w:tc>
          <w:tcPr>
            <w:tcW w:w="2518" w:type="dxa"/>
          </w:tcPr>
          <w:p w14:paraId="43B76211" w14:textId="77777777" w:rsidR="00F9537B" w:rsidRPr="008C2F79" w:rsidRDefault="00F9537B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D39F96B" w14:textId="77777777" w:rsidR="00F9537B" w:rsidRPr="008C2F79" w:rsidRDefault="00F9537B" w:rsidP="0049263A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Algoritmo de la </w:t>
            </w:r>
            <w:r w:rsidR="0049263A">
              <w:rPr>
                <w:rFonts w:ascii="Times New Roman" w:hAnsi="Times New Roman" w:cs="Arial"/>
                <w:color w:val="000000"/>
                <w:sz w:val="24"/>
                <w:szCs w:val="24"/>
              </w:rPr>
              <w:t>multiplicación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de números decimales</w:t>
            </w:r>
            <w:r w:rsidR="004A584F">
              <w:rPr>
                <w:rFonts w:ascii="Times New Roman" w:hAnsi="Times New Roman" w:cs="Arial"/>
                <w:color w:val="000000"/>
                <w:sz w:val="24"/>
                <w:szCs w:val="24"/>
              </w:rPr>
              <w:t>.</w:t>
            </w:r>
          </w:p>
        </w:tc>
      </w:tr>
      <w:tr w:rsidR="00F9537B" w:rsidRPr="008C2F79" w14:paraId="1A72B947" w14:textId="77777777" w:rsidTr="00442DD2">
        <w:tc>
          <w:tcPr>
            <w:tcW w:w="2518" w:type="dxa"/>
          </w:tcPr>
          <w:p w14:paraId="19291DCA" w14:textId="77777777" w:rsidR="00F9537B" w:rsidRPr="008C2F79" w:rsidRDefault="00F9537B" w:rsidP="00442DD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59688993" w14:textId="77777777" w:rsidR="00F9537B" w:rsidRPr="008C2F79" w:rsidRDefault="00F9537B" w:rsidP="00442DD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E3A8959" w14:textId="77777777" w:rsidR="00F9537B" w:rsidRDefault="00F9537B" w:rsidP="00F9537B">
      <w:pPr>
        <w:pStyle w:val="TextoPLANETA"/>
        <w:rPr>
          <w:rFonts w:eastAsia="Calibri" w:cs="Times New Roman"/>
          <w:sz w:val="24"/>
          <w:lang w:val="es-CO"/>
        </w:rPr>
      </w:pPr>
    </w:p>
    <w:p w14:paraId="66B3E9C8" w14:textId="77777777" w:rsidR="006929C0" w:rsidRDefault="006929C0" w:rsidP="006929C0">
      <w:pPr>
        <w:pStyle w:val="TextoPLANETA"/>
        <w:rPr>
          <w:rFonts w:eastAsia="Calibri" w:cs="Times New Roman"/>
          <w:sz w:val="24"/>
          <w:lang w:val="es-CO"/>
        </w:rPr>
      </w:pPr>
      <w:r w:rsidRPr="006929C0">
        <w:rPr>
          <w:rFonts w:eastAsia="Calibri" w:cs="Times New Roman"/>
          <w:sz w:val="24"/>
          <w:lang w:val="es-CO"/>
        </w:rPr>
        <w:t>Para multiplicar un número decimal por la unidad seguida de ceros (10, 100, 1000) se desplaza la coma hacia la derecha tantos lugares como ceros acompañen a la unidad</w:t>
      </w:r>
      <w:r w:rsidR="002916C7">
        <w:rPr>
          <w:rFonts w:eastAsia="Calibri" w:cs="Times New Roman"/>
          <w:sz w:val="24"/>
          <w:lang w:val="es-CO"/>
        </w:rPr>
        <w:t>; se</w:t>
      </w:r>
      <w:ins w:id="4" w:author="mercyranjel" w:date="2016-01-16T11:48:00Z">
        <w:r w:rsidR="002916C7">
          <w:rPr>
            <w:rFonts w:eastAsia="Calibri" w:cs="Times New Roman"/>
            <w:sz w:val="24"/>
            <w:lang w:val="es-CO"/>
          </w:rPr>
          <w:t xml:space="preserve"> </w:t>
        </w:r>
      </w:ins>
      <w:r w:rsidRPr="006929C0">
        <w:rPr>
          <w:rFonts w:eastAsia="Calibri" w:cs="Times New Roman"/>
          <w:sz w:val="24"/>
          <w:lang w:val="es-CO"/>
        </w:rPr>
        <w:t>añad</w:t>
      </w:r>
      <w:r w:rsidR="002916C7">
        <w:rPr>
          <w:rFonts w:eastAsia="Calibri" w:cs="Times New Roman"/>
          <w:sz w:val="24"/>
          <w:lang w:val="es-CO"/>
        </w:rPr>
        <w:t>en</w:t>
      </w:r>
      <w:r w:rsidRPr="006929C0">
        <w:rPr>
          <w:rFonts w:eastAsia="Calibri" w:cs="Times New Roman"/>
          <w:sz w:val="24"/>
          <w:lang w:val="es-CO"/>
        </w:rPr>
        <w:t xml:space="preserve"> ceros si es necesario. </w:t>
      </w:r>
    </w:p>
    <w:p w14:paraId="1F1C7E51" w14:textId="77777777" w:rsidR="006929C0" w:rsidRDefault="006929C0" w:rsidP="006929C0">
      <w:pPr>
        <w:pStyle w:val="TextoPLANETA"/>
        <w:rPr>
          <w:rFonts w:eastAsia="Calibri" w:cs="Times New Roman"/>
          <w:sz w:val="24"/>
          <w:lang w:val="es-CO"/>
        </w:rPr>
      </w:pPr>
    </w:p>
    <w:p w14:paraId="2326A90B" w14:textId="77777777" w:rsidR="006929C0" w:rsidRDefault="006929C0" w:rsidP="006929C0">
      <w:pPr>
        <w:pStyle w:val="TextoPLANETA"/>
        <w:rPr>
          <w:rFonts w:eastAsia="Calibri" w:cs="Times New Roman"/>
          <w:sz w:val="24"/>
          <w:lang w:val="es-CO"/>
        </w:rPr>
      </w:pPr>
      <w:r>
        <w:rPr>
          <w:rFonts w:eastAsia="Calibri" w:cs="Times New Roman"/>
          <w:sz w:val="24"/>
          <w:lang w:val="es-CO"/>
        </w:rPr>
        <w:t>E</w:t>
      </w:r>
      <w:r w:rsidRPr="006929C0">
        <w:rPr>
          <w:rFonts w:eastAsia="Calibri" w:cs="Times New Roman"/>
          <w:sz w:val="24"/>
          <w:lang w:val="es-CO"/>
        </w:rPr>
        <w:t>jemplo</w:t>
      </w:r>
    </w:p>
    <w:p w14:paraId="1D2FC6A4" w14:textId="77777777" w:rsidR="00EA66A9" w:rsidRPr="006929C0" w:rsidRDefault="00EA66A9" w:rsidP="006929C0">
      <w:pPr>
        <w:pStyle w:val="TextoPLANETA"/>
        <w:rPr>
          <w:rFonts w:eastAsia="Calibri" w:cs="Times New Roman"/>
          <w:sz w:val="24"/>
          <w:lang w:val="es-CO"/>
        </w:rPr>
      </w:pPr>
    </w:p>
    <w:p w14:paraId="4CE44B88" w14:textId="77777777" w:rsidR="00A51014" w:rsidRDefault="00A51014" w:rsidP="00A51014">
      <w:pPr>
        <w:pStyle w:val="TextoPLANETA"/>
        <w:numPr>
          <w:ilvl w:val="0"/>
          <w:numId w:val="30"/>
        </w:numPr>
        <w:rPr>
          <w:rFonts w:eastAsia="Calibri" w:cs="Times New Roman"/>
          <w:sz w:val="24"/>
          <w:lang w:val="es-CO"/>
        </w:rPr>
      </w:pPr>
      <w:r>
        <w:rPr>
          <w:rFonts w:eastAsia="Calibri" w:cs="Times New Roman"/>
          <w:sz w:val="24"/>
          <w:lang w:val="es-CO"/>
        </w:rPr>
        <w:t>Resolver la multiplicación entre 0,75 y 100.</w:t>
      </w:r>
    </w:p>
    <w:p w14:paraId="6D3284F5" w14:textId="3CCD6C2E" w:rsidR="00A51014" w:rsidRDefault="00F026D5" w:rsidP="00A51014">
      <w:pPr>
        <w:pStyle w:val="TextoPLANETA"/>
        <w:ind w:left="720"/>
        <w:rPr>
          <w:rFonts w:eastAsia="Calibri" w:cs="Times New Roman"/>
          <w:sz w:val="24"/>
          <w:lang w:val="es-CO"/>
        </w:rPr>
      </w:pPr>
      <w:r w:rsidRPr="00F026D5">
        <w:rPr>
          <w:rFonts w:eastAsia="Calibri" w:cs="Times New Roman"/>
          <w:sz w:val="24"/>
          <w:lang w:val="es-CO"/>
        </w:rPr>
        <w:t>MA_06_08_004</w:t>
      </w:r>
      <w:r>
        <w:rPr>
          <w:rFonts w:eastAsia="Calibri" w:cs="Times New Roman"/>
          <w:sz w:val="24"/>
          <w:lang w:val="es-CO"/>
        </w:rPr>
        <w:tab/>
      </w:r>
      <w:r w:rsidR="002E0F49">
        <w:rPr>
          <w:rFonts w:eastAsia="Calibri" w:cs="Times New Roman"/>
          <w:sz w:val="24"/>
          <w:lang w:val="es-CO"/>
        </w:rPr>
        <w:t>Se desplaza la coma dos lugares.</w:t>
      </w:r>
    </w:p>
    <w:p w14:paraId="4623A211" w14:textId="77777777" w:rsidR="00A51014" w:rsidRDefault="00A51014" w:rsidP="00A51014">
      <w:pPr>
        <w:pStyle w:val="TextoPLANETA"/>
        <w:ind w:left="720"/>
        <w:rPr>
          <w:rFonts w:eastAsia="Calibri" w:cs="Times New Roman"/>
          <w:sz w:val="24"/>
          <w:lang w:val="es-CO"/>
        </w:rPr>
      </w:pPr>
    </w:p>
    <w:p w14:paraId="600D31C7" w14:textId="77777777" w:rsidR="00A51014" w:rsidRDefault="00A51014" w:rsidP="00A51014">
      <w:pPr>
        <w:pStyle w:val="TextoPLANETA"/>
        <w:numPr>
          <w:ilvl w:val="0"/>
          <w:numId w:val="30"/>
        </w:numPr>
        <w:rPr>
          <w:rFonts w:eastAsia="Calibri" w:cs="Times New Roman"/>
          <w:sz w:val="24"/>
          <w:lang w:val="es-CO"/>
        </w:rPr>
      </w:pPr>
      <w:r>
        <w:rPr>
          <w:rFonts w:eastAsia="Calibri" w:cs="Times New Roman"/>
          <w:sz w:val="24"/>
          <w:lang w:val="es-CO"/>
        </w:rPr>
        <w:t xml:space="preserve">Resolver la multiplicaciín entre 0,75 y 1000. </w:t>
      </w:r>
    </w:p>
    <w:p w14:paraId="753B83B2" w14:textId="4A1165B5" w:rsidR="006904E9" w:rsidRDefault="00F026D5" w:rsidP="00A51014">
      <w:pPr>
        <w:pStyle w:val="TextoPLANETA"/>
        <w:ind w:left="720"/>
        <w:rPr>
          <w:rFonts w:eastAsia="Calibri" w:cs="Times New Roman"/>
          <w:sz w:val="24"/>
          <w:lang w:val="es-CO"/>
        </w:rPr>
      </w:pPr>
      <w:r w:rsidRPr="00F026D5">
        <w:rPr>
          <w:rFonts w:eastAsia="Calibri" w:cs="Times New Roman"/>
          <w:sz w:val="24"/>
          <w:lang w:val="es-CO"/>
        </w:rPr>
        <w:t>MA_06_08_005</w:t>
      </w:r>
      <w:r>
        <w:rPr>
          <w:rFonts w:eastAsia="Calibri" w:cs="Times New Roman"/>
          <w:sz w:val="24"/>
          <w:lang w:val="es-CO"/>
        </w:rPr>
        <w:t xml:space="preserve">      </w:t>
      </w:r>
      <w:r w:rsidR="002E0F49">
        <w:rPr>
          <w:rFonts w:eastAsia="Calibri" w:cs="Times New Roman"/>
          <w:sz w:val="24"/>
          <w:lang w:val="es-CO"/>
        </w:rPr>
        <w:t>Para desplazar la coma tres lugares hay que agregar un cero (0).</w:t>
      </w:r>
    </w:p>
    <w:p w14:paraId="07382CCB" w14:textId="77777777" w:rsidR="006929C0" w:rsidRDefault="006929C0" w:rsidP="002E0F49">
      <w:pPr>
        <w:pStyle w:val="TextoPLANETA"/>
        <w:rPr>
          <w:rFonts w:eastAsia="Calibri" w:cs="Times New Roman"/>
          <w:sz w:val="24"/>
          <w:lang w:val="es-CO"/>
        </w:rPr>
      </w:pPr>
    </w:p>
    <w:p w14:paraId="111B153B" w14:textId="77777777" w:rsidR="00123E24" w:rsidRDefault="00123E24" w:rsidP="001121E7">
      <w:pPr>
        <w:pStyle w:val="TextoPLANETA"/>
        <w:rPr>
          <w:rFonts w:eastAsia="Calibri" w:cs="Times New Roman"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904E9" w:rsidRPr="008C2F79" w14:paraId="3DBBEA60" w14:textId="77777777" w:rsidTr="00336C7D">
        <w:tc>
          <w:tcPr>
            <w:tcW w:w="9033" w:type="dxa"/>
            <w:gridSpan w:val="2"/>
            <w:shd w:val="clear" w:color="auto" w:fill="000000" w:themeFill="text1"/>
          </w:tcPr>
          <w:p w14:paraId="570A35B9" w14:textId="77777777" w:rsidR="006904E9" w:rsidRPr="008C2F79" w:rsidRDefault="006904E9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6904E9" w:rsidRPr="008C2F79" w14:paraId="753B1C55" w14:textId="77777777" w:rsidTr="00336C7D">
        <w:tc>
          <w:tcPr>
            <w:tcW w:w="2518" w:type="dxa"/>
          </w:tcPr>
          <w:p w14:paraId="6D1B3B7D" w14:textId="77777777" w:rsidR="006904E9" w:rsidRPr="008C2F79" w:rsidRDefault="006904E9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C629B7" w14:textId="77777777" w:rsidR="006904E9" w:rsidRPr="008C2F79" w:rsidRDefault="006904E9" w:rsidP="006904E9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8_REC80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6904E9" w:rsidRPr="008C2F79" w14:paraId="532A3B77" w14:textId="77777777" w:rsidTr="00336C7D">
        <w:tc>
          <w:tcPr>
            <w:tcW w:w="2518" w:type="dxa"/>
          </w:tcPr>
          <w:p w14:paraId="77BAD453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5706046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904E9">
              <w:rPr>
                <w:rFonts w:ascii="Times New Roman" w:hAnsi="Times New Roman" w:cs="Arial"/>
                <w:color w:val="000000"/>
                <w:sz w:val="24"/>
                <w:szCs w:val="24"/>
              </w:rPr>
              <w:t>La multiplicación de números decimales</w:t>
            </w:r>
          </w:p>
        </w:tc>
      </w:tr>
      <w:tr w:rsidR="006904E9" w:rsidRPr="008C2F79" w14:paraId="73BEC34D" w14:textId="77777777" w:rsidTr="00336C7D">
        <w:tc>
          <w:tcPr>
            <w:tcW w:w="2518" w:type="dxa"/>
          </w:tcPr>
          <w:p w14:paraId="16381C80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1AA0CEE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904E9">
              <w:rPr>
                <w:rFonts w:ascii="Times New Roman" w:hAnsi="Times New Roman" w:cs="Arial"/>
                <w:color w:val="000000"/>
                <w:sz w:val="24"/>
                <w:szCs w:val="24"/>
              </w:rPr>
              <w:t>Interactivo sobre la multiplicación de números decimales</w:t>
            </w:r>
          </w:p>
        </w:tc>
      </w:tr>
    </w:tbl>
    <w:p w14:paraId="78574DB1" w14:textId="77777777" w:rsidR="00497F2A" w:rsidRDefault="00497F2A" w:rsidP="00497F2A">
      <w:pPr>
        <w:pStyle w:val="TextoPLANETA"/>
        <w:rPr>
          <w:sz w:val="24"/>
          <w:lang w:val="es-CO"/>
        </w:rPr>
      </w:pPr>
    </w:p>
    <w:p w14:paraId="484C7A42" w14:textId="77777777" w:rsidR="006904E9" w:rsidRDefault="006904E9" w:rsidP="00497F2A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6904E9" w:rsidRPr="008C2F79" w14:paraId="1307D1B0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38FB12AA" w14:textId="77777777" w:rsidR="006904E9" w:rsidRPr="008C2F79" w:rsidRDefault="006904E9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6904E9" w:rsidRPr="008C2F79" w14:paraId="1F29475A" w14:textId="77777777" w:rsidTr="00336C7D">
        <w:tc>
          <w:tcPr>
            <w:tcW w:w="2512" w:type="dxa"/>
          </w:tcPr>
          <w:p w14:paraId="2E03FCD1" w14:textId="77777777" w:rsidR="006904E9" w:rsidRPr="008C2F79" w:rsidRDefault="006904E9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6A06BA63" w14:textId="77777777" w:rsidR="006904E9" w:rsidRPr="008C2F79" w:rsidRDefault="006904E9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90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 xml:space="preserve">(aprovechado) </w:t>
            </w:r>
          </w:p>
        </w:tc>
      </w:tr>
      <w:tr w:rsidR="006904E9" w:rsidRPr="008C2F79" w14:paraId="063DA3A2" w14:textId="77777777" w:rsidTr="00336C7D">
        <w:tc>
          <w:tcPr>
            <w:tcW w:w="2512" w:type="dxa"/>
          </w:tcPr>
          <w:p w14:paraId="0DA303F1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41DAE986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904E9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la multiplicación de números decimales</w:t>
            </w:r>
          </w:p>
        </w:tc>
      </w:tr>
      <w:tr w:rsidR="006904E9" w:rsidRPr="008C2F79" w14:paraId="285760CB" w14:textId="77777777" w:rsidTr="00336C7D">
        <w:tc>
          <w:tcPr>
            <w:tcW w:w="2512" w:type="dxa"/>
          </w:tcPr>
          <w:p w14:paraId="05BB2B30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78747FCA" w14:textId="77777777" w:rsidR="006904E9" w:rsidRPr="008C2F79" w:rsidRDefault="006904E9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904E9">
              <w:rPr>
                <w:rFonts w:ascii="Times New Roman" w:hAnsi="Times New Roman" w:cs="Arial"/>
                <w:color w:val="000000"/>
                <w:sz w:val="24"/>
                <w:szCs w:val="24"/>
              </w:rPr>
              <w:t>Ejercicios para practicar la multiplicación de números decimales</w:t>
            </w:r>
          </w:p>
        </w:tc>
      </w:tr>
    </w:tbl>
    <w:p w14:paraId="3B2921B1" w14:textId="77777777" w:rsidR="006904E9" w:rsidRDefault="006904E9" w:rsidP="00497F2A">
      <w:pPr>
        <w:pStyle w:val="TextoPLANETA"/>
        <w:rPr>
          <w:sz w:val="24"/>
          <w:lang w:val="es-CO"/>
        </w:rPr>
      </w:pPr>
    </w:p>
    <w:p w14:paraId="33FE43E4" w14:textId="77777777" w:rsidR="0003068E" w:rsidRDefault="0003068E" w:rsidP="0003068E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La multiplicación de números decimales cumple con l</w:t>
      </w:r>
      <w:r w:rsidRPr="0003068E">
        <w:rPr>
          <w:sz w:val="24"/>
          <w:lang w:val="es-CO"/>
        </w:rPr>
        <w:t xml:space="preserve">as </w:t>
      </w:r>
      <w:r w:rsidR="000D0D96">
        <w:rPr>
          <w:sz w:val="24"/>
          <w:lang w:val="es-CO"/>
        </w:rPr>
        <w:t>siguientes propiedades</w:t>
      </w:r>
      <w:r w:rsidR="002916C7">
        <w:rPr>
          <w:sz w:val="24"/>
          <w:lang w:val="es-CO"/>
        </w:rPr>
        <w:t>.</w:t>
      </w:r>
    </w:p>
    <w:p w14:paraId="3C7F4B55" w14:textId="77777777" w:rsidR="0003068E" w:rsidRDefault="0003068E" w:rsidP="0003068E">
      <w:pPr>
        <w:pStyle w:val="TextoPLANETA"/>
        <w:numPr>
          <w:ilvl w:val="0"/>
          <w:numId w:val="27"/>
        </w:numPr>
        <w:rPr>
          <w:sz w:val="24"/>
          <w:lang w:val="es-CO"/>
        </w:rPr>
      </w:pPr>
      <w:r w:rsidRPr="00EA66A9">
        <w:rPr>
          <w:b/>
          <w:sz w:val="24"/>
          <w:lang w:val="es-CO"/>
        </w:rPr>
        <w:lastRenderedPageBreak/>
        <w:t>Propiedad conmutativa</w:t>
      </w:r>
      <w:r w:rsidR="00EA66A9" w:rsidRPr="00EA66A9">
        <w:rPr>
          <w:sz w:val="24"/>
          <w:lang w:val="es-CO"/>
        </w:rPr>
        <w:t>.</w:t>
      </w:r>
      <w:r w:rsidRPr="0003068E">
        <w:rPr>
          <w:sz w:val="24"/>
          <w:lang w:val="es-CO"/>
        </w:rPr>
        <w:t xml:space="preserve"> </w:t>
      </w:r>
      <w:r w:rsidR="00EA66A9">
        <w:rPr>
          <w:sz w:val="24"/>
          <w:lang w:val="es-CO"/>
        </w:rPr>
        <w:t>E</w:t>
      </w:r>
      <w:r>
        <w:rPr>
          <w:sz w:val="24"/>
          <w:lang w:val="es-CO"/>
        </w:rPr>
        <w:t xml:space="preserve">l orden de los factores no varía el resultado. </w:t>
      </w:r>
    </w:p>
    <w:p w14:paraId="7A79DCFC" w14:textId="77777777" w:rsidR="0003068E" w:rsidRPr="0003068E" w:rsidRDefault="0003068E" w:rsidP="0003068E">
      <w:pPr>
        <w:pStyle w:val="TextoPLANETA"/>
        <w:ind w:left="720"/>
        <w:rPr>
          <w:sz w:val="24"/>
          <w:lang w:val="es-CO"/>
        </w:rPr>
      </w:pPr>
      <w:r>
        <w:rPr>
          <w:sz w:val="24"/>
          <w:lang w:val="es-CO"/>
        </w:rPr>
        <w:t>Ejemplo</w:t>
      </w:r>
    </w:p>
    <w:p w14:paraId="473C51D0" w14:textId="1FD979AA" w:rsidR="0003068E" w:rsidRDefault="00F026D5" w:rsidP="0003068E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MA_06_08_006</w:t>
      </w:r>
    </w:p>
    <w:p w14:paraId="751D36B0" w14:textId="77777777" w:rsidR="00F026D5" w:rsidRPr="0003068E" w:rsidRDefault="00F026D5" w:rsidP="0003068E">
      <w:pPr>
        <w:pStyle w:val="TextoPLANETA"/>
        <w:jc w:val="center"/>
        <w:rPr>
          <w:sz w:val="24"/>
          <w:lang w:val="es-CO"/>
        </w:rPr>
      </w:pPr>
    </w:p>
    <w:p w14:paraId="701B6BBB" w14:textId="77777777" w:rsidR="0003068E" w:rsidRDefault="0003068E" w:rsidP="0003068E">
      <w:pPr>
        <w:pStyle w:val="TextoPLANETA"/>
        <w:numPr>
          <w:ilvl w:val="0"/>
          <w:numId w:val="27"/>
        </w:numPr>
        <w:rPr>
          <w:sz w:val="24"/>
          <w:lang w:val="es-CO"/>
        </w:rPr>
      </w:pPr>
      <w:r w:rsidRPr="00EA66A9">
        <w:rPr>
          <w:b/>
          <w:sz w:val="24"/>
          <w:lang w:val="es-CO"/>
        </w:rPr>
        <w:t>P</w:t>
      </w:r>
      <w:r w:rsidR="00EA66A9" w:rsidRPr="00EA66A9">
        <w:rPr>
          <w:b/>
          <w:sz w:val="24"/>
          <w:lang w:val="es-CO"/>
        </w:rPr>
        <w:t>ropiedad asociativa</w:t>
      </w:r>
      <w:r w:rsidR="00EA66A9">
        <w:rPr>
          <w:sz w:val="24"/>
          <w:lang w:val="es-CO"/>
        </w:rPr>
        <w:t>. P</w:t>
      </w:r>
      <w:r w:rsidRPr="0003068E">
        <w:rPr>
          <w:sz w:val="24"/>
          <w:lang w:val="es-CO"/>
        </w:rPr>
        <w:t>ara multiplicar más de dos números decimales, el modo de agrupar los facto</w:t>
      </w:r>
      <w:r>
        <w:rPr>
          <w:sz w:val="24"/>
          <w:lang w:val="es-CO"/>
        </w:rPr>
        <w:t xml:space="preserve">res no varía el resultado. </w:t>
      </w:r>
    </w:p>
    <w:p w14:paraId="6700D699" w14:textId="77777777" w:rsidR="0003068E" w:rsidRPr="0003068E" w:rsidRDefault="0003068E" w:rsidP="0003068E">
      <w:pPr>
        <w:pStyle w:val="TextoPLANETA"/>
        <w:ind w:left="720"/>
        <w:rPr>
          <w:sz w:val="24"/>
          <w:lang w:val="es-CO"/>
        </w:rPr>
      </w:pPr>
      <w:r>
        <w:rPr>
          <w:sz w:val="24"/>
          <w:lang w:val="es-CO"/>
        </w:rPr>
        <w:t>E</w:t>
      </w:r>
      <w:r w:rsidRPr="0003068E">
        <w:rPr>
          <w:sz w:val="24"/>
          <w:lang w:val="es-CO"/>
        </w:rPr>
        <w:t>jempl</w:t>
      </w:r>
      <w:r>
        <w:rPr>
          <w:sz w:val="24"/>
          <w:lang w:val="es-CO"/>
        </w:rPr>
        <w:t>o.</w:t>
      </w:r>
    </w:p>
    <w:p w14:paraId="7176ED6F" w14:textId="6E562E12" w:rsidR="0003068E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MA_06_08_007</w:t>
      </w:r>
    </w:p>
    <w:p w14:paraId="7B325B2D" w14:textId="77777777" w:rsidR="00F026D5" w:rsidRDefault="00F026D5" w:rsidP="00F026D5">
      <w:pPr>
        <w:pStyle w:val="TextoPLANETA"/>
        <w:jc w:val="center"/>
        <w:rPr>
          <w:sz w:val="24"/>
          <w:lang w:val="es-CO"/>
        </w:rPr>
      </w:pPr>
    </w:p>
    <w:p w14:paraId="7A7FAFD6" w14:textId="77777777" w:rsidR="0003068E" w:rsidRDefault="00EA66A9" w:rsidP="0003068E">
      <w:pPr>
        <w:pStyle w:val="TextoPLANETA"/>
        <w:numPr>
          <w:ilvl w:val="0"/>
          <w:numId w:val="27"/>
        </w:numPr>
        <w:rPr>
          <w:sz w:val="24"/>
          <w:lang w:val="es-CO"/>
        </w:rPr>
      </w:pPr>
      <w:r w:rsidRPr="00EA66A9">
        <w:rPr>
          <w:b/>
          <w:sz w:val="24"/>
          <w:lang w:val="es-CO"/>
        </w:rPr>
        <w:t>Propiedad modulativa</w:t>
      </w:r>
      <w:r>
        <w:rPr>
          <w:sz w:val="24"/>
          <w:lang w:val="es-CO"/>
        </w:rPr>
        <w:t>. E</w:t>
      </w:r>
      <w:r w:rsidR="0003068E">
        <w:rPr>
          <w:sz w:val="24"/>
          <w:lang w:val="es-CO"/>
        </w:rPr>
        <w:t xml:space="preserve">l 1 es el </w:t>
      </w:r>
      <w:r w:rsidR="0003068E" w:rsidRPr="00257EEC">
        <w:rPr>
          <w:b/>
          <w:sz w:val="24"/>
          <w:lang w:val="es-CO"/>
        </w:rPr>
        <w:t>módulo</w:t>
      </w:r>
      <w:r w:rsidR="0003068E">
        <w:rPr>
          <w:sz w:val="24"/>
          <w:lang w:val="es-CO"/>
        </w:rPr>
        <w:t xml:space="preserve"> o </w:t>
      </w:r>
      <w:r w:rsidR="0003068E" w:rsidRPr="00257EEC">
        <w:rPr>
          <w:b/>
          <w:sz w:val="24"/>
          <w:lang w:val="es-CO"/>
        </w:rPr>
        <w:t>elemento neutro</w:t>
      </w:r>
      <w:r w:rsidR="0003068E" w:rsidRPr="0003068E">
        <w:rPr>
          <w:sz w:val="24"/>
          <w:lang w:val="es-CO"/>
        </w:rPr>
        <w:t xml:space="preserve"> de la multiplicación, ya que cualquier número multiplicado por 1 </w:t>
      </w:r>
      <w:r w:rsidR="00257EEC">
        <w:rPr>
          <w:sz w:val="24"/>
          <w:lang w:val="es-CO"/>
        </w:rPr>
        <w:t>es él mismo</w:t>
      </w:r>
      <w:r w:rsidR="0003068E" w:rsidRPr="0003068E">
        <w:rPr>
          <w:sz w:val="24"/>
          <w:lang w:val="es-CO"/>
        </w:rPr>
        <w:t>.</w:t>
      </w:r>
    </w:p>
    <w:p w14:paraId="0F898FF8" w14:textId="77777777" w:rsidR="0003068E" w:rsidRPr="0003068E" w:rsidRDefault="0003068E" w:rsidP="0003068E">
      <w:pPr>
        <w:pStyle w:val="TextoPLANETA"/>
        <w:ind w:left="720"/>
        <w:rPr>
          <w:sz w:val="24"/>
          <w:lang w:val="es-CO"/>
        </w:rPr>
      </w:pPr>
      <w:r>
        <w:rPr>
          <w:sz w:val="24"/>
          <w:lang w:val="es-CO"/>
        </w:rPr>
        <w:t>E</w:t>
      </w:r>
      <w:r w:rsidRPr="0003068E">
        <w:rPr>
          <w:sz w:val="24"/>
          <w:lang w:val="es-CO"/>
        </w:rPr>
        <w:t>jemplo</w:t>
      </w:r>
    </w:p>
    <w:p w14:paraId="553AC75E" w14:textId="6432B643" w:rsidR="0003068E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MA_06_08_008</w:t>
      </w:r>
    </w:p>
    <w:p w14:paraId="08870854" w14:textId="77777777" w:rsidR="00F026D5" w:rsidRDefault="00F026D5" w:rsidP="00F026D5">
      <w:pPr>
        <w:pStyle w:val="TextoPLANETA"/>
        <w:jc w:val="center"/>
        <w:rPr>
          <w:sz w:val="24"/>
          <w:lang w:val="es-CO"/>
        </w:rPr>
      </w:pPr>
    </w:p>
    <w:p w14:paraId="4AFF3571" w14:textId="77777777" w:rsidR="0003068E" w:rsidRDefault="0003068E" w:rsidP="0003068E">
      <w:pPr>
        <w:pStyle w:val="TextoPLANETA"/>
        <w:numPr>
          <w:ilvl w:val="0"/>
          <w:numId w:val="27"/>
        </w:numPr>
        <w:rPr>
          <w:sz w:val="24"/>
          <w:lang w:val="es-CO"/>
        </w:rPr>
      </w:pPr>
      <w:r w:rsidRPr="00257EEC">
        <w:rPr>
          <w:b/>
          <w:sz w:val="24"/>
          <w:lang w:val="es-CO"/>
        </w:rPr>
        <w:t>Propiedad distributiva de la multiplicación respecto de la adición o de la sustracción</w:t>
      </w:r>
      <w:r w:rsidR="00257EEC">
        <w:rPr>
          <w:sz w:val="24"/>
          <w:lang w:val="es-CO"/>
        </w:rPr>
        <w:t>. L</w:t>
      </w:r>
      <w:r w:rsidRPr="0003068E">
        <w:rPr>
          <w:sz w:val="24"/>
          <w:lang w:val="es-CO"/>
        </w:rPr>
        <w:t xml:space="preserve">a multiplicación de un número por la </w:t>
      </w:r>
      <w:r>
        <w:rPr>
          <w:sz w:val="24"/>
          <w:lang w:val="es-CO"/>
        </w:rPr>
        <w:t>adición</w:t>
      </w:r>
      <w:r w:rsidRPr="0003068E">
        <w:rPr>
          <w:sz w:val="24"/>
          <w:lang w:val="es-CO"/>
        </w:rPr>
        <w:t xml:space="preserve"> (o </w:t>
      </w:r>
      <w:r>
        <w:rPr>
          <w:sz w:val="24"/>
          <w:lang w:val="es-CO"/>
        </w:rPr>
        <w:t>sustracción</w:t>
      </w:r>
      <w:r w:rsidRPr="0003068E">
        <w:rPr>
          <w:sz w:val="24"/>
          <w:lang w:val="es-CO"/>
        </w:rPr>
        <w:t xml:space="preserve">) de otros dos es igual a la </w:t>
      </w:r>
      <w:r>
        <w:rPr>
          <w:sz w:val="24"/>
          <w:lang w:val="es-CO"/>
        </w:rPr>
        <w:t xml:space="preserve">adición </w:t>
      </w:r>
      <w:r w:rsidRPr="0003068E">
        <w:rPr>
          <w:sz w:val="24"/>
          <w:lang w:val="es-CO"/>
        </w:rPr>
        <w:t xml:space="preserve">(o </w:t>
      </w:r>
      <w:r>
        <w:rPr>
          <w:sz w:val="24"/>
          <w:lang w:val="es-CO"/>
        </w:rPr>
        <w:t>sustracción</w:t>
      </w:r>
      <w:r w:rsidRPr="0003068E">
        <w:rPr>
          <w:sz w:val="24"/>
          <w:lang w:val="es-CO"/>
        </w:rPr>
        <w:t xml:space="preserve">) de los productos de cada término de la operación por el número que la multiplica. </w:t>
      </w:r>
    </w:p>
    <w:p w14:paraId="3BB21727" w14:textId="77777777" w:rsidR="0003068E" w:rsidRDefault="0003068E" w:rsidP="0003068E">
      <w:pPr>
        <w:pStyle w:val="TextoPLANETA"/>
        <w:ind w:left="720"/>
        <w:rPr>
          <w:sz w:val="24"/>
          <w:lang w:val="es-CO"/>
        </w:rPr>
      </w:pPr>
      <w:r>
        <w:rPr>
          <w:sz w:val="24"/>
          <w:lang w:val="es-CO"/>
        </w:rPr>
        <w:t>Ej</w:t>
      </w:r>
      <w:r w:rsidRPr="0003068E">
        <w:rPr>
          <w:sz w:val="24"/>
          <w:lang w:val="es-CO"/>
        </w:rPr>
        <w:t>emplo</w:t>
      </w:r>
    </w:p>
    <w:p w14:paraId="39B6DB8A" w14:textId="7CDFE71F" w:rsidR="0003068E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MA_06_08_009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D70E2" w:rsidRPr="008C2F79" w14:paraId="225E0627" w14:textId="77777777" w:rsidTr="00BD70E2">
        <w:tc>
          <w:tcPr>
            <w:tcW w:w="9033" w:type="dxa"/>
            <w:gridSpan w:val="2"/>
            <w:shd w:val="clear" w:color="auto" w:fill="000000" w:themeFill="text1"/>
          </w:tcPr>
          <w:p w14:paraId="371100F2" w14:textId="77777777" w:rsidR="00BD70E2" w:rsidRPr="008C2F79" w:rsidRDefault="00BD70E2" w:rsidP="00BD70E2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BD70E2" w:rsidRPr="008C2F79" w14:paraId="0C6EE880" w14:textId="77777777" w:rsidTr="00BD70E2">
        <w:tc>
          <w:tcPr>
            <w:tcW w:w="2518" w:type="dxa"/>
          </w:tcPr>
          <w:p w14:paraId="0C1ECF87" w14:textId="77777777" w:rsidR="00BD70E2" w:rsidRPr="008C2F79" w:rsidRDefault="00BD70E2" w:rsidP="00BD70E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0C1ADA" w14:textId="77777777" w:rsidR="00BD70E2" w:rsidRPr="008C2F79" w:rsidRDefault="00BD70E2" w:rsidP="00BD70E2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8_REC100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provechado)</w:t>
            </w:r>
          </w:p>
        </w:tc>
      </w:tr>
      <w:tr w:rsidR="00BD70E2" w:rsidRPr="008C2F79" w14:paraId="4DED4F70" w14:textId="77777777" w:rsidTr="00BD70E2">
        <w:tc>
          <w:tcPr>
            <w:tcW w:w="2518" w:type="dxa"/>
          </w:tcPr>
          <w:p w14:paraId="15DA3F09" w14:textId="77777777" w:rsidR="00BD70E2" w:rsidRPr="008C2F79" w:rsidRDefault="00BD70E2" w:rsidP="00BD70E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0B0E926" w14:textId="77777777" w:rsidR="00BD70E2" w:rsidRPr="008C2F79" w:rsidRDefault="00BD70E2" w:rsidP="00BD70E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BD70E2">
              <w:rPr>
                <w:rFonts w:ascii="Times New Roman" w:hAnsi="Times New Roman" w:cs="Arial"/>
                <w:color w:val="000000"/>
                <w:sz w:val="24"/>
                <w:szCs w:val="24"/>
              </w:rPr>
              <w:t>Propiedades de la multiplicación de decimales</w:t>
            </w:r>
          </w:p>
        </w:tc>
      </w:tr>
      <w:tr w:rsidR="00BD70E2" w:rsidRPr="008C2F79" w14:paraId="25E0ADF1" w14:textId="77777777" w:rsidTr="00BD70E2">
        <w:tc>
          <w:tcPr>
            <w:tcW w:w="2518" w:type="dxa"/>
          </w:tcPr>
          <w:p w14:paraId="240D669D" w14:textId="77777777" w:rsidR="00BD70E2" w:rsidRPr="008C2F79" w:rsidRDefault="00BD70E2" w:rsidP="00BD70E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126503B" w14:textId="77777777" w:rsidR="00BD70E2" w:rsidRPr="008C2F79" w:rsidRDefault="00BD70E2" w:rsidP="00BD70E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BD70E2">
              <w:rPr>
                <w:rFonts w:ascii="Times New Roman" w:hAnsi="Times New Roman" w:cs="Arial"/>
                <w:color w:val="000000"/>
                <w:sz w:val="24"/>
                <w:szCs w:val="24"/>
              </w:rPr>
              <w:t>Interactivo para explicar las propiedades de la multiplicación</w:t>
            </w:r>
          </w:p>
        </w:tc>
      </w:tr>
    </w:tbl>
    <w:p w14:paraId="377DCD78" w14:textId="77777777" w:rsidR="006904E9" w:rsidRDefault="006904E9" w:rsidP="00497F2A">
      <w:pPr>
        <w:pStyle w:val="TextoPLANETA"/>
        <w:rPr>
          <w:sz w:val="24"/>
          <w:lang w:val="es-CO"/>
        </w:rPr>
      </w:pPr>
    </w:p>
    <w:p w14:paraId="7040430B" w14:textId="77777777" w:rsidR="006904E9" w:rsidRDefault="006904E9" w:rsidP="00497F2A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BD70E2" w:rsidRPr="008C2F79" w14:paraId="283C35CC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6C58DDA7" w14:textId="77777777" w:rsidR="00BD70E2" w:rsidRPr="008C2F79" w:rsidRDefault="00BD70E2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D70E2" w:rsidRPr="008C2F79" w14:paraId="79176648" w14:textId="77777777" w:rsidTr="00336C7D">
        <w:tc>
          <w:tcPr>
            <w:tcW w:w="2512" w:type="dxa"/>
          </w:tcPr>
          <w:p w14:paraId="28E89CC4" w14:textId="77777777" w:rsidR="00BD70E2" w:rsidRPr="008C2F79" w:rsidRDefault="00BD70E2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7ED2D3E1" w14:textId="77777777" w:rsidR="00BD70E2" w:rsidRPr="008C2F79" w:rsidRDefault="00BD70E2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110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BD70E2" w:rsidRPr="008C2F79" w14:paraId="33F15BF1" w14:textId="77777777" w:rsidTr="00336C7D">
        <w:tc>
          <w:tcPr>
            <w:tcW w:w="2512" w:type="dxa"/>
          </w:tcPr>
          <w:p w14:paraId="11BBC8A0" w14:textId="77777777" w:rsidR="00BD70E2" w:rsidRPr="008C2F79" w:rsidRDefault="00BD70E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6C0C6E53" w14:textId="77777777" w:rsidR="00BD70E2" w:rsidRPr="008C2F79" w:rsidRDefault="00BD70E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BD70E2">
              <w:rPr>
                <w:rFonts w:ascii="Times New Roman" w:hAnsi="Times New Roman" w:cs="Arial"/>
                <w:color w:val="000000"/>
                <w:sz w:val="24"/>
                <w:szCs w:val="24"/>
              </w:rPr>
              <w:t>Aplica la multiplicación de decimales para resolver situaciones</w:t>
            </w:r>
          </w:p>
        </w:tc>
      </w:tr>
      <w:tr w:rsidR="00BD70E2" w:rsidRPr="008C2F79" w14:paraId="486CC731" w14:textId="77777777" w:rsidTr="00336C7D">
        <w:tc>
          <w:tcPr>
            <w:tcW w:w="2512" w:type="dxa"/>
          </w:tcPr>
          <w:p w14:paraId="4D60F4B5" w14:textId="77777777" w:rsidR="00BD70E2" w:rsidRPr="008C2F79" w:rsidRDefault="00BD70E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1B989A86" w14:textId="77777777" w:rsidR="00BD70E2" w:rsidRPr="008C2F79" w:rsidRDefault="00BD70E2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BD70E2">
              <w:rPr>
                <w:rFonts w:ascii="Times New Roman" w:hAnsi="Times New Roman" w:cs="Arial"/>
                <w:color w:val="000000"/>
                <w:sz w:val="24"/>
                <w:szCs w:val="24"/>
              </w:rPr>
              <w:t>Ejercicios para resolver problemas de multiplicación de números decimales</w:t>
            </w:r>
          </w:p>
        </w:tc>
      </w:tr>
    </w:tbl>
    <w:p w14:paraId="10228BB4" w14:textId="77777777" w:rsidR="006904E9" w:rsidRDefault="006904E9" w:rsidP="00497F2A">
      <w:pPr>
        <w:pStyle w:val="TextoPLANETA"/>
        <w:rPr>
          <w:sz w:val="24"/>
          <w:lang w:val="es-CO"/>
        </w:rPr>
      </w:pPr>
    </w:p>
    <w:p w14:paraId="18563742" w14:textId="77777777" w:rsidR="00B97827" w:rsidRPr="008C2F79" w:rsidRDefault="00B97827" w:rsidP="00497F2A">
      <w:pPr>
        <w:pStyle w:val="TextoPLANETA"/>
        <w:rPr>
          <w:sz w:val="24"/>
          <w:lang w:val="es-CO"/>
        </w:rPr>
      </w:pPr>
    </w:p>
    <w:p w14:paraId="3E92A1AA" w14:textId="77777777" w:rsidR="00A836A1" w:rsidRPr="00B47DE0" w:rsidRDefault="00A836A1" w:rsidP="00B47DE0">
      <w:pPr>
        <w:pStyle w:val="Seccin2PLANETA"/>
      </w:pPr>
      <w:r w:rsidRPr="00B47DE0">
        <w:rPr>
          <w:highlight w:val="yellow"/>
        </w:rPr>
        <w:t>[SECCIÓN 2]</w:t>
      </w:r>
      <w:r w:rsidRPr="00B47DE0">
        <w:t xml:space="preserve"> </w:t>
      </w:r>
      <w:r w:rsidR="00B97827" w:rsidRPr="00B47DE0">
        <w:t>2.1</w:t>
      </w:r>
      <w:r w:rsidRPr="00B47DE0">
        <w:t xml:space="preserve"> Consolidación</w:t>
      </w:r>
    </w:p>
    <w:p w14:paraId="1A50C390" w14:textId="77777777" w:rsidR="00497F2A" w:rsidRPr="008C2F79" w:rsidRDefault="00497F2A" w:rsidP="00497F2A">
      <w:pPr>
        <w:pStyle w:val="Seccin3PLANETA"/>
        <w:rPr>
          <w:sz w:val="24"/>
          <w:lang w:val="es-CO"/>
        </w:rPr>
      </w:pPr>
    </w:p>
    <w:p w14:paraId="276B25C2" w14:textId="77777777" w:rsidR="00497F2A" w:rsidRPr="008C2F79" w:rsidRDefault="00497F2A" w:rsidP="00497F2A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t>Actividades para afianzar lo que has aprendido en esta sección.</w:t>
      </w:r>
    </w:p>
    <w:p w14:paraId="54945107" w14:textId="77777777" w:rsidR="00497F2A" w:rsidRPr="008C2F79" w:rsidRDefault="00497F2A" w:rsidP="00497F2A">
      <w:pPr>
        <w:pStyle w:val="TextoPLANETA"/>
        <w:rPr>
          <w:sz w:val="24"/>
          <w:lang w:val="es-CO"/>
        </w:rPr>
      </w:pPr>
    </w:p>
    <w:p w14:paraId="58F5534E" w14:textId="77777777" w:rsidR="00497F2A" w:rsidRPr="008C2F79" w:rsidRDefault="00497F2A" w:rsidP="00497F2A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497F2A" w:rsidRPr="008C2F79" w14:paraId="7ED9F4ED" w14:textId="77777777" w:rsidTr="00C44F7D">
        <w:tc>
          <w:tcPr>
            <w:tcW w:w="9005" w:type="dxa"/>
            <w:gridSpan w:val="2"/>
            <w:shd w:val="clear" w:color="auto" w:fill="000000" w:themeFill="text1"/>
          </w:tcPr>
          <w:p w14:paraId="5689C867" w14:textId="77777777" w:rsidR="00497F2A" w:rsidRPr="008C2F79" w:rsidRDefault="00497F2A" w:rsidP="00C44F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497F2A" w:rsidRPr="008C2F79" w14:paraId="27EEBBB2" w14:textId="77777777" w:rsidTr="00C44F7D">
        <w:tc>
          <w:tcPr>
            <w:tcW w:w="2512" w:type="dxa"/>
          </w:tcPr>
          <w:p w14:paraId="0A961C51" w14:textId="77777777" w:rsidR="00497F2A" w:rsidRPr="008C2F79" w:rsidRDefault="00497F2A" w:rsidP="00C44F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3BC8F86A" w14:textId="77777777" w:rsidR="00497F2A" w:rsidRPr="008C2F79" w:rsidRDefault="00B97827" w:rsidP="00CB6B1E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CB6B1E">
              <w:rPr>
                <w:rFonts w:ascii="Times New Roman" w:hAnsi="Times New Roman" w:cs="Arial"/>
                <w:color w:val="000000"/>
                <w:sz w:val="24"/>
                <w:szCs w:val="24"/>
              </w:rPr>
              <w:t>120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497F2A" w:rsidRPr="008C2F79" w14:paraId="2804D6A1" w14:textId="77777777" w:rsidTr="00C44F7D">
        <w:tc>
          <w:tcPr>
            <w:tcW w:w="2512" w:type="dxa"/>
          </w:tcPr>
          <w:p w14:paraId="0CA3768E" w14:textId="77777777" w:rsidR="00497F2A" w:rsidRPr="008C2F79" w:rsidRDefault="00497F2A" w:rsidP="00C44F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7607E5B9" w14:textId="77777777" w:rsidR="00497F2A" w:rsidRPr="008C2F79" w:rsidRDefault="00CB6B1E" w:rsidP="00C44F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CB6B1E">
              <w:rPr>
                <w:rFonts w:ascii="Times New Roman" w:hAnsi="Times New Roman" w:cs="Arial"/>
                <w:color w:val="000000"/>
                <w:sz w:val="24"/>
                <w:szCs w:val="24"/>
              </w:rPr>
              <w:t>Refuerza tu aprendizaje: La multiplicación de números decimales</w:t>
            </w:r>
          </w:p>
        </w:tc>
      </w:tr>
      <w:tr w:rsidR="00497F2A" w:rsidRPr="008C2F79" w14:paraId="1D868C04" w14:textId="77777777" w:rsidTr="00C44F7D">
        <w:tc>
          <w:tcPr>
            <w:tcW w:w="2512" w:type="dxa"/>
          </w:tcPr>
          <w:p w14:paraId="5CAAB208" w14:textId="77777777" w:rsidR="00497F2A" w:rsidRPr="008C2F79" w:rsidRDefault="00497F2A" w:rsidP="00C44F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1B7CCB0E" w14:textId="77777777" w:rsidR="00497F2A" w:rsidRPr="008C2F79" w:rsidRDefault="00CB6B1E" w:rsidP="00565C02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CB6B1E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sobre La multiplicación de números decimales</w:t>
            </w:r>
          </w:p>
        </w:tc>
      </w:tr>
    </w:tbl>
    <w:p w14:paraId="4DB62435" w14:textId="77777777" w:rsidR="00CB6B1E" w:rsidRPr="00CB6B1E" w:rsidRDefault="00CB6B1E" w:rsidP="00CB6B1E">
      <w:pPr>
        <w:pStyle w:val="TextoPLANETA"/>
        <w:rPr>
          <w:sz w:val="24"/>
          <w:lang w:val="es-CO"/>
        </w:rPr>
      </w:pPr>
    </w:p>
    <w:p w14:paraId="5F97EC47" w14:textId="77777777" w:rsidR="00CB6B1E" w:rsidRPr="00CB6B1E" w:rsidRDefault="00CB6B1E" w:rsidP="00CB6B1E">
      <w:pPr>
        <w:pStyle w:val="TextoPLANETA"/>
        <w:rPr>
          <w:sz w:val="24"/>
          <w:lang w:val="es-CO"/>
        </w:rPr>
      </w:pPr>
    </w:p>
    <w:p w14:paraId="625056A1" w14:textId="77777777" w:rsidR="00D365B5" w:rsidRDefault="00B47DE0" w:rsidP="00B47DE0">
      <w:pPr>
        <w:pStyle w:val="Seccin1PLANETA"/>
        <w:rPr>
          <w:lang w:val="es-CO"/>
        </w:rPr>
      </w:pPr>
      <w:r>
        <w:rPr>
          <w:highlight w:val="yellow"/>
        </w:rPr>
        <w:t xml:space="preserve"> </w:t>
      </w:r>
      <w:r w:rsidR="00D365B5">
        <w:rPr>
          <w:highlight w:val="yellow"/>
        </w:rPr>
        <w:t>[SECCIÓN 1</w:t>
      </w:r>
      <w:r w:rsidR="00D365B5" w:rsidRPr="008C2F79">
        <w:rPr>
          <w:highlight w:val="yellow"/>
        </w:rPr>
        <w:t>]</w:t>
      </w:r>
      <w:r w:rsidR="00D365B5" w:rsidRPr="008C2F79">
        <w:t xml:space="preserve"> </w:t>
      </w:r>
      <w:r w:rsidR="00D365B5">
        <w:rPr>
          <w:lang w:val="es-CO"/>
        </w:rPr>
        <w:t>3</w:t>
      </w:r>
      <w:r w:rsidR="00D365B5" w:rsidRPr="008C2F79">
        <w:rPr>
          <w:lang w:val="es-CO"/>
        </w:rPr>
        <w:t xml:space="preserve"> </w:t>
      </w:r>
      <w:r w:rsidR="00D365B5">
        <w:rPr>
          <w:lang w:val="es-CO"/>
        </w:rPr>
        <w:t xml:space="preserve">La </w:t>
      </w:r>
      <w:r w:rsidR="00B97827">
        <w:rPr>
          <w:lang w:val="es-CO"/>
        </w:rPr>
        <w:t>división</w:t>
      </w:r>
      <w:r w:rsidR="00D365B5">
        <w:rPr>
          <w:lang w:val="es-CO"/>
        </w:rPr>
        <w:t xml:space="preserve"> de números decimales</w:t>
      </w:r>
    </w:p>
    <w:p w14:paraId="3F183B7A" w14:textId="77777777" w:rsidR="00D365B5" w:rsidRDefault="00D365B5" w:rsidP="00CE53C6">
      <w:pPr>
        <w:pStyle w:val="TextoPLANETA"/>
      </w:pPr>
    </w:p>
    <w:p w14:paraId="1FAE7AC2" w14:textId="77777777" w:rsidR="008927D3" w:rsidRDefault="00CE53C6" w:rsidP="00CE53C6">
      <w:pPr>
        <w:pStyle w:val="TextoPLANETA"/>
      </w:pPr>
      <w:r>
        <w:t>Para dividir números decimales se debe tener en cuenta el tipo de números que son el divisor y el dividendo</w:t>
      </w:r>
      <w:r w:rsidR="002916C7">
        <w:t>;</w:t>
      </w:r>
      <w:r w:rsidR="00852F5A">
        <w:t xml:space="preserve"> así, se tienen tres casos diferentes</w:t>
      </w:r>
      <w:r w:rsidR="002916C7">
        <w:t>.</w:t>
      </w:r>
    </w:p>
    <w:p w14:paraId="03A82A3D" w14:textId="77777777" w:rsidR="004F701F" w:rsidRDefault="004F701F" w:rsidP="00CE53C6">
      <w:pPr>
        <w:pStyle w:val="TextoPLANETA"/>
      </w:pPr>
    </w:p>
    <w:p w14:paraId="65691DC1" w14:textId="77777777" w:rsidR="004F701F" w:rsidRDefault="004F701F" w:rsidP="004F701F">
      <w:pPr>
        <w:pStyle w:val="TextoPLANETA"/>
        <w:numPr>
          <w:ilvl w:val="0"/>
          <w:numId w:val="27"/>
        </w:numPr>
      </w:pPr>
      <w:r>
        <w:t xml:space="preserve">Dividendo número decimal y divisor número natural. </w:t>
      </w:r>
    </w:p>
    <w:p w14:paraId="0CA76CC7" w14:textId="77777777" w:rsidR="004F701F" w:rsidRDefault="004F701F" w:rsidP="004F701F">
      <w:pPr>
        <w:pStyle w:val="TextoPLANETA"/>
        <w:numPr>
          <w:ilvl w:val="0"/>
          <w:numId w:val="27"/>
        </w:numPr>
      </w:pPr>
      <w:r>
        <w:t>Dividendo número natural y divisor número decimal.</w:t>
      </w:r>
    </w:p>
    <w:p w14:paraId="0E04C4D8" w14:textId="77777777" w:rsidR="004F701F" w:rsidRDefault="004F701F" w:rsidP="004F701F">
      <w:pPr>
        <w:pStyle w:val="TextoPLANETA"/>
        <w:numPr>
          <w:ilvl w:val="0"/>
          <w:numId w:val="27"/>
        </w:numPr>
      </w:pPr>
      <w:r>
        <w:t xml:space="preserve">Dividendo y divisor números decimales. </w:t>
      </w:r>
    </w:p>
    <w:p w14:paraId="68004EEF" w14:textId="77777777" w:rsidR="00D365B5" w:rsidRDefault="00D365B5" w:rsidP="00D365B5">
      <w:pPr>
        <w:pStyle w:val="TextoPLANETA"/>
        <w:rPr>
          <w:rFonts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7EEC" w:rsidRPr="008C2F79" w14:paraId="4C3EC4C3" w14:textId="77777777" w:rsidTr="00274D10">
        <w:tc>
          <w:tcPr>
            <w:tcW w:w="9033" w:type="dxa"/>
            <w:gridSpan w:val="2"/>
            <w:shd w:val="clear" w:color="auto" w:fill="000000" w:themeFill="text1"/>
          </w:tcPr>
          <w:p w14:paraId="6EE11710" w14:textId="77777777" w:rsidR="00257EEC" w:rsidRPr="008C2F79" w:rsidRDefault="00257EEC" w:rsidP="00274D10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257EEC" w:rsidRPr="008C2F79" w14:paraId="33AC34B5" w14:textId="77777777" w:rsidTr="00274D10">
        <w:tc>
          <w:tcPr>
            <w:tcW w:w="2518" w:type="dxa"/>
          </w:tcPr>
          <w:p w14:paraId="1F0F41BC" w14:textId="77777777" w:rsidR="00257EEC" w:rsidRPr="008C2F79" w:rsidRDefault="00257EEC" w:rsidP="00274D10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599B6C" w14:textId="77777777" w:rsidR="00257EEC" w:rsidRPr="008C2F79" w:rsidRDefault="00257EEC" w:rsidP="00274D10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8_REC130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257EEC" w:rsidRPr="008C2F79" w14:paraId="644EEC57" w14:textId="77777777" w:rsidTr="00274D10">
        <w:tc>
          <w:tcPr>
            <w:tcW w:w="2518" w:type="dxa"/>
          </w:tcPr>
          <w:p w14:paraId="706EDF9D" w14:textId="77777777" w:rsidR="00257EEC" w:rsidRPr="008C2F79" w:rsidRDefault="00257EEC" w:rsidP="00274D10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8857E66" w14:textId="77777777" w:rsidR="00257EEC" w:rsidRPr="008C2F79" w:rsidRDefault="00257EEC" w:rsidP="00274D10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795438">
              <w:rPr>
                <w:rFonts w:ascii="Times New Roman" w:hAnsi="Times New Roman" w:cs="Arial"/>
                <w:color w:val="000000"/>
                <w:sz w:val="24"/>
                <w:szCs w:val="24"/>
              </w:rPr>
              <w:t>La división de números decimales</w:t>
            </w:r>
          </w:p>
        </w:tc>
      </w:tr>
      <w:tr w:rsidR="00257EEC" w:rsidRPr="008C2F79" w14:paraId="3A201967" w14:textId="77777777" w:rsidTr="00274D10">
        <w:tc>
          <w:tcPr>
            <w:tcW w:w="2518" w:type="dxa"/>
          </w:tcPr>
          <w:p w14:paraId="42CDA4EA" w14:textId="77777777" w:rsidR="00257EEC" w:rsidRPr="008C2F79" w:rsidRDefault="00257EEC" w:rsidP="00274D10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63C80A5" w14:textId="77777777" w:rsidR="00257EEC" w:rsidRPr="008C2F79" w:rsidRDefault="00257EEC" w:rsidP="00274D10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795438">
              <w:rPr>
                <w:rFonts w:ascii="Times New Roman" w:hAnsi="Times New Roman" w:cs="Arial"/>
                <w:color w:val="000000"/>
                <w:sz w:val="24"/>
                <w:szCs w:val="24"/>
              </w:rPr>
              <w:t>Interactivo en el cual se explica la división entre decimales</w:t>
            </w:r>
          </w:p>
        </w:tc>
      </w:tr>
    </w:tbl>
    <w:p w14:paraId="7C7B47A0" w14:textId="77777777" w:rsidR="006608C0" w:rsidRDefault="006608C0" w:rsidP="00D365B5">
      <w:pPr>
        <w:pStyle w:val="TextoPLANETA"/>
        <w:rPr>
          <w:rFonts w:cs="Times New Roman"/>
          <w:sz w:val="24"/>
        </w:rPr>
      </w:pPr>
    </w:p>
    <w:p w14:paraId="2077C2B5" w14:textId="77777777" w:rsidR="00B47DE0" w:rsidRDefault="00B47DE0" w:rsidP="00B47DE0">
      <w:pPr>
        <w:pStyle w:val="Seccin2PLANETA"/>
      </w:pPr>
      <w:r>
        <w:rPr>
          <w:highlight w:val="yellow"/>
        </w:rPr>
        <w:t>[SECCIÓN 2</w:t>
      </w:r>
      <w:r w:rsidRPr="00B47DE0">
        <w:rPr>
          <w:highlight w:val="yellow"/>
        </w:rPr>
        <w:t>]</w:t>
      </w:r>
      <w:r w:rsidRPr="00B47DE0">
        <w:t xml:space="preserve"> 3</w:t>
      </w:r>
      <w:r>
        <w:t>.1</w:t>
      </w:r>
      <w:r w:rsidRPr="00B47DE0">
        <w:t xml:space="preserve"> </w:t>
      </w:r>
      <w:r>
        <w:t xml:space="preserve">La división de un </w:t>
      </w:r>
      <w:r w:rsidR="00526DB2">
        <w:t xml:space="preserve">número </w:t>
      </w:r>
      <w:r>
        <w:t>decimal entre un número natural</w:t>
      </w:r>
    </w:p>
    <w:p w14:paraId="2D755DB7" w14:textId="77777777" w:rsidR="00B47DE0" w:rsidRPr="00B47DE0" w:rsidRDefault="00B47DE0" w:rsidP="00B47DE0">
      <w:pPr>
        <w:pStyle w:val="Seccin3PLANETA"/>
      </w:pPr>
    </w:p>
    <w:p w14:paraId="0A9905A8" w14:textId="77777777" w:rsidR="00B47DE0" w:rsidRDefault="00B47DE0" w:rsidP="00B47DE0">
      <w:pPr>
        <w:pStyle w:val="TextoPLANETA"/>
      </w:pPr>
      <w:r>
        <w:t>Cuando el dividendo es un número decimal y el divisor es un número natural, la división se hace como si se tratara de números naturales, pero en el cociente se pone una coma al bajar la primera cifra decimal.</w:t>
      </w:r>
    </w:p>
    <w:p w14:paraId="2B7ABF25" w14:textId="77777777" w:rsidR="00B47DE0" w:rsidRDefault="00B47DE0" w:rsidP="00B47DE0">
      <w:pPr>
        <w:pStyle w:val="TextoPLANETA"/>
      </w:pPr>
    </w:p>
    <w:p w14:paraId="1F03C25D" w14:textId="77777777" w:rsidR="00B47DE0" w:rsidRDefault="00B47DE0" w:rsidP="00B47DE0">
      <w:pPr>
        <w:pStyle w:val="TextoPLANETA"/>
      </w:pPr>
      <w:r>
        <w:t xml:space="preserve">Ejemplo. </w:t>
      </w:r>
    </w:p>
    <w:p w14:paraId="6E442E0B" w14:textId="77777777" w:rsidR="00B47DE0" w:rsidRDefault="00B47DE0" w:rsidP="00B47DE0">
      <w:pPr>
        <w:pStyle w:val="TextoPLANETA"/>
      </w:pPr>
    </w:p>
    <w:p w14:paraId="48A7480B" w14:textId="77777777" w:rsidR="00B47DE0" w:rsidRDefault="00B47DE0" w:rsidP="00B47DE0">
      <w:pPr>
        <w:pStyle w:val="TextoPLANETA"/>
      </w:pPr>
      <w:r>
        <w:t>Para desarrollar la división de 23,2 entre 4</w:t>
      </w:r>
      <w:r w:rsidR="0076727C">
        <w:t xml:space="preserve"> el procedimiento es el siguiente.</w:t>
      </w:r>
    </w:p>
    <w:p w14:paraId="5483A523" w14:textId="77777777" w:rsidR="0049263A" w:rsidRDefault="0049263A" w:rsidP="00B47DE0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9263A" w:rsidRPr="008C2F79" w14:paraId="48DF6DD5" w14:textId="77777777" w:rsidTr="00667037">
        <w:tc>
          <w:tcPr>
            <w:tcW w:w="9033" w:type="dxa"/>
            <w:gridSpan w:val="2"/>
            <w:shd w:val="clear" w:color="auto" w:fill="0D0D0D" w:themeFill="text1" w:themeFillTint="F2"/>
          </w:tcPr>
          <w:p w14:paraId="59631312" w14:textId="77777777" w:rsidR="0049263A" w:rsidRPr="008C2F79" w:rsidRDefault="0049263A" w:rsidP="00667037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9263A" w:rsidRPr="008C2F79" w14:paraId="0592157E" w14:textId="77777777" w:rsidTr="00667037">
        <w:tc>
          <w:tcPr>
            <w:tcW w:w="2518" w:type="dxa"/>
          </w:tcPr>
          <w:p w14:paraId="3E856B7B" w14:textId="77777777" w:rsidR="0049263A" w:rsidRPr="008C2F79" w:rsidRDefault="0049263A" w:rsidP="0066703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F792521" w14:textId="77777777" w:rsidR="0049263A" w:rsidRPr="008C2F79" w:rsidRDefault="0049263A" w:rsidP="0066703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MA_06_08_IMG0</w:t>
            </w:r>
            <w:r w:rsidR="00FE2561">
              <w:rPr>
                <w:rFonts w:ascii="Times New Roman" w:hAnsi="Times New Roman" w:cs="Arial"/>
                <w:color w:val="000000"/>
                <w:sz w:val="24"/>
                <w:szCs w:val="24"/>
              </w:rPr>
              <w:t>4</w:t>
            </w:r>
          </w:p>
        </w:tc>
      </w:tr>
      <w:tr w:rsidR="0049263A" w:rsidRPr="008C2F79" w14:paraId="4FD7970D" w14:textId="77777777" w:rsidTr="00667037">
        <w:tc>
          <w:tcPr>
            <w:tcW w:w="2518" w:type="dxa"/>
          </w:tcPr>
          <w:p w14:paraId="504F4695" w14:textId="77777777" w:rsidR="0049263A" w:rsidRPr="008C2F79" w:rsidRDefault="0049263A" w:rsidP="0066703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53AABB" w14:textId="77777777" w:rsidR="0049263A" w:rsidRDefault="00946DC1" w:rsidP="00667037">
            <w:r w:rsidRPr="000C6679">
              <w:rPr>
                <w:sz w:val="24"/>
                <w:szCs w:val="24"/>
                <w:lang w:val="es-ES_tradnl"/>
              </w:rPr>
              <w:object w:dxaOrig="6560" w:dyaOrig="4410" w14:anchorId="0E3E690B">
                <v:shape id="_x0000_i1028" type="#_x0000_t75" style="width:194.65pt;height:130.65pt" o:ole="">
                  <v:imagedata r:id="rId15" o:title=""/>
                </v:shape>
                <o:OLEObject Type="Embed" ProgID="PBrush" ShapeID="_x0000_i1028" DrawAspect="Content" ObjectID="_1388561444" r:id="rId16"/>
              </w:object>
            </w:r>
          </w:p>
          <w:p w14:paraId="00C9914B" w14:textId="77777777" w:rsidR="0049263A" w:rsidRPr="008C2F79" w:rsidRDefault="0049263A" w:rsidP="0066703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49263A" w:rsidRPr="008C2F79" w14:paraId="6046C261" w14:textId="77777777" w:rsidTr="00667037">
        <w:tc>
          <w:tcPr>
            <w:tcW w:w="2518" w:type="dxa"/>
          </w:tcPr>
          <w:p w14:paraId="1CCABF64" w14:textId="77777777" w:rsidR="0049263A" w:rsidRPr="008C2F79" w:rsidRDefault="0049263A" w:rsidP="0066703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91D3353" w14:textId="77777777" w:rsidR="0049263A" w:rsidRPr="008C2F79" w:rsidRDefault="0049263A" w:rsidP="0066703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49263A" w:rsidRPr="008C2F79" w14:paraId="1A77131D" w14:textId="77777777" w:rsidTr="00667037">
        <w:tc>
          <w:tcPr>
            <w:tcW w:w="2518" w:type="dxa"/>
          </w:tcPr>
          <w:p w14:paraId="159BEB2B" w14:textId="77777777" w:rsidR="0049263A" w:rsidRPr="008C2F79" w:rsidRDefault="0049263A" w:rsidP="0066703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99981A0" w14:textId="77777777" w:rsidR="00310C8C" w:rsidRDefault="00310C8C" w:rsidP="00310C8C">
            <w:pPr>
              <w:pStyle w:val="TextoPLANETA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  <w:r w:rsidRPr="00041C04">
              <w:rPr>
                <w:rFonts w:cs="Times New Roman"/>
                <w:sz w:val="24"/>
              </w:rPr>
              <w:t xml:space="preserve">a segunda cifra del cociente va detrás de la coma porque </w:t>
            </w:r>
            <w:r>
              <w:rPr>
                <w:rFonts w:cs="Times New Roman"/>
                <w:sz w:val="24"/>
              </w:rPr>
              <w:t xml:space="preserve">se ha </w:t>
            </w:r>
            <w:r w:rsidRPr="00041C04">
              <w:rPr>
                <w:rFonts w:cs="Times New Roman"/>
                <w:sz w:val="24"/>
              </w:rPr>
              <w:t>encontrado tras bajar el 2</w:t>
            </w:r>
            <w:ins w:id="5" w:author="mercyranjel" w:date="2016-01-16T11:53:00Z">
              <w:r w:rsidR="002916C7">
                <w:rPr>
                  <w:rFonts w:cs="Times New Roman"/>
                  <w:sz w:val="24"/>
                </w:rPr>
                <w:t>,</w:t>
              </w:r>
            </w:ins>
            <w:r>
              <w:rPr>
                <w:rFonts w:cs="Times New Roman"/>
                <w:sz w:val="24"/>
              </w:rPr>
              <w:t xml:space="preserve"> que es </w:t>
            </w:r>
            <w:r w:rsidRPr="00041C04">
              <w:rPr>
                <w:rFonts w:cs="Times New Roman"/>
                <w:sz w:val="24"/>
              </w:rPr>
              <w:t>la primera cifra decimal del dividendo.</w:t>
            </w:r>
          </w:p>
          <w:p w14:paraId="310EA906" w14:textId="77777777" w:rsidR="0049263A" w:rsidRPr="008C2F79" w:rsidRDefault="0049263A" w:rsidP="007C7865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49263A" w:rsidRPr="008C2F79" w14:paraId="1A4CFC3D" w14:textId="77777777" w:rsidTr="00667037">
        <w:tc>
          <w:tcPr>
            <w:tcW w:w="2518" w:type="dxa"/>
          </w:tcPr>
          <w:p w14:paraId="65250165" w14:textId="77777777" w:rsidR="0049263A" w:rsidRPr="008C2F79" w:rsidRDefault="0049263A" w:rsidP="0066703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57B372EE" w14:textId="77777777" w:rsidR="0049263A" w:rsidRPr="008C2F79" w:rsidRDefault="0049263A" w:rsidP="0066703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16757998" w14:textId="77777777" w:rsidR="001258E3" w:rsidRDefault="001258E3" w:rsidP="00041C04">
      <w:pPr>
        <w:pStyle w:val="TextoPLANETA"/>
        <w:rPr>
          <w:rFonts w:cs="Times New Roman"/>
          <w:sz w:val="24"/>
        </w:rPr>
      </w:pPr>
    </w:p>
    <w:p w14:paraId="33C66FFF" w14:textId="77777777" w:rsidR="000A386E" w:rsidRDefault="00041C04" w:rsidP="00041C04">
      <w:pPr>
        <w:pStyle w:val="TextoPLANETA"/>
        <w:rPr>
          <w:rFonts w:cs="Times New Roman"/>
          <w:sz w:val="24"/>
        </w:rPr>
      </w:pPr>
      <w:r w:rsidRPr="00041C04">
        <w:rPr>
          <w:rFonts w:cs="Times New Roman"/>
          <w:sz w:val="24"/>
        </w:rPr>
        <w:t>Si el divisor es la unidad seguida de ceros (10, 100, 1000), la división es más sencilla: basta con desplazar la coma hacia la izquierda tantos lugares como ceros tenga la unidad</w:t>
      </w:r>
      <w:r w:rsidR="002916C7">
        <w:rPr>
          <w:rFonts w:cs="Times New Roman"/>
          <w:sz w:val="24"/>
        </w:rPr>
        <w:t xml:space="preserve">; se </w:t>
      </w:r>
      <w:r w:rsidRPr="00041C04">
        <w:rPr>
          <w:rFonts w:cs="Times New Roman"/>
          <w:sz w:val="24"/>
        </w:rPr>
        <w:t>añad</w:t>
      </w:r>
      <w:r w:rsidR="002916C7">
        <w:rPr>
          <w:rFonts w:cs="Times New Roman"/>
          <w:sz w:val="24"/>
        </w:rPr>
        <w:t>en</w:t>
      </w:r>
      <w:r w:rsidRPr="00041C04">
        <w:rPr>
          <w:rFonts w:cs="Times New Roman"/>
          <w:sz w:val="24"/>
        </w:rPr>
        <w:t xml:space="preserve"> ceros si es necesario. </w:t>
      </w:r>
    </w:p>
    <w:p w14:paraId="5EC350D1" w14:textId="77777777" w:rsidR="00274D10" w:rsidRDefault="00274D10" w:rsidP="00041C04">
      <w:pPr>
        <w:pStyle w:val="TextoPLANETA"/>
        <w:rPr>
          <w:rFonts w:cs="Times New Roman"/>
          <w:sz w:val="24"/>
        </w:rPr>
      </w:pPr>
    </w:p>
    <w:p w14:paraId="06005133" w14:textId="77777777" w:rsidR="00041C04" w:rsidRDefault="000A386E" w:rsidP="00041C04">
      <w:pPr>
        <w:pStyle w:val="TextoPLANETA"/>
        <w:rPr>
          <w:rFonts w:cs="Times New Roman"/>
          <w:sz w:val="24"/>
        </w:rPr>
      </w:pPr>
      <w:r>
        <w:rPr>
          <w:rFonts w:cs="Times New Roman"/>
          <w:sz w:val="24"/>
        </w:rPr>
        <w:t>E</w:t>
      </w:r>
      <w:r w:rsidR="00041C04" w:rsidRPr="00041C04">
        <w:rPr>
          <w:rFonts w:cs="Times New Roman"/>
          <w:sz w:val="24"/>
        </w:rPr>
        <w:t>jemplo</w:t>
      </w:r>
    </w:p>
    <w:p w14:paraId="5537BAE3" w14:textId="77777777" w:rsidR="00B120EE" w:rsidRDefault="00B120EE" w:rsidP="00B120EE">
      <w:pPr>
        <w:pStyle w:val="TextoPLANETA"/>
        <w:numPr>
          <w:ilvl w:val="0"/>
          <w:numId w:val="29"/>
        </w:numPr>
        <w:rPr>
          <w:rFonts w:cs="Times New Roman"/>
          <w:sz w:val="24"/>
        </w:rPr>
      </w:pPr>
      <w:r>
        <w:rPr>
          <w:rFonts w:cs="Times New Roman"/>
          <w:sz w:val="24"/>
        </w:rPr>
        <w:t>Resolver la división entre 7</w:t>
      </w:r>
      <w:r w:rsidR="00FC2F59">
        <w:rPr>
          <w:rFonts w:cs="Times New Roman"/>
          <w:sz w:val="24"/>
        </w:rPr>
        <w:t>,</w:t>
      </w:r>
      <w:r>
        <w:rPr>
          <w:rFonts w:cs="Times New Roman"/>
          <w:sz w:val="24"/>
        </w:rPr>
        <w:t>5 y 10.</w:t>
      </w:r>
    </w:p>
    <w:p w14:paraId="56097A7E" w14:textId="77777777" w:rsidR="00B120EE" w:rsidRDefault="00B120EE" w:rsidP="00B120EE">
      <w:pPr>
        <w:pStyle w:val="TextoPLANETA"/>
        <w:ind w:left="720"/>
        <w:rPr>
          <w:rFonts w:cs="Times New Roman"/>
          <w:sz w:val="24"/>
        </w:rPr>
      </w:pPr>
    </w:p>
    <w:p w14:paraId="7CD80B7C" w14:textId="073D9F1E" w:rsidR="00F026D5" w:rsidRDefault="00F026D5" w:rsidP="00F026D5">
      <w:pPr>
        <w:pStyle w:val="TextoPLANETA"/>
        <w:jc w:val="center"/>
        <w:rPr>
          <w:rFonts w:cs="Times New Roman"/>
          <w:sz w:val="24"/>
        </w:rPr>
      </w:pPr>
      <w:r w:rsidRPr="00F026D5">
        <w:rPr>
          <w:rFonts w:cs="Times New Roman"/>
          <w:sz w:val="24"/>
        </w:rPr>
        <w:t>MA_06_08_010</w:t>
      </w:r>
    </w:p>
    <w:p w14:paraId="40C1913F" w14:textId="59D5DEFA" w:rsidR="00041C04" w:rsidRDefault="00FC2F59" w:rsidP="00221C8B">
      <w:pPr>
        <w:pStyle w:val="TextoPLANETA"/>
        <w:rPr>
          <w:rFonts w:cs="Times New Roman"/>
          <w:sz w:val="24"/>
        </w:rPr>
      </w:pPr>
      <w:r>
        <w:rPr>
          <w:rFonts w:cs="Times New Roman"/>
          <w:sz w:val="24"/>
        </w:rPr>
        <w:t xml:space="preserve">Se </w:t>
      </w:r>
      <w:r w:rsidR="00B120EE">
        <w:rPr>
          <w:rFonts w:cs="Times New Roman"/>
          <w:sz w:val="24"/>
        </w:rPr>
        <w:t xml:space="preserve">desplaza </w:t>
      </w:r>
      <w:r>
        <w:rPr>
          <w:rFonts w:cs="Times New Roman"/>
          <w:sz w:val="24"/>
        </w:rPr>
        <w:t xml:space="preserve">la coma </w:t>
      </w:r>
      <w:r w:rsidR="00B120EE">
        <w:rPr>
          <w:rFonts w:cs="Times New Roman"/>
          <w:sz w:val="24"/>
        </w:rPr>
        <w:t>un lugar a la</w:t>
      </w:r>
      <w:r w:rsidR="00274D10">
        <w:rPr>
          <w:rFonts w:cs="Times New Roman"/>
          <w:sz w:val="24"/>
        </w:rPr>
        <w:t xml:space="preserve"> izquierda.</w:t>
      </w:r>
    </w:p>
    <w:p w14:paraId="5CEDF8B3" w14:textId="77777777" w:rsidR="00274D10" w:rsidRDefault="00274D10" w:rsidP="00274D10">
      <w:pPr>
        <w:pStyle w:val="TextoPLANETA"/>
        <w:rPr>
          <w:rFonts w:cs="Times New Roman"/>
          <w:sz w:val="24"/>
        </w:rPr>
      </w:pPr>
    </w:p>
    <w:p w14:paraId="306ACA90" w14:textId="77777777" w:rsidR="00B120EE" w:rsidRDefault="00B120EE" w:rsidP="00B120EE">
      <w:pPr>
        <w:pStyle w:val="TextoPLANETA"/>
        <w:numPr>
          <w:ilvl w:val="0"/>
          <w:numId w:val="29"/>
        </w:numPr>
        <w:rPr>
          <w:rFonts w:cs="Times New Roman"/>
          <w:sz w:val="24"/>
        </w:rPr>
      </w:pPr>
      <w:r>
        <w:rPr>
          <w:rFonts w:cs="Times New Roman"/>
          <w:sz w:val="24"/>
        </w:rPr>
        <w:t>Resolver la división ente 2</w:t>
      </w:r>
      <w:r w:rsidR="00FC2F59">
        <w:rPr>
          <w:rFonts w:cs="Times New Roman"/>
          <w:sz w:val="24"/>
        </w:rPr>
        <w:t>,</w:t>
      </w:r>
      <w:r>
        <w:rPr>
          <w:rFonts w:cs="Times New Roman"/>
          <w:sz w:val="24"/>
        </w:rPr>
        <w:t>7 y 1000.</w:t>
      </w:r>
    </w:p>
    <w:p w14:paraId="0BE9C07F" w14:textId="77777777" w:rsidR="00B120EE" w:rsidRDefault="00B120EE" w:rsidP="00B120EE">
      <w:pPr>
        <w:pStyle w:val="TextoPLANETA"/>
        <w:ind w:left="720"/>
        <w:rPr>
          <w:rFonts w:cs="Times New Roman"/>
          <w:sz w:val="24"/>
        </w:rPr>
      </w:pPr>
    </w:p>
    <w:p w14:paraId="395A1374" w14:textId="77777777" w:rsidR="00F026D5" w:rsidRDefault="00F026D5" w:rsidP="00F026D5">
      <w:pPr>
        <w:pStyle w:val="TextoPLANETA"/>
        <w:jc w:val="center"/>
        <w:rPr>
          <w:rFonts w:cs="Times New Roman"/>
          <w:sz w:val="24"/>
        </w:rPr>
      </w:pPr>
      <w:r w:rsidRPr="00F026D5">
        <w:rPr>
          <w:rFonts w:cs="Times New Roman"/>
          <w:sz w:val="24"/>
        </w:rPr>
        <w:t>MA_06_08_011</w:t>
      </w:r>
    </w:p>
    <w:p w14:paraId="57B25358" w14:textId="4FA919B0" w:rsidR="00795438" w:rsidRDefault="00FC2F59" w:rsidP="0076727C">
      <w:pPr>
        <w:pStyle w:val="TextoPLANETA"/>
        <w:rPr>
          <w:rFonts w:cs="Times New Roman"/>
          <w:sz w:val="24"/>
        </w:rPr>
      </w:pPr>
      <w:r>
        <w:rPr>
          <w:rFonts w:cs="Times New Roman"/>
          <w:sz w:val="24"/>
        </w:rPr>
        <w:t>S</w:t>
      </w:r>
      <w:r w:rsidR="00B120EE">
        <w:rPr>
          <w:rFonts w:cs="Times New Roman"/>
          <w:sz w:val="24"/>
        </w:rPr>
        <w:t xml:space="preserve">e desplaza </w:t>
      </w:r>
      <w:r>
        <w:rPr>
          <w:rFonts w:cs="Times New Roman"/>
          <w:sz w:val="24"/>
        </w:rPr>
        <w:t xml:space="preserve">la coma </w:t>
      </w:r>
      <w:r w:rsidR="00B120EE">
        <w:rPr>
          <w:rFonts w:cs="Times New Roman"/>
          <w:sz w:val="24"/>
        </w:rPr>
        <w:t>tres lugares a la derecha</w:t>
      </w:r>
      <w:r w:rsidR="002916C7">
        <w:rPr>
          <w:rFonts w:cs="Times New Roman"/>
          <w:sz w:val="24"/>
        </w:rPr>
        <w:t>;</w:t>
      </w:r>
      <w:r w:rsidR="00B120EE">
        <w:rPr>
          <w:rFonts w:cs="Times New Roman"/>
          <w:sz w:val="24"/>
        </w:rPr>
        <w:t xml:space="preserve"> por eso hay que agregar </w:t>
      </w:r>
      <w:r>
        <w:rPr>
          <w:rFonts w:cs="Times New Roman"/>
          <w:sz w:val="24"/>
        </w:rPr>
        <w:t>dos</w:t>
      </w:r>
      <w:r w:rsidR="00B120EE">
        <w:rPr>
          <w:rFonts w:cs="Times New Roman"/>
          <w:sz w:val="24"/>
        </w:rPr>
        <w:t xml:space="preserve"> cero</w:t>
      </w:r>
      <w:r>
        <w:rPr>
          <w:rFonts w:cs="Times New Roman"/>
          <w:sz w:val="24"/>
        </w:rPr>
        <w:t>s</w:t>
      </w:r>
      <w:r w:rsidR="00B120EE">
        <w:rPr>
          <w:rFonts w:cs="Times New Roman"/>
          <w:sz w:val="24"/>
        </w:rPr>
        <w:t>.</w:t>
      </w:r>
    </w:p>
    <w:tbl>
      <w:tblPr>
        <w:tblStyle w:val="Tablaconcuadrcula"/>
        <w:tblpPr w:leftFromText="141" w:rightFromText="141" w:vertAnchor="text" w:horzAnchor="page" w:tblpX="1810" w:tblpY="38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310C8C" w:rsidRPr="008C2F79" w14:paraId="44071B6B" w14:textId="77777777" w:rsidTr="007E7FB1">
        <w:tc>
          <w:tcPr>
            <w:tcW w:w="9005" w:type="dxa"/>
            <w:gridSpan w:val="2"/>
            <w:shd w:val="clear" w:color="auto" w:fill="000000" w:themeFill="text1"/>
          </w:tcPr>
          <w:p w14:paraId="6F3449FB" w14:textId="77777777" w:rsidR="00310C8C" w:rsidRPr="008C2F79" w:rsidRDefault="00310C8C" w:rsidP="007E7FB1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310C8C" w:rsidRPr="008C2F79" w14:paraId="629AF075" w14:textId="77777777" w:rsidTr="007E7FB1">
        <w:tc>
          <w:tcPr>
            <w:tcW w:w="2512" w:type="dxa"/>
          </w:tcPr>
          <w:p w14:paraId="5FB3ADD0" w14:textId="77777777" w:rsidR="00310C8C" w:rsidRPr="008C2F79" w:rsidRDefault="00310C8C" w:rsidP="007E7FB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0B1FEB84" w14:textId="77777777" w:rsidR="00310C8C" w:rsidRPr="008C2F79" w:rsidRDefault="00310C8C" w:rsidP="007E7FB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140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310C8C" w:rsidRPr="008C2F79" w14:paraId="38278B70" w14:textId="77777777" w:rsidTr="007E7FB1">
        <w:tc>
          <w:tcPr>
            <w:tcW w:w="2512" w:type="dxa"/>
          </w:tcPr>
          <w:p w14:paraId="6D07999C" w14:textId="77777777" w:rsidR="00310C8C" w:rsidRPr="008C2F79" w:rsidRDefault="00310C8C" w:rsidP="007E7FB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579CDF18" w14:textId="77777777" w:rsidR="00310C8C" w:rsidRPr="008C2F79" w:rsidRDefault="00310C8C" w:rsidP="007E7FB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795438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la división de un número decimal entre un número natural</w:t>
            </w:r>
          </w:p>
        </w:tc>
      </w:tr>
      <w:tr w:rsidR="00310C8C" w:rsidRPr="008C2F79" w14:paraId="1EB2BA9A" w14:textId="77777777" w:rsidTr="007E7FB1">
        <w:tc>
          <w:tcPr>
            <w:tcW w:w="2512" w:type="dxa"/>
          </w:tcPr>
          <w:p w14:paraId="601D1ADB" w14:textId="77777777" w:rsidR="00310C8C" w:rsidRPr="008C2F79" w:rsidRDefault="00310C8C" w:rsidP="007E7FB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579C3539" w14:textId="77777777" w:rsidR="00310C8C" w:rsidRPr="008C2F79" w:rsidRDefault="00310C8C" w:rsidP="007E7FB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795438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para practicar la división de un número decimal entre un natural</w:t>
            </w:r>
          </w:p>
        </w:tc>
      </w:tr>
    </w:tbl>
    <w:p w14:paraId="49AD7931" w14:textId="77777777" w:rsidR="00041C04" w:rsidRDefault="00041C04" w:rsidP="00D365B5">
      <w:pPr>
        <w:pStyle w:val="TextoPLANETA"/>
        <w:rPr>
          <w:rFonts w:cs="Times New Roman"/>
          <w:sz w:val="24"/>
        </w:rPr>
      </w:pPr>
    </w:p>
    <w:p w14:paraId="1F0F1F13" w14:textId="77777777" w:rsidR="00041C04" w:rsidRDefault="00041C04" w:rsidP="00D365B5">
      <w:pPr>
        <w:pStyle w:val="TextoPLANETA"/>
        <w:rPr>
          <w:rFonts w:cs="Times New Roman"/>
          <w:sz w:val="24"/>
        </w:rPr>
      </w:pPr>
    </w:p>
    <w:p w14:paraId="2227E050" w14:textId="77777777" w:rsidR="00041C04" w:rsidRDefault="00041C04" w:rsidP="00041C04">
      <w:pPr>
        <w:pStyle w:val="Seccin2PLANETA"/>
      </w:pPr>
      <w:r>
        <w:rPr>
          <w:highlight w:val="yellow"/>
        </w:rPr>
        <w:t>[SECCIÓN 2</w:t>
      </w:r>
      <w:r w:rsidRPr="00B47DE0">
        <w:rPr>
          <w:highlight w:val="yellow"/>
        </w:rPr>
        <w:t>]</w:t>
      </w:r>
      <w:r w:rsidRPr="00B47DE0">
        <w:t xml:space="preserve"> 3</w:t>
      </w:r>
      <w:r>
        <w:t>.2</w:t>
      </w:r>
      <w:r w:rsidRPr="00B47DE0">
        <w:t xml:space="preserve"> </w:t>
      </w:r>
      <w:r>
        <w:t>La división de un</w:t>
      </w:r>
      <w:r w:rsidR="00526DB2">
        <w:t xml:space="preserve"> número</w:t>
      </w:r>
      <w:r>
        <w:t xml:space="preserve"> </w:t>
      </w:r>
      <w:r w:rsidR="00686284">
        <w:t>natural</w:t>
      </w:r>
      <w:r>
        <w:t xml:space="preserve"> entre un número </w:t>
      </w:r>
      <w:r w:rsidR="00686284">
        <w:t>decimal</w:t>
      </w:r>
    </w:p>
    <w:p w14:paraId="6ED530AE" w14:textId="77777777" w:rsidR="00041C04" w:rsidRDefault="00041C04" w:rsidP="00041C04">
      <w:pPr>
        <w:pStyle w:val="Seccin3PLANETA"/>
      </w:pPr>
    </w:p>
    <w:p w14:paraId="03B97854" w14:textId="77777777" w:rsidR="00F35796" w:rsidRDefault="005C684C" w:rsidP="005C684C">
      <w:pPr>
        <w:pStyle w:val="TextoPLANETA"/>
      </w:pPr>
      <w:r>
        <w:t xml:space="preserve">Si el dividendo es un número natural y el divisor es un número decimal, </w:t>
      </w:r>
      <w:r w:rsidR="00F35796">
        <w:t>es necesario suprimir la coma decimal para que la división se transforme en una división entre números naturales. Para ello, se debe multiplicar ambos números (dividendo y divisor) por 10, 100, 1000</w:t>
      </w:r>
      <w:ins w:id="6" w:author="mercyranjel" w:date="2016-01-16T11:57:00Z">
        <w:r w:rsidR="00594D23">
          <w:t>,</w:t>
        </w:r>
      </w:ins>
      <w:r w:rsidR="00F35796">
        <w:t xml:space="preserve"> etc.</w:t>
      </w:r>
      <w:ins w:id="7" w:author="mercyranjel" w:date="2016-01-16T11:57:00Z">
        <w:r w:rsidR="00594D23">
          <w:t>,</w:t>
        </w:r>
      </w:ins>
      <w:r w:rsidR="00F35796">
        <w:t xml:space="preserve"> según convenga.</w:t>
      </w:r>
    </w:p>
    <w:p w14:paraId="7D49DE64" w14:textId="77777777" w:rsidR="00F35796" w:rsidRDefault="00F35796" w:rsidP="005C684C">
      <w:pPr>
        <w:pStyle w:val="TextoPLANETA"/>
      </w:pPr>
    </w:p>
    <w:p w14:paraId="15E5A528" w14:textId="77777777" w:rsidR="005C684C" w:rsidRDefault="005C684C" w:rsidP="005C684C">
      <w:pPr>
        <w:pStyle w:val="TextoPLANETA"/>
      </w:pPr>
      <w:r>
        <w:t>Ejemplo</w:t>
      </w:r>
    </w:p>
    <w:p w14:paraId="25FDA8B4" w14:textId="77777777" w:rsidR="005C684C" w:rsidRDefault="00F35796" w:rsidP="005C684C">
      <w:pPr>
        <w:pStyle w:val="TextoPLANETA"/>
      </w:pPr>
      <w:r>
        <w:t>Resolver</w:t>
      </w:r>
      <w:r w:rsidR="00255D8E">
        <w:t xml:space="preserve"> la división </w:t>
      </w:r>
      <w:r>
        <w:t>de 2560 entre 1,6.</w:t>
      </w:r>
    </w:p>
    <w:p w14:paraId="0F3DCB93" w14:textId="77777777" w:rsidR="00F35796" w:rsidRDefault="00F35796" w:rsidP="005C684C">
      <w:pPr>
        <w:pStyle w:val="TextoPLANETA"/>
      </w:pPr>
    </w:p>
    <w:p w14:paraId="50B77322" w14:textId="77777777" w:rsidR="00F35796" w:rsidRDefault="00F35796" w:rsidP="005C684C">
      <w:pPr>
        <w:pStyle w:val="TextoPLANETA"/>
      </w:pPr>
      <w:r>
        <w:t xml:space="preserve">Como el divisor tiene una cifra decimal, es necesario multiplicar los dos números por 10 para transformar la división </w:t>
      </w:r>
      <w:r w:rsidR="00BA59A5">
        <w:t xml:space="preserve">en </w:t>
      </w:r>
      <w:r>
        <w:t>una equivalente pero con números naturales</w:t>
      </w:r>
      <w:r w:rsidR="00BA59A5">
        <w:t>.</w:t>
      </w:r>
    </w:p>
    <w:p w14:paraId="28C8CA0D" w14:textId="77777777" w:rsidR="00F35796" w:rsidRDefault="00F35796" w:rsidP="00F35796">
      <w:pPr>
        <w:pStyle w:val="TextoPLANETA"/>
        <w:jc w:val="center"/>
      </w:pPr>
    </w:p>
    <w:p w14:paraId="657488DC" w14:textId="77777777" w:rsidR="00F026D5" w:rsidRDefault="00F026D5" w:rsidP="00F35796">
      <w:pPr>
        <w:pStyle w:val="TextoPLANETA"/>
        <w:jc w:val="center"/>
      </w:pPr>
      <w:r w:rsidRPr="00F026D5">
        <w:t>MA_06_08_013</w:t>
      </w:r>
    </w:p>
    <w:p w14:paraId="420B6649" w14:textId="77777777" w:rsidR="00F026D5" w:rsidRDefault="00F026D5" w:rsidP="00255D8E">
      <w:pPr>
        <w:pStyle w:val="TextoPLANETA"/>
        <w:jc w:val="center"/>
      </w:pPr>
      <w:r w:rsidRPr="00F026D5">
        <w:t>MA_06_08_014</w:t>
      </w:r>
    </w:p>
    <w:p w14:paraId="483C9F2E" w14:textId="2A6B3E1B" w:rsidR="005C684C" w:rsidRDefault="00F026D5" w:rsidP="00255D8E">
      <w:pPr>
        <w:pStyle w:val="TextoPLANETA"/>
        <w:jc w:val="center"/>
      </w:pPr>
      <w:r w:rsidRPr="00F026D5">
        <w:t>MA_06_08_015</w:t>
      </w:r>
      <w:r w:rsidR="00F35796">
        <w:t xml:space="preserve"> </w:t>
      </w:r>
    </w:p>
    <w:p w14:paraId="58B380B9" w14:textId="77777777" w:rsidR="00041C04" w:rsidRDefault="00041C04" w:rsidP="00D365B5">
      <w:pPr>
        <w:pStyle w:val="TextoPLANETA"/>
        <w:rPr>
          <w:rFonts w:cs="Times New Roman"/>
          <w:sz w:val="24"/>
        </w:rPr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795438" w:rsidRPr="008C2F79" w14:paraId="2D96D0C9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795E3150" w14:textId="77777777" w:rsidR="00795438" w:rsidRPr="008C2F79" w:rsidRDefault="00795438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795438" w:rsidRPr="008C2F79" w14:paraId="69AC6459" w14:textId="77777777" w:rsidTr="00336C7D">
        <w:tc>
          <w:tcPr>
            <w:tcW w:w="2512" w:type="dxa"/>
          </w:tcPr>
          <w:p w14:paraId="0DD47947" w14:textId="77777777" w:rsidR="00795438" w:rsidRPr="008C2F79" w:rsidRDefault="00795438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2B3D4C7F" w14:textId="77777777" w:rsidR="00795438" w:rsidRPr="008C2F79" w:rsidRDefault="00795438" w:rsidP="00795438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150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795438" w:rsidRPr="008C2F79" w14:paraId="4E11DC23" w14:textId="77777777" w:rsidTr="00336C7D">
        <w:tc>
          <w:tcPr>
            <w:tcW w:w="2512" w:type="dxa"/>
          </w:tcPr>
          <w:p w14:paraId="15929DB9" w14:textId="77777777" w:rsidR="00795438" w:rsidRPr="008C2F79" w:rsidRDefault="00795438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34B9918F" w14:textId="77777777" w:rsidR="00795438" w:rsidRPr="008C2F79" w:rsidRDefault="00A2472A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A2472A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la división de un número natural entre un decimal</w:t>
            </w:r>
          </w:p>
        </w:tc>
      </w:tr>
      <w:tr w:rsidR="00795438" w:rsidRPr="008C2F79" w14:paraId="612FC0D5" w14:textId="77777777" w:rsidTr="00336C7D">
        <w:tc>
          <w:tcPr>
            <w:tcW w:w="2512" w:type="dxa"/>
          </w:tcPr>
          <w:p w14:paraId="1E37059B" w14:textId="77777777" w:rsidR="00795438" w:rsidRPr="008C2F79" w:rsidRDefault="00795438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3FDECB73" w14:textId="77777777" w:rsidR="00795438" w:rsidRPr="008C2F79" w:rsidRDefault="00A2472A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A2472A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Actividades para practicar la división de un número natural entre </w:t>
            </w:r>
            <w:r w:rsidRPr="00A2472A">
              <w:rPr>
                <w:rFonts w:ascii="Times New Roman" w:hAnsi="Times New Roman" w:cs="Arial"/>
                <w:color w:val="000000"/>
                <w:sz w:val="24"/>
                <w:szCs w:val="24"/>
              </w:rPr>
              <w:lastRenderedPageBreak/>
              <w:t>un número decimal</w:t>
            </w:r>
          </w:p>
        </w:tc>
      </w:tr>
    </w:tbl>
    <w:p w14:paraId="0005A537" w14:textId="77777777" w:rsidR="00795438" w:rsidRDefault="00795438" w:rsidP="00D365B5">
      <w:pPr>
        <w:pStyle w:val="TextoPLANETA"/>
        <w:rPr>
          <w:rFonts w:cs="Times New Roman"/>
          <w:sz w:val="24"/>
        </w:rPr>
      </w:pPr>
    </w:p>
    <w:p w14:paraId="739FEFCA" w14:textId="77777777" w:rsidR="005C684C" w:rsidRDefault="005C684C" w:rsidP="00D365B5">
      <w:pPr>
        <w:pStyle w:val="TextoPLANETA"/>
        <w:rPr>
          <w:rFonts w:cs="Times New Roman"/>
          <w:sz w:val="24"/>
        </w:rPr>
      </w:pPr>
    </w:p>
    <w:p w14:paraId="59BF1D28" w14:textId="77777777" w:rsidR="00F9147D" w:rsidRDefault="00F9147D" w:rsidP="00F9147D">
      <w:pPr>
        <w:pStyle w:val="Seccin2PLANETA"/>
      </w:pPr>
      <w:r>
        <w:rPr>
          <w:highlight w:val="yellow"/>
        </w:rPr>
        <w:t>[SECCIÓN 2</w:t>
      </w:r>
      <w:r w:rsidRPr="00B47DE0">
        <w:rPr>
          <w:highlight w:val="yellow"/>
        </w:rPr>
        <w:t>]</w:t>
      </w:r>
      <w:r w:rsidRPr="00B47DE0">
        <w:t xml:space="preserve"> 3</w:t>
      </w:r>
      <w:r>
        <w:t>.3</w:t>
      </w:r>
      <w:r w:rsidRPr="00B47DE0">
        <w:t xml:space="preserve"> </w:t>
      </w:r>
      <w:r>
        <w:t>La división entre dos números decimales</w:t>
      </w:r>
    </w:p>
    <w:p w14:paraId="13CE6A37" w14:textId="77777777" w:rsidR="00F9147D" w:rsidRDefault="00F9147D" w:rsidP="00D365B5">
      <w:pPr>
        <w:pStyle w:val="TextoPLANETA"/>
        <w:rPr>
          <w:rFonts w:cs="Times New Roman"/>
          <w:sz w:val="24"/>
        </w:rPr>
      </w:pPr>
    </w:p>
    <w:p w14:paraId="70CD7BEC" w14:textId="77777777" w:rsidR="00CF72B6" w:rsidRPr="00CF72B6" w:rsidRDefault="00CF72B6" w:rsidP="00CF72B6">
      <w:pPr>
        <w:pStyle w:val="TextoPLANETA"/>
        <w:rPr>
          <w:rFonts w:cs="Times New Roman"/>
          <w:sz w:val="24"/>
        </w:rPr>
      </w:pPr>
      <w:r w:rsidRPr="00CF72B6">
        <w:rPr>
          <w:rFonts w:cs="Times New Roman"/>
          <w:sz w:val="24"/>
        </w:rPr>
        <w:t xml:space="preserve">Si tanto el dividendo como el divisor son números decimales, </w:t>
      </w:r>
      <w:r w:rsidR="006C0238">
        <w:rPr>
          <w:rFonts w:cs="Times New Roman"/>
          <w:sz w:val="24"/>
        </w:rPr>
        <w:t xml:space="preserve">se </w:t>
      </w:r>
      <w:r w:rsidRPr="00CF72B6">
        <w:rPr>
          <w:rFonts w:cs="Times New Roman"/>
          <w:sz w:val="24"/>
        </w:rPr>
        <w:t>suprim</w:t>
      </w:r>
      <w:r w:rsidR="006C0238">
        <w:rPr>
          <w:rFonts w:cs="Times New Roman"/>
          <w:sz w:val="24"/>
        </w:rPr>
        <w:t>e</w:t>
      </w:r>
      <w:r w:rsidRPr="00CF72B6">
        <w:rPr>
          <w:rFonts w:cs="Times New Roman"/>
          <w:sz w:val="24"/>
        </w:rPr>
        <w:t xml:space="preserve"> la coma del divisor y </w:t>
      </w:r>
      <w:r w:rsidR="006C0238">
        <w:rPr>
          <w:rFonts w:cs="Times New Roman"/>
          <w:sz w:val="24"/>
        </w:rPr>
        <w:t xml:space="preserve">se </w:t>
      </w:r>
      <w:r w:rsidRPr="00CF72B6">
        <w:rPr>
          <w:rFonts w:cs="Times New Roman"/>
          <w:sz w:val="24"/>
        </w:rPr>
        <w:t>desplaza la coma del dividendo tantos lugares a la derecha como cifras decimales tenía el divisor.</w:t>
      </w:r>
    </w:p>
    <w:p w14:paraId="1617F291" w14:textId="77777777" w:rsidR="00CF72B6" w:rsidRDefault="00CF72B6" w:rsidP="00CF72B6">
      <w:pPr>
        <w:pStyle w:val="TextoPLANETA"/>
        <w:rPr>
          <w:rFonts w:cs="Times New Roman"/>
          <w:sz w:val="24"/>
        </w:rPr>
      </w:pPr>
    </w:p>
    <w:p w14:paraId="2FC15275" w14:textId="77777777" w:rsidR="00CF72B6" w:rsidRPr="00CF72B6" w:rsidRDefault="00CF72B6" w:rsidP="00CF72B6">
      <w:pPr>
        <w:pStyle w:val="TextoPLANETA"/>
        <w:rPr>
          <w:rFonts w:cs="Times New Roman"/>
          <w:sz w:val="24"/>
        </w:rPr>
      </w:pPr>
      <w:r w:rsidRPr="00CF72B6">
        <w:rPr>
          <w:rFonts w:cs="Times New Roman"/>
          <w:sz w:val="24"/>
        </w:rPr>
        <w:t>Luego</w:t>
      </w:r>
      <w:r w:rsidR="00382254">
        <w:rPr>
          <w:rFonts w:cs="Times New Roman"/>
          <w:sz w:val="24"/>
        </w:rPr>
        <w:t>,</w:t>
      </w:r>
      <w:r w:rsidRPr="00CF72B6">
        <w:rPr>
          <w:rFonts w:cs="Times New Roman"/>
          <w:sz w:val="24"/>
        </w:rPr>
        <w:t xml:space="preserve"> </w:t>
      </w:r>
      <w:r w:rsidR="006C0238">
        <w:rPr>
          <w:rFonts w:cs="Times New Roman"/>
          <w:sz w:val="24"/>
        </w:rPr>
        <w:t xml:space="preserve">se </w:t>
      </w:r>
      <w:r w:rsidR="00382254">
        <w:rPr>
          <w:rFonts w:cs="Times New Roman"/>
          <w:sz w:val="24"/>
        </w:rPr>
        <w:t>resuelve</w:t>
      </w:r>
      <w:r w:rsidRPr="00CF72B6">
        <w:rPr>
          <w:rFonts w:cs="Times New Roman"/>
          <w:sz w:val="24"/>
        </w:rPr>
        <w:t xml:space="preserve"> la división </w:t>
      </w:r>
      <w:r w:rsidR="00382254">
        <w:rPr>
          <w:rFonts w:cs="Times New Roman"/>
          <w:sz w:val="24"/>
        </w:rPr>
        <w:t xml:space="preserve">teniendo en cuenta que ahora el divisor es un número </w:t>
      </w:r>
      <w:r w:rsidR="006C0238">
        <w:rPr>
          <w:rFonts w:cs="Times New Roman"/>
          <w:sz w:val="24"/>
        </w:rPr>
        <w:t>natural</w:t>
      </w:r>
      <w:r w:rsidR="00382254">
        <w:rPr>
          <w:rFonts w:cs="Times New Roman"/>
          <w:sz w:val="24"/>
        </w:rPr>
        <w:t>.</w:t>
      </w:r>
      <w:r w:rsidRPr="00CF72B6">
        <w:rPr>
          <w:rFonts w:cs="Times New Roman"/>
          <w:sz w:val="24"/>
        </w:rPr>
        <w:t xml:space="preserve"> </w:t>
      </w:r>
    </w:p>
    <w:p w14:paraId="26852BAC" w14:textId="77777777" w:rsidR="00CF72B6" w:rsidRDefault="00CF72B6" w:rsidP="00CF72B6">
      <w:pPr>
        <w:pStyle w:val="TextoPLANETA"/>
        <w:rPr>
          <w:rFonts w:cs="Times New Roman"/>
          <w:sz w:val="24"/>
        </w:rPr>
      </w:pPr>
    </w:p>
    <w:p w14:paraId="5DE91ECE" w14:textId="77777777" w:rsidR="00CF72B6" w:rsidRDefault="00CF72B6" w:rsidP="00CF72B6">
      <w:pPr>
        <w:pStyle w:val="TextoPLANETA"/>
        <w:rPr>
          <w:rFonts w:cs="Times New Roman"/>
          <w:sz w:val="24"/>
        </w:rPr>
      </w:pPr>
      <w:r>
        <w:rPr>
          <w:rFonts w:cs="Times New Roman"/>
          <w:sz w:val="24"/>
        </w:rPr>
        <w:t>E</w:t>
      </w:r>
      <w:r w:rsidRPr="00CF72B6">
        <w:rPr>
          <w:rFonts w:cs="Times New Roman"/>
          <w:sz w:val="24"/>
        </w:rPr>
        <w:t>jemplo</w:t>
      </w:r>
    </w:p>
    <w:p w14:paraId="534F9CF3" w14:textId="77777777" w:rsidR="005C684C" w:rsidRDefault="00382254" w:rsidP="00CF72B6">
      <w:pPr>
        <w:pStyle w:val="TextoPLANETA"/>
        <w:rPr>
          <w:rFonts w:cs="Times New Roman"/>
          <w:sz w:val="24"/>
        </w:rPr>
      </w:pPr>
      <w:r>
        <w:rPr>
          <w:rFonts w:cs="Times New Roman"/>
          <w:sz w:val="24"/>
        </w:rPr>
        <w:t>Resolver</w:t>
      </w:r>
      <w:r w:rsidR="00264896">
        <w:rPr>
          <w:rFonts w:cs="Times New Roman"/>
          <w:sz w:val="24"/>
        </w:rPr>
        <w:t xml:space="preserve"> la división de 17,48 entre 3,8.</w:t>
      </w:r>
    </w:p>
    <w:p w14:paraId="3045077F" w14:textId="77777777" w:rsidR="00C01C3B" w:rsidRDefault="00C01C3B" w:rsidP="00CF72B6">
      <w:pPr>
        <w:pStyle w:val="TextoPLANETA"/>
        <w:rPr>
          <w:rFonts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C3B" w:rsidRPr="008C2F79" w14:paraId="436E4851" w14:textId="77777777" w:rsidTr="00A24E21">
        <w:tc>
          <w:tcPr>
            <w:tcW w:w="9033" w:type="dxa"/>
            <w:gridSpan w:val="2"/>
            <w:shd w:val="clear" w:color="auto" w:fill="0D0D0D" w:themeFill="text1" w:themeFillTint="F2"/>
          </w:tcPr>
          <w:p w14:paraId="633D5838" w14:textId="77777777" w:rsidR="00C01C3B" w:rsidRPr="008C2F79" w:rsidRDefault="00C01C3B" w:rsidP="00A24E21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01C3B" w:rsidRPr="008C2F79" w14:paraId="3C89D3AA" w14:textId="77777777" w:rsidTr="00A24E21">
        <w:tc>
          <w:tcPr>
            <w:tcW w:w="2518" w:type="dxa"/>
          </w:tcPr>
          <w:p w14:paraId="78D91B72" w14:textId="77777777" w:rsidR="00C01C3B" w:rsidRPr="008C2F79" w:rsidRDefault="00C01C3B" w:rsidP="00A24E2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BFEE451" w14:textId="77777777" w:rsidR="00C01C3B" w:rsidRPr="008C2F79" w:rsidRDefault="00C01C3B" w:rsidP="00A24E2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MA_06_08_IMG0</w:t>
            </w:r>
            <w:r w:rsidR="00FE2561">
              <w:rPr>
                <w:rFonts w:ascii="Times New Roman" w:hAnsi="Times New Roman" w:cs="Arial"/>
                <w:color w:val="000000"/>
                <w:sz w:val="24"/>
                <w:szCs w:val="24"/>
              </w:rPr>
              <w:t>5</w:t>
            </w:r>
          </w:p>
        </w:tc>
      </w:tr>
      <w:tr w:rsidR="00C01C3B" w:rsidRPr="008C2F79" w14:paraId="7EA56F05" w14:textId="77777777" w:rsidTr="00A24E21">
        <w:tc>
          <w:tcPr>
            <w:tcW w:w="2518" w:type="dxa"/>
          </w:tcPr>
          <w:p w14:paraId="0E89EB3D" w14:textId="77777777" w:rsidR="00C01C3B" w:rsidRPr="008C2F79" w:rsidRDefault="00C01C3B" w:rsidP="00A24E2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124BC4" w14:textId="77777777" w:rsidR="00C01C3B" w:rsidRDefault="0049304F" w:rsidP="00A24E21">
            <w:r w:rsidRPr="000C6679">
              <w:rPr>
                <w:sz w:val="24"/>
                <w:szCs w:val="24"/>
                <w:lang w:val="es-ES_tradnl"/>
              </w:rPr>
              <w:object w:dxaOrig="5780" w:dyaOrig="2940" w14:anchorId="0B507B2E">
                <v:shape id="_x0000_i1029" type="#_x0000_t75" style="width:171.35pt;height:87.35pt" o:ole="">
                  <v:imagedata r:id="rId17" o:title=""/>
                </v:shape>
                <o:OLEObject Type="Embed" ProgID="PBrush" ShapeID="_x0000_i1029" DrawAspect="Content" ObjectID="_1388561445" r:id="rId18"/>
              </w:object>
            </w:r>
          </w:p>
          <w:p w14:paraId="44F1786B" w14:textId="77777777" w:rsidR="00C01C3B" w:rsidRPr="008C2F79" w:rsidRDefault="00C01C3B" w:rsidP="00A24E2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C01C3B" w:rsidRPr="008C2F79" w14:paraId="40CDB144" w14:textId="77777777" w:rsidTr="00A24E21">
        <w:tc>
          <w:tcPr>
            <w:tcW w:w="2518" w:type="dxa"/>
          </w:tcPr>
          <w:p w14:paraId="2BA0FDF7" w14:textId="77777777" w:rsidR="00C01C3B" w:rsidRPr="008C2F79" w:rsidRDefault="00C01C3B" w:rsidP="00A24E2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A3BBCFA" w14:textId="77777777" w:rsidR="00C01C3B" w:rsidRPr="008C2F79" w:rsidRDefault="00C01C3B" w:rsidP="00A24E2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</w:p>
        </w:tc>
      </w:tr>
      <w:tr w:rsidR="00C01C3B" w:rsidRPr="008C2F79" w14:paraId="52DA7AA9" w14:textId="77777777" w:rsidTr="00A24E21">
        <w:tc>
          <w:tcPr>
            <w:tcW w:w="2518" w:type="dxa"/>
          </w:tcPr>
          <w:p w14:paraId="2E164D81" w14:textId="77777777" w:rsidR="00C01C3B" w:rsidRPr="008C2F79" w:rsidRDefault="00C01C3B" w:rsidP="00A24E2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A81280" w14:textId="77777777" w:rsidR="00C01C3B" w:rsidRPr="008C2F79" w:rsidRDefault="00382254" w:rsidP="00B14A83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Se desplaza la coma del dividendo un lugar a la derecha</w:t>
            </w:r>
            <w:ins w:id="8" w:author="mercyranjel" w:date="2016-01-16T14:12:00Z">
              <w:r w:rsidR="006102AC">
                <w:rPr>
                  <w:rFonts w:ascii="Times New Roman" w:hAnsi="Times New Roman" w:cs="Arial"/>
                  <w:color w:val="000000"/>
                  <w:sz w:val="24"/>
                  <w:szCs w:val="24"/>
                </w:rPr>
                <w:t>,</w:t>
              </w:r>
            </w:ins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pues el divisor tenía una cifra decimal.</w:t>
            </w:r>
          </w:p>
        </w:tc>
      </w:tr>
      <w:tr w:rsidR="00C01C3B" w:rsidRPr="008C2F79" w14:paraId="56480F39" w14:textId="77777777" w:rsidTr="00A24E21">
        <w:tc>
          <w:tcPr>
            <w:tcW w:w="2518" w:type="dxa"/>
          </w:tcPr>
          <w:p w14:paraId="22A08E25" w14:textId="77777777" w:rsidR="00C01C3B" w:rsidRPr="008C2F79" w:rsidRDefault="00C01C3B" w:rsidP="00A24E2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479F8BD" w14:textId="77777777" w:rsidR="00C01C3B" w:rsidRPr="008C2F79" w:rsidRDefault="00C01C3B" w:rsidP="00A24E2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257CF020" w14:textId="77777777" w:rsidR="00257EEC" w:rsidRDefault="00257EEC" w:rsidP="00CF72B6">
      <w:pPr>
        <w:pStyle w:val="TextoPLANETA"/>
        <w:rPr>
          <w:rFonts w:cs="Times New Roman"/>
          <w:sz w:val="24"/>
        </w:rPr>
      </w:pPr>
    </w:p>
    <w:p w14:paraId="4514BD1D" w14:textId="77777777" w:rsidR="009C381B" w:rsidRDefault="009C381B" w:rsidP="00CF72B6">
      <w:pPr>
        <w:pStyle w:val="TextoPLANETA"/>
        <w:rPr>
          <w:rFonts w:cs="Times New Roman"/>
          <w:sz w:val="24"/>
        </w:rPr>
      </w:pPr>
    </w:p>
    <w:p w14:paraId="47A7D1EF" w14:textId="77777777" w:rsidR="00795438" w:rsidRDefault="00795438" w:rsidP="00D365B5">
      <w:pPr>
        <w:pStyle w:val="TextoPLANETA"/>
        <w:rPr>
          <w:rFonts w:cs="Times New Roman"/>
          <w:sz w:val="24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4900AB" w:rsidRPr="008C2F79" w14:paraId="4B8D8D06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0C2D93D8" w14:textId="77777777" w:rsidR="004900AB" w:rsidRPr="008C2F79" w:rsidRDefault="004900AB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4900AB" w:rsidRPr="008C2F79" w14:paraId="51C79EAB" w14:textId="77777777" w:rsidTr="00336C7D">
        <w:tc>
          <w:tcPr>
            <w:tcW w:w="2512" w:type="dxa"/>
          </w:tcPr>
          <w:p w14:paraId="10680AEE" w14:textId="77777777" w:rsidR="004900AB" w:rsidRPr="008C2F79" w:rsidRDefault="004900AB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02780795" w14:textId="77777777" w:rsidR="004900AB" w:rsidRPr="008C2F79" w:rsidRDefault="004900AB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160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4900AB" w:rsidRPr="008C2F79" w14:paraId="09CE19A6" w14:textId="77777777" w:rsidTr="00336C7D">
        <w:tc>
          <w:tcPr>
            <w:tcW w:w="2512" w:type="dxa"/>
          </w:tcPr>
          <w:p w14:paraId="721EE129" w14:textId="77777777" w:rsidR="004900AB" w:rsidRPr="008C2F79" w:rsidRDefault="004900AB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25B0C6FA" w14:textId="77777777" w:rsidR="004900AB" w:rsidRPr="008C2F79" w:rsidRDefault="004900AB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4900AB">
              <w:rPr>
                <w:rFonts w:ascii="Times New Roman" w:hAnsi="Times New Roman" w:cs="Arial"/>
                <w:color w:val="000000"/>
                <w:sz w:val="24"/>
                <w:szCs w:val="24"/>
              </w:rPr>
              <w:t>Resuelve divisiones entre dos números decimales</w:t>
            </w:r>
          </w:p>
        </w:tc>
      </w:tr>
      <w:tr w:rsidR="004900AB" w:rsidRPr="008C2F79" w14:paraId="5C30B8BC" w14:textId="77777777" w:rsidTr="00336C7D">
        <w:tc>
          <w:tcPr>
            <w:tcW w:w="2512" w:type="dxa"/>
          </w:tcPr>
          <w:p w14:paraId="42BAAAF4" w14:textId="77777777" w:rsidR="004900AB" w:rsidRPr="008C2F79" w:rsidRDefault="004900AB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0E3D2E95" w14:textId="77777777" w:rsidR="004900AB" w:rsidRPr="008C2F79" w:rsidRDefault="004900AB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4900AB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para practicar la división entre dos números decimales</w:t>
            </w:r>
          </w:p>
        </w:tc>
      </w:tr>
    </w:tbl>
    <w:p w14:paraId="542BDD63" w14:textId="77777777" w:rsidR="004900AB" w:rsidRDefault="004900AB" w:rsidP="00D365B5">
      <w:pPr>
        <w:pStyle w:val="TextoPLANETA"/>
        <w:rPr>
          <w:rFonts w:cs="Times New Roman"/>
          <w:sz w:val="24"/>
        </w:rPr>
      </w:pPr>
    </w:p>
    <w:p w14:paraId="31D8F7AE" w14:textId="77777777" w:rsidR="000D0D96" w:rsidRDefault="000D0D96" w:rsidP="000D0D96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La división de números decimales cumple con l</w:t>
      </w:r>
      <w:r w:rsidRPr="0003068E">
        <w:rPr>
          <w:sz w:val="24"/>
          <w:lang w:val="es-CO"/>
        </w:rPr>
        <w:t xml:space="preserve">as </w:t>
      </w:r>
      <w:r>
        <w:rPr>
          <w:sz w:val="24"/>
          <w:lang w:val="es-CO"/>
        </w:rPr>
        <w:t>siguientes propiedades</w:t>
      </w:r>
      <w:r w:rsidR="006102AC">
        <w:rPr>
          <w:sz w:val="24"/>
          <w:lang w:val="es-CO"/>
        </w:rPr>
        <w:t>.</w:t>
      </w:r>
    </w:p>
    <w:p w14:paraId="6BA2AA72" w14:textId="77777777" w:rsidR="00664F81" w:rsidRDefault="00664F81" w:rsidP="00664F81">
      <w:pPr>
        <w:pStyle w:val="TextoPLANETA"/>
        <w:rPr>
          <w:rFonts w:cs="Times New Roman"/>
          <w:sz w:val="24"/>
        </w:rPr>
      </w:pPr>
    </w:p>
    <w:p w14:paraId="5A71C841" w14:textId="77777777" w:rsidR="001B73E4" w:rsidRDefault="000D0D96" w:rsidP="00664F81">
      <w:pPr>
        <w:pStyle w:val="TextoPLANETA"/>
        <w:numPr>
          <w:ilvl w:val="0"/>
          <w:numId w:val="27"/>
        </w:numPr>
        <w:rPr>
          <w:rFonts w:cs="Times New Roman"/>
          <w:sz w:val="24"/>
        </w:rPr>
      </w:pPr>
      <w:r w:rsidRPr="000D0D96">
        <w:rPr>
          <w:rFonts w:cs="Times New Roman"/>
          <w:b/>
          <w:sz w:val="24"/>
        </w:rPr>
        <w:t xml:space="preserve">Propiedad </w:t>
      </w:r>
      <w:proofErr w:type="spellStart"/>
      <w:r w:rsidRPr="000D0D96">
        <w:rPr>
          <w:rFonts w:cs="Times New Roman"/>
          <w:b/>
          <w:sz w:val="24"/>
        </w:rPr>
        <w:t>modulativa</w:t>
      </w:r>
      <w:proofErr w:type="spellEnd"/>
      <w:r w:rsidRPr="0076727C">
        <w:rPr>
          <w:rFonts w:cs="Times New Roman"/>
          <w:sz w:val="24"/>
        </w:rPr>
        <w:t>.</w:t>
      </w:r>
      <w:r w:rsidR="00664F81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E</w:t>
      </w:r>
      <w:r w:rsidR="00664F81" w:rsidRPr="00664F81">
        <w:rPr>
          <w:rFonts w:cs="Times New Roman"/>
          <w:sz w:val="24"/>
        </w:rPr>
        <w:t>l número 1 es el elemento neutro de la división</w:t>
      </w:r>
      <w:r w:rsidR="006102AC">
        <w:rPr>
          <w:rFonts w:cs="Times New Roman"/>
          <w:sz w:val="24"/>
        </w:rPr>
        <w:t>,</w:t>
      </w:r>
      <w:r w:rsidR="00664F81" w:rsidRPr="00664F81">
        <w:rPr>
          <w:rFonts w:cs="Times New Roman"/>
          <w:sz w:val="24"/>
        </w:rPr>
        <w:t xml:space="preserve"> ya que si </w:t>
      </w:r>
      <w:r w:rsidR="001B73E4">
        <w:rPr>
          <w:rFonts w:cs="Times New Roman"/>
          <w:sz w:val="24"/>
        </w:rPr>
        <w:t xml:space="preserve">se </w:t>
      </w:r>
      <w:r w:rsidR="00664F81" w:rsidRPr="00664F81">
        <w:rPr>
          <w:rFonts w:cs="Times New Roman"/>
          <w:sz w:val="24"/>
        </w:rPr>
        <w:t>divid</w:t>
      </w:r>
      <w:r w:rsidR="001B73E4">
        <w:rPr>
          <w:rFonts w:cs="Times New Roman"/>
          <w:sz w:val="24"/>
        </w:rPr>
        <w:t>e</w:t>
      </w:r>
      <w:r w:rsidR="00664F81" w:rsidRPr="00664F81">
        <w:rPr>
          <w:rFonts w:cs="Times New Roman"/>
          <w:sz w:val="24"/>
        </w:rPr>
        <w:t xml:space="preserve"> cualquier número entre 1, el resultado es el mismo número. </w:t>
      </w:r>
    </w:p>
    <w:p w14:paraId="5A1C54BB" w14:textId="77777777" w:rsidR="001B73E4" w:rsidRDefault="001B73E4" w:rsidP="001B73E4">
      <w:pPr>
        <w:pStyle w:val="TextoPLANETA"/>
        <w:ind w:left="720"/>
        <w:rPr>
          <w:rFonts w:cs="Times New Roman"/>
          <w:sz w:val="24"/>
        </w:rPr>
      </w:pPr>
    </w:p>
    <w:p w14:paraId="0BEB7216" w14:textId="77777777" w:rsidR="00664F81" w:rsidRPr="00664F81" w:rsidRDefault="001B73E4" w:rsidP="001B73E4">
      <w:pPr>
        <w:pStyle w:val="TextoPLANETA"/>
        <w:ind w:left="720"/>
        <w:rPr>
          <w:rFonts w:cs="Times New Roman"/>
          <w:sz w:val="24"/>
        </w:rPr>
      </w:pPr>
      <w:r>
        <w:rPr>
          <w:rFonts w:cs="Times New Roman"/>
          <w:sz w:val="24"/>
        </w:rPr>
        <w:t>Ejemplo</w:t>
      </w:r>
    </w:p>
    <w:p w14:paraId="0F921274" w14:textId="1C5769A4" w:rsidR="001B73E4" w:rsidRDefault="00F026D5" w:rsidP="00F026D5">
      <w:pPr>
        <w:pStyle w:val="TextoPLANETA"/>
        <w:jc w:val="center"/>
        <w:rPr>
          <w:rFonts w:cs="Times New Roman"/>
          <w:sz w:val="24"/>
        </w:rPr>
      </w:pPr>
      <w:r w:rsidRPr="00F026D5">
        <w:rPr>
          <w:rFonts w:cs="Times New Roman"/>
          <w:sz w:val="24"/>
        </w:rPr>
        <w:lastRenderedPageBreak/>
        <w:t>MA_06_08_016</w:t>
      </w:r>
    </w:p>
    <w:p w14:paraId="71DAB531" w14:textId="77777777" w:rsidR="001B73E4" w:rsidRDefault="001B73E4" w:rsidP="001B73E4">
      <w:pPr>
        <w:pStyle w:val="TextoPLANETA"/>
        <w:numPr>
          <w:ilvl w:val="0"/>
          <w:numId w:val="27"/>
        </w:numPr>
        <w:rPr>
          <w:rFonts w:cs="Times New Roman"/>
          <w:sz w:val="24"/>
        </w:rPr>
      </w:pPr>
      <w:r w:rsidRPr="000D0D96">
        <w:rPr>
          <w:rFonts w:cs="Times New Roman"/>
          <w:b/>
          <w:sz w:val="24"/>
        </w:rPr>
        <w:t>P</w:t>
      </w:r>
      <w:r w:rsidR="00664F81" w:rsidRPr="000D0D96">
        <w:rPr>
          <w:rFonts w:cs="Times New Roman"/>
          <w:b/>
          <w:sz w:val="24"/>
        </w:rPr>
        <w:t xml:space="preserve">ropiedad distributiva </w:t>
      </w:r>
      <w:r w:rsidRPr="000D0D96">
        <w:rPr>
          <w:rFonts w:cs="Times New Roman"/>
          <w:b/>
          <w:sz w:val="24"/>
        </w:rPr>
        <w:t xml:space="preserve">de la división </w:t>
      </w:r>
      <w:r w:rsidR="00664F81" w:rsidRPr="000D0D96">
        <w:rPr>
          <w:rFonts w:cs="Times New Roman"/>
          <w:b/>
          <w:sz w:val="24"/>
        </w:rPr>
        <w:t xml:space="preserve">respecto de la </w:t>
      </w:r>
      <w:r w:rsidRPr="000D0D96">
        <w:rPr>
          <w:rFonts w:cs="Times New Roman"/>
          <w:b/>
          <w:sz w:val="24"/>
        </w:rPr>
        <w:t xml:space="preserve">adición </w:t>
      </w:r>
      <w:r w:rsidR="00664F81" w:rsidRPr="000D0D96">
        <w:rPr>
          <w:rFonts w:cs="Times New Roman"/>
          <w:b/>
          <w:sz w:val="24"/>
        </w:rPr>
        <w:t xml:space="preserve">o la </w:t>
      </w:r>
      <w:r w:rsidRPr="000D0D96">
        <w:rPr>
          <w:rFonts w:cs="Times New Roman"/>
          <w:b/>
          <w:sz w:val="24"/>
        </w:rPr>
        <w:t>sustracción</w:t>
      </w:r>
      <w:r w:rsidR="000D0D96" w:rsidRPr="0076727C">
        <w:rPr>
          <w:rFonts w:cs="Times New Roman"/>
          <w:sz w:val="24"/>
        </w:rPr>
        <w:t>.</w:t>
      </w:r>
      <w:r w:rsidR="000D0D96">
        <w:rPr>
          <w:rFonts w:cs="Times New Roman"/>
          <w:b/>
          <w:sz w:val="24"/>
        </w:rPr>
        <w:t xml:space="preserve"> </w:t>
      </w:r>
      <w:r w:rsidR="000D0D96">
        <w:rPr>
          <w:rFonts w:cs="Times New Roman"/>
          <w:sz w:val="24"/>
        </w:rPr>
        <w:t>L</w:t>
      </w:r>
      <w:r w:rsidR="00664F81" w:rsidRPr="00664F81">
        <w:rPr>
          <w:rFonts w:cs="Times New Roman"/>
          <w:sz w:val="24"/>
        </w:rPr>
        <w:t xml:space="preserve">a división de una </w:t>
      </w:r>
      <w:r>
        <w:rPr>
          <w:rFonts w:cs="Times New Roman"/>
          <w:sz w:val="24"/>
        </w:rPr>
        <w:t>adición</w:t>
      </w:r>
      <w:r w:rsidR="00664F81" w:rsidRPr="00664F81">
        <w:rPr>
          <w:rFonts w:cs="Times New Roman"/>
          <w:sz w:val="24"/>
        </w:rPr>
        <w:t xml:space="preserve"> (o una </w:t>
      </w:r>
      <w:r>
        <w:rPr>
          <w:rFonts w:cs="Times New Roman"/>
          <w:sz w:val="24"/>
        </w:rPr>
        <w:t>sustracción</w:t>
      </w:r>
      <w:r w:rsidR="00664F81" w:rsidRPr="00664F81">
        <w:rPr>
          <w:rFonts w:cs="Times New Roman"/>
          <w:sz w:val="24"/>
        </w:rPr>
        <w:t xml:space="preserve">) de decimales entre otro decimal equivale a la </w:t>
      </w:r>
      <w:r>
        <w:rPr>
          <w:rFonts w:cs="Times New Roman"/>
          <w:sz w:val="24"/>
        </w:rPr>
        <w:t>adición</w:t>
      </w:r>
      <w:r w:rsidR="00664F81" w:rsidRPr="00664F81">
        <w:rPr>
          <w:rFonts w:cs="Times New Roman"/>
          <w:sz w:val="24"/>
        </w:rPr>
        <w:t xml:space="preserve"> (o la </w:t>
      </w:r>
      <w:r>
        <w:rPr>
          <w:rFonts w:cs="Times New Roman"/>
          <w:sz w:val="24"/>
        </w:rPr>
        <w:t>sustracción</w:t>
      </w:r>
      <w:r w:rsidR="00664F81" w:rsidRPr="00664F81">
        <w:rPr>
          <w:rFonts w:cs="Times New Roman"/>
          <w:sz w:val="24"/>
        </w:rPr>
        <w:t xml:space="preserve">) de la división del primer elemento y la división del segundo elemento. </w:t>
      </w:r>
    </w:p>
    <w:p w14:paraId="6E661CD2" w14:textId="77777777" w:rsidR="001B73E4" w:rsidRDefault="001B73E4" w:rsidP="001B73E4">
      <w:pPr>
        <w:pStyle w:val="TextoPLANETA"/>
        <w:ind w:left="720"/>
        <w:rPr>
          <w:rFonts w:cs="Times New Roman"/>
          <w:sz w:val="24"/>
        </w:rPr>
      </w:pPr>
    </w:p>
    <w:p w14:paraId="5E6CA696" w14:textId="77777777" w:rsidR="00664F81" w:rsidRPr="00664F81" w:rsidRDefault="001B73E4" w:rsidP="001B73E4">
      <w:pPr>
        <w:pStyle w:val="TextoPLANETA"/>
        <w:ind w:left="720"/>
        <w:rPr>
          <w:rFonts w:cs="Times New Roman"/>
          <w:sz w:val="24"/>
        </w:rPr>
      </w:pPr>
      <w:r>
        <w:rPr>
          <w:rFonts w:cs="Times New Roman"/>
          <w:sz w:val="24"/>
        </w:rPr>
        <w:t>E</w:t>
      </w:r>
      <w:r w:rsidR="00664F81" w:rsidRPr="00664F81">
        <w:rPr>
          <w:rFonts w:cs="Times New Roman"/>
          <w:sz w:val="24"/>
        </w:rPr>
        <w:t>jemplo</w:t>
      </w:r>
      <w:r>
        <w:rPr>
          <w:rFonts w:cs="Times New Roman"/>
          <w:sz w:val="24"/>
        </w:rPr>
        <w:t xml:space="preserve"> </w:t>
      </w:r>
    </w:p>
    <w:p w14:paraId="6E4B2E9C" w14:textId="02EB9373" w:rsidR="001B73E4" w:rsidRPr="00664F81" w:rsidRDefault="00F026D5" w:rsidP="00F026D5">
      <w:pPr>
        <w:pStyle w:val="TextoPLANETA"/>
        <w:jc w:val="center"/>
        <w:rPr>
          <w:rFonts w:cs="Times New Roman"/>
          <w:sz w:val="24"/>
        </w:rPr>
      </w:pPr>
      <w:r w:rsidRPr="00F026D5">
        <w:rPr>
          <w:rFonts w:cs="Times New Roman"/>
          <w:sz w:val="24"/>
        </w:rPr>
        <w:t>MA_06_08_017</w:t>
      </w:r>
    </w:p>
    <w:p w14:paraId="554811A1" w14:textId="77777777" w:rsidR="003E3449" w:rsidRDefault="00664F81" w:rsidP="001B73E4">
      <w:pPr>
        <w:pStyle w:val="TextoPLANETA"/>
        <w:jc w:val="center"/>
        <w:rPr>
          <w:rFonts w:cs="Times New Roman"/>
          <w:sz w:val="24"/>
        </w:rPr>
      </w:pPr>
      <w:r w:rsidRPr="00664F81">
        <w:rPr>
          <w:rFonts w:cs="Times New Roman"/>
          <w:sz w:val="24"/>
        </w:rPr>
        <w:t xml:space="preserve">(7,5 – 6,4) </w:t>
      </w:r>
      <w:r w:rsidR="001B73E4">
        <w:rPr>
          <w:rFonts w:cs="Times New Roman"/>
          <w:sz w:val="24"/>
        </w:rPr>
        <w:t>÷</w:t>
      </w:r>
      <w:r w:rsidRPr="00664F81">
        <w:rPr>
          <w:rFonts w:cs="Times New Roman"/>
          <w:sz w:val="24"/>
        </w:rPr>
        <w:t xml:space="preserve"> 3,12 = (7,5 </w:t>
      </w:r>
      <w:r w:rsidR="001B73E4">
        <w:rPr>
          <w:rFonts w:cs="Times New Roman"/>
          <w:sz w:val="24"/>
        </w:rPr>
        <w:t>÷</w:t>
      </w:r>
      <w:r w:rsidRPr="00664F81">
        <w:rPr>
          <w:rFonts w:cs="Times New Roman"/>
          <w:sz w:val="24"/>
        </w:rPr>
        <w:t xml:space="preserve"> 3,12) – (6,4 </w:t>
      </w:r>
      <w:r w:rsidR="001B73E4">
        <w:rPr>
          <w:rFonts w:cs="Times New Roman"/>
          <w:sz w:val="24"/>
        </w:rPr>
        <w:t>÷</w:t>
      </w:r>
      <w:r w:rsidRPr="00664F81">
        <w:rPr>
          <w:rFonts w:cs="Times New Roman"/>
          <w:sz w:val="24"/>
        </w:rPr>
        <w:t xml:space="preserve"> 3,12)</w:t>
      </w:r>
    </w:p>
    <w:p w14:paraId="48D92A2D" w14:textId="77777777" w:rsidR="004900AB" w:rsidRDefault="004900AB" w:rsidP="004900AB">
      <w:pPr>
        <w:pStyle w:val="TextoPLANETA"/>
        <w:rPr>
          <w:rFonts w:cs="Times New Roman"/>
          <w:sz w:val="24"/>
        </w:rPr>
      </w:pPr>
    </w:p>
    <w:p w14:paraId="4E33CE46" w14:textId="77777777" w:rsidR="00B67DD6" w:rsidRDefault="00B67DD6" w:rsidP="004900AB">
      <w:pPr>
        <w:pStyle w:val="TextoPLANETA"/>
        <w:rPr>
          <w:rFonts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67DD6" w:rsidRPr="005D1738" w14:paraId="40B487F2" w14:textId="77777777" w:rsidTr="00A24E21">
        <w:tc>
          <w:tcPr>
            <w:tcW w:w="8978" w:type="dxa"/>
            <w:gridSpan w:val="2"/>
            <w:shd w:val="clear" w:color="auto" w:fill="000000" w:themeFill="text1"/>
          </w:tcPr>
          <w:p w14:paraId="347D29AC" w14:textId="77777777" w:rsidR="00B67DD6" w:rsidRPr="005D1738" w:rsidRDefault="00B67DD6" w:rsidP="00A24E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67DD6" w:rsidRPr="00726376" w14:paraId="5CB4A551" w14:textId="77777777" w:rsidTr="00A24E21">
        <w:tc>
          <w:tcPr>
            <w:tcW w:w="2518" w:type="dxa"/>
          </w:tcPr>
          <w:p w14:paraId="68D02E4C" w14:textId="77777777" w:rsidR="00B67DD6" w:rsidRPr="00726376" w:rsidRDefault="00B67DD6" w:rsidP="00A24E2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8CFC38" w14:textId="77777777" w:rsidR="00B67DD6" w:rsidRPr="00726376" w:rsidRDefault="00B67DD6" w:rsidP="00B67DD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La división no cumple las propiedades </w:t>
            </w:r>
            <w:r w:rsidR="00FF3B69">
              <w:rPr>
                <w:rFonts w:ascii="Times" w:hAnsi="Times"/>
                <w:b/>
                <w:sz w:val="18"/>
                <w:szCs w:val="18"/>
              </w:rPr>
              <w:t>conmutativa ni asociativa</w:t>
            </w:r>
          </w:p>
        </w:tc>
      </w:tr>
    </w:tbl>
    <w:p w14:paraId="1936FE61" w14:textId="77777777" w:rsidR="00B67DD6" w:rsidRDefault="00B67DD6" w:rsidP="004900AB">
      <w:pPr>
        <w:pStyle w:val="TextoPLANETA"/>
        <w:rPr>
          <w:rFonts w:cs="Times New Roman"/>
          <w:sz w:val="24"/>
        </w:rPr>
      </w:pPr>
    </w:p>
    <w:p w14:paraId="6DC97C91" w14:textId="77777777" w:rsidR="00B67DD6" w:rsidRDefault="00B67DD6" w:rsidP="004900AB">
      <w:pPr>
        <w:pStyle w:val="TextoPLANETA"/>
        <w:rPr>
          <w:rFonts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953D7" w:rsidRPr="008C2F79" w14:paraId="15885E87" w14:textId="77777777" w:rsidTr="00336C7D">
        <w:tc>
          <w:tcPr>
            <w:tcW w:w="9033" w:type="dxa"/>
            <w:gridSpan w:val="2"/>
            <w:shd w:val="clear" w:color="auto" w:fill="000000" w:themeFill="text1"/>
          </w:tcPr>
          <w:p w14:paraId="65BCC2C1" w14:textId="77777777" w:rsidR="00D953D7" w:rsidRPr="008C2F79" w:rsidRDefault="00D953D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D953D7" w:rsidRPr="008C2F79" w14:paraId="1B88EE19" w14:textId="77777777" w:rsidTr="00336C7D">
        <w:tc>
          <w:tcPr>
            <w:tcW w:w="2518" w:type="dxa"/>
          </w:tcPr>
          <w:p w14:paraId="2B9F108D" w14:textId="77777777" w:rsidR="00D953D7" w:rsidRPr="008C2F79" w:rsidRDefault="00D953D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4AAAD9" w14:textId="77777777" w:rsidR="00D953D7" w:rsidRPr="008C2F79" w:rsidRDefault="00D953D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8_REC170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  <w:r w:rsidR="00F33228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F33228" w:rsidRPr="00F33228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  <w:highlight w:val="blue"/>
              </w:rPr>
              <w:t>(No Aparece en el cuaderno de estudio)</w:t>
            </w:r>
          </w:p>
        </w:tc>
      </w:tr>
      <w:tr w:rsidR="00D953D7" w:rsidRPr="008C2F79" w14:paraId="4CEDC63E" w14:textId="77777777" w:rsidTr="00336C7D">
        <w:tc>
          <w:tcPr>
            <w:tcW w:w="2518" w:type="dxa"/>
          </w:tcPr>
          <w:p w14:paraId="6F22EF73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A48FBBA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Las propiedades de la división de números decimales</w:t>
            </w:r>
          </w:p>
        </w:tc>
      </w:tr>
      <w:tr w:rsidR="00D953D7" w:rsidRPr="008C2F79" w14:paraId="4F00F130" w14:textId="77777777" w:rsidTr="00336C7D">
        <w:tc>
          <w:tcPr>
            <w:tcW w:w="2518" w:type="dxa"/>
          </w:tcPr>
          <w:p w14:paraId="58DB10CA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71FEE2C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Interactivo que expone aspectos sobre la división y las propiedades</w:t>
            </w:r>
          </w:p>
        </w:tc>
      </w:tr>
    </w:tbl>
    <w:p w14:paraId="7231AB28" w14:textId="77777777" w:rsidR="00795438" w:rsidRPr="00570A5F" w:rsidRDefault="00795438" w:rsidP="00D365B5">
      <w:pPr>
        <w:pStyle w:val="TextoPLANETA"/>
        <w:rPr>
          <w:rFonts w:cs="Times New Roman"/>
          <w:sz w:val="24"/>
        </w:rPr>
      </w:pPr>
    </w:p>
    <w:p w14:paraId="76800CDF" w14:textId="77777777" w:rsidR="00D365B5" w:rsidRPr="008C2F79" w:rsidRDefault="00D365B5" w:rsidP="00D365B5">
      <w:pPr>
        <w:pStyle w:val="TextoPLANETA"/>
        <w:rPr>
          <w:sz w:val="24"/>
          <w:lang w:val="es-CO"/>
        </w:rPr>
      </w:pPr>
    </w:p>
    <w:p w14:paraId="297AC438" w14:textId="77777777" w:rsidR="00D365B5" w:rsidRPr="008C2F79" w:rsidRDefault="00D365B5" w:rsidP="00D365B5">
      <w:pPr>
        <w:pStyle w:val="Seccin2PLANETA"/>
        <w:rPr>
          <w:sz w:val="24"/>
          <w:lang w:val="es-CO"/>
        </w:rPr>
      </w:pPr>
      <w:r w:rsidRPr="008C2F79">
        <w:rPr>
          <w:sz w:val="24"/>
          <w:highlight w:val="yellow"/>
        </w:rPr>
        <w:t>[SECCIÓN 2]</w:t>
      </w:r>
      <w:r w:rsidRPr="008C2F79">
        <w:rPr>
          <w:sz w:val="24"/>
        </w:rPr>
        <w:t xml:space="preserve"> </w:t>
      </w:r>
      <w:r w:rsidR="00C5656F">
        <w:rPr>
          <w:sz w:val="24"/>
          <w:lang w:val="es-CO"/>
        </w:rPr>
        <w:t>3.3</w:t>
      </w:r>
      <w:r w:rsidRPr="008C2F79">
        <w:rPr>
          <w:sz w:val="24"/>
          <w:lang w:val="es-CO"/>
        </w:rPr>
        <w:t xml:space="preserve"> Consolidación</w:t>
      </w:r>
    </w:p>
    <w:p w14:paraId="65C65FE6" w14:textId="77777777" w:rsidR="00D365B5" w:rsidRPr="008C2F79" w:rsidRDefault="00D365B5" w:rsidP="00D365B5">
      <w:pPr>
        <w:pStyle w:val="Seccin1PLANETA"/>
        <w:rPr>
          <w:sz w:val="24"/>
          <w:highlight w:val="yellow"/>
        </w:rPr>
      </w:pPr>
    </w:p>
    <w:p w14:paraId="0659E64E" w14:textId="77777777" w:rsidR="00D365B5" w:rsidRPr="008C2F79" w:rsidRDefault="00D365B5" w:rsidP="00D365B5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t>Actividades para afianzar lo que has aprendido en esta sección.</w:t>
      </w:r>
    </w:p>
    <w:p w14:paraId="41E4F974" w14:textId="77777777" w:rsidR="00D365B5" w:rsidRPr="008C2F79" w:rsidRDefault="00D365B5" w:rsidP="00D365B5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D365B5" w:rsidRPr="008C2F79" w14:paraId="035B2A0A" w14:textId="77777777" w:rsidTr="00D365B5">
        <w:tc>
          <w:tcPr>
            <w:tcW w:w="9005" w:type="dxa"/>
            <w:gridSpan w:val="2"/>
            <w:shd w:val="clear" w:color="auto" w:fill="000000" w:themeFill="text1"/>
          </w:tcPr>
          <w:p w14:paraId="0842BD0C" w14:textId="77777777" w:rsidR="00D365B5" w:rsidRPr="008C2F79" w:rsidRDefault="00D365B5" w:rsidP="00D365B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D365B5" w:rsidRPr="008C2F79" w14:paraId="04033B07" w14:textId="77777777" w:rsidTr="00D365B5">
        <w:tc>
          <w:tcPr>
            <w:tcW w:w="2512" w:type="dxa"/>
          </w:tcPr>
          <w:p w14:paraId="5B686958" w14:textId="77777777" w:rsidR="00D365B5" w:rsidRPr="008C2F79" w:rsidRDefault="00D365B5" w:rsidP="00D365B5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4F9E3926" w14:textId="77777777" w:rsidR="00D365B5" w:rsidRPr="008C2F79" w:rsidRDefault="00B17A1D" w:rsidP="00D953D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="00D365B5"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180</w:t>
            </w:r>
            <w:r w:rsidR="00D365B5"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D953D7"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D365B5" w:rsidRPr="008C2F79" w14:paraId="0161E79F" w14:textId="77777777" w:rsidTr="00D365B5">
        <w:tc>
          <w:tcPr>
            <w:tcW w:w="2512" w:type="dxa"/>
          </w:tcPr>
          <w:p w14:paraId="0AFC3551" w14:textId="77777777" w:rsidR="00D365B5" w:rsidRPr="008C2F79" w:rsidRDefault="00D365B5" w:rsidP="00D365B5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089619A1" w14:textId="77777777" w:rsidR="00D365B5" w:rsidRPr="008C2F79" w:rsidRDefault="00D953D7" w:rsidP="00D365B5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Refuerza tu aprendizaje: La división de números decimales</w:t>
            </w:r>
          </w:p>
        </w:tc>
      </w:tr>
      <w:tr w:rsidR="00D365B5" w:rsidRPr="008C2F79" w14:paraId="374F2847" w14:textId="77777777" w:rsidTr="00D365B5">
        <w:tc>
          <w:tcPr>
            <w:tcW w:w="2512" w:type="dxa"/>
          </w:tcPr>
          <w:p w14:paraId="23FF5FBB" w14:textId="77777777" w:rsidR="00D365B5" w:rsidRPr="008C2F79" w:rsidRDefault="00D365B5" w:rsidP="00D365B5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17085FC8" w14:textId="77777777" w:rsidR="00D365B5" w:rsidRPr="008C2F79" w:rsidRDefault="000D0D96" w:rsidP="00D365B5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sobre L</w:t>
            </w:r>
            <w:r w:rsidR="00D953D7"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a división entre números decimales</w:t>
            </w:r>
          </w:p>
        </w:tc>
      </w:tr>
    </w:tbl>
    <w:p w14:paraId="72C8F8DB" w14:textId="77777777" w:rsidR="00D365B5" w:rsidRPr="008C2F79" w:rsidRDefault="00D365B5" w:rsidP="00D365B5">
      <w:pPr>
        <w:pStyle w:val="TextoPLANETA"/>
        <w:rPr>
          <w:sz w:val="24"/>
          <w:lang w:val="es-CO"/>
        </w:rPr>
      </w:pPr>
    </w:p>
    <w:p w14:paraId="22FFCF9D" w14:textId="77777777" w:rsidR="00A836A1" w:rsidRPr="008C2F79" w:rsidRDefault="00A836A1" w:rsidP="00A836A1">
      <w:pPr>
        <w:pStyle w:val="Seccin1PLANETA"/>
        <w:rPr>
          <w:sz w:val="24"/>
          <w:lang w:val="es-CO"/>
        </w:rPr>
      </w:pPr>
      <w:r w:rsidRPr="008C2F79">
        <w:rPr>
          <w:sz w:val="24"/>
          <w:highlight w:val="yellow"/>
        </w:rPr>
        <w:t>[SECCIÓN 1]</w:t>
      </w:r>
      <w:r w:rsidRPr="008C2F79">
        <w:rPr>
          <w:sz w:val="24"/>
        </w:rPr>
        <w:t xml:space="preserve"> </w:t>
      </w:r>
      <w:r w:rsidR="00767C36">
        <w:rPr>
          <w:sz w:val="24"/>
          <w:lang w:val="es-CO"/>
        </w:rPr>
        <w:t>4</w:t>
      </w:r>
      <w:r w:rsidR="00B17A1D">
        <w:rPr>
          <w:sz w:val="24"/>
          <w:lang w:val="es-CO"/>
        </w:rPr>
        <w:t xml:space="preserve"> El redondeo de resultados con decimales</w:t>
      </w:r>
    </w:p>
    <w:p w14:paraId="4ACC7CCC" w14:textId="77777777" w:rsidR="0086587A" w:rsidRDefault="0086587A" w:rsidP="00BF15D7">
      <w:pPr>
        <w:pStyle w:val="TextoPLANETA"/>
        <w:rPr>
          <w:sz w:val="24"/>
          <w:lang w:val="es-CO"/>
        </w:rPr>
      </w:pPr>
    </w:p>
    <w:p w14:paraId="21DC71E2" w14:textId="77777777" w:rsidR="00BB4738" w:rsidRDefault="00BB4738" w:rsidP="00BB4738">
      <w:pPr>
        <w:pStyle w:val="TextoPLANETA"/>
        <w:rPr>
          <w:sz w:val="24"/>
          <w:lang w:val="es-CO"/>
        </w:rPr>
      </w:pPr>
      <w:r w:rsidRPr="009344DD">
        <w:rPr>
          <w:sz w:val="24"/>
          <w:lang w:val="es-CO"/>
        </w:rPr>
        <w:t xml:space="preserve">Al hacer operaciones con números decimales muchas veces </w:t>
      </w:r>
      <w:r w:rsidR="009344DD">
        <w:rPr>
          <w:sz w:val="24"/>
          <w:lang w:val="es-CO"/>
        </w:rPr>
        <w:t xml:space="preserve">se obtienen </w:t>
      </w:r>
      <w:r w:rsidRPr="009344DD">
        <w:rPr>
          <w:sz w:val="24"/>
          <w:lang w:val="es-CO"/>
        </w:rPr>
        <w:t>resultados con un</w:t>
      </w:r>
      <w:r w:rsidRPr="00BB4738">
        <w:rPr>
          <w:sz w:val="24"/>
          <w:lang w:val="es-CO"/>
        </w:rPr>
        <w:t xml:space="preserve"> gran número de cifras en la parte decimal, lo que dificulta el cálculo. En algunos de estos casos </w:t>
      </w:r>
      <w:r w:rsidR="009344DD">
        <w:rPr>
          <w:sz w:val="24"/>
          <w:lang w:val="es-CO"/>
        </w:rPr>
        <w:t xml:space="preserve">se debe </w:t>
      </w:r>
      <w:r w:rsidRPr="00BB4738">
        <w:rPr>
          <w:sz w:val="24"/>
          <w:lang w:val="es-CO"/>
        </w:rPr>
        <w:t>aproximar su valor, es decir, elegir un número lo más cercano posible al valor decimal, pero con menos cifras.</w:t>
      </w:r>
    </w:p>
    <w:p w14:paraId="2109A16D" w14:textId="77777777" w:rsidR="00BB4738" w:rsidRPr="00BB4738" w:rsidRDefault="00BB4738" w:rsidP="00BB4738">
      <w:pPr>
        <w:pStyle w:val="TextoPLANETA"/>
        <w:rPr>
          <w:sz w:val="24"/>
          <w:lang w:val="es-CO"/>
        </w:rPr>
      </w:pPr>
    </w:p>
    <w:p w14:paraId="0982A087" w14:textId="77777777" w:rsidR="009344DD" w:rsidRDefault="00BB4738" w:rsidP="00BB4738">
      <w:pPr>
        <w:pStyle w:val="TextoPLANETA"/>
        <w:rPr>
          <w:sz w:val="24"/>
          <w:lang w:val="es-CO"/>
        </w:rPr>
      </w:pPr>
      <w:r w:rsidRPr="00BB4738">
        <w:rPr>
          <w:sz w:val="24"/>
          <w:lang w:val="es-CO"/>
        </w:rPr>
        <w:t xml:space="preserve">El método más frecuente </w:t>
      </w:r>
      <w:r w:rsidR="006102AC">
        <w:rPr>
          <w:sz w:val="24"/>
          <w:lang w:val="es-CO"/>
        </w:rPr>
        <w:t>para</w:t>
      </w:r>
      <w:r w:rsidR="006102AC" w:rsidRPr="00BB4738">
        <w:rPr>
          <w:sz w:val="24"/>
          <w:lang w:val="es-CO"/>
        </w:rPr>
        <w:t xml:space="preserve"> </w:t>
      </w:r>
      <w:r w:rsidRPr="00BB4738">
        <w:rPr>
          <w:sz w:val="24"/>
          <w:lang w:val="es-CO"/>
        </w:rPr>
        <w:t xml:space="preserve">aproximar valores es el redondeo. </w:t>
      </w:r>
    </w:p>
    <w:p w14:paraId="73550AEB" w14:textId="77777777" w:rsidR="009344DD" w:rsidRDefault="009344DD" w:rsidP="00BB4738">
      <w:pPr>
        <w:pStyle w:val="TextoPLANETA"/>
        <w:rPr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3485C" w14:paraId="705C49B2" w14:textId="77777777" w:rsidTr="0003485C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090DC33" w14:textId="77777777" w:rsidR="0003485C" w:rsidRDefault="000348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3485C" w14:paraId="540636D2" w14:textId="77777777" w:rsidTr="0003485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42235" w14:textId="77777777" w:rsidR="0003485C" w:rsidRDefault="0003485C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11E80" w14:textId="77777777" w:rsidR="0003485C" w:rsidRDefault="0003485C" w:rsidP="0003485C">
            <w:pPr>
              <w:pStyle w:val="TextoPLANETA"/>
              <w:rPr>
                <w:sz w:val="24"/>
                <w:lang w:val="es-CO"/>
              </w:rPr>
            </w:pPr>
            <w:r w:rsidRPr="00BB4738">
              <w:rPr>
                <w:sz w:val="24"/>
                <w:lang w:val="es-CO"/>
              </w:rPr>
              <w:t>Para aproximar números decimales por redondeo</w:t>
            </w:r>
            <w:r>
              <w:rPr>
                <w:sz w:val="24"/>
                <w:lang w:val="es-CO"/>
              </w:rPr>
              <w:t>, s</w:t>
            </w:r>
            <w:r w:rsidRPr="00BB4738">
              <w:rPr>
                <w:sz w:val="24"/>
                <w:lang w:val="es-CO"/>
              </w:rPr>
              <w:t xml:space="preserve">i la unidad decimal posterior a la que </w:t>
            </w:r>
            <w:r>
              <w:rPr>
                <w:sz w:val="24"/>
                <w:lang w:val="es-CO"/>
              </w:rPr>
              <w:t xml:space="preserve">se quiere </w:t>
            </w:r>
            <w:r w:rsidRPr="00BB4738">
              <w:rPr>
                <w:sz w:val="24"/>
                <w:lang w:val="es-CO"/>
              </w:rPr>
              <w:t>redondear es</w:t>
            </w:r>
            <w:r>
              <w:rPr>
                <w:sz w:val="24"/>
                <w:lang w:val="es-CO"/>
              </w:rPr>
              <w:t>:</w:t>
            </w:r>
          </w:p>
          <w:p w14:paraId="309BE6C6" w14:textId="77777777" w:rsidR="00B90587" w:rsidRDefault="006102AC" w:rsidP="00B90587">
            <w:pPr>
              <w:pStyle w:val="TextoPLANETA"/>
              <w:numPr>
                <w:ilvl w:val="0"/>
                <w:numId w:val="27"/>
              </w:num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>m</w:t>
            </w:r>
            <w:r w:rsidR="0003485C" w:rsidRPr="00BB4738">
              <w:rPr>
                <w:sz w:val="24"/>
                <w:lang w:val="es-CO"/>
              </w:rPr>
              <w:t xml:space="preserve">ayor o igual que 5, </w:t>
            </w:r>
            <w:r w:rsidR="00B90587">
              <w:rPr>
                <w:sz w:val="24"/>
                <w:lang w:val="es-CO"/>
              </w:rPr>
              <w:t xml:space="preserve">se </w:t>
            </w:r>
            <w:r w:rsidR="0003485C" w:rsidRPr="00BB4738">
              <w:rPr>
                <w:sz w:val="24"/>
                <w:lang w:val="es-CO"/>
              </w:rPr>
              <w:t>aumenta en una unidad la unidad decimal anterior</w:t>
            </w:r>
            <w:r w:rsidR="00B90587">
              <w:rPr>
                <w:sz w:val="24"/>
                <w:lang w:val="es-CO"/>
              </w:rPr>
              <w:t xml:space="preserve">. </w:t>
            </w:r>
          </w:p>
          <w:p w14:paraId="67F0FE56" w14:textId="77777777" w:rsidR="00B90587" w:rsidRDefault="0003485C" w:rsidP="00B90587">
            <w:pPr>
              <w:pStyle w:val="TextoPLANETA"/>
              <w:numPr>
                <w:ilvl w:val="0"/>
                <w:numId w:val="27"/>
              </w:numPr>
              <w:rPr>
                <w:sz w:val="24"/>
                <w:lang w:val="es-CO"/>
              </w:rPr>
            </w:pPr>
            <w:r w:rsidRPr="00BB4738">
              <w:rPr>
                <w:sz w:val="24"/>
                <w:lang w:val="es-CO"/>
              </w:rPr>
              <w:t xml:space="preserve">menor, no se varía. </w:t>
            </w:r>
          </w:p>
          <w:p w14:paraId="235A233A" w14:textId="77777777" w:rsidR="0003485C" w:rsidRPr="0003485C" w:rsidRDefault="0003485C" w:rsidP="0076727C">
            <w:pPr>
              <w:pStyle w:val="TextoPLANETA"/>
              <w:rPr>
                <w:rFonts w:eastAsiaTheme="majorEastAsia"/>
                <w:b/>
                <w:bCs/>
                <w:color w:val="4F81BD" w:themeColor="accent1"/>
                <w:sz w:val="24"/>
                <w:szCs w:val="26"/>
                <w:lang w:val="es-CO"/>
              </w:rPr>
            </w:pPr>
            <w:r w:rsidRPr="00BB4738">
              <w:rPr>
                <w:sz w:val="24"/>
                <w:lang w:val="es-CO"/>
              </w:rPr>
              <w:t>En los dos casos se prescinde de las cifras de orden de magnitud más pequeño.</w:t>
            </w:r>
          </w:p>
        </w:tc>
      </w:tr>
    </w:tbl>
    <w:p w14:paraId="0D71EC76" w14:textId="77777777" w:rsidR="009344DD" w:rsidRDefault="009344DD" w:rsidP="00BB4738">
      <w:pPr>
        <w:pStyle w:val="TextoPLANETA"/>
        <w:rPr>
          <w:sz w:val="24"/>
          <w:lang w:val="es-CO"/>
        </w:rPr>
      </w:pPr>
    </w:p>
    <w:p w14:paraId="668919FF" w14:textId="77777777" w:rsidR="00BB4738" w:rsidRDefault="00E50779" w:rsidP="00BB4738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E</w:t>
      </w:r>
      <w:r w:rsidR="00BB4738" w:rsidRPr="00BB4738">
        <w:rPr>
          <w:sz w:val="24"/>
          <w:lang w:val="es-CO"/>
        </w:rPr>
        <w:t>jemplo</w:t>
      </w:r>
    </w:p>
    <w:p w14:paraId="34B72F24" w14:textId="77777777" w:rsidR="00E50779" w:rsidRDefault="00E50779" w:rsidP="00BB4738">
      <w:pPr>
        <w:pStyle w:val="TextoPLANETA"/>
        <w:rPr>
          <w:sz w:val="24"/>
          <w:lang w:val="es-CO"/>
        </w:rPr>
      </w:pPr>
    </w:p>
    <w:p w14:paraId="72985A4E" w14:textId="77777777" w:rsidR="0034109B" w:rsidRDefault="0034109B" w:rsidP="00BB4738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Teresa fue a visitar a su tía en Cal</w:t>
      </w:r>
      <w:r w:rsidR="00EC0D30">
        <w:rPr>
          <w:sz w:val="24"/>
          <w:lang w:val="es-CO"/>
        </w:rPr>
        <w:t>i</w:t>
      </w:r>
      <w:r>
        <w:rPr>
          <w:sz w:val="24"/>
          <w:lang w:val="es-CO"/>
        </w:rPr>
        <w:t>. Recorrió 189</w:t>
      </w:r>
      <w:r w:rsidRPr="0034109B">
        <w:rPr>
          <w:sz w:val="24"/>
          <w:lang w:val="es-CO"/>
        </w:rPr>
        <w:t>,</w:t>
      </w:r>
      <w:r>
        <w:rPr>
          <w:sz w:val="24"/>
          <w:lang w:val="es-CO"/>
        </w:rPr>
        <w:t>63</w:t>
      </w:r>
      <w:r w:rsidRPr="0034109B">
        <w:rPr>
          <w:sz w:val="24"/>
          <w:lang w:val="es-CO"/>
        </w:rPr>
        <w:t xml:space="preserve"> km en total, sin hacer ninguna parada en el camino, y tardó en llegar </w:t>
      </w:r>
      <w:r>
        <w:rPr>
          <w:sz w:val="24"/>
          <w:lang w:val="es-CO"/>
        </w:rPr>
        <w:t>exactamente 3,4</w:t>
      </w:r>
      <w:r w:rsidRPr="0034109B">
        <w:rPr>
          <w:sz w:val="24"/>
          <w:lang w:val="es-CO"/>
        </w:rPr>
        <w:t xml:space="preserve"> horas. ¿A qué velocidad media condujo?</w:t>
      </w:r>
      <w:r w:rsidR="00644028">
        <w:rPr>
          <w:sz w:val="24"/>
          <w:lang w:val="es-CO"/>
        </w:rPr>
        <w:t xml:space="preserve"> </w:t>
      </w:r>
    </w:p>
    <w:p w14:paraId="59CD678F" w14:textId="77777777" w:rsidR="0034109B" w:rsidRDefault="0034109B" w:rsidP="00BB4738">
      <w:pPr>
        <w:pStyle w:val="TextoPLANETA"/>
        <w:rPr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4109B" w14:paraId="0D4043A5" w14:textId="77777777" w:rsidTr="0034109B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80AB14A" w14:textId="77777777" w:rsidR="0034109B" w:rsidRDefault="003410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34109B" w14:paraId="58AEB83B" w14:textId="77777777" w:rsidTr="0034109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FC9A9" w14:textId="77777777" w:rsidR="0034109B" w:rsidRDefault="0034109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8457D" w14:textId="77777777" w:rsidR="0034109B" w:rsidRDefault="0034109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Velocidad media </w:t>
            </w:r>
          </w:p>
        </w:tc>
      </w:tr>
      <w:tr w:rsidR="0034109B" w14:paraId="6A97B181" w14:textId="77777777" w:rsidTr="0034109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E97E2" w14:textId="77777777" w:rsidR="0034109B" w:rsidRDefault="0034109B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59AE3" w14:textId="77777777" w:rsidR="00EE5A34" w:rsidRDefault="0034109B" w:rsidP="0074182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velocidad media, conocida también como velocidad promedio, es igual al cociente entre la distancia total recorrida y el tiempo que tarda en </w:t>
            </w:r>
            <w:r w:rsidR="00EC0D30">
              <w:rPr>
                <w:rFonts w:ascii="Times" w:hAnsi="Times"/>
              </w:rPr>
              <w:t>transitarla</w:t>
            </w:r>
            <w:r>
              <w:rPr>
                <w:rFonts w:ascii="Times" w:hAnsi="Times"/>
              </w:rPr>
              <w:t xml:space="preserve">. </w:t>
            </w:r>
          </w:p>
          <w:p w14:paraId="21C3AB84" w14:textId="77777777" w:rsidR="0034109B" w:rsidRDefault="000B52DD" w:rsidP="0074182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 unidad para expresar la velocidad media es km/h</w:t>
            </w:r>
          </w:p>
        </w:tc>
      </w:tr>
    </w:tbl>
    <w:p w14:paraId="588197CD" w14:textId="77777777" w:rsidR="0034109B" w:rsidRDefault="0034109B" w:rsidP="00BB4738">
      <w:pPr>
        <w:pStyle w:val="TextoPLANETA"/>
        <w:rPr>
          <w:sz w:val="24"/>
          <w:lang w:val="es-CO"/>
        </w:rPr>
      </w:pPr>
    </w:p>
    <w:p w14:paraId="7EA96990" w14:textId="77777777" w:rsidR="00A24E21" w:rsidRDefault="00741829" w:rsidP="00BB4738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Para hallar la velocidad media </w:t>
      </w:r>
      <w:r w:rsidR="005A3838">
        <w:rPr>
          <w:sz w:val="24"/>
          <w:lang w:val="es-CO"/>
        </w:rPr>
        <w:t>con</w:t>
      </w:r>
      <w:r>
        <w:rPr>
          <w:sz w:val="24"/>
          <w:lang w:val="es-CO"/>
        </w:rPr>
        <w:t xml:space="preserve"> la que condujo Teresa</w:t>
      </w:r>
      <w:r w:rsidR="005A3838">
        <w:rPr>
          <w:sz w:val="24"/>
          <w:lang w:val="es-CO"/>
        </w:rPr>
        <w:t xml:space="preserve"> </w:t>
      </w:r>
      <w:r w:rsidR="00EE5A34">
        <w:rPr>
          <w:sz w:val="24"/>
          <w:lang w:val="es-CO"/>
        </w:rPr>
        <w:t>se debe desarrollar la división entre 189,63 y 4,3.</w:t>
      </w:r>
    </w:p>
    <w:p w14:paraId="4443AE33" w14:textId="77777777" w:rsidR="00EE5A34" w:rsidRDefault="00EE5A34" w:rsidP="005A3838">
      <w:pPr>
        <w:pStyle w:val="TextoPLANETA"/>
        <w:jc w:val="center"/>
        <w:rPr>
          <w:sz w:val="24"/>
          <w:lang w:val="es-CO"/>
        </w:rPr>
      </w:pPr>
    </w:p>
    <w:p w14:paraId="60EB3406" w14:textId="562C7CC3" w:rsidR="005A3838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MA_06_08_019</w:t>
      </w:r>
    </w:p>
    <w:p w14:paraId="03BB39CF" w14:textId="77777777" w:rsidR="00F026D5" w:rsidRDefault="00F026D5" w:rsidP="00F026D5">
      <w:pPr>
        <w:pStyle w:val="TextoPLANETA"/>
        <w:jc w:val="center"/>
        <w:rPr>
          <w:sz w:val="24"/>
          <w:lang w:val="es-CO"/>
        </w:rPr>
      </w:pPr>
    </w:p>
    <w:p w14:paraId="3A37ACB6" w14:textId="77777777" w:rsidR="005A3838" w:rsidRDefault="00CE4A8F" w:rsidP="005A3838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Sin embargo, </w:t>
      </w:r>
      <w:r w:rsidR="000B52DD">
        <w:rPr>
          <w:sz w:val="24"/>
          <w:lang w:val="es-CO"/>
        </w:rPr>
        <w:t>para dar el resultado es común y adecuado que se utilicen</w:t>
      </w:r>
      <w:r w:rsidR="00EE5A34">
        <w:rPr>
          <w:sz w:val="24"/>
          <w:lang w:val="es-CO"/>
        </w:rPr>
        <w:t xml:space="preserve"> un</w:t>
      </w:r>
      <w:r w:rsidR="00EC0D30">
        <w:rPr>
          <w:sz w:val="24"/>
          <w:lang w:val="es-CO"/>
        </w:rPr>
        <w:t>o</w:t>
      </w:r>
      <w:r w:rsidR="00152BDA">
        <w:rPr>
          <w:sz w:val="24"/>
          <w:lang w:val="es-CO"/>
        </w:rPr>
        <w:t xml:space="preserve"> </w:t>
      </w:r>
      <w:r w:rsidR="000B52DD">
        <w:rPr>
          <w:sz w:val="24"/>
          <w:lang w:val="es-CO"/>
        </w:rPr>
        <w:t xml:space="preserve">o </w:t>
      </w:r>
      <w:r w:rsidR="00152BDA">
        <w:rPr>
          <w:sz w:val="24"/>
          <w:lang w:val="es-CO"/>
        </w:rPr>
        <w:t>dos</w:t>
      </w:r>
      <w:r w:rsidR="000B52DD">
        <w:rPr>
          <w:sz w:val="24"/>
          <w:lang w:val="es-CO"/>
        </w:rPr>
        <w:t xml:space="preserve"> decimales</w:t>
      </w:r>
      <w:r w:rsidR="00EC0D30">
        <w:rPr>
          <w:sz w:val="24"/>
          <w:lang w:val="es-CO"/>
        </w:rPr>
        <w:t>.</w:t>
      </w:r>
    </w:p>
    <w:p w14:paraId="04E9967E" w14:textId="77777777" w:rsidR="000B52DD" w:rsidRDefault="000B52DD" w:rsidP="005A3838">
      <w:pPr>
        <w:pStyle w:val="TextoPLANETA"/>
        <w:rPr>
          <w:sz w:val="24"/>
          <w:lang w:val="es-CO"/>
        </w:rPr>
      </w:pPr>
    </w:p>
    <w:p w14:paraId="103F011F" w14:textId="77777777" w:rsidR="00152BDA" w:rsidRDefault="00152BDA" w:rsidP="00152BDA">
      <w:pPr>
        <w:pStyle w:val="TextoPLANETA"/>
        <w:numPr>
          <w:ilvl w:val="0"/>
          <w:numId w:val="27"/>
        </w:numPr>
        <w:rPr>
          <w:sz w:val="24"/>
          <w:lang w:val="es-CO"/>
        </w:rPr>
      </w:pPr>
      <w:r>
        <w:rPr>
          <w:sz w:val="24"/>
          <w:lang w:val="es-CO"/>
        </w:rPr>
        <w:t>Para expresar la respuesta con un decimal</w:t>
      </w:r>
      <w:r w:rsidR="00AC6A39">
        <w:rPr>
          <w:sz w:val="24"/>
          <w:lang w:val="es-CO"/>
        </w:rPr>
        <w:t xml:space="preserve"> se aproxima el resultado a las décimas:</w:t>
      </w:r>
    </w:p>
    <w:p w14:paraId="5C1AAF38" w14:textId="77777777" w:rsidR="00AC6A39" w:rsidRDefault="00AC6A39" w:rsidP="00AC6A39">
      <w:pPr>
        <w:pStyle w:val="TextoPLANETA"/>
        <w:ind w:left="720"/>
        <w:rPr>
          <w:sz w:val="24"/>
          <w:lang w:val="es-CO"/>
        </w:rPr>
      </w:pPr>
      <w:r>
        <w:rPr>
          <w:sz w:val="24"/>
          <w:lang w:val="es-CO"/>
        </w:rPr>
        <w:t>La velocidad media a la que condujo Teresa fue: 55,8 km/h</w:t>
      </w:r>
    </w:p>
    <w:p w14:paraId="06C0D096" w14:textId="77777777" w:rsidR="00152BDA" w:rsidRPr="00BB4738" w:rsidRDefault="00152BDA" w:rsidP="00152BDA">
      <w:pPr>
        <w:pStyle w:val="TextoPLANETA"/>
        <w:rPr>
          <w:sz w:val="24"/>
          <w:lang w:val="es-CO"/>
        </w:rPr>
      </w:pPr>
    </w:p>
    <w:p w14:paraId="2E0ECAC8" w14:textId="77777777" w:rsidR="00AF192C" w:rsidRDefault="00AF192C" w:rsidP="00AF192C">
      <w:pPr>
        <w:pStyle w:val="TextoPLANETA"/>
        <w:numPr>
          <w:ilvl w:val="0"/>
          <w:numId w:val="27"/>
        </w:numPr>
        <w:rPr>
          <w:sz w:val="24"/>
          <w:lang w:val="es-CO"/>
        </w:rPr>
      </w:pPr>
      <w:r>
        <w:rPr>
          <w:sz w:val="24"/>
          <w:lang w:val="es-CO"/>
        </w:rPr>
        <w:t xml:space="preserve">Para </w:t>
      </w:r>
      <w:r w:rsidR="00152BDA">
        <w:rPr>
          <w:sz w:val="24"/>
          <w:lang w:val="es-CO"/>
        </w:rPr>
        <w:t>expresar</w:t>
      </w:r>
      <w:r>
        <w:rPr>
          <w:sz w:val="24"/>
          <w:lang w:val="es-CO"/>
        </w:rPr>
        <w:t xml:space="preserve"> la</w:t>
      </w:r>
      <w:r w:rsidR="000B52DD">
        <w:rPr>
          <w:sz w:val="24"/>
          <w:lang w:val="es-CO"/>
        </w:rPr>
        <w:t xml:space="preserve"> respuesta </w:t>
      </w:r>
      <w:r>
        <w:rPr>
          <w:sz w:val="24"/>
          <w:lang w:val="es-CO"/>
        </w:rPr>
        <w:t xml:space="preserve">con dos decimales se </w:t>
      </w:r>
      <w:r w:rsidR="00EE5A34">
        <w:rPr>
          <w:sz w:val="24"/>
          <w:lang w:val="es-CO"/>
        </w:rPr>
        <w:t>aproxima</w:t>
      </w:r>
      <w:r>
        <w:rPr>
          <w:sz w:val="24"/>
          <w:lang w:val="es-CO"/>
        </w:rPr>
        <w:t xml:space="preserve"> a las centésimas: </w:t>
      </w:r>
    </w:p>
    <w:p w14:paraId="08862EA8" w14:textId="77777777" w:rsidR="00741829" w:rsidRDefault="00152BDA" w:rsidP="000B52DD">
      <w:pPr>
        <w:pStyle w:val="TextoPLANETA"/>
        <w:ind w:left="720"/>
        <w:rPr>
          <w:sz w:val="24"/>
          <w:lang w:val="es-CO"/>
        </w:rPr>
      </w:pPr>
      <w:r>
        <w:rPr>
          <w:sz w:val="24"/>
          <w:lang w:val="es-CO"/>
        </w:rPr>
        <w:t>L</w:t>
      </w:r>
      <w:r w:rsidR="00AF192C">
        <w:rPr>
          <w:sz w:val="24"/>
          <w:lang w:val="es-CO"/>
        </w:rPr>
        <w:t xml:space="preserve">a </w:t>
      </w:r>
      <w:r w:rsidR="000B52DD">
        <w:rPr>
          <w:sz w:val="24"/>
          <w:lang w:val="es-CO"/>
        </w:rPr>
        <w:t>velocidad media a la que condujo Teresa fue 55,77 km/h</w:t>
      </w:r>
    </w:p>
    <w:p w14:paraId="1EB887E6" w14:textId="77777777" w:rsidR="00AF192C" w:rsidRDefault="00AF192C" w:rsidP="000B52DD">
      <w:pPr>
        <w:pStyle w:val="TextoPLANETA"/>
        <w:ind w:left="720"/>
        <w:rPr>
          <w:sz w:val="24"/>
          <w:lang w:val="es-CO"/>
        </w:rPr>
      </w:pPr>
    </w:p>
    <w:p w14:paraId="2842441E" w14:textId="77777777" w:rsidR="00B17A1D" w:rsidRDefault="00B17A1D" w:rsidP="00BB4738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D953D7" w:rsidRPr="008C2F79" w14:paraId="4762A49A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113C0A45" w14:textId="77777777" w:rsidR="00D953D7" w:rsidRPr="008C2F79" w:rsidRDefault="00D953D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D953D7" w:rsidRPr="008C2F79" w14:paraId="2EDEFCD3" w14:textId="77777777" w:rsidTr="00336C7D">
        <w:tc>
          <w:tcPr>
            <w:tcW w:w="2512" w:type="dxa"/>
          </w:tcPr>
          <w:p w14:paraId="2E516FE1" w14:textId="77777777" w:rsidR="00D953D7" w:rsidRPr="008C2F79" w:rsidRDefault="00D953D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053DCC9B" w14:textId="77777777" w:rsidR="00D953D7" w:rsidRPr="008C2F79" w:rsidRDefault="00D953D7" w:rsidP="00D953D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190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D953D7" w:rsidRPr="008C2F79" w14:paraId="42464173" w14:textId="77777777" w:rsidTr="00336C7D">
        <w:tc>
          <w:tcPr>
            <w:tcW w:w="2512" w:type="dxa"/>
          </w:tcPr>
          <w:p w14:paraId="3B95EC11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018E119C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el redondeo de números decimales</w:t>
            </w:r>
          </w:p>
        </w:tc>
      </w:tr>
      <w:tr w:rsidR="00D953D7" w:rsidRPr="008C2F79" w14:paraId="0DAD3E5F" w14:textId="77777777" w:rsidTr="00336C7D">
        <w:tc>
          <w:tcPr>
            <w:tcW w:w="2512" w:type="dxa"/>
          </w:tcPr>
          <w:p w14:paraId="1C499FF7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4F8A74BC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Ejercicios para practicar el redondeo de números decimales</w:t>
            </w:r>
          </w:p>
        </w:tc>
      </w:tr>
    </w:tbl>
    <w:p w14:paraId="4A3E6F78" w14:textId="77777777" w:rsidR="00D953D7" w:rsidRDefault="00D953D7" w:rsidP="00BF15D7">
      <w:pPr>
        <w:pStyle w:val="TextoPLANETA"/>
        <w:rPr>
          <w:sz w:val="24"/>
          <w:lang w:val="es-CO"/>
        </w:rPr>
      </w:pPr>
    </w:p>
    <w:p w14:paraId="584727D5" w14:textId="77777777" w:rsidR="00D953D7" w:rsidRDefault="00D953D7" w:rsidP="00BF15D7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D953D7" w:rsidRPr="008C2F79" w14:paraId="122AEFE7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3CCFFD08" w14:textId="77777777" w:rsidR="00D953D7" w:rsidRPr="008C2F79" w:rsidRDefault="00D953D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D953D7" w:rsidRPr="008C2F79" w14:paraId="402DD084" w14:textId="77777777" w:rsidTr="00336C7D">
        <w:tc>
          <w:tcPr>
            <w:tcW w:w="2512" w:type="dxa"/>
          </w:tcPr>
          <w:p w14:paraId="14423C26" w14:textId="77777777" w:rsidR="00D953D7" w:rsidRPr="008C2F79" w:rsidRDefault="00D953D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4C0A3F5E" w14:textId="77777777" w:rsidR="00D953D7" w:rsidRPr="008C2F79" w:rsidRDefault="00D953D7" w:rsidP="00D953D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200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magenta"/>
              </w:rPr>
              <w:t>(nuevo)</w:t>
            </w:r>
          </w:p>
        </w:tc>
      </w:tr>
      <w:tr w:rsidR="00D953D7" w:rsidRPr="008C2F79" w14:paraId="3998ABDA" w14:textId="77777777" w:rsidTr="00336C7D">
        <w:tc>
          <w:tcPr>
            <w:tcW w:w="2512" w:type="dxa"/>
          </w:tcPr>
          <w:p w14:paraId="38A529DA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33435821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Resuelve problemas y redondea el resultado</w:t>
            </w:r>
          </w:p>
        </w:tc>
      </w:tr>
      <w:tr w:rsidR="00D953D7" w:rsidRPr="008C2F79" w14:paraId="077E6DDC" w14:textId="77777777" w:rsidTr="00336C7D">
        <w:tc>
          <w:tcPr>
            <w:tcW w:w="2512" w:type="dxa"/>
          </w:tcPr>
          <w:p w14:paraId="31059713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3E817551" w14:textId="77777777" w:rsidR="00D953D7" w:rsidRPr="008C2F79" w:rsidRDefault="00D953D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de solución de problemas con números decimales</w:t>
            </w:r>
          </w:p>
        </w:tc>
      </w:tr>
    </w:tbl>
    <w:p w14:paraId="184944B3" w14:textId="77777777" w:rsidR="00D953D7" w:rsidRDefault="00D953D7" w:rsidP="00BF15D7">
      <w:pPr>
        <w:pStyle w:val="TextoPLANETA"/>
        <w:rPr>
          <w:sz w:val="24"/>
          <w:lang w:val="es-CO"/>
        </w:rPr>
      </w:pPr>
    </w:p>
    <w:p w14:paraId="4DDD4E35" w14:textId="77777777" w:rsidR="00C5656F" w:rsidRPr="008C2F79" w:rsidRDefault="00B17A1D" w:rsidP="00C5656F">
      <w:pPr>
        <w:pStyle w:val="Seccin2PLANETA"/>
        <w:rPr>
          <w:sz w:val="24"/>
          <w:lang w:val="es-CO"/>
        </w:rPr>
      </w:pPr>
      <w:r w:rsidRPr="008C2F79">
        <w:rPr>
          <w:sz w:val="24"/>
          <w:highlight w:val="yellow"/>
        </w:rPr>
        <w:t xml:space="preserve"> </w:t>
      </w:r>
      <w:r w:rsidR="00C5656F" w:rsidRPr="008C2F79">
        <w:rPr>
          <w:sz w:val="24"/>
          <w:highlight w:val="yellow"/>
        </w:rPr>
        <w:t>[SECCIÓN 2]</w:t>
      </w:r>
      <w:r w:rsidR="00C5656F" w:rsidRPr="008C2F79">
        <w:rPr>
          <w:sz w:val="24"/>
        </w:rPr>
        <w:t xml:space="preserve"> </w:t>
      </w:r>
      <w:r w:rsidR="00C5656F">
        <w:rPr>
          <w:sz w:val="24"/>
          <w:lang w:val="es-CO"/>
        </w:rPr>
        <w:t>4.1</w:t>
      </w:r>
      <w:r w:rsidR="00C5656F" w:rsidRPr="008C2F79">
        <w:rPr>
          <w:sz w:val="24"/>
          <w:lang w:val="es-CO"/>
        </w:rPr>
        <w:t xml:space="preserve"> Consolidación</w:t>
      </w:r>
    </w:p>
    <w:p w14:paraId="3E0E3686" w14:textId="77777777" w:rsidR="00C5656F" w:rsidRPr="008C2F79" w:rsidRDefault="00C5656F" w:rsidP="00C5656F">
      <w:pPr>
        <w:pStyle w:val="Seccin1PLANETA"/>
        <w:rPr>
          <w:sz w:val="24"/>
          <w:highlight w:val="yellow"/>
        </w:rPr>
      </w:pPr>
    </w:p>
    <w:p w14:paraId="424E8267" w14:textId="77777777" w:rsidR="00C5656F" w:rsidRPr="008C2F79" w:rsidRDefault="00C5656F" w:rsidP="00AD5DC3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lastRenderedPageBreak/>
        <w:t>Actividades para afianzar lo que</w:t>
      </w:r>
      <w:r w:rsidR="004141BD">
        <w:rPr>
          <w:sz w:val="24"/>
          <w:lang w:val="es-CO"/>
        </w:rPr>
        <w:t xml:space="preserve"> has aprendido en esta sección.</w:t>
      </w: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CF19DF" w:rsidRPr="008C2F79" w14:paraId="2C583B10" w14:textId="77777777" w:rsidTr="00C5656F">
        <w:tc>
          <w:tcPr>
            <w:tcW w:w="9005" w:type="dxa"/>
            <w:gridSpan w:val="2"/>
            <w:shd w:val="clear" w:color="auto" w:fill="000000" w:themeFill="text1"/>
          </w:tcPr>
          <w:p w14:paraId="58ED8D72" w14:textId="77777777" w:rsidR="00CF19DF" w:rsidRPr="008C2F79" w:rsidRDefault="00CF19DF" w:rsidP="00C5656F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17A1D" w:rsidRPr="008C2F79" w14:paraId="08BE6FC5" w14:textId="77777777" w:rsidTr="00C5656F">
        <w:tc>
          <w:tcPr>
            <w:tcW w:w="2512" w:type="dxa"/>
          </w:tcPr>
          <w:p w14:paraId="4FDE96D3" w14:textId="77777777" w:rsidR="00B17A1D" w:rsidRPr="008C2F79" w:rsidRDefault="00B17A1D" w:rsidP="00B17A1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294CF778" w14:textId="77777777" w:rsidR="00B17A1D" w:rsidRPr="008C2F79" w:rsidRDefault="00B17A1D" w:rsidP="00D953D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210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D953D7"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D953D7" w:rsidRPr="008C2F79" w14:paraId="04412D5E" w14:textId="77777777" w:rsidTr="00C5656F">
        <w:tc>
          <w:tcPr>
            <w:tcW w:w="2512" w:type="dxa"/>
          </w:tcPr>
          <w:p w14:paraId="0CD27C63" w14:textId="77777777" w:rsidR="00D953D7" w:rsidRPr="008C2F79" w:rsidRDefault="00D953D7" w:rsidP="00D953D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01FA8EB3" w14:textId="77777777" w:rsidR="00D953D7" w:rsidRPr="008C2F79" w:rsidRDefault="00D953D7" w:rsidP="00D953D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Refuerza tu aprendizaje: El redondeo de números decimales</w:t>
            </w:r>
          </w:p>
        </w:tc>
      </w:tr>
      <w:tr w:rsidR="00D953D7" w:rsidRPr="008C2F79" w14:paraId="3D8F2C07" w14:textId="77777777" w:rsidTr="00C5656F">
        <w:tc>
          <w:tcPr>
            <w:tcW w:w="2512" w:type="dxa"/>
          </w:tcPr>
          <w:p w14:paraId="53761570" w14:textId="77777777" w:rsidR="00D953D7" w:rsidRPr="008C2F79" w:rsidRDefault="00D953D7" w:rsidP="00D953D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7421538D" w14:textId="77777777" w:rsidR="00D953D7" w:rsidRPr="008C2F79" w:rsidRDefault="00D953D7" w:rsidP="00D953D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D953D7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sobre El redondeo de números decimales</w:t>
            </w:r>
          </w:p>
        </w:tc>
      </w:tr>
    </w:tbl>
    <w:p w14:paraId="3898E049" w14:textId="77777777" w:rsidR="00CF19DF" w:rsidRDefault="00CF19DF" w:rsidP="00AD5DC3">
      <w:pPr>
        <w:pStyle w:val="TextoPLANETA"/>
        <w:rPr>
          <w:sz w:val="24"/>
          <w:lang w:val="es-CO"/>
        </w:rPr>
      </w:pPr>
    </w:p>
    <w:p w14:paraId="5BE11EE5" w14:textId="77777777" w:rsidR="00D953D7" w:rsidRPr="008C2F79" w:rsidRDefault="00D953D7" w:rsidP="00AD5DC3">
      <w:pPr>
        <w:pStyle w:val="TextoPLANETA"/>
        <w:rPr>
          <w:sz w:val="24"/>
          <w:lang w:val="es-CO"/>
        </w:rPr>
      </w:pPr>
    </w:p>
    <w:p w14:paraId="666B10E1" w14:textId="77777777" w:rsidR="00CF19DF" w:rsidRPr="008C2F79" w:rsidRDefault="00CF19DF" w:rsidP="00CF19DF">
      <w:pPr>
        <w:pStyle w:val="Seccin1PLANETA"/>
        <w:rPr>
          <w:sz w:val="24"/>
          <w:lang w:val="es-CO"/>
        </w:rPr>
      </w:pPr>
      <w:r w:rsidRPr="008C2F79">
        <w:rPr>
          <w:sz w:val="24"/>
          <w:highlight w:val="yellow"/>
        </w:rPr>
        <w:t>[SECCIÓN 1]</w:t>
      </w:r>
      <w:r w:rsidRPr="008C2F79">
        <w:rPr>
          <w:sz w:val="24"/>
        </w:rPr>
        <w:t xml:space="preserve"> </w:t>
      </w:r>
      <w:r w:rsidR="00C5656F">
        <w:rPr>
          <w:sz w:val="24"/>
          <w:lang w:val="es-CO"/>
        </w:rPr>
        <w:t>5</w:t>
      </w:r>
      <w:r w:rsidRPr="008C2F79">
        <w:rPr>
          <w:sz w:val="24"/>
          <w:lang w:val="es-CO"/>
        </w:rPr>
        <w:t xml:space="preserve"> </w:t>
      </w:r>
      <w:r w:rsidR="00A06A76">
        <w:rPr>
          <w:sz w:val="24"/>
          <w:lang w:val="es-CO"/>
        </w:rPr>
        <w:t>Las operaciones combinadas</w:t>
      </w:r>
    </w:p>
    <w:p w14:paraId="347371D6" w14:textId="77777777" w:rsidR="00CF19DF" w:rsidRDefault="00CF19DF" w:rsidP="00CF19DF">
      <w:pPr>
        <w:pStyle w:val="TextoPLANETA"/>
        <w:rPr>
          <w:sz w:val="24"/>
          <w:lang w:val="es-CO"/>
        </w:rPr>
      </w:pPr>
    </w:p>
    <w:p w14:paraId="4BE30060" w14:textId="77777777" w:rsidR="00AD4F85" w:rsidRPr="00AD4F85" w:rsidRDefault="00AD4F85" w:rsidP="00AD4F85">
      <w:pPr>
        <w:pStyle w:val="TextoPLANETA"/>
        <w:rPr>
          <w:sz w:val="24"/>
          <w:lang w:val="es-CO"/>
        </w:rPr>
      </w:pPr>
      <w:r w:rsidRPr="00AD4F85">
        <w:rPr>
          <w:sz w:val="24"/>
          <w:lang w:val="es-CO"/>
        </w:rPr>
        <w:t xml:space="preserve">En la resolución de operaciones combinadas con números decimales </w:t>
      </w:r>
      <w:r>
        <w:rPr>
          <w:sz w:val="24"/>
          <w:lang w:val="es-CO"/>
        </w:rPr>
        <w:t xml:space="preserve">se debe proceder </w:t>
      </w:r>
      <w:r w:rsidRPr="00AD4F85">
        <w:rPr>
          <w:sz w:val="24"/>
          <w:lang w:val="es-CO"/>
        </w:rPr>
        <w:t>según esta jerarquía</w:t>
      </w:r>
      <w:r w:rsidR="005F78F7">
        <w:rPr>
          <w:sz w:val="24"/>
          <w:lang w:val="es-CO"/>
        </w:rPr>
        <w:t>.</w:t>
      </w:r>
    </w:p>
    <w:p w14:paraId="5E923059" w14:textId="77777777" w:rsidR="00AD4F85" w:rsidRDefault="00AD4F85" w:rsidP="00AD4F85">
      <w:pPr>
        <w:pStyle w:val="TextoPLANETA"/>
        <w:rPr>
          <w:sz w:val="24"/>
          <w:lang w:val="es-CO"/>
        </w:rPr>
      </w:pPr>
    </w:p>
    <w:p w14:paraId="2955BF7E" w14:textId="77777777" w:rsidR="00AD4F85" w:rsidRDefault="00AD4F85" w:rsidP="00AD4F85">
      <w:pPr>
        <w:pStyle w:val="TextoPLANETA"/>
        <w:numPr>
          <w:ilvl w:val="0"/>
          <w:numId w:val="28"/>
        </w:numPr>
        <w:rPr>
          <w:sz w:val="24"/>
          <w:lang w:val="es-CO"/>
        </w:rPr>
      </w:pPr>
      <w:r>
        <w:rPr>
          <w:sz w:val="24"/>
          <w:lang w:val="es-CO"/>
        </w:rPr>
        <w:t xml:space="preserve">Se resuelven </w:t>
      </w:r>
      <w:r w:rsidRPr="00AD4F85">
        <w:rPr>
          <w:sz w:val="24"/>
          <w:lang w:val="es-CO"/>
        </w:rPr>
        <w:t>las operaciones contenidas entre paréntesis o corchetes, de la más interna a la más externa.</w:t>
      </w:r>
    </w:p>
    <w:p w14:paraId="59A01399" w14:textId="77777777" w:rsidR="00AD4F85" w:rsidRDefault="00AD4F85" w:rsidP="00AD4F85">
      <w:pPr>
        <w:pStyle w:val="TextoPLANETA"/>
        <w:numPr>
          <w:ilvl w:val="0"/>
          <w:numId w:val="28"/>
        </w:numPr>
        <w:rPr>
          <w:sz w:val="24"/>
          <w:lang w:val="es-CO"/>
        </w:rPr>
      </w:pPr>
      <w:r>
        <w:rPr>
          <w:sz w:val="24"/>
          <w:lang w:val="es-CO"/>
        </w:rPr>
        <w:t xml:space="preserve">Se calculan </w:t>
      </w:r>
      <w:r w:rsidRPr="00AD4F85">
        <w:rPr>
          <w:sz w:val="24"/>
          <w:lang w:val="es-CO"/>
        </w:rPr>
        <w:t>las multiplicaciones y las divisiones de izquierda a derecha.</w:t>
      </w:r>
    </w:p>
    <w:p w14:paraId="6D1CB1B7" w14:textId="77777777" w:rsidR="00AD4F85" w:rsidRPr="00AD4F85" w:rsidRDefault="00AD4F85" w:rsidP="00AD4F85">
      <w:pPr>
        <w:pStyle w:val="TextoPLANETA"/>
        <w:numPr>
          <w:ilvl w:val="0"/>
          <w:numId w:val="28"/>
        </w:numPr>
        <w:rPr>
          <w:sz w:val="24"/>
          <w:lang w:val="es-CO"/>
        </w:rPr>
      </w:pPr>
      <w:r>
        <w:rPr>
          <w:sz w:val="24"/>
          <w:lang w:val="es-CO"/>
        </w:rPr>
        <w:t xml:space="preserve">Se resuelven </w:t>
      </w:r>
      <w:r w:rsidRPr="00AD4F85">
        <w:rPr>
          <w:sz w:val="24"/>
          <w:lang w:val="es-CO"/>
        </w:rPr>
        <w:t xml:space="preserve">las </w:t>
      </w:r>
      <w:r>
        <w:rPr>
          <w:sz w:val="24"/>
          <w:lang w:val="es-CO"/>
        </w:rPr>
        <w:t xml:space="preserve">adiciones </w:t>
      </w:r>
      <w:r w:rsidRPr="00AD4F85">
        <w:rPr>
          <w:sz w:val="24"/>
          <w:lang w:val="es-CO"/>
        </w:rPr>
        <w:t xml:space="preserve">y las </w:t>
      </w:r>
      <w:r>
        <w:rPr>
          <w:sz w:val="24"/>
          <w:lang w:val="es-CO"/>
        </w:rPr>
        <w:t>sustracciones</w:t>
      </w:r>
      <w:r w:rsidRPr="00AD4F85">
        <w:rPr>
          <w:sz w:val="24"/>
          <w:lang w:val="es-CO"/>
        </w:rPr>
        <w:t xml:space="preserve"> de izquierda a derecha.</w:t>
      </w:r>
    </w:p>
    <w:p w14:paraId="00DAB138" w14:textId="77777777" w:rsidR="00AD4F85" w:rsidRDefault="00AD4F85" w:rsidP="00AD4F85">
      <w:pPr>
        <w:pStyle w:val="TextoPLANETA"/>
        <w:rPr>
          <w:sz w:val="24"/>
          <w:lang w:val="es-CO"/>
        </w:rPr>
      </w:pPr>
    </w:p>
    <w:p w14:paraId="60CD6F02" w14:textId="77777777" w:rsidR="00AD4F85" w:rsidRDefault="00AD4F85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E</w:t>
      </w:r>
      <w:r w:rsidRPr="00AD4F85">
        <w:rPr>
          <w:sz w:val="24"/>
          <w:lang w:val="es-CO"/>
        </w:rPr>
        <w:t>jemplo</w:t>
      </w:r>
    </w:p>
    <w:p w14:paraId="44288C60" w14:textId="77777777" w:rsidR="00AD4F85" w:rsidRDefault="00AD4F85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Para resolver </w:t>
      </w:r>
      <w:r w:rsidR="00D506A9">
        <w:rPr>
          <w:sz w:val="24"/>
          <w:lang w:val="es-CO"/>
        </w:rPr>
        <w:t>la expresión aritmética:</w:t>
      </w:r>
    </w:p>
    <w:p w14:paraId="629E0C59" w14:textId="77777777" w:rsidR="00EE5A34" w:rsidRDefault="00EE5A34" w:rsidP="00AD4F85">
      <w:pPr>
        <w:pStyle w:val="TextoPLANETA"/>
        <w:rPr>
          <w:sz w:val="24"/>
          <w:lang w:val="es-CO"/>
        </w:rPr>
      </w:pPr>
    </w:p>
    <w:p w14:paraId="6C5BCF98" w14:textId="34202E67" w:rsidR="00D506A9" w:rsidRDefault="00F026D5" w:rsidP="00D506A9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MA_06_08_020</w:t>
      </w:r>
    </w:p>
    <w:p w14:paraId="51A0E854" w14:textId="77777777" w:rsidR="00F026D5" w:rsidRPr="00AD4F85" w:rsidRDefault="00F026D5" w:rsidP="00D506A9">
      <w:pPr>
        <w:pStyle w:val="TextoPLANETA"/>
        <w:jc w:val="center"/>
        <w:rPr>
          <w:sz w:val="24"/>
          <w:lang w:val="es-CO"/>
        </w:rPr>
      </w:pPr>
    </w:p>
    <w:p w14:paraId="1937FDB8" w14:textId="77777777" w:rsidR="00AD4F85" w:rsidRDefault="00D506A9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1. Se r</w:t>
      </w:r>
      <w:r w:rsidR="00AD4F85" w:rsidRPr="00AD4F85">
        <w:rPr>
          <w:sz w:val="24"/>
          <w:lang w:val="es-CO"/>
        </w:rPr>
        <w:t>es</w:t>
      </w:r>
      <w:r>
        <w:rPr>
          <w:sz w:val="24"/>
          <w:lang w:val="es-CO"/>
        </w:rPr>
        <w:t xml:space="preserve">uelven </w:t>
      </w:r>
      <w:r w:rsidR="00AD4F85" w:rsidRPr="00AD4F85">
        <w:rPr>
          <w:sz w:val="24"/>
          <w:lang w:val="es-CO"/>
        </w:rPr>
        <w:t>las operacion</w:t>
      </w:r>
      <w:r>
        <w:rPr>
          <w:sz w:val="24"/>
          <w:lang w:val="es-CO"/>
        </w:rPr>
        <w:t>es de los paréntesis</w:t>
      </w:r>
      <w:r w:rsidR="00E749D7">
        <w:rPr>
          <w:sz w:val="24"/>
          <w:lang w:val="es-CO"/>
        </w:rPr>
        <w:t>, empezando desde los más internos</w:t>
      </w:r>
      <w:r>
        <w:rPr>
          <w:sz w:val="24"/>
          <w:lang w:val="es-CO"/>
        </w:rPr>
        <w:t>.</w:t>
      </w:r>
    </w:p>
    <w:p w14:paraId="140D4D4B" w14:textId="77777777" w:rsidR="004A7500" w:rsidRPr="00AD4F85" w:rsidRDefault="004A7500" w:rsidP="00AD4F85">
      <w:pPr>
        <w:pStyle w:val="TextoPLANETA"/>
        <w:rPr>
          <w:sz w:val="24"/>
          <w:lang w:val="es-CO"/>
        </w:rPr>
      </w:pPr>
    </w:p>
    <w:p w14:paraId="0651B287" w14:textId="3FEBE9D8" w:rsidR="004A7500" w:rsidRDefault="00F026D5" w:rsidP="00D506A9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MA_06_08_021</w:t>
      </w:r>
    </w:p>
    <w:p w14:paraId="5876D2AB" w14:textId="77777777" w:rsidR="00F026D5" w:rsidRPr="00AD4F85" w:rsidRDefault="00F026D5" w:rsidP="00D506A9">
      <w:pPr>
        <w:pStyle w:val="TextoPLANETA"/>
        <w:jc w:val="center"/>
        <w:rPr>
          <w:sz w:val="24"/>
          <w:lang w:val="es-CO"/>
        </w:rPr>
      </w:pPr>
    </w:p>
    <w:p w14:paraId="6BB2723D" w14:textId="352DC95A" w:rsidR="00E749D7" w:rsidRDefault="00F026D5" w:rsidP="003A2B1C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MA_06_08_022</w:t>
      </w:r>
    </w:p>
    <w:p w14:paraId="38924ECC" w14:textId="77777777" w:rsidR="00F026D5" w:rsidRDefault="00F026D5" w:rsidP="003A2B1C">
      <w:pPr>
        <w:pStyle w:val="TextoPLANETA"/>
        <w:jc w:val="center"/>
        <w:rPr>
          <w:sz w:val="24"/>
          <w:lang w:val="es-CO"/>
        </w:rPr>
      </w:pPr>
    </w:p>
    <w:p w14:paraId="37D5867F" w14:textId="77777777" w:rsidR="00AD4F85" w:rsidRDefault="003A2B1C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2. Se </w:t>
      </w:r>
      <w:r w:rsidR="004A7500">
        <w:rPr>
          <w:sz w:val="24"/>
          <w:lang w:val="es-CO"/>
        </w:rPr>
        <w:t>resuelven</w:t>
      </w:r>
      <w:r>
        <w:rPr>
          <w:sz w:val="24"/>
          <w:lang w:val="es-CO"/>
        </w:rPr>
        <w:t xml:space="preserve"> </w:t>
      </w:r>
      <w:r w:rsidR="00AD4F85" w:rsidRPr="00AD4F85">
        <w:rPr>
          <w:sz w:val="24"/>
          <w:lang w:val="es-CO"/>
        </w:rPr>
        <w:t>las multiplicacione</w:t>
      </w:r>
      <w:r w:rsidR="00E749D7">
        <w:rPr>
          <w:sz w:val="24"/>
          <w:lang w:val="es-CO"/>
        </w:rPr>
        <w:t>s y divisiones de izquierda derecha.</w:t>
      </w:r>
    </w:p>
    <w:p w14:paraId="5FE5BE6D" w14:textId="77777777" w:rsidR="00F026D5" w:rsidRPr="00AD4F85" w:rsidRDefault="00F026D5" w:rsidP="00AD4F85">
      <w:pPr>
        <w:pStyle w:val="TextoPLANETA"/>
        <w:rPr>
          <w:sz w:val="24"/>
          <w:lang w:val="es-CO"/>
        </w:rPr>
      </w:pPr>
    </w:p>
    <w:p w14:paraId="24234E1E" w14:textId="597623D1" w:rsidR="00E749D7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MA_06_08_023</w:t>
      </w:r>
    </w:p>
    <w:p w14:paraId="2448E0D2" w14:textId="77777777" w:rsidR="00F026D5" w:rsidRDefault="00F026D5" w:rsidP="00F026D5">
      <w:pPr>
        <w:pStyle w:val="TextoPLANETA"/>
        <w:jc w:val="center"/>
        <w:rPr>
          <w:sz w:val="24"/>
          <w:lang w:val="es-CO"/>
        </w:rPr>
      </w:pPr>
    </w:p>
    <w:p w14:paraId="797899E7" w14:textId="77777777" w:rsidR="00F43488" w:rsidRDefault="00F43488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En este punto </w:t>
      </w:r>
      <w:r w:rsidR="001316F1">
        <w:rPr>
          <w:sz w:val="24"/>
          <w:lang w:val="es-CO"/>
        </w:rPr>
        <w:t xml:space="preserve">del desarrollo de la expresión aritmética </w:t>
      </w:r>
      <w:r>
        <w:rPr>
          <w:sz w:val="24"/>
          <w:lang w:val="es-CO"/>
        </w:rPr>
        <w:t xml:space="preserve">es </w:t>
      </w:r>
      <w:r w:rsidR="006601A5">
        <w:rPr>
          <w:sz w:val="24"/>
          <w:lang w:val="es-CO"/>
        </w:rPr>
        <w:t xml:space="preserve">pertinente </w:t>
      </w:r>
      <w:r w:rsidR="00AA25F4">
        <w:rPr>
          <w:sz w:val="24"/>
          <w:lang w:val="es-CO"/>
        </w:rPr>
        <w:t>redondear</w:t>
      </w:r>
      <w:r>
        <w:rPr>
          <w:sz w:val="24"/>
          <w:lang w:val="es-CO"/>
        </w:rPr>
        <w:t xml:space="preserve"> el resultado de la división </w:t>
      </w:r>
      <w:r w:rsidR="001316F1">
        <w:rPr>
          <w:sz w:val="24"/>
          <w:lang w:val="es-CO"/>
        </w:rPr>
        <w:t xml:space="preserve">para realizar el cálculo de la adición. </w:t>
      </w:r>
    </w:p>
    <w:p w14:paraId="22B53E49" w14:textId="77777777" w:rsidR="001316F1" w:rsidRDefault="001316F1" w:rsidP="00AD4F85">
      <w:pPr>
        <w:pStyle w:val="TextoPLANETA"/>
        <w:rPr>
          <w:sz w:val="24"/>
          <w:lang w:val="es-CO"/>
        </w:rPr>
      </w:pPr>
    </w:p>
    <w:p w14:paraId="1E234AAB" w14:textId="77777777" w:rsidR="008D200C" w:rsidRDefault="001316F1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Como el segundo sumando tiene tres cifras decimales, </w:t>
      </w:r>
      <w:r w:rsidR="006601A5">
        <w:rPr>
          <w:sz w:val="24"/>
          <w:lang w:val="es-CO"/>
        </w:rPr>
        <w:t xml:space="preserve">es adecuado </w:t>
      </w:r>
      <w:r w:rsidR="00AA25F4">
        <w:rPr>
          <w:sz w:val="24"/>
          <w:lang w:val="es-CO"/>
        </w:rPr>
        <w:t xml:space="preserve">aproximar el cociente a las </w:t>
      </w:r>
      <w:r w:rsidR="008D200C">
        <w:rPr>
          <w:sz w:val="24"/>
          <w:lang w:val="es-CO"/>
        </w:rPr>
        <w:t>milésimas, así:</w:t>
      </w:r>
    </w:p>
    <w:p w14:paraId="159F216C" w14:textId="3E8EA428" w:rsidR="001316F1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MA_06_08_024</w:t>
      </w:r>
    </w:p>
    <w:p w14:paraId="013C6D46" w14:textId="77777777" w:rsidR="00F026D5" w:rsidRDefault="00F026D5" w:rsidP="00F026D5">
      <w:pPr>
        <w:pStyle w:val="TextoPLANETA"/>
        <w:jc w:val="center"/>
        <w:rPr>
          <w:sz w:val="24"/>
          <w:lang w:val="es-CO"/>
        </w:rPr>
      </w:pPr>
    </w:p>
    <w:p w14:paraId="14D1DDFD" w14:textId="77777777" w:rsidR="00AD4F85" w:rsidRDefault="00E749D7" w:rsidP="00AD4F85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 xml:space="preserve">3. </w:t>
      </w:r>
      <w:r w:rsidR="008D200C">
        <w:rPr>
          <w:sz w:val="24"/>
          <w:lang w:val="es-CO"/>
        </w:rPr>
        <w:t>Finalmente</w:t>
      </w:r>
      <w:r w:rsidR="004A7500">
        <w:rPr>
          <w:sz w:val="24"/>
          <w:lang w:val="es-CO"/>
        </w:rPr>
        <w:t>,</w:t>
      </w:r>
      <w:r w:rsidR="008D200C">
        <w:rPr>
          <w:sz w:val="24"/>
          <w:lang w:val="es-CO"/>
        </w:rPr>
        <w:t xml:space="preserve"> se resuelve</w:t>
      </w:r>
      <w:r w:rsidR="00D4115F">
        <w:rPr>
          <w:sz w:val="24"/>
          <w:lang w:val="es-CO"/>
        </w:rPr>
        <w:t>n l</w:t>
      </w:r>
      <w:r w:rsidR="008D200C">
        <w:rPr>
          <w:sz w:val="24"/>
          <w:lang w:val="es-CO"/>
        </w:rPr>
        <w:t>a</w:t>
      </w:r>
      <w:r w:rsidR="00D4115F">
        <w:rPr>
          <w:sz w:val="24"/>
          <w:lang w:val="es-CO"/>
        </w:rPr>
        <w:t>s</w:t>
      </w:r>
      <w:r w:rsidR="008D200C">
        <w:rPr>
          <w:sz w:val="24"/>
          <w:lang w:val="es-CO"/>
        </w:rPr>
        <w:t xml:space="preserve"> adici</w:t>
      </w:r>
      <w:r w:rsidR="00D4115F">
        <w:rPr>
          <w:sz w:val="24"/>
          <w:lang w:val="es-CO"/>
        </w:rPr>
        <w:t>o</w:t>
      </w:r>
      <w:r w:rsidR="008D200C">
        <w:rPr>
          <w:sz w:val="24"/>
          <w:lang w:val="es-CO"/>
        </w:rPr>
        <w:t>n</w:t>
      </w:r>
      <w:r w:rsidR="00D4115F">
        <w:rPr>
          <w:sz w:val="24"/>
          <w:lang w:val="es-CO"/>
        </w:rPr>
        <w:t xml:space="preserve">es y sustracciones de izquierda a derecha. </w:t>
      </w:r>
    </w:p>
    <w:p w14:paraId="523DFDC3" w14:textId="77777777" w:rsidR="004A7500" w:rsidRDefault="004A7500" w:rsidP="00D4115F">
      <w:pPr>
        <w:pStyle w:val="TextoPLANETA"/>
        <w:jc w:val="center"/>
        <w:rPr>
          <w:sz w:val="24"/>
          <w:lang w:val="es-CO"/>
        </w:rPr>
      </w:pPr>
    </w:p>
    <w:p w14:paraId="2F3D0D4A" w14:textId="77777777" w:rsidR="00D4115F" w:rsidRDefault="00D4115F" w:rsidP="00D4115F">
      <w:pPr>
        <w:pStyle w:val="TextoPLANETA"/>
        <w:jc w:val="center"/>
        <w:rPr>
          <w:sz w:val="24"/>
          <w:lang w:val="es-CO"/>
        </w:rPr>
      </w:pPr>
      <w:r w:rsidRPr="00D4115F">
        <w:rPr>
          <w:sz w:val="24"/>
          <w:lang w:val="es-CO"/>
        </w:rPr>
        <w:t>3,127</w:t>
      </w:r>
    </w:p>
    <w:p w14:paraId="5433957E" w14:textId="77777777" w:rsidR="00D4115F" w:rsidRDefault="00D4115F" w:rsidP="00D4115F">
      <w:pPr>
        <w:pStyle w:val="TextoPLANETA"/>
        <w:rPr>
          <w:sz w:val="24"/>
          <w:lang w:val="es-CO"/>
        </w:rPr>
      </w:pPr>
    </w:p>
    <w:p w14:paraId="59FAD2CC" w14:textId="77777777" w:rsidR="00D4115F" w:rsidRDefault="00B43F41" w:rsidP="00D4115F">
      <w:pPr>
        <w:pStyle w:val="TextoPLANETA"/>
        <w:rPr>
          <w:sz w:val="24"/>
          <w:lang w:val="es-CO"/>
        </w:rPr>
      </w:pPr>
      <w:r>
        <w:rPr>
          <w:sz w:val="24"/>
          <w:lang w:val="es-CO"/>
        </w:rPr>
        <w:t>La respuesta final es:</w:t>
      </w:r>
    </w:p>
    <w:p w14:paraId="6CC67D77" w14:textId="7EE65F62" w:rsidR="00D4115F" w:rsidRDefault="00F026D5" w:rsidP="00F026D5">
      <w:pPr>
        <w:pStyle w:val="TextoPLANETA"/>
        <w:jc w:val="center"/>
        <w:rPr>
          <w:sz w:val="24"/>
          <w:lang w:val="es-CO"/>
        </w:rPr>
      </w:pPr>
      <w:r w:rsidRPr="00F026D5">
        <w:rPr>
          <w:sz w:val="24"/>
          <w:lang w:val="es-CO"/>
        </w:rPr>
        <w:t>MA_06_08_025</w:t>
      </w:r>
    </w:p>
    <w:p w14:paraId="66E627DD" w14:textId="77777777" w:rsidR="00F026D5" w:rsidRDefault="00F026D5" w:rsidP="00F026D5">
      <w:pPr>
        <w:pStyle w:val="TextoPLANETA"/>
        <w:jc w:val="center"/>
        <w:rPr>
          <w:sz w:val="24"/>
          <w:lang w:val="es-CO"/>
        </w:rPr>
      </w:pPr>
      <w:bookmarkStart w:id="9" w:name="_GoBack"/>
      <w:bookmarkEnd w:id="9"/>
    </w:p>
    <w:p w14:paraId="15C8281B" w14:textId="77777777" w:rsidR="00D4115F" w:rsidRPr="00AD4F85" w:rsidRDefault="00D4115F" w:rsidP="00AD4F85">
      <w:pPr>
        <w:pStyle w:val="TextoPLANETA"/>
        <w:rPr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85197" w:rsidRPr="008C2F79" w14:paraId="2802217B" w14:textId="77777777" w:rsidTr="00336C7D">
        <w:tc>
          <w:tcPr>
            <w:tcW w:w="9033" w:type="dxa"/>
            <w:gridSpan w:val="2"/>
            <w:shd w:val="clear" w:color="auto" w:fill="000000" w:themeFill="text1"/>
          </w:tcPr>
          <w:p w14:paraId="3AB7609C" w14:textId="77777777" w:rsidR="00085197" w:rsidRPr="008C2F79" w:rsidRDefault="0008519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Profundiza (recurso de exposición)</w:t>
            </w:r>
          </w:p>
        </w:tc>
      </w:tr>
      <w:tr w:rsidR="00085197" w:rsidRPr="008C2F79" w14:paraId="73A03B2A" w14:textId="77777777" w:rsidTr="00336C7D">
        <w:tc>
          <w:tcPr>
            <w:tcW w:w="2518" w:type="dxa"/>
          </w:tcPr>
          <w:p w14:paraId="74CB393B" w14:textId="77777777" w:rsidR="00085197" w:rsidRPr="008C2F79" w:rsidRDefault="0008519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35F8C90" w14:textId="77777777" w:rsidR="00085197" w:rsidRPr="008C2F79" w:rsidRDefault="00085197" w:rsidP="0008519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8_REC220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085197" w:rsidRPr="008C2F79" w14:paraId="30C93D8D" w14:textId="77777777" w:rsidTr="00336C7D">
        <w:tc>
          <w:tcPr>
            <w:tcW w:w="2518" w:type="dxa"/>
          </w:tcPr>
          <w:p w14:paraId="650AA5B4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83D683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Operaciones combinadas con números decimales</w:t>
            </w:r>
          </w:p>
        </w:tc>
      </w:tr>
      <w:tr w:rsidR="00085197" w:rsidRPr="008C2F79" w14:paraId="320885E7" w14:textId="77777777" w:rsidTr="00336C7D">
        <w:tc>
          <w:tcPr>
            <w:tcW w:w="2518" w:type="dxa"/>
          </w:tcPr>
          <w:p w14:paraId="334B1B85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6B9A3A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Secuencia de imágenes que explica la resolución de operaciones combinadas</w:t>
            </w:r>
          </w:p>
        </w:tc>
      </w:tr>
    </w:tbl>
    <w:p w14:paraId="0C05B8CD" w14:textId="77777777" w:rsidR="003B2901" w:rsidRDefault="003B2901" w:rsidP="003B2901">
      <w:pPr>
        <w:pStyle w:val="TextoPLANETA"/>
        <w:rPr>
          <w:sz w:val="24"/>
          <w:lang w:val="es-CO"/>
        </w:rPr>
      </w:pPr>
    </w:p>
    <w:p w14:paraId="528F47B2" w14:textId="77777777" w:rsidR="00085197" w:rsidRDefault="00085197" w:rsidP="003B2901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085197" w:rsidRPr="008C2F79" w14:paraId="6888FC33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5DBE4C7B" w14:textId="77777777" w:rsidR="00085197" w:rsidRPr="008C2F79" w:rsidRDefault="0008519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085197" w:rsidRPr="008C2F79" w14:paraId="0807624C" w14:textId="77777777" w:rsidTr="00336C7D">
        <w:tc>
          <w:tcPr>
            <w:tcW w:w="2512" w:type="dxa"/>
          </w:tcPr>
          <w:p w14:paraId="6A40117B" w14:textId="77777777" w:rsidR="00085197" w:rsidRPr="008C2F79" w:rsidRDefault="0008519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36EB9D89" w14:textId="77777777" w:rsidR="00085197" w:rsidRPr="008C2F79" w:rsidRDefault="00085197" w:rsidP="0008519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230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085197" w:rsidRPr="008C2F79" w14:paraId="0A196A25" w14:textId="77777777" w:rsidTr="00336C7D">
        <w:tc>
          <w:tcPr>
            <w:tcW w:w="2512" w:type="dxa"/>
          </w:tcPr>
          <w:p w14:paraId="1E52A2B4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6338837E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Practica operaciones combinadas</w:t>
            </w:r>
            <w:r w:rsidR="005F78F7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con decimales</w:t>
            </w:r>
          </w:p>
        </w:tc>
      </w:tr>
      <w:tr w:rsidR="00085197" w:rsidRPr="008C2F79" w14:paraId="5037E056" w14:textId="77777777" w:rsidTr="00336C7D">
        <w:tc>
          <w:tcPr>
            <w:tcW w:w="2512" w:type="dxa"/>
          </w:tcPr>
          <w:p w14:paraId="0C09BA1A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6C3534CF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para practicar operaciones combinadas</w:t>
            </w:r>
          </w:p>
        </w:tc>
      </w:tr>
    </w:tbl>
    <w:p w14:paraId="0AA615E4" w14:textId="77777777" w:rsidR="00085197" w:rsidRDefault="00085197" w:rsidP="003B2901">
      <w:pPr>
        <w:pStyle w:val="TextoPLANETA"/>
        <w:rPr>
          <w:sz w:val="24"/>
          <w:lang w:val="es-CO"/>
        </w:rPr>
      </w:pPr>
    </w:p>
    <w:p w14:paraId="20A28CB8" w14:textId="77777777" w:rsidR="00085197" w:rsidRDefault="00085197" w:rsidP="003B2901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085197" w:rsidRPr="008C2F79" w14:paraId="09D5218C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16FD2DDC" w14:textId="77777777" w:rsidR="00085197" w:rsidRPr="008C2F79" w:rsidRDefault="0008519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085197" w:rsidRPr="008C2F79" w14:paraId="5DCDE078" w14:textId="77777777" w:rsidTr="00336C7D">
        <w:tc>
          <w:tcPr>
            <w:tcW w:w="2512" w:type="dxa"/>
          </w:tcPr>
          <w:p w14:paraId="5074BC6B" w14:textId="77777777" w:rsidR="00085197" w:rsidRPr="008C2F79" w:rsidRDefault="0008519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296D366E" w14:textId="77777777" w:rsidR="00085197" w:rsidRPr="008C2F79" w:rsidRDefault="00085197" w:rsidP="0008519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240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085197" w:rsidRPr="008C2F79" w14:paraId="4CB9524A" w14:textId="77777777" w:rsidTr="00336C7D">
        <w:tc>
          <w:tcPr>
            <w:tcW w:w="2512" w:type="dxa"/>
          </w:tcPr>
          <w:p w14:paraId="3E293283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4D839A0A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Resuelve operaciones combinad</w:t>
            </w:r>
            <w:r w:rsidR="005F78F7">
              <w:rPr>
                <w:rFonts w:ascii="Times New Roman" w:hAnsi="Times New Roman" w:cs="Arial"/>
                <w:color w:val="000000"/>
                <w:sz w:val="24"/>
                <w:szCs w:val="24"/>
              </w:rPr>
              <w:t>a</w:t>
            </w: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s con números decimales</w:t>
            </w:r>
          </w:p>
        </w:tc>
      </w:tr>
      <w:tr w:rsidR="00085197" w:rsidRPr="008C2F79" w14:paraId="259DBF6B" w14:textId="77777777" w:rsidTr="00336C7D">
        <w:tc>
          <w:tcPr>
            <w:tcW w:w="2512" w:type="dxa"/>
          </w:tcPr>
          <w:p w14:paraId="7C96C6DB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3F57C7EE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Ejercicios para simplificar operaciones combinadas</w:t>
            </w:r>
          </w:p>
        </w:tc>
      </w:tr>
    </w:tbl>
    <w:p w14:paraId="2FC52A10" w14:textId="77777777" w:rsidR="00085197" w:rsidRDefault="00085197" w:rsidP="003B2901">
      <w:pPr>
        <w:pStyle w:val="TextoPLANETA"/>
        <w:rPr>
          <w:sz w:val="24"/>
          <w:lang w:val="es-CO"/>
        </w:rPr>
      </w:pPr>
    </w:p>
    <w:p w14:paraId="39EB7883" w14:textId="77777777" w:rsidR="00085197" w:rsidRDefault="00085197" w:rsidP="003B2901">
      <w:pPr>
        <w:pStyle w:val="TextoPLANETA"/>
        <w:rPr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85197" w:rsidRPr="008C2F79" w14:paraId="1F802D56" w14:textId="77777777" w:rsidTr="00336C7D">
        <w:tc>
          <w:tcPr>
            <w:tcW w:w="9033" w:type="dxa"/>
            <w:gridSpan w:val="2"/>
            <w:shd w:val="clear" w:color="auto" w:fill="000000" w:themeFill="text1"/>
          </w:tcPr>
          <w:p w14:paraId="197B051F" w14:textId="77777777" w:rsidR="00085197" w:rsidRPr="008C2F79" w:rsidRDefault="0008519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085197" w:rsidRPr="008C2F79" w14:paraId="755FBE05" w14:textId="77777777" w:rsidTr="00336C7D">
        <w:tc>
          <w:tcPr>
            <w:tcW w:w="2518" w:type="dxa"/>
          </w:tcPr>
          <w:p w14:paraId="13580321" w14:textId="77777777" w:rsidR="00085197" w:rsidRPr="008C2F79" w:rsidRDefault="0008519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7CB605" w14:textId="77777777" w:rsidR="00085197" w:rsidRPr="008C2F79" w:rsidRDefault="00085197" w:rsidP="0008519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8_REC250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  <w:r w:rsidR="00F33228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F33228" w:rsidRPr="00F33228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  <w:highlight w:val="blue"/>
              </w:rPr>
              <w:t>(No Aparece en el cuaderno de estudio)</w:t>
            </w:r>
          </w:p>
        </w:tc>
      </w:tr>
      <w:tr w:rsidR="00085197" w:rsidRPr="008C2F79" w14:paraId="40589310" w14:textId="77777777" w:rsidTr="00336C7D">
        <w:tc>
          <w:tcPr>
            <w:tcW w:w="2518" w:type="dxa"/>
          </w:tcPr>
          <w:p w14:paraId="7509CEB5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4BF090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Conceptos clave sobre las operaciones con números decimales</w:t>
            </w:r>
          </w:p>
        </w:tc>
      </w:tr>
      <w:tr w:rsidR="00085197" w:rsidRPr="008C2F79" w14:paraId="197D6C5B" w14:textId="77777777" w:rsidTr="00336C7D">
        <w:tc>
          <w:tcPr>
            <w:tcW w:w="2518" w:type="dxa"/>
          </w:tcPr>
          <w:p w14:paraId="210EA2FB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8F4CAD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85197">
              <w:rPr>
                <w:rFonts w:ascii="Times New Roman" w:hAnsi="Times New Roman" w:cs="Arial"/>
                <w:color w:val="000000"/>
                <w:sz w:val="24"/>
                <w:szCs w:val="24"/>
              </w:rPr>
              <w:t>Interactivo que resume aspectos básicos sobre las operaciones con números decimales</w:t>
            </w:r>
          </w:p>
        </w:tc>
      </w:tr>
    </w:tbl>
    <w:p w14:paraId="7BB29AEC" w14:textId="77777777" w:rsidR="00085197" w:rsidRDefault="00085197" w:rsidP="003B2901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085197" w:rsidRPr="008C2F79" w14:paraId="0B3E1359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0DEE54F6" w14:textId="77777777" w:rsidR="00085197" w:rsidRPr="008C2F79" w:rsidRDefault="00085197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085197" w:rsidRPr="008C2F79" w14:paraId="1ABE1FC4" w14:textId="77777777" w:rsidTr="00336C7D">
        <w:tc>
          <w:tcPr>
            <w:tcW w:w="2512" w:type="dxa"/>
          </w:tcPr>
          <w:p w14:paraId="6778F6BA" w14:textId="77777777" w:rsidR="00085197" w:rsidRPr="008C2F79" w:rsidRDefault="00085197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269E1CA8" w14:textId="77777777" w:rsidR="00085197" w:rsidRPr="008C2F79" w:rsidRDefault="00085197" w:rsidP="00625E7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</w:t>
            </w:r>
            <w:r w:rsid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085197" w:rsidRPr="008C2F79" w14:paraId="0C6B8E41" w14:textId="77777777" w:rsidTr="00336C7D">
        <w:tc>
          <w:tcPr>
            <w:tcW w:w="2512" w:type="dxa"/>
          </w:tcPr>
          <w:p w14:paraId="0AD567AA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37F6A6D8" w14:textId="77777777" w:rsidR="00085197" w:rsidRPr="008C2F79" w:rsidRDefault="00625E71" w:rsidP="00A63B32">
            <w:pPr>
              <w:rPr>
                <w:rFonts w:ascii="Times New Roman" w:eastAsiaTheme="majorEastAsia" w:hAnsi="Times New Roman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Resuelve problemas </w:t>
            </w:r>
            <w:r w:rsidR="005F78F7">
              <w:rPr>
                <w:rFonts w:ascii="Times New Roman" w:hAnsi="Times New Roman" w:cs="Arial"/>
                <w:color w:val="000000"/>
                <w:sz w:val="24"/>
                <w:szCs w:val="24"/>
              </w:rPr>
              <w:t>mediante</w:t>
            </w:r>
            <w:r w:rsidR="005F78F7"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operaciones combinadas</w:t>
            </w:r>
          </w:p>
        </w:tc>
      </w:tr>
      <w:tr w:rsidR="00085197" w:rsidRPr="008C2F79" w14:paraId="59EAC8A3" w14:textId="77777777" w:rsidTr="00336C7D">
        <w:tc>
          <w:tcPr>
            <w:tcW w:w="2512" w:type="dxa"/>
          </w:tcPr>
          <w:p w14:paraId="153D08AA" w14:textId="77777777" w:rsidR="00085197" w:rsidRPr="008C2F79" w:rsidRDefault="00085197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61822C4F" w14:textId="77777777" w:rsidR="00085197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para solucionar problemas con operaciones combinadas entre decimales</w:t>
            </w:r>
          </w:p>
        </w:tc>
      </w:tr>
    </w:tbl>
    <w:p w14:paraId="1F1FEB4F" w14:textId="77777777" w:rsidR="00085197" w:rsidRDefault="00085197" w:rsidP="003B2901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625E71" w:rsidRPr="008C2F79" w14:paraId="7115E655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2693043A" w14:textId="77777777" w:rsidR="00625E71" w:rsidRPr="008C2F79" w:rsidRDefault="00625E71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625E71" w:rsidRPr="008C2F79" w14:paraId="070B3B77" w14:textId="77777777" w:rsidTr="00336C7D">
        <w:tc>
          <w:tcPr>
            <w:tcW w:w="2512" w:type="dxa"/>
          </w:tcPr>
          <w:p w14:paraId="70322CBC" w14:textId="77777777" w:rsidR="00625E71" w:rsidRPr="008C2F79" w:rsidRDefault="00625E71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4FEB0AD4" w14:textId="77777777" w:rsidR="00625E71" w:rsidRPr="008C2F79" w:rsidRDefault="00625E71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270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  <w:r w:rsidR="00F33228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F33228" w:rsidRPr="00F33228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  <w:highlight w:val="blue"/>
              </w:rPr>
              <w:t>(No Aparece en el cuaderno de estudio)</w:t>
            </w:r>
          </w:p>
        </w:tc>
      </w:tr>
      <w:tr w:rsidR="00625E71" w:rsidRPr="008C2F79" w14:paraId="0F1B0948" w14:textId="77777777" w:rsidTr="00336C7D">
        <w:tc>
          <w:tcPr>
            <w:tcW w:w="2512" w:type="dxa"/>
          </w:tcPr>
          <w:p w14:paraId="54F4EC8A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53235FB2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Opera con números decimales</w:t>
            </w:r>
          </w:p>
        </w:tc>
      </w:tr>
      <w:tr w:rsidR="00625E71" w:rsidRPr="008C2F79" w14:paraId="188F4284" w14:textId="77777777" w:rsidTr="00336C7D">
        <w:tc>
          <w:tcPr>
            <w:tcW w:w="2512" w:type="dxa"/>
          </w:tcPr>
          <w:p w14:paraId="1B3FCBED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797F027C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para aplicar las operaciones con números decimales</w:t>
            </w:r>
          </w:p>
        </w:tc>
      </w:tr>
    </w:tbl>
    <w:p w14:paraId="4AF771FB" w14:textId="77777777" w:rsidR="003B2901" w:rsidRPr="008C2F79" w:rsidRDefault="003B2901" w:rsidP="003B2901">
      <w:pPr>
        <w:pStyle w:val="TextoPLANETA"/>
        <w:rPr>
          <w:sz w:val="24"/>
          <w:lang w:val="es-CO"/>
        </w:rPr>
      </w:pPr>
    </w:p>
    <w:p w14:paraId="11DC9496" w14:textId="77777777" w:rsidR="00A836A1" w:rsidRPr="008C2F79" w:rsidRDefault="00A836A1" w:rsidP="00A836A1">
      <w:pPr>
        <w:pStyle w:val="Seccin2PLANETA"/>
        <w:rPr>
          <w:sz w:val="24"/>
          <w:lang w:val="es-CO"/>
        </w:rPr>
      </w:pPr>
      <w:r w:rsidRPr="008C2F79">
        <w:rPr>
          <w:sz w:val="24"/>
          <w:highlight w:val="yellow"/>
        </w:rPr>
        <w:t>[SECCIÓN 2]</w:t>
      </w:r>
      <w:r w:rsidRPr="008C2F79">
        <w:rPr>
          <w:sz w:val="24"/>
        </w:rPr>
        <w:t xml:space="preserve"> </w:t>
      </w:r>
      <w:r w:rsidR="006B4B79">
        <w:rPr>
          <w:sz w:val="24"/>
          <w:lang w:val="es-CO"/>
        </w:rPr>
        <w:t>5</w:t>
      </w:r>
      <w:r w:rsidRPr="008C2F79">
        <w:rPr>
          <w:sz w:val="24"/>
          <w:lang w:val="es-CO"/>
        </w:rPr>
        <w:t>.1 Consolidación</w:t>
      </w:r>
    </w:p>
    <w:p w14:paraId="563CEF45" w14:textId="77777777" w:rsidR="00AD5DC3" w:rsidRPr="008C2F79" w:rsidRDefault="00AD5DC3" w:rsidP="00AD5DC3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t>Actividades para afianzar lo que has aprendido en esta sección.</w:t>
      </w:r>
    </w:p>
    <w:p w14:paraId="7AB40D6B" w14:textId="77777777" w:rsidR="00AD5DC3" w:rsidRPr="008C2F79" w:rsidRDefault="00AD5DC3" w:rsidP="00AD5DC3">
      <w:pPr>
        <w:pStyle w:val="TextoPLANETA"/>
        <w:rPr>
          <w:sz w:val="24"/>
          <w:lang w:val="es-CO"/>
        </w:rPr>
      </w:pPr>
    </w:p>
    <w:tbl>
      <w:tblPr>
        <w:tblStyle w:val="Tablaconcuadrcula"/>
        <w:tblpPr w:leftFromText="141" w:rightFromText="141" w:vertAnchor="text" w:horzAnchor="page" w:tblpX="1810" w:tblpY="145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625E71" w:rsidRPr="008C2F79" w14:paraId="3B146E38" w14:textId="77777777" w:rsidTr="00336C7D">
        <w:tc>
          <w:tcPr>
            <w:tcW w:w="9005" w:type="dxa"/>
            <w:gridSpan w:val="2"/>
            <w:shd w:val="clear" w:color="auto" w:fill="000000" w:themeFill="text1"/>
          </w:tcPr>
          <w:p w14:paraId="6873BC87" w14:textId="77777777" w:rsidR="00625E71" w:rsidRPr="008C2F79" w:rsidRDefault="00625E71" w:rsidP="00336C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625E71" w:rsidRPr="008C2F79" w14:paraId="2699741C" w14:textId="77777777" w:rsidTr="00336C7D">
        <w:tc>
          <w:tcPr>
            <w:tcW w:w="2512" w:type="dxa"/>
          </w:tcPr>
          <w:p w14:paraId="19D538C2" w14:textId="77777777" w:rsidR="00625E71" w:rsidRPr="008C2F79" w:rsidRDefault="00625E71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23EF18DC" w14:textId="77777777" w:rsidR="00625E71" w:rsidRPr="008C2F79" w:rsidRDefault="00625E71" w:rsidP="00336C7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280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625E71" w:rsidRPr="008C2F79" w14:paraId="015FB9D0" w14:textId="77777777" w:rsidTr="00336C7D">
        <w:tc>
          <w:tcPr>
            <w:tcW w:w="2512" w:type="dxa"/>
          </w:tcPr>
          <w:p w14:paraId="680814E2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93" w:type="dxa"/>
          </w:tcPr>
          <w:p w14:paraId="19162395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Refuerza tu aprendizaje: Las operaciones combinadas</w:t>
            </w:r>
          </w:p>
        </w:tc>
      </w:tr>
      <w:tr w:rsidR="00625E71" w:rsidRPr="008C2F79" w14:paraId="34A20B1E" w14:textId="77777777" w:rsidTr="00336C7D">
        <w:tc>
          <w:tcPr>
            <w:tcW w:w="2512" w:type="dxa"/>
          </w:tcPr>
          <w:p w14:paraId="50681A42" w14:textId="77777777" w:rsidR="00625E71" w:rsidRPr="008C2F79" w:rsidRDefault="00625E71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44C42A92" w14:textId="77777777" w:rsidR="00625E71" w:rsidRPr="008C2F79" w:rsidRDefault="00C736BC" w:rsidP="00336C7D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C736BC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Actividades sobre Las operaciones combinadas</w:t>
            </w:r>
          </w:p>
        </w:tc>
      </w:tr>
    </w:tbl>
    <w:p w14:paraId="47913CD7" w14:textId="77777777" w:rsidR="00AD5DC3" w:rsidRDefault="00AD5DC3" w:rsidP="00AD5DC3">
      <w:pPr>
        <w:pStyle w:val="TextoPLANETA"/>
        <w:rPr>
          <w:sz w:val="24"/>
          <w:lang w:val="es-CO"/>
        </w:rPr>
      </w:pPr>
    </w:p>
    <w:p w14:paraId="29D7CDC3" w14:textId="77777777" w:rsidR="00625E71" w:rsidRPr="008C2F79" w:rsidRDefault="00625E71" w:rsidP="00AD5DC3">
      <w:pPr>
        <w:pStyle w:val="TextoPLANETA"/>
        <w:rPr>
          <w:sz w:val="24"/>
          <w:lang w:val="es-CO"/>
        </w:rPr>
      </w:pPr>
    </w:p>
    <w:p w14:paraId="56FD7A85" w14:textId="77777777" w:rsidR="00A836A1" w:rsidRPr="008C2F79" w:rsidRDefault="00EC5119" w:rsidP="00A836A1">
      <w:pPr>
        <w:pStyle w:val="Seccin1PLANETA"/>
        <w:rPr>
          <w:sz w:val="24"/>
          <w:lang w:val="es-CO"/>
        </w:rPr>
      </w:pPr>
      <w:r w:rsidRPr="008C2F79">
        <w:rPr>
          <w:sz w:val="24"/>
          <w:highlight w:val="yellow"/>
        </w:rPr>
        <w:t xml:space="preserve"> </w:t>
      </w:r>
      <w:r w:rsidR="00A836A1" w:rsidRPr="008C2F79">
        <w:rPr>
          <w:sz w:val="24"/>
          <w:highlight w:val="yellow"/>
        </w:rPr>
        <w:t>[SECCIÓN 1]</w:t>
      </w:r>
      <w:r w:rsidR="00A836A1" w:rsidRPr="008C2F79">
        <w:rPr>
          <w:sz w:val="24"/>
        </w:rPr>
        <w:t xml:space="preserve"> </w:t>
      </w:r>
      <w:r w:rsidR="00A836A1" w:rsidRPr="008C2F79">
        <w:rPr>
          <w:sz w:val="24"/>
          <w:lang w:val="es-CO"/>
        </w:rPr>
        <w:t>6 Competencias</w:t>
      </w:r>
    </w:p>
    <w:p w14:paraId="5552217F" w14:textId="77777777" w:rsidR="003168FB" w:rsidRPr="008C2F79" w:rsidRDefault="003168FB" w:rsidP="003168FB">
      <w:pPr>
        <w:pStyle w:val="Seccin2PLANETA"/>
        <w:rPr>
          <w:sz w:val="24"/>
          <w:lang w:val="es-CO"/>
        </w:rPr>
      </w:pPr>
    </w:p>
    <w:p w14:paraId="4ADBF587" w14:textId="77777777" w:rsidR="003168FB" w:rsidRPr="008C2F79" w:rsidRDefault="003168FB" w:rsidP="003168FB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t>Pon a prueba tus capacidades y aplica lo aprendido con estos recursos.</w:t>
      </w:r>
    </w:p>
    <w:p w14:paraId="73672790" w14:textId="77777777" w:rsidR="00A836A1" w:rsidRPr="008C2F79" w:rsidRDefault="00A836A1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3168FB" w:rsidRPr="008C2F79" w14:paraId="737433AA" w14:textId="77777777" w:rsidTr="00C44F7D">
        <w:tc>
          <w:tcPr>
            <w:tcW w:w="9005" w:type="dxa"/>
            <w:gridSpan w:val="2"/>
            <w:shd w:val="clear" w:color="auto" w:fill="000000" w:themeFill="text1"/>
          </w:tcPr>
          <w:p w14:paraId="5765B240" w14:textId="77777777" w:rsidR="003168FB" w:rsidRPr="008C2F79" w:rsidRDefault="003168FB" w:rsidP="00C44F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C5119" w:rsidRPr="008C2F79" w14:paraId="6E5D3D4C" w14:textId="77777777" w:rsidTr="00C44F7D">
        <w:tc>
          <w:tcPr>
            <w:tcW w:w="2512" w:type="dxa"/>
          </w:tcPr>
          <w:p w14:paraId="4BEEE89C" w14:textId="77777777" w:rsidR="00EC5119" w:rsidRPr="008C2F79" w:rsidRDefault="00EC5119" w:rsidP="00EC5119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275E7939" w14:textId="77777777" w:rsidR="00EC5119" w:rsidRPr="008C2F79" w:rsidRDefault="00EC5119" w:rsidP="00625E7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625E71">
              <w:rPr>
                <w:rFonts w:ascii="Times New Roman" w:hAnsi="Times New Roman" w:cs="Arial"/>
                <w:color w:val="000000"/>
                <w:sz w:val="24"/>
                <w:szCs w:val="24"/>
              </w:rPr>
              <w:t>290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610CAD"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EC5119" w:rsidRPr="008C2F79" w14:paraId="6EFA1EC2" w14:textId="77777777" w:rsidTr="00C44F7D">
        <w:tc>
          <w:tcPr>
            <w:tcW w:w="2512" w:type="dxa"/>
          </w:tcPr>
          <w:p w14:paraId="0A05724A" w14:textId="77777777" w:rsidR="00EC5119" w:rsidRPr="008C2F79" w:rsidRDefault="00EC5119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0DFE4718" w14:textId="77777777" w:rsidR="00EC5119" w:rsidRPr="008C2F79" w:rsidRDefault="0002438E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2438E">
              <w:rPr>
                <w:rFonts w:ascii="Times New Roman" w:hAnsi="Times New Roman" w:cs="Arial"/>
                <w:color w:val="000000"/>
                <w:sz w:val="24"/>
                <w:szCs w:val="24"/>
              </w:rPr>
              <w:t>Competencias: los números decimales en el deporte</w:t>
            </w:r>
          </w:p>
        </w:tc>
      </w:tr>
      <w:tr w:rsidR="00EC5119" w:rsidRPr="008C2F79" w14:paraId="268343EE" w14:textId="77777777" w:rsidTr="00C44F7D">
        <w:tc>
          <w:tcPr>
            <w:tcW w:w="2512" w:type="dxa"/>
          </w:tcPr>
          <w:p w14:paraId="0C7AFDC7" w14:textId="77777777" w:rsidR="00EC5119" w:rsidRPr="008C2F79" w:rsidRDefault="00EC5119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65667429" w14:textId="77777777" w:rsidR="00EC5119" w:rsidRPr="008C2F79" w:rsidRDefault="0002438E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2438E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Actividad para mostrar </w:t>
            </w:r>
            <w:ins w:id="10" w:author="mercyranjel" w:date="2016-01-16T14:36:00Z">
              <w:r w:rsidR="005F78F7">
                <w:rPr>
                  <w:rFonts w:ascii="Times New Roman" w:hAnsi="Times New Roman" w:cs="Arial"/>
                  <w:color w:val="000000"/>
                  <w:sz w:val="24"/>
                  <w:szCs w:val="24"/>
                </w:rPr>
                <w:t xml:space="preserve">los </w:t>
              </w:r>
            </w:ins>
            <w:r w:rsidRPr="0002438E">
              <w:rPr>
                <w:rFonts w:ascii="Times New Roman" w:hAnsi="Times New Roman" w:cs="Arial"/>
                <w:color w:val="000000"/>
                <w:sz w:val="24"/>
                <w:szCs w:val="24"/>
              </w:rPr>
              <w:t>usos de las operaciones con números decimales</w:t>
            </w:r>
          </w:p>
        </w:tc>
      </w:tr>
    </w:tbl>
    <w:p w14:paraId="14D1BEAE" w14:textId="77777777" w:rsidR="003168FB" w:rsidRPr="008C2F79" w:rsidRDefault="003168FB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12"/>
        <w:gridCol w:w="6493"/>
      </w:tblGrid>
      <w:tr w:rsidR="003168FB" w:rsidRPr="008C2F79" w14:paraId="2FE29319" w14:textId="77777777" w:rsidTr="00C44F7D">
        <w:tc>
          <w:tcPr>
            <w:tcW w:w="9005" w:type="dxa"/>
            <w:gridSpan w:val="2"/>
            <w:shd w:val="clear" w:color="auto" w:fill="000000" w:themeFill="text1"/>
          </w:tcPr>
          <w:p w14:paraId="4D8CDC0C" w14:textId="77777777" w:rsidR="003168FB" w:rsidRPr="008C2F79" w:rsidRDefault="003168FB" w:rsidP="00C44F7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C5119" w:rsidRPr="008C2F79" w14:paraId="536EB107" w14:textId="77777777" w:rsidTr="00C44F7D">
        <w:tc>
          <w:tcPr>
            <w:tcW w:w="2512" w:type="dxa"/>
          </w:tcPr>
          <w:p w14:paraId="2231FEA6" w14:textId="77777777" w:rsidR="00EC5119" w:rsidRPr="008C2F79" w:rsidRDefault="00EC5119" w:rsidP="00EC5119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93" w:type="dxa"/>
          </w:tcPr>
          <w:p w14:paraId="7302F49A" w14:textId="77777777" w:rsidR="00EC5119" w:rsidRPr="008C2F79" w:rsidRDefault="00EC5119" w:rsidP="00610CAD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610CAD">
              <w:rPr>
                <w:rFonts w:ascii="Times New Roman" w:hAnsi="Times New Roman" w:cs="Arial"/>
                <w:color w:val="000000"/>
                <w:sz w:val="24"/>
                <w:szCs w:val="24"/>
              </w:rPr>
              <w:t>300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 w:rsidR="00610CAD" w:rsidRPr="008C2F79">
              <w:rPr>
                <w:rFonts w:ascii="Times New Roman" w:hAnsi="Times New Roman" w:cs="Arial"/>
                <w:color w:val="000000"/>
                <w:sz w:val="24"/>
                <w:szCs w:val="24"/>
                <w:highlight w:val="green"/>
              </w:rPr>
              <w:t>(aprovechado)</w:t>
            </w:r>
          </w:p>
        </w:tc>
      </w:tr>
      <w:tr w:rsidR="00EC5119" w:rsidRPr="008C2F79" w14:paraId="4D34C114" w14:textId="77777777" w:rsidTr="00C44F7D">
        <w:tc>
          <w:tcPr>
            <w:tcW w:w="2512" w:type="dxa"/>
          </w:tcPr>
          <w:p w14:paraId="588A47C3" w14:textId="77777777" w:rsidR="00EC5119" w:rsidRPr="008C2F79" w:rsidRDefault="00EC5119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93" w:type="dxa"/>
          </w:tcPr>
          <w:p w14:paraId="4BEFE519" w14:textId="77777777" w:rsidR="00EC5119" w:rsidRPr="008C2F79" w:rsidRDefault="0002438E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2438E">
              <w:rPr>
                <w:rFonts w:ascii="Times New Roman" w:hAnsi="Times New Roman" w:cs="Arial"/>
                <w:color w:val="000000"/>
                <w:sz w:val="24"/>
                <w:szCs w:val="24"/>
              </w:rPr>
              <w:t>Proyecto: el peso y la talla</w:t>
            </w:r>
          </w:p>
        </w:tc>
      </w:tr>
      <w:tr w:rsidR="00EC5119" w:rsidRPr="008C2F79" w14:paraId="0E4C955D" w14:textId="77777777" w:rsidTr="00C44F7D">
        <w:tc>
          <w:tcPr>
            <w:tcW w:w="2512" w:type="dxa"/>
          </w:tcPr>
          <w:p w14:paraId="7BE003AA" w14:textId="77777777" w:rsidR="00EC5119" w:rsidRPr="008C2F79" w:rsidRDefault="00EC5119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493" w:type="dxa"/>
          </w:tcPr>
          <w:p w14:paraId="5BF98412" w14:textId="77777777" w:rsidR="00EC5119" w:rsidRPr="008C2F79" w:rsidRDefault="0002438E" w:rsidP="00EC5119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02438E">
              <w:rPr>
                <w:rFonts w:ascii="Times New Roman" w:hAnsi="Times New Roman" w:cs="Arial"/>
                <w:color w:val="000000"/>
                <w:sz w:val="24"/>
                <w:szCs w:val="24"/>
              </w:rPr>
              <w:t>Actividad para analizar el peso y la talla de los estudiantes</w:t>
            </w:r>
          </w:p>
        </w:tc>
      </w:tr>
    </w:tbl>
    <w:p w14:paraId="2B0AB6B3" w14:textId="77777777" w:rsidR="003168FB" w:rsidRPr="008C2F79" w:rsidRDefault="003168FB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p w14:paraId="550FC76B" w14:textId="77777777" w:rsidR="006C3C5A" w:rsidRPr="008C2F79" w:rsidRDefault="006C3C5A" w:rsidP="006C3C5A">
      <w:pPr>
        <w:pStyle w:val="Seccin1PLANETA"/>
        <w:rPr>
          <w:sz w:val="24"/>
        </w:rPr>
      </w:pPr>
      <w:r w:rsidRPr="008C2F79">
        <w:rPr>
          <w:sz w:val="24"/>
          <w:highlight w:val="yellow"/>
        </w:rPr>
        <w:t>[SECCIÓN 1]</w:t>
      </w:r>
      <w:r w:rsidRPr="008C2F79">
        <w:rPr>
          <w:sz w:val="24"/>
        </w:rPr>
        <w:t xml:space="preserve"> Fin de unidad</w:t>
      </w:r>
    </w:p>
    <w:p w14:paraId="59623E45" w14:textId="77777777" w:rsidR="006C3C5A" w:rsidRPr="008C2F79" w:rsidRDefault="006C3C5A" w:rsidP="00A836A1">
      <w:pPr>
        <w:spacing w:after="0" w:line="259" w:lineRule="auto"/>
        <w:rPr>
          <w:rFonts w:ascii="Times New Roman" w:eastAsia="Calibri" w:hAnsi="Times New Roman" w:cs="Times New Roman"/>
          <w:lang w:val="es-CO"/>
        </w:rPr>
      </w:pPr>
    </w:p>
    <w:p w14:paraId="28FBB436" w14:textId="77777777" w:rsidR="00054A93" w:rsidRPr="008C2F79" w:rsidRDefault="00054A93" w:rsidP="00CF5522">
      <w:pPr>
        <w:pStyle w:val="Seccin1PLANETA"/>
        <w:rPr>
          <w:sz w:val="24"/>
        </w:rPr>
      </w:pPr>
      <w:r w:rsidRPr="008C2F79">
        <w:rPr>
          <w:sz w:val="24"/>
        </w:rPr>
        <w:t>Fin de unidad</w:t>
      </w:r>
    </w:p>
    <w:p w14:paraId="5B3D389C" w14:textId="77777777" w:rsidR="00CF5522" w:rsidRPr="008C2F79" w:rsidRDefault="00CF5522" w:rsidP="00CF5522">
      <w:pPr>
        <w:pStyle w:val="Seccin2PLANETA"/>
        <w:rPr>
          <w:sz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8C2F79" w14:paraId="7479C6D4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56B18CF7" w14:textId="77777777" w:rsidR="00134A9E" w:rsidRPr="008C2F79" w:rsidRDefault="00134A9E" w:rsidP="00424E87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134A9E" w:rsidRPr="008C2F79" w14:paraId="48A43F49" w14:textId="77777777" w:rsidTr="00424E87">
        <w:tc>
          <w:tcPr>
            <w:tcW w:w="2518" w:type="dxa"/>
          </w:tcPr>
          <w:p w14:paraId="7ECDB0D1" w14:textId="77777777" w:rsidR="00134A9E" w:rsidRPr="008C2F79" w:rsidRDefault="00134A9E" w:rsidP="00424E8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405413B" w14:textId="77777777" w:rsidR="00134A9E" w:rsidRPr="008C2F79" w:rsidRDefault="00F94E3E" w:rsidP="00CB06C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 w:rsidR="00267404"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CB06C1">
              <w:rPr>
                <w:rFonts w:ascii="Times New Roman" w:hAnsi="Times New Roman" w:cs="Arial"/>
                <w:color w:val="000000"/>
                <w:sz w:val="24"/>
                <w:szCs w:val="24"/>
              </w:rPr>
              <w:t>310</w:t>
            </w:r>
          </w:p>
        </w:tc>
      </w:tr>
      <w:tr w:rsidR="00134A9E" w:rsidRPr="008C2F79" w14:paraId="569CCA6A" w14:textId="77777777" w:rsidTr="00424E87">
        <w:tc>
          <w:tcPr>
            <w:tcW w:w="2518" w:type="dxa"/>
          </w:tcPr>
          <w:p w14:paraId="601CBEF7" w14:textId="77777777" w:rsidR="00134A9E" w:rsidRPr="008C2F79" w:rsidRDefault="00134A9E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9D6F5B4" w14:textId="77777777" w:rsidR="00134A9E" w:rsidRPr="008C2F79" w:rsidRDefault="00134A9E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134A9E" w:rsidRPr="008C2F79" w14:paraId="0D9F6E32" w14:textId="77777777" w:rsidTr="00424E87">
        <w:tc>
          <w:tcPr>
            <w:tcW w:w="2518" w:type="dxa"/>
          </w:tcPr>
          <w:p w14:paraId="580E1E0C" w14:textId="77777777" w:rsidR="00134A9E" w:rsidRPr="008C2F79" w:rsidRDefault="00134A9E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0A38E86" w14:textId="77777777" w:rsidR="00134A9E" w:rsidRPr="008C2F79" w:rsidRDefault="0002438E" w:rsidP="006743BA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Arial"/>
                <w:color w:val="000000"/>
                <w:sz w:val="24"/>
                <w:szCs w:val="24"/>
              </w:rPr>
              <w:t>Mapa conceptual sobre</w:t>
            </w:r>
            <w:r w:rsidR="00CB06C1" w:rsidRPr="00CB06C1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Las operaciones con números decimales</w:t>
            </w:r>
          </w:p>
        </w:tc>
      </w:tr>
    </w:tbl>
    <w:p w14:paraId="38531A87" w14:textId="77777777" w:rsidR="00054A93" w:rsidRPr="008C2F79" w:rsidRDefault="00054A93" w:rsidP="00F21DA8">
      <w:pPr>
        <w:spacing w:after="0"/>
        <w:rPr>
          <w:rFonts w:ascii="Times New Roman" w:hAnsi="Times New Roman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8C2F79" w14:paraId="589C5DC6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672D86E1" w14:textId="77777777" w:rsidR="00134A9E" w:rsidRPr="008C2F79" w:rsidRDefault="00134A9E" w:rsidP="00424E87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134A9E" w:rsidRPr="008C2F79" w14:paraId="2B045B36" w14:textId="77777777" w:rsidTr="00424E87">
        <w:tc>
          <w:tcPr>
            <w:tcW w:w="2518" w:type="dxa"/>
          </w:tcPr>
          <w:p w14:paraId="01C64E53" w14:textId="77777777" w:rsidR="00134A9E" w:rsidRPr="008C2F79" w:rsidRDefault="00134A9E" w:rsidP="00424E8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FB76E04" w14:textId="77777777" w:rsidR="00134A9E" w:rsidRPr="008C2F79" w:rsidRDefault="00933D7A" w:rsidP="00CB06C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 w:rsidR="00267404"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CB06C1">
              <w:rPr>
                <w:rFonts w:ascii="Times New Roman" w:hAnsi="Times New Roman" w:cs="Arial"/>
                <w:color w:val="000000"/>
                <w:sz w:val="24"/>
                <w:szCs w:val="24"/>
              </w:rPr>
              <w:t>320</w:t>
            </w:r>
          </w:p>
        </w:tc>
      </w:tr>
      <w:tr w:rsidR="00134A9E" w:rsidRPr="008C2F79" w14:paraId="3EBCF861" w14:textId="77777777" w:rsidTr="00424E87">
        <w:tc>
          <w:tcPr>
            <w:tcW w:w="2518" w:type="dxa"/>
          </w:tcPr>
          <w:p w14:paraId="612BE33C" w14:textId="77777777" w:rsidR="00134A9E" w:rsidRPr="008C2F79" w:rsidRDefault="00134A9E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B94C9C" w14:textId="77777777" w:rsidR="00134A9E" w:rsidRPr="008C2F79" w:rsidRDefault="00933D7A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134A9E" w:rsidRPr="008C2F79" w14:paraId="4A70C9D9" w14:textId="77777777" w:rsidTr="00424E87">
        <w:tc>
          <w:tcPr>
            <w:tcW w:w="2518" w:type="dxa"/>
          </w:tcPr>
          <w:p w14:paraId="729176E1" w14:textId="77777777" w:rsidR="00134A9E" w:rsidRPr="008C2F79" w:rsidRDefault="00134A9E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8A872E" w14:textId="77777777" w:rsidR="00134A9E" w:rsidRPr="008C2F79" w:rsidRDefault="00CB06C1" w:rsidP="00CB06C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CB06C1">
              <w:rPr>
                <w:rFonts w:ascii="Times New Roman" w:hAnsi="Times New Roman" w:cs="Arial"/>
                <w:color w:val="000000"/>
                <w:sz w:val="24"/>
                <w:szCs w:val="24"/>
              </w:rPr>
              <w:t>Evalúa</w:t>
            </w:r>
            <w:r w:rsidR="0002438E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tus conocimientos sobre</w:t>
            </w:r>
            <w:r w:rsidRPr="00CB06C1">
              <w:rPr>
                <w:rFonts w:ascii="Times New Roman" w:hAnsi="Times New Roman" w:cs="Arial"/>
                <w:color w:val="000000"/>
                <w:sz w:val="24"/>
                <w:szCs w:val="24"/>
              </w:rPr>
              <w:t xml:space="preserve"> Las operaciones con números decimales</w:t>
            </w:r>
          </w:p>
        </w:tc>
      </w:tr>
    </w:tbl>
    <w:p w14:paraId="63FC7760" w14:textId="77777777" w:rsidR="00134A9E" w:rsidRPr="008C2F79" w:rsidRDefault="00134A9E" w:rsidP="00F21DA8">
      <w:pPr>
        <w:spacing w:after="0"/>
        <w:rPr>
          <w:rFonts w:ascii="Times New Roman" w:hAnsi="Times New Roman" w:cs="Arial"/>
          <w:highlight w:val="yellow"/>
        </w:rPr>
      </w:pPr>
    </w:p>
    <w:p w14:paraId="677C8D24" w14:textId="77777777" w:rsidR="00933D7A" w:rsidRPr="008C2F79" w:rsidRDefault="00933D7A" w:rsidP="00F21DA8">
      <w:pPr>
        <w:spacing w:after="0"/>
        <w:rPr>
          <w:rFonts w:ascii="Times New Roman" w:hAnsi="Times New Roman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5118"/>
      </w:tblGrid>
      <w:tr w:rsidR="00134A9E" w:rsidRPr="008C2F79" w14:paraId="1223F34A" w14:textId="77777777" w:rsidTr="002E0D31">
        <w:tc>
          <w:tcPr>
            <w:tcW w:w="9054" w:type="dxa"/>
            <w:gridSpan w:val="3"/>
            <w:shd w:val="clear" w:color="auto" w:fill="000000" w:themeFill="text1"/>
          </w:tcPr>
          <w:p w14:paraId="303F942B" w14:textId="77777777" w:rsidR="00134A9E" w:rsidRPr="008C2F79" w:rsidRDefault="00134A9E" w:rsidP="00424E87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8C2F79" w14:paraId="4B21ECAA" w14:textId="77777777" w:rsidTr="003948D6">
        <w:trPr>
          <w:gridAfter w:val="1"/>
          <w:wAfter w:w="5118" w:type="dxa"/>
        </w:trPr>
        <w:tc>
          <w:tcPr>
            <w:tcW w:w="1242" w:type="dxa"/>
          </w:tcPr>
          <w:p w14:paraId="0839242B" w14:textId="77777777" w:rsidR="00134A9E" w:rsidRPr="008C2F79" w:rsidRDefault="00134A9E" w:rsidP="00424E8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2694" w:type="dxa"/>
          </w:tcPr>
          <w:p w14:paraId="132D47A3" w14:textId="77777777" w:rsidR="00134A9E" w:rsidRPr="008C2F79" w:rsidRDefault="00A30931" w:rsidP="00BC65E7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MA_06_0</w:t>
            </w:r>
            <w:r w:rsidR="00BC65E7">
              <w:rPr>
                <w:rFonts w:ascii="Times New Roman" w:hAnsi="Times New Roman" w:cs="Arial"/>
                <w:color w:val="000000"/>
                <w:sz w:val="24"/>
                <w:szCs w:val="24"/>
              </w:rPr>
              <w:t>8</w:t>
            </w:r>
            <w:r w:rsidRPr="008C2F79">
              <w:rPr>
                <w:rFonts w:ascii="Times New Roman" w:hAnsi="Times New Roman" w:cs="Arial"/>
                <w:color w:val="000000"/>
                <w:sz w:val="24"/>
                <w:szCs w:val="24"/>
              </w:rPr>
              <w:t>_REC</w:t>
            </w:r>
            <w:r w:rsidR="00BC65E7">
              <w:rPr>
                <w:rFonts w:ascii="Times New Roman" w:hAnsi="Times New Roman" w:cs="Arial"/>
                <w:color w:val="000000"/>
                <w:sz w:val="24"/>
                <w:szCs w:val="24"/>
              </w:rPr>
              <w:t>XX</w:t>
            </w:r>
          </w:p>
        </w:tc>
      </w:tr>
      <w:tr w:rsidR="00134A9E" w:rsidRPr="008C2F79" w14:paraId="59AAA0BD" w14:textId="77777777" w:rsidTr="003948D6">
        <w:tc>
          <w:tcPr>
            <w:tcW w:w="1242" w:type="dxa"/>
          </w:tcPr>
          <w:p w14:paraId="6F81154A" w14:textId="77777777" w:rsidR="00134A9E" w:rsidRPr="008C2F79" w:rsidRDefault="00134A9E" w:rsidP="00424E87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694" w:type="dxa"/>
          </w:tcPr>
          <w:p w14:paraId="461AA86D" w14:textId="77777777" w:rsidR="00134A9E" w:rsidRPr="008C2F79" w:rsidRDefault="003948D6" w:rsidP="00A30931">
            <w:pPr>
              <w:pStyle w:val="TextoPLANE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Repaso de los números decimales</w:t>
            </w:r>
          </w:p>
        </w:tc>
        <w:tc>
          <w:tcPr>
            <w:tcW w:w="5118" w:type="dxa"/>
          </w:tcPr>
          <w:p w14:paraId="07BC30D9" w14:textId="77777777" w:rsidR="00134A9E" w:rsidRPr="008C2F79" w:rsidRDefault="00F026D5" w:rsidP="00D70014">
            <w:pPr>
              <w:rPr>
                <w:rFonts w:ascii="Times New Roman" w:hAnsi="Times New Roman" w:cs="Arial"/>
                <w:color w:val="BFBFBF" w:themeColor="background1" w:themeShade="BF"/>
                <w:sz w:val="24"/>
                <w:szCs w:val="24"/>
              </w:rPr>
            </w:pPr>
            <w:hyperlink r:id="rId19" w:history="1">
              <w:r w:rsidR="003948D6" w:rsidRPr="00C60AB9">
                <w:rPr>
                  <w:rStyle w:val="Hipervnculo"/>
                  <w:rFonts w:ascii="Times New Roman" w:hAnsi="Times New Roman" w:cs="Arial"/>
                </w:rPr>
                <w:t>http://www.vitutor.com/di/d/numeros_decimales.html</w:t>
              </w:r>
            </w:hyperlink>
            <w:r w:rsidR="003948D6">
              <w:rPr>
                <w:rFonts w:ascii="Times New Roman" w:hAnsi="Times New Roman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  <w:tr w:rsidR="00A30931" w:rsidRPr="008C2F79" w14:paraId="7A4A9EED" w14:textId="77777777" w:rsidTr="003948D6">
        <w:tc>
          <w:tcPr>
            <w:tcW w:w="1242" w:type="dxa"/>
          </w:tcPr>
          <w:p w14:paraId="01E55D70" w14:textId="77777777" w:rsidR="00A30931" w:rsidRPr="008C2F79" w:rsidRDefault="00A30931" w:rsidP="00A30931">
            <w:pPr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694" w:type="dxa"/>
          </w:tcPr>
          <w:p w14:paraId="573E3EF1" w14:textId="77777777" w:rsidR="00A30931" w:rsidRPr="008C2F79" w:rsidRDefault="00196677" w:rsidP="00FB0DC3">
            <w:pPr>
              <w:pStyle w:val="TextoPLANE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 operaciones con decimales</w:t>
            </w:r>
          </w:p>
        </w:tc>
        <w:tc>
          <w:tcPr>
            <w:tcW w:w="5118" w:type="dxa"/>
          </w:tcPr>
          <w:p w14:paraId="0A0198AB" w14:textId="77777777" w:rsidR="00A30931" w:rsidRPr="008C2F79" w:rsidRDefault="00F026D5" w:rsidP="00966148">
            <w:pPr>
              <w:rPr>
                <w:rFonts w:ascii="Times New Roman" w:hAnsi="Times New Roman" w:cs="Arial"/>
                <w:color w:val="BFBFBF" w:themeColor="background1" w:themeShade="BF"/>
                <w:sz w:val="24"/>
                <w:szCs w:val="24"/>
              </w:rPr>
            </w:pPr>
            <w:hyperlink r:id="rId20" w:history="1">
              <w:r w:rsidR="00196677" w:rsidRPr="00C60AB9">
                <w:rPr>
                  <w:rStyle w:val="Hipervnculo"/>
                  <w:rFonts w:ascii="Times New Roman" w:hAnsi="Times New Roman" w:cs="Arial"/>
                </w:rPr>
                <w:t>https://www.thatquiz.org/es-1/matematicas/aritmetica/</w:t>
              </w:r>
            </w:hyperlink>
            <w:r w:rsidR="00196677">
              <w:rPr>
                <w:rFonts w:ascii="Times New Roman" w:hAnsi="Times New Roman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  <w:tr w:rsidR="00A30931" w:rsidRPr="008C2F79" w14:paraId="3B13E2CF" w14:textId="77777777" w:rsidTr="003948D6">
        <w:tc>
          <w:tcPr>
            <w:tcW w:w="1242" w:type="dxa"/>
          </w:tcPr>
          <w:p w14:paraId="1BBFDCE4" w14:textId="77777777" w:rsidR="00A30931" w:rsidRPr="008C2F79" w:rsidRDefault="00A30931" w:rsidP="00A30931">
            <w:pPr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8C2F79"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694" w:type="dxa"/>
          </w:tcPr>
          <w:p w14:paraId="2A89D4CC" w14:textId="77777777" w:rsidR="00A30931" w:rsidRPr="008C2F79" w:rsidRDefault="00196677" w:rsidP="00A30931">
            <w:pPr>
              <w:pStyle w:val="TextoPLANE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</w:t>
            </w:r>
            <w:r w:rsidR="0093783D">
              <w:rPr>
                <w:sz w:val="24"/>
                <w:szCs w:val="24"/>
              </w:rPr>
              <w:t>os con números decimales</w:t>
            </w:r>
          </w:p>
        </w:tc>
        <w:tc>
          <w:tcPr>
            <w:tcW w:w="5118" w:type="dxa"/>
          </w:tcPr>
          <w:p w14:paraId="04B551E8" w14:textId="77777777" w:rsidR="00A30931" w:rsidRPr="008C2F79" w:rsidRDefault="00F026D5" w:rsidP="00FB0DC3">
            <w:pPr>
              <w:rPr>
                <w:rFonts w:ascii="Times New Roman" w:hAnsi="Times New Roman" w:cs="Arial"/>
                <w:color w:val="BFBFBF" w:themeColor="background1" w:themeShade="BF"/>
                <w:sz w:val="24"/>
                <w:szCs w:val="24"/>
              </w:rPr>
            </w:pPr>
            <w:hyperlink r:id="rId21" w:history="1">
              <w:r w:rsidR="00196677" w:rsidRPr="00C60AB9">
                <w:rPr>
                  <w:rStyle w:val="Hipervnculo"/>
                  <w:rFonts w:ascii="Times New Roman" w:hAnsi="Times New Roman" w:cs="Arial"/>
                </w:rPr>
                <w:t>http://www.mundoprimaria.com/juegos-matematicas/juego-numeros-decimales/</w:t>
              </w:r>
            </w:hyperlink>
            <w:r w:rsidR="00196677">
              <w:rPr>
                <w:rFonts w:ascii="Times New Roman" w:hAnsi="Times New Roman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</w:tbl>
    <w:p w14:paraId="04F0FB84" w14:textId="77777777" w:rsidR="00134A9E" w:rsidRPr="008C2F79" w:rsidRDefault="00134A9E" w:rsidP="00F21DA8">
      <w:pPr>
        <w:spacing w:after="0"/>
        <w:rPr>
          <w:rFonts w:ascii="Times New Roman" w:hAnsi="Times New Roman" w:cs="Arial"/>
          <w:highlight w:val="yellow"/>
        </w:rPr>
      </w:pPr>
    </w:p>
    <w:sectPr w:rsidR="00134A9E" w:rsidRPr="008C2F79" w:rsidSect="002D1E97">
      <w:headerReference w:type="even" r:id="rId22"/>
      <w:headerReference w:type="default" r:id="rId23"/>
      <w:pgSz w:w="12240" w:h="15840"/>
      <w:pgMar w:top="1417" w:right="1608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C6724" w14:textId="77777777" w:rsidR="0076727C" w:rsidRDefault="0076727C">
      <w:pPr>
        <w:spacing w:after="0"/>
      </w:pPr>
      <w:r>
        <w:separator/>
      </w:r>
    </w:p>
  </w:endnote>
  <w:endnote w:type="continuationSeparator" w:id="0">
    <w:p w14:paraId="5565EB75" w14:textId="77777777" w:rsidR="0076727C" w:rsidRDefault="00767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23F52" w14:textId="77777777" w:rsidR="0076727C" w:rsidRDefault="0076727C">
      <w:pPr>
        <w:spacing w:after="0"/>
      </w:pPr>
      <w:r>
        <w:separator/>
      </w:r>
    </w:p>
  </w:footnote>
  <w:footnote w:type="continuationSeparator" w:id="0">
    <w:p w14:paraId="4A2B730B" w14:textId="77777777" w:rsidR="0076727C" w:rsidRDefault="007672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6940" w14:textId="77777777" w:rsidR="0076727C" w:rsidRDefault="0076727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FA67EF" w14:textId="77777777" w:rsidR="0076727C" w:rsidRDefault="0076727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D9349" w14:textId="77777777" w:rsidR="0076727C" w:rsidRDefault="0076727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26D5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04A82526" w14:textId="77777777" w:rsidR="0076727C" w:rsidRPr="00A51A3E" w:rsidRDefault="0076727C" w:rsidP="0004489C">
    <w:pPr>
      <w:pStyle w:val="Encabezado"/>
      <w:ind w:right="360"/>
      <w:rPr>
        <w:sz w:val="20"/>
        <w:szCs w:val="20"/>
        <w:lang w:val="es-CO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8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</w:t>
    </w:r>
    <w:r>
      <w:rPr>
        <w:rFonts w:ascii="Times" w:hAnsi="Times"/>
        <w:sz w:val="20"/>
        <w:szCs w:val="20"/>
        <w:lang w:val="es-ES"/>
      </w:rPr>
      <w:t>8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Operaciones con números decimales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071"/>
    <w:multiLevelType w:val="hybridMultilevel"/>
    <w:tmpl w:val="46883F46"/>
    <w:lvl w:ilvl="0" w:tplc="5652DB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1403"/>
    <w:multiLevelType w:val="hybridMultilevel"/>
    <w:tmpl w:val="A28C5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12FFA"/>
    <w:multiLevelType w:val="hybridMultilevel"/>
    <w:tmpl w:val="E6749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D40D8"/>
    <w:multiLevelType w:val="multilevel"/>
    <w:tmpl w:val="DFAA42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144B26"/>
    <w:multiLevelType w:val="multilevel"/>
    <w:tmpl w:val="7C2C2F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27C602D"/>
    <w:multiLevelType w:val="hybridMultilevel"/>
    <w:tmpl w:val="B21EA454"/>
    <w:lvl w:ilvl="0" w:tplc="3030FB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2130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4177B5D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42E6C09"/>
    <w:multiLevelType w:val="multilevel"/>
    <w:tmpl w:val="E48675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70D0802"/>
    <w:multiLevelType w:val="hybridMultilevel"/>
    <w:tmpl w:val="7B04E992"/>
    <w:lvl w:ilvl="0" w:tplc="38825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92198C"/>
    <w:multiLevelType w:val="multilevel"/>
    <w:tmpl w:val="7294F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>
    <w:nsid w:val="1EC23369"/>
    <w:multiLevelType w:val="multilevel"/>
    <w:tmpl w:val="036E0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F22F75"/>
    <w:multiLevelType w:val="hybridMultilevel"/>
    <w:tmpl w:val="65F28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92B8B"/>
    <w:multiLevelType w:val="multilevel"/>
    <w:tmpl w:val="6E8E99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38DF03A9"/>
    <w:multiLevelType w:val="hybridMultilevel"/>
    <w:tmpl w:val="52E22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001A1"/>
    <w:multiLevelType w:val="hybridMultilevel"/>
    <w:tmpl w:val="892E416C"/>
    <w:lvl w:ilvl="0" w:tplc="510A77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A447A"/>
    <w:multiLevelType w:val="multilevel"/>
    <w:tmpl w:val="7A22E6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B0D6DC1"/>
    <w:multiLevelType w:val="hybridMultilevel"/>
    <w:tmpl w:val="CB58ACBA"/>
    <w:lvl w:ilvl="0" w:tplc="F39434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147E1"/>
    <w:multiLevelType w:val="multilevel"/>
    <w:tmpl w:val="94260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84F0E15"/>
    <w:multiLevelType w:val="hybridMultilevel"/>
    <w:tmpl w:val="F5905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02E02"/>
    <w:multiLevelType w:val="multilevel"/>
    <w:tmpl w:val="EEEC9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1B100D5"/>
    <w:multiLevelType w:val="multilevel"/>
    <w:tmpl w:val="3AC4D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>
    <w:nsid w:val="61B40DFA"/>
    <w:multiLevelType w:val="hybridMultilevel"/>
    <w:tmpl w:val="360495AC"/>
    <w:lvl w:ilvl="0" w:tplc="96D4B0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70F3B"/>
    <w:multiLevelType w:val="multilevel"/>
    <w:tmpl w:val="EDE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F95EF6"/>
    <w:multiLevelType w:val="multilevel"/>
    <w:tmpl w:val="38A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A5A57C9"/>
    <w:multiLevelType w:val="multilevel"/>
    <w:tmpl w:val="EB02435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6CA40DD4"/>
    <w:multiLevelType w:val="hybridMultilevel"/>
    <w:tmpl w:val="796E1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53350"/>
    <w:multiLevelType w:val="hybridMultilevel"/>
    <w:tmpl w:val="16B68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0300C"/>
    <w:multiLevelType w:val="hybridMultilevel"/>
    <w:tmpl w:val="D8860666"/>
    <w:lvl w:ilvl="0" w:tplc="F9109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BF25EB"/>
    <w:multiLevelType w:val="multilevel"/>
    <w:tmpl w:val="D3D89E5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5"/>
  </w:num>
  <w:num w:numId="5">
    <w:abstractNumId w:val="6"/>
  </w:num>
  <w:num w:numId="6">
    <w:abstractNumId w:val="20"/>
  </w:num>
  <w:num w:numId="7">
    <w:abstractNumId w:val="24"/>
  </w:num>
  <w:num w:numId="8">
    <w:abstractNumId w:val="4"/>
  </w:num>
  <w:num w:numId="9">
    <w:abstractNumId w:val="9"/>
  </w:num>
  <w:num w:numId="10">
    <w:abstractNumId w:val="16"/>
  </w:num>
  <w:num w:numId="11">
    <w:abstractNumId w:val="7"/>
  </w:num>
  <w:num w:numId="12">
    <w:abstractNumId w:val="29"/>
  </w:num>
  <w:num w:numId="13">
    <w:abstractNumId w:val="25"/>
  </w:num>
  <w:num w:numId="14">
    <w:abstractNumId w:val="19"/>
  </w:num>
  <w:num w:numId="15">
    <w:abstractNumId w:val="11"/>
  </w:num>
  <w:num w:numId="16">
    <w:abstractNumId w:val="21"/>
  </w:num>
  <w:num w:numId="17">
    <w:abstractNumId w:val="13"/>
  </w:num>
  <w:num w:numId="18">
    <w:abstractNumId w:val="3"/>
  </w:num>
  <w:num w:numId="19">
    <w:abstractNumId w:val="10"/>
  </w:num>
  <w:num w:numId="20">
    <w:abstractNumId w:val="0"/>
  </w:num>
  <w:num w:numId="21">
    <w:abstractNumId w:val="23"/>
  </w:num>
  <w:num w:numId="22">
    <w:abstractNumId w:val="15"/>
  </w:num>
  <w:num w:numId="23">
    <w:abstractNumId w:val="28"/>
  </w:num>
  <w:num w:numId="24">
    <w:abstractNumId w:val="2"/>
  </w:num>
  <w:num w:numId="25">
    <w:abstractNumId w:val="1"/>
  </w:num>
  <w:num w:numId="26">
    <w:abstractNumId w:val="22"/>
  </w:num>
  <w:num w:numId="27">
    <w:abstractNumId w:val="26"/>
  </w:num>
  <w:num w:numId="28">
    <w:abstractNumId w:val="12"/>
  </w:num>
  <w:num w:numId="29">
    <w:abstractNumId w:val="27"/>
  </w:num>
  <w:num w:numId="3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04B"/>
    <w:rsid w:val="000024C6"/>
    <w:rsid w:val="00003A91"/>
    <w:rsid w:val="000040E5"/>
    <w:rsid w:val="000045EE"/>
    <w:rsid w:val="000063E9"/>
    <w:rsid w:val="000064E2"/>
    <w:rsid w:val="000068A4"/>
    <w:rsid w:val="00010B32"/>
    <w:rsid w:val="00011A9A"/>
    <w:rsid w:val="00012056"/>
    <w:rsid w:val="000136FE"/>
    <w:rsid w:val="00013D9F"/>
    <w:rsid w:val="00015B82"/>
    <w:rsid w:val="00016723"/>
    <w:rsid w:val="000170D6"/>
    <w:rsid w:val="000177F1"/>
    <w:rsid w:val="0002438E"/>
    <w:rsid w:val="000277F7"/>
    <w:rsid w:val="000278CC"/>
    <w:rsid w:val="0003068E"/>
    <w:rsid w:val="00030E2D"/>
    <w:rsid w:val="00033394"/>
    <w:rsid w:val="00033A3A"/>
    <w:rsid w:val="0003485C"/>
    <w:rsid w:val="000353D5"/>
    <w:rsid w:val="0003581C"/>
    <w:rsid w:val="00035DDC"/>
    <w:rsid w:val="00036F85"/>
    <w:rsid w:val="00037AD4"/>
    <w:rsid w:val="00037FDF"/>
    <w:rsid w:val="00040B51"/>
    <w:rsid w:val="00041148"/>
    <w:rsid w:val="00041C04"/>
    <w:rsid w:val="00041D0C"/>
    <w:rsid w:val="0004273E"/>
    <w:rsid w:val="00042A94"/>
    <w:rsid w:val="000440D9"/>
    <w:rsid w:val="0004489C"/>
    <w:rsid w:val="00045CE8"/>
    <w:rsid w:val="000468AD"/>
    <w:rsid w:val="00046EB5"/>
    <w:rsid w:val="00046F41"/>
    <w:rsid w:val="00047627"/>
    <w:rsid w:val="00050768"/>
    <w:rsid w:val="00051F7D"/>
    <w:rsid w:val="00052087"/>
    <w:rsid w:val="000528D4"/>
    <w:rsid w:val="00053744"/>
    <w:rsid w:val="00054A93"/>
    <w:rsid w:val="00055FF5"/>
    <w:rsid w:val="0005679F"/>
    <w:rsid w:val="00056BFD"/>
    <w:rsid w:val="00056FCF"/>
    <w:rsid w:val="000573A2"/>
    <w:rsid w:val="00057679"/>
    <w:rsid w:val="00057B9E"/>
    <w:rsid w:val="000619AE"/>
    <w:rsid w:val="000629EA"/>
    <w:rsid w:val="00064504"/>
    <w:rsid w:val="00064F7F"/>
    <w:rsid w:val="000700A0"/>
    <w:rsid w:val="000716B5"/>
    <w:rsid w:val="0007328A"/>
    <w:rsid w:val="0007415B"/>
    <w:rsid w:val="0007752C"/>
    <w:rsid w:val="000802B7"/>
    <w:rsid w:val="00081745"/>
    <w:rsid w:val="00081E63"/>
    <w:rsid w:val="0008258C"/>
    <w:rsid w:val="00082EF6"/>
    <w:rsid w:val="0008475A"/>
    <w:rsid w:val="00085197"/>
    <w:rsid w:val="00085D52"/>
    <w:rsid w:val="00086775"/>
    <w:rsid w:val="0008711D"/>
    <w:rsid w:val="000871E0"/>
    <w:rsid w:val="000874F7"/>
    <w:rsid w:val="00091150"/>
    <w:rsid w:val="00092200"/>
    <w:rsid w:val="000924E5"/>
    <w:rsid w:val="00092A9D"/>
    <w:rsid w:val="000930DA"/>
    <w:rsid w:val="0009314C"/>
    <w:rsid w:val="00093254"/>
    <w:rsid w:val="0009379A"/>
    <w:rsid w:val="000943ED"/>
    <w:rsid w:val="000946C0"/>
    <w:rsid w:val="00095B5A"/>
    <w:rsid w:val="00096510"/>
    <w:rsid w:val="00096890"/>
    <w:rsid w:val="00097ACE"/>
    <w:rsid w:val="00097F50"/>
    <w:rsid w:val="000A070F"/>
    <w:rsid w:val="000A089B"/>
    <w:rsid w:val="000A18F1"/>
    <w:rsid w:val="000A1E5D"/>
    <w:rsid w:val="000A386E"/>
    <w:rsid w:val="000A3959"/>
    <w:rsid w:val="000A3DA9"/>
    <w:rsid w:val="000A3DE8"/>
    <w:rsid w:val="000A4D90"/>
    <w:rsid w:val="000A7E1A"/>
    <w:rsid w:val="000B2DD2"/>
    <w:rsid w:val="000B369E"/>
    <w:rsid w:val="000B3E90"/>
    <w:rsid w:val="000B52DD"/>
    <w:rsid w:val="000B5A8D"/>
    <w:rsid w:val="000C0B3F"/>
    <w:rsid w:val="000C17D9"/>
    <w:rsid w:val="000C4BAB"/>
    <w:rsid w:val="000C602F"/>
    <w:rsid w:val="000C6679"/>
    <w:rsid w:val="000D05A5"/>
    <w:rsid w:val="000D0D96"/>
    <w:rsid w:val="000D0E70"/>
    <w:rsid w:val="000D19A3"/>
    <w:rsid w:val="000D3304"/>
    <w:rsid w:val="000D3AAA"/>
    <w:rsid w:val="000D76CE"/>
    <w:rsid w:val="000D78F9"/>
    <w:rsid w:val="000E1629"/>
    <w:rsid w:val="000E16E2"/>
    <w:rsid w:val="000E1E66"/>
    <w:rsid w:val="000E3B2D"/>
    <w:rsid w:val="000E464D"/>
    <w:rsid w:val="000E4FCF"/>
    <w:rsid w:val="000E50F5"/>
    <w:rsid w:val="000E56BF"/>
    <w:rsid w:val="000E57AF"/>
    <w:rsid w:val="000E7362"/>
    <w:rsid w:val="000F04AA"/>
    <w:rsid w:val="000F0C7A"/>
    <w:rsid w:val="000F3118"/>
    <w:rsid w:val="000F3A1A"/>
    <w:rsid w:val="000F4F77"/>
    <w:rsid w:val="000F7B46"/>
    <w:rsid w:val="001018BE"/>
    <w:rsid w:val="00101D89"/>
    <w:rsid w:val="00102266"/>
    <w:rsid w:val="0010342B"/>
    <w:rsid w:val="00106C05"/>
    <w:rsid w:val="00110761"/>
    <w:rsid w:val="00110922"/>
    <w:rsid w:val="001121E7"/>
    <w:rsid w:val="0011245D"/>
    <w:rsid w:val="00112EDC"/>
    <w:rsid w:val="00121317"/>
    <w:rsid w:val="00122683"/>
    <w:rsid w:val="001239A8"/>
    <w:rsid w:val="00123E24"/>
    <w:rsid w:val="001246F9"/>
    <w:rsid w:val="001258E3"/>
    <w:rsid w:val="001300C4"/>
    <w:rsid w:val="001316BE"/>
    <w:rsid w:val="001316F1"/>
    <w:rsid w:val="00131E07"/>
    <w:rsid w:val="00133089"/>
    <w:rsid w:val="0013385F"/>
    <w:rsid w:val="00134A9E"/>
    <w:rsid w:val="00134FDE"/>
    <w:rsid w:val="001354F3"/>
    <w:rsid w:val="00135E31"/>
    <w:rsid w:val="00136998"/>
    <w:rsid w:val="00140B08"/>
    <w:rsid w:val="00140BD0"/>
    <w:rsid w:val="00140D65"/>
    <w:rsid w:val="00143587"/>
    <w:rsid w:val="001435BE"/>
    <w:rsid w:val="00143F5A"/>
    <w:rsid w:val="00144E87"/>
    <w:rsid w:val="001458B4"/>
    <w:rsid w:val="0014659F"/>
    <w:rsid w:val="00147210"/>
    <w:rsid w:val="00147D40"/>
    <w:rsid w:val="00150A19"/>
    <w:rsid w:val="00152BDA"/>
    <w:rsid w:val="00152DB8"/>
    <w:rsid w:val="00155295"/>
    <w:rsid w:val="00155DDA"/>
    <w:rsid w:val="001561C2"/>
    <w:rsid w:val="00161D0A"/>
    <w:rsid w:val="00163E0E"/>
    <w:rsid w:val="00164C58"/>
    <w:rsid w:val="001658B7"/>
    <w:rsid w:val="00172DEA"/>
    <w:rsid w:val="001738BE"/>
    <w:rsid w:val="0017540B"/>
    <w:rsid w:val="00175AA8"/>
    <w:rsid w:val="00176E21"/>
    <w:rsid w:val="00177A1F"/>
    <w:rsid w:val="001817C6"/>
    <w:rsid w:val="001837E2"/>
    <w:rsid w:val="00183D03"/>
    <w:rsid w:val="00183EBC"/>
    <w:rsid w:val="0018426E"/>
    <w:rsid w:val="0018784F"/>
    <w:rsid w:val="00191882"/>
    <w:rsid w:val="00191ED1"/>
    <w:rsid w:val="00193B1C"/>
    <w:rsid w:val="0019469F"/>
    <w:rsid w:val="00195E54"/>
    <w:rsid w:val="00196677"/>
    <w:rsid w:val="001A1F4D"/>
    <w:rsid w:val="001A2B3A"/>
    <w:rsid w:val="001A42BD"/>
    <w:rsid w:val="001A4664"/>
    <w:rsid w:val="001A5A95"/>
    <w:rsid w:val="001A5E30"/>
    <w:rsid w:val="001B1F44"/>
    <w:rsid w:val="001B37F8"/>
    <w:rsid w:val="001B3DAF"/>
    <w:rsid w:val="001B4371"/>
    <w:rsid w:val="001B59F5"/>
    <w:rsid w:val="001B5F37"/>
    <w:rsid w:val="001B7279"/>
    <w:rsid w:val="001B73E4"/>
    <w:rsid w:val="001B7A0D"/>
    <w:rsid w:val="001C02A8"/>
    <w:rsid w:val="001C161B"/>
    <w:rsid w:val="001C6229"/>
    <w:rsid w:val="001D182B"/>
    <w:rsid w:val="001D20B6"/>
    <w:rsid w:val="001D42D1"/>
    <w:rsid w:val="001D49CD"/>
    <w:rsid w:val="001D54D1"/>
    <w:rsid w:val="001D6E31"/>
    <w:rsid w:val="001E1525"/>
    <w:rsid w:val="001E3067"/>
    <w:rsid w:val="001E3EA5"/>
    <w:rsid w:val="001E4180"/>
    <w:rsid w:val="001F0A81"/>
    <w:rsid w:val="001F0E7A"/>
    <w:rsid w:val="001F16AE"/>
    <w:rsid w:val="001F1D22"/>
    <w:rsid w:val="001F1D8F"/>
    <w:rsid w:val="001F26C5"/>
    <w:rsid w:val="001F2873"/>
    <w:rsid w:val="001F391D"/>
    <w:rsid w:val="002022A7"/>
    <w:rsid w:val="0020303A"/>
    <w:rsid w:val="00204200"/>
    <w:rsid w:val="0020599A"/>
    <w:rsid w:val="0021072A"/>
    <w:rsid w:val="00212435"/>
    <w:rsid w:val="00212459"/>
    <w:rsid w:val="00214515"/>
    <w:rsid w:val="002204AA"/>
    <w:rsid w:val="002209FB"/>
    <w:rsid w:val="00221430"/>
    <w:rsid w:val="00221C8B"/>
    <w:rsid w:val="0023016E"/>
    <w:rsid w:val="0023095B"/>
    <w:rsid w:val="00230B4F"/>
    <w:rsid w:val="00232291"/>
    <w:rsid w:val="00232BD9"/>
    <w:rsid w:val="00233CD5"/>
    <w:rsid w:val="00235450"/>
    <w:rsid w:val="0023640D"/>
    <w:rsid w:val="0023765B"/>
    <w:rsid w:val="002406F9"/>
    <w:rsid w:val="002437AA"/>
    <w:rsid w:val="00243875"/>
    <w:rsid w:val="00244336"/>
    <w:rsid w:val="002514C9"/>
    <w:rsid w:val="00251F5B"/>
    <w:rsid w:val="00252A72"/>
    <w:rsid w:val="00252C5B"/>
    <w:rsid w:val="00255D8E"/>
    <w:rsid w:val="00257DDB"/>
    <w:rsid w:val="00257EEC"/>
    <w:rsid w:val="00262CA7"/>
    <w:rsid w:val="002632B2"/>
    <w:rsid w:val="00264896"/>
    <w:rsid w:val="00264B58"/>
    <w:rsid w:val="002669A0"/>
    <w:rsid w:val="00266F4B"/>
    <w:rsid w:val="00267404"/>
    <w:rsid w:val="00272066"/>
    <w:rsid w:val="00272B00"/>
    <w:rsid w:val="00273007"/>
    <w:rsid w:val="00274ADE"/>
    <w:rsid w:val="00274D10"/>
    <w:rsid w:val="00276C9D"/>
    <w:rsid w:val="002814E9"/>
    <w:rsid w:val="00285778"/>
    <w:rsid w:val="00285811"/>
    <w:rsid w:val="002875EC"/>
    <w:rsid w:val="002916C7"/>
    <w:rsid w:val="002939C9"/>
    <w:rsid w:val="002941DF"/>
    <w:rsid w:val="00296517"/>
    <w:rsid w:val="002973CB"/>
    <w:rsid w:val="002A07B3"/>
    <w:rsid w:val="002A1596"/>
    <w:rsid w:val="002A1DF9"/>
    <w:rsid w:val="002A1E54"/>
    <w:rsid w:val="002A239D"/>
    <w:rsid w:val="002A239E"/>
    <w:rsid w:val="002A3203"/>
    <w:rsid w:val="002A344E"/>
    <w:rsid w:val="002A37CF"/>
    <w:rsid w:val="002A6B17"/>
    <w:rsid w:val="002A6C11"/>
    <w:rsid w:val="002A768B"/>
    <w:rsid w:val="002B0F59"/>
    <w:rsid w:val="002B253B"/>
    <w:rsid w:val="002B7F62"/>
    <w:rsid w:val="002C194D"/>
    <w:rsid w:val="002C2770"/>
    <w:rsid w:val="002C3F4B"/>
    <w:rsid w:val="002C5ADE"/>
    <w:rsid w:val="002C6CDA"/>
    <w:rsid w:val="002C7D17"/>
    <w:rsid w:val="002D08BC"/>
    <w:rsid w:val="002D1656"/>
    <w:rsid w:val="002D1E97"/>
    <w:rsid w:val="002D254F"/>
    <w:rsid w:val="002D2B46"/>
    <w:rsid w:val="002D2FE7"/>
    <w:rsid w:val="002E080E"/>
    <w:rsid w:val="002E0A3A"/>
    <w:rsid w:val="002E0D31"/>
    <w:rsid w:val="002E0F49"/>
    <w:rsid w:val="002E34D4"/>
    <w:rsid w:val="002E7393"/>
    <w:rsid w:val="002F0DE4"/>
    <w:rsid w:val="002F3FB5"/>
    <w:rsid w:val="002F5486"/>
    <w:rsid w:val="002F65ED"/>
    <w:rsid w:val="0030019A"/>
    <w:rsid w:val="003030CE"/>
    <w:rsid w:val="00304F3E"/>
    <w:rsid w:val="003058CD"/>
    <w:rsid w:val="00305F48"/>
    <w:rsid w:val="0030709A"/>
    <w:rsid w:val="0030735E"/>
    <w:rsid w:val="00310C32"/>
    <w:rsid w:val="00310C8C"/>
    <w:rsid w:val="00312A3B"/>
    <w:rsid w:val="00312F78"/>
    <w:rsid w:val="00313185"/>
    <w:rsid w:val="003139FA"/>
    <w:rsid w:val="003150E5"/>
    <w:rsid w:val="00315470"/>
    <w:rsid w:val="003154D3"/>
    <w:rsid w:val="003168FB"/>
    <w:rsid w:val="00317BAB"/>
    <w:rsid w:val="00317F68"/>
    <w:rsid w:val="0032206E"/>
    <w:rsid w:val="0032234E"/>
    <w:rsid w:val="00322B1F"/>
    <w:rsid w:val="00322D61"/>
    <w:rsid w:val="00323B2C"/>
    <w:rsid w:val="0032423E"/>
    <w:rsid w:val="00324E6A"/>
    <w:rsid w:val="00325653"/>
    <w:rsid w:val="00326FC9"/>
    <w:rsid w:val="00326FCA"/>
    <w:rsid w:val="003270F6"/>
    <w:rsid w:val="00327549"/>
    <w:rsid w:val="0033015E"/>
    <w:rsid w:val="00330951"/>
    <w:rsid w:val="00331E66"/>
    <w:rsid w:val="00332709"/>
    <w:rsid w:val="00333D4F"/>
    <w:rsid w:val="003351DA"/>
    <w:rsid w:val="003364F7"/>
    <w:rsid w:val="00336C7D"/>
    <w:rsid w:val="0033743D"/>
    <w:rsid w:val="00340782"/>
    <w:rsid w:val="0034109B"/>
    <w:rsid w:val="00342025"/>
    <w:rsid w:val="00342521"/>
    <w:rsid w:val="003462BA"/>
    <w:rsid w:val="00346730"/>
    <w:rsid w:val="003471C8"/>
    <w:rsid w:val="00347250"/>
    <w:rsid w:val="00347BA5"/>
    <w:rsid w:val="00350AB9"/>
    <w:rsid w:val="003511D6"/>
    <w:rsid w:val="003511E0"/>
    <w:rsid w:val="00351FB5"/>
    <w:rsid w:val="003521B0"/>
    <w:rsid w:val="003524CB"/>
    <w:rsid w:val="003534B8"/>
    <w:rsid w:val="003556F1"/>
    <w:rsid w:val="00356434"/>
    <w:rsid w:val="0035791B"/>
    <w:rsid w:val="00362BCE"/>
    <w:rsid w:val="0036393A"/>
    <w:rsid w:val="00364D84"/>
    <w:rsid w:val="00365A47"/>
    <w:rsid w:val="0036644C"/>
    <w:rsid w:val="00371F85"/>
    <w:rsid w:val="0037257F"/>
    <w:rsid w:val="00376179"/>
    <w:rsid w:val="00376B66"/>
    <w:rsid w:val="003773D7"/>
    <w:rsid w:val="003812EB"/>
    <w:rsid w:val="00382254"/>
    <w:rsid w:val="0038315B"/>
    <w:rsid w:val="0038456F"/>
    <w:rsid w:val="00385C30"/>
    <w:rsid w:val="00385E3E"/>
    <w:rsid w:val="00386ABD"/>
    <w:rsid w:val="0039218A"/>
    <w:rsid w:val="00392248"/>
    <w:rsid w:val="003926E6"/>
    <w:rsid w:val="00393AF2"/>
    <w:rsid w:val="003948D6"/>
    <w:rsid w:val="00394AE7"/>
    <w:rsid w:val="00395512"/>
    <w:rsid w:val="00395F9D"/>
    <w:rsid w:val="00396E33"/>
    <w:rsid w:val="003A0493"/>
    <w:rsid w:val="003A1C94"/>
    <w:rsid w:val="003A2A39"/>
    <w:rsid w:val="003A2B1C"/>
    <w:rsid w:val="003A3208"/>
    <w:rsid w:val="003A5FBA"/>
    <w:rsid w:val="003A63E0"/>
    <w:rsid w:val="003A6E21"/>
    <w:rsid w:val="003A784A"/>
    <w:rsid w:val="003B0407"/>
    <w:rsid w:val="003B079E"/>
    <w:rsid w:val="003B2140"/>
    <w:rsid w:val="003B28EC"/>
    <w:rsid w:val="003B2901"/>
    <w:rsid w:val="003B6E27"/>
    <w:rsid w:val="003B7E6A"/>
    <w:rsid w:val="003C0290"/>
    <w:rsid w:val="003C20B8"/>
    <w:rsid w:val="003C2B9F"/>
    <w:rsid w:val="003C2D6D"/>
    <w:rsid w:val="003C306F"/>
    <w:rsid w:val="003C50CE"/>
    <w:rsid w:val="003C5B2B"/>
    <w:rsid w:val="003C6ADD"/>
    <w:rsid w:val="003C6C1F"/>
    <w:rsid w:val="003C75E1"/>
    <w:rsid w:val="003C7AC7"/>
    <w:rsid w:val="003C7E6B"/>
    <w:rsid w:val="003D026B"/>
    <w:rsid w:val="003D099A"/>
    <w:rsid w:val="003D0B91"/>
    <w:rsid w:val="003D285A"/>
    <w:rsid w:val="003D362C"/>
    <w:rsid w:val="003D482F"/>
    <w:rsid w:val="003D7901"/>
    <w:rsid w:val="003D7997"/>
    <w:rsid w:val="003E024E"/>
    <w:rsid w:val="003E036B"/>
    <w:rsid w:val="003E06C0"/>
    <w:rsid w:val="003E1651"/>
    <w:rsid w:val="003E1A2E"/>
    <w:rsid w:val="003E1BE1"/>
    <w:rsid w:val="003E3449"/>
    <w:rsid w:val="003E38FF"/>
    <w:rsid w:val="003E39CA"/>
    <w:rsid w:val="003E5D6A"/>
    <w:rsid w:val="003E6388"/>
    <w:rsid w:val="003E6C21"/>
    <w:rsid w:val="003F1B3A"/>
    <w:rsid w:val="003F2984"/>
    <w:rsid w:val="003F2F74"/>
    <w:rsid w:val="003F386F"/>
    <w:rsid w:val="003F3EE5"/>
    <w:rsid w:val="003F3F62"/>
    <w:rsid w:val="003F42C3"/>
    <w:rsid w:val="003F4DDB"/>
    <w:rsid w:val="003F4E5A"/>
    <w:rsid w:val="003F6D90"/>
    <w:rsid w:val="003F6E14"/>
    <w:rsid w:val="003F7179"/>
    <w:rsid w:val="004008B7"/>
    <w:rsid w:val="00401B22"/>
    <w:rsid w:val="00402A03"/>
    <w:rsid w:val="00402AAF"/>
    <w:rsid w:val="00404CF7"/>
    <w:rsid w:val="00407C56"/>
    <w:rsid w:val="00410DDB"/>
    <w:rsid w:val="004141BD"/>
    <w:rsid w:val="00416B09"/>
    <w:rsid w:val="00417687"/>
    <w:rsid w:val="00422B02"/>
    <w:rsid w:val="00424E87"/>
    <w:rsid w:val="0042512A"/>
    <w:rsid w:val="00425943"/>
    <w:rsid w:val="004274ED"/>
    <w:rsid w:val="004274FA"/>
    <w:rsid w:val="004305FA"/>
    <w:rsid w:val="00430CE8"/>
    <w:rsid w:val="004329E5"/>
    <w:rsid w:val="004343A7"/>
    <w:rsid w:val="00436E0A"/>
    <w:rsid w:val="004374CC"/>
    <w:rsid w:val="00440AF7"/>
    <w:rsid w:val="00442DD2"/>
    <w:rsid w:val="0044314A"/>
    <w:rsid w:val="004434F2"/>
    <w:rsid w:val="00446FBC"/>
    <w:rsid w:val="004506D7"/>
    <w:rsid w:val="00452BF8"/>
    <w:rsid w:val="00453176"/>
    <w:rsid w:val="00453D0F"/>
    <w:rsid w:val="00453DA5"/>
    <w:rsid w:val="00455E58"/>
    <w:rsid w:val="004560A8"/>
    <w:rsid w:val="00456DF8"/>
    <w:rsid w:val="0046182F"/>
    <w:rsid w:val="00461BC5"/>
    <w:rsid w:val="0046460F"/>
    <w:rsid w:val="00465B70"/>
    <w:rsid w:val="004664B8"/>
    <w:rsid w:val="0046708B"/>
    <w:rsid w:val="00467134"/>
    <w:rsid w:val="00470C0F"/>
    <w:rsid w:val="0047209C"/>
    <w:rsid w:val="004725E5"/>
    <w:rsid w:val="004753DC"/>
    <w:rsid w:val="004755D6"/>
    <w:rsid w:val="004756AC"/>
    <w:rsid w:val="00475C6F"/>
    <w:rsid w:val="0047645C"/>
    <w:rsid w:val="00480150"/>
    <w:rsid w:val="004802CB"/>
    <w:rsid w:val="0048119B"/>
    <w:rsid w:val="00482469"/>
    <w:rsid w:val="00482535"/>
    <w:rsid w:val="00483C41"/>
    <w:rsid w:val="00484123"/>
    <w:rsid w:val="00484A58"/>
    <w:rsid w:val="00485A1B"/>
    <w:rsid w:val="004868C3"/>
    <w:rsid w:val="0048783D"/>
    <w:rsid w:val="004900AB"/>
    <w:rsid w:val="004905D5"/>
    <w:rsid w:val="00491E50"/>
    <w:rsid w:val="0049263A"/>
    <w:rsid w:val="0049304F"/>
    <w:rsid w:val="00493A29"/>
    <w:rsid w:val="00493EBC"/>
    <w:rsid w:val="00494824"/>
    <w:rsid w:val="0049786A"/>
    <w:rsid w:val="00497F2A"/>
    <w:rsid w:val="004A00A5"/>
    <w:rsid w:val="004A1802"/>
    <w:rsid w:val="004A385C"/>
    <w:rsid w:val="004A3952"/>
    <w:rsid w:val="004A4334"/>
    <w:rsid w:val="004A584F"/>
    <w:rsid w:val="004A6044"/>
    <w:rsid w:val="004A6E6E"/>
    <w:rsid w:val="004A7500"/>
    <w:rsid w:val="004B1153"/>
    <w:rsid w:val="004B21D1"/>
    <w:rsid w:val="004B3939"/>
    <w:rsid w:val="004B47F2"/>
    <w:rsid w:val="004B6B94"/>
    <w:rsid w:val="004B7E7F"/>
    <w:rsid w:val="004B7F8D"/>
    <w:rsid w:val="004C2881"/>
    <w:rsid w:val="004C408C"/>
    <w:rsid w:val="004C46B1"/>
    <w:rsid w:val="004C4869"/>
    <w:rsid w:val="004C7D0C"/>
    <w:rsid w:val="004D1336"/>
    <w:rsid w:val="004D3002"/>
    <w:rsid w:val="004D3CE0"/>
    <w:rsid w:val="004D5CF6"/>
    <w:rsid w:val="004D65E8"/>
    <w:rsid w:val="004D7AB8"/>
    <w:rsid w:val="004D7C1C"/>
    <w:rsid w:val="004E0C44"/>
    <w:rsid w:val="004E171D"/>
    <w:rsid w:val="004E50F2"/>
    <w:rsid w:val="004E5E51"/>
    <w:rsid w:val="004E742B"/>
    <w:rsid w:val="004F040E"/>
    <w:rsid w:val="004F341B"/>
    <w:rsid w:val="004F6AE7"/>
    <w:rsid w:val="004F701F"/>
    <w:rsid w:val="005002B7"/>
    <w:rsid w:val="00502BE5"/>
    <w:rsid w:val="00503061"/>
    <w:rsid w:val="00503AB4"/>
    <w:rsid w:val="0050646F"/>
    <w:rsid w:val="00506975"/>
    <w:rsid w:val="005113BC"/>
    <w:rsid w:val="00512FAD"/>
    <w:rsid w:val="005132E7"/>
    <w:rsid w:val="00513D1A"/>
    <w:rsid w:val="005141D9"/>
    <w:rsid w:val="00514597"/>
    <w:rsid w:val="00515332"/>
    <w:rsid w:val="005158CD"/>
    <w:rsid w:val="005167CF"/>
    <w:rsid w:val="00517268"/>
    <w:rsid w:val="00517426"/>
    <w:rsid w:val="00517E60"/>
    <w:rsid w:val="00520CA5"/>
    <w:rsid w:val="00521FFB"/>
    <w:rsid w:val="005222A5"/>
    <w:rsid w:val="005229BD"/>
    <w:rsid w:val="00522E49"/>
    <w:rsid w:val="00523EF5"/>
    <w:rsid w:val="00525BD4"/>
    <w:rsid w:val="00525FE2"/>
    <w:rsid w:val="00526DB2"/>
    <w:rsid w:val="005273B3"/>
    <w:rsid w:val="005319D0"/>
    <w:rsid w:val="00531CF8"/>
    <w:rsid w:val="0053396A"/>
    <w:rsid w:val="005348E1"/>
    <w:rsid w:val="0053628B"/>
    <w:rsid w:val="0054022B"/>
    <w:rsid w:val="005407D1"/>
    <w:rsid w:val="00541888"/>
    <w:rsid w:val="00541D37"/>
    <w:rsid w:val="00541D80"/>
    <w:rsid w:val="00542BF6"/>
    <w:rsid w:val="00543E8E"/>
    <w:rsid w:val="00544E8C"/>
    <w:rsid w:val="00545BE9"/>
    <w:rsid w:val="00550059"/>
    <w:rsid w:val="00550CBB"/>
    <w:rsid w:val="00551B2D"/>
    <w:rsid w:val="005556BA"/>
    <w:rsid w:val="0055598D"/>
    <w:rsid w:val="00556554"/>
    <w:rsid w:val="00557707"/>
    <w:rsid w:val="00557857"/>
    <w:rsid w:val="00557A94"/>
    <w:rsid w:val="00557DB9"/>
    <w:rsid w:val="00561243"/>
    <w:rsid w:val="00561431"/>
    <w:rsid w:val="005615B8"/>
    <w:rsid w:val="005633BD"/>
    <w:rsid w:val="0056372C"/>
    <w:rsid w:val="00564275"/>
    <w:rsid w:val="005643AD"/>
    <w:rsid w:val="00565C02"/>
    <w:rsid w:val="0056759D"/>
    <w:rsid w:val="005700AC"/>
    <w:rsid w:val="00570765"/>
    <w:rsid w:val="00570A5F"/>
    <w:rsid w:val="00570BAE"/>
    <w:rsid w:val="00571AE9"/>
    <w:rsid w:val="00572014"/>
    <w:rsid w:val="005726E4"/>
    <w:rsid w:val="00572B35"/>
    <w:rsid w:val="00573021"/>
    <w:rsid w:val="00574A97"/>
    <w:rsid w:val="00576218"/>
    <w:rsid w:val="0057691F"/>
    <w:rsid w:val="00577D57"/>
    <w:rsid w:val="00580CD5"/>
    <w:rsid w:val="005852AD"/>
    <w:rsid w:val="00586468"/>
    <w:rsid w:val="00587381"/>
    <w:rsid w:val="005919AA"/>
    <w:rsid w:val="005923BB"/>
    <w:rsid w:val="005939BA"/>
    <w:rsid w:val="00593DFD"/>
    <w:rsid w:val="00594AD1"/>
    <w:rsid w:val="00594D23"/>
    <w:rsid w:val="00595BF9"/>
    <w:rsid w:val="005A02D8"/>
    <w:rsid w:val="005A3838"/>
    <w:rsid w:val="005A3B16"/>
    <w:rsid w:val="005A40CA"/>
    <w:rsid w:val="005A4C1A"/>
    <w:rsid w:val="005B0283"/>
    <w:rsid w:val="005B0CD9"/>
    <w:rsid w:val="005B1B97"/>
    <w:rsid w:val="005B35C1"/>
    <w:rsid w:val="005B4FAD"/>
    <w:rsid w:val="005B5CA7"/>
    <w:rsid w:val="005B61F4"/>
    <w:rsid w:val="005B648B"/>
    <w:rsid w:val="005B6E01"/>
    <w:rsid w:val="005B71BB"/>
    <w:rsid w:val="005C0797"/>
    <w:rsid w:val="005C0B60"/>
    <w:rsid w:val="005C2112"/>
    <w:rsid w:val="005C22BF"/>
    <w:rsid w:val="005C2681"/>
    <w:rsid w:val="005C40A1"/>
    <w:rsid w:val="005C684C"/>
    <w:rsid w:val="005D0909"/>
    <w:rsid w:val="005D1738"/>
    <w:rsid w:val="005D21BC"/>
    <w:rsid w:val="005D2E06"/>
    <w:rsid w:val="005D3558"/>
    <w:rsid w:val="005D3C97"/>
    <w:rsid w:val="005D3FA9"/>
    <w:rsid w:val="005D4960"/>
    <w:rsid w:val="005D4BD0"/>
    <w:rsid w:val="005D5078"/>
    <w:rsid w:val="005D6F29"/>
    <w:rsid w:val="005D783D"/>
    <w:rsid w:val="005E129D"/>
    <w:rsid w:val="005E227B"/>
    <w:rsid w:val="005E40AA"/>
    <w:rsid w:val="005E48E2"/>
    <w:rsid w:val="005E7549"/>
    <w:rsid w:val="005E7C7A"/>
    <w:rsid w:val="005F118D"/>
    <w:rsid w:val="005F1BBA"/>
    <w:rsid w:val="005F226C"/>
    <w:rsid w:val="005F4DA4"/>
    <w:rsid w:val="005F6EB6"/>
    <w:rsid w:val="005F7899"/>
    <w:rsid w:val="005F78F7"/>
    <w:rsid w:val="00601256"/>
    <w:rsid w:val="00604376"/>
    <w:rsid w:val="00605A4C"/>
    <w:rsid w:val="006102AC"/>
    <w:rsid w:val="00610CAD"/>
    <w:rsid w:val="00610EBA"/>
    <w:rsid w:val="0061136C"/>
    <w:rsid w:val="00611FBA"/>
    <w:rsid w:val="00612D36"/>
    <w:rsid w:val="006141AB"/>
    <w:rsid w:val="00616DBC"/>
    <w:rsid w:val="00617660"/>
    <w:rsid w:val="0061799C"/>
    <w:rsid w:val="00620174"/>
    <w:rsid w:val="00620DAD"/>
    <w:rsid w:val="00621979"/>
    <w:rsid w:val="00622ADD"/>
    <w:rsid w:val="006242A7"/>
    <w:rsid w:val="0062484A"/>
    <w:rsid w:val="00625E71"/>
    <w:rsid w:val="00626C9A"/>
    <w:rsid w:val="00631109"/>
    <w:rsid w:val="006346A2"/>
    <w:rsid w:val="00634ADF"/>
    <w:rsid w:val="00634E6B"/>
    <w:rsid w:val="00637159"/>
    <w:rsid w:val="00642768"/>
    <w:rsid w:val="00644028"/>
    <w:rsid w:val="00645669"/>
    <w:rsid w:val="00645A68"/>
    <w:rsid w:val="00645DC2"/>
    <w:rsid w:val="0065038E"/>
    <w:rsid w:val="00651CAD"/>
    <w:rsid w:val="00653EB9"/>
    <w:rsid w:val="006601A5"/>
    <w:rsid w:val="006603DE"/>
    <w:rsid w:val="006608C0"/>
    <w:rsid w:val="00664F81"/>
    <w:rsid w:val="00667037"/>
    <w:rsid w:val="006671FA"/>
    <w:rsid w:val="006672CC"/>
    <w:rsid w:val="00670091"/>
    <w:rsid w:val="0067230A"/>
    <w:rsid w:val="006743BA"/>
    <w:rsid w:val="006769B2"/>
    <w:rsid w:val="006770FD"/>
    <w:rsid w:val="00681517"/>
    <w:rsid w:val="0068354A"/>
    <w:rsid w:val="0068378A"/>
    <w:rsid w:val="0068599D"/>
    <w:rsid w:val="00685DF6"/>
    <w:rsid w:val="00686284"/>
    <w:rsid w:val="0068736B"/>
    <w:rsid w:val="00687DBC"/>
    <w:rsid w:val="006904E9"/>
    <w:rsid w:val="00690A23"/>
    <w:rsid w:val="0069130B"/>
    <w:rsid w:val="006924A0"/>
    <w:rsid w:val="00692540"/>
    <w:rsid w:val="00692844"/>
    <w:rsid w:val="006929C0"/>
    <w:rsid w:val="006959E5"/>
    <w:rsid w:val="00695B29"/>
    <w:rsid w:val="006A0494"/>
    <w:rsid w:val="006A0953"/>
    <w:rsid w:val="006A1381"/>
    <w:rsid w:val="006A2D60"/>
    <w:rsid w:val="006A3993"/>
    <w:rsid w:val="006A449D"/>
    <w:rsid w:val="006A493A"/>
    <w:rsid w:val="006A5363"/>
    <w:rsid w:val="006A5810"/>
    <w:rsid w:val="006A61BB"/>
    <w:rsid w:val="006A70CF"/>
    <w:rsid w:val="006A7C78"/>
    <w:rsid w:val="006B0124"/>
    <w:rsid w:val="006B0FA4"/>
    <w:rsid w:val="006B1718"/>
    <w:rsid w:val="006B346D"/>
    <w:rsid w:val="006B4B79"/>
    <w:rsid w:val="006B4CD5"/>
    <w:rsid w:val="006B4D97"/>
    <w:rsid w:val="006C0238"/>
    <w:rsid w:val="006C075F"/>
    <w:rsid w:val="006C17DF"/>
    <w:rsid w:val="006C3357"/>
    <w:rsid w:val="006C3C5A"/>
    <w:rsid w:val="006C46A1"/>
    <w:rsid w:val="006C497A"/>
    <w:rsid w:val="006C690F"/>
    <w:rsid w:val="006C73B7"/>
    <w:rsid w:val="006D11F6"/>
    <w:rsid w:val="006D24A3"/>
    <w:rsid w:val="006D2D4A"/>
    <w:rsid w:val="006D3E7D"/>
    <w:rsid w:val="006D4074"/>
    <w:rsid w:val="006E04FF"/>
    <w:rsid w:val="006E12B6"/>
    <w:rsid w:val="006E1EBE"/>
    <w:rsid w:val="006E2E6F"/>
    <w:rsid w:val="006E3DFC"/>
    <w:rsid w:val="006E3FCB"/>
    <w:rsid w:val="006E40F4"/>
    <w:rsid w:val="006E4535"/>
    <w:rsid w:val="006E73F7"/>
    <w:rsid w:val="006E7704"/>
    <w:rsid w:val="006F0904"/>
    <w:rsid w:val="006F2E02"/>
    <w:rsid w:val="006F3F0A"/>
    <w:rsid w:val="006F684A"/>
    <w:rsid w:val="006F6B46"/>
    <w:rsid w:val="006F7D3C"/>
    <w:rsid w:val="00700456"/>
    <w:rsid w:val="00702313"/>
    <w:rsid w:val="0070244F"/>
    <w:rsid w:val="00702D33"/>
    <w:rsid w:val="00704D28"/>
    <w:rsid w:val="00706A0F"/>
    <w:rsid w:val="00706AB7"/>
    <w:rsid w:val="00706E6D"/>
    <w:rsid w:val="00706FEB"/>
    <w:rsid w:val="007070AC"/>
    <w:rsid w:val="007109CF"/>
    <w:rsid w:val="007114E8"/>
    <w:rsid w:val="00717690"/>
    <w:rsid w:val="00723E98"/>
    <w:rsid w:val="00724705"/>
    <w:rsid w:val="00724CA8"/>
    <w:rsid w:val="00725D66"/>
    <w:rsid w:val="00725FD2"/>
    <w:rsid w:val="00726376"/>
    <w:rsid w:val="007300AE"/>
    <w:rsid w:val="007311BE"/>
    <w:rsid w:val="00732923"/>
    <w:rsid w:val="00736490"/>
    <w:rsid w:val="00736BA2"/>
    <w:rsid w:val="00740BB9"/>
    <w:rsid w:val="007415A9"/>
    <w:rsid w:val="00741829"/>
    <w:rsid w:val="00741906"/>
    <w:rsid w:val="00741C41"/>
    <w:rsid w:val="00742DFC"/>
    <w:rsid w:val="007454E3"/>
    <w:rsid w:val="007466A1"/>
    <w:rsid w:val="00747361"/>
    <w:rsid w:val="00751EF9"/>
    <w:rsid w:val="007530AF"/>
    <w:rsid w:val="0075379D"/>
    <w:rsid w:val="00753E7B"/>
    <w:rsid w:val="007542B7"/>
    <w:rsid w:val="007574BF"/>
    <w:rsid w:val="00757CF0"/>
    <w:rsid w:val="00762245"/>
    <w:rsid w:val="0076727C"/>
    <w:rsid w:val="00767C36"/>
    <w:rsid w:val="0077084B"/>
    <w:rsid w:val="007708FA"/>
    <w:rsid w:val="007717F3"/>
    <w:rsid w:val="007726E7"/>
    <w:rsid w:val="00772B97"/>
    <w:rsid w:val="00773DE0"/>
    <w:rsid w:val="007746ED"/>
    <w:rsid w:val="00774F39"/>
    <w:rsid w:val="00780218"/>
    <w:rsid w:val="00780595"/>
    <w:rsid w:val="007814A8"/>
    <w:rsid w:val="00782988"/>
    <w:rsid w:val="00782D81"/>
    <w:rsid w:val="00783621"/>
    <w:rsid w:val="007838F6"/>
    <w:rsid w:val="00783C10"/>
    <w:rsid w:val="00784158"/>
    <w:rsid w:val="00785E93"/>
    <w:rsid w:val="00785F84"/>
    <w:rsid w:val="007864B8"/>
    <w:rsid w:val="0078793A"/>
    <w:rsid w:val="00787A56"/>
    <w:rsid w:val="0079050E"/>
    <w:rsid w:val="00791AD7"/>
    <w:rsid w:val="0079214A"/>
    <w:rsid w:val="00793B45"/>
    <w:rsid w:val="00793CD6"/>
    <w:rsid w:val="00794716"/>
    <w:rsid w:val="00794815"/>
    <w:rsid w:val="00795438"/>
    <w:rsid w:val="00796526"/>
    <w:rsid w:val="00797AF2"/>
    <w:rsid w:val="007A0EDA"/>
    <w:rsid w:val="007A39AF"/>
    <w:rsid w:val="007A3B9C"/>
    <w:rsid w:val="007A45A9"/>
    <w:rsid w:val="007A6A37"/>
    <w:rsid w:val="007A6FCA"/>
    <w:rsid w:val="007A7625"/>
    <w:rsid w:val="007B08A6"/>
    <w:rsid w:val="007B09E0"/>
    <w:rsid w:val="007B0BD9"/>
    <w:rsid w:val="007B0BEE"/>
    <w:rsid w:val="007B2236"/>
    <w:rsid w:val="007B341F"/>
    <w:rsid w:val="007B53C9"/>
    <w:rsid w:val="007B54A2"/>
    <w:rsid w:val="007B57AD"/>
    <w:rsid w:val="007B65E0"/>
    <w:rsid w:val="007C07BE"/>
    <w:rsid w:val="007C192C"/>
    <w:rsid w:val="007C5226"/>
    <w:rsid w:val="007C7404"/>
    <w:rsid w:val="007C7865"/>
    <w:rsid w:val="007D2B1E"/>
    <w:rsid w:val="007D4DD9"/>
    <w:rsid w:val="007D6CA3"/>
    <w:rsid w:val="007D7A29"/>
    <w:rsid w:val="007E24B0"/>
    <w:rsid w:val="007E4610"/>
    <w:rsid w:val="007E6B4B"/>
    <w:rsid w:val="007E7FB1"/>
    <w:rsid w:val="007F0867"/>
    <w:rsid w:val="007F27B1"/>
    <w:rsid w:val="007F2949"/>
    <w:rsid w:val="007F2B3E"/>
    <w:rsid w:val="007F4768"/>
    <w:rsid w:val="007F4CA9"/>
    <w:rsid w:val="007F4F55"/>
    <w:rsid w:val="007F51B3"/>
    <w:rsid w:val="007F648E"/>
    <w:rsid w:val="007F6A35"/>
    <w:rsid w:val="007F6F6A"/>
    <w:rsid w:val="008009C9"/>
    <w:rsid w:val="00800ED8"/>
    <w:rsid w:val="00804B8D"/>
    <w:rsid w:val="00804E08"/>
    <w:rsid w:val="00806DFA"/>
    <w:rsid w:val="00810A81"/>
    <w:rsid w:val="008119A3"/>
    <w:rsid w:val="00811E61"/>
    <w:rsid w:val="00812894"/>
    <w:rsid w:val="0081772D"/>
    <w:rsid w:val="00820E89"/>
    <w:rsid w:val="00821CEC"/>
    <w:rsid w:val="008235A6"/>
    <w:rsid w:val="00824C14"/>
    <w:rsid w:val="0082620B"/>
    <w:rsid w:val="00826289"/>
    <w:rsid w:val="0082771A"/>
    <w:rsid w:val="008278AE"/>
    <w:rsid w:val="00827F9B"/>
    <w:rsid w:val="00830978"/>
    <w:rsid w:val="00833317"/>
    <w:rsid w:val="00834AF9"/>
    <w:rsid w:val="00835130"/>
    <w:rsid w:val="008420C8"/>
    <w:rsid w:val="008421CC"/>
    <w:rsid w:val="00842252"/>
    <w:rsid w:val="00843D4F"/>
    <w:rsid w:val="0084479D"/>
    <w:rsid w:val="00845E19"/>
    <w:rsid w:val="00846BA6"/>
    <w:rsid w:val="008476F6"/>
    <w:rsid w:val="00847EA7"/>
    <w:rsid w:val="00850A49"/>
    <w:rsid w:val="00850C14"/>
    <w:rsid w:val="00852F5A"/>
    <w:rsid w:val="00854B41"/>
    <w:rsid w:val="00855500"/>
    <w:rsid w:val="008648CE"/>
    <w:rsid w:val="00864B03"/>
    <w:rsid w:val="00864FE2"/>
    <w:rsid w:val="0086569F"/>
    <w:rsid w:val="0086587A"/>
    <w:rsid w:val="00866620"/>
    <w:rsid w:val="00870987"/>
    <w:rsid w:val="00871D79"/>
    <w:rsid w:val="0087270D"/>
    <w:rsid w:val="00872B3E"/>
    <w:rsid w:val="00875612"/>
    <w:rsid w:val="008809A1"/>
    <w:rsid w:val="008819B4"/>
    <w:rsid w:val="008820C3"/>
    <w:rsid w:val="008825B3"/>
    <w:rsid w:val="0088291C"/>
    <w:rsid w:val="00885B32"/>
    <w:rsid w:val="00886BE2"/>
    <w:rsid w:val="0089265D"/>
    <w:rsid w:val="008927D3"/>
    <w:rsid w:val="00893017"/>
    <w:rsid w:val="00894DA3"/>
    <w:rsid w:val="008969D0"/>
    <w:rsid w:val="008A00D9"/>
    <w:rsid w:val="008A0201"/>
    <w:rsid w:val="008A07D8"/>
    <w:rsid w:val="008A0D4A"/>
    <w:rsid w:val="008A1BD7"/>
    <w:rsid w:val="008A2CA7"/>
    <w:rsid w:val="008A4D14"/>
    <w:rsid w:val="008A51E7"/>
    <w:rsid w:val="008B03F7"/>
    <w:rsid w:val="008B0F0D"/>
    <w:rsid w:val="008B4C96"/>
    <w:rsid w:val="008B59E9"/>
    <w:rsid w:val="008B6F21"/>
    <w:rsid w:val="008B7139"/>
    <w:rsid w:val="008B78B3"/>
    <w:rsid w:val="008B7ECC"/>
    <w:rsid w:val="008C0571"/>
    <w:rsid w:val="008C184A"/>
    <w:rsid w:val="008C1B5B"/>
    <w:rsid w:val="008C2F46"/>
    <w:rsid w:val="008C2F79"/>
    <w:rsid w:val="008C3C24"/>
    <w:rsid w:val="008C4647"/>
    <w:rsid w:val="008C4EBD"/>
    <w:rsid w:val="008C6D7A"/>
    <w:rsid w:val="008C79F8"/>
    <w:rsid w:val="008D1480"/>
    <w:rsid w:val="008D200C"/>
    <w:rsid w:val="008D2A51"/>
    <w:rsid w:val="008D33F3"/>
    <w:rsid w:val="008D3EFF"/>
    <w:rsid w:val="008D4027"/>
    <w:rsid w:val="008D4A75"/>
    <w:rsid w:val="008D4E2E"/>
    <w:rsid w:val="008D5541"/>
    <w:rsid w:val="008D6275"/>
    <w:rsid w:val="008D6FD5"/>
    <w:rsid w:val="008D7C57"/>
    <w:rsid w:val="008E2DE9"/>
    <w:rsid w:val="008E43FD"/>
    <w:rsid w:val="008E559F"/>
    <w:rsid w:val="008E5A55"/>
    <w:rsid w:val="008F0156"/>
    <w:rsid w:val="008F042B"/>
    <w:rsid w:val="008F04B5"/>
    <w:rsid w:val="008F2C6B"/>
    <w:rsid w:val="008F3316"/>
    <w:rsid w:val="008F4B10"/>
    <w:rsid w:val="008F6026"/>
    <w:rsid w:val="008F6937"/>
    <w:rsid w:val="008F6C14"/>
    <w:rsid w:val="008F70FB"/>
    <w:rsid w:val="009008AA"/>
    <w:rsid w:val="009037BD"/>
    <w:rsid w:val="00903F9E"/>
    <w:rsid w:val="00904A13"/>
    <w:rsid w:val="00905F4B"/>
    <w:rsid w:val="00906990"/>
    <w:rsid w:val="00906CE6"/>
    <w:rsid w:val="00906EFB"/>
    <w:rsid w:val="009074D5"/>
    <w:rsid w:val="00907B2A"/>
    <w:rsid w:val="00907EC6"/>
    <w:rsid w:val="00912B3C"/>
    <w:rsid w:val="00912EB2"/>
    <w:rsid w:val="009153F5"/>
    <w:rsid w:val="00920312"/>
    <w:rsid w:val="00920A72"/>
    <w:rsid w:val="0092214D"/>
    <w:rsid w:val="009240C9"/>
    <w:rsid w:val="00927CC1"/>
    <w:rsid w:val="009312D0"/>
    <w:rsid w:val="00932347"/>
    <w:rsid w:val="00933631"/>
    <w:rsid w:val="00933D7A"/>
    <w:rsid w:val="009344DD"/>
    <w:rsid w:val="009357BB"/>
    <w:rsid w:val="00936E29"/>
    <w:rsid w:val="0093732D"/>
    <w:rsid w:val="0093783D"/>
    <w:rsid w:val="00937DA9"/>
    <w:rsid w:val="009403AB"/>
    <w:rsid w:val="00940CAC"/>
    <w:rsid w:val="00941729"/>
    <w:rsid w:val="00942AF2"/>
    <w:rsid w:val="00945604"/>
    <w:rsid w:val="00946DC1"/>
    <w:rsid w:val="00952817"/>
    <w:rsid w:val="00952A03"/>
    <w:rsid w:val="00952A91"/>
    <w:rsid w:val="0095345F"/>
    <w:rsid w:val="0095355B"/>
    <w:rsid w:val="00953F5E"/>
    <w:rsid w:val="00955009"/>
    <w:rsid w:val="009604C5"/>
    <w:rsid w:val="00962623"/>
    <w:rsid w:val="00963B92"/>
    <w:rsid w:val="00963CC3"/>
    <w:rsid w:val="009655BE"/>
    <w:rsid w:val="00966148"/>
    <w:rsid w:val="009661D3"/>
    <w:rsid w:val="00966BCF"/>
    <w:rsid w:val="009703E1"/>
    <w:rsid w:val="00971E52"/>
    <w:rsid w:val="00972D6A"/>
    <w:rsid w:val="0097340D"/>
    <w:rsid w:val="00973901"/>
    <w:rsid w:val="00976A1A"/>
    <w:rsid w:val="0098031F"/>
    <w:rsid w:val="0098043E"/>
    <w:rsid w:val="00984C03"/>
    <w:rsid w:val="00986DAF"/>
    <w:rsid w:val="009873E2"/>
    <w:rsid w:val="00987B53"/>
    <w:rsid w:val="0099027B"/>
    <w:rsid w:val="00991209"/>
    <w:rsid w:val="00994885"/>
    <w:rsid w:val="009962E8"/>
    <w:rsid w:val="009963B3"/>
    <w:rsid w:val="009A070E"/>
    <w:rsid w:val="009A078B"/>
    <w:rsid w:val="009A285F"/>
    <w:rsid w:val="009A29B1"/>
    <w:rsid w:val="009A5751"/>
    <w:rsid w:val="009A5891"/>
    <w:rsid w:val="009A64CD"/>
    <w:rsid w:val="009A67C8"/>
    <w:rsid w:val="009B12F9"/>
    <w:rsid w:val="009B1C3D"/>
    <w:rsid w:val="009B2287"/>
    <w:rsid w:val="009B3163"/>
    <w:rsid w:val="009B3AB4"/>
    <w:rsid w:val="009B60CD"/>
    <w:rsid w:val="009B79A0"/>
    <w:rsid w:val="009B7A04"/>
    <w:rsid w:val="009C04CA"/>
    <w:rsid w:val="009C0D65"/>
    <w:rsid w:val="009C15CB"/>
    <w:rsid w:val="009C17CF"/>
    <w:rsid w:val="009C17E7"/>
    <w:rsid w:val="009C1A2F"/>
    <w:rsid w:val="009C381B"/>
    <w:rsid w:val="009C3D61"/>
    <w:rsid w:val="009C3F8A"/>
    <w:rsid w:val="009C4CCD"/>
    <w:rsid w:val="009C5A72"/>
    <w:rsid w:val="009D1152"/>
    <w:rsid w:val="009D1C5D"/>
    <w:rsid w:val="009D31DB"/>
    <w:rsid w:val="009D3B9A"/>
    <w:rsid w:val="009D3CA7"/>
    <w:rsid w:val="009D5A2C"/>
    <w:rsid w:val="009D5A80"/>
    <w:rsid w:val="009D5E68"/>
    <w:rsid w:val="009D61BE"/>
    <w:rsid w:val="009D7E43"/>
    <w:rsid w:val="009E25A9"/>
    <w:rsid w:val="009E2A07"/>
    <w:rsid w:val="009E3187"/>
    <w:rsid w:val="009E3818"/>
    <w:rsid w:val="009E3B06"/>
    <w:rsid w:val="009E58FB"/>
    <w:rsid w:val="009E601B"/>
    <w:rsid w:val="009F02B2"/>
    <w:rsid w:val="009F03B0"/>
    <w:rsid w:val="009F182E"/>
    <w:rsid w:val="009F205C"/>
    <w:rsid w:val="009F25C1"/>
    <w:rsid w:val="009F3A09"/>
    <w:rsid w:val="009F3E7C"/>
    <w:rsid w:val="009F4AE0"/>
    <w:rsid w:val="00A00B50"/>
    <w:rsid w:val="00A0258A"/>
    <w:rsid w:val="00A03F95"/>
    <w:rsid w:val="00A055BC"/>
    <w:rsid w:val="00A05739"/>
    <w:rsid w:val="00A0614A"/>
    <w:rsid w:val="00A06A76"/>
    <w:rsid w:val="00A1083C"/>
    <w:rsid w:val="00A12324"/>
    <w:rsid w:val="00A1377B"/>
    <w:rsid w:val="00A14460"/>
    <w:rsid w:val="00A15085"/>
    <w:rsid w:val="00A15964"/>
    <w:rsid w:val="00A15D9D"/>
    <w:rsid w:val="00A16E62"/>
    <w:rsid w:val="00A21C89"/>
    <w:rsid w:val="00A2472A"/>
    <w:rsid w:val="00A24E21"/>
    <w:rsid w:val="00A25ED0"/>
    <w:rsid w:val="00A305A9"/>
    <w:rsid w:val="00A30931"/>
    <w:rsid w:val="00A31F94"/>
    <w:rsid w:val="00A34F0F"/>
    <w:rsid w:val="00A35AB7"/>
    <w:rsid w:val="00A3663B"/>
    <w:rsid w:val="00A41CEE"/>
    <w:rsid w:val="00A433E0"/>
    <w:rsid w:val="00A43806"/>
    <w:rsid w:val="00A4519E"/>
    <w:rsid w:val="00A45D50"/>
    <w:rsid w:val="00A46B4A"/>
    <w:rsid w:val="00A46EB3"/>
    <w:rsid w:val="00A47C12"/>
    <w:rsid w:val="00A51014"/>
    <w:rsid w:val="00A51A3E"/>
    <w:rsid w:val="00A51BE5"/>
    <w:rsid w:val="00A52066"/>
    <w:rsid w:val="00A523A6"/>
    <w:rsid w:val="00A538C1"/>
    <w:rsid w:val="00A53A8C"/>
    <w:rsid w:val="00A541B3"/>
    <w:rsid w:val="00A54340"/>
    <w:rsid w:val="00A5457B"/>
    <w:rsid w:val="00A54D3F"/>
    <w:rsid w:val="00A55F33"/>
    <w:rsid w:val="00A56F58"/>
    <w:rsid w:val="00A60F61"/>
    <w:rsid w:val="00A6198D"/>
    <w:rsid w:val="00A63B32"/>
    <w:rsid w:val="00A63C60"/>
    <w:rsid w:val="00A63CBE"/>
    <w:rsid w:val="00A63D3D"/>
    <w:rsid w:val="00A65139"/>
    <w:rsid w:val="00A65D5D"/>
    <w:rsid w:val="00A70175"/>
    <w:rsid w:val="00A719B6"/>
    <w:rsid w:val="00A7297E"/>
    <w:rsid w:val="00A730DC"/>
    <w:rsid w:val="00A7402E"/>
    <w:rsid w:val="00A74A1C"/>
    <w:rsid w:val="00A76494"/>
    <w:rsid w:val="00A764C8"/>
    <w:rsid w:val="00A76EAC"/>
    <w:rsid w:val="00A77F1D"/>
    <w:rsid w:val="00A80783"/>
    <w:rsid w:val="00A81304"/>
    <w:rsid w:val="00A83687"/>
    <w:rsid w:val="00A836A1"/>
    <w:rsid w:val="00A83867"/>
    <w:rsid w:val="00A85F2A"/>
    <w:rsid w:val="00A87374"/>
    <w:rsid w:val="00A87CEE"/>
    <w:rsid w:val="00A91982"/>
    <w:rsid w:val="00A9249E"/>
    <w:rsid w:val="00A93236"/>
    <w:rsid w:val="00A93D6F"/>
    <w:rsid w:val="00A95D66"/>
    <w:rsid w:val="00A97238"/>
    <w:rsid w:val="00AA10E1"/>
    <w:rsid w:val="00AA25F4"/>
    <w:rsid w:val="00AA4D27"/>
    <w:rsid w:val="00AA58F3"/>
    <w:rsid w:val="00AA5CE7"/>
    <w:rsid w:val="00AA6F28"/>
    <w:rsid w:val="00AA7EA9"/>
    <w:rsid w:val="00AA7FE6"/>
    <w:rsid w:val="00AB01C0"/>
    <w:rsid w:val="00AB05B9"/>
    <w:rsid w:val="00AB1343"/>
    <w:rsid w:val="00AB177D"/>
    <w:rsid w:val="00AB1EE6"/>
    <w:rsid w:val="00AB264F"/>
    <w:rsid w:val="00AB30F0"/>
    <w:rsid w:val="00AB4964"/>
    <w:rsid w:val="00AB5C6C"/>
    <w:rsid w:val="00AB605B"/>
    <w:rsid w:val="00AC06E8"/>
    <w:rsid w:val="00AC08F8"/>
    <w:rsid w:val="00AC1D2D"/>
    <w:rsid w:val="00AC1DB8"/>
    <w:rsid w:val="00AC217A"/>
    <w:rsid w:val="00AC2ADF"/>
    <w:rsid w:val="00AC3685"/>
    <w:rsid w:val="00AC3DE2"/>
    <w:rsid w:val="00AC43BB"/>
    <w:rsid w:val="00AC453C"/>
    <w:rsid w:val="00AC575F"/>
    <w:rsid w:val="00AC58BD"/>
    <w:rsid w:val="00AC6A39"/>
    <w:rsid w:val="00AD0488"/>
    <w:rsid w:val="00AD0B73"/>
    <w:rsid w:val="00AD0CC7"/>
    <w:rsid w:val="00AD0FE9"/>
    <w:rsid w:val="00AD3ABE"/>
    <w:rsid w:val="00AD4F85"/>
    <w:rsid w:val="00AD5DC3"/>
    <w:rsid w:val="00AD6050"/>
    <w:rsid w:val="00AD61DD"/>
    <w:rsid w:val="00AD7350"/>
    <w:rsid w:val="00AE0BBF"/>
    <w:rsid w:val="00AE0CAD"/>
    <w:rsid w:val="00AE1FC1"/>
    <w:rsid w:val="00AE4988"/>
    <w:rsid w:val="00AE5927"/>
    <w:rsid w:val="00AE6CCF"/>
    <w:rsid w:val="00AE7C66"/>
    <w:rsid w:val="00AF11C0"/>
    <w:rsid w:val="00AF192C"/>
    <w:rsid w:val="00AF2D31"/>
    <w:rsid w:val="00AF4302"/>
    <w:rsid w:val="00AF533D"/>
    <w:rsid w:val="00AF78AB"/>
    <w:rsid w:val="00AF7F27"/>
    <w:rsid w:val="00AF7F33"/>
    <w:rsid w:val="00B026B5"/>
    <w:rsid w:val="00B031ED"/>
    <w:rsid w:val="00B06769"/>
    <w:rsid w:val="00B10377"/>
    <w:rsid w:val="00B10D84"/>
    <w:rsid w:val="00B10DF7"/>
    <w:rsid w:val="00B11370"/>
    <w:rsid w:val="00B11A7A"/>
    <w:rsid w:val="00B120EE"/>
    <w:rsid w:val="00B12471"/>
    <w:rsid w:val="00B14A83"/>
    <w:rsid w:val="00B17A1D"/>
    <w:rsid w:val="00B209BA"/>
    <w:rsid w:val="00B22015"/>
    <w:rsid w:val="00B2218B"/>
    <w:rsid w:val="00B22B6E"/>
    <w:rsid w:val="00B2419E"/>
    <w:rsid w:val="00B25962"/>
    <w:rsid w:val="00B3006B"/>
    <w:rsid w:val="00B300F7"/>
    <w:rsid w:val="00B30ECC"/>
    <w:rsid w:val="00B32575"/>
    <w:rsid w:val="00B32A55"/>
    <w:rsid w:val="00B3643D"/>
    <w:rsid w:val="00B36897"/>
    <w:rsid w:val="00B41C95"/>
    <w:rsid w:val="00B42B92"/>
    <w:rsid w:val="00B42BD1"/>
    <w:rsid w:val="00B42C5C"/>
    <w:rsid w:val="00B42E75"/>
    <w:rsid w:val="00B43924"/>
    <w:rsid w:val="00B43F41"/>
    <w:rsid w:val="00B45BCB"/>
    <w:rsid w:val="00B46EF2"/>
    <w:rsid w:val="00B472B7"/>
    <w:rsid w:val="00B47DE0"/>
    <w:rsid w:val="00B5296C"/>
    <w:rsid w:val="00B52B58"/>
    <w:rsid w:val="00B533AA"/>
    <w:rsid w:val="00B540D4"/>
    <w:rsid w:val="00B559C2"/>
    <w:rsid w:val="00B55DDA"/>
    <w:rsid w:val="00B5709B"/>
    <w:rsid w:val="00B60128"/>
    <w:rsid w:val="00B6246F"/>
    <w:rsid w:val="00B628BD"/>
    <w:rsid w:val="00B62FB0"/>
    <w:rsid w:val="00B6365A"/>
    <w:rsid w:val="00B6416D"/>
    <w:rsid w:val="00B65452"/>
    <w:rsid w:val="00B67DD6"/>
    <w:rsid w:val="00B70F20"/>
    <w:rsid w:val="00B73F82"/>
    <w:rsid w:val="00B77F43"/>
    <w:rsid w:val="00B80CF0"/>
    <w:rsid w:val="00B81238"/>
    <w:rsid w:val="00B83315"/>
    <w:rsid w:val="00B86549"/>
    <w:rsid w:val="00B879A3"/>
    <w:rsid w:val="00B90586"/>
    <w:rsid w:val="00B90587"/>
    <w:rsid w:val="00B9062C"/>
    <w:rsid w:val="00B919B6"/>
    <w:rsid w:val="00B92617"/>
    <w:rsid w:val="00B9292E"/>
    <w:rsid w:val="00B932A2"/>
    <w:rsid w:val="00B95566"/>
    <w:rsid w:val="00B95ACF"/>
    <w:rsid w:val="00B95FDC"/>
    <w:rsid w:val="00B9643E"/>
    <w:rsid w:val="00B97827"/>
    <w:rsid w:val="00BA05B7"/>
    <w:rsid w:val="00BA0B8C"/>
    <w:rsid w:val="00BA1128"/>
    <w:rsid w:val="00BA245F"/>
    <w:rsid w:val="00BA3379"/>
    <w:rsid w:val="00BA4332"/>
    <w:rsid w:val="00BA59A5"/>
    <w:rsid w:val="00BB065C"/>
    <w:rsid w:val="00BB06D6"/>
    <w:rsid w:val="00BB0E5A"/>
    <w:rsid w:val="00BB11FC"/>
    <w:rsid w:val="00BB3EA4"/>
    <w:rsid w:val="00BB4738"/>
    <w:rsid w:val="00BB48F9"/>
    <w:rsid w:val="00BB4A4B"/>
    <w:rsid w:val="00BB5316"/>
    <w:rsid w:val="00BB5AF3"/>
    <w:rsid w:val="00BB6DC2"/>
    <w:rsid w:val="00BB70A9"/>
    <w:rsid w:val="00BC1FD5"/>
    <w:rsid w:val="00BC2B5B"/>
    <w:rsid w:val="00BC3023"/>
    <w:rsid w:val="00BC4D24"/>
    <w:rsid w:val="00BC65E7"/>
    <w:rsid w:val="00BC661E"/>
    <w:rsid w:val="00BD028A"/>
    <w:rsid w:val="00BD118D"/>
    <w:rsid w:val="00BD1ABC"/>
    <w:rsid w:val="00BD2487"/>
    <w:rsid w:val="00BD281F"/>
    <w:rsid w:val="00BD4892"/>
    <w:rsid w:val="00BD4A6E"/>
    <w:rsid w:val="00BD5F6C"/>
    <w:rsid w:val="00BD70E2"/>
    <w:rsid w:val="00BE0E7B"/>
    <w:rsid w:val="00BE0F08"/>
    <w:rsid w:val="00BE1884"/>
    <w:rsid w:val="00BE2A3D"/>
    <w:rsid w:val="00BE3022"/>
    <w:rsid w:val="00BE43A5"/>
    <w:rsid w:val="00BE4DDB"/>
    <w:rsid w:val="00BE529A"/>
    <w:rsid w:val="00BE5EA1"/>
    <w:rsid w:val="00BE5F09"/>
    <w:rsid w:val="00BE606E"/>
    <w:rsid w:val="00BE7621"/>
    <w:rsid w:val="00BF027C"/>
    <w:rsid w:val="00BF0917"/>
    <w:rsid w:val="00BF12B2"/>
    <w:rsid w:val="00BF15D7"/>
    <w:rsid w:val="00BF18D7"/>
    <w:rsid w:val="00BF2B78"/>
    <w:rsid w:val="00BF396B"/>
    <w:rsid w:val="00BF45A2"/>
    <w:rsid w:val="00BF4E00"/>
    <w:rsid w:val="00BF5DB5"/>
    <w:rsid w:val="00BF7C30"/>
    <w:rsid w:val="00BF7F52"/>
    <w:rsid w:val="00C01032"/>
    <w:rsid w:val="00C0121C"/>
    <w:rsid w:val="00C01C3B"/>
    <w:rsid w:val="00C01DF0"/>
    <w:rsid w:val="00C01ED9"/>
    <w:rsid w:val="00C0613E"/>
    <w:rsid w:val="00C073CF"/>
    <w:rsid w:val="00C10363"/>
    <w:rsid w:val="00C10F9B"/>
    <w:rsid w:val="00C120E9"/>
    <w:rsid w:val="00C126F9"/>
    <w:rsid w:val="00C1277C"/>
    <w:rsid w:val="00C164CC"/>
    <w:rsid w:val="00C16BC8"/>
    <w:rsid w:val="00C17674"/>
    <w:rsid w:val="00C208F0"/>
    <w:rsid w:val="00C21467"/>
    <w:rsid w:val="00C229C9"/>
    <w:rsid w:val="00C25727"/>
    <w:rsid w:val="00C25872"/>
    <w:rsid w:val="00C271B1"/>
    <w:rsid w:val="00C273A7"/>
    <w:rsid w:val="00C321AA"/>
    <w:rsid w:val="00C321B7"/>
    <w:rsid w:val="00C33136"/>
    <w:rsid w:val="00C35BD8"/>
    <w:rsid w:val="00C35EE0"/>
    <w:rsid w:val="00C36B3D"/>
    <w:rsid w:val="00C36EC0"/>
    <w:rsid w:val="00C41840"/>
    <w:rsid w:val="00C41A91"/>
    <w:rsid w:val="00C42295"/>
    <w:rsid w:val="00C42F71"/>
    <w:rsid w:val="00C44F3B"/>
    <w:rsid w:val="00C44F7D"/>
    <w:rsid w:val="00C453B1"/>
    <w:rsid w:val="00C459BD"/>
    <w:rsid w:val="00C45B0C"/>
    <w:rsid w:val="00C505D4"/>
    <w:rsid w:val="00C51292"/>
    <w:rsid w:val="00C53DBD"/>
    <w:rsid w:val="00C55466"/>
    <w:rsid w:val="00C55BAE"/>
    <w:rsid w:val="00C5656F"/>
    <w:rsid w:val="00C5698A"/>
    <w:rsid w:val="00C62813"/>
    <w:rsid w:val="00C63434"/>
    <w:rsid w:val="00C64499"/>
    <w:rsid w:val="00C649D5"/>
    <w:rsid w:val="00C66B92"/>
    <w:rsid w:val="00C70112"/>
    <w:rsid w:val="00C7074A"/>
    <w:rsid w:val="00C736BC"/>
    <w:rsid w:val="00C73DCA"/>
    <w:rsid w:val="00C74D74"/>
    <w:rsid w:val="00C74E6C"/>
    <w:rsid w:val="00C7646B"/>
    <w:rsid w:val="00C76EE8"/>
    <w:rsid w:val="00C77554"/>
    <w:rsid w:val="00C80429"/>
    <w:rsid w:val="00C806A2"/>
    <w:rsid w:val="00C8328A"/>
    <w:rsid w:val="00C8567B"/>
    <w:rsid w:val="00C859F4"/>
    <w:rsid w:val="00C87205"/>
    <w:rsid w:val="00C90045"/>
    <w:rsid w:val="00C903D6"/>
    <w:rsid w:val="00C92132"/>
    <w:rsid w:val="00C9381A"/>
    <w:rsid w:val="00C9467B"/>
    <w:rsid w:val="00C9659D"/>
    <w:rsid w:val="00C9798C"/>
    <w:rsid w:val="00CA2044"/>
    <w:rsid w:val="00CA26D2"/>
    <w:rsid w:val="00CA3AD8"/>
    <w:rsid w:val="00CA4D75"/>
    <w:rsid w:val="00CA5055"/>
    <w:rsid w:val="00CA5183"/>
    <w:rsid w:val="00CA5431"/>
    <w:rsid w:val="00CA65CC"/>
    <w:rsid w:val="00CB0642"/>
    <w:rsid w:val="00CB06C1"/>
    <w:rsid w:val="00CB1917"/>
    <w:rsid w:val="00CB1D0C"/>
    <w:rsid w:val="00CB4D47"/>
    <w:rsid w:val="00CB59F9"/>
    <w:rsid w:val="00CB6999"/>
    <w:rsid w:val="00CB6B1E"/>
    <w:rsid w:val="00CC1B23"/>
    <w:rsid w:val="00CC3AE9"/>
    <w:rsid w:val="00CC45D6"/>
    <w:rsid w:val="00CC5C2E"/>
    <w:rsid w:val="00CC5D5A"/>
    <w:rsid w:val="00CD027F"/>
    <w:rsid w:val="00CD0E9B"/>
    <w:rsid w:val="00CD1130"/>
    <w:rsid w:val="00CD18D3"/>
    <w:rsid w:val="00CD3486"/>
    <w:rsid w:val="00CD39D7"/>
    <w:rsid w:val="00CD42E1"/>
    <w:rsid w:val="00CD61AF"/>
    <w:rsid w:val="00CD751A"/>
    <w:rsid w:val="00CE0806"/>
    <w:rsid w:val="00CE1464"/>
    <w:rsid w:val="00CE18B4"/>
    <w:rsid w:val="00CE19BB"/>
    <w:rsid w:val="00CE40AC"/>
    <w:rsid w:val="00CE477F"/>
    <w:rsid w:val="00CE4A8F"/>
    <w:rsid w:val="00CE53C6"/>
    <w:rsid w:val="00CE5880"/>
    <w:rsid w:val="00CE6E41"/>
    <w:rsid w:val="00CE78E2"/>
    <w:rsid w:val="00CF081D"/>
    <w:rsid w:val="00CF0AD2"/>
    <w:rsid w:val="00CF16DC"/>
    <w:rsid w:val="00CF19DF"/>
    <w:rsid w:val="00CF29BE"/>
    <w:rsid w:val="00CF2CCF"/>
    <w:rsid w:val="00CF347E"/>
    <w:rsid w:val="00CF4EBE"/>
    <w:rsid w:val="00CF5522"/>
    <w:rsid w:val="00CF57A5"/>
    <w:rsid w:val="00CF6332"/>
    <w:rsid w:val="00CF6C7D"/>
    <w:rsid w:val="00CF72B6"/>
    <w:rsid w:val="00D00C13"/>
    <w:rsid w:val="00D0155D"/>
    <w:rsid w:val="00D018E9"/>
    <w:rsid w:val="00D01B35"/>
    <w:rsid w:val="00D01FD9"/>
    <w:rsid w:val="00D06B42"/>
    <w:rsid w:val="00D102E2"/>
    <w:rsid w:val="00D137BF"/>
    <w:rsid w:val="00D13B55"/>
    <w:rsid w:val="00D14ECB"/>
    <w:rsid w:val="00D1522A"/>
    <w:rsid w:val="00D15622"/>
    <w:rsid w:val="00D1587E"/>
    <w:rsid w:val="00D16157"/>
    <w:rsid w:val="00D162A1"/>
    <w:rsid w:val="00D17A68"/>
    <w:rsid w:val="00D21EA0"/>
    <w:rsid w:val="00D21FB9"/>
    <w:rsid w:val="00D242FA"/>
    <w:rsid w:val="00D24A37"/>
    <w:rsid w:val="00D251AF"/>
    <w:rsid w:val="00D30C9B"/>
    <w:rsid w:val="00D310F8"/>
    <w:rsid w:val="00D311A0"/>
    <w:rsid w:val="00D31A25"/>
    <w:rsid w:val="00D32640"/>
    <w:rsid w:val="00D33B2F"/>
    <w:rsid w:val="00D34762"/>
    <w:rsid w:val="00D34D57"/>
    <w:rsid w:val="00D3601D"/>
    <w:rsid w:val="00D365B5"/>
    <w:rsid w:val="00D408F4"/>
    <w:rsid w:val="00D4115F"/>
    <w:rsid w:val="00D4141B"/>
    <w:rsid w:val="00D4178A"/>
    <w:rsid w:val="00D42936"/>
    <w:rsid w:val="00D43A78"/>
    <w:rsid w:val="00D4487E"/>
    <w:rsid w:val="00D45539"/>
    <w:rsid w:val="00D460F4"/>
    <w:rsid w:val="00D4689C"/>
    <w:rsid w:val="00D478FB"/>
    <w:rsid w:val="00D47B06"/>
    <w:rsid w:val="00D47D1F"/>
    <w:rsid w:val="00D47F38"/>
    <w:rsid w:val="00D506A9"/>
    <w:rsid w:val="00D50C59"/>
    <w:rsid w:val="00D51F9C"/>
    <w:rsid w:val="00D537ED"/>
    <w:rsid w:val="00D54026"/>
    <w:rsid w:val="00D567E4"/>
    <w:rsid w:val="00D56EDD"/>
    <w:rsid w:val="00D57073"/>
    <w:rsid w:val="00D57078"/>
    <w:rsid w:val="00D573AA"/>
    <w:rsid w:val="00D577F7"/>
    <w:rsid w:val="00D600A8"/>
    <w:rsid w:val="00D60DF6"/>
    <w:rsid w:val="00D638CA"/>
    <w:rsid w:val="00D65A57"/>
    <w:rsid w:val="00D6710F"/>
    <w:rsid w:val="00D70014"/>
    <w:rsid w:val="00D707C1"/>
    <w:rsid w:val="00D72969"/>
    <w:rsid w:val="00D73498"/>
    <w:rsid w:val="00D73B7B"/>
    <w:rsid w:val="00D73CD1"/>
    <w:rsid w:val="00D74881"/>
    <w:rsid w:val="00D760AF"/>
    <w:rsid w:val="00D80AC4"/>
    <w:rsid w:val="00D814DB"/>
    <w:rsid w:val="00D821FA"/>
    <w:rsid w:val="00D8413A"/>
    <w:rsid w:val="00D844E0"/>
    <w:rsid w:val="00D86764"/>
    <w:rsid w:val="00D875EE"/>
    <w:rsid w:val="00D876B3"/>
    <w:rsid w:val="00D879CA"/>
    <w:rsid w:val="00D918DB"/>
    <w:rsid w:val="00D9220A"/>
    <w:rsid w:val="00D93291"/>
    <w:rsid w:val="00D94A24"/>
    <w:rsid w:val="00D953D7"/>
    <w:rsid w:val="00D958D4"/>
    <w:rsid w:val="00DA57A8"/>
    <w:rsid w:val="00DA5BD8"/>
    <w:rsid w:val="00DA7370"/>
    <w:rsid w:val="00DA74D3"/>
    <w:rsid w:val="00DA7CC1"/>
    <w:rsid w:val="00DB155C"/>
    <w:rsid w:val="00DB2D5D"/>
    <w:rsid w:val="00DB4387"/>
    <w:rsid w:val="00DB4B13"/>
    <w:rsid w:val="00DC0417"/>
    <w:rsid w:val="00DC3F3C"/>
    <w:rsid w:val="00DC5A5F"/>
    <w:rsid w:val="00DC638C"/>
    <w:rsid w:val="00DC6507"/>
    <w:rsid w:val="00DC7698"/>
    <w:rsid w:val="00DD09E0"/>
    <w:rsid w:val="00DD2490"/>
    <w:rsid w:val="00DD2604"/>
    <w:rsid w:val="00DD45E2"/>
    <w:rsid w:val="00DD4B41"/>
    <w:rsid w:val="00DD534A"/>
    <w:rsid w:val="00DD6E72"/>
    <w:rsid w:val="00DD740E"/>
    <w:rsid w:val="00DD77C8"/>
    <w:rsid w:val="00DE1CEE"/>
    <w:rsid w:val="00DE3AAE"/>
    <w:rsid w:val="00DE52B8"/>
    <w:rsid w:val="00DE69EE"/>
    <w:rsid w:val="00DE6F1E"/>
    <w:rsid w:val="00DE704F"/>
    <w:rsid w:val="00DF0B9C"/>
    <w:rsid w:val="00DF1AEC"/>
    <w:rsid w:val="00DF25AE"/>
    <w:rsid w:val="00DF28B1"/>
    <w:rsid w:val="00DF3171"/>
    <w:rsid w:val="00DF3C34"/>
    <w:rsid w:val="00DF44F5"/>
    <w:rsid w:val="00DF7691"/>
    <w:rsid w:val="00DF7895"/>
    <w:rsid w:val="00DF79F6"/>
    <w:rsid w:val="00E00B89"/>
    <w:rsid w:val="00E01400"/>
    <w:rsid w:val="00E023F7"/>
    <w:rsid w:val="00E03BA9"/>
    <w:rsid w:val="00E04646"/>
    <w:rsid w:val="00E06BCD"/>
    <w:rsid w:val="00E07053"/>
    <w:rsid w:val="00E10F1D"/>
    <w:rsid w:val="00E135BE"/>
    <w:rsid w:val="00E138C9"/>
    <w:rsid w:val="00E13EFB"/>
    <w:rsid w:val="00E15CA3"/>
    <w:rsid w:val="00E176B4"/>
    <w:rsid w:val="00E17A59"/>
    <w:rsid w:val="00E17B3F"/>
    <w:rsid w:val="00E2187E"/>
    <w:rsid w:val="00E218E2"/>
    <w:rsid w:val="00E2199E"/>
    <w:rsid w:val="00E2355C"/>
    <w:rsid w:val="00E2397E"/>
    <w:rsid w:val="00E24FDD"/>
    <w:rsid w:val="00E258B6"/>
    <w:rsid w:val="00E26B0C"/>
    <w:rsid w:val="00E27F13"/>
    <w:rsid w:val="00E3288D"/>
    <w:rsid w:val="00E328E7"/>
    <w:rsid w:val="00E33AEB"/>
    <w:rsid w:val="00E33FC6"/>
    <w:rsid w:val="00E3697A"/>
    <w:rsid w:val="00E3728B"/>
    <w:rsid w:val="00E437F5"/>
    <w:rsid w:val="00E44F67"/>
    <w:rsid w:val="00E45564"/>
    <w:rsid w:val="00E45B8B"/>
    <w:rsid w:val="00E45FD0"/>
    <w:rsid w:val="00E50779"/>
    <w:rsid w:val="00E51625"/>
    <w:rsid w:val="00E51F67"/>
    <w:rsid w:val="00E538CC"/>
    <w:rsid w:val="00E5460C"/>
    <w:rsid w:val="00E557BC"/>
    <w:rsid w:val="00E5684D"/>
    <w:rsid w:val="00E607B7"/>
    <w:rsid w:val="00E623D5"/>
    <w:rsid w:val="00E623F0"/>
    <w:rsid w:val="00E647DE"/>
    <w:rsid w:val="00E64A67"/>
    <w:rsid w:val="00E64B57"/>
    <w:rsid w:val="00E65586"/>
    <w:rsid w:val="00E66410"/>
    <w:rsid w:val="00E67395"/>
    <w:rsid w:val="00E67616"/>
    <w:rsid w:val="00E679E2"/>
    <w:rsid w:val="00E67CF5"/>
    <w:rsid w:val="00E71B0F"/>
    <w:rsid w:val="00E72CB9"/>
    <w:rsid w:val="00E7313F"/>
    <w:rsid w:val="00E73290"/>
    <w:rsid w:val="00E73BCB"/>
    <w:rsid w:val="00E73D7C"/>
    <w:rsid w:val="00E74924"/>
    <w:rsid w:val="00E749D7"/>
    <w:rsid w:val="00E75ACB"/>
    <w:rsid w:val="00E80876"/>
    <w:rsid w:val="00E82A0E"/>
    <w:rsid w:val="00E85C68"/>
    <w:rsid w:val="00E866B6"/>
    <w:rsid w:val="00E90F5C"/>
    <w:rsid w:val="00E9108F"/>
    <w:rsid w:val="00E91EEC"/>
    <w:rsid w:val="00E92066"/>
    <w:rsid w:val="00E93392"/>
    <w:rsid w:val="00E93551"/>
    <w:rsid w:val="00E93CBA"/>
    <w:rsid w:val="00E96DDF"/>
    <w:rsid w:val="00EA258C"/>
    <w:rsid w:val="00EA56FC"/>
    <w:rsid w:val="00EA617C"/>
    <w:rsid w:val="00EA66A9"/>
    <w:rsid w:val="00EA78D0"/>
    <w:rsid w:val="00EB1D45"/>
    <w:rsid w:val="00EB2472"/>
    <w:rsid w:val="00EB3348"/>
    <w:rsid w:val="00EB542D"/>
    <w:rsid w:val="00EB66D6"/>
    <w:rsid w:val="00EB68B5"/>
    <w:rsid w:val="00EB6C2C"/>
    <w:rsid w:val="00EC0D30"/>
    <w:rsid w:val="00EC1411"/>
    <w:rsid w:val="00EC14DB"/>
    <w:rsid w:val="00EC17C3"/>
    <w:rsid w:val="00EC2846"/>
    <w:rsid w:val="00EC36F4"/>
    <w:rsid w:val="00EC4690"/>
    <w:rsid w:val="00EC5119"/>
    <w:rsid w:val="00EC5847"/>
    <w:rsid w:val="00EC7A7E"/>
    <w:rsid w:val="00EC7EEF"/>
    <w:rsid w:val="00ED0B81"/>
    <w:rsid w:val="00ED0FC0"/>
    <w:rsid w:val="00ED22D9"/>
    <w:rsid w:val="00ED3937"/>
    <w:rsid w:val="00ED3C09"/>
    <w:rsid w:val="00ED3CBD"/>
    <w:rsid w:val="00ED47B8"/>
    <w:rsid w:val="00ED49D1"/>
    <w:rsid w:val="00ED5823"/>
    <w:rsid w:val="00ED6B53"/>
    <w:rsid w:val="00EE0841"/>
    <w:rsid w:val="00EE23C1"/>
    <w:rsid w:val="00EE2D15"/>
    <w:rsid w:val="00EE3B24"/>
    <w:rsid w:val="00EE503C"/>
    <w:rsid w:val="00EE5900"/>
    <w:rsid w:val="00EE5A34"/>
    <w:rsid w:val="00EF15BF"/>
    <w:rsid w:val="00EF43EB"/>
    <w:rsid w:val="00EF46B5"/>
    <w:rsid w:val="00EF5161"/>
    <w:rsid w:val="00EF56E2"/>
    <w:rsid w:val="00F01EFC"/>
    <w:rsid w:val="00F026D5"/>
    <w:rsid w:val="00F03F69"/>
    <w:rsid w:val="00F04148"/>
    <w:rsid w:val="00F0470A"/>
    <w:rsid w:val="00F0694F"/>
    <w:rsid w:val="00F07E7C"/>
    <w:rsid w:val="00F11351"/>
    <w:rsid w:val="00F1336F"/>
    <w:rsid w:val="00F14431"/>
    <w:rsid w:val="00F1586C"/>
    <w:rsid w:val="00F16D37"/>
    <w:rsid w:val="00F17BD9"/>
    <w:rsid w:val="00F20FFB"/>
    <w:rsid w:val="00F21DA8"/>
    <w:rsid w:val="00F23565"/>
    <w:rsid w:val="00F23646"/>
    <w:rsid w:val="00F23DBC"/>
    <w:rsid w:val="00F24DEC"/>
    <w:rsid w:val="00F263E1"/>
    <w:rsid w:val="00F2756B"/>
    <w:rsid w:val="00F30E80"/>
    <w:rsid w:val="00F317B2"/>
    <w:rsid w:val="00F33228"/>
    <w:rsid w:val="00F335B5"/>
    <w:rsid w:val="00F33C48"/>
    <w:rsid w:val="00F33DEC"/>
    <w:rsid w:val="00F35796"/>
    <w:rsid w:val="00F35DAD"/>
    <w:rsid w:val="00F36937"/>
    <w:rsid w:val="00F36FF2"/>
    <w:rsid w:val="00F40100"/>
    <w:rsid w:val="00F40FB0"/>
    <w:rsid w:val="00F41F00"/>
    <w:rsid w:val="00F4305F"/>
    <w:rsid w:val="00F43488"/>
    <w:rsid w:val="00F43D07"/>
    <w:rsid w:val="00F45523"/>
    <w:rsid w:val="00F50900"/>
    <w:rsid w:val="00F516AB"/>
    <w:rsid w:val="00F51C55"/>
    <w:rsid w:val="00F528A6"/>
    <w:rsid w:val="00F52DC7"/>
    <w:rsid w:val="00F53972"/>
    <w:rsid w:val="00F53EC7"/>
    <w:rsid w:val="00F550E4"/>
    <w:rsid w:val="00F55378"/>
    <w:rsid w:val="00F5566F"/>
    <w:rsid w:val="00F55E68"/>
    <w:rsid w:val="00F56259"/>
    <w:rsid w:val="00F570B6"/>
    <w:rsid w:val="00F5734A"/>
    <w:rsid w:val="00F57632"/>
    <w:rsid w:val="00F576FB"/>
    <w:rsid w:val="00F60D90"/>
    <w:rsid w:val="00F6653D"/>
    <w:rsid w:val="00F66A8B"/>
    <w:rsid w:val="00F70C32"/>
    <w:rsid w:val="00F70CE3"/>
    <w:rsid w:val="00F7245B"/>
    <w:rsid w:val="00F75372"/>
    <w:rsid w:val="00F77083"/>
    <w:rsid w:val="00F77D60"/>
    <w:rsid w:val="00F800D3"/>
    <w:rsid w:val="00F814E6"/>
    <w:rsid w:val="00F81BC4"/>
    <w:rsid w:val="00F823AE"/>
    <w:rsid w:val="00F830A0"/>
    <w:rsid w:val="00F83332"/>
    <w:rsid w:val="00F835EB"/>
    <w:rsid w:val="00F85CA2"/>
    <w:rsid w:val="00F90A74"/>
    <w:rsid w:val="00F9147D"/>
    <w:rsid w:val="00F922C2"/>
    <w:rsid w:val="00F92D23"/>
    <w:rsid w:val="00F94E3E"/>
    <w:rsid w:val="00F9537B"/>
    <w:rsid w:val="00F95597"/>
    <w:rsid w:val="00F97348"/>
    <w:rsid w:val="00F973AD"/>
    <w:rsid w:val="00F974C1"/>
    <w:rsid w:val="00FA1765"/>
    <w:rsid w:val="00FA2893"/>
    <w:rsid w:val="00FA3E01"/>
    <w:rsid w:val="00FA4496"/>
    <w:rsid w:val="00FA5916"/>
    <w:rsid w:val="00FA7710"/>
    <w:rsid w:val="00FB0DC3"/>
    <w:rsid w:val="00FB25E2"/>
    <w:rsid w:val="00FB30B8"/>
    <w:rsid w:val="00FB3711"/>
    <w:rsid w:val="00FB5911"/>
    <w:rsid w:val="00FB68AD"/>
    <w:rsid w:val="00FB7B12"/>
    <w:rsid w:val="00FC036E"/>
    <w:rsid w:val="00FC2F59"/>
    <w:rsid w:val="00FC30C2"/>
    <w:rsid w:val="00FC48AD"/>
    <w:rsid w:val="00FC4C55"/>
    <w:rsid w:val="00FD09C7"/>
    <w:rsid w:val="00FD21D3"/>
    <w:rsid w:val="00FD2625"/>
    <w:rsid w:val="00FD2B9B"/>
    <w:rsid w:val="00FD562B"/>
    <w:rsid w:val="00FD5656"/>
    <w:rsid w:val="00FE034B"/>
    <w:rsid w:val="00FE2326"/>
    <w:rsid w:val="00FE2561"/>
    <w:rsid w:val="00FE27EF"/>
    <w:rsid w:val="00FE4049"/>
    <w:rsid w:val="00FE4300"/>
    <w:rsid w:val="00FE5D52"/>
    <w:rsid w:val="00FE7191"/>
    <w:rsid w:val="00FF1E8C"/>
    <w:rsid w:val="00FF2A4B"/>
    <w:rsid w:val="00FF2D3C"/>
    <w:rsid w:val="00FF3B69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977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B47DE0"/>
    <w:pPr>
      <w:spacing w:after="0"/>
    </w:pPr>
    <w:rPr>
      <w:rFonts w:ascii="Times New Roman" w:hAnsi="Times New Roman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2423E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B47DE0"/>
    <w:pPr>
      <w:spacing w:after="0"/>
    </w:pPr>
    <w:rPr>
      <w:rFonts w:ascii="Times New Roman" w:hAnsi="Times New Roman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2423E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16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3995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8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98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532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61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87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632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19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www.thatquiz.org/es-1/matematicas/aritmetica/" TargetMode="External"/><Relationship Id="rId21" Type="http://schemas.openxmlformats.org/officeDocument/2006/relationships/hyperlink" Target="http://www.mundoprimaria.com/juegos-matematicas/juego-numeros-decimales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oleObject" Target="embeddings/oleObject2.bin"/><Relationship Id="rId13" Type="http://schemas.openxmlformats.org/officeDocument/2006/relationships/image" Target="media/image3.png"/><Relationship Id="rId14" Type="http://schemas.openxmlformats.org/officeDocument/2006/relationships/oleObject" Target="embeddings/oleObject3.bin"/><Relationship Id="rId15" Type="http://schemas.openxmlformats.org/officeDocument/2006/relationships/image" Target="media/image4.png"/><Relationship Id="rId16" Type="http://schemas.openxmlformats.org/officeDocument/2006/relationships/oleObject" Target="embeddings/oleObject4.bin"/><Relationship Id="rId17" Type="http://schemas.openxmlformats.org/officeDocument/2006/relationships/image" Target="media/image5.png"/><Relationship Id="rId18" Type="http://schemas.openxmlformats.org/officeDocument/2006/relationships/oleObject" Target="embeddings/oleObject5.bin"/><Relationship Id="rId19" Type="http://schemas.openxmlformats.org/officeDocument/2006/relationships/hyperlink" Target="http://www.vitutor.com/di/d/numeros_decimal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6C848-E33F-0340-9DC9-915979E1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14</Pages>
  <Words>2989</Words>
  <Characters>16442</Characters>
  <Application>Microsoft Macintosh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19393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cen_3f_cdo_pc10a</dc:creator>
  <cp:keywords/>
  <dc:description/>
  <cp:lastModifiedBy>Ancopepe pepe</cp:lastModifiedBy>
  <cp:revision>483</cp:revision>
  <dcterms:created xsi:type="dcterms:W3CDTF">2015-10-30T02:09:00Z</dcterms:created>
  <dcterms:modified xsi:type="dcterms:W3CDTF">2016-01-19T15:44:00Z</dcterms:modified>
  <cp:category/>
</cp:coreProperties>
</file>