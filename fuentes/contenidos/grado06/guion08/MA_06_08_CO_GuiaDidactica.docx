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EF323E" w14:textId="77777777" w:rsidR="00D82497" w:rsidRPr="004F4C67" w:rsidRDefault="004B02C0" w:rsidP="00D82497">
      <w:pPr>
        <w:rPr>
          <w:rFonts w:ascii="Arial" w:hAnsi="Arial" w:cs="Arial"/>
          <w:b/>
        </w:rPr>
      </w:pPr>
      <w:r w:rsidRPr="004F4C67">
        <w:rPr>
          <w:rFonts w:ascii="Arial" w:hAnsi="Arial" w:cs="Arial"/>
          <w:b/>
        </w:rPr>
        <w:t>MA_0</w:t>
      </w:r>
      <w:r w:rsidR="00AB7F7C" w:rsidRPr="004F4C67">
        <w:rPr>
          <w:rFonts w:ascii="Arial" w:hAnsi="Arial" w:cs="Arial"/>
          <w:b/>
        </w:rPr>
        <w:t>6</w:t>
      </w:r>
      <w:r w:rsidRPr="004F4C67">
        <w:rPr>
          <w:rFonts w:ascii="Arial" w:hAnsi="Arial" w:cs="Arial"/>
          <w:b/>
        </w:rPr>
        <w:t>_0</w:t>
      </w:r>
      <w:r w:rsidR="00B91FE8">
        <w:rPr>
          <w:rFonts w:ascii="Arial" w:hAnsi="Arial" w:cs="Arial"/>
          <w:b/>
        </w:rPr>
        <w:t>8</w:t>
      </w:r>
      <w:r w:rsidR="00E15D66" w:rsidRPr="004F4C67">
        <w:rPr>
          <w:rFonts w:ascii="Arial" w:hAnsi="Arial" w:cs="Arial"/>
          <w:b/>
        </w:rPr>
        <w:t>_CO</w:t>
      </w:r>
      <w:r w:rsidR="00AB7F7C" w:rsidRPr="004F4C67">
        <w:rPr>
          <w:rFonts w:ascii="Arial" w:hAnsi="Arial" w:cs="Arial"/>
          <w:b/>
        </w:rPr>
        <w:t>_GuiaDidactica</w:t>
      </w:r>
    </w:p>
    <w:p w14:paraId="776768F5" w14:textId="77777777" w:rsidR="00D82497" w:rsidRDefault="00D82497" w:rsidP="00D82497">
      <w:pPr>
        <w:rPr>
          <w:rFonts w:ascii="Arial" w:hAnsi="Arial" w:cs="Arial"/>
        </w:rPr>
      </w:pPr>
    </w:p>
    <w:p w14:paraId="5532898C" w14:textId="77777777" w:rsidR="00D82497" w:rsidRDefault="008560A4" w:rsidP="00D82497">
      <w:pPr>
        <w:rPr>
          <w:rFonts w:ascii="Arial" w:hAnsi="Arial" w:cs="Arial"/>
          <w:b/>
        </w:rPr>
      </w:pPr>
      <w:r w:rsidRPr="004F4C67">
        <w:rPr>
          <w:rFonts w:ascii="Arial" w:hAnsi="Arial" w:cs="Arial"/>
          <w:b/>
        </w:rPr>
        <w:t>Estándar</w:t>
      </w:r>
      <w:r w:rsidR="00D24565">
        <w:rPr>
          <w:rFonts w:ascii="Arial" w:hAnsi="Arial" w:cs="Arial"/>
          <w:b/>
        </w:rPr>
        <w:t>es</w:t>
      </w:r>
      <w:r w:rsidR="001B6B08">
        <w:rPr>
          <w:rFonts w:ascii="Arial" w:hAnsi="Arial" w:cs="Arial"/>
          <w:b/>
        </w:rPr>
        <w:t xml:space="preserve"> </w:t>
      </w:r>
    </w:p>
    <w:p w14:paraId="0ED39428" w14:textId="77777777" w:rsidR="00D93D07" w:rsidRPr="001B6B08" w:rsidRDefault="00D93D07" w:rsidP="00D82497">
      <w:pPr>
        <w:rPr>
          <w:rFonts w:ascii="Arial" w:hAnsi="Arial" w:cs="Arial"/>
          <w:b/>
          <w:color w:val="FF0000"/>
        </w:rPr>
      </w:pPr>
    </w:p>
    <w:p w14:paraId="65E78344" w14:textId="77777777" w:rsidR="00A852E3" w:rsidRPr="00D24565" w:rsidRDefault="00AB7F7C" w:rsidP="00D24565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D24565">
        <w:rPr>
          <w:rFonts w:ascii="Arial" w:hAnsi="Arial" w:cs="Arial"/>
        </w:rPr>
        <w:t>Utilizo números racionales en sus distintas expresiones (fracciones, razones, decimales o porcentajes) para resolver problemas en contextos de medida.</w:t>
      </w:r>
    </w:p>
    <w:p w14:paraId="7DA3C581" w14:textId="77777777" w:rsidR="00D24565" w:rsidRDefault="00D24565" w:rsidP="00D82497">
      <w:pPr>
        <w:rPr>
          <w:rFonts w:ascii="Arial" w:hAnsi="Arial" w:cs="Arial"/>
        </w:rPr>
      </w:pPr>
    </w:p>
    <w:p w14:paraId="0EDCE518" w14:textId="77777777" w:rsidR="00D93D07" w:rsidRPr="00D93D07" w:rsidRDefault="00D93D07" w:rsidP="00D93D07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D93D07">
        <w:rPr>
          <w:rFonts w:ascii="Arial" w:hAnsi="Arial" w:cs="Arial"/>
        </w:rPr>
        <w:t xml:space="preserve">Justifico la extensión de la representación polinomial decimal usual de los números naturales </w:t>
      </w:r>
      <w:r w:rsidRPr="00514606">
        <w:rPr>
          <w:rFonts w:ascii="Arial" w:hAnsi="Arial" w:cs="Arial"/>
        </w:rPr>
        <w:t>a la</w:t>
      </w:r>
      <w:r w:rsidRPr="00D93D07">
        <w:rPr>
          <w:rFonts w:ascii="Arial" w:hAnsi="Arial" w:cs="Arial"/>
        </w:rPr>
        <w:t xml:space="preserve"> representación decimal usual de los números racionales utilizando las</w:t>
      </w:r>
      <w:r>
        <w:rPr>
          <w:rFonts w:ascii="Arial" w:hAnsi="Arial" w:cs="Arial"/>
        </w:rPr>
        <w:t xml:space="preserve"> </w:t>
      </w:r>
      <w:r w:rsidRPr="00D93D07">
        <w:rPr>
          <w:rFonts w:ascii="Arial" w:hAnsi="Arial" w:cs="Arial"/>
        </w:rPr>
        <w:t>propiedades del sistema de numeración decimal.</w:t>
      </w:r>
      <w:ins w:id="0" w:author="mercyranjel" w:date="2016-01-16T14:39:00Z">
        <w:r w:rsidR="0060273D">
          <w:rPr>
            <w:rFonts w:ascii="Arial" w:hAnsi="Arial" w:cs="Arial"/>
          </w:rPr>
          <w:t xml:space="preserve"> </w:t>
        </w:r>
      </w:ins>
    </w:p>
    <w:p w14:paraId="4B4D8DAE" w14:textId="77777777" w:rsidR="00D93D07" w:rsidRDefault="00D93D07" w:rsidP="00BF75C1">
      <w:pPr>
        <w:ind w:left="360"/>
        <w:rPr>
          <w:rFonts w:ascii="Arial" w:hAnsi="Arial" w:cs="Arial"/>
        </w:rPr>
      </w:pPr>
    </w:p>
    <w:p w14:paraId="79411C62" w14:textId="77777777" w:rsidR="00BF75C1" w:rsidRDefault="00BF75C1" w:rsidP="00F44FF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BF75C1">
        <w:rPr>
          <w:rFonts w:ascii="Arial" w:hAnsi="Arial" w:cs="Arial"/>
        </w:rPr>
        <w:t>Reconozco y generalizo propiedades de las relaciones entre números racionales (simétrica, transitiva, etc.) y de las operaciones entre ellos (conmutativa, asociativa, etc.)</w:t>
      </w:r>
      <w:r>
        <w:rPr>
          <w:rFonts w:ascii="Arial" w:hAnsi="Arial" w:cs="Arial"/>
        </w:rPr>
        <w:t xml:space="preserve"> </w:t>
      </w:r>
      <w:r w:rsidRPr="00BF75C1">
        <w:rPr>
          <w:rFonts w:ascii="Arial" w:hAnsi="Arial" w:cs="Arial"/>
        </w:rPr>
        <w:t>en diferentes contextos.</w:t>
      </w:r>
    </w:p>
    <w:p w14:paraId="51EAC314" w14:textId="77777777" w:rsidR="00BF75C1" w:rsidRPr="00BF75C1" w:rsidRDefault="00BF75C1" w:rsidP="00BF75C1">
      <w:pPr>
        <w:pStyle w:val="Prrafodelista"/>
        <w:rPr>
          <w:rFonts w:ascii="Arial" w:hAnsi="Arial" w:cs="Arial"/>
        </w:rPr>
      </w:pPr>
    </w:p>
    <w:p w14:paraId="364AAA43" w14:textId="77777777" w:rsidR="00D24565" w:rsidRDefault="00D24565" w:rsidP="00D24565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D24565">
        <w:rPr>
          <w:rFonts w:ascii="Arial" w:hAnsi="Arial" w:cs="Arial"/>
        </w:rPr>
        <w:t xml:space="preserve">Resuelvo y formulo problemas utilizando </w:t>
      </w:r>
      <w:r w:rsidR="00C26483">
        <w:rPr>
          <w:rFonts w:ascii="Arial" w:hAnsi="Arial" w:cs="Arial"/>
        </w:rPr>
        <w:t xml:space="preserve">las </w:t>
      </w:r>
      <w:r w:rsidRPr="00D24565">
        <w:rPr>
          <w:rFonts w:ascii="Arial" w:hAnsi="Arial" w:cs="Arial"/>
        </w:rPr>
        <w:t>propiedades básicas de la teoría de números como las de la igualdad, las de la desigualdad y las de la adición, sustracción, multiplicación, división y potenciación.</w:t>
      </w:r>
    </w:p>
    <w:p w14:paraId="69729791" w14:textId="77777777" w:rsidR="00BF75C1" w:rsidRPr="00BF75C1" w:rsidRDefault="00BF75C1" w:rsidP="00BF75C1">
      <w:pPr>
        <w:pStyle w:val="Prrafodelista"/>
        <w:rPr>
          <w:rFonts w:ascii="Arial" w:hAnsi="Arial" w:cs="Arial"/>
        </w:rPr>
      </w:pPr>
    </w:p>
    <w:p w14:paraId="6C2D7D99" w14:textId="77777777" w:rsidR="00BF75C1" w:rsidRPr="00BF75C1" w:rsidRDefault="00BF75C1" w:rsidP="006B0900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BF75C1">
        <w:rPr>
          <w:rFonts w:ascii="Arial" w:hAnsi="Arial" w:cs="Arial"/>
        </w:rPr>
        <w:t>Justifico procedimientos aritméticos utilizando las relaciones</w:t>
      </w:r>
      <w:r>
        <w:rPr>
          <w:rFonts w:ascii="Arial" w:hAnsi="Arial" w:cs="Arial"/>
        </w:rPr>
        <w:t xml:space="preserve"> </w:t>
      </w:r>
      <w:r w:rsidRPr="00BF75C1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</w:t>
      </w:r>
      <w:r w:rsidRPr="00BF75C1">
        <w:rPr>
          <w:rFonts w:ascii="Arial" w:hAnsi="Arial" w:cs="Arial"/>
        </w:rPr>
        <w:t>propiedades de las operaciones.</w:t>
      </w:r>
    </w:p>
    <w:p w14:paraId="28385450" w14:textId="77777777" w:rsidR="00D24565" w:rsidRDefault="00D24565" w:rsidP="00BF75C1">
      <w:pPr>
        <w:ind w:left="360"/>
        <w:rPr>
          <w:rFonts w:ascii="Arial" w:hAnsi="Arial" w:cs="Arial"/>
        </w:rPr>
      </w:pPr>
    </w:p>
    <w:p w14:paraId="1407531D" w14:textId="77777777" w:rsidR="00BF75C1" w:rsidRDefault="00BF75C1" w:rsidP="008C78A7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BF75C1">
        <w:rPr>
          <w:rFonts w:ascii="Arial" w:hAnsi="Arial" w:cs="Arial"/>
        </w:rPr>
        <w:t>Formulo y resuelvo problemas en situaciones aditivas y</w:t>
      </w:r>
      <w:r>
        <w:rPr>
          <w:rFonts w:ascii="Arial" w:hAnsi="Arial" w:cs="Arial"/>
        </w:rPr>
        <w:t xml:space="preserve"> </w:t>
      </w:r>
      <w:r w:rsidRPr="00BF75C1">
        <w:rPr>
          <w:rFonts w:ascii="Arial" w:hAnsi="Arial" w:cs="Arial"/>
        </w:rPr>
        <w:t>multiplicativas, en diferentes contextos y dominios numéricos.</w:t>
      </w:r>
    </w:p>
    <w:p w14:paraId="780C2F09" w14:textId="77777777" w:rsidR="00BF75C1" w:rsidRPr="00BF75C1" w:rsidRDefault="00BF75C1" w:rsidP="00BF75C1">
      <w:pPr>
        <w:pStyle w:val="Prrafodelista"/>
        <w:rPr>
          <w:rFonts w:ascii="Arial" w:hAnsi="Arial" w:cs="Arial"/>
        </w:rPr>
      </w:pPr>
    </w:p>
    <w:p w14:paraId="0675729F" w14:textId="77777777" w:rsidR="00BF75C1" w:rsidRDefault="00363E86" w:rsidP="00FD7F5E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363E86">
        <w:rPr>
          <w:rFonts w:ascii="Arial" w:hAnsi="Arial" w:cs="Arial"/>
        </w:rPr>
        <w:t>Justifico la pertinencia de un cálculo exacto o aproximado en la solución de un problema</w:t>
      </w:r>
      <w:ins w:id="1" w:author="mercyranjel" w:date="2016-01-16T14:43:00Z">
        <w:r w:rsidR="00C26483">
          <w:rPr>
            <w:rFonts w:ascii="Arial" w:hAnsi="Arial" w:cs="Arial"/>
          </w:rPr>
          <w:t>,</w:t>
        </w:r>
      </w:ins>
      <w:r w:rsidRPr="00363E86">
        <w:rPr>
          <w:rFonts w:ascii="Arial" w:hAnsi="Arial" w:cs="Arial"/>
        </w:rPr>
        <w:t xml:space="preserve"> y lo razonable o no de las</w:t>
      </w:r>
      <w:r>
        <w:rPr>
          <w:rFonts w:ascii="Arial" w:hAnsi="Arial" w:cs="Arial"/>
        </w:rPr>
        <w:t xml:space="preserve"> </w:t>
      </w:r>
      <w:r w:rsidRPr="00363E86">
        <w:rPr>
          <w:rFonts w:ascii="Arial" w:hAnsi="Arial" w:cs="Arial"/>
        </w:rPr>
        <w:t>respuestas obtenidas.</w:t>
      </w:r>
    </w:p>
    <w:p w14:paraId="62BAE519" w14:textId="77777777" w:rsidR="00363E86" w:rsidRPr="00363E86" w:rsidRDefault="00363E86" w:rsidP="00363E86">
      <w:pPr>
        <w:pStyle w:val="Prrafodelista"/>
        <w:rPr>
          <w:rFonts w:ascii="Arial" w:hAnsi="Arial" w:cs="Arial"/>
        </w:rPr>
      </w:pPr>
    </w:p>
    <w:p w14:paraId="36F3D7C9" w14:textId="77777777" w:rsidR="00D052D9" w:rsidRPr="00363E86" w:rsidRDefault="00D052D9" w:rsidP="00363E86">
      <w:pPr>
        <w:rPr>
          <w:rFonts w:ascii="Arial" w:hAnsi="Arial" w:cs="Arial"/>
        </w:rPr>
      </w:pPr>
    </w:p>
    <w:p w14:paraId="43A9FC7B" w14:textId="77777777" w:rsidR="008560A4" w:rsidRPr="004F4C67" w:rsidRDefault="008560A4" w:rsidP="00D82497">
      <w:pPr>
        <w:rPr>
          <w:rFonts w:ascii="Arial" w:hAnsi="Arial" w:cs="Arial"/>
          <w:b/>
        </w:rPr>
      </w:pPr>
      <w:r w:rsidRPr="004F4C67">
        <w:rPr>
          <w:rFonts w:ascii="Arial" w:hAnsi="Arial" w:cs="Arial"/>
          <w:b/>
        </w:rPr>
        <w:t>Pensamiento</w:t>
      </w:r>
    </w:p>
    <w:p w14:paraId="6B47D8F1" w14:textId="77777777" w:rsidR="00B00799" w:rsidRPr="004F4C67" w:rsidRDefault="00C14918" w:rsidP="00D82497">
      <w:pPr>
        <w:rPr>
          <w:rFonts w:ascii="Arial" w:hAnsi="Arial" w:cs="Arial"/>
        </w:rPr>
      </w:pPr>
      <w:r w:rsidRPr="004F4C67">
        <w:rPr>
          <w:rFonts w:ascii="Arial" w:hAnsi="Arial" w:cs="Arial"/>
        </w:rPr>
        <w:t>Numérico y sistemas numéricos</w:t>
      </w:r>
    </w:p>
    <w:p w14:paraId="3E5A82B9" w14:textId="77777777" w:rsidR="00D82497" w:rsidRPr="004F4C67" w:rsidRDefault="00D82497" w:rsidP="00D82497">
      <w:pPr>
        <w:rPr>
          <w:rFonts w:ascii="Arial" w:hAnsi="Arial" w:cs="Arial"/>
        </w:rPr>
      </w:pPr>
    </w:p>
    <w:p w14:paraId="3155BFB6" w14:textId="77777777" w:rsidR="007E4F4D" w:rsidRPr="001B6B08" w:rsidRDefault="008560A4" w:rsidP="007E4F4D">
      <w:pPr>
        <w:rPr>
          <w:rFonts w:ascii="Arial" w:hAnsi="Arial" w:cs="Arial"/>
          <w:b/>
          <w:color w:val="FF0000"/>
        </w:rPr>
      </w:pPr>
      <w:r w:rsidRPr="004F4C67">
        <w:rPr>
          <w:rFonts w:ascii="Arial" w:hAnsi="Arial" w:cs="Arial"/>
          <w:b/>
        </w:rPr>
        <w:t>Competencias</w:t>
      </w:r>
      <w:r w:rsidR="004F4C67">
        <w:rPr>
          <w:rFonts w:ascii="Arial" w:hAnsi="Arial" w:cs="Arial"/>
          <w:b/>
        </w:rPr>
        <w:t xml:space="preserve"> </w:t>
      </w:r>
    </w:p>
    <w:p w14:paraId="41A86E0D" w14:textId="77777777" w:rsidR="00D82497" w:rsidRPr="004F4C67" w:rsidRDefault="00D82497" w:rsidP="00D82497">
      <w:pPr>
        <w:rPr>
          <w:rFonts w:ascii="Arial" w:hAnsi="Arial" w:cs="Arial"/>
          <w:b/>
          <w:color w:val="FF0000"/>
        </w:rPr>
      </w:pPr>
    </w:p>
    <w:p w14:paraId="7592C6C1" w14:textId="77777777" w:rsidR="00D82497" w:rsidRPr="004F4C67" w:rsidRDefault="0030324F" w:rsidP="0030324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>Comunicación, representación y modelación</w:t>
      </w:r>
    </w:p>
    <w:p w14:paraId="1ADFD8BF" w14:textId="77777777" w:rsidR="00DB2057" w:rsidRDefault="00DB2057" w:rsidP="00DB2057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DB2057">
        <w:rPr>
          <w:rFonts w:ascii="Arial" w:hAnsi="Arial" w:cs="Arial"/>
        </w:rPr>
        <w:t>Reconoce diferentes representaciones de un mismo número.</w:t>
      </w:r>
    </w:p>
    <w:p w14:paraId="188AC9F7" w14:textId="77777777" w:rsidR="00363E86" w:rsidRDefault="00363E86" w:rsidP="00363E86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363E86">
        <w:rPr>
          <w:rFonts w:ascii="Arial" w:hAnsi="Arial" w:cs="Arial"/>
        </w:rPr>
        <w:t>Describe e interpreta propiedades y relaciones de los números y sus operaciones.</w:t>
      </w:r>
    </w:p>
    <w:p w14:paraId="1F72D383" w14:textId="77777777" w:rsidR="0030324F" w:rsidRPr="004F4C67" w:rsidRDefault="0030324F" w:rsidP="0030324F">
      <w:pPr>
        <w:rPr>
          <w:rFonts w:ascii="Arial" w:hAnsi="Arial" w:cs="Arial"/>
        </w:rPr>
      </w:pPr>
    </w:p>
    <w:p w14:paraId="132906B5" w14:textId="77777777" w:rsidR="0030324F" w:rsidRPr="004F4C67" w:rsidRDefault="0030324F" w:rsidP="0030324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>Razonamiento y argumentación</w:t>
      </w:r>
    </w:p>
    <w:p w14:paraId="27F3177C" w14:textId="77777777" w:rsidR="0030324F" w:rsidRPr="004F4C67" w:rsidRDefault="0030324F" w:rsidP="00DB2057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>Justifica propiedades y relaciones numéricas usando ejemplos y contraejemplos.</w:t>
      </w:r>
    </w:p>
    <w:p w14:paraId="33D8BFB2" w14:textId="77777777" w:rsidR="0030324F" w:rsidRDefault="0030324F" w:rsidP="0030324F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>Reconoce y genera equivalencias entre expresiones numéricas.</w:t>
      </w:r>
    </w:p>
    <w:p w14:paraId="1D3EECBA" w14:textId="77777777" w:rsidR="00DB2057" w:rsidRPr="004F4C67" w:rsidRDefault="00DB2057" w:rsidP="00DB2057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DB2057">
        <w:rPr>
          <w:rFonts w:ascii="Arial" w:hAnsi="Arial" w:cs="Arial"/>
        </w:rPr>
        <w:t>Usa y justifica propiedades (aditiva y posicional del sistema de numeración decimal).</w:t>
      </w:r>
    </w:p>
    <w:p w14:paraId="120C65FA" w14:textId="77777777" w:rsidR="0030324F" w:rsidRPr="004F4C67" w:rsidRDefault="0030324F" w:rsidP="0030324F">
      <w:pPr>
        <w:rPr>
          <w:rFonts w:ascii="Arial" w:hAnsi="Arial" w:cs="Arial"/>
        </w:rPr>
      </w:pPr>
    </w:p>
    <w:p w14:paraId="00B0E976" w14:textId="77777777" w:rsidR="0030324F" w:rsidRPr="004F4C67" w:rsidRDefault="0030324F" w:rsidP="0030324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4F4C67">
        <w:rPr>
          <w:rFonts w:ascii="Arial" w:hAnsi="Arial" w:cs="Arial"/>
        </w:rPr>
        <w:t>Pl</w:t>
      </w:r>
      <w:r w:rsidR="00846EC6" w:rsidRPr="004F4C67">
        <w:rPr>
          <w:rFonts w:ascii="Arial" w:hAnsi="Arial" w:cs="Arial"/>
        </w:rPr>
        <w:t>a</w:t>
      </w:r>
      <w:r w:rsidRPr="004F4C67">
        <w:rPr>
          <w:rFonts w:ascii="Arial" w:hAnsi="Arial" w:cs="Arial"/>
        </w:rPr>
        <w:t>nteamiento y resolución de problemas</w:t>
      </w:r>
    </w:p>
    <w:p w14:paraId="1DF90BD7" w14:textId="77777777" w:rsidR="00112E8B" w:rsidRDefault="00112E8B" w:rsidP="00112E8B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112E8B">
        <w:rPr>
          <w:rFonts w:ascii="Arial" w:hAnsi="Arial" w:cs="Arial"/>
        </w:rPr>
        <w:lastRenderedPageBreak/>
        <w:t>Resuelve problemas en situaciones aditivas y multiplicativas en e</w:t>
      </w:r>
      <w:r>
        <w:rPr>
          <w:rFonts w:ascii="Arial" w:hAnsi="Arial" w:cs="Arial"/>
        </w:rPr>
        <w:t>l conjunto de los números decimales</w:t>
      </w:r>
      <w:r w:rsidRPr="00112E8B">
        <w:rPr>
          <w:rFonts w:ascii="Arial" w:hAnsi="Arial" w:cs="Arial"/>
        </w:rPr>
        <w:t>.</w:t>
      </w:r>
    </w:p>
    <w:p w14:paraId="764804E1" w14:textId="77777777" w:rsidR="00D052D9" w:rsidRPr="004F4C67" w:rsidRDefault="00D052D9" w:rsidP="00112E8B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Resuelve </w:t>
      </w:r>
      <w:r w:rsidRPr="00D052D9">
        <w:rPr>
          <w:rFonts w:ascii="Arial" w:hAnsi="Arial" w:cs="Arial"/>
        </w:rPr>
        <w:t>problemas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situaciones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aditivas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multiplicativas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conjunto </w:t>
      </w:r>
      <w:r w:rsidRPr="00D052D9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</w:t>
      </w:r>
      <w:r w:rsidRPr="00D052D9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números </w:t>
      </w:r>
      <w:r w:rsidR="00112E8B">
        <w:rPr>
          <w:rFonts w:ascii="Arial" w:hAnsi="Arial" w:cs="Arial"/>
        </w:rPr>
        <w:t>decimales</w:t>
      </w:r>
      <w:r w:rsidRPr="00D052D9">
        <w:rPr>
          <w:rFonts w:ascii="Arial" w:hAnsi="Arial" w:cs="Arial"/>
        </w:rPr>
        <w:t>.</w:t>
      </w:r>
    </w:p>
    <w:p w14:paraId="43F025E9" w14:textId="77777777" w:rsidR="00E8302A" w:rsidRDefault="00E8302A" w:rsidP="00D82497">
      <w:pPr>
        <w:rPr>
          <w:rFonts w:ascii="Arial" w:hAnsi="Arial" w:cs="Arial"/>
        </w:rPr>
      </w:pPr>
    </w:p>
    <w:p w14:paraId="6EEB28BE" w14:textId="77777777" w:rsidR="00DB2057" w:rsidRDefault="00DB2057" w:rsidP="00D82497">
      <w:pPr>
        <w:rPr>
          <w:rFonts w:ascii="Arial" w:hAnsi="Arial" w:cs="Arial"/>
          <w:b/>
        </w:rPr>
      </w:pPr>
    </w:p>
    <w:p w14:paraId="4E86FDB4" w14:textId="77777777" w:rsidR="00D82497" w:rsidRPr="004F4C67" w:rsidRDefault="009B0F0B" w:rsidP="00D82497">
      <w:pPr>
        <w:rPr>
          <w:rFonts w:ascii="Arial" w:hAnsi="Arial" w:cs="Arial"/>
          <w:b/>
        </w:rPr>
      </w:pPr>
      <w:r w:rsidRPr="004F4C67">
        <w:rPr>
          <w:rFonts w:ascii="Arial" w:hAnsi="Arial" w:cs="Arial"/>
          <w:b/>
        </w:rPr>
        <w:t>Estrategia didáctica</w:t>
      </w:r>
    </w:p>
    <w:p w14:paraId="2BBFC5D2" w14:textId="77777777" w:rsidR="00D82497" w:rsidRPr="004F4C67" w:rsidRDefault="00D82497" w:rsidP="00D82497">
      <w:pPr>
        <w:rPr>
          <w:rFonts w:ascii="Arial" w:hAnsi="Arial" w:cs="Arial"/>
        </w:rPr>
      </w:pPr>
    </w:p>
    <w:p w14:paraId="7714E48C" w14:textId="77777777" w:rsidR="003E347C" w:rsidRDefault="003B7986" w:rsidP="00D824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Una vez </w:t>
      </w:r>
      <w:r w:rsidR="003E347C">
        <w:rPr>
          <w:rFonts w:ascii="Arial" w:hAnsi="Arial" w:cs="Arial"/>
        </w:rPr>
        <w:t xml:space="preserve">superada la introducción de los números decimales, su representación gráfica en la recta numérica y el análisis de su relación con las fracciones, es momento de iniciar la etapa de aplicación de operaciones básicas </w:t>
      </w:r>
      <w:r w:rsidR="00C26483">
        <w:rPr>
          <w:rFonts w:ascii="Arial" w:hAnsi="Arial" w:cs="Arial"/>
        </w:rPr>
        <w:t>con el</w:t>
      </w:r>
      <w:ins w:id="2" w:author="mercyranjel" w:date="2016-01-16T14:44:00Z">
        <w:r w:rsidR="00C26483">
          <w:rPr>
            <w:rFonts w:ascii="Arial" w:hAnsi="Arial" w:cs="Arial"/>
          </w:rPr>
          <w:t xml:space="preserve"> </w:t>
        </w:r>
      </w:ins>
      <w:r w:rsidR="00C26483">
        <w:rPr>
          <w:rFonts w:ascii="Arial" w:hAnsi="Arial" w:cs="Arial"/>
        </w:rPr>
        <w:t>empleo de</w:t>
      </w:r>
      <w:r w:rsidR="003E347C">
        <w:rPr>
          <w:rFonts w:ascii="Arial" w:hAnsi="Arial" w:cs="Arial"/>
        </w:rPr>
        <w:t xml:space="preserve"> números decimales. </w:t>
      </w:r>
    </w:p>
    <w:p w14:paraId="7790D833" w14:textId="77777777" w:rsidR="003E347C" w:rsidRDefault="003E347C" w:rsidP="00D82497">
      <w:pPr>
        <w:rPr>
          <w:rFonts w:ascii="Arial" w:hAnsi="Arial" w:cs="Arial"/>
        </w:rPr>
      </w:pPr>
    </w:p>
    <w:p w14:paraId="0AC31AC9" w14:textId="77777777" w:rsidR="003E347C" w:rsidRDefault="003E347C" w:rsidP="00D824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 importante que los estudiantes comprendan que el funcionamiento básico de las operaciones como adición, sustracción, multiplicación y división, es el mismo sin importar el conjunto numérico en el que se aplica, y que lo único </w:t>
      </w:r>
      <w:r w:rsidR="00C26483">
        <w:rPr>
          <w:rFonts w:ascii="Arial" w:hAnsi="Arial" w:cs="Arial"/>
        </w:rPr>
        <w:t xml:space="preserve">que debe </w:t>
      </w:r>
      <w:r>
        <w:rPr>
          <w:rFonts w:ascii="Arial" w:hAnsi="Arial" w:cs="Arial"/>
        </w:rPr>
        <w:t>tener</w:t>
      </w:r>
      <w:r w:rsidR="00C26483">
        <w:rPr>
          <w:rFonts w:ascii="Arial" w:hAnsi="Arial" w:cs="Arial"/>
        </w:rPr>
        <w:t>se</w:t>
      </w:r>
      <w:r>
        <w:rPr>
          <w:rFonts w:ascii="Arial" w:hAnsi="Arial" w:cs="Arial"/>
        </w:rPr>
        <w:t xml:space="preserve"> en cuenta son las reglas de aplicación. </w:t>
      </w:r>
    </w:p>
    <w:p w14:paraId="79E7470A" w14:textId="77777777" w:rsidR="003E347C" w:rsidRDefault="003E347C" w:rsidP="00D82497">
      <w:pPr>
        <w:rPr>
          <w:rFonts w:ascii="Arial" w:hAnsi="Arial" w:cs="Arial"/>
        </w:rPr>
      </w:pPr>
    </w:p>
    <w:p w14:paraId="389D496A" w14:textId="77777777" w:rsidR="003E347C" w:rsidRPr="00C26483" w:rsidRDefault="003E347C" w:rsidP="00D82497">
      <w:pPr>
        <w:rPr>
          <w:rFonts w:ascii="Arial" w:hAnsi="Arial" w:cs="Arial"/>
        </w:rPr>
      </w:pPr>
      <w:r>
        <w:rPr>
          <w:rFonts w:ascii="Arial" w:hAnsi="Arial" w:cs="Arial"/>
        </w:rPr>
        <w:t>Es por esto que la propuesta que se presenta hace énfasis en la aplicación de las cuatro operaciones básicas con números decimales, partiendo de los algoritmos aplicados con números naturales</w:t>
      </w:r>
      <w:r w:rsidR="00C2648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C26483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ara finalizar, la unidad presenta un trabajo con polinomios aritméticos que permitirá a los estudiantes aplicar combinaciones de operaciones con recursos como </w:t>
      </w:r>
      <w:r w:rsidRPr="003E347C">
        <w:rPr>
          <w:rFonts w:ascii="Arial" w:hAnsi="Arial" w:cs="Arial"/>
          <w:b/>
        </w:rPr>
        <w:t>Operaciones combinadas con números decimales</w:t>
      </w:r>
      <w:ins w:id="3" w:author="mercyranjel" w:date="2016-01-16T14:46:00Z">
        <w:r w:rsidR="00C26483">
          <w:rPr>
            <w:rFonts w:ascii="Arial" w:hAnsi="Arial" w:cs="Arial"/>
          </w:rPr>
          <w:t>.</w:t>
        </w:r>
      </w:ins>
    </w:p>
    <w:p w14:paraId="051627E0" w14:textId="77777777" w:rsidR="003E347C" w:rsidRDefault="003E347C" w:rsidP="00D82497">
      <w:pPr>
        <w:rPr>
          <w:rFonts w:ascii="Arial" w:hAnsi="Arial" w:cs="Arial"/>
        </w:rPr>
      </w:pPr>
    </w:p>
    <w:p w14:paraId="3E0470FA" w14:textId="77777777" w:rsidR="00274EBC" w:rsidRPr="00337274" w:rsidRDefault="00274EBC" w:rsidP="00274E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recomienda la aplicación de recursos expositivos como: </w:t>
      </w:r>
      <w:r w:rsidRPr="00274EBC">
        <w:rPr>
          <w:rFonts w:ascii="Arial" w:hAnsi="Arial" w:cs="Arial"/>
          <w:b/>
        </w:rPr>
        <w:t>Interactivo que explica los algoritmos de adición y sustracción de decimales</w:t>
      </w:r>
      <w:r>
        <w:rPr>
          <w:rFonts w:ascii="Arial" w:hAnsi="Arial" w:cs="Arial"/>
        </w:rPr>
        <w:t xml:space="preserve">, </w:t>
      </w:r>
      <w:r w:rsidRPr="00274EBC">
        <w:rPr>
          <w:rFonts w:ascii="Arial" w:hAnsi="Arial" w:cs="Arial"/>
          <w:b/>
        </w:rPr>
        <w:t>Interactivo sobre la multiplicación de números decimales</w:t>
      </w:r>
      <w:r>
        <w:rPr>
          <w:rFonts w:ascii="Arial" w:hAnsi="Arial" w:cs="Arial"/>
        </w:rPr>
        <w:t xml:space="preserve">, </w:t>
      </w:r>
      <w:r w:rsidRPr="00274EBC">
        <w:rPr>
          <w:rFonts w:ascii="Arial" w:hAnsi="Arial" w:cs="Arial"/>
          <w:b/>
        </w:rPr>
        <w:t>Interactivo en el cual se explica la división entre decimales</w:t>
      </w:r>
      <w:r>
        <w:rPr>
          <w:rFonts w:ascii="Arial" w:hAnsi="Arial" w:cs="Arial"/>
        </w:rPr>
        <w:t xml:space="preserve"> e </w:t>
      </w:r>
      <w:r w:rsidRPr="00274EBC">
        <w:rPr>
          <w:rFonts w:ascii="Arial" w:hAnsi="Arial" w:cs="Arial"/>
          <w:b/>
        </w:rPr>
        <w:t>Interactivo que resume aspectos básicos sobre las operaciones con números decimales</w:t>
      </w:r>
      <w:r w:rsidR="00C2648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C26483">
        <w:rPr>
          <w:rFonts w:ascii="Arial" w:hAnsi="Arial" w:cs="Arial"/>
        </w:rPr>
        <w:t xml:space="preserve">En estos recursos, </w:t>
      </w:r>
      <w:r>
        <w:rPr>
          <w:rFonts w:ascii="Arial" w:hAnsi="Arial" w:cs="Arial"/>
        </w:rPr>
        <w:t xml:space="preserve">los estudiantes tendrán la posibilidad de analizar cada una de las operaciones, algunas de ellas a partir de la solución de situaciones problema, lo que generará en </w:t>
      </w:r>
      <w:r w:rsidR="00A82C98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los la noción de aplicabilidad y desarrollará la habilidad de modelación. </w:t>
      </w:r>
    </w:p>
    <w:p w14:paraId="4B6EEDED" w14:textId="77777777" w:rsidR="003E347C" w:rsidRDefault="003E347C" w:rsidP="00D82497">
      <w:pPr>
        <w:rPr>
          <w:rFonts w:ascii="Arial" w:hAnsi="Arial" w:cs="Arial"/>
        </w:rPr>
      </w:pPr>
    </w:p>
    <w:p w14:paraId="79AA8565" w14:textId="77777777" w:rsidR="003E347C" w:rsidRDefault="00274EBC" w:rsidP="00D824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una mayor apropiación de la aplicación de las operaciones básicas con números decimales, se proponen recursos que permiten a los estudiantes enfrentarse a situaciones problema que los llevan a valorar las habilidades desarrolladas, como: </w:t>
      </w:r>
      <w:r w:rsidRPr="00274EBC">
        <w:rPr>
          <w:rFonts w:ascii="Arial" w:hAnsi="Arial" w:cs="Arial"/>
          <w:b/>
        </w:rPr>
        <w:t>Actividad para analizar situaciones de adición y sustracción de decimales</w:t>
      </w:r>
      <w:r>
        <w:rPr>
          <w:rFonts w:ascii="Arial" w:hAnsi="Arial" w:cs="Arial"/>
        </w:rPr>
        <w:t xml:space="preserve">, </w:t>
      </w:r>
      <w:r w:rsidRPr="00274EBC">
        <w:rPr>
          <w:rFonts w:ascii="Arial" w:hAnsi="Arial" w:cs="Arial"/>
          <w:b/>
        </w:rPr>
        <w:t>Ejercicios para resolver problemas de multiplicación de números decimales</w:t>
      </w:r>
      <w:r>
        <w:rPr>
          <w:rFonts w:ascii="Arial" w:hAnsi="Arial" w:cs="Arial"/>
        </w:rPr>
        <w:t xml:space="preserve">, </w:t>
      </w:r>
      <w:r w:rsidRPr="00274EBC">
        <w:rPr>
          <w:rFonts w:ascii="Arial" w:hAnsi="Arial" w:cs="Arial"/>
          <w:b/>
        </w:rPr>
        <w:t>Actividad de solución de problemas con números decimales</w:t>
      </w:r>
      <w:r>
        <w:rPr>
          <w:rFonts w:ascii="Arial" w:hAnsi="Arial" w:cs="Arial"/>
        </w:rPr>
        <w:t xml:space="preserve"> </w:t>
      </w:r>
      <w:r w:rsidR="00A82C98">
        <w:rPr>
          <w:rFonts w:ascii="Arial" w:hAnsi="Arial" w:cs="Arial"/>
        </w:rPr>
        <w:t xml:space="preserve">y </w:t>
      </w:r>
      <w:r w:rsidRPr="00274EBC">
        <w:rPr>
          <w:rFonts w:ascii="Arial" w:hAnsi="Arial" w:cs="Arial"/>
          <w:b/>
        </w:rPr>
        <w:t>Actividad para solucionar problemas con operaciones combinadas entre decimales</w:t>
      </w:r>
      <w:r>
        <w:rPr>
          <w:rFonts w:ascii="Arial" w:hAnsi="Arial" w:cs="Arial"/>
        </w:rPr>
        <w:t>.</w:t>
      </w:r>
    </w:p>
    <w:p w14:paraId="1DCC6DE7" w14:textId="77777777" w:rsidR="00C83C23" w:rsidRDefault="00C83C23" w:rsidP="00D82497">
      <w:pPr>
        <w:rPr>
          <w:rFonts w:ascii="Arial" w:hAnsi="Arial" w:cs="Arial"/>
        </w:rPr>
      </w:pPr>
    </w:p>
    <w:p w14:paraId="46A0F449" w14:textId="2A244AF3" w:rsidR="00C83C23" w:rsidRPr="00A82C98" w:rsidRDefault="00C83C23" w:rsidP="00D824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recomienda trabajar enfáticamente el apartado </w:t>
      </w:r>
      <w:r w:rsidRPr="00C83C23">
        <w:rPr>
          <w:rFonts w:ascii="Arial" w:hAnsi="Arial" w:cs="Arial"/>
          <w:b/>
        </w:rPr>
        <w:t>El redondeo de resultados con decimales</w:t>
      </w:r>
      <w:r w:rsidR="00A82C98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</w:t>
      </w:r>
      <w:r w:rsidR="00A82C98">
        <w:rPr>
          <w:rFonts w:ascii="Arial" w:hAnsi="Arial" w:cs="Arial"/>
        </w:rPr>
        <w:t xml:space="preserve">este </w:t>
      </w:r>
      <w:r>
        <w:rPr>
          <w:rFonts w:ascii="Arial" w:hAnsi="Arial" w:cs="Arial"/>
        </w:rPr>
        <w:t xml:space="preserve">lleva a los estudiantes al análisis de situaciones </w:t>
      </w:r>
      <w:r w:rsidR="00A82C98">
        <w:rPr>
          <w:rFonts w:ascii="Arial" w:hAnsi="Arial" w:cs="Arial"/>
        </w:rPr>
        <w:t xml:space="preserve">en las que </w:t>
      </w:r>
      <w:r>
        <w:rPr>
          <w:rFonts w:ascii="Arial" w:hAnsi="Arial" w:cs="Arial"/>
        </w:rPr>
        <w:t xml:space="preserve">es pertinente aproximar los resultados tanto de </w:t>
      </w:r>
      <w:r w:rsidR="00A82C98">
        <w:rPr>
          <w:rFonts w:ascii="Arial" w:hAnsi="Arial" w:cs="Arial"/>
        </w:rPr>
        <w:t xml:space="preserve">las </w:t>
      </w:r>
      <w:r>
        <w:rPr>
          <w:rFonts w:ascii="Arial" w:hAnsi="Arial" w:cs="Arial"/>
        </w:rPr>
        <w:t>operaciones como de respuestas a situaciones problema</w:t>
      </w:r>
      <w:r w:rsidR="00A82C9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A82C98">
        <w:rPr>
          <w:rFonts w:ascii="Arial" w:hAnsi="Arial" w:cs="Arial"/>
        </w:rPr>
        <w:t>P</w:t>
      </w:r>
      <w:r>
        <w:rPr>
          <w:rFonts w:ascii="Arial" w:hAnsi="Arial" w:cs="Arial"/>
        </w:rPr>
        <w:t>ara ell</w:t>
      </w:r>
      <w:r w:rsidR="00356F82">
        <w:rPr>
          <w:rFonts w:ascii="Arial" w:hAnsi="Arial" w:cs="Arial"/>
        </w:rPr>
        <w:t xml:space="preserve">o se cuenta con recursos como </w:t>
      </w:r>
      <w:r w:rsidR="00356F82" w:rsidRPr="00356F82">
        <w:rPr>
          <w:rFonts w:ascii="Arial" w:hAnsi="Arial" w:cs="Arial"/>
          <w:b/>
        </w:rPr>
        <w:t>Resuelve problemas y redondea el resultado</w:t>
      </w:r>
      <w:r w:rsidR="00A82C98">
        <w:rPr>
          <w:rFonts w:ascii="Arial" w:hAnsi="Arial" w:cs="Arial"/>
        </w:rPr>
        <w:t>.</w:t>
      </w:r>
    </w:p>
    <w:p w14:paraId="27C8654B" w14:textId="77777777" w:rsidR="00B30EDB" w:rsidRPr="004F4C67" w:rsidRDefault="008E21AD" w:rsidP="00D82497">
      <w:pPr>
        <w:rPr>
          <w:rFonts w:ascii="Arial" w:hAnsi="Arial" w:cs="Arial"/>
        </w:rPr>
      </w:pPr>
      <w:r w:rsidRPr="004F4C67">
        <w:rPr>
          <w:rFonts w:ascii="Arial" w:hAnsi="Arial" w:cs="Arial"/>
        </w:rPr>
        <w:t xml:space="preserve">Para cumplir los objetivos </w:t>
      </w:r>
      <w:r w:rsidR="00A82C98">
        <w:rPr>
          <w:rFonts w:ascii="Arial" w:hAnsi="Arial" w:cs="Arial"/>
        </w:rPr>
        <w:t>que se proponen</w:t>
      </w:r>
      <w:r w:rsidR="00A82C98" w:rsidRPr="004F4C67">
        <w:rPr>
          <w:rFonts w:ascii="Arial" w:hAnsi="Arial" w:cs="Arial"/>
        </w:rPr>
        <w:t xml:space="preserve"> </w:t>
      </w:r>
      <w:r w:rsidRPr="004F4C67">
        <w:rPr>
          <w:rFonts w:ascii="Arial" w:hAnsi="Arial" w:cs="Arial"/>
        </w:rPr>
        <w:t xml:space="preserve">en este tema se </w:t>
      </w:r>
      <w:r w:rsidR="00A82C98">
        <w:rPr>
          <w:rFonts w:ascii="Arial" w:hAnsi="Arial" w:cs="Arial"/>
        </w:rPr>
        <w:t>recomienda:</w:t>
      </w:r>
    </w:p>
    <w:p w14:paraId="4DE2C0BE" w14:textId="77777777" w:rsidR="00173D7C" w:rsidRPr="004F4C67" w:rsidRDefault="00173D7C" w:rsidP="00D82497">
      <w:pPr>
        <w:rPr>
          <w:rFonts w:ascii="Arial" w:hAnsi="Arial" w:cs="Arial"/>
        </w:rPr>
      </w:pPr>
    </w:p>
    <w:p w14:paraId="0F091257" w14:textId="77777777" w:rsidR="008E21AD" w:rsidRDefault="00AD2000" w:rsidP="0026009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Analizar la aplicación de las cuatro operaciones básicas por separado, en el conjunto de los números decimales.</w:t>
      </w:r>
      <w:r w:rsidR="00A559DD">
        <w:rPr>
          <w:rFonts w:ascii="Arial" w:hAnsi="Arial" w:cs="Arial"/>
        </w:rPr>
        <w:t xml:space="preserve"> </w:t>
      </w:r>
    </w:p>
    <w:p w14:paraId="6A115ADC" w14:textId="4D5C1B67" w:rsidR="00AD2000" w:rsidRDefault="00AD2000" w:rsidP="00AD2000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Ejercitar por separado las cuatro operaciones básicas, teniendo en cuenta la aplicación.</w:t>
      </w:r>
    </w:p>
    <w:p w14:paraId="36D7A029" w14:textId="358F6E01" w:rsidR="00AD2000" w:rsidRPr="004F4C67" w:rsidRDefault="00AD2000" w:rsidP="00AD2000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Aplicar la jerarquía de las operaciones en la solución de polinomios aritméticos</w:t>
      </w:r>
      <w:r w:rsidR="00A82C98">
        <w:rPr>
          <w:rFonts w:ascii="Arial" w:hAnsi="Arial" w:cs="Arial"/>
        </w:rPr>
        <w:t xml:space="preserve"> con el</w:t>
      </w:r>
      <w:r>
        <w:rPr>
          <w:rFonts w:ascii="Arial" w:hAnsi="Arial" w:cs="Arial"/>
        </w:rPr>
        <w:t xml:space="preserve"> emple</w:t>
      </w:r>
      <w:r w:rsidR="00A82C98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="00A82C98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números naturales y decimales</w:t>
      </w:r>
      <w:r w:rsidR="00A82C98">
        <w:rPr>
          <w:rFonts w:ascii="Arial" w:hAnsi="Arial" w:cs="Arial"/>
        </w:rPr>
        <w:t xml:space="preserve">; debe </w:t>
      </w:r>
      <w:r>
        <w:rPr>
          <w:rFonts w:ascii="Arial" w:hAnsi="Arial" w:cs="Arial"/>
        </w:rPr>
        <w:t>ten</w:t>
      </w:r>
      <w:r w:rsidR="00A82C98">
        <w:rPr>
          <w:rFonts w:ascii="Arial" w:hAnsi="Arial" w:cs="Arial"/>
        </w:rPr>
        <w:t>erse</w:t>
      </w:r>
      <w:r>
        <w:rPr>
          <w:rFonts w:ascii="Arial" w:hAnsi="Arial" w:cs="Arial"/>
        </w:rPr>
        <w:t xml:space="preserve"> en cuenta el redondeo de resultados siempre que sea </w:t>
      </w:r>
      <w:r w:rsidR="001B7C59">
        <w:rPr>
          <w:rFonts w:ascii="Arial" w:hAnsi="Arial" w:cs="Arial"/>
        </w:rPr>
        <w:t>pertinente</w:t>
      </w:r>
      <w:r>
        <w:rPr>
          <w:rFonts w:ascii="Arial" w:hAnsi="Arial" w:cs="Arial"/>
        </w:rPr>
        <w:t xml:space="preserve">. </w:t>
      </w:r>
    </w:p>
    <w:p w14:paraId="09281080" w14:textId="77777777" w:rsidR="0032689E" w:rsidRPr="001B7C59" w:rsidRDefault="001B7C59" w:rsidP="001B7C59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Interpretar situaciones problema a la luz de la aplicación de las cuatro operaciones básicas en el conjunto de los números decimales. </w:t>
      </w:r>
    </w:p>
    <w:p w14:paraId="610DBC8A" w14:textId="77777777" w:rsidR="00173D7C" w:rsidRPr="004F4C67" w:rsidRDefault="00173D7C" w:rsidP="008C0D29">
      <w:pPr>
        <w:rPr>
          <w:rFonts w:ascii="Arial" w:hAnsi="Arial" w:cs="Arial"/>
        </w:rPr>
      </w:pPr>
    </w:p>
    <w:p w14:paraId="6706E341" w14:textId="61111584" w:rsidR="001B7C59" w:rsidRPr="004F4C67" w:rsidRDefault="001B7C59" w:rsidP="001B7C59">
      <w:pPr>
        <w:rPr>
          <w:rFonts w:ascii="Arial" w:hAnsi="Arial" w:cs="Arial"/>
        </w:rPr>
      </w:pPr>
      <w:r w:rsidRPr="004F4C67">
        <w:rPr>
          <w:rFonts w:ascii="Arial" w:hAnsi="Arial" w:cs="Arial"/>
        </w:rPr>
        <w:t>Finalmente, se recomienda permitir a los estudiantes generar y proponer ejercicios y</w:t>
      </w:r>
      <w:ins w:id="4" w:author="mercyranjel" w:date="2016-01-16T14:52:00Z">
        <w:r w:rsidR="00A82C98">
          <w:rPr>
            <w:rFonts w:ascii="Arial" w:hAnsi="Arial" w:cs="Arial"/>
          </w:rPr>
          <w:t xml:space="preserve"> </w:t>
        </w:r>
      </w:ins>
      <w:r w:rsidRPr="004F4C67">
        <w:rPr>
          <w:rFonts w:ascii="Arial" w:hAnsi="Arial" w:cs="Arial"/>
        </w:rPr>
        <w:t xml:space="preserve">problemas de su autoría, puesto que esto </w:t>
      </w:r>
      <w:bookmarkStart w:id="5" w:name="_GoBack"/>
      <w:bookmarkEnd w:id="5"/>
      <w:r w:rsidRPr="004F4C67">
        <w:rPr>
          <w:rFonts w:ascii="Arial" w:hAnsi="Arial" w:cs="Arial"/>
        </w:rPr>
        <w:t xml:space="preserve">permite al docente verificar tanto la comprensión del tema como la detección de posibles fallas o errores que los estudiantes estén cometiendo en el desarrollo de su proceso de aprendizaje.  </w:t>
      </w:r>
    </w:p>
    <w:p w14:paraId="0E492EC0" w14:textId="77777777" w:rsidR="008C0D29" w:rsidRPr="004F4C67" w:rsidRDefault="008C0D29" w:rsidP="008C0D29">
      <w:pPr>
        <w:rPr>
          <w:rFonts w:ascii="Arial" w:hAnsi="Arial" w:cs="Arial"/>
        </w:rPr>
      </w:pPr>
    </w:p>
    <w:p w14:paraId="28933213" w14:textId="77777777" w:rsidR="009E29DF" w:rsidRDefault="002F3CD9">
      <w:pPr>
        <w:rPr>
          <w:rFonts w:ascii="Arial" w:hAnsi="Arial" w:cs="Arial"/>
          <w:b/>
        </w:rPr>
      </w:pPr>
      <w:r w:rsidRPr="002F3CD9">
        <w:rPr>
          <w:rFonts w:ascii="Arial" w:hAnsi="Arial" w:cs="Arial"/>
          <w:b/>
        </w:rPr>
        <w:t>Derechos básicos de aprendizaje</w:t>
      </w:r>
    </w:p>
    <w:p w14:paraId="31F4D0D4" w14:textId="77777777" w:rsidR="002F3CD9" w:rsidRDefault="002F3CD9">
      <w:pPr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88"/>
        <w:gridCol w:w="7726"/>
      </w:tblGrid>
      <w:tr w:rsidR="00426FF5" w14:paraId="40145F70" w14:textId="77777777" w:rsidTr="00387DA4"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7FC2B43" w14:textId="77777777" w:rsidR="00426FF5" w:rsidRPr="007C08E8" w:rsidRDefault="00426FF5" w:rsidP="007C08E8">
            <w:pPr>
              <w:jc w:val="center"/>
              <w:rPr>
                <w:rFonts w:ascii="Arial" w:hAnsi="Arial" w:cs="Arial"/>
                <w:b/>
              </w:rPr>
            </w:pPr>
            <w:r w:rsidRPr="007C08E8">
              <w:rPr>
                <w:rFonts w:ascii="Arial" w:hAnsi="Arial" w:cs="Arial"/>
                <w:b/>
              </w:rPr>
              <w:t>Derecho</w:t>
            </w:r>
            <w:r w:rsidR="00331D27">
              <w:rPr>
                <w:rFonts w:ascii="Arial" w:hAnsi="Arial" w:cs="Arial"/>
                <w:b/>
              </w:rPr>
              <w:t>s</w:t>
            </w:r>
            <w:r w:rsidRPr="007C08E8">
              <w:rPr>
                <w:rFonts w:ascii="Arial" w:hAnsi="Arial" w:cs="Arial"/>
                <w:b/>
              </w:rPr>
              <w:t xml:space="preserve"> básico</w:t>
            </w:r>
            <w:r w:rsidR="00331D27">
              <w:rPr>
                <w:rFonts w:ascii="Arial" w:hAnsi="Arial" w:cs="Arial"/>
                <w:b/>
              </w:rPr>
              <w:t>s</w:t>
            </w:r>
            <w:r w:rsidRPr="007C08E8">
              <w:rPr>
                <w:rFonts w:ascii="Arial" w:hAnsi="Arial" w:cs="Arial"/>
                <w:b/>
              </w:rPr>
              <w:t xml:space="preserve"> de aprendizaje</w:t>
            </w:r>
          </w:p>
        </w:tc>
      </w:tr>
      <w:tr w:rsidR="00426FF5" w14:paraId="3EC84AC8" w14:textId="77777777" w:rsidTr="00387DA4">
        <w:tc>
          <w:tcPr>
            <w:tcW w:w="567" w:type="pct"/>
            <w:vAlign w:val="center"/>
          </w:tcPr>
          <w:p w14:paraId="689E2B12" w14:textId="77777777" w:rsidR="00426FF5" w:rsidRDefault="00426FF5" w:rsidP="007C08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433" w:type="pct"/>
            <w:vAlign w:val="center"/>
          </w:tcPr>
          <w:p w14:paraId="16E73426" w14:textId="77777777" w:rsidR="00426FF5" w:rsidRDefault="00E94D8C" w:rsidP="007C08E8">
            <w:pPr>
              <w:rPr>
                <w:rFonts w:ascii="Arial" w:hAnsi="Arial" w:cs="Arial"/>
              </w:rPr>
            </w:pPr>
            <w:r w:rsidRPr="007C08E8">
              <w:rPr>
                <w:rFonts w:ascii="Arial" w:hAnsi="Arial" w:cs="Arial"/>
              </w:rPr>
              <w:t>Resuelve problemas que involucran números racionales positivos</w:t>
            </w:r>
            <w:ins w:id="6" w:author="mercyranjel" w:date="2016-01-16T14:52:00Z">
              <w:r w:rsidR="00A82C98">
                <w:rPr>
                  <w:rFonts w:ascii="Arial" w:hAnsi="Arial" w:cs="Arial"/>
                </w:rPr>
                <w:t>.</w:t>
              </w:r>
            </w:ins>
          </w:p>
        </w:tc>
      </w:tr>
      <w:tr w:rsidR="00426FF5" w14:paraId="11A52E11" w14:textId="77777777" w:rsidTr="00387DA4">
        <w:tc>
          <w:tcPr>
            <w:tcW w:w="567" w:type="pct"/>
            <w:vAlign w:val="center"/>
          </w:tcPr>
          <w:p w14:paraId="24E99E3E" w14:textId="77777777" w:rsidR="00426FF5" w:rsidRDefault="00426FF5" w:rsidP="007C08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433" w:type="pct"/>
            <w:vAlign w:val="center"/>
          </w:tcPr>
          <w:p w14:paraId="31688438" w14:textId="77777777" w:rsidR="00426FF5" w:rsidRDefault="00E94D8C" w:rsidP="007C08E8">
            <w:pPr>
              <w:rPr>
                <w:rFonts w:ascii="Arial" w:hAnsi="Arial" w:cs="Arial"/>
              </w:rPr>
            </w:pPr>
            <w:r w:rsidRPr="00E94D8C">
              <w:rPr>
                <w:rFonts w:ascii="Arial" w:hAnsi="Arial" w:cs="Arial"/>
              </w:rPr>
              <w:t>Aproxima dependiendo de la necesidad.</w:t>
            </w:r>
          </w:p>
        </w:tc>
      </w:tr>
      <w:tr w:rsidR="00387DA4" w14:paraId="18F3B35E" w14:textId="77777777" w:rsidTr="00387DA4">
        <w:tc>
          <w:tcPr>
            <w:tcW w:w="567" w:type="pct"/>
            <w:vAlign w:val="center"/>
          </w:tcPr>
          <w:p w14:paraId="08E4EDDD" w14:textId="77777777" w:rsidR="00387DA4" w:rsidRDefault="00387DA4" w:rsidP="007C08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433" w:type="pct"/>
            <w:vAlign w:val="center"/>
          </w:tcPr>
          <w:p w14:paraId="5185E6CA" w14:textId="77777777" w:rsidR="00387DA4" w:rsidRPr="00E94D8C" w:rsidRDefault="00387DA4" w:rsidP="00387DA4">
            <w:pPr>
              <w:rPr>
                <w:rFonts w:ascii="Arial" w:hAnsi="Arial" w:cs="Arial"/>
              </w:rPr>
            </w:pPr>
            <w:r w:rsidRPr="00387DA4">
              <w:rPr>
                <w:rFonts w:ascii="Arial" w:hAnsi="Arial" w:cs="Arial"/>
              </w:rPr>
              <w:t>Comprende en qué situaciones necesita un cálculo exacto</w:t>
            </w:r>
            <w:r>
              <w:rPr>
                <w:rFonts w:ascii="Arial" w:hAnsi="Arial" w:cs="Arial"/>
              </w:rPr>
              <w:t xml:space="preserve"> </w:t>
            </w:r>
            <w:r w:rsidRPr="00387DA4">
              <w:rPr>
                <w:rFonts w:ascii="Arial" w:hAnsi="Arial" w:cs="Arial"/>
              </w:rPr>
              <w:t>y en qué</w:t>
            </w:r>
            <w:r>
              <w:rPr>
                <w:rFonts w:ascii="Arial" w:hAnsi="Arial" w:cs="Arial"/>
              </w:rPr>
              <w:t xml:space="preserve"> </w:t>
            </w:r>
            <w:r w:rsidRPr="00387DA4">
              <w:rPr>
                <w:rFonts w:ascii="Arial" w:hAnsi="Arial" w:cs="Arial"/>
              </w:rPr>
              <w:t>situaciones puede estimar.</w:t>
            </w:r>
          </w:p>
        </w:tc>
      </w:tr>
    </w:tbl>
    <w:p w14:paraId="5834EAC6" w14:textId="77777777" w:rsidR="002F3CD9" w:rsidRPr="002F3CD9" w:rsidRDefault="002F3CD9">
      <w:pPr>
        <w:rPr>
          <w:rFonts w:ascii="Arial" w:hAnsi="Arial" w:cs="Arial"/>
        </w:rPr>
      </w:pPr>
    </w:p>
    <w:sectPr w:rsidR="002F3CD9" w:rsidRPr="002F3CD9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D22B9"/>
    <w:multiLevelType w:val="hybridMultilevel"/>
    <w:tmpl w:val="B9D81C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1280F"/>
    <w:multiLevelType w:val="hybridMultilevel"/>
    <w:tmpl w:val="2E72318A"/>
    <w:lvl w:ilvl="0" w:tplc="66AC62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FE0A5D"/>
    <w:multiLevelType w:val="hybridMultilevel"/>
    <w:tmpl w:val="AD900C6C"/>
    <w:lvl w:ilvl="0" w:tplc="BC44FE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1F7472"/>
    <w:multiLevelType w:val="hybridMultilevel"/>
    <w:tmpl w:val="299A72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2"/>
  </w:compat>
  <w:rsids>
    <w:rsidRoot w:val="00D82497"/>
    <w:rsid w:val="0000571C"/>
    <w:rsid w:val="000472C2"/>
    <w:rsid w:val="00074475"/>
    <w:rsid w:val="0007647B"/>
    <w:rsid w:val="000960CA"/>
    <w:rsid w:val="000B4CD1"/>
    <w:rsid w:val="000B6608"/>
    <w:rsid w:val="000C1F82"/>
    <w:rsid w:val="001007E5"/>
    <w:rsid w:val="00105F80"/>
    <w:rsid w:val="00112E8B"/>
    <w:rsid w:val="00131281"/>
    <w:rsid w:val="00173D7C"/>
    <w:rsid w:val="001A07C8"/>
    <w:rsid w:val="001A0BA5"/>
    <w:rsid w:val="001A2035"/>
    <w:rsid w:val="001B6B08"/>
    <w:rsid w:val="001B7328"/>
    <w:rsid w:val="001B7C59"/>
    <w:rsid w:val="001C63F8"/>
    <w:rsid w:val="0022768A"/>
    <w:rsid w:val="00247481"/>
    <w:rsid w:val="00251551"/>
    <w:rsid w:val="00253ED9"/>
    <w:rsid w:val="0026009E"/>
    <w:rsid w:val="00263954"/>
    <w:rsid w:val="00274EBC"/>
    <w:rsid w:val="002C2A29"/>
    <w:rsid w:val="002D50E2"/>
    <w:rsid w:val="002F3CD9"/>
    <w:rsid w:val="0030324F"/>
    <w:rsid w:val="00320978"/>
    <w:rsid w:val="0032689E"/>
    <w:rsid w:val="00331D27"/>
    <w:rsid w:val="00337274"/>
    <w:rsid w:val="00341639"/>
    <w:rsid w:val="00356F82"/>
    <w:rsid w:val="00363E86"/>
    <w:rsid w:val="00386D6C"/>
    <w:rsid w:val="00387DA4"/>
    <w:rsid w:val="003A19B2"/>
    <w:rsid w:val="003A4925"/>
    <w:rsid w:val="003A6511"/>
    <w:rsid w:val="003B7986"/>
    <w:rsid w:val="003E0725"/>
    <w:rsid w:val="003E347C"/>
    <w:rsid w:val="003F6086"/>
    <w:rsid w:val="00426FF5"/>
    <w:rsid w:val="004800E9"/>
    <w:rsid w:val="004823AB"/>
    <w:rsid w:val="00485C64"/>
    <w:rsid w:val="004B02C0"/>
    <w:rsid w:val="004C01C9"/>
    <w:rsid w:val="004C4451"/>
    <w:rsid w:val="004E5301"/>
    <w:rsid w:val="004E55C3"/>
    <w:rsid w:val="004F4C67"/>
    <w:rsid w:val="00514606"/>
    <w:rsid w:val="00530E06"/>
    <w:rsid w:val="00532E0A"/>
    <w:rsid w:val="00545AAE"/>
    <w:rsid w:val="0055307A"/>
    <w:rsid w:val="005577BC"/>
    <w:rsid w:val="005633C3"/>
    <w:rsid w:val="00575140"/>
    <w:rsid w:val="0058001E"/>
    <w:rsid w:val="00580563"/>
    <w:rsid w:val="005829BF"/>
    <w:rsid w:val="005975A9"/>
    <w:rsid w:val="005A5F4B"/>
    <w:rsid w:val="005C2098"/>
    <w:rsid w:val="005C3FB0"/>
    <w:rsid w:val="005E5DAD"/>
    <w:rsid w:val="0060273D"/>
    <w:rsid w:val="0061350F"/>
    <w:rsid w:val="00624D04"/>
    <w:rsid w:val="00625F3C"/>
    <w:rsid w:val="0068143A"/>
    <w:rsid w:val="006942C0"/>
    <w:rsid w:val="006D3E09"/>
    <w:rsid w:val="006E1A88"/>
    <w:rsid w:val="006E74B7"/>
    <w:rsid w:val="006F7553"/>
    <w:rsid w:val="00700A0A"/>
    <w:rsid w:val="007446F9"/>
    <w:rsid w:val="00745C60"/>
    <w:rsid w:val="00751D73"/>
    <w:rsid w:val="007806EC"/>
    <w:rsid w:val="00796CD2"/>
    <w:rsid w:val="007C08E8"/>
    <w:rsid w:val="007E4F4D"/>
    <w:rsid w:val="007F34F4"/>
    <w:rsid w:val="00803913"/>
    <w:rsid w:val="00815F8E"/>
    <w:rsid w:val="0082088D"/>
    <w:rsid w:val="008242D3"/>
    <w:rsid w:val="00833F74"/>
    <w:rsid w:val="00846EC6"/>
    <w:rsid w:val="008560A4"/>
    <w:rsid w:val="00861F8E"/>
    <w:rsid w:val="008A736E"/>
    <w:rsid w:val="008C0D29"/>
    <w:rsid w:val="008E21AD"/>
    <w:rsid w:val="00904DEE"/>
    <w:rsid w:val="009273D8"/>
    <w:rsid w:val="009340FA"/>
    <w:rsid w:val="009367FD"/>
    <w:rsid w:val="009523AC"/>
    <w:rsid w:val="00952F30"/>
    <w:rsid w:val="009A071F"/>
    <w:rsid w:val="009B0F0B"/>
    <w:rsid w:val="009C0794"/>
    <w:rsid w:val="009E29DF"/>
    <w:rsid w:val="009E666D"/>
    <w:rsid w:val="009F61BB"/>
    <w:rsid w:val="00A375F9"/>
    <w:rsid w:val="00A559DD"/>
    <w:rsid w:val="00A82C98"/>
    <w:rsid w:val="00A852E3"/>
    <w:rsid w:val="00A91911"/>
    <w:rsid w:val="00AB0113"/>
    <w:rsid w:val="00AB7F7C"/>
    <w:rsid w:val="00AD2000"/>
    <w:rsid w:val="00AF03E0"/>
    <w:rsid w:val="00B00799"/>
    <w:rsid w:val="00B30EDB"/>
    <w:rsid w:val="00B7608A"/>
    <w:rsid w:val="00B91FE8"/>
    <w:rsid w:val="00BB4A33"/>
    <w:rsid w:val="00BC2944"/>
    <w:rsid w:val="00BC54CD"/>
    <w:rsid w:val="00BD1120"/>
    <w:rsid w:val="00BE06DD"/>
    <w:rsid w:val="00BE655B"/>
    <w:rsid w:val="00BF285E"/>
    <w:rsid w:val="00BF75C1"/>
    <w:rsid w:val="00C14918"/>
    <w:rsid w:val="00C15A85"/>
    <w:rsid w:val="00C26483"/>
    <w:rsid w:val="00C74444"/>
    <w:rsid w:val="00C8324E"/>
    <w:rsid w:val="00C83C23"/>
    <w:rsid w:val="00CC6DC5"/>
    <w:rsid w:val="00CD370F"/>
    <w:rsid w:val="00D052D9"/>
    <w:rsid w:val="00D079E1"/>
    <w:rsid w:val="00D24565"/>
    <w:rsid w:val="00D24C9F"/>
    <w:rsid w:val="00D613F9"/>
    <w:rsid w:val="00D72BAC"/>
    <w:rsid w:val="00D82497"/>
    <w:rsid w:val="00D93D07"/>
    <w:rsid w:val="00DB2057"/>
    <w:rsid w:val="00DC3146"/>
    <w:rsid w:val="00DC5E22"/>
    <w:rsid w:val="00DE5D27"/>
    <w:rsid w:val="00E15D66"/>
    <w:rsid w:val="00E272C0"/>
    <w:rsid w:val="00E5388C"/>
    <w:rsid w:val="00E8302A"/>
    <w:rsid w:val="00E94D8C"/>
    <w:rsid w:val="00EA6CBC"/>
    <w:rsid w:val="00ED5685"/>
    <w:rsid w:val="00F15742"/>
    <w:rsid w:val="00F17381"/>
    <w:rsid w:val="00F26CE4"/>
    <w:rsid w:val="00F55F50"/>
    <w:rsid w:val="00FC6C26"/>
    <w:rsid w:val="00FD08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32B0D6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7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858</Words>
  <Characters>4722</Characters>
  <Application>Microsoft Macintosh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Ancopepe pepe</cp:lastModifiedBy>
  <cp:revision>50</cp:revision>
  <dcterms:created xsi:type="dcterms:W3CDTF">2015-11-12T18:36:00Z</dcterms:created>
  <dcterms:modified xsi:type="dcterms:W3CDTF">2016-01-18T13:08:00Z</dcterms:modified>
</cp:coreProperties>
</file>