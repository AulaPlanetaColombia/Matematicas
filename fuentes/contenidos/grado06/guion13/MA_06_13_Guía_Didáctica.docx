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2C001" w14:textId="77777777" w:rsidR="006A7E77" w:rsidRPr="00712260" w:rsidRDefault="006A7E77" w:rsidP="006A7E77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712260">
        <w:rPr>
          <w:rFonts w:ascii="Times New Roman" w:hAnsi="Times New Roman" w:cs="Times New Roman"/>
          <w:b/>
        </w:rPr>
        <w:t>Guía didáctica</w:t>
      </w:r>
    </w:p>
    <w:p w14:paraId="48FCA454" w14:textId="77777777" w:rsidR="006A7E77" w:rsidRPr="00712260" w:rsidRDefault="006A7E77" w:rsidP="006A7E77">
      <w:pPr>
        <w:jc w:val="both"/>
        <w:rPr>
          <w:rFonts w:ascii="Times New Roman" w:hAnsi="Times New Roman" w:cs="Times New Roman"/>
          <w:b/>
        </w:rPr>
      </w:pPr>
      <w:r w:rsidRPr="00712260">
        <w:rPr>
          <w:rFonts w:ascii="Times New Roman" w:hAnsi="Times New Roman" w:cs="Times New Roman"/>
          <w:b/>
        </w:rPr>
        <w:t>Es</w:t>
      </w:r>
      <w:r w:rsidR="003F28DE">
        <w:rPr>
          <w:rFonts w:ascii="Times New Roman" w:hAnsi="Times New Roman" w:cs="Times New Roman"/>
          <w:b/>
        </w:rPr>
        <w:t>tándares Básicos de Competencias</w:t>
      </w:r>
    </w:p>
    <w:p w14:paraId="1F390CAD" w14:textId="77777777" w:rsidR="006A7E77" w:rsidRDefault="00075F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Pensamiento métrico y sistemas de medidas</w:t>
      </w:r>
    </w:p>
    <w:p w14:paraId="6AA7FA5F" w14:textId="77777777" w:rsidR="00C7016A" w:rsidRDefault="00C7016A" w:rsidP="00C7016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016A">
        <w:rPr>
          <w:rFonts w:ascii="Times New Roman" w:hAnsi="Times New Roman" w:cs="Times New Roman"/>
          <w:sz w:val="24"/>
          <w:szCs w:val="24"/>
        </w:rPr>
        <w:t>Reconozco el uso de algunas magnitudes (longitud, área, volumen, capacidad, peso y masa, duración, rapidez, temperatura) y de algunas de las unidades que se usan para medir cantidades de la magnitud respectiva en situaciones aditivas y multiplicativas.</w:t>
      </w:r>
    </w:p>
    <w:p w14:paraId="493D1130" w14:textId="77777777" w:rsidR="00C7016A" w:rsidRDefault="00C7016A" w:rsidP="00C7016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016A">
        <w:rPr>
          <w:rFonts w:ascii="Times New Roman" w:hAnsi="Times New Roman" w:cs="Times New Roman"/>
          <w:sz w:val="24"/>
          <w:szCs w:val="24"/>
        </w:rPr>
        <w:t>Resuelvo y formulo problemas que requieren técnicas de estimación.</w:t>
      </w:r>
    </w:p>
    <w:p w14:paraId="46C92FE2" w14:textId="77777777" w:rsidR="006A7E77" w:rsidRPr="00C7016A" w:rsidRDefault="00075F0E" w:rsidP="00C7016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016A">
        <w:rPr>
          <w:rFonts w:ascii="Times New Roman" w:hAnsi="Times New Roman" w:cs="Times New Roman"/>
          <w:sz w:val="24"/>
          <w:szCs w:val="24"/>
        </w:rPr>
        <w:t xml:space="preserve">Identiﬁco relaciones entre distintas unidades </w:t>
      </w:r>
      <w:r w:rsidR="00FF702A">
        <w:rPr>
          <w:rFonts w:ascii="Times New Roman" w:hAnsi="Times New Roman" w:cs="Times New Roman"/>
          <w:sz w:val="24"/>
          <w:szCs w:val="24"/>
        </w:rPr>
        <w:t xml:space="preserve">que se </w:t>
      </w:r>
      <w:r w:rsidRPr="00C7016A">
        <w:rPr>
          <w:rFonts w:ascii="Times New Roman" w:hAnsi="Times New Roman" w:cs="Times New Roman"/>
          <w:sz w:val="24"/>
          <w:szCs w:val="24"/>
        </w:rPr>
        <w:t>utiliza</w:t>
      </w:r>
      <w:r w:rsidR="00FF702A">
        <w:rPr>
          <w:rFonts w:ascii="Times New Roman" w:hAnsi="Times New Roman" w:cs="Times New Roman"/>
          <w:sz w:val="24"/>
          <w:szCs w:val="24"/>
        </w:rPr>
        <w:t>n</w:t>
      </w:r>
      <w:r w:rsidRPr="00C7016A">
        <w:rPr>
          <w:rFonts w:ascii="Times New Roman" w:hAnsi="Times New Roman" w:cs="Times New Roman"/>
          <w:sz w:val="24"/>
          <w:szCs w:val="24"/>
        </w:rPr>
        <w:t xml:space="preserve"> para medir cantidades de la misma magnitud.</w:t>
      </w:r>
    </w:p>
    <w:p w14:paraId="2F3EDBF3" w14:textId="77777777" w:rsidR="006A7E77" w:rsidRDefault="006A7E77" w:rsidP="006A7E77">
      <w:pPr>
        <w:jc w:val="both"/>
        <w:rPr>
          <w:rFonts w:ascii="Times New Roman" w:hAnsi="Times New Roman" w:cs="Times New Roman"/>
          <w:b/>
        </w:rPr>
      </w:pPr>
      <w:r w:rsidRPr="006A7E77">
        <w:rPr>
          <w:rFonts w:ascii="Times New Roman" w:hAnsi="Times New Roman" w:cs="Times New Roman"/>
          <w:b/>
        </w:rPr>
        <w:t>Competencias</w:t>
      </w:r>
    </w:p>
    <w:p w14:paraId="1988D3DE" w14:textId="77777777" w:rsidR="00673025" w:rsidRPr="00673025" w:rsidRDefault="00673025" w:rsidP="006A7E77">
      <w:pPr>
        <w:jc w:val="both"/>
        <w:rPr>
          <w:rFonts w:ascii="Times New Roman" w:hAnsi="Times New Roman" w:cs="Times New Roman"/>
        </w:rPr>
      </w:pPr>
      <w:r w:rsidRPr="00673025">
        <w:rPr>
          <w:rFonts w:ascii="Times New Roman" w:hAnsi="Times New Roman" w:cs="Times New Roman"/>
        </w:rPr>
        <w:t>Comunicación, representación y modelación</w:t>
      </w:r>
    </w:p>
    <w:p w14:paraId="3134B647" w14:textId="77777777" w:rsidR="00673025" w:rsidRPr="006E12FE" w:rsidRDefault="006E12FE" w:rsidP="006E12F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E12FE">
        <w:rPr>
          <w:rFonts w:ascii="Times New Roman" w:hAnsi="Times New Roman" w:cs="Times New Roman"/>
        </w:rPr>
        <w:t>Reconoce diferentes representaciones de una magnitud expresada en múltiplos o submúltiplos de una unidad de medida.</w:t>
      </w:r>
    </w:p>
    <w:p w14:paraId="4E419856" w14:textId="77777777" w:rsidR="00673025" w:rsidRPr="00673025" w:rsidRDefault="00673025" w:rsidP="006A7E77">
      <w:pPr>
        <w:jc w:val="both"/>
        <w:rPr>
          <w:rFonts w:ascii="Times New Roman" w:hAnsi="Times New Roman" w:cs="Times New Roman"/>
        </w:rPr>
      </w:pPr>
      <w:r w:rsidRPr="00673025">
        <w:rPr>
          <w:rFonts w:ascii="Times New Roman" w:hAnsi="Times New Roman" w:cs="Times New Roman"/>
        </w:rPr>
        <w:t>Razonamiento y argumentación</w:t>
      </w:r>
    </w:p>
    <w:p w14:paraId="457DED37" w14:textId="77777777" w:rsidR="00673025" w:rsidRDefault="006E12FE" w:rsidP="006E12F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E12FE">
        <w:rPr>
          <w:rFonts w:ascii="Times New Roman" w:hAnsi="Times New Roman" w:cs="Times New Roman"/>
        </w:rPr>
        <w:t>Expresa magnitudes de forma compleja e incompleja</w:t>
      </w:r>
      <w:r w:rsidR="00804CA1">
        <w:rPr>
          <w:rFonts w:ascii="Times New Roman" w:hAnsi="Times New Roman" w:cs="Times New Roman"/>
        </w:rPr>
        <w:t>.</w:t>
      </w:r>
    </w:p>
    <w:p w14:paraId="0B0225E2" w14:textId="77777777" w:rsidR="006E12FE" w:rsidRPr="006E12FE" w:rsidRDefault="006E12FE" w:rsidP="006E12F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Reconoce equivalencias y realiza conversiones entre múltiplos y submúltiplos de una unidad de medida del SI.</w:t>
      </w:r>
    </w:p>
    <w:p w14:paraId="6C740CD7" w14:textId="77777777" w:rsidR="00673025" w:rsidRPr="00673025" w:rsidRDefault="00673025" w:rsidP="006A7E77">
      <w:pPr>
        <w:jc w:val="both"/>
        <w:rPr>
          <w:rFonts w:ascii="Times New Roman" w:hAnsi="Times New Roman" w:cs="Times New Roman"/>
        </w:rPr>
      </w:pPr>
      <w:r w:rsidRPr="00673025">
        <w:rPr>
          <w:rFonts w:ascii="Times New Roman" w:hAnsi="Times New Roman" w:cs="Times New Roman"/>
        </w:rPr>
        <w:t>Planteamiento y resolución de problemas</w:t>
      </w:r>
    </w:p>
    <w:p w14:paraId="3B1D87B8" w14:textId="77777777" w:rsidR="00673025" w:rsidRPr="006E12FE" w:rsidRDefault="00673025" w:rsidP="006E12F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E12FE">
        <w:rPr>
          <w:rFonts w:ascii="Times New Roman" w:hAnsi="Times New Roman" w:cs="Times New Roman"/>
        </w:rPr>
        <w:t>Resuelve y formula situaciones problema que involucran unidades de medida.</w:t>
      </w:r>
    </w:p>
    <w:p w14:paraId="76EC822B" w14:textId="77777777" w:rsidR="007B76DF" w:rsidRDefault="007B76DF" w:rsidP="00F6354E">
      <w:pPr>
        <w:jc w:val="both"/>
        <w:rPr>
          <w:rFonts w:ascii="Times New Roman" w:hAnsi="Times New Roman" w:cs="Times New Roman"/>
          <w:b/>
        </w:rPr>
      </w:pPr>
    </w:p>
    <w:p w14:paraId="6A4AB423" w14:textId="77777777" w:rsidR="00620182" w:rsidRDefault="00620182" w:rsidP="00F6354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didáctica</w:t>
      </w:r>
    </w:p>
    <w:p w14:paraId="4EEDA11E" w14:textId="77777777" w:rsidR="00620182" w:rsidRDefault="004A4EE2" w:rsidP="00F635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comenzar este tema</w:t>
      </w:r>
      <w:ins w:id="0" w:author="mercyranjel" w:date="2016-03-09T14:11:00Z">
        <w:r w:rsidR="00FF702A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usted puede hacer un primer acercamiento </w:t>
      </w:r>
      <w:r w:rsidR="00FF702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parti</w:t>
      </w:r>
      <w:r w:rsidR="00FF702A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</w:t>
      </w:r>
      <w:r w:rsidR="00FF702A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 xml:space="preserve">la importancia que ha tenido la medición a lo largo </w:t>
      </w:r>
      <w:r w:rsidR="00B84E73">
        <w:rPr>
          <w:rFonts w:ascii="Times New Roman" w:hAnsi="Times New Roman" w:cs="Times New Roman"/>
        </w:rPr>
        <w:t>de la historia</w:t>
      </w:r>
      <w:r>
        <w:rPr>
          <w:rFonts w:ascii="Times New Roman" w:hAnsi="Times New Roman" w:cs="Times New Roman"/>
        </w:rPr>
        <w:t xml:space="preserve">, </w:t>
      </w:r>
      <w:r w:rsidR="003F28DE">
        <w:rPr>
          <w:rFonts w:ascii="Times New Roman" w:hAnsi="Times New Roman" w:cs="Times New Roman"/>
        </w:rPr>
        <w:t xml:space="preserve">con el interactivo </w:t>
      </w:r>
      <w:r w:rsidR="003F28DE" w:rsidRPr="00556748">
        <w:rPr>
          <w:rFonts w:ascii="Times New Roman" w:hAnsi="Times New Roman" w:cs="Times New Roman"/>
          <w:i/>
        </w:rPr>
        <w:t>L</w:t>
      </w:r>
      <w:r w:rsidRPr="00556748">
        <w:rPr>
          <w:rFonts w:ascii="Times New Roman" w:hAnsi="Times New Roman" w:cs="Times New Roman"/>
          <w:i/>
        </w:rPr>
        <w:t>a his</w:t>
      </w:r>
      <w:r w:rsidR="003F28DE" w:rsidRPr="00556748">
        <w:rPr>
          <w:rFonts w:ascii="Times New Roman" w:hAnsi="Times New Roman" w:cs="Times New Roman"/>
          <w:i/>
        </w:rPr>
        <w:t>toria de los sistemas de medida</w:t>
      </w:r>
      <w:r w:rsidR="00FF702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F702A">
        <w:rPr>
          <w:rFonts w:ascii="Times New Roman" w:hAnsi="Times New Roman" w:cs="Times New Roman"/>
        </w:rPr>
        <w:t>propicio para iniciar.</w:t>
      </w:r>
      <w:r w:rsidR="00FF702A" w:rsidDel="00FF702A">
        <w:rPr>
          <w:rFonts w:ascii="Times New Roman" w:hAnsi="Times New Roman" w:cs="Times New Roman"/>
        </w:rPr>
        <w:t xml:space="preserve"> </w:t>
      </w:r>
      <w:r w:rsidR="00FF702A">
        <w:rPr>
          <w:rFonts w:ascii="Times New Roman" w:hAnsi="Times New Roman" w:cs="Times New Roman"/>
        </w:rPr>
        <w:t>Allí</w:t>
      </w:r>
      <w:r w:rsidR="003F28DE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explica cómo se llegó a determinar un sistema universal.</w:t>
      </w:r>
    </w:p>
    <w:p w14:paraId="0D4AE626" w14:textId="77777777" w:rsidR="004A4EE2" w:rsidRDefault="004A4EE2" w:rsidP="00F635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Otro aspecto relevante para tener en cuenta </w:t>
      </w:r>
      <w:r w:rsidR="004B7691">
        <w:rPr>
          <w:rFonts w:ascii="Times New Roman" w:hAnsi="Times New Roman" w:cs="Times New Roman"/>
        </w:rPr>
        <w:t xml:space="preserve">son </w:t>
      </w:r>
      <w:r w:rsidR="0095485B">
        <w:rPr>
          <w:rFonts w:ascii="Times New Roman" w:hAnsi="Times New Roman" w:cs="Times New Roman"/>
        </w:rPr>
        <w:t>las</w:t>
      </w:r>
      <w:r>
        <w:rPr>
          <w:rFonts w:ascii="Times New Roman" w:hAnsi="Times New Roman" w:cs="Times New Roman"/>
        </w:rPr>
        <w:t xml:space="preserve"> circunstancias </w:t>
      </w:r>
      <w:r w:rsidR="0095485B">
        <w:rPr>
          <w:rFonts w:ascii="Times New Roman" w:hAnsi="Times New Roman" w:cs="Times New Roman"/>
        </w:rPr>
        <w:t xml:space="preserve">en las que </w:t>
      </w:r>
      <w:r w:rsidR="00B84E73">
        <w:rPr>
          <w:rFonts w:ascii="Times New Roman" w:hAnsi="Times New Roman" w:cs="Times New Roman"/>
        </w:rPr>
        <w:t>se usa</w:t>
      </w:r>
      <w:r>
        <w:rPr>
          <w:rFonts w:ascii="Times New Roman" w:hAnsi="Times New Roman" w:cs="Times New Roman"/>
        </w:rPr>
        <w:t xml:space="preserve"> el sistema métrico y las diversas aplicaciones que tiene en ámbitos como la </w:t>
      </w:r>
      <w:r w:rsidR="00FF702A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ísica, la agrimensura, el </w:t>
      </w:r>
      <w:r w:rsidR="00FF702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iseño, la </w:t>
      </w:r>
      <w:r w:rsidR="00FF702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rquitectura, etc. </w:t>
      </w:r>
      <w:r w:rsidR="00FF702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ara ello puede usar el interactivo ¿</w:t>
      </w:r>
      <w:r w:rsidRPr="00556748">
        <w:rPr>
          <w:rFonts w:ascii="Times New Roman" w:hAnsi="Times New Roman" w:cs="Times New Roman"/>
          <w:i/>
        </w:rPr>
        <w:t>Cuándo utilizamos un sistema métrico</w:t>
      </w:r>
      <w:r>
        <w:rPr>
          <w:rFonts w:ascii="Times New Roman" w:hAnsi="Times New Roman" w:cs="Times New Roman"/>
        </w:rPr>
        <w:t xml:space="preserve">? en el </w:t>
      </w:r>
      <w:r w:rsidR="004B7691">
        <w:rPr>
          <w:rFonts w:ascii="Times New Roman" w:hAnsi="Times New Roman" w:cs="Times New Roman"/>
        </w:rPr>
        <w:t>que</w:t>
      </w:r>
      <w:r>
        <w:rPr>
          <w:rFonts w:ascii="Times New Roman" w:hAnsi="Times New Roman" w:cs="Times New Roman"/>
        </w:rPr>
        <w:t xml:space="preserve"> se propone una secuencia de imágenes que muestra situaciones en las cuales se puede </w:t>
      </w:r>
      <w:r w:rsidR="0095485B">
        <w:rPr>
          <w:rFonts w:ascii="Times New Roman" w:hAnsi="Times New Roman" w:cs="Times New Roman"/>
        </w:rPr>
        <w:t>aplicar</w:t>
      </w:r>
      <w:r>
        <w:rPr>
          <w:rFonts w:ascii="Times New Roman" w:hAnsi="Times New Roman" w:cs="Times New Roman"/>
        </w:rPr>
        <w:t>.</w:t>
      </w:r>
    </w:p>
    <w:p w14:paraId="0D6C0903" w14:textId="77777777" w:rsidR="009A2BDE" w:rsidRDefault="00FF702A" w:rsidP="009A2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desarrollo del tema s</w:t>
      </w:r>
      <w:r w:rsidR="007B76DF">
        <w:rPr>
          <w:rFonts w:ascii="Times New Roman" w:hAnsi="Times New Roman" w:cs="Times New Roman"/>
        </w:rPr>
        <w:t>e debe</w:t>
      </w:r>
      <w:r w:rsidR="00A93E53">
        <w:rPr>
          <w:rFonts w:ascii="Times New Roman" w:hAnsi="Times New Roman" w:cs="Times New Roman"/>
        </w:rPr>
        <w:t xml:space="preserve"> dar espacio a la estimación</w:t>
      </w:r>
      <w:r w:rsidR="009A2BDE">
        <w:rPr>
          <w:rFonts w:ascii="Times New Roman" w:hAnsi="Times New Roman" w:cs="Times New Roman"/>
        </w:rPr>
        <w:t xml:space="preserve"> de medidas</w:t>
      </w:r>
      <w:r>
        <w:rPr>
          <w:rFonts w:ascii="Times New Roman" w:hAnsi="Times New Roman" w:cs="Times New Roman"/>
        </w:rPr>
        <w:t>.</w:t>
      </w:r>
      <w:r w:rsidR="009A2B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Para esto </w:t>
      </w:r>
      <w:r w:rsidR="009A2BDE">
        <w:rPr>
          <w:rFonts w:ascii="Times New Roman" w:hAnsi="Times New Roman" w:cs="Times New Roman"/>
        </w:rPr>
        <w:t xml:space="preserve">se propone la actividad </w:t>
      </w:r>
      <w:r w:rsidR="009A2BDE" w:rsidRPr="00556748">
        <w:rPr>
          <w:rFonts w:ascii="Times New Roman" w:hAnsi="Times New Roman" w:cs="Times New Roman"/>
          <w:i/>
        </w:rPr>
        <w:t>Estima la medida de objetos</w:t>
      </w:r>
      <w:r w:rsidR="009A2BDE">
        <w:rPr>
          <w:rFonts w:ascii="Times New Roman" w:hAnsi="Times New Roman" w:cs="Times New Roman"/>
        </w:rPr>
        <w:t xml:space="preserve"> y se sugiere </w:t>
      </w:r>
      <w:r w:rsidR="0095485B">
        <w:rPr>
          <w:rFonts w:ascii="Times New Roman" w:hAnsi="Times New Roman" w:cs="Times New Roman"/>
        </w:rPr>
        <w:t>trabajarla con</w:t>
      </w:r>
      <w:r w:rsidR="009A2BDE">
        <w:rPr>
          <w:rFonts w:ascii="Times New Roman" w:hAnsi="Times New Roman" w:cs="Times New Roman"/>
        </w:rPr>
        <w:t xml:space="preserve"> los estudiantes</w:t>
      </w:r>
      <w:r>
        <w:rPr>
          <w:rFonts w:ascii="Times New Roman" w:hAnsi="Times New Roman" w:cs="Times New Roman"/>
        </w:rPr>
        <w:t>;</w:t>
      </w:r>
      <w:r w:rsidR="009A2B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esto </w:t>
      </w:r>
      <w:r w:rsidR="00657918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r w:rsidR="009A2BDE">
        <w:rPr>
          <w:rFonts w:ascii="Times New Roman" w:hAnsi="Times New Roman" w:cs="Times New Roman"/>
        </w:rPr>
        <w:t xml:space="preserve">previo al trabajo con el Sistema Internacional de Unidades, </w:t>
      </w:r>
      <w:r>
        <w:rPr>
          <w:rFonts w:ascii="Times New Roman" w:hAnsi="Times New Roman" w:cs="Times New Roman"/>
        </w:rPr>
        <w:t>en el cual debe enfatizarse</w:t>
      </w:r>
      <w:r w:rsidR="007B76DF">
        <w:rPr>
          <w:rFonts w:ascii="Times New Roman" w:hAnsi="Times New Roman" w:cs="Times New Roman"/>
        </w:rPr>
        <w:t xml:space="preserve"> la</w:t>
      </w:r>
      <w:r w:rsidR="009A2BDE">
        <w:rPr>
          <w:rFonts w:ascii="Times New Roman" w:hAnsi="Times New Roman" w:cs="Times New Roman"/>
        </w:rPr>
        <w:t xml:space="preserve"> necesidad de tener patrones de medida universales.</w:t>
      </w:r>
    </w:p>
    <w:p w14:paraId="04A27D54" w14:textId="77777777" w:rsidR="009A2BDE" w:rsidRDefault="009A2BDE" w:rsidP="009A2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Ahora</w:t>
      </w:r>
      <w:r w:rsidR="009548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el desarrollo del tema debe estar enmarcado en la ejercitación constante</w:t>
      </w:r>
      <w:r w:rsidR="00D957D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involucrar situaciones problema que </w:t>
      </w:r>
      <w:r w:rsidR="00311BEA">
        <w:rPr>
          <w:rFonts w:ascii="Times New Roman" w:hAnsi="Times New Roman" w:cs="Times New Roman"/>
        </w:rPr>
        <w:t>impliquen</w:t>
      </w:r>
      <w:r>
        <w:rPr>
          <w:rFonts w:ascii="Times New Roman" w:hAnsi="Times New Roman" w:cs="Times New Roman"/>
        </w:rPr>
        <w:t xml:space="preserve"> conte</w:t>
      </w:r>
      <w:r w:rsidR="00311BEA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tos en los cuales se utilice la medición como solución</w:t>
      </w:r>
      <w:r w:rsidR="00D957D0">
        <w:rPr>
          <w:rFonts w:ascii="Times New Roman" w:hAnsi="Times New Roman" w:cs="Times New Roman"/>
        </w:rPr>
        <w:t>. P</w:t>
      </w:r>
      <w:r w:rsidR="00311BEA">
        <w:rPr>
          <w:rFonts w:ascii="Times New Roman" w:hAnsi="Times New Roman" w:cs="Times New Roman"/>
        </w:rPr>
        <w:t>ara ello</w:t>
      </w:r>
      <w:r w:rsidR="00D957D0">
        <w:rPr>
          <w:rFonts w:ascii="Times New Roman" w:hAnsi="Times New Roman" w:cs="Times New Roman"/>
        </w:rPr>
        <w:t>,</w:t>
      </w:r>
      <w:r w:rsidR="00311BEA">
        <w:rPr>
          <w:rFonts w:ascii="Times New Roman" w:hAnsi="Times New Roman" w:cs="Times New Roman"/>
        </w:rPr>
        <w:t xml:space="preserve"> en cada uno de los subtemas se proponen actividades como por ejemplo: </w:t>
      </w:r>
      <w:r w:rsidR="00311BEA" w:rsidRPr="00556748">
        <w:rPr>
          <w:rFonts w:ascii="Times New Roman" w:hAnsi="Times New Roman" w:cs="Times New Roman"/>
          <w:i/>
        </w:rPr>
        <w:t>Convierte unidades de longitud</w:t>
      </w:r>
      <w:r w:rsidR="00311BEA">
        <w:rPr>
          <w:rFonts w:ascii="Times New Roman" w:hAnsi="Times New Roman" w:cs="Times New Roman"/>
        </w:rPr>
        <w:t xml:space="preserve">, </w:t>
      </w:r>
      <w:r w:rsidR="00311BEA" w:rsidRPr="00556748">
        <w:rPr>
          <w:rFonts w:ascii="Times New Roman" w:hAnsi="Times New Roman" w:cs="Times New Roman"/>
          <w:i/>
        </w:rPr>
        <w:t>Convierte unidades de capacidad y volumen</w:t>
      </w:r>
      <w:r w:rsidR="00311BEA">
        <w:rPr>
          <w:rFonts w:ascii="Times New Roman" w:hAnsi="Times New Roman" w:cs="Times New Roman"/>
        </w:rPr>
        <w:t xml:space="preserve">, </w:t>
      </w:r>
      <w:r w:rsidR="00311BEA" w:rsidRPr="00556748">
        <w:rPr>
          <w:rFonts w:ascii="Times New Roman" w:hAnsi="Times New Roman" w:cs="Times New Roman"/>
          <w:i/>
        </w:rPr>
        <w:t xml:space="preserve">Relaciona unidades de </w:t>
      </w:r>
      <w:r w:rsidR="00311BEA" w:rsidRPr="00556748">
        <w:rPr>
          <w:rFonts w:ascii="Times New Roman" w:hAnsi="Times New Roman" w:cs="Times New Roman"/>
          <w:i/>
        </w:rPr>
        <w:lastRenderedPageBreak/>
        <w:t>capacidad, volumen y masa</w:t>
      </w:r>
      <w:r w:rsidR="00311BEA">
        <w:rPr>
          <w:rFonts w:ascii="Times New Roman" w:hAnsi="Times New Roman" w:cs="Times New Roman"/>
        </w:rPr>
        <w:t xml:space="preserve">, </w:t>
      </w:r>
      <w:r w:rsidR="004B7691" w:rsidRPr="00556748">
        <w:rPr>
          <w:rFonts w:ascii="Times New Roman" w:hAnsi="Times New Roman" w:cs="Times New Roman"/>
          <w:i/>
        </w:rPr>
        <w:t>Resuelve problemas que involucran unidades de longitud</w:t>
      </w:r>
      <w:r w:rsidR="004B7691">
        <w:rPr>
          <w:rFonts w:ascii="Times New Roman" w:hAnsi="Times New Roman" w:cs="Times New Roman"/>
        </w:rPr>
        <w:t xml:space="preserve">, </w:t>
      </w:r>
      <w:r w:rsidR="00311BEA">
        <w:rPr>
          <w:rFonts w:ascii="Times New Roman" w:hAnsi="Times New Roman" w:cs="Times New Roman"/>
        </w:rPr>
        <w:t>entre otras</w:t>
      </w:r>
      <w:r w:rsidR="00D957D0">
        <w:rPr>
          <w:rFonts w:ascii="Times New Roman" w:hAnsi="Times New Roman" w:cs="Times New Roman"/>
        </w:rPr>
        <w:t>.</w:t>
      </w:r>
      <w:r w:rsidR="00311BEA">
        <w:rPr>
          <w:rFonts w:ascii="Times New Roman" w:hAnsi="Times New Roman" w:cs="Times New Roman"/>
        </w:rPr>
        <w:t xml:space="preserve"> </w:t>
      </w:r>
      <w:r w:rsidR="00D957D0">
        <w:rPr>
          <w:rFonts w:ascii="Times New Roman" w:hAnsi="Times New Roman" w:cs="Times New Roman"/>
        </w:rPr>
        <w:t>E</w:t>
      </w:r>
      <w:r w:rsidR="007B76DF">
        <w:rPr>
          <w:rFonts w:ascii="Times New Roman" w:hAnsi="Times New Roman" w:cs="Times New Roman"/>
        </w:rPr>
        <w:t>stas</w:t>
      </w:r>
      <w:r w:rsidR="00311BEA">
        <w:rPr>
          <w:rFonts w:ascii="Times New Roman" w:hAnsi="Times New Roman" w:cs="Times New Roman"/>
        </w:rPr>
        <w:t xml:space="preserve"> tienen como finalidad que </w:t>
      </w:r>
      <w:r w:rsidR="003C1376">
        <w:rPr>
          <w:rFonts w:ascii="Times New Roman" w:hAnsi="Times New Roman" w:cs="Times New Roman"/>
        </w:rPr>
        <w:t>l</w:t>
      </w:r>
      <w:r w:rsidR="00D957D0">
        <w:rPr>
          <w:rFonts w:ascii="Times New Roman" w:hAnsi="Times New Roman" w:cs="Times New Roman"/>
        </w:rPr>
        <w:t>os</w:t>
      </w:r>
      <w:r w:rsidR="00311BEA">
        <w:rPr>
          <w:rFonts w:ascii="Times New Roman" w:hAnsi="Times New Roman" w:cs="Times New Roman"/>
        </w:rPr>
        <w:t xml:space="preserve"> estudiantes </w:t>
      </w:r>
      <w:r w:rsidR="00D957D0">
        <w:rPr>
          <w:rFonts w:ascii="Times New Roman" w:hAnsi="Times New Roman" w:cs="Times New Roman"/>
        </w:rPr>
        <w:t xml:space="preserve">se </w:t>
      </w:r>
      <w:r w:rsidR="00311BEA">
        <w:rPr>
          <w:rFonts w:ascii="Times New Roman" w:hAnsi="Times New Roman" w:cs="Times New Roman"/>
        </w:rPr>
        <w:t>ejercite</w:t>
      </w:r>
      <w:r w:rsidR="00D957D0">
        <w:rPr>
          <w:rFonts w:ascii="Times New Roman" w:hAnsi="Times New Roman" w:cs="Times New Roman"/>
        </w:rPr>
        <w:t>n</w:t>
      </w:r>
      <w:r w:rsidR="00311BEA">
        <w:rPr>
          <w:rFonts w:ascii="Times New Roman" w:hAnsi="Times New Roman" w:cs="Times New Roman"/>
        </w:rPr>
        <w:t xml:space="preserve"> </w:t>
      </w:r>
      <w:r w:rsidR="00D957D0">
        <w:rPr>
          <w:rFonts w:ascii="Times New Roman" w:hAnsi="Times New Roman" w:cs="Times New Roman"/>
        </w:rPr>
        <w:t xml:space="preserve">y que </w:t>
      </w:r>
      <w:r w:rsidR="00311BEA">
        <w:rPr>
          <w:rFonts w:ascii="Times New Roman" w:hAnsi="Times New Roman" w:cs="Times New Roman"/>
        </w:rPr>
        <w:t>a la vez tenga</w:t>
      </w:r>
      <w:r w:rsidR="00D957D0">
        <w:rPr>
          <w:rFonts w:ascii="Times New Roman" w:hAnsi="Times New Roman" w:cs="Times New Roman"/>
        </w:rPr>
        <w:t>n</w:t>
      </w:r>
      <w:r w:rsidR="00311BEA">
        <w:rPr>
          <w:rFonts w:ascii="Times New Roman" w:hAnsi="Times New Roman" w:cs="Times New Roman"/>
        </w:rPr>
        <w:t xml:space="preserve"> la oportunidad de reconocer si los procesos que realiza</w:t>
      </w:r>
      <w:r w:rsidR="00D957D0">
        <w:rPr>
          <w:rFonts w:ascii="Times New Roman" w:hAnsi="Times New Roman" w:cs="Times New Roman"/>
        </w:rPr>
        <w:t>n</w:t>
      </w:r>
      <w:r w:rsidR="00311BEA">
        <w:rPr>
          <w:rFonts w:ascii="Times New Roman" w:hAnsi="Times New Roman" w:cs="Times New Roman"/>
        </w:rPr>
        <w:t xml:space="preserve"> son válidos, dado que cada uno de los recursos </w:t>
      </w:r>
      <w:r w:rsidR="00D957D0">
        <w:rPr>
          <w:rFonts w:ascii="Times New Roman" w:hAnsi="Times New Roman" w:cs="Times New Roman"/>
        </w:rPr>
        <w:t xml:space="preserve">que se propone </w:t>
      </w:r>
      <w:r w:rsidR="007B76DF">
        <w:rPr>
          <w:rFonts w:ascii="Times New Roman" w:hAnsi="Times New Roman" w:cs="Times New Roman"/>
        </w:rPr>
        <w:t>es</w:t>
      </w:r>
      <w:r w:rsidR="00311BEA">
        <w:rPr>
          <w:rFonts w:ascii="Times New Roman" w:hAnsi="Times New Roman" w:cs="Times New Roman"/>
        </w:rPr>
        <w:t xml:space="preserve"> autoevaluable y ayuda al autoaprendizaje</w:t>
      </w:r>
      <w:r w:rsidR="007B76DF">
        <w:rPr>
          <w:rFonts w:ascii="Times New Roman" w:hAnsi="Times New Roman" w:cs="Times New Roman"/>
        </w:rPr>
        <w:t>.</w:t>
      </w:r>
    </w:p>
    <w:p w14:paraId="68AEACB2" w14:textId="77777777" w:rsidR="00311BEA" w:rsidRDefault="00311BEA" w:rsidP="009A2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otra parte, se sugiere hacer énfasis en la diferencia entre masa y peso</w:t>
      </w:r>
      <w:r w:rsidR="00D957D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957D0">
        <w:rPr>
          <w:rFonts w:ascii="Times New Roman" w:hAnsi="Times New Roman" w:cs="Times New Roman"/>
        </w:rPr>
        <w:t xml:space="preserve">Deben </w:t>
      </w:r>
      <w:r>
        <w:rPr>
          <w:rFonts w:ascii="Times New Roman" w:hAnsi="Times New Roman" w:cs="Times New Roman"/>
        </w:rPr>
        <w:t>dar</w:t>
      </w:r>
      <w:r w:rsidR="00D957D0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ejemplos concretos a los estudiantes</w:t>
      </w:r>
      <w:r w:rsidR="00D957D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para este proceso puede apoyar</w:t>
      </w:r>
      <w:r w:rsidR="00D957D0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en el interactivo </w:t>
      </w:r>
      <w:r w:rsidRPr="00556748">
        <w:rPr>
          <w:rFonts w:ascii="Times New Roman" w:hAnsi="Times New Roman" w:cs="Times New Roman"/>
          <w:i/>
        </w:rPr>
        <w:t>La diferencia entre masa y peso</w:t>
      </w:r>
      <w:r w:rsidR="00D957D0" w:rsidRPr="00556748">
        <w:rPr>
          <w:rFonts w:ascii="Times New Roman" w:hAnsi="Times New Roman" w:cs="Times New Roman"/>
        </w:rPr>
        <w:t>,</w:t>
      </w:r>
      <w:r w:rsidR="00D957D0">
        <w:rPr>
          <w:rFonts w:ascii="Times New Roman" w:hAnsi="Times New Roman" w:cs="Times New Roman"/>
        </w:rPr>
        <w:t xml:space="preserve"> que </w:t>
      </w:r>
      <w:r>
        <w:rPr>
          <w:rFonts w:ascii="Times New Roman" w:hAnsi="Times New Roman" w:cs="Times New Roman"/>
        </w:rPr>
        <w:t xml:space="preserve">ayuda a reconocer </w:t>
      </w:r>
      <w:r w:rsidR="007B76DF">
        <w:rPr>
          <w:rFonts w:ascii="Times New Roman" w:hAnsi="Times New Roman" w:cs="Times New Roman"/>
        </w:rPr>
        <w:t xml:space="preserve">las características de cada </w:t>
      </w:r>
      <w:r w:rsidR="003C1376">
        <w:rPr>
          <w:rFonts w:ascii="Times New Roman" w:hAnsi="Times New Roman" w:cs="Times New Roman"/>
        </w:rPr>
        <w:t xml:space="preserve">cualidad </w:t>
      </w:r>
      <w:r>
        <w:rPr>
          <w:rFonts w:ascii="Times New Roman" w:hAnsi="Times New Roman" w:cs="Times New Roman"/>
        </w:rPr>
        <w:t>con ejemplos</w:t>
      </w:r>
      <w:r w:rsidR="00D957D0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además</w:t>
      </w:r>
      <w:r w:rsidR="00D957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 el cuaderno de estudio también se </w:t>
      </w:r>
      <w:r w:rsidR="00D957D0">
        <w:rPr>
          <w:rFonts w:ascii="Times New Roman" w:hAnsi="Times New Roman" w:cs="Times New Roman"/>
        </w:rPr>
        <w:t xml:space="preserve">proporciona </w:t>
      </w:r>
      <w:r>
        <w:rPr>
          <w:rFonts w:ascii="Times New Roman" w:hAnsi="Times New Roman" w:cs="Times New Roman"/>
        </w:rPr>
        <w:t>un espacio para hablar sobre el tema.</w:t>
      </w:r>
    </w:p>
    <w:p w14:paraId="102416D0" w14:textId="77777777" w:rsidR="009A2BDE" w:rsidRDefault="00D957D0" w:rsidP="009A2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11BEA">
        <w:rPr>
          <w:rFonts w:ascii="Times New Roman" w:hAnsi="Times New Roman" w:cs="Times New Roman"/>
        </w:rPr>
        <w:t xml:space="preserve">tra unidad de medida que se utiliza </w:t>
      </w:r>
      <w:r>
        <w:rPr>
          <w:rFonts w:ascii="Times New Roman" w:hAnsi="Times New Roman" w:cs="Times New Roman"/>
        </w:rPr>
        <w:t xml:space="preserve">a </w:t>
      </w:r>
      <w:r w:rsidR="00311BEA">
        <w:rPr>
          <w:rFonts w:ascii="Times New Roman" w:hAnsi="Times New Roman" w:cs="Times New Roman"/>
        </w:rPr>
        <w:t>diari</w:t>
      </w:r>
      <w:r>
        <w:rPr>
          <w:rFonts w:ascii="Times New Roman" w:hAnsi="Times New Roman" w:cs="Times New Roman"/>
        </w:rPr>
        <w:t>o</w:t>
      </w:r>
      <w:r w:rsidR="00311BEA">
        <w:rPr>
          <w:rFonts w:ascii="Times New Roman" w:hAnsi="Times New Roman" w:cs="Times New Roman"/>
        </w:rPr>
        <w:t xml:space="preserve"> es el tiempo</w:t>
      </w:r>
      <w:r>
        <w:rPr>
          <w:rFonts w:ascii="Times New Roman" w:hAnsi="Times New Roman" w:cs="Times New Roman"/>
        </w:rPr>
        <w:t>.</w:t>
      </w:r>
      <w:r w:rsidR="00311B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="00311BEA">
        <w:rPr>
          <w:rFonts w:ascii="Times New Roman" w:hAnsi="Times New Roman" w:cs="Times New Roman"/>
        </w:rPr>
        <w:t xml:space="preserve">n este aspecto </w:t>
      </w:r>
      <w:r w:rsidR="004B7691">
        <w:rPr>
          <w:rFonts w:ascii="Times New Roman" w:hAnsi="Times New Roman" w:cs="Times New Roman"/>
        </w:rPr>
        <w:t>puede</w:t>
      </w:r>
      <w:r w:rsidR="00311BEA">
        <w:rPr>
          <w:rFonts w:ascii="Times New Roman" w:hAnsi="Times New Roman" w:cs="Times New Roman"/>
        </w:rPr>
        <w:t xml:space="preserve"> detenerse y cuestionar a</w:t>
      </w:r>
      <w:r w:rsidR="001B668D">
        <w:rPr>
          <w:rFonts w:ascii="Times New Roman" w:hAnsi="Times New Roman" w:cs="Times New Roman"/>
        </w:rPr>
        <w:t xml:space="preserve"> </w:t>
      </w:r>
      <w:r w:rsidR="0095485B">
        <w:rPr>
          <w:rFonts w:ascii="Times New Roman" w:hAnsi="Times New Roman" w:cs="Times New Roman"/>
        </w:rPr>
        <w:t>l</w:t>
      </w:r>
      <w:r w:rsidR="001B668D">
        <w:rPr>
          <w:rFonts w:ascii="Times New Roman" w:hAnsi="Times New Roman" w:cs="Times New Roman"/>
        </w:rPr>
        <w:t>os</w:t>
      </w:r>
      <w:r w:rsidR="0095485B">
        <w:rPr>
          <w:rFonts w:ascii="Times New Roman" w:hAnsi="Times New Roman" w:cs="Times New Roman"/>
        </w:rPr>
        <w:t xml:space="preserve"> estudiante</w:t>
      </w:r>
      <w:r w:rsidR="001B668D">
        <w:rPr>
          <w:rFonts w:ascii="Times New Roman" w:hAnsi="Times New Roman" w:cs="Times New Roman"/>
        </w:rPr>
        <w:t>s</w:t>
      </w:r>
      <w:r w:rsidR="00311BEA">
        <w:rPr>
          <w:rFonts w:ascii="Times New Roman" w:hAnsi="Times New Roman" w:cs="Times New Roman"/>
        </w:rPr>
        <w:t xml:space="preserve"> sobre lo que entiende</w:t>
      </w:r>
      <w:r w:rsidR="001B668D">
        <w:rPr>
          <w:rFonts w:ascii="Times New Roman" w:hAnsi="Times New Roman" w:cs="Times New Roman"/>
        </w:rPr>
        <w:t>n</w:t>
      </w:r>
      <w:r w:rsidR="00311B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como tiempo </w:t>
      </w:r>
      <w:r w:rsidR="00311BEA">
        <w:rPr>
          <w:rFonts w:ascii="Times New Roman" w:hAnsi="Times New Roman" w:cs="Times New Roman"/>
        </w:rPr>
        <w:t>y las unidades</w:t>
      </w:r>
      <w:r>
        <w:rPr>
          <w:rFonts w:ascii="Times New Roman" w:hAnsi="Times New Roman" w:cs="Times New Roman"/>
        </w:rPr>
        <w:t xml:space="preserve"> de medida</w:t>
      </w:r>
      <w:r w:rsidR="00311BEA">
        <w:rPr>
          <w:rFonts w:ascii="Times New Roman" w:hAnsi="Times New Roman" w:cs="Times New Roman"/>
        </w:rPr>
        <w:t xml:space="preserve"> que conoce</w:t>
      </w:r>
      <w:r w:rsidR="001B668D">
        <w:rPr>
          <w:rFonts w:ascii="Times New Roman" w:hAnsi="Times New Roman" w:cs="Times New Roman"/>
        </w:rPr>
        <w:t>n,</w:t>
      </w:r>
      <w:r w:rsidR="00311B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pues</w:t>
      </w:r>
      <w:r w:rsidR="00311BEA">
        <w:rPr>
          <w:rFonts w:ascii="Times New Roman" w:hAnsi="Times New Roman" w:cs="Times New Roman"/>
        </w:rPr>
        <w:t xml:space="preserve"> es un tema</w:t>
      </w:r>
      <w:r w:rsidR="001B668D">
        <w:rPr>
          <w:rFonts w:ascii="Times New Roman" w:hAnsi="Times New Roman" w:cs="Times New Roman"/>
        </w:rPr>
        <w:t xml:space="preserve"> </w:t>
      </w:r>
      <w:r w:rsidR="00311BEA">
        <w:rPr>
          <w:rFonts w:ascii="Times New Roman" w:hAnsi="Times New Roman" w:cs="Times New Roman"/>
        </w:rPr>
        <w:t xml:space="preserve">común </w:t>
      </w:r>
      <w:r w:rsidR="003C1376">
        <w:rPr>
          <w:rFonts w:ascii="Times New Roman" w:hAnsi="Times New Roman" w:cs="Times New Roman"/>
        </w:rPr>
        <w:t>entre</w:t>
      </w:r>
      <w:r>
        <w:rPr>
          <w:rFonts w:ascii="Times New Roman" w:hAnsi="Times New Roman" w:cs="Times New Roman"/>
        </w:rPr>
        <w:t xml:space="preserve"> las</w:t>
      </w:r>
      <w:r w:rsidR="00311BEA">
        <w:rPr>
          <w:rFonts w:ascii="Times New Roman" w:hAnsi="Times New Roman" w:cs="Times New Roman"/>
        </w:rPr>
        <w:t xml:space="preserve"> persona</w:t>
      </w:r>
      <w:r>
        <w:rPr>
          <w:rFonts w:ascii="Times New Roman" w:hAnsi="Times New Roman" w:cs="Times New Roman"/>
        </w:rPr>
        <w:t>s.</w:t>
      </w:r>
      <w:r w:rsidR="00311B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7B76DF">
        <w:rPr>
          <w:rFonts w:ascii="Times New Roman" w:hAnsi="Times New Roman" w:cs="Times New Roman"/>
        </w:rPr>
        <w:t xml:space="preserve"> partir de la información </w:t>
      </w:r>
      <w:r>
        <w:rPr>
          <w:rFonts w:ascii="Times New Roman" w:hAnsi="Times New Roman" w:cs="Times New Roman"/>
        </w:rPr>
        <w:t xml:space="preserve">que </w:t>
      </w:r>
      <w:r w:rsidR="007B76DF">
        <w:rPr>
          <w:rFonts w:ascii="Times New Roman" w:hAnsi="Times New Roman" w:cs="Times New Roman"/>
        </w:rPr>
        <w:t>obten</w:t>
      </w:r>
      <w:r>
        <w:rPr>
          <w:rFonts w:ascii="Times New Roman" w:hAnsi="Times New Roman" w:cs="Times New Roman"/>
        </w:rPr>
        <w:t>ga,</w:t>
      </w:r>
      <w:r w:rsidR="007B76DF">
        <w:rPr>
          <w:rFonts w:ascii="Times New Roman" w:hAnsi="Times New Roman" w:cs="Times New Roman"/>
        </w:rPr>
        <w:t xml:space="preserve"> desarrollar el </w:t>
      </w:r>
      <w:r w:rsidR="00291760">
        <w:rPr>
          <w:rFonts w:ascii="Times New Roman" w:hAnsi="Times New Roman" w:cs="Times New Roman"/>
        </w:rPr>
        <w:t>contenido</w:t>
      </w:r>
      <w:r>
        <w:rPr>
          <w:rFonts w:ascii="Times New Roman" w:hAnsi="Times New Roman" w:cs="Times New Roman"/>
        </w:rPr>
        <w:t>;</w:t>
      </w:r>
      <w:r w:rsidR="007B76DF">
        <w:rPr>
          <w:rFonts w:ascii="Times New Roman" w:hAnsi="Times New Roman" w:cs="Times New Roman"/>
        </w:rPr>
        <w:t xml:space="preserve"> además</w:t>
      </w:r>
      <w:r>
        <w:rPr>
          <w:rFonts w:ascii="Times New Roman" w:hAnsi="Times New Roman" w:cs="Times New Roman"/>
        </w:rPr>
        <w:t>,</w:t>
      </w:r>
      <w:r w:rsidR="007B76DF">
        <w:rPr>
          <w:rFonts w:ascii="Times New Roman" w:hAnsi="Times New Roman" w:cs="Times New Roman"/>
        </w:rPr>
        <w:t xml:space="preserve"> </w:t>
      </w:r>
      <w:r w:rsidR="0095485B">
        <w:rPr>
          <w:rFonts w:ascii="Times New Roman" w:hAnsi="Times New Roman" w:cs="Times New Roman"/>
        </w:rPr>
        <w:t>trabajar con las expresiones complejas e incomplejas</w:t>
      </w:r>
      <w:r w:rsidR="00291760">
        <w:rPr>
          <w:rFonts w:ascii="Times New Roman" w:hAnsi="Times New Roman" w:cs="Times New Roman"/>
        </w:rPr>
        <w:t>,</w:t>
      </w:r>
      <w:r w:rsidR="009548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</w:t>
      </w:r>
      <w:r w:rsidR="007B76DF">
        <w:rPr>
          <w:rFonts w:ascii="Times New Roman" w:hAnsi="Times New Roman" w:cs="Times New Roman"/>
        </w:rPr>
        <w:t xml:space="preserve">explicar y ejercitar </w:t>
      </w:r>
      <w:r w:rsidR="0095485B">
        <w:rPr>
          <w:rFonts w:ascii="Times New Roman" w:hAnsi="Times New Roman" w:cs="Times New Roman"/>
        </w:rPr>
        <w:t xml:space="preserve">las diferentes operaciones que se proponen en </w:t>
      </w:r>
      <w:r w:rsidR="007B76DF">
        <w:rPr>
          <w:rFonts w:ascii="Times New Roman" w:hAnsi="Times New Roman" w:cs="Times New Roman"/>
        </w:rPr>
        <w:t>relación con esta</w:t>
      </w:r>
      <w:r w:rsidR="003C1376">
        <w:rPr>
          <w:rFonts w:ascii="Times New Roman" w:hAnsi="Times New Roman" w:cs="Times New Roman"/>
        </w:rPr>
        <w:t>s</w:t>
      </w:r>
      <w:r w:rsidR="007B76DF">
        <w:rPr>
          <w:rFonts w:ascii="Times New Roman" w:hAnsi="Times New Roman" w:cs="Times New Roman"/>
        </w:rPr>
        <w:t xml:space="preserve"> unidad</w:t>
      </w:r>
      <w:r w:rsidR="003C1376">
        <w:rPr>
          <w:rFonts w:ascii="Times New Roman" w:hAnsi="Times New Roman" w:cs="Times New Roman"/>
        </w:rPr>
        <w:t>es</w:t>
      </w:r>
      <w:r w:rsidR="007B76DF">
        <w:rPr>
          <w:rFonts w:ascii="Times New Roman" w:hAnsi="Times New Roman" w:cs="Times New Roman"/>
        </w:rPr>
        <w:t xml:space="preserve"> de medida</w:t>
      </w:r>
      <w:r w:rsidR="0095485B">
        <w:rPr>
          <w:rFonts w:ascii="Times New Roman" w:hAnsi="Times New Roman" w:cs="Times New Roman"/>
        </w:rPr>
        <w:t>.</w:t>
      </w:r>
    </w:p>
    <w:p w14:paraId="538BDD7D" w14:textId="77777777" w:rsidR="00311BEA" w:rsidRDefault="0095485B" w:rsidP="009A2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último, es importante que </w:t>
      </w:r>
      <w:r w:rsidR="00D957D0">
        <w:rPr>
          <w:rFonts w:ascii="Times New Roman" w:hAnsi="Times New Roman" w:cs="Times New Roman"/>
        </w:rPr>
        <w:t xml:space="preserve">los </w:t>
      </w:r>
      <w:r>
        <w:rPr>
          <w:rFonts w:ascii="Times New Roman" w:hAnsi="Times New Roman" w:cs="Times New Roman"/>
        </w:rPr>
        <w:t>estudiante</w:t>
      </w:r>
      <w:r w:rsidR="00D957D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y usted</w:t>
      </w:r>
      <w:r w:rsidR="00D957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como docente</w:t>
      </w:r>
      <w:r w:rsidR="00D957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conozcan si el tema ha sido comprendido</w:t>
      </w:r>
      <w:r w:rsidR="00D957D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957D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or tanto</w:t>
      </w:r>
      <w:r w:rsidR="00D957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debe proponer</w:t>
      </w:r>
      <w:r w:rsidR="00D957D0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la evaluación</w:t>
      </w:r>
      <w:r w:rsidR="00D957D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 partir de sus resultados se pued</w:t>
      </w:r>
      <w:r w:rsidR="00D957D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evidenciar qu</w:t>
      </w:r>
      <w:r w:rsidR="00D957D0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 </w:t>
      </w:r>
      <w:r w:rsidR="00291760">
        <w:rPr>
          <w:rFonts w:ascii="Times New Roman" w:hAnsi="Times New Roman" w:cs="Times New Roman"/>
        </w:rPr>
        <w:t>tan efectivo fue el desarrollo</w:t>
      </w:r>
      <w:r>
        <w:rPr>
          <w:rFonts w:ascii="Times New Roman" w:hAnsi="Times New Roman" w:cs="Times New Roman"/>
        </w:rPr>
        <w:t>.</w:t>
      </w:r>
    </w:p>
    <w:p w14:paraId="37BCD988" w14:textId="77777777" w:rsidR="0095485B" w:rsidRDefault="0095485B" w:rsidP="009A2BDE">
      <w:pPr>
        <w:jc w:val="both"/>
        <w:rPr>
          <w:rFonts w:ascii="Times New Roman" w:eastAsia="Times New Roman" w:hAnsi="Times New Roman" w:cs="Times New Roman"/>
          <w:i/>
          <w:lang w:eastAsia="es-CO"/>
        </w:rPr>
      </w:pPr>
    </w:p>
    <w:p w14:paraId="62F1F711" w14:textId="77777777" w:rsidR="00583B1F" w:rsidRPr="003F28DE" w:rsidRDefault="00583B1F" w:rsidP="009A2BDE">
      <w:pPr>
        <w:jc w:val="both"/>
        <w:rPr>
          <w:rFonts w:ascii="Times New Roman" w:eastAsia="Times New Roman" w:hAnsi="Times New Roman" w:cs="Times New Roman"/>
          <w:lang w:eastAsia="es-CO"/>
        </w:rPr>
      </w:pPr>
      <w:r w:rsidRPr="003F28DE">
        <w:rPr>
          <w:rFonts w:ascii="Times New Roman" w:eastAsia="Times New Roman" w:hAnsi="Times New Roman" w:cs="Times New Roman"/>
          <w:lang w:eastAsia="es-CO"/>
        </w:rPr>
        <w:t xml:space="preserve">Se proponen una serie de actividades que permiten fortalecer las competencias en </w:t>
      </w:r>
      <w:r w:rsidR="00D164A1">
        <w:rPr>
          <w:rFonts w:ascii="Times New Roman" w:eastAsia="Times New Roman" w:hAnsi="Times New Roman" w:cs="Times New Roman"/>
          <w:lang w:eastAsia="es-CO"/>
        </w:rPr>
        <w:t>M</w:t>
      </w:r>
      <w:r w:rsidRPr="003F28DE">
        <w:rPr>
          <w:rFonts w:ascii="Times New Roman" w:eastAsia="Times New Roman" w:hAnsi="Times New Roman" w:cs="Times New Roman"/>
          <w:lang w:eastAsia="es-CO"/>
        </w:rPr>
        <w:t>atemáticas de la siguiente manera</w:t>
      </w:r>
      <w:r w:rsidR="00D164A1">
        <w:rPr>
          <w:rFonts w:ascii="Times New Roman" w:eastAsia="Times New Roman" w:hAnsi="Times New Roman" w:cs="Times New Roman"/>
          <w:lang w:eastAsia="es-CO"/>
        </w:rPr>
        <w:t>.</w:t>
      </w:r>
    </w:p>
    <w:p w14:paraId="77A03E02" w14:textId="77777777" w:rsidR="00583B1F" w:rsidRPr="00712260" w:rsidRDefault="00583B1F" w:rsidP="00583B1F">
      <w:pPr>
        <w:spacing w:line="276" w:lineRule="auto"/>
        <w:jc w:val="both"/>
        <w:rPr>
          <w:rFonts w:ascii="Times New Roman" w:hAnsi="Times New Roman" w:cs="Times New Roman"/>
        </w:rPr>
      </w:pPr>
      <w:r w:rsidRPr="00712260">
        <w:rPr>
          <w:rFonts w:ascii="Times New Roman" w:hAnsi="Times New Roman" w:cs="Times New Roman"/>
        </w:rPr>
        <w:t xml:space="preserve">Se trabaja en el desarrollo de la </w:t>
      </w:r>
      <w:r w:rsidRPr="00712260">
        <w:rPr>
          <w:rFonts w:ascii="Times New Roman" w:hAnsi="Times New Roman" w:cs="Times New Roman"/>
          <w:b/>
        </w:rPr>
        <w:t>competencia comunicativa</w:t>
      </w:r>
      <w:r w:rsidRPr="00712260">
        <w:rPr>
          <w:rFonts w:ascii="Times New Roman" w:hAnsi="Times New Roman" w:cs="Times New Roman"/>
        </w:rPr>
        <w:t xml:space="preserve"> cuando </w:t>
      </w:r>
      <w:r w:rsidR="001B668D">
        <w:rPr>
          <w:rFonts w:ascii="Times New Roman" w:hAnsi="Times New Roman" w:cs="Times New Roman"/>
        </w:rPr>
        <w:t xml:space="preserve">se </w:t>
      </w:r>
      <w:r w:rsidR="00B9187A">
        <w:rPr>
          <w:rFonts w:ascii="Times New Roman" w:hAnsi="Times New Roman" w:cs="Times New Roman"/>
        </w:rPr>
        <w:t>emplea</w:t>
      </w:r>
      <w:r w:rsidR="002B5D8B">
        <w:rPr>
          <w:rFonts w:ascii="Times New Roman" w:hAnsi="Times New Roman" w:cs="Times New Roman"/>
        </w:rPr>
        <w:t xml:space="preserve"> la estimación </w:t>
      </w:r>
      <w:r w:rsidR="00B9187A">
        <w:rPr>
          <w:rFonts w:ascii="Times New Roman" w:hAnsi="Times New Roman" w:cs="Times New Roman"/>
        </w:rPr>
        <w:t>en</w:t>
      </w:r>
      <w:r w:rsidR="001B668D">
        <w:rPr>
          <w:rFonts w:ascii="Times New Roman" w:hAnsi="Times New Roman" w:cs="Times New Roman"/>
        </w:rPr>
        <w:t xml:space="preserve"> las </w:t>
      </w:r>
      <w:r w:rsidR="00B9187A">
        <w:rPr>
          <w:rFonts w:ascii="Times New Roman" w:hAnsi="Times New Roman" w:cs="Times New Roman"/>
        </w:rPr>
        <w:t xml:space="preserve">actividades </w:t>
      </w:r>
      <w:r w:rsidR="002B5D8B">
        <w:rPr>
          <w:rFonts w:ascii="Times New Roman" w:hAnsi="Times New Roman" w:cs="Times New Roman"/>
        </w:rPr>
        <w:t>y en los ejemplos que se proponen para explicar la conversión de unidades de medida</w:t>
      </w:r>
      <w:r w:rsidR="00D164A1">
        <w:rPr>
          <w:rFonts w:ascii="Times New Roman" w:hAnsi="Times New Roman" w:cs="Times New Roman"/>
        </w:rPr>
        <w:t xml:space="preserve">; </w:t>
      </w:r>
      <w:r w:rsidR="002B5D8B">
        <w:rPr>
          <w:rFonts w:ascii="Times New Roman" w:hAnsi="Times New Roman" w:cs="Times New Roman"/>
        </w:rPr>
        <w:t>el</w:t>
      </w:r>
      <w:r w:rsidRPr="00712260">
        <w:rPr>
          <w:rFonts w:ascii="Times New Roman" w:hAnsi="Times New Roman" w:cs="Times New Roman"/>
        </w:rPr>
        <w:t xml:space="preserve"> </w:t>
      </w:r>
      <w:r w:rsidRPr="00712260">
        <w:rPr>
          <w:rFonts w:ascii="Times New Roman" w:hAnsi="Times New Roman" w:cs="Times New Roman"/>
          <w:b/>
        </w:rPr>
        <w:t>razonamiento</w:t>
      </w:r>
      <w:r w:rsidRPr="00712260">
        <w:rPr>
          <w:rFonts w:ascii="Times New Roman" w:hAnsi="Times New Roman" w:cs="Times New Roman"/>
        </w:rPr>
        <w:t xml:space="preserve"> </w:t>
      </w:r>
      <w:r w:rsidR="00D67F98"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 xml:space="preserve">hace presente cuando se </w:t>
      </w:r>
      <w:r w:rsidR="00291760">
        <w:rPr>
          <w:rFonts w:ascii="Times New Roman" w:hAnsi="Times New Roman" w:cs="Times New Roman"/>
        </w:rPr>
        <w:t>sugiere la organización de</w:t>
      </w:r>
      <w:r w:rsidR="002B5D8B">
        <w:rPr>
          <w:rFonts w:ascii="Times New Roman" w:hAnsi="Times New Roman" w:cs="Times New Roman"/>
        </w:rPr>
        <w:t xml:space="preserve"> unidades de medida que se encuentra</w:t>
      </w:r>
      <w:r w:rsidR="00D164A1">
        <w:rPr>
          <w:rFonts w:ascii="Times New Roman" w:hAnsi="Times New Roman" w:cs="Times New Roman"/>
        </w:rPr>
        <w:t>n</w:t>
      </w:r>
      <w:r w:rsidR="002B5D8B">
        <w:rPr>
          <w:rFonts w:ascii="Times New Roman" w:hAnsi="Times New Roman" w:cs="Times New Roman"/>
        </w:rPr>
        <w:t xml:space="preserve"> expresadas con múltiplos y submúltiplos del metro y del metro cuadrado en l</w:t>
      </w:r>
      <w:r w:rsidR="001B668D">
        <w:rPr>
          <w:rFonts w:ascii="Times New Roman" w:hAnsi="Times New Roman" w:cs="Times New Roman"/>
        </w:rPr>
        <w:t>os recursos</w:t>
      </w:r>
      <w:r w:rsidR="002B5D8B">
        <w:rPr>
          <w:rFonts w:ascii="Times New Roman" w:hAnsi="Times New Roman" w:cs="Times New Roman"/>
        </w:rPr>
        <w:t xml:space="preserve"> </w:t>
      </w:r>
      <w:r w:rsidR="002B5D8B" w:rsidRPr="00556748">
        <w:rPr>
          <w:rFonts w:ascii="Times New Roman" w:hAnsi="Times New Roman" w:cs="Times New Roman"/>
          <w:i/>
        </w:rPr>
        <w:t>Ordena unidades de longitud</w:t>
      </w:r>
      <w:r w:rsidR="002B5D8B">
        <w:rPr>
          <w:rFonts w:ascii="Times New Roman" w:hAnsi="Times New Roman" w:cs="Times New Roman"/>
        </w:rPr>
        <w:t xml:space="preserve"> y </w:t>
      </w:r>
      <w:r w:rsidR="002B5D8B" w:rsidRPr="00556748">
        <w:rPr>
          <w:rFonts w:ascii="Times New Roman" w:hAnsi="Times New Roman" w:cs="Times New Roman"/>
          <w:i/>
        </w:rPr>
        <w:t>Ordena unidades de superficie</w:t>
      </w:r>
      <w:r w:rsidR="00D164A1">
        <w:rPr>
          <w:rFonts w:ascii="Times New Roman" w:hAnsi="Times New Roman" w:cs="Times New Roman"/>
        </w:rPr>
        <w:t>;</w:t>
      </w:r>
      <w:r w:rsidR="002B5D8B">
        <w:rPr>
          <w:rFonts w:ascii="Times New Roman" w:hAnsi="Times New Roman" w:cs="Times New Roman"/>
        </w:rPr>
        <w:t xml:space="preserve"> </w:t>
      </w:r>
      <w:r w:rsidR="00D164A1">
        <w:rPr>
          <w:rFonts w:ascii="Times New Roman" w:hAnsi="Times New Roman" w:cs="Times New Roman"/>
        </w:rPr>
        <w:t xml:space="preserve">también, </w:t>
      </w:r>
      <w:r w:rsidR="002B5D8B">
        <w:rPr>
          <w:rFonts w:ascii="Times New Roman" w:hAnsi="Times New Roman" w:cs="Times New Roman"/>
        </w:rPr>
        <w:t xml:space="preserve">en los </w:t>
      </w:r>
      <w:r w:rsidR="00B9187A">
        <w:rPr>
          <w:rFonts w:ascii="Times New Roman" w:hAnsi="Times New Roman" w:cs="Times New Roman"/>
        </w:rPr>
        <w:t>ejercicios</w:t>
      </w:r>
      <w:r w:rsidR="002B5D8B">
        <w:rPr>
          <w:rFonts w:ascii="Times New Roman" w:hAnsi="Times New Roman" w:cs="Times New Roman"/>
        </w:rPr>
        <w:t xml:space="preserve"> en los cuales se </w:t>
      </w:r>
      <w:r w:rsidR="00D164A1">
        <w:rPr>
          <w:rFonts w:ascii="Times New Roman" w:hAnsi="Times New Roman" w:cs="Times New Roman"/>
        </w:rPr>
        <w:t>deben</w:t>
      </w:r>
      <w:r w:rsidR="002B5D8B">
        <w:rPr>
          <w:rFonts w:ascii="Times New Roman" w:hAnsi="Times New Roman" w:cs="Times New Roman"/>
        </w:rPr>
        <w:t xml:space="preserve"> reconocer equivalencias entre unidades</w:t>
      </w:r>
      <w:r w:rsidR="00291760">
        <w:rPr>
          <w:rFonts w:ascii="Times New Roman" w:hAnsi="Times New Roman" w:cs="Times New Roman"/>
        </w:rPr>
        <w:t>,</w:t>
      </w:r>
      <w:r w:rsidR="002B5D8B">
        <w:rPr>
          <w:rFonts w:ascii="Times New Roman" w:hAnsi="Times New Roman" w:cs="Times New Roman"/>
        </w:rPr>
        <w:t xml:space="preserve"> por ejemplo</w:t>
      </w:r>
      <w:r w:rsidR="00D164A1">
        <w:rPr>
          <w:rFonts w:ascii="Times New Roman" w:hAnsi="Times New Roman" w:cs="Times New Roman"/>
        </w:rPr>
        <w:t>,</w:t>
      </w:r>
      <w:r w:rsidR="002B5D8B">
        <w:rPr>
          <w:rFonts w:ascii="Times New Roman" w:hAnsi="Times New Roman" w:cs="Times New Roman"/>
        </w:rPr>
        <w:t xml:space="preserve"> en </w:t>
      </w:r>
      <w:r w:rsidR="002B5D8B" w:rsidRPr="00556748">
        <w:rPr>
          <w:rFonts w:ascii="Times New Roman" w:hAnsi="Times New Roman" w:cs="Times New Roman"/>
          <w:i/>
        </w:rPr>
        <w:t xml:space="preserve">Asocia </w:t>
      </w:r>
      <w:r w:rsidR="00B9187A" w:rsidRPr="00556748">
        <w:rPr>
          <w:rFonts w:ascii="Times New Roman" w:hAnsi="Times New Roman" w:cs="Times New Roman"/>
          <w:i/>
        </w:rPr>
        <w:t xml:space="preserve">los </w:t>
      </w:r>
      <w:r w:rsidR="002B5D8B" w:rsidRPr="00556748">
        <w:rPr>
          <w:rFonts w:ascii="Times New Roman" w:hAnsi="Times New Roman" w:cs="Times New Roman"/>
          <w:i/>
        </w:rPr>
        <w:t>valore</w:t>
      </w:r>
      <w:r w:rsidR="00B9187A" w:rsidRPr="00556748">
        <w:rPr>
          <w:rFonts w:ascii="Times New Roman" w:hAnsi="Times New Roman" w:cs="Times New Roman"/>
          <w:i/>
        </w:rPr>
        <w:t>s</w:t>
      </w:r>
      <w:r w:rsidR="002B5D8B" w:rsidRPr="00556748">
        <w:rPr>
          <w:rFonts w:ascii="Times New Roman" w:hAnsi="Times New Roman" w:cs="Times New Roman"/>
          <w:i/>
        </w:rPr>
        <w:t xml:space="preserve"> equ</w:t>
      </w:r>
      <w:r w:rsidR="00B9187A" w:rsidRPr="00556748">
        <w:rPr>
          <w:rFonts w:ascii="Times New Roman" w:hAnsi="Times New Roman" w:cs="Times New Roman"/>
          <w:i/>
        </w:rPr>
        <w:t>i</w:t>
      </w:r>
      <w:r w:rsidR="002B5D8B" w:rsidRPr="00556748">
        <w:rPr>
          <w:rFonts w:ascii="Times New Roman" w:hAnsi="Times New Roman" w:cs="Times New Roman"/>
          <w:i/>
        </w:rPr>
        <w:t>valentes</w:t>
      </w:r>
      <w:r w:rsidR="00D164A1">
        <w:rPr>
          <w:rFonts w:ascii="Times New Roman" w:hAnsi="Times New Roman" w:cs="Times New Roman"/>
        </w:rPr>
        <w:t>,</w:t>
      </w:r>
      <w:r w:rsidRPr="00712260">
        <w:rPr>
          <w:rFonts w:ascii="Times New Roman" w:hAnsi="Times New Roman" w:cs="Times New Roman"/>
        </w:rPr>
        <w:t xml:space="preserve"> </w:t>
      </w:r>
      <w:r w:rsidR="00B9187A">
        <w:rPr>
          <w:rFonts w:ascii="Times New Roman" w:hAnsi="Times New Roman" w:cs="Times New Roman"/>
        </w:rPr>
        <w:t xml:space="preserve">en el cual se trabaja la masa. En cada una de las secciones se proponen </w:t>
      </w:r>
      <w:r w:rsidR="001B668D">
        <w:rPr>
          <w:rFonts w:ascii="Times New Roman" w:hAnsi="Times New Roman" w:cs="Times New Roman"/>
        </w:rPr>
        <w:t>actividades</w:t>
      </w:r>
      <w:r w:rsidR="00B9187A">
        <w:rPr>
          <w:rFonts w:ascii="Times New Roman" w:hAnsi="Times New Roman" w:cs="Times New Roman"/>
        </w:rPr>
        <w:t xml:space="preserve"> que se relacion</w:t>
      </w:r>
      <w:r w:rsidR="00D164A1">
        <w:rPr>
          <w:rFonts w:ascii="Times New Roman" w:hAnsi="Times New Roman" w:cs="Times New Roman"/>
        </w:rPr>
        <w:t>a</w:t>
      </w:r>
      <w:r w:rsidR="00B9187A">
        <w:rPr>
          <w:rFonts w:ascii="Times New Roman" w:hAnsi="Times New Roman" w:cs="Times New Roman"/>
        </w:rPr>
        <w:t>n con la aplicación de las diferentes unidades de medida en contextos y situaciones</w:t>
      </w:r>
      <w:r w:rsidR="00D164A1">
        <w:rPr>
          <w:rFonts w:ascii="Times New Roman" w:hAnsi="Times New Roman" w:cs="Times New Roman"/>
        </w:rPr>
        <w:t xml:space="preserve"> y se usa</w:t>
      </w:r>
      <w:r w:rsidR="00B9187A">
        <w:rPr>
          <w:rFonts w:ascii="Times New Roman" w:hAnsi="Times New Roman" w:cs="Times New Roman"/>
        </w:rPr>
        <w:t xml:space="preserve"> la </w:t>
      </w:r>
      <w:r w:rsidRPr="00712260">
        <w:rPr>
          <w:rFonts w:ascii="Times New Roman" w:hAnsi="Times New Roman" w:cs="Times New Roman"/>
          <w:b/>
        </w:rPr>
        <w:t>resolución de problemas</w:t>
      </w:r>
      <w:r w:rsidR="00D164A1">
        <w:rPr>
          <w:rFonts w:ascii="Times New Roman" w:hAnsi="Times New Roman" w:cs="Times New Roman"/>
        </w:rPr>
        <w:t>;</w:t>
      </w:r>
      <w:r w:rsidRPr="00712260">
        <w:rPr>
          <w:rFonts w:ascii="Times New Roman" w:hAnsi="Times New Roman" w:cs="Times New Roman"/>
        </w:rPr>
        <w:t xml:space="preserve"> </w:t>
      </w:r>
      <w:r w:rsidR="00D164A1">
        <w:rPr>
          <w:rFonts w:ascii="Times New Roman" w:hAnsi="Times New Roman" w:cs="Times New Roman"/>
        </w:rPr>
        <w:t>u</w:t>
      </w:r>
      <w:r w:rsidR="00D67F98">
        <w:rPr>
          <w:rFonts w:ascii="Times New Roman" w:hAnsi="Times New Roman" w:cs="Times New Roman"/>
        </w:rPr>
        <w:t xml:space="preserve">na de las finalidades </w:t>
      </w:r>
      <w:r w:rsidR="00291760">
        <w:rPr>
          <w:rFonts w:ascii="Times New Roman" w:hAnsi="Times New Roman" w:cs="Times New Roman"/>
        </w:rPr>
        <w:t xml:space="preserve">de los recursos </w:t>
      </w:r>
      <w:r w:rsidR="00D67F98">
        <w:rPr>
          <w:rFonts w:ascii="Times New Roman" w:hAnsi="Times New Roman" w:cs="Times New Roman"/>
        </w:rPr>
        <w:t xml:space="preserve">es </w:t>
      </w:r>
      <w:r w:rsidR="00291760">
        <w:rPr>
          <w:rFonts w:ascii="Times New Roman" w:hAnsi="Times New Roman" w:cs="Times New Roman"/>
        </w:rPr>
        <w:t>la apropiación</w:t>
      </w:r>
      <w:r w:rsidRPr="00712260">
        <w:rPr>
          <w:rFonts w:ascii="Times New Roman" w:hAnsi="Times New Roman" w:cs="Times New Roman"/>
        </w:rPr>
        <w:t xml:space="preserve"> de los </w:t>
      </w:r>
      <w:r w:rsidR="00D67F98">
        <w:rPr>
          <w:rFonts w:ascii="Times New Roman" w:hAnsi="Times New Roman" w:cs="Times New Roman"/>
        </w:rPr>
        <w:t>algoritmos</w:t>
      </w:r>
      <w:r w:rsidR="00E84578">
        <w:rPr>
          <w:rFonts w:ascii="Times New Roman" w:hAnsi="Times New Roman" w:cs="Times New Roman"/>
        </w:rPr>
        <w:t>;</w:t>
      </w:r>
      <w:r w:rsidRPr="00712260">
        <w:rPr>
          <w:rFonts w:ascii="Times New Roman" w:hAnsi="Times New Roman" w:cs="Times New Roman"/>
        </w:rPr>
        <w:t xml:space="preserve"> </w:t>
      </w:r>
      <w:r w:rsidR="00B9187A">
        <w:rPr>
          <w:rFonts w:ascii="Times New Roman" w:hAnsi="Times New Roman" w:cs="Times New Roman"/>
        </w:rPr>
        <w:t>por tanto</w:t>
      </w:r>
      <w:r w:rsidR="00D164A1">
        <w:rPr>
          <w:rFonts w:ascii="Times New Roman" w:hAnsi="Times New Roman" w:cs="Times New Roman"/>
        </w:rPr>
        <w:t>,</w:t>
      </w:r>
      <w:r w:rsidR="00B9187A">
        <w:rPr>
          <w:rFonts w:ascii="Times New Roman" w:hAnsi="Times New Roman" w:cs="Times New Roman"/>
        </w:rPr>
        <w:t xml:space="preserve"> se plantean ejercicios de conversión de unidades de medida que permit</w:t>
      </w:r>
      <w:r w:rsidR="00291760">
        <w:rPr>
          <w:rFonts w:ascii="Times New Roman" w:hAnsi="Times New Roman" w:cs="Times New Roman"/>
        </w:rPr>
        <w:t>en</w:t>
      </w:r>
      <w:r w:rsidR="00B9187A">
        <w:rPr>
          <w:rFonts w:ascii="Times New Roman" w:hAnsi="Times New Roman" w:cs="Times New Roman"/>
        </w:rPr>
        <w:t xml:space="preserve"> </w:t>
      </w:r>
      <w:r w:rsidR="00D164A1">
        <w:rPr>
          <w:rFonts w:ascii="Times New Roman" w:hAnsi="Times New Roman" w:cs="Times New Roman"/>
        </w:rPr>
        <w:t>el desarrollo de</w:t>
      </w:r>
      <w:r w:rsidR="00B9187A">
        <w:rPr>
          <w:rFonts w:ascii="Times New Roman" w:hAnsi="Times New Roman" w:cs="Times New Roman"/>
        </w:rPr>
        <w:t xml:space="preserve"> los conceptos por medio de la ejercitación</w:t>
      </w:r>
      <w:r w:rsidRPr="00712260">
        <w:rPr>
          <w:rFonts w:ascii="Times New Roman" w:hAnsi="Times New Roman" w:cs="Times New Roman"/>
        </w:rPr>
        <w:t xml:space="preserve">, </w:t>
      </w:r>
      <w:r w:rsidR="00EC1BED">
        <w:rPr>
          <w:rFonts w:ascii="Times New Roman" w:hAnsi="Times New Roman" w:cs="Times New Roman"/>
        </w:rPr>
        <w:t xml:space="preserve">para facilitar </w:t>
      </w:r>
      <w:r w:rsidRPr="00556748">
        <w:rPr>
          <w:rFonts w:ascii="Times New Roman" w:hAnsi="Times New Roman" w:cs="Times New Roman"/>
        </w:rPr>
        <w:t>la</w:t>
      </w:r>
      <w:r w:rsidRPr="00712260">
        <w:rPr>
          <w:rFonts w:ascii="Times New Roman" w:hAnsi="Times New Roman" w:cs="Times New Roman"/>
        </w:rPr>
        <w:t xml:space="preserve"> </w:t>
      </w:r>
      <w:r w:rsidRPr="00712260">
        <w:rPr>
          <w:rFonts w:ascii="Times New Roman" w:hAnsi="Times New Roman" w:cs="Times New Roman"/>
          <w:b/>
        </w:rPr>
        <w:t>formulación</w:t>
      </w:r>
      <w:r w:rsidRPr="00556748">
        <w:rPr>
          <w:rFonts w:ascii="Times New Roman" w:hAnsi="Times New Roman" w:cs="Times New Roman"/>
        </w:rPr>
        <w:t>,</w:t>
      </w:r>
      <w:r w:rsidRPr="00712260">
        <w:rPr>
          <w:rFonts w:ascii="Times New Roman" w:hAnsi="Times New Roman" w:cs="Times New Roman"/>
          <w:b/>
        </w:rPr>
        <w:t xml:space="preserve"> </w:t>
      </w:r>
      <w:r w:rsidR="00EC1BED" w:rsidRPr="00556748">
        <w:rPr>
          <w:rFonts w:ascii="Times New Roman" w:hAnsi="Times New Roman" w:cs="Times New Roman"/>
        </w:rPr>
        <w:t>la</w:t>
      </w:r>
      <w:r w:rsidR="00EC1BED">
        <w:rPr>
          <w:rFonts w:ascii="Times New Roman" w:hAnsi="Times New Roman" w:cs="Times New Roman"/>
          <w:b/>
        </w:rPr>
        <w:t xml:space="preserve"> </w:t>
      </w:r>
      <w:r w:rsidRPr="00712260">
        <w:rPr>
          <w:rFonts w:ascii="Times New Roman" w:hAnsi="Times New Roman" w:cs="Times New Roman"/>
          <w:b/>
        </w:rPr>
        <w:t xml:space="preserve">comparación </w:t>
      </w:r>
      <w:r w:rsidRPr="00556748">
        <w:rPr>
          <w:rFonts w:ascii="Times New Roman" w:hAnsi="Times New Roman" w:cs="Times New Roman"/>
        </w:rPr>
        <w:t xml:space="preserve">y </w:t>
      </w:r>
      <w:r w:rsidR="00EC1BED" w:rsidRPr="00556748">
        <w:rPr>
          <w:rFonts w:ascii="Times New Roman" w:hAnsi="Times New Roman" w:cs="Times New Roman"/>
        </w:rPr>
        <w:t>la</w:t>
      </w:r>
      <w:r w:rsidR="00EC1BED">
        <w:rPr>
          <w:rFonts w:ascii="Times New Roman" w:hAnsi="Times New Roman" w:cs="Times New Roman"/>
          <w:b/>
        </w:rPr>
        <w:t xml:space="preserve"> </w:t>
      </w:r>
      <w:r w:rsidRPr="00712260">
        <w:rPr>
          <w:rFonts w:ascii="Times New Roman" w:hAnsi="Times New Roman" w:cs="Times New Roman"/>
          <w:b/>
        </w:rPr>
        <w:t>ejercitación de procedimientos</w:t>
      </w:r>
      <w:r w:rsidR="00D164A1">
        <w:rPr>
          <w:rFonts w:ascii="Times New Roman" w:hAnsi="Times New Roman" w:cs="Times New Roman"/>
        </w:rPr>
        <w:t>;</w:t>
      </w:r>
      <w:r w:rsidRPr="00712260">
        <w:rPr>
          <w:rFonts w:ascii="Times New Roman" w:hAnsi="Times New Roman" w:cs="Times New Roman"/>
        </w:rPr>
        <w:t xml:space="preserve"> </w:t>
      </w:r>
      <w:r w:rsidR="00D164A1">
        <w:rPr>
          <w:rFonts w:ascii="Times New Roman" w:hAnsi="Times New Roman" w:cs="Times New Roman"/>
        </w:rPr>
        <w:t>l</w:t>
      </w:r>
      <w:r w:rsidR="00753648">
        <w:rPr>
          <w:rFonts w:ascii="Times New Roman" w:hAnsi="Times New Roman" w:cs="Times New Roman"/>
        </w:rPr>
        <w:t xml:space="preserve">a </w:t>
      </w:r>
      <w:r w:rsidR="00753648" w:rsidRPr="00753648">
        <w:rPr>
          <w:rFonts w:ascii="Times New Roman" w:hAnsi="Times New Roman" w:cs="Times New Roman"/>
          <w:b/>
        </w:rPr>
        <w:t>modelación</w:t>
      </w:r>
      <w:r w:rsidRPr="00712260">
        <w:rPr>
          <w:rFonts w:ascii="Times New Roman" w:hAnsi="Times New Roman" w:cs="Times New Roman"/>
        </w:rPr>
        <w:t xml:space="preserve"> </w:t>
      </w:r>
      <w:r w:rsidR="00B9187A">
        <w:rPr>
          <w:rFonts w:ascii="Times New Roman" w:hAnsi="Times New Roman" w:cs="Times New Roman"/>
        </w:rPr>
        <w:t xml:space="preserve">se da lugar en </w:t>
      </w:r>
      <w:r w:rsidR="009C39F5">
        <w:rPr>
          <w:rFonts w:ascii="Times New Roman" w:hAnsi="Times New Roman" w:cs="Times New Roman"/>
        </w:rPr>
        <w:t>el mapa conceptual que se presenta para resumir el tema al final de la unidad</w:t>
      </w:r>
      <w:r w:rsidR="00291760">
        <w:rPr>
          <w:rFonts w:ascii="Times New Roman" w:hAnsi="Times New Roman" w:cs="Times New Roman"/>
        </w:rPr>
        <w:t>, entre otros.</w:t>
      </w:r>
    </w:p>
    <w:p w14:paraId="5977D613" w14:textId="77777777" w:rsidR="00F6354E" w:rsidRPr="00C7016A" w:rsidRDefault="009C39F5" w:rsidP="00C7016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Finalmente</w:t>
      </w:r>
      <w:r w:rsidR="00D164A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04CA1">
        <w:rPr>
          <w:rFonts w:ascii="Times New Roman" w:hAnsi="Times New Roman" w:cs="Times New Roman"/>
        </w:rPr>
        <w:t xml:space="preserve">se tiene en cuenta el </w:t>
      </w:r>
      <w:r w:rsidR="00804CA1" w:rsidRPr="00804CA1">
        <w:rPr>
          <w:rFonts w:ascii="Times New Roman" w:hAnsi="Times New Roman" w:cs="Times New Roman"/>
          <w:b/>
        </w:rPr>
        <w:t xml:space="preserve">derecho básico de aprendizaje </w:t>
      </w:r>
      <w:r w:rsidR="00804CA1">
        <w:rPr>
          <w:rFonts w:ascii="Times New Roman" w:hAnsi="Times New Roman" w:cs="Times New Roman"/>
          <w:b/>
        </w:rPr>
        <w:t xml:space="preserve">11 </w:t>
      </w:r>
      <w:r w:rsidR="00804CA1">
        <w:rPr>
          <w:rFonts w:ascii="Times New Roman" w:hAnsi="Times New Roman" w:cs="Times New Roman"/>
        </w:rPr>
        <w:t>para grado sexto, que hace referencia a solucionar problemas que involucran el área de superficie y el volumen de una caja</w:t>
      </w:r>
      <w:r w:rsidR="00D164A1">
        <w:rPr>
          <w:rFonts w:ascii="Times New Roman" w:hAnsi="Times New Roman" w:cs="Times New Roman"/>
        </w:rPr>
        <w:t>,</w:t>
      </w:r>
      <w:r w:rsidR="00804CA1">
        <w:rPr>
          <w:rFonts w:ascii="Times New Roman" w:hAnsi="Times New Roman" w:cs="Times New Roman"/>
        </w:rPr>
        <w:t xml:space="preserve"> así como r</w:t>
      </w:r>
      <w:r w:rsidR="00804CA1" w:rsidRPr="00804CA1">
        <w:rPr>
          <w:rFonts w:ascii="Times New Roman" w:hAnsi="Times New Roman" w:cs="Times New Roman"/>
        </w:rPr>
        <w:t>ealiza</w:t>
      </w:r>
      <w:r w:rsidR="00804CA1">
        <w:rPr>
          <w:rFonts w:ascii="Times New Roman" w:hAnsi="Times New Roman" w:cs="Times New Roman"/>
        </w:rPr>
        <w:t>r</w:t>
      </w:r>
      <w:r w:rsidR="00804CA1" w:rsidRPr="00804CA1">
        <w:rPr>
          <w:rFonts w:ascii="Times New Roman" w:hAnsi="Times New Roman" w:cs="Times New Roman"/>
        </w:rPr>
        <w:t xml:space="preserve"> conversiones de unidades de medida entre litros, metros cúbicos o centímetros cúbicos</w:t>
      </w:r>
      <w:r w:rsidR="00804CA1">
        <w:rPr>
          <w:rFonts w:ascii="Times New Roman" w:hAnsi="Times New Roman" w:cs="Times New Roman"/>
        </w:rPr>
        <w:t xml:space="preserve">, con actividades como las </w:t>
      </w:r>
      <w:r w:rsidR="00D164A1">
        <w:rPr>
          <w:rFonts w:ascii="Times New Roman" w:hAnsi="Times New Roman" w:cs="Times New Roman"/>
        </w:rPr>
        <w:t xml:space="preserve">que se plantean </w:t>
      </w:r>
      <w:r w:rsidR="00804CA1">
        <w:rPr>
          <w:rFonts w:ascii="Times New Roman" w:hAnsi="Times New Roman" w:cs="Times New Roman"/>
        </w:rPr>
        <w:t>en los recurso</w:t>
      </w:r>
      <w:r w:rsidR="00D164A1">
        <w:rPr>
          <w:rFonts w:ascii="Times New Roman" w:hAnsi="Times New Roman" w:cs="Times New Roman"/>
        </w:rPr>
        <w:t>s</w:t>
      </w:r>
      <w:r w:rsidR="00804CA1">
        <w:rPr>
          <w:rFonts w:ascii="Times New Roman" w:hAnsi="Times New Roman" w:cs="Times New Roman"/>
        </w:rPr>
        <w:t xml:space="preserve"> </w:t>
      </w:r>
      <w:r w:rsidR="00804CA1" w:rsidRPr="00556748">
        <w:rPr>
          <w:rFonts w:ascii="Times New Roman" w:hAnsi="Times New Roman" w:cs="Times New Roman"/>
          <w:i/>
        </w:rPr>
        <w:t>Refuerza tu aprendizaje: La superficie</w:t>
      </w:r>
      <w:r w:rsidR="00804CA1">
        <w:rPr>
          <w:rFonts w:ascii="Times New Roman" w:hAnsi="Times New Roman" w:cs="Times New Roman"/>
        </w:rPr>
        <w:t xml:space="preserve"> </w:t>
      </w:r>
      <w:r w:rsidR="00D164A1">
        <w:rPr>
          <w:rFonts w:ascii="Times New Roman" w:hAnsi="Times New Roman" w:cs="Times New Roman"/>
        </w:rPr>
        <w:t>y</w:t>
      </w:r>
      <w:r w:rsidR="00804CA1">
        <w:rPr>
          <w:rFonts w:ascii="Times New Roman" w:hAnsi="Times New Roman" w:cs="Times New Roman"/>
        </w:rPr>
        <w:t xml:space="preserve"> </w:t>
      </w:r>
      <w:r w:rsidR="00804CA1" w:rsidRPr="00556748">
        <w:rPr>
          <w:rFonts w:ascii="Times New Roman" w:hAnsi="Times New Roman" w:cs="Times New Roman"/>
          <w:i/>
        </w:rPr>
        <w:t>Opera con medidas de capacidad y volumen</w:t>
      </w:r>
      <w:r w:rsidR="00E84578">
        <w:rPr>
          <w:rFonts w:ascii="Times New Roman" w:hAnsi="Times New Roman" w:cs="Times New Roman"/>
        </w:rPr>
        <w:t>;</w:t>
      </w:r>
      <w:r w:rsidR="00804CA1">
        <w:rPr>
          <w:rFonts w:ascii="Times New Roman" w:hAnsi="Times New Roman" w:cs="Times New Roman"/>
        </w:rPr>
        <w:t xml:space="preserve"> </w:t>
      </w:r>
      <w:r w:rsidR="00E84578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>se fortalece la competencia</w:t>
      </w:r>
      <w:r w:rsidR="00857C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aprender a aprender</w:t>
      </w:r>
      <w:r w:rsidRPr="0055674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="00D164A1" w:rsidRPr="00556748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>da herramientas a</w:t>
      </w:r>
      <w:r w:rsidR="00E845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="00E84578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 xml:space="preserve"> estudiante</w:t>
      </w:r>
      <w:r w:rsidR="00E8457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para </w:t>
      </w:r>
      <w:r w:rsidR="00291760">
        <w:rPr>
          <w:rFonts w:ascii="Times New Roman" w:hAnsi="Times New Roman" w:cs="Times New Roman"/>
        </w:rPr>
        <w:t>el autoaprendizaje</w:t>
      </w:r>
      <w:r>
        <w:rPr>
          <w:rFonts w:ascii="Times New Roman" w:hAnsi="Times New Roman" w:cs="Times New Roman"/>
        </w:rPr>
        <w:t xml:space="preserve"> y </w:t>
      </w:r>
      <w:r w:rsidR="00291760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autoevalua</w:t>
      </w:r>
      <w:r w:rsidR="00291760">
        <w:rPr>
          <w:rFonts w:ascii="Times New Roman" w:hAnsi="Times New Roman" w:cs="Times New Roman"/>
        </w:rPr>
        <w:t>ción</w:t>
      </w:r>
      <w:r w:rsidR="00D164A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en</w:t>
      </w:r>
      <w:r w:rsidR="002917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cada un</w:t>
      </w:r>
      <w:r w:rsidR="001B668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de las actividades </w:t>
      </w:r>
      <w:r w:rsidR="00D164A1">
        <w:rPr>
          <w:rFonts w:ascii="Times New Roman" w:hAnsi="Times New Roman" w:cs="Times New Roman"/>
        </w:rPr>
        <w:t xml:space="preserve">que se </w:t>
      </w:r>
      <w:r>
        <w:rPr>
          <w:rFonts w:ascii="Times New Roman" w:hAnsi="Times New Roman" w:cs="Times New Roman"/>
        </w:rPr>
        <w:t>plantea</w:t>
      </w:r>
      <w:r w:rsidR="00D164A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puede</w:t>
      </w:r>
      <w:r w:rsidR="00E84578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 reconocer sus dificultades y las soluciones a los ejercicios de manera inmediata.</w:t>
      </w:r>
      <w:r w:rsidR="00C7016A" w:rsidRPr="00620182">
        <w:rPr>
          <w:rFonts w:ascii="Times New Roman" w:hAnsi="Times New Roman" w:cs="Times New Roman"/>
          <w:b/>
        </w:rPr>
        <w:t xml:space="preserve"> </w:t>
      </w:r>
    </w:p>
    <w:p w14:paraId="655C80C6" w14:textId="77777777" w:rsidR="006A7E77" w:rsidRPr="006A7E77" w:rsidRDefault="006A7E77" w:rsidP="006A7E77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6A7E77" w:rsidRPr="006A7E77" w:rsidSect="00A71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A56F8"/>
    <w:multiLevelType w:val="hybridMultilevel"/>
    <w:tmpl w:val="3AB45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70AA1"/>
    <w:multiLevelType w:val="hybridMultilevel"/>
    <w:tmpl w:val="9E7A2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D6606"/>
    <w:multiLevelType w:val="hybridMultilevel"/>
    <w:tmpl w:val="5DAAD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10DD"/>
    <w:multiLevelType w:val="hybridMultilevel"/>
    <w:tmpl w:val="28AE01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9371F"/>
    <w:multiLevelType w:val="hybridMultilevel"/>
    <w:tmpl w:val="F6049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A7E77"/>
    <w:rsid w:val="00075F0E"/>
    <w:rsid w:val="0009221B"/>
    <w:rsid w:val="001B668D"/>
    <w:rsid w:val="001D4418"/>
    <w:rsid w:val="00290FA7"/>
    <w:rsid w:val="00291760"/>
    <w:rsid w:val="00292F2D"/>
    <w:rsid w:val="002B5D8B"/>
    <w:rsid w:val="00311BEA"/>
    <w:rsid w:val="003511AF"/>
    <w:rsid w:val="00384829"/>
    <w:rsid w:val="003C1376"/>
    <w:rsid w:val="003E2791"/>
    <w:rsid w:val="003F28DE"/>
    <w:rsid w:val="004A4EE2"/>
    <w:rsid w:val="004B7691"/>
    <w:rsid w:val="004B7C62"/>
    <w:rsid w:val="00510B14"/>
    <w:rsid w:val="00556748"/>
    <w:rsid w:val="00583B1F"/>
    <w:rsid w:val="005D159D"/>
    <w:rsid w:val="006116EE"/>
    <w:rsid w:val="00620182"/>
    <w:rsid w:val="00657918"/>
    <w:rsid w:val="00673025"/>
    <w:rsid w:val="006A7E77"/>
    <w:rsid w:val="006B0284"/>
    <w:rsid w:val="006E12FE"/>
    <w:rsid w:val="006E69D0"/>
    <w:rsid w:val="006E709F"/>
    <w:rsid w:val="00753648"/>
    <w:rsid w:val="007B76DF"/>
    <w:rsid w:val="007E528F"/>
    <w:rsid w:val="00804CA1"/>
    <w:rsid w:val="00857CD4"/>
    <w:rsid w:val="008F0D27"/>
    <w:rsid w:val="0095485B"/>
    <w:rsid w:val="009A2BDE"/>
    <w:rsid w:val="009C39F5"/>
    <w:rsid w:val="009E4650"/>
    <w:rsid w:val="00A21AA1"/>
    <w:rsid w:val="00A245E1"/>
    <w:rsid w:val="00A71D56"/>
    <w:rsid w:val="00A93E53"/>
    <w:rsid w:val="00B84E73"/>
    <w:rsid w:val="00B9187A"/>
    <w:rsid w:val="00C7016A"/>
    <w:rsid w:val="00D164A1"/>
    <w:rsid w:val="00D67F98"/>
    <w:rsid w:val="00D957D0"/>
    <w:rsid w:val="00DB46E7"/>
    <w:rsid w:val="00E84578"/>
    <w:rsid w:val="00EC1BED"/>
    <w:rsid w:val="00EF577C"/>
    <w:rsid w:val="00F6354E"/>
    <w:rsid w:val="00F74D00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43D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7E7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F28D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28DE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28DE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28D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28D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8D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8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906</Words>
  <Characters>4986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Ancopepe pepe</cp:lastModifiedBy>
  <cp:revision>9</cp:revision>
  <dcterms:created xsi:type="dcterms:W3CDTF">2016-03-06T22:50:00Z</dcterms:created>
  <dcterms:modified xsi:type="dcterms:W3CDTF">2016-03-11T19:41:00Z</dcterms:modified>
</cp:coreProperties>
</file>