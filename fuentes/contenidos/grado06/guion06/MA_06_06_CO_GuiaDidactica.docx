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A9718" w14:textId="77777777" w:rsidR="00D82497" w:rsidRPr="004F4C67" w:rsidRDefault="004B02C0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 w:rsidR="00AB7F7C" w:rsidRPr="004F4C67">
        <w:rPr>
          <w:rFonts w:ascii="Arial" w:hAnsi="Arial" w:cs="Arial"/>
          <w:b/>
        </w:rPr>
        <w:t>6</w:t>
      </w:r>
      <w:r w:rsidRPr="004F4C67">
        <w:rPr>
          <w:rFonts w:ascii="Arial" w:hAnsi="Arial" w:cs="Arial"/>
          <w:b/>
        </w:rPr>
        <w:t>_0</w:t>
      </w:r>
      <w:r w:rsidR="00131281">
        <w:rPr>
          <w:rFonts w:ascii="Arial" w:hAnsi="Arial" w:cs="Arial"/>
          <w:b/>
        </w:rPr>
        <w:t>6</w:t>
      </w:r>
      <w:r w:rsidR="00E15D66" w:rsidRPr="004F4C67">
        <w:rPr>
          <w:rFonts w:ascii="Arial" w:hAnsi="Arial" w:cs="Arial"/>
          <w:b/>
        </w:rPr>
        <w:t>_CO</w:t>
      </w:r>
      <w:r w:rsidR="00AB7F7C" w:rsidRPr="004F4C67">
        <w:rPr>
          <w:rFonts w:ascii="Arial" w:hAnsi="Arial" w:cs="Arial"/>
          <w:b/>
        </w:rPr>
        <w:t>_GuiaDidactica</w:t>
      </w:r>
    </w:p>
    <w:p w14:paraId="47C340D2" w14:textId="77777777" w:rsidR="00D82497" w:rsidRPr="004F4C67" w:rsidRDefault="00D82497" w:rsidP="00D82497">
      <w:pPr>
        <w:rPr>
          <w:rFonts w:ascii="Arial" w:hAnsi="Arial" w:cs="Arial"/>
        </w:rPr>
      </w:pPr>
    </w:p>
    <w:p w14:paraId="289A8E9C" w14:textId="77777777" w:rsidR="00B93542" w:rsidRDefault="008560A4" w:rsidP="00B93542">
      <w:pPr>
        <w:rPr>
          <w:rFonts w:ascii="Arial" w:hAnsi="Arial" w:cs="Arial"/>
          <w:b/>
          <w:color w:val="FF0000"/>
        </w:rPr>
      </w:pPr>
      <w:r w:rsidRPr="004F4C67">
        <w:rPr>
          <w:rFonts w:ascii="Arial" w:hAnsi="Arial" w:cs="Arial"/>
          <w:b/>
        </w:rPr>
        <w:t>Estándar</w:t>
      </w:r>
      <w:r w:rsidR="00D24565">
        <w:rPr>
          <w:rFonts w:ascii="Arial" w:hAnsi="Arial" w:cs="Arial"/>
          <w:b/>
        </w:rPr>
        <w:t>es</w:t>
      </w:r>
      <w:r w:rsidR="001B6B08">
        <w:rPr>
          <w:rFonts w:ascii="Arial" w:hAnsi="Arial" w:cs="Arial"/>
          <w:b/>
        </w:rPr>
        <w:t xml:space="preserve"> </w:t>
      </w:r>
    </w:p>
    <w:p w14:paraId="4C5DB3BD" w14:textId="77777777" w:rsidR="007612C0" w:rsidRDefault="00B93542" w:rsidP="00B93542">
      <w:pPr>
        <w:rPr>
          <w:ins w:id="0" w:author="mercyranjel" w:date="2015-12-04T16:25:00Z"/>
          <w:rFonts w:ascii="Arial" w:hAnsi="Arial" w:cs="Arial"/>
        </w:rPr>
      </w:pPr>
      <w:r w:rsidRPr="004F4C67">
        <w:rPr>
          <w:rFonts w:ascii="Arial" w:hAnsi="Arial" w:cs="Arial"/>
          <w:b/>
        </w:rPr>
        <w:t>Pensamiento</w:t>
      </w:r>
      <w:ins w:id="1" w:author="mercyranjel" w:date="2015-12-04T16:24:00Z">
        <w:r w:rsidR="007612C0">
          <w:rPr>
            <w:rFonts w:ascii="Arial" w:hAnsi="Arial" w:cs="Arial"/>
            <w:b/>
          </w:rPr>
          <w:t xml:space="preserve"> </w:t>
        </w:r>
      </w:ins>
      <w:r w:rsidRPr="00BA7EC1">
        <w:rPr>
          <w:rFonts w:ascii="Arial" w:hAnsi="Arial" w:cs="Arial"/>
          <w:b/>
        </w:rPr>
        <w:t xml:space="preserve">Numérico </w:t>
      </w:r>
      <w:r w:rsidRPr="004F4C67">
        <w:rPr>
          <w:rFonts w:ascii="Arial" w:hAnsi="Arial" w:cs="Arial"/>
        </w:rPr>
        <w:t xml:space="preserve">y </w:t>
      </w:r>
    </w:p>
    <w:p w14:paraId="41C534EC" w14:textId="77777777" w:rsidR="00B93542" w:rsidRPr="00BA7EC1" w:rsidRDefault="007612C0" w:rsidP="00B93542">
      <w:pPr>
        <w:rPr>
          <w:rFonts w:ascii="Arial" w:hAnsi="Arial" w:cs="Arial"/>
          <w:b/>
        </w:rPr>
      </w:pPr>
      <w:ins w:id="2" w:author="mercyranjel" w:date="2015-12-04T16:24:00Z">
        <w:r w:rsidRPr="00BA7EC1">
          <w:rPr>
            <w:rFonts w:ascii="Arial" w:hAnsi="Arial" w:cs="Arial"/>
            <w:b/>
          </w:rPr>
          <w:t>S</w:t>
        </w:r>
      </w:ins>
      <w:r w:rsidR="00B93542" w:rsidRPr="00BA7EC1">
        <w:rPr>
          <w:rFonts w:ascii="Arial" w:hAnsi="Arial" w:cs="Arial"/>
          <w:b/>
        </w:rPr>
        <w:t xml:space="preserve">istemas </w:t>
      </w:r>
      <w:ins w:id="3" w:author="mercyranjel" w:date="2015-12-04T16:24:00Z">
        <w:r w:rsidRPr="00BA7EC1">
          <w:rPr>
            <w:rFonts w:ascii="Arial" w:hAnsi="Arial" w:cs="Arial"/>
            <w:b/>
          </w:rPr>
          <w:t>N</w:t>
        </w:r>
      </w:ins>
      <w:r w:rsidR="00B93542" w:rsidRPr="00BA7EC1">
        <w:rPr>
          <w:rFonts w:ascii="Arial" w:hAnsi="Arial" w:cs="Arial"/>
          <w:b/>
        </w:rPr>
        <w:t>uméricos</w:t>
      </w:r>
    </w:p>
    <w:p w14:paraId="458C24B7" w14:textId="77777777" w:rsidR="00B93542" w:rsidRDefault="00B93542" w:rsidP="00B93542">
      <w:pPr>
        <w:rPr>
          <w:rFonts w:ascii="Arial" w:hAnsi="Arial" w:cs="Arial"/>
          <w:b/>
          <w:color w:val="FF0000"/>
        </w:rPr>
      </w:pPr>
    </w:p>
    <w:p w14:paraId="2C69584C" w14:textId="77777777" w:rsidR="00A852E3" w:rsidRPr="00B93542" w:rsidRDefault="00AB7F7C" w:rsidP="00B9354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B93542">
        <w:rPr>
          <w:rFonts w:ascii="Arial" w:hAnsi="Arial" w:cs="Arial"/>
        </w:rPr>
        <w:t xml:space="preserve">Utilizo números racionales en sus distintas expresiones (fracciones, razones, decimales </w:t>
      </w:r>
      <w:ins w:id="4" w:author="mercyranjel" w:date="2015-12-04T16:25:00Z">
        <w:r w:rsidR="007612C0">
          <w:rPr>
            <w:rFonts w:ascii="Arial" w:hAnsi="Arial" w:cs="Arial"/>
          </w:rPr>
          <w:t>y</w:t>
        </w:r>
        <w:r w:rsidR="007612C0" w:rsidRPr="00B93542">
          <w:rPr>
            <w:rFonts w:ascii="Arial" w:hAnsi="Arial" w:cs="Arial"/>
          </w:rPr>
          <w:t xml:space="preserve"> </w:t>
        </w:r>
      </w:ins>
      <w:r w:rsidRPr="00B93542">
        <w:rPr>
          <w:rFonts w:ascii="Arial" w:hAnsi="Arial" w:cs="Arial"/>
        </w:rPr>
        <w:t>porcentajes) para resolver problemas en contextos de medida.</w:t>
      </w:r>
    </w:p>
    <w:p w14:paraId="606D30F3" w14:textId="77777777" w:rsidR="00D24565" w:rsidRDefault="00D24565" w:rsidP="00D82497">
      <w:pPr>
        <w:rPr>
          <w:rFonts w:ascii="Arial" w:hAnsi="Arial" w:cs="Arial"/>
        </w:rPr>
      </w:pPr>
    </w:p>
    <w:p w14:paraId="57FBD635" w14:textId="77777777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>Reconozco y generalizo propiedades de las relaciones entre números racionales (simétrica, transitiva, etc.) y de las operaciones entre ellos (conmutativa, asociativa, etc.)</w:t>
      </w:r>
      <w:ins w:id="5" w:author="mercyranjel" w:date="2015-12-04T16:26:00Z">
        <w:r w:rsidR="007612C0">
          <w:rPr>
            <w:rFonts w:ascii="Arial" w:hAnsi="Arial" w:cs="Arial"/>
          </w:rPr>
          <w:t>,</w:t>
        </w:r>
      </w:ins>
      <w:r w:rsidRPr="00D24565">
        <w:rPr>
          <w:rFonts w:ascii="Arial" w:hAnsi="Arial" w:cs="Arial"/>
        </w:rPr>
        <w:t xml:space="preserve"> en diferentes contextos.</w:t>
      </w:r>
      <w:bookmarkStart w:id="6" w:name="_GoBack"/>
      <w:bookmarkEnd w:id="6"/>
    </w:p>
    <w:p w14:paraId="735599B9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35F752AE" w14:textId="77777777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 xml:space="preserve">Resuelvo y formulo problemas utilizando </w:t>
      </w:r>
      <w:ins w:id="7" w:author="mercyranjel" w:date="2015-12-04T16:27:00Z">
        <w:r w:rsidR="007612C0">
          <w:rPr>
            <w:rFonts w:ascii="Arial" w:hAnsi="Arial" w:cs="Arial"/>
          </w:rPr>
          <w:t xml:space="preserve">las </w:t>
        </w:r>
      </w:ins>
      <w:r w:rsidRPr="00D24565">
        <w:rPr>
          <w:rFonts w:ascii="Arial" w:hAnsi="Arial" w:cs="Arial"/>
        </w:rPr>
        <w:t>propiedades básicas de la teoría de números como las de la igualdad, las de las distintas formas de la desigualdad y las de la adición, sustracción, multiplicación, división y potenciación.</w:t>
      </w:r>
    </w:p>
    <w:p w14:paraId="6C2BBC71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64E93615" w14:textId="77777777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Justific</w:t>
      </w:r>
      <w:r w:rsidRPr="00D24565">
        <w:rPr>
          <w:rFonts w:ascii="Arial" w:hAnsi="Arial" w:cs="Arial"/>
        </w:rPr>
        <w:t>o procedimientos aritméticos utilizando las relaciones y propiedades de las operaciones.</w:t>
      </w:r>
    </w:p>
    <w:p w14:paraId="61CCA75B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033D4533" w14:textId="77777777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>Formulo y resuelvo problemas en situaciones aditivas y multiplicativas, en diferentes contextos y dominios numéricos.</w:t>
      </w:r>
    </w:p>
    <w:p w14:paraId="609461A9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377369B6" w14:textId="77777777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Justifico </w:t>
      </w:r>
      <w:r w:rsidRPr="00D24565">
        <w:rPr>
          <w:rFonts w:ascii="Arial" w:hAnsi="Arial" w:cs="Arial"/>
        </w:rPr>
        <w:t>la pertinencia de un cálculo exacto o aproximado en la solución de un problema</w:t>
      </w:r>
      <w:ins w:id="8" w:author="mercyranjel" w:date="2015-12-04T16:28:00Z">
        <w:r w:rsidR="007612C0">
          <w:rPr>
            <w:rFonts w:ascii="Arial" w:hAnsi="Arial" w:cs="Arial"/>
          </w:rPr>
          <w:t>,</w:t>
        </w:r>
      </w:ins>
      <w:r w:rsidRPr="00D24565">
        <w:rPr>
          <w:rFonts w:ascii="Arial" w:hAnsi="Arial" w:cs="Arial"/>
        </w:rPr>
        <w:t xml:space="preserve"> y lo razonable o no de las respuestas obtenidas.</w:t>
      </w:r>
    </w:p>
    <w:p w14:paraId="61AB4960" w14:textId="77777777" w:rsidR="00AB7F7C" w:rsidRDefault="00AB7F7C" w:rsidP="00D82497">
      <w:pPr>
        <w:rPr>
          <w:rFonts w:ascii="Arial" w:hAnsi="Arial" w:cs="Arial"/>
          <w:b/>
        </w:rPr>
      </w:pPr>
    </w:p>
    <w:p w14:paraId="032AD50D" w14:textId="77777777" w:rsidR="00D052D9" w:rsidRPr="004F4C67" w:rsidRDefault="00D052D9" w:rsidP="00D82497">
      <w:pPr>
        <w:rPr>
          <w:rFonts w:ascii="Arial" w:hAnsi="Arial" w:cs="Arial"/>
          <w:b/>
        </w:rPr>
      </w:pPr>
    </w:p>
    <w:p w14:paraId="1D3BF9CA" w14:textId="77777777" w:rsidR="00D82497" w:rsidRPr="004F4C67" w:rsidRDefault="00D82497" w:rsidP="00D82497">
      <w:pPr>
        <w:rPr>
          <w:rFonts w:ascii="Arial" w:hAnsi="Arial" w:cs="Arial"/>
        </w:rPr>
      </w:pPr>
    </w:p>
    <w:p w14:paraId="20EA785A" w14:textId="77777777" w:rsidR="007E4F4D" w:rsidRPr="001B6B08" w:rsidRDefault="008560A4" w:rsidP="007E4F4D">
      <w:pPr>
        <w:rPr>
          <w:rFonts w:ascii="Arial" w:hAnsi="Arial" w:cs="Arial"/>
          <w:b/>
          <w:color w:val="FF0000"/>
        </w:rPr>
      </w:pPr>
      <w:r w:rsidRPr="004F4C67">
        <w:rPr>
          <w:rFonts w:ascii="Arial" w:hAnsi="Arial" w:cs="Arial"/>
          <w:b/>
        </w:rPr>
        <w:t>Competencias</w:t>
      </w:r>
    </w:p>
    <w:p w14:paraId="5E17E77D" w14:textId="77777777" w:rsidR="00D82497" w:rsidRPr="004F4C67" w:rsidRDefault="00D82497" w:rsidP="00D82497">
      <w:pPr>
        <w:rPr>
          <w:rFonts w:ascii="Arial" w:hAnsi="Arial" w:cs="Arial"/>
          <w:b/>
          <w:color w:val="FF0000"/>
        </w:rPr>
      </w:pPr>
    </w:p>
    <w:p w14:paraId="56189B99" w14:textId="77777777" w:rsidR="00D82497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Comunicación, representación y modelación</w:t>
      </w:r>
    </w:p>
    <w:p w14:paraId="091619B9" w14:textId="77777777" w:rsidR="0030324F" w:rsidRPr="004F4C67" w:rsidRDefault="00D052D9" w:rsidP="00D052D9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D052D9">
        <w:rPr>
          <w:rFonts w:ascii="Arial" w:hAnsi="Arial" w:cs="Arial"/>
        </w:rPr>
        <w:t>Describe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interpreta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propiedades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relaciones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números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sus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 xml:space="preserve">operaciones. </w:t>
      </w:r>
      <w:r w:rsidR="0030324F" w:rsidRPr="004F4C67">
        <w:rPr>
          <w:rFonts w:ascii="Arial" w:hAnsi="Arial" w:cs="Arial"/>
        </w:rPr>
        <w:t xml:space="preserve"> </w:t>
      </w:r>
    </w:p>
    <w:p w14:paraId="2FE57938" w14:textId="77777777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Traduce relaciones numéricas expresadas gráfica y simbólicamente</w:t>
      </w:r>
      <w:ins w:id="9" w:author="mercyranjel" w:date="2015-12-04T16:28:00Z">
        <w:r w:rsidR="007612C0">
          <w:rPr>
            <w:rFonts w:ascii="Arial" w:hAnsi="Arial" w:cs="Arial"/>
          </w:rPr>
          <w:t>.</w:t>
        </w:r>
      </w:ins>
    </w:p>
    <w:p w14:paraId="116816DD" w14:textId="77777777" w:rsidR="0030324F" w:rsidRPr="004F4C67" w:rsidRDefault="0030324F" w:rsidP="0030324F">
      <w:pPr>
        <w:rPr>
          <w:rFonts w:ascii="Arial" w:hAnsi="Arial" w:cs="Arial"/>
        </w:rPr>
      </w:pPr>
    </w:p>
    <w:p w14:paraId="6141D4A1" w14:textId="77777777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Razonamiento y argumentación</w:t>
      </w:r>
    </w:p>
    <w:p w14:paraId="3587151B" w14:textId="77777777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Justifica propiedades y relaciones numéricas usando ejemplos y contraejemplos.</w:t>
      </w:r>
    </w:p>
    <w:p w14:paraId="1A4186E0" w14:textId="77777777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Reconoce y genera equivalencias entre expresiones numéricas.</w:t>
      </w:r>
    </w:p>
    <w:p w14:paraId="5EDFFF96" w14:textId="77777777" w:rsidR="0030324F" w:rsidRPr="004F4C67" w:rsidRDefault="0030324F" w:rsidP="0030324F">
      <w:pPr>
        <w:rPr>
          <w:rFonts w:ascii="Arial" w:hAnsi="Arial" w:cs="Arial"/>
        </w:rPr>
      </w:pPr>
    </w:p>
    <w:p w14:paraId="525D10E2" w14:textId="77777777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Pl</w:t>
      </w:r>
      <w:r w:rsidR="00846EC6" w:rsidRPr="004F4C67">
        <w:rPr>
          <w:rFonts w:ascii="Arial" w:hAnsi="Arial" w:cs="Arial"/>
        </w:rPr>
        <w:t>a</w:t>
      </w:r>
      <w:r w:rsidRPr="004F4C67">
        <w:rPr>
          <w:rFonts w:ascii="Arial" w:hAnsi="Arial" w:cs="Arial"/>
        </w:rPr>
        <w:t>nteamiento y resolución de problemas</w:t>
      </w:r>
    </w:p>
    <w:p w14:paraId="575D7D73" w14:textId="77777777" w:rsidR="004F4C67" w:rsidRDefault="004F4C67" w:rsidP="003A7F5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Resuelve y formula problemas que requieren el uso de la fracción como parte de un todo,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cociente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razón.</w:t>
      </w:r>
    </w:p>
    <w:p w14:paraId="38A28C54" w14:textId="77777777" w:rsidR="00D052D9" w:rsidRPr="004F4C67" w:rsidRDefault="00D052D9" w:rsidP="00D052D9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Resuelve </w:t>
      </w:r>
      <w:r w:rsidRPr="00D052D9">
        <w:rPr>
          <w:rFonts w:ascii="Arial" w:hAnsi="Arial" w:cs="Arial"/>
        </w:rPr>
        <w:t>problemas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situaciones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aditivas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multiplicativas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conjunto </w:t>
      </w:r>
      <w:r w:rsidRPr="00D052D9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números racionales</w:t>
      </w:r>
      <w:r w:rsidRPr="00D052D9">
        <w:rPr>
          <w:rFonts w:ascii="Arial" w:hAnsi="Arial" w:cs="Arial"/>
        </w:rPr>
        <w:t>.</w:t>
      </w:r>
    </w:p>
    <w:p w14:paraId="4EEE4D67" w14:textId="77777777" w:rsidR="00E8302A" w:rsidRDefault="00E8302A" w:rsidP="00D82497">
      <w:pPr>
        <w:rPr>
          <w:rFonts w:ascii="Arial" w:hAnsi="Arial" w:cs="Arial"/>
        </w:rPr>
      </w:pPr>
    </w:p>
    <w:p w14:paraId="271C4EEC" w14:textId="77777777" w:rsidR="00D82497" w:rsidRPr="004F4C67" w:rsidRDefault="009B0F0B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Estrategia didáctica</w:t>
      </w:r>
    </w:p>
    <w:p w14:paraId="040C79CC" w14:textId="77777777" w:rsidR="00D82497" w:rsidRPr="004F4C67" w:rsidRDefault="00D82497" w:rsidP="00D82497">
      <w:pPr>
        <w:rPr>
          <w:rFonts w:ascii="Arial" w:hAnsi="Arial" w:cs="Arial"/>
        </w:rPr>
      </w:pPr>
    </w:p>
    <w:p w14:paraId="6DA93437" w14:textId="77777777" w:rsidR="005577BC" w:rsidRDefault="00337274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que </w:t>
      </w:r>
      <w:ins w:id="10" w:author="mercyranjel" w:date="2015-12-04T16:29:00Z">
        <w:r w:rsidR="007612C0">
          <w:rPr>
            <w:rFonts w:ascii="Arial" w:hAnsi="Arial" w:cs="Arial"/>
          </w:rPr>
          <w:t xml:space="preserve">los </w:t>
        </w:r>
      </w:ins>
      <w:r>
        <w:rPr>
          <w:rFonts w:ascii="Arial" w:hAnsi="Arial" w:cs="Arial"/>
        </w:rPr>
        <w:t>estudiante</w:t>
      </w:r>
      <w:ins w:id="11" w:author="mercyranjel" w:date="2015-12-04T16:29:00Z">
        <w:r w:rsidR="007612C0">
          <w:rPr>
            <w:rFonts w:ascii="Arial" w:hAnsi="Arial" w:cs="Arial"/>
          </w:rPr>
          <w:t>s</w:t>
        </w:r>
      </w:ins>
      <w:r>
        <w:rPr>
          <w:rFonts w:ascii="Arial" w:hAnsi="Arial" w:cs="Arial"/>
        </w:rPr>
        <w:t xml:space="preserve"> ha</w:t>
      </w:r>
      <w:ins w:id="12" w:author="mercyranjel" w:date="2015-12-04T16:29:00Z">
        <w:r w:rsidR="007612C0">
          <w:rPr>
            <w:rFonts w:ascii="Arial" w:hAnsi="Arial" w:cs="Arial"/>
          </w:rPr>
          <w:t>n</w:t>
        </w:r>
      </w:ins>
      <w:r>
        <w:rPr>
          <w:rFonts w:ascii="Arial" w:hAnsi="Arial" w:cs="Arial"/>
        </w:rPr>
        <w:t xml:space="preserve"> superado satisfactoriamente la etapa del reconocimiento gráfico </w:t>
      </w:r>
      <w:ins w:id="13" w:author="mercyranjel" w:date="2015-12-04T16:29:00Z">
        <w:r w:rsidR="007612C0">
          <w:rPr>
            <w:rFonts w:ascii="Arial" w:hAnsi="Arial" w:cs="Arial"/>
          </w:rPr>
          <w:t xml:space="preserve">y </w:t>
        </w:r>
      </w:ins>
      <w:r>
        <w:rPr>
          <w:rFonts w:ascii="Arial" w:hAnsi="Arial" w:cs="Arial"/>
        </w:rPr>
        <w:t xml:space="preserve">conceptual de </w:t>
      </w:r>
      <w:r w:rsidR="00214266">
        <w:rPr>
          <w:rFonts w:ascii="Arial" w:hAnsi="Arial" w:cs="Arial"/>
        </w:rPr>
        <w:t>las fracciones</w:t>
      </w:r>
      <w:r>
        <w:rPr>
          <w:rFonts w:ascii="Arial" w:hAnsi="Arial" w:cs="Arial"/>
        </w:rPr>
        <w:t xml:space="preserve">, se inicia la etapa de la aplicación de </w:t>
      </w:r>
      <w:ins w:id="14" w:author="mercyranjel" w:date="2015-12-04T16:30:00Z">
        <w:r w:rsidR="007612C0">
          <w:rPr>
            <w:rFonts w:ascii="Arial" w:hAnsi="Arial" w:cs="Arial"/>
          </w:rPr>
          <w:t xml:space="preserve">las </w:t>
        </w:r>
      </w:ins>
      <w:r>
        <w:rPr>
          <w:rFonts w:ascii="Arial" w:hAnsi="Arial" w:cs="Arial"/>
        </w:rPr>
        <w:t>operaciones</w:t>
      </w:r>
      <w:r w:rsidR="00214266">
        <w:rPr>
          <w:rFonts w:ascii="Arial" w:hAnsi="Arial" w:cs="Arial"/>
        </w:rPr>
        <w:t xml:space="preserve"> básicas</w:t>
      </w:r>
      <w:r>
        <w:rPr>
          <w:rFonts w:ascii="Arial" w:hAnsi="Arial" w:cs="Arial"/>
        </w:rPr>
        <w:t xml:space="preserve">. </w:t>
      </w:r>
      <w:r w:rsidR="005577BC">
        <w:rPr>
          <w:rFonts w:ascii="Arial" w:hAnsi="Arial" w:cs="Arial"/>
        </w:rPr>
        <w:t xml:space="preserve"> </w:t>
      </w:r>
    </w:p>
    <w:p w14:paraId="0F450929" w14:textId="77777777" w:rsidR="005577BC" w:rsidRDefault="005577BC" w:rsidP="00D82497">
      <w:pPr>
        <w:rPr>
          <w:rFonts w:ascii="Arial" w:hAnsi="Arial" w:cs="Arial"/>
        </w:rPr>
      </w:pPr>
    </w:p>
    <w:p w14:paraId="667D2204" w14:textId="77777777" w:rsidR="00337274" w:rsidRDefault="00337274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ins w:id="15" w:author="mercyranjel" w:date="2015-12-04T16:30:00Z">
        <w:r w:rsidR="007612C0">
          <w:rPr>
            <w:rFonts w:ascii="Arial" w:hAnsi="Arial" w:cs="Arial"/>
          </w:rPr>
          <w:t xml:space="preserve">los </w:t>
        </w:r>
      </w:ins>
      <w:r>
        <w:rPr>
          <w:rFonts w:ascii="Arial" w:hAnsi="Arial" w:cs="Arial"/>
        </w:rPr>
        <w:t>estudiante</w:t>
      </w:r>
      <w:ins w:id="16" w:author="mercyranjel" w:date="2015-12-04T16:30:00Z">
        <w:r w:rsidR="007612C0">
          <w:rPr>
            <w:rFonts w:ascii="Arial" w:hAnsi="Arial" w:cs="Arial"/>
          </w:rPr>
          <w:t>s</w:t>
        </w:r>
      </w:ins>
      <w:r>
        <w:rPr>
          <w:rFonts w:ascii="Arial" w:hAnsi="Arial" w:cs="Arial"/>
        </w:rPr>
        <w:t xml:space="preserve"> comprenda</w:t>
      </w:r>
      <w:ins w:id="17" w:author="mercyranjel" w:date="2015-12-04T16:30:00Z">
        <w:r w:rsidR="007612C0">
          <w:rPr>
            <w:rFonts w:ascii="Arial" w:hAnsi="Arial" w:cs="Arial"/>
          </w:rPr>
          <w:t>n</w:t>
        </w:r>
      </w:ins>
      <w:r>
        <w:rPr>
          <w:rFonts w:ascii="Arial" w:hAnsi="Arial" w:cs="Arial"/>
        </w:rPr>
        <w:t xml:space="preserve"> que las operaciones matemáticas básicas funcionan de igual manera sin importar el conjunto numérico en que se apliquen, es un paso</w:t>
      </w:r>
      <w:r w:rsidR="00214266">
        <w:rPr>
          <w:rFonts w:ascii="Arial" w:hAnsi="Arial" w:cs="Arial"/>
        </w:rPr>
        <w:t xml:space="preserve"> importante en la ampliación de su universo matemático.</w:t>
      </w:r>
    </w:p>
    <w:p w14:paraId="698ECF2A" w14:textId="77777777" w:rsidR="00337274" w:rsidRDefault="00337274" w:rsidP="00D82497">
      <w:pPr>
        <w:rPr>
          <w:rFonts w:ascii="Arial" w:hAnsi="Arial" w:cs="Arial"/>
        </w:rPr>
      </w:pPr>
    </w:p>
    <w:p w14:paraId="26AE64B0" w14:textId="77777777" w:rsidR="00337274" w:rsidRDefault="005577BC" w:rsidP="00D82497">
      <w:pPr>
        <w:rPr>
          <w:rFonts w:ascii="Arial" w:hAnsi="Arial" w:cs="Arial"/>
        </w:rPr>
      </w:pPr>
      <w:r>
        <w:rPr>
          <w:rFonts w:ascii="Arial" w:hAnsi="Arial" w:cs="Arial"/>
        </w:rPr>
        <w:t>Es por esto que l</w:t>
      </w:r>
      <w:r w:rsidR="00074475" w:rsidRPr="004F4C67">
        <w:rPr>
          <w:rFonts w:ascii="Arial" w:hAnsi="Arial" w:cs="Arial"/>
        </w:rPr>
        <w:t>a propuesta q</w:t>
      </w:r>
      <w:r w:rsidR="00833F74" w:rsidRPr="004F4C67">
        <w:rPr>
          <w:rFonts w:ascii="Arial" w:hAnsi="Arial" w:cs="Arial"/>
        </w:rPr>
        <w:t xml:space="preserve">ue se presenta </w:t>
      </w:r>
      <w:r w:rsidR="00337274">
        <w:rPr>
          <w:rFonts w:ascii="Arial" w:hAnsi="Arial" w:cs="Arial"/>
        </w:rPr>
        <w:t>hace énfasis en la aplicación de las cuatro operaciones básicas, comparada siempre con los números naturales</w:t>
      </w:r>
      <w:ins w:id="18" w:author="mercyranjel" w:date="2015-12-04T16:31:00Z">
        <w:r w:rsidR="007F5A3D">
          <w:rPr>
            <w:rFonts w:ascii="Arial" w:hAnsi="Arial" w:cs="Arial"/>
          </w:rPr>
          <w:t>.</w:t>
        </w:r>
      </w:ins>
      <w:r w:rsidR="00337274">
        <w:rPr>
          <w:rFonts w:ascii="Arial" w:hAnsi="Arial" w:cs="Arial"/>
        </w:rPr>
        <w:t xml:space="preserve"> </w:t>
      </w:r>
      <w:ins w:id="19" w:author="mercyranjel" w:date="2015-12-04T16:31:00Z">
        <w:r w:rsidR="007F5A3D">
          <w:rPr>
            <w:rFonts w:ascii="Arial" w:hAnsi="Arial" w:cs="Arial"/>
          </w:rPr>
          <w:t xml:space="preserve">Se </w:t>
        </w:r>
      </w:ins>
      <w:r w:rsidR="00337274">
        <w:rPr>
          <w:rFonts w:ascii="Arial" w:hAnsi="Arial" w:cs="Arial"/>
        </w:rPr>
        <w:t xml:space="preserve">inicia por la </w:t>
      </w:r>
      <w:r w:rsidR="00337274" w:rsidRPr="00337274">
        <w:rPr>
          <w:rFonts w:ascii="Arial" w:hAnsi="Arial" w:cs="Arial"/>
          <w:b/>
        </w:rPr>
        <w:t>adición</w:t>
      </w:r>
      <w:r w:rsidR="00337274">
        <w:rPr>
          <w:rFonts w:ascii="Arial" w:hAnsi="Arial" w:cs="Arial"/>
        </w:rPr>
        <w:t xml:space="preserve"> y </w:t>
      </w:r>
      <w:r w:rsidR="00337274" w:rsidRPr="00337274">
        <w:rPr>
          <w:rFonts w:ascii="Arial" w:hAnsi="Arial" w:cs="Arial"/>
          <w:b/>
        </w:rPr>
        <w:t>sustracción</w:t>
      </w:r>
      <w:r w:rsidR="00337274">
        <w:rPr>
          <w:rFonts w:ascii="Arial" w:hAnsi="Arial" w:cs="Arial"/>
        </w:rPr>
        <w:t xml:space="preserve"> </w:t>
      </w:r>
      <w:r w:rsidR="00337274" w:rsidRPr="00337274">
        <w:rPr>
          <w:rFonts w:ascii="Arial" w:hAnsi="Arial" w:cs="Arial"/>
        </w:rPr>
        <w:t>de</w:t>
      </w:r>
      <w:r w:rsidR="00337274">
        <w:rPr>
          <w:rFonts w:ascii="Arial" w:hAnsi="Arial" w:cs="Arial"/>
        </w:rPr>
        <w:t xml:space="preserve"> fracciones, </w:t>
      </w:r>
      <w:ins w:id="20" w:author="mercyranjel" w:date="2015-12-04T16:32:00Z">
        <w:r w:rsidR="007F5A3D">
          <w:rPr>
            <w:rFonts w:ascii="Arial" w:hAnsi="Arial" w:cs="Arial"/>
          </w:rPr>
          <w:t xml:space="preserve">se </w:t>
        </w:r>
      </w:ins>
      <w:r w:rsidR="00337274">
        <w:rPr>
          <w:rFonts w:ascii="Arial" w:hAnsi="Arial" w:cs="Arial"/>
        </w:rPr>
        <w:t>contin</w:t>
      </w:r>
      <w:ins w:id="21" w:author="mercyranjel" w:date="2015-12-04T16:32:00Z">
        <w:r w:rsidR="007F5A3D">
          <w:rPr>
            <w:rFonts w:ascii="Arial" w:hAnsi="Arial" w:cs="Arial"/>
          </w:rPr>
          <w:t>úa</w:t>
        </w:r>
      </w:ins>
      <w:r w:rsidR="00337274">
        <w:rPr>
          <w:rFonts w:ascii="Arial" w:hAnsi="Arial" w:cs="Arial"/>
        </w:rPr>
        <w:t xml:space="preserve"> con la </w:t>
      </w:r>
      <w:r w:rsidR="00337274">
        <w:rPr>
          <w:rFonts w:ascii="Arial" w:hAnsi="Arial" w:cs="Arial"/>
          <w:b/>
        </w:rPr>
        <w:t xml:space="preserve">multiplicación </w:t>
      </w:r>
      <w:r w:rsidR="00337274">
        <w:rPr>
          <w:rFonts w:ascii="Arial" w:hAnsi="Arial" w:cs="Arial"/>
        </w:rPr>
        <w:t xml:space="preserve">y la </w:t>
      </w:r>
      <w:r w:rsidR="00337274">
        <w:rPr>
          <w:rFonts w:ascii="Arial" w:hAnsi="Arial" w:cs="Arial"/>
          <w:b/>
        </w:rPr>
        <w:t>división</w:t>
      </w:r>
      <w:r w:rsidR="00337274">
        <w:rPr>
          <w:rFonts w:ascii="Arial" w:hAnsi="Arial" w:cs="Arial"/>
        </w:rPr>
        <w:t xml:space="preserve"> y </w:t>
      </w:r>
      <w:ins w:id="22" w:author="mercyranjel" w:date="2015-12-04T16:32:00Z">
        <w:r w:rsidR="007F5A3D">
          <w:rPr>
            <w:rFonts w:ascii="Arial" w:hAnsi="Arial" w:cs="Arial"/>
          </w:rPr>
          <w:t xml:space="preserve">se </w:t>
        </w:r>
      </w:ins>
      <w:r w:rsidR="00337274">
        <w:rPr>
          <w:rFonts w:ascii="Arial" w:hAnsi="Arial" w:cs="Arial"/>
        </w:rPr>
        <w:t xml:space="preserve">finaliza con la combinación de operaciones denominada </w:t>
      </w:r>
      <w:r w:rsidR="00337274">
        <w:rPr>
          <w:rFonts w:ascii="Arial" w:hAnsi="Arial" w:cs="Arial"/>
          <w:b/>
        </w:rPr>
        <w:t>polinomios aritméticos</w:t>
      </w:r>
      <w:r w:rsidR="00337274">
        <w:rPr>
          <w:rFonts w:ascii="Arial" w:hAnsi="Arial" w:cs="Arial"/>
        </w:rPr>
        <w:t xml:space="preserve">. </w:t>
      </w:r>
    </w:p>
    <w:p w14:paraId="0B597308" w14:textId="77777777" w:rsidR="00337274" w:rsidRDefault="00337274" w:rsidP="00D82497">
      <w:pPr>
        <w:rPr>
          <w:rFonts w:ascii="Arial" w:hAnsi="Arial" w:cs="Arial"/>
        </w:rPr>
      </w:pPr>
    </w:p>
    <w:p w14:paraId="019EAB23" w14:textId="77777777" w:rsidR="00337274" w:rsidRPr="00337274" w:rsidRDefault="00337274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recomienda la aplicación de recursos expositivos como: </w:t>
      </w:r>
      <w:r w:rsidRPr="00337274">
        <w:rPr>
          <w:rFonts w:ascii="Arial" w:hAnsi="Arial" w:cs="Arial"/>
          <w:b/>
        </w:rPr>
        <w:t>La adición y la sustracción de fracciones</w:t>
      </w:r>
      <w:r>
        <w:rPr>
          <w:rFonts w:ascii="Arial" w:hAnsi="Arial" w:cs="Arial"/>
        </w:rPr>
        <w:t xml:space="preserve">, </w:t>
      </w:r>
      <w:r w:rsidRPr="00337274">
        <w:rPr>
          <w:rFonts w:ascii="Arial" w:hAnsi="Arial" w:cs="Arial"/>
          <w:b/>
        </w:rPr>
        <w:t>La multiplicación y la división de fracciones</w:t>
      </w:r>
      <w:r>
        <w:rPr>
          <w:rFonts w:ascii="Arial" w:hAnsi="Arial" w:cs="Arial"/>
        </w:rPr>
        <w:t xml:space="preserve"> y </w:t>
      </w:r>
      <w:r w:rsidRPr="00337274">
        <w:rPr>
          <w:rFonts w:ascii="Arial" w:hAnsi="Arial" w:cs="Arial"/>
          <w:b/>
        </w:rPr>
        <w:t>Las operaciones combinadas con fracciones</w:t>
      </w:r>
      <w:r w:rsidR="00214266">
        <w:rPr>
          <w:rFonts w:ascii="Arial" w:hAnsi="Arial" w:cs="Arial"/>
        </w:rPr>
        <w:t xml:space="preserve">, </w:t>
      </w:r>
      <w:ins w:id="23" w:author="mercyranjel" w:date="2015-12-04T16:33:00Z">
        <w:r w:rsidR="007F5A3D">
          <w:rPr>
            <w:rFonts w:ascii="Arial" w:hAnsi="Arial" w:cs="Arial"/>
          </w:rPr>
          <w:t xml:space="preserve">en los que los estudiantes </w:t>
        </w:r>
      </w:ins>
      <w:r>
        <w:rPr>
          <w:rFonts w:ascii="Arial" w:hAnsi="Arial" w:cs="Arial"/>
        </w:rPr>
        <w:t>tendrán la posibilidad de analizar cada una de las operaciones, algunas de ellas a partir de la solución de situaciones problema</w:t>
      </w:r>
      <w:ins w:id="24" w:author="mercyranjel" w:date="2015-12-04T16:33:00Z">
        <w:r w:rsidR="007F5A3D">
          <w:rPr>
            <w:rFonts w:ascii="Arial" w:hAnsi="Arial" w:cs="Arial"/>
          </w:rPr>
          <w:t>;</w:t>
        </w:r>
      </w:ins>
      <w:r>
        <w:rPr>
          <w:rFonts w:ascii="Arial" w:hAnsi="Arial" w:cs="Arial"/>
        </w:rPr>
        <w:t xml:space="preserve"> </w:t>
      </w:r>
      <w:ins w:id="25" w:author="mercyranjel" w:date="2015-12-04T16:34:00Z">
        <w:r w:rsidR="007F5A3D">
          <w:rPr>
            <w:rFonts w:ascii="Arial" w:hAnsi="Arial" w:cs="Arial"/>
          </w:rPr>
          <w:t xml:space="preserve">esto </w:t>
        </w:r>
      </w:ins>
      <w:r>
        <w:rPr>
          <w:rFonts w:ascii="Arial" w:hAnsi="Arial" w:cs="Arial"/>
        </w:rPr>
        <w:t xml:space="preserve">generará en </w:t>
      </w:r>
      <w:ins w:id="26" w:author="mercyranjel" w:date="2015-12-04T16:34:00Z">
        <w:r w:rsidR="007F5A3D">
          <w:rPr>
            <w:rFonts w:ascii="Arial" w:hAnsi="Arial" w:cs="Arial"/>
          </w:rPr>
          <w:t>el</w:t>
        </w:r>
      </w:ins>
      <w:r>
        <w:rPr>
          <w:rFonts w:ascii="Arial" w:hAnsi="Arial" w:cs="Arial"/>
        </w:rPr>
        <w:t xml:space="preserve">los la noción de aplicabilidad y desarrollará la habilidad de modelación. </w:t>
      </w:r>
    </w:p>
    <w:p w14:paraId="3F181E27" w14:textId="77777777" w:rsidR="00337274" w:rsidRDefault="00337274" w:rsidP="00D82497">
      <w:pPr>
        <w:rPr>
          <w:rFonts w:ascii="Arial" w:hAnsi="Arial" w:cs="Arial"/>
        </w:rPr>
      </w:pPr>
    </w:p>
    <w:p w14:paraId="1B49A01A" w14:textId="77777777" w:rsidR="00337274" w:rsidRPr="00745C60" w:rsidRDefault="00337274" w:rsidP="00D82497">
      <w:pPr>
        <w:rPr>
          <w:rFonts w:ascii="Arial" w:hAnsi="Arial" w:cs="Arial"/>
          <w:lang w:val="es-CO"/>
        </w:rPr>
      </w:pPr>
      <w:r>
        <w:rPr>
          <w:rFonts w:ascii="Arial" w:hAnsi="Arial" w:cs="Arial"/>
        </w:rPr>
        <w:t xml:space="preserve">Por otra parte, la unidad de aprendizaje cuenta con recursos </w:t>
      </w:r>
      <w:r w:rsidR="00745C60">
        <w:rPr>
          <w:rFonts w:ascii="Arial" w:hAnsi="Arial" w:cs="Arial"/>
        </w:rPr>
        <w:t xml:space="preserve">aleatorios </w:t>
      </w:r>
      <w:r>
        <w:rPr>
          <w:rFonts w:ascii="Arial" w:hAnsi="Arial" w:cs="Arial"/>
        </w:rPr>
        <w:t>que permiten a</w:t>
      </w:r>
      <w:ins w:id="27" w:author="mercyranjel" w:date="2015-12-04T16:35:00Z">
        <w:r w:rsidR="007F5A3D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l</w:t>
      </w:r>
      <w:ins w:id="28" w:author="mercyranjel" w:date="2015-12-04T16:35:00Z">
        <w:r w:rsidR="007F5A3D">
          <w:rPr>
            <w:rFonts w:ascii="Arial" w:hAnsi="Arial" w:cs="Arial"/>
          </w:rPr>
          <w:t>os</w:t>
        </w:r>
      </w:ins>
      <w:r>
        <w:rPr>
          <w:rFonts w:ascii="Arial" w:hAnsi="Arial" w:cs="Arial"/>
        </w:rPr>
        <w:t xml:space="preserve"> estudiante</w:t>
      </w:r>
      <w:ins w:id="29" w:author="mercyranjel" w:date="2015-12-04T16:35:00Z">
        <w:r w:rsidR="007F5A3D">
          <w:rPr>
            <w:rFonts w:ascii="Arial" w:hAnsi="Arial" w:cs="Arial"/>
          </w:rPr>
          <w:t>s</w:t>
        </w:r>
      </w:ins>
      <w:r>
        <w:rPr>
          <w:rFonts w:ascii="Arial" w:hAnsi="Arial" w:cs="Arial"/>
        </w:rPr>
        <w:t xml:space="preserve"> aplicar los conocimientos y las </w:t>
      </w:r>
      <w:r w:rsidR="00745C60">
        <w:rPr>
          <w:rFonts w:ascii="Arial" w:hAnsi="Arial" w:cs="Arial"/>
        </w:rPr>
        <w:t>habilidades desarrolladas, con ejercicios diferentes cada vez que se inici</w:t>
      </w:r>
      <w:ins w:id="30" w:author="mercyranjel" w:date="2015-12-04T16:35:00Z">
        <w:r w:rsidR="007F5A3D">
          <w:rPr>
            <w:rFonts w:ascii="Arial" w:hAnsi="Arial" w:cs="Arial"/>
          </w:rPr>
          <w:t>a</w:t>
        </w:r>
      </w:ins>
      <w:r w:rsidR="00745C60">
        <w:rPr>
          <w:rFonts w:ascii="Arial" w:hAnsi="Arial" w:cs="Arial"/>
        </w:rPr>
        <w:t xml:space="preserve"> el recurso</w:t>
      </w:r>
      <w:ins w:id="31" w:author="mercyranjel" w:date="2015-12-04T16:35:00Z">
        <w:r w:rsidR="007F5A3D">
          <w:rPr>
            <w:rFonts w:ascii="Arial" w:hAnsi="Arial" w:cs="Arial"/>
          </w:rPr>
          <w:t xml:space="preserve">; </w:t>
        </w:r>
      </w:ins>
      <w:r w:rsidR="00745C60">
        <w:rPr>
          <w:rFonts w:ascii="Arial" w:hAnsi="Arial" w:cs="Arial"/>
        </w:rPr>
        <w:t xml:space="preserve">algunos de </w:t>
      </w:r>
      <w:ins w:id="32" w:author="mercyranjel" w:date="2015-12-04T16:36:00Z">
        <w:r w:rsidR="007F5A3D">
          <w:rPr>
            <w:rFonts w:ascii="Arial" w:hAnsi="Arial" w:cs="Arial"/>
          </w:rPr>
          <w:t>el</w:t>
        </w:r>
      </w:ins>
      <w:r w:rsidR="00745C60">
        <w:rPr>
          <w:rFonts w:ascii="Arial" w:hAnsi="Arial" w:cs="Arial"/>
        </w:rPr>
        <w:t xml:space="preserve">los son: </w:t>
      </w:r>
      <w:r w:rsidR="00745C60" w:rsidRPr="00745C60">
        <w:rPr>
          <w:rFonts w:ascii="Arial" w:hAnsi="Arial" w:cs="Arial"/>
          <w:b/>
        </w:rPr>
        <w:t>Calcula suma de fracciones</w:t>
      </w:r>
      <w:r w:rsidR="00745C60">
        <w:rPr>
          <w:rFonts w:ascii="Arial" w:hAnsi="Arial" w:cs="Arial"/>
        </w:rPr>
        <w:t xml:space="preserve">, </w:t>
      </w:r>
      <w:r w:rsidR="00745C60" w:rsidRPr="00745C60">
        <w:rPr>
          <w:rFonts w:ascii="Arial" w:hAnsi="Arial" w:cs="Arial"/>
          <w:b/>
        </w:rPr>
        <w:t>Efectúa las sustracciones entre fracciones</w:t>
      </w:r>
      <w:r w:rsidR="00745C60">
        <w:rPr>
          <w:rFonts w:ascii="Arial" w:hAnsi="Arial" w:cs="Arial"/>
        </w:rPr>
        <w:t xml:space="preserve">, </w:t>
      </w:r>
      <w:r w:rsidR="00745C60" w:rsidRPr="00745C60">
        <w:rPr>
          <w:rFonts w:ascii="Arial" w:hAnsi="Arial" w:cs="Arial"/>
          <w:b/>
        </w:rPr>
        <w:t>La multiplicación de fracciones</w:t>
      </w:r>
      <w:r w:rsidR="00745C60">
        <w:rPr>
          <w:rFonts w:ascii="Arial" w:hAnsi="Arial" w:cs="Arial"/>
        </w:rPr>
        <w:t xml:space="preserve"> y </w:t>
      </w:r>
      <w:r w:rsidR="00745C60" w:rsidRPr="00745C60">
        <w:rPr>
          <w:rFonts w:ascii="Arial" w:hAnsi="Arial" w:cs="Arial"/>
          <w:b/>
        </w:rPr>
        <w:t>La división</w:t>
      </w:r>
      <w:r w:rsidR="00745C60">
        <w:rPr>
          <w:rFonts w:ascii="Arial" w:hAnsi="Arial" w:cs="Arial"/>
        </w:rPr>
        <w:t xml:space="preserve"> </w:t>
      </w:r>
      <w:r w:rsidR="00745C60" w:rsidRPr="00745C60">
        <w:rPr>
          <w:rFonts w:ascii="Arial" w:hAnsi="Arial" w:cs="Arial"/>
          <w:b/>
        </w:rPr>
        <w:t>de fracciones</w:t>
      </w:r>
      <w:r w:rsidR="00745C60">
        <w:rPr>
          <w:rFonts w:ascii="Arial" w:hAnsi="Arial" w:cs="Arial"/>
          <w:lang w:val="es-CO"/>
        </w:rPr>
        <w:t xml:space="preserve">. </w:t>
      </w:r>
    </w:p>
    <w:p w14:paraId="728FD3E4" w14:textId="77777777" w:rsidR="00337274" w:rsidRDefault="00337274" w:rsidP="00D82497">
      <w:pPr>
        <w:rPr>
          <w:rFonts w:ascii="Arial" w:hAnsi="Arial" w:cs="Arial"/>
        </w:rPr>
      </w:pPr>
    </w:p>
    <w:p w14:paraId="12C0D8DA" w14:textId="77777777" w:rsidR="00074475" w:rsidRPr="00263954" w:rsidRDefault="007F5A3D" w:rsidP="00D82497">
      <w:pPr>
        <w:rPr>
          <w:rFonts w:ascii="Arial" w:hAnsi="Arial" w:cs="Arial"/>
        </w:rPr>
      </w:pPr>
      <w:ins w:id="33" w:author="mercyranjel" w:date="2015-12-04T16:36:00Z">
        <w:r>
          <w:rPr>
            <w:rFonts w:ascii="Arial" w:hAnsi="Arial" w:cs="Arial"/>
          </w:rPr>
          <w:t xml:space="preserve">Para continuar </w:t>
        </w:r>
      </w:ins>
      <w:r w:rsidR="00263954">
        <w:rPr>
          <w:rFonts w:ascii="Arial" w:hAnsi="Arial" w:cs="Arial"/>
        </w:rPr>
        <w:t>con la aplicación de las operaciones básicas</w:t>
      </w:r>
      <w:r w:rsidR="00214266">
        <w:rPr>
          <w:rFonts w:ascii="Arial" w:hAnsi="Arial" w:cs="Arial"/>
        </w:rPr>
        <w:t xml:space="preserve">, se encuentran </w:t>
      </w:r>
      <w:r w:rsidR="00263954">
        <w:rPr>
          <w:rFonts w:ascii="Arial" w:hAnsi="Arial" w:cs="Arial"/>
        </w:rPr>
        <w:t>recursos que proponen situaciones problema que los estudiantes podrán solucionar como actividad que le</w:t>
      </w:r>
      <w:ins w:id="34" w:author="mercyranjel" w:date="2015-12-04T16:36:00Z">
        <w:r>
          <w:rPr>
            <w:rFonts w:ascii="Arial" w:hAnsi="Arial" w:cs="Arial"/>
          </w:rPr>
          <w:t>s</w:t>
        </w:r>
      </w:ins>
      <w:r w:rsidR="00263954">
        <w:rPr>
          <w:rFonts w:ascii="Arial" w:hAnsi="Arial" w:cs="Arial"/>
        </w:rPr>
        <w:t xml:space="preserve"> permit</w:t>
      </w:r>
      <w:ins w:id="35" w:author="mercyranjel" w:date="2015-12-04T16:37:00Z">
        <w:r>
          <w:rPr>
            <w:rFonts w:ascii="Arial" w:hAnsi="Arial" w:cs="Arial"/>
          </w:rPr>
          <w:t>irá</w:t>
        </w:r>
      </w:ins>
      <w:r w:rsidR="00263954">
        <w:rPr>
          <w:rFonts w:ascii="Arial" w:hAnsi="Arial" w:cs="Arial"/>
        </w:rPr>
        <w:t xml:space="preserve"> valorar las habilidades desarrolladas</w:t>
      </w:r>
      <w:ins w:id="36" w:author="mercyranjel" w:date="2015-12-04T16:36:00Z">
        <w:r>
          <w:rPr>
            <w:rFonts w:ascii="Arial" w:hAnsi="Arial" w:cs="Arial"/>
          </w:rPr>
          <w:t>,</w:t>
        </w:r>
      </w:ins>
      <w:r w:rsidR="00263954">
        <w:rPr>
          <w:rFonts w:ascii="Arial" w:hAnsi="Arial" w:cs="Arial"/>
        </w:rPr>
        <w:t xml:space="preserve"> o como simple práctica de modelación y resolución de problemas</w:t>
      </w:r>
      <w:ins w:id="37" w:author="mercyranjel" w:date="2015-12-04T16:36:00Z">
        <w:r>
          <w:rPr>
            <w:rFonts w:ascii="Arial" w:hAnsi="Arial" w:cs="Arial"/>
          </w:rPr>
          <w:t>.</w:t>
        </w:r>
      </w:ins>
      <w:r w:rsidR="00263954">
        <w:rPr>
          <w:rFonts w:ascii="Arial" w:hAnsi="Arial" w:cs="Arial"/>
        </w:rPr>
        <w:t xml:space="preserve"> </w:t>
      </w:r>
      <w:ins w:id="38" w:author="mercyranjel" w:date="2015-12-04T16:36:00Z">
        <w:r>
          <w:rPr>
            <w:rFonts w:ascii="Arial" w:hAnsi="Arial" w:cs="Arial"/>
          </w:rPr>
          <w:t>E</w:t>
        </w:r>
      </w:ins>
      <w:r w:rsidR="00263954">
        <w:rPr>
          <w:rFonts w:ascii="Arial" w:hAnsi="Arial" w:cs="Arial"/>
        </w:rPr>
        <w:t xml:space="preserve">s el caso de: </w:t>
      </w:r>
      <w:r w:rsidR="00263954" w:rsidRPr="00263954">
        <w:rPr>
          <w:rFonts w:ascii="Arial" w:hAnsi="Arial" w:cs="Arial"/>
          <w:b/>
        </w:rPr>
        <w:t>Soluciona problemas con adiciones y sustracciones con fracciones</w:t>
      </w:r>
      <w:r w:rsidR="00263954">
        <w:rPr>
          <w:rFonts w:ascii="Arial" w:hAnsi="Arial" w:cs="Arial"/>
        </w:rPr>
        <w:t xml:space="preserve">, </w:t>
      </w:r>
      <w:r w:rsidR="00263954" w:rsidRPr="00263954">
        <w:rPr>
          <w:rFonts w:ascii="Arial" w:hAnsi="Arial" w:cs="Arial"/>
          <w:b/>
        </w:rPr>
        <w:t>Resuelve problemas con multiplicación de fracciones</w:t>
      </w:r>
      <w:r w:rsidR="00263954">
        <w:rPr>
          <w:rFonts w:ascii="Arial" w:hAnsi="Arial" w:cs="Arial"/>
        </w:rPr>
        <w:t xml:space="preserve">, </w:t>
      </w:r>
      <w:r w:rsidR="00263954" w:rsidRPr="00263954">
        <w:rPr>
          <w:rFonts w:ascii="Arial" w:hAnsi="Arial" w:cs="Arial"/>
          <w:b/>
        </w:rPr>
        <w:t>Resuelve problemas con fracciones</w:t>
      </w:r>
      <w:r w:rsidR="00263954">
        <w:rPr>
          <w:rFonts w:ascii="Arial" w:hAnsi="Arial" w:cs="Arial"/>
        </w:rPr>
        <w:t xml:space="preserve"> y </w:t>
      </w:r>
      <w:r w:rsidR="00263954" w:rsidRPr="00263954">
        <w:rPr>
          <w:rFonts w:ascii="Arial" w:hAnsi="Arial" w:cs="Arial"/>
          <w:b/>
        </w:rPr>
        <w:t>Analiza situaciones problema con fracciones</w:t>
      </w:r>
      <w:r w:rsidR="00263954">
        <w:rPr>
          <w:rFonts w:ascii="Arial" w:hAnsi="Arial" w:cs="Arial"/>
        </w:rPr>
        <w:t xml:space="preserve">. </w:t>
      </w:r>
    </w:p>
    <w:p w14:paraId="0B4BE2F6" w14:textId="77777777" w:rsidR="00F17381" w:rsidRDefault="00F17381" w:rsidP="00D82497">
      <w:pPr>
        <w:rPr>
          <w:rFonts w:ascii="Arial" w:hAnsi="Arial" w:cs="Arial"/>
        </w:rPr>
      </w:pPr>
    </w:p>
    <w:p w14:paraId="794EC0F2" w14:textId="77777777" w:rsidR="00B30EDB" w:rsidRPr="004F4C67" w:rsidRDefault="008E21AD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Para cumplir los objetivos </w:t>
      </w:r>
      <w:ins w:id="39" w:author="mercyranjel" w:date="2015-12-04T16:38:00Z">
        <w:r w:rsidR="007F5A3D">
          <w:rPr>
            <w:rFonts w:ascii="Arial" w:hAnsi="Arial" w:cs="Arial"/>
          </w:rPr>
          <w:t xml:space="preserve">que se </w:t>
        </w:r>
      </w:ins>
      <w:r w:rsidRPr="004F4C67">
        <w:rPr>
          <w:rFonts w:ascii="Arial" w:hAnsi="Arial" w:cs="Arial"/>
        </w:rPr>
        <w:t>prop</w:t>
      </w:r>
      <w:ins w:id="40" w:author="mercyranjel" w:date="2015-12-04T16:38:00Z">
        <w:r w:rsidR="007F5A3D">
          <w:rPr>
            <w:rFonts w:ascii="Arial" w:hAnsi="Arial" w:cs="Arial"/>
          </w:rPr>
          <w:t>onen</w:t>
        </w:r>
      </w:ins>
      <w:r w:rsidRPr="004F4C67">
        <w:rPr>
          <w:rFonts w:ascii="Arial" w:hAnsi="Arial" w:cs="Arial"/>
        </w:rPr>
        <w:t xml:space="preserve"> en este tema se </w:t>
      </w:r>
      <w:ins w:id="41" w:author="mercyranjel" w:date="2015-12-04T16:38:00Z">
        <w:r w:rsidR="007F5A3D">
          <w:rPr>
            <w:rFonts w:ascii="Arial" w:hAnsi="Arial" w:cs="Arial"/>
          </w:rPr>
          <w:t>sugiere</w:t>
        </w:r>
      </w:ins>
      <w:r w:rsidRPr="004F4C67">
        <w:rPr>
          <w:rFonts w:ascii="Arial" w:hAnsi="Arial" w:cs="Arial"/>
        </w:rPr>
        <w:t>:</w:t>
      </w:r>
    </w:p>
    <w:p w14:paraId="5D4CEBFD" w14:textId="77777777" w:rsidR="00173D7C" w:rsidRPr="004F4C67" w:rsidRDefault="00173D7C" w:rsidP="00D82497">
      <w:pPr>
        <w:rPr>
          <w:rFonts w:ascii="Arial" w:hAnsi="Arial" w:cs="Arial"/>
        </w:rPr>
      </w:pPr>
    </w:p>
    <w:p w14:paraId="6B062E49" w14:textId="77777777" w:rsidR="008E21AD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Analizar la aplicación de las cuatro operaciones básicas por separado, en el conjunto de los números fraccionarios.  </w:t>
      </w:r>
    </w:p>
    <w:p w14:paraId="672A9D81" w14:textId="77777777" w:rsidR="0026009E" w:rsidRPr="004F4C67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Ejercitar por separado las cuatro operaciones básicas teniendo en cuenta la aplicación de fracciones equivalentes en los casos que sea necesario. </w:t>
      </w:r>
    </w:p>
    <w:p w14:paraId="68E948C9" w14:textId="77777777" w:rsidR="0032689E" w:rsidRPr="004F4C67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Aplicar la jerarquía de las operaciones en la solución de polinomios aritméticos empleando números naturales y fraccionarios. </w:t>
      </w:r>
    </w:p>
    <w:p w14:paraId="589A2893" w14:textId="77777777" w:rsidR="0032689E" w:rsidRPr="004F4C67" w:rsidRDefault="00F17381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Interpretar </w:t>
      </w:r>
      <w:r w:rsidR="005633C3">
        <w:rPr>
          <w:rFonts w:ascii="Arial" w:hAnsi="Arial" w:cs="Arial"/>
        </w:rPr>
        <w:t xml:space="preserve">situaciones problema a la luz de la aplicación de las cuatro operaciones básicas en el conjunto de los números fraccionarios. </w:t>
      </w:r>
    </w:p>
    <w:p w14:paraId="2D137C46" w14:textId="77777777" w:rsidR="00173D7C" w:rsidRPr="004F4C67" w:rsidRDefault="00173D7C" w:rsidP="008C0D29">
      <w:pPr>
        <w:rPr>
          <w:rFonts w:ascii="Arial" w:hAnsi="Arial" w:cs="Arial"/>
        </w:rPr>
      </w:pPr>
    </w:p>
    <w:p w14:paraId="5F936058" w14:textId="77777777" w:rsidR="00253ED9" w:rsidRPr="004F4C67" w:rsidRDefault="00253ED9" w:rsidP="008C0D29">
      <w:pPr>
        <w:rPr>
          <w:rFonts w:ascii="Arial" w:hAnsi="Arial" w:cs="Arial"/>
        </w:rPr>
      </w:pPr>
      <w:r w:rsidRPr="004F4C67">
        <w:rPr>
          <w:rFonts w:ascii="Arial" w:hAnsi="Arial" w:cs="Arial"/>
        </w:rPr>
        <w:lastRenderedPageBreak/>
        <w:t xml:space="preserve">Finalmente, se recomienda </w:t>
      </w:r>
      <w:r w:rsidR="00625F3C" w:rsidRPr="004F4C67">
        <w:rPr>
          <w:rFonts w:ascii="Arial" w:hAnsi="Arial" w:cs="Arial"/>
        </w:rPr>
        <w:t xml:space="preserve">permitir a los estudiantes generar y proponer ejercicios y problemas de su autoría, puesto que esto permite al docente verificar la comprensión del tema </w:t>
      </w:r>
      <w:ins w:id="42" w:author="mercyranjel" w:date="2015-12-04T16:39:00Z">
        <w:r w:rsidR="007F5A3D">
          <w:rPr>
            <w:rFonts w:ascii="Arial" w:hAnsi="Arial" w:cs="Arial"/>
          </w:rPr>
          <w:t>y</w:t>
        </w:r>
        <w:r w:rsidR="007F5A3D" w:rsidRPr="004F4C67">
          <w:rPr>
            <w:rFonts w:ascii="Arial" w:hAnsi="Arial" w:cs="Arial"/>
          </w:rPr>
          <w:t xml:space="preserve"> </w:t>
        </w:r>
      </w:ins>
      <w:r w:rsidR="00214266">
        <w:rPr>
          <w:rFonts w:ascii="Arial" w:hAnsi="Arial" w:cs="Arial"/>
        </w:rPr>
        <w:t>detectar</w:t>
      </w:r>
      <w:r w:rsidR="00625F3C" w:rsidRPr="004F4C67">
        <w:rPr>
          <w:rFonts w:ascii="Arial" w:hAnsi="Arial" w:cs="Arial"/>
        </w:rPr>
        <w:t xml:space="preserve"> posibles fallas o errores que los estudiantes estén cometiendo en el desarrollo de su proceso de aprendizaje.  </w:t>
      </w:r>
    </w:p>
    <w:p w14:paraId="33E404C8" w14:textId="77777777" w:rsidR="008C0D29" w:rsidRPr="004F4C67" w:rsidRDefault="008C0D29" w:rsidP="008C0D29">
      <w:pPr>
        <w:rPr>
          <w:rFonts w:ascii="Arial" w:hAnsi="Arial" w:cs="Arial"/>
        </w:rPr>
      </w:pPr>
    </w:p>
    <w:p w14:paraId="4D984D50" w14:textId="77777777" w:rsidR="002F3CD9" w:rsidRPr="002F3CD9" w:rsidRDefault="002F3CD9">
      <w:pPr>
        <w:rPr>
          <w:rFonts w:ascii="Arial" w:hAnsi="Arial" w:cs="Arial"/>
        </w:rPr>
      </w:pPr>
    </w:p>
    <w:sectPr w:rsidR="002F3CD9" w:rsidRPr="002F3CD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1280F"/>
    <w:multiLevelType w:val="hybridMultilevel"/>
    <w:tmpl w:val="2E72318A"/>
    <w:lvl w:ilvl="0" w:tplc="66AC62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C01EE"/>
    <w:multiLevelType w:val="hybridMultilevel"/>
    <w:tmpl w:val="76C26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revisionView w:markup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0571C"/>
    <w:rsid w:val="00074475"/>
    <w:rsid w:val="0007647B"/>
    <w:rsid w:val="000960CA"/>
    <w:rsid w:val="000B6608"/>
    <w:rsid w:val="000C1F82"/>
    <w:rsid w:val="00105F80"/>
    <w:rsid w:val="00131281"/>
    <w:rsid w:val="00173D7C"/>
    <w:rsid w:val="001A07C8"/>
    <w:rsid w:val="001A0BA5"/>
    <w:rsid w:val="001B6B08"/>
    <w:rsid w:val="00214266"/>
    <w:rsid w:val="00251551"/>
    <w:rsid w:val="00253ED9"/>
    <w:rsid w:val="0026009E"/>
    <w:rsid w:val="00263954"/>
    <w:rsid w:val="002D50E2"/>
    <w:rsid w:val="002F3CD9"/>
    <w:rsid w:val="0030324F"/>
    <w:rsid w:val="00320978"/>
    <w:rsid w:val="0032689E"/>
    <w:rsid w:val="00331D27"/>
    <w:rsid w:val="00337274"/>
    <w:rsid w:val="00341639"/>
    <w:rsid w:val="003A19B2"/>
    <w:rsid w:val="003A4925"/>
    <w:rsid w:val="003E0725"/>
    <w:rsid w:val="00426FF5"/>
    <w:rsid w:val="004513BD"/>
    <w:rsid w:val="004800E9"/>
    <w:rsid w:val="00485C64"/>
    <w:rsid w:val="004B02C0"/>
    <w:rsid w:val="004C01C9"/>
    <w:rsid w:val="004C4451"/>
    <w:rsid w:val="004E5301"/>
    <w:rsid w:val="004E55C3"/>
    <w:rsid w:val="004F4C67"/>
    <w:rsid w:val="00530E06"/>
    <w:rsid w:val="00532E0A"/>
    <w:rsid w:val="00545AAE"/>
    <w:rsid w:val="005577BC"/>
    <w:rsid w:val="005633C3"/>
    <w:rsid w:val="00575140"/>
    <w:rsid w:val="005975A9"/>
    <w:rsid w:val="005C2098"/>
    <w:rsid w:val="0061350F"/>
    <w:rsid w:val="00624D04"/>
    <w:rsid w:val="00625F3C"/>
    <w:rsid w:val="0068143A"/>
    <w:rsid w:val="006942C0"/>
    <w:rsid w:val="006D3E09"/>
    <w:rsid w:val="006E1A88"/>
    <w:rsid w:val="006E74B7"/>
    <w:rsid w:val="006F7553"/>
    <w:rsid w:val="007446F9"/>
    <w:rsid w:val="00745C60"/>
    <w:rsid w:val="00751D73"/>
    <w:rsid w:val="007612C0"/>
    <w:rsid w:val="007806EC"/>
    <w:rsid w:val="007851D0"/>
    <w:rsid w:val="00796CD2"/>
    <w:rsid w:val="007C08E8"/>
    <w:rsid w:val="007E4F4D"/>
    <w:rsid w:val="007F34F4"/>
    <w:rsid w:val="007F5A3D"/>
    <w:rsid w:val="00803913"/>
    <w:rsid w:val="0082088D"/>
    <w:rsid w:val="00833F74"/>
    <w:rsid w:val="00846EC6"/>
    <w:rsid w:val="008560A4"/>
    <w:rsid w:val="00861F8E"/>
    <w:rsid w:val="008C0D29"/>
    <w:rsid w:val="008E21AD"/>
    <w:rsid w:val="009340FA"/>
    <w:rsid w:val="009367FD"/>
    <w:rsid w:val="009A071F"/>
    <w:rsid w:val="009B0F0B"/>
    <w:rsid w:val="009C0794"/>
    <w:rsid w:val="009E29DF"/>
    <w:rsid w:val="009E666D"/>
    <w:rsid w:val="009F61BB"/>
    <w:rsid w:val="00A375F9"/>
    <w:rsid w:val="00A852E3"/>
    <w:rsid w:val="00A91911"/>
    <w:rsid w:val="00AB0113"/>
    <w:rsid w:val="00AB7F7C"/>
    <w:rsid w:val="00AF03E0"/>
    <w:rsid w:val="00B00799"/>
    <w:rsid w:val="00B1319E"/>
    <w:rsid w:val="00B30EDB"/>
    <w:rsid w:val="00B93542"/>
    <w:rsid w:val="00BA7EC1"/>
    <w:rsid w:val="00BC2944"/>
    <w:rsid w:val="00BC54CD"/>
    <w:rsid w:val="00BD1120"/>
    <w:rsid w:val="00BE655B"/>
    <w:rsid w:val="00BF285E"/>
    <w:rsid w:val="00C14918"/>
    <w:rsid w:val="00C74444"/>
    <w:rsid w:val="00C8324E"/>
    <w:rsid w:val="00C87B99"/>
    <w:rsid w:val="00CC6DC5"/>
    <w:rsid w:val="00CD370F"/>
    <w:rsid w:val="00D052D9"/>
    <w:rsid w:val="00D24565"/>
    <w:rsid w:val="00D24C9F"/>
    <w:rsid w:val="00D613F9"/>
    <w:rsid w:val="00D72BAC"/>
    <w:rsid w:val="00D82497"/>
    <w:rsid w:val="00DC3146"/>
    <w:rsid w:val="00DC5E22"/>
    <w:rsid w:val="00E15D66"/>
    <w:rsid w:val="00E272C0"/>
    <w:rsid w:val="00E5388C"/>
    <w:rsid w:val="00E8302A"/>
    <w:rsid w:val="00EA6CBC"/>
    <w:rsid w:val="00ED5685"/>
    <w:rsid w:val="00F17381"/>
    <w:rsid w:val="00F26CE4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75384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721</Words>
  <Characters>3970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Juan Velasquez</cp:lastModifiedBy>
  <cp:revision>22</cp:revision>
  <dcterms:created xsi:type="dcterms:W3CDTF">2015-11-12T18:36:00Z</dcterms:created>
  <dcterms:modified xsi:type="dcterms:W3CDTF">2015-12-04T22:18:00Z</dcterms:modified>
</cp:coreProperties>
</file>