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51"/>
        <w:gridCol w:w="7027"/>
      </w:tblGrid>
      <w:tr w:rsidR="00221D05" w:rsidRPr="007B3A77" w14:paraId="014E3A9C" w14:textId="77777777" w:rsidTr="004B0916">
        <w:tc>
          <w:tcPr>
            <w:tcW w:w="1951" w:type="dxa"/>
            <w:shd w:val="clear" w:color="auto" w:fill="000000" w:themeFill="text1"/>
          </w:tcPr>
          <w:p w14:paraId="60FE2DEB" w14:textId="77777777" w:rsidR="00221D05" w:rsidRPr="007B3A77" w:rsidRDefault="00221D05" w:rsidP="004B0916">
            <w:pPr>
              <w:tabs>
                <w:tab w:val="right" w:pos="8498"/>
              </w:tabs>
              <w:rPr>
                <w:rFonts w:ascii="Times New Roman" w:hAnsi="Times New Roman" w:cs="Times New Roman"/>
                <w:sz w:val="24"/>
                <w:szCs w:val="24"/>
              </w:rPr>
            </w:pPr>
            <w:r w:rsidRPr="007B3A77">
              <w:rPr>
                <w:rFonts w:ascii="Times New Roman" w:hAnsi="Times New Roman" w:cs="Times New Roman"/>
                <w:sz w:val="24"/>
                <w:szCs w:val="24"/>
              </w:rPr>
              <w:t>Título del guion</w:t>
            </w:r>
          </w:p>
        </w:tc>
        <w:tc>
          <w:tcPr>
            <w:tcW w:w="7027" w:type="dxa"/>
          </w:tcPr>
          <w:p w14:paraId="123473E1" w14:textId="77777777" w:rsidR="00221D05" w:rsidRPr="007B3A77" w:rsidRDefault="00221D05" w:rsidP="00AA27BC">
            <w:pPr>
              <w:tabs>
                <w:tab w:val="right" w:pos="8498"/>
              </w:tabs>
              <w:rPr>
                <w:rFonts w:ascii="Times New Roman" w:hAnsi="Times New Roman" w:cs="Times New Roman"/>
                <w:sz w:val="24"/>
                <w:szCs w:val="24"/>
                <w:highlight w:val="yellow"/>
              </w:rPr>
            </w:pPr>
            <w:r w:rsidRPr="007B3A77">
              <w:rPr>
                <w:rFonts w:ascii="Times New Roman" w:hAnsi="Times New Roman" w:cs="Times New Roman"/>
                <w:sz w:val="24"/>
                <w:szCs w:val="24"/>
                <w:highlight w:val="yellow"/>
              </w:rPr>
              <w:t xml:space="preserve">La </w:t>
            </w:r>
            <w:r w:rsidR="00AA27BC">
              <w:rPr>
                <w:rFonts w:ascii="Times New Roman" w:hAnsi="Times New Roman" w:cs="Times New Roman"/>
                <w:sz w:val="24"/>
                <w:szCs w:val="24"/>
                <w:highlight w:val="yellow"/>
              </w:rPr>
              <w:t>E</w:t>
            </w:r>
            <w:r w:rsidRPr="007B3A77">
              <w:rPr>
                <w:rFonts w:ascii="Times New Roman" w:hAnsi="Times New Roman" w:cs="Times New Roman"/>
                <w:sz w:val="24"/>
                <w:szCs w:val="24"/>
                <w:highlight w:val="yellow"/>
              </w:rPr>
              <w:t>stadística y la probabilidad</w:t>
            </w:r>
          </w:p>
        </w:tc>
      </w:tr>
      <w:tr w:rsidR="00221D05" w:rsidRPr="007B3A77" w14:paraId="5CA750E2" w14:textId="77777777" w:rsidTr="004B0916">
        <w:tc>
          <w:tcPr>
            <w:tcW w:w="1951" w:type="dxa"/>
            <w:shd w:val="clear" w:color="auto" w:fill="000000" w:themeFill="text1"/>
          </w:tcPr>
          <w:p w14:paraId="312B2B2B" w14:textId="77777777" w:rsidR="00221D05" w:rsidRPr="007B3A77" w:rsidRDefault="00221D05" w:rsidP="004B0916">
            <w:pPr>
              <w:tabs>
                <w:tab w:val="right" w:pos="8498"/>
              </w:tabs>
              <w:rPr>
                <w:rFonts w:ascii="Times New Roman" w:hAnsi="Times New Roman" w:cs="Times New Roman"/>
                <w:sz w:val="24"/>
                <w:szCs w:val="24"/>
              </w:rPr>
            </w:pPr>
            <w:r w:rsidRPr="007B3A77">
              <w:rPr>
                <w:rFonts w:ascii="Times New Roman" w:hAnsi="Times New Roman" w:cs="Times New Roman"/>
                <w:sz w:val="24"/>
                <w:szCs w:val="24"/>
              </w:rPr>
              <w:t>Código del guion</w:t>
            </w:r>
          </w:p>
        </w:tc>
        <w:tc>
          <w:tcPr>
            <w:tcW w:w="7027" w:type="dxa"/>
          </w:tcPr>
          <w:p w14:paraId="6023E8D0" w14:textId="77777777" w:rsidR="00221D05" w:rsidRPr="007B3A77" w:rsidRDefault="00221D05" w:rsidP="004B0916">
            <w:pPr>
              <w:tabs>
                <w:tab w:val="right" w:pos="8498"/>
              </w:tabs>
              <w:rPr>
                <w:rFonts w:ascii="Times New Roman" w:hAnsi="Times New Roman" w:cs="Times New Roman"/>
                <w:sz w:val="24"/>
                <w:szCs w:val="24"/>
                <w:highlight w:val="yellow"/>
              </w:rPr>
            </w:pPr>
            <w:r w:rsidRPr="007B3A77">
              <w:rPr>
                <w:rFonts w:ascii="Times New Roman" w:hAnsi="Times New Roman" w:cs="Times New Roman"/>
                <w:sz w:val="24"/>
                <w:szCs w:val="24"/>
                <w:highlight w:val="yellow"/>
              </w:rPr>
              <w:t>MA_06_14_CO</w:t>
            </w:r>
          </w:p>
        </w:tc>
      </w:tr>
      <w:tr w:rsidR="00221D05" w:rsidRPr="007B3A77" w14:paraId="1C089319" w14:textId="77777777" w:rsidTr="004B0916">
        <w:tc>
          <w:tcPr>
            <w:tcW w:w="1951" w:type="dxa"/>
            <w:shd w:val="clear" w:color="auto" w:fill="000000" w:themeFill="text1"/>
          </w:tcPr>
          <w:p w14:paraId="19D6E40B" w14:textId="77777777" w:rsidR="00221D05" w:rsidRPr="007B3A77" w:rsidRDefault="00221D05" w:rsidP="004B0916">
            <w:pPr>
              <w:tabs>
                <w:tab w:val="right" w:pos="8498"/>
              </w:tabs>
              <w:rPr>
                <w:rFonts w:ascii="Times New Roman" w:hAnsi="Times New Roman" w:cs="Times New Roman"/>
                <w:sz w:val="24"/>
                <w:szCs w:val="24"/>
              </w:rPr>
            </w:pPr>
            <w:r w:rsidRPr="007B3A77">
              <w:rPr>
                <w:rFonts w:ascii="Times New Roman" w:hAnsi="Times New Roman" w:cs="Times New Roman"/>
                <w:sz w:val="24"/>
                <w:szCs w:val="24"/>
              </w:rPr>
              <w:t>Descripción</w:t>
            </w:r>
          </w:p>
        </w:tc>
        <w:tc>
          <w:tcPr>
            <w:tcW w:w="7027" w:type="dxa"/>
          </w:tcPr>
          <w:p w14:paraId="63F729B9" w14:textId="77777777" w:rsidR="00221D05" w:rsidRPr="007B3A77" w:rsidRDefault="00221D05" w:rsidP="004B0916">
            <w:pPr>
              <w:tabs>
                <w:tab w:val="right" w:pos="8498"/>
              </w:tabs>
              <w:rPr>
                <w:rFonts w:ascii="Times New Roman" w:hAnsi="Times New Roman" w:cs="Times New Roman"/>
                <w:sz w:val="24"/>
                <w:szCs w:val="24"/>
                <w:highlight w:val="yellow"/>
              </w:rPr>
            </w:pPr>
            <w:r w:rsidRPr="007B3A77">
              <w:rPr>
                <w:rFonts w:ascii="Times New Roman" w:hAnsi="Times New Roman" w:cs="Times New Roman"/>
                <w:sz w:val="24"/>
                <w:szCs w:val="24"/>
                <w:highlight w:val="yellow"/>
              </w:rPr>
              <w:t>La estadística y la probabilidad brindan información útil para la toma de decisiones en cualquier ámbito</w:t>
            </w:r>
          </w:p>
        </w:tc>
      </w:tr>
    </w:tbl>
    <w:p w14:paraId="0FFFE759" w14:textId="77777777" w:rsidR="00EC00F8" w:rsidRDefault="00EC00F8" w:rsidP="00221D05">
      <w:pPr>
        <w:tabs>
          <w:tab w:val="right" w:pos="8498"/>
        </w:tabs>
        <w:spacing w:after="0"/>
        <w:rPr>
          <w:ins w:id="0" w:author="Ancopepe pepe" w:date="2016-02-10T20:05:00Z"/>
          <w:rFonts w:ascii="Times New Roman" w:hAnsi="Times New Roman" w:cs="Times New Roman"/>
          <w:b/>
          <w:color w:val="C00000"/>
        </w:rPr>
      </w:pPr>
    </w:p>
    <w:p w14:paraId="675AFCD3" w14:textId="77777777" w:rsidR="00221D05" w:rsidRPr="007B3A77" w:rsidRDefault="00EC00F8" w:rsidP="00221D05">
      <w:pPr>
        <w:tabs>
          <w:tab w:val="right" w:pos="8498"/>
        </w:tabs>
        <w:spacing w:after="0"/>
        <w:rPr>
          <w:rFonts w:ascii="Times New Roman" w:hAnsi="Times New Roman" w:cs="Times New Roman"/>
          <w:b/>
        </w:rPr>
      </w:pPr>
      <w:ins w:id="1" w:author="Ancopepe pepe" w:date="2016-02-10T20:05:00Z">
        <w:r w:rsidRPr="00AA27BC" w:rsidDel="00EC00F8">
          <w:rPr>
            <w:rFonts w:ascii="Times New Roman" w:hAnsi="Times New Roman" w:cs="Times New Roman"/>
            <w:b/>
            <w:color w:val="C00000"/>
          </w:rPr>
          <w:t xml:space="preserve"> </w:t>
        </w:r>
      </w:ins>
      <w:r w:rsidR="00221D05" w:rsidRPr="007B3A77">
        <w:rPr>
          <w:rFonts w:ascii="Times New Roman" w:hAnsi="Times New Roman" w:cs="Times New Roman"/>
          <w:highlight w:val="yellow"/>
        </w:rPr>
        <w:t>[SECCIÓN 1]</w:t>
      </w:r>
      <w:r w:rsidR="00221D05" w:rsidRPr="007B3A77">
        <w:rPr>
          <w:rFonts w:ascii="Times New Roman" w:hAnsi="Times New Roman" w:cs="Times New Roman"/>
        </w:rPr>
        <w:t xml:space="preserve"> </w:t>
      </w:r>
      <w:r w:rsidR="00221D05" w:rsidRPr="007B3A77">
        <w:rPr>
          <w:rFonts w:ascii="Times New Roman" w:hAnsi="Times New Roman" w:cs="Times New Roman"/>
          <w:b/>
        </w:rPr>
        <w:t xml:space="preserve">1 El significado y los usos de la </w:t>
      </w:r>
      <w:r w:rsidR="00721476">
        <w:rPr>
          <w:rFonts w:ascii="Times New Roman" w:hAnsi="Times New Roman" w:cs="Times New Roman"/>
          <w:b/>
        </w:rPr>
        <w:t>E</w:t>
      </w:r>
      <w:r w:rsidR="00221D05" w:rsidRPr="007B3A77">
        <w:rPr>
          <w:rFonts w:ascii="Times New Roman" w:hAnsi="Times New Roman" w:cs="Times New Roman"/>
          <w:b/>
        </w:rPr>
        <w:t>stadística</w:t>
      </w:r>
    </w:p>
    <w:p w14:paraId="28A20D09" w14:textId="77777777" w:rsidR="00221D05" w:rsidRPr="007B3A77" w:rsidRDefault="00221D05" w:rsidP="00221D05">
      <w:pPr>
        <w:tabs>
          <w:tab w:val="right" w:pos="8498"/>
        </w:tabs>
        <w:spacing w:after="0"/>
        <w:rPr>
          <w:rFonts w:ascii="Times New Roman" w:hAnsi="Times New Roman" w:cs="Times New Roman"/>
        </w:rPr>
      </w:pPr>
    </w:p>
    <w:p w14:paraId="6BDAD8B3" w14:textId="77777777" w:rsidR="00221D05" w:rsidRPr="007B3A77" w:rsidRDefault="00221D05" w:rsidP="00221D05">
      <w:pPr>
        <w:spacing w:after="0"/>
        <w:jc w:val="both"/>
        <w:rPr>
          <w:rFonts w:ascii="Times New Roman" w:hAnsi="Times New Roman" w:cs="Times New Roman"/>
          <w:color w:val="000000"/>
          <w:lang w:val="es-CO"/>
        </w:rPr>
      </w:pPr>
      <w:r w:rsidRPr="007B3A77">
        <w:rPr>
          <w:rFonts w:ascii="Times New Roman" w:hAnsi="Times New Roman" w:cs="Times New Roman"/>
          <w:color w:val="000000"/>
          <w:lang w:val="es-CO"/>
        </w:rPr>
        <w:t>Actualmente</w:t>
      </w:r>
      <w:r w:rsidR="00721476">
        <w:rPr>
          <w:rFonts w:ascii="Times New Roman" w:hAnsi="Times New Roman" w:cs="Times New Roman"/>
          <w:color w:val="000000"/>
          <w:lang w:val="es-CO"/>
        </w:rPr>
        <w:t>,</w:t>
      </w:r>
      <w:r w:rsidRPr="007B3A77">
        <w:rPr>
          <w:rFonts w:ascii="Times New Roman" w:hAnsi="Times New Roman" w:cs="Times New Roman"/>
          <w:color w:val="000000"/>
          <w:lang w:val="es-CO"/>
        </w:rPr>
        <w:t xml:space="preserve"> la información ha cobrado un papel fundamental en el desarrollo del mundo</w:t>
      </w:r>
      <w:r w:rsidR="00721476">
        <w:rPr>
          <w:rFonts w:ascii="Times New Roman" w:hAnsi="Times New Roman" w:cs="Times New Roman"/>
          <w:color w:val="000000"/>
          <w:lang w:val="es-CO"/>
        </w:rPr>
        <w:t>. P</w:t>
      </w:r>
      <w:r w:rsidRPr="007B3A77">
        <w:rPr>
          <w:rFonts w:ascii="Times New Roman" w:hAnsi="Times New Roman" w:cs="Times New Roman"/>
          <w:color w:val="000000"/>
          <w:lang w:val="es-CO"/>
        </w:rPr>
        <w:t>or ejemplo, se recolecta información para determinar la cantidad de habitantes de un país, el género de estas personas, la cantidad de niños y de adultos, la profesión de una población, la religión que profesan, el nivel educativo, entre otros datos.</w:t>
      </w:r>
    </w:p>
    <w:p w14:paraId="45B84157" w14:textId="77777777" w:rsidR="00221D05" w:rsidRPr="007B3A77" w:rsidRDefault="00221D05" w:rsidP="00221D05">
      <w:pPr>
        <w:spacing w:after="0"/>
        <w:jc w:val="both"/>
        <w:rPr>
          <w:rFonts w:ascii="Times New Roman" w:hAnsi="Times New Roman" w:cs="Times New Roman"/>
          <w:color w:val="000000"/>
          <w:lang w:val="es-CO"/>
        </w:rPr>
      </w:pPr>
    </w:p>
    <w:p w14:paraId="48AF7940" w14:textId="77777777" w:rsidR="00221D05" w:rsidRPr="007B3A77" w:rsidRDefault="00721476" w:rsidP="00221D05">
      <w:pPr>
        <w:spacing w:after="0"/>
        <w:jc w:val="both"/>
        <w:rPr>
          <w:rFonts w:ascii="Times New Roman" w:hAnsi="Times New Roman" w:cs="Times New Roman"/>
          <w:color w:val="000000"/>
          <w:lang w:val="es-CO"/>
        </w:rPr>
      </w:pPr>
      <w:r>
        <w:rPr>
          <w:rFonts w:ascii="Times New Roman" w:hAnsi="Times New Roman" w:cs="Times New Roman"/>
          <w:color w:val="000000"/>
          <w:lang w:val="es-CO"/>
        </w:rPr>
        <w:t>L</w:t>
      </w:r>
      <w:r w:rsidR="00221D05" w:rsidRPr="007B3A77">
        <w:rPr>
          <w:rFonts w:ascii="Times New Roman" w:hAnsi="Times New Roman" w:cs="Times New Roman"/>
          <w:color w:val="000000"/>
          <w:lang w:val="es-CO"/>
        </w:rPr>
        <w:t xml:space="preserve">a información obtenida se debe ordenar, clasificar, analizar e interpretar para </w:t>
      </w:r>
      <w:r>
        <w:rPr>
          <w:rFonts w:ascii="Times New Roman" w:hAnsi="Times New Roman" w:cs="Times New Roman"/>
          <w:color w:val="000000"/>
          <w:lang w:val="es-CO"/>
        </w:rPr>
        <w:t>luego</w:t>
      </w:r>
      <w:r w:rsidRPr="007B3A77">
        <w:rPr>
          <w:rFonts w:ascii="Times New Roman" w:hAnsi="Times New Roman" w:cs="Times New Roman"/>
          <w:color w:val="000000"/>
          <w:lang w:val="es-CO"/>
        </w:rPr>
        <w:t xml:space="preserve"> </w:t>
      </w:r>
      <w:r w:rsidR="00221D05" w:rsidRPr="007B3A77">
        <w:rPr>
          <w:rFonts w:ascii="Times New Roman" w:hAnsi="Times New Roman" w:cs="Times New Roman"/>
          <w:color w:val="000000"/>
          <w:lang w:val="es-CO"/>
        </w:rPr>
        <w:t>plantear conclusiones que sirvan para determinar características y propiedades de una determinada población.</w:t>
      </w:r>
    </w:p>
    <w:p w14:paraId="0ECB7381" w14:textId="77777777" w:rsidR="00221D05" w:rsidRPr="007B3A77" w:rsidRDefault="00221D05" w:rsidP="00221D05">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460"/>
      </w:tblGrid>
      <w:tr w:rsidR="00221D05" w:rsidRPr="007B3A77" w14:paraId="574BBA5C" w14:textId="77777777" w:rsidTr="004B0916">
        <w:tc>
          <w:tcPr>
            <w:tcW w:w="8978" w:type="dxa"/>
            <w:gridSpan w:val="2"/>
            <w:shd w:val="clear" w:color="auto" w:fill="000000" w:themeFill="text1"/>
          </w:tcPr>
          <w:p w14:paraId="2E1ADAE1" w14:textId="77777777" w:rsidR="00221D05" w:rsidRPr="007B3A77" w:rsidRDefault="00221D05" w:rsidP="004B091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Destacado</w:t>
            </w:r>
          </w:p>
        </w:tc>
      </w:tr>
      <w:tr w:rsidR="00221D05" w:rsidRPr="007B3A77" w14:paraId="4E180C24" w14:textId="77777777" w:rsidTr="004B0916">
        <w:tc>
          <w:tcPr>
            <w:tcW w:w="2518" w:type="dxa"/>
          </w:tcPr>
          <w:p w14:paraId="0F394659" w14:textId="77777777" w:rsidR="00221D05" w:rsidRPr="007B3A77" w:rsidRDefault="00221D05" w:rsidP="004B0916">
            <w:pPr>
              <w:rPr>
                <w:rFonts w:ascii="Times New Roman" w:hAnsi="Times New Roman" w:cs="Times New Roman"/>
                <w:b/>
                <w:sz w:val="24"/>
                <w:szCs w:val="24"/>
              </w:rPr>
            </w:pPr>
            <w:r w:rsidRPr="007B3A77">
              <w:rPr>
                <w:rFonts w:ascii="Times New Roman" w:hAnsi="Times New Roman" w:cs="Times New Roman"/>
                <w:b/>
                <w:sz w:val="24"/>
                <w:szCs w:val="24"/>
              </w:rPr>
              <w:t>Contenido</w:t>
            </w:r>
          </w:p>
        </w:tc>
        <w:tc>
          <w:tcPr>
            <w:tcW w:w="6460" w:type="dxa"/>
          </w:tcPr>
          <w:p w14:paraId="234C7F87" w14:textId="77777777" w:rsidR="00221D05" w:rsidRPr="007B3A77" w:rsidRDefault="00010BC5" w:rsidP="004B0916">
            <w:pPr>
              <w:jc w:val="both"/>
              <w:rPr>
                <w:rFonts w:ascii="Times New Roman" w:hAnsi="Times New Roman" w:cs="Times New Roman"/>
                <w:sz w:val="24"/>
                <w:szCs w:val="24"/>
              </w:rPr>
            </w:pPr>
            <w:r w:rsidRPr="00EC00F8">
              <w:rPr>
                <w:rFonts w:ascii="Times New Roman" w:hAnsi="Times New Roman" w:cs="Times New Roman"/>
              </w:rPr>
              <w:t xml:space="preserve">La </w:t>
            </w:r>
            <w:r w:rsidR="00721476">
              <w:rPr>
                <w:rFonts w:ascii="Times New Roman" w:hAnsi="Times New Roman" w:cs="Times New Roman"/>
                <w:b/>
                <w:sz w:val="24"/>
                <w:szCs w:val="24"/>
              </w:rPr>
              <w:t>E</w:t>
            </w:r>
            <w:r w:rsidR="00221D05" w:rsidRPr="007B3A77">
              <w:rPr>
                <w:rFonts w:ascii="Times New Roman" w:hAnsi="Times New Roman" w:cs="Times New Roman"/>
                <w:b/>
                <w:sz w:val="24"/>
                <w:szCs w:val="24"/>
              </w:rPr>
              <w:t>stadística</w:t>
            </w:r>
            <w:r w:rsidR="00221D05" w:rsidRPr="007B3A77">
              <w:rPr>
                <w:rFonts w:ascii="Times New Roman" w:hAnsi="Times New Roman" w:cs="Times New Roman"/>
                <w:sz w:val="24"/>
                <w:szCs w:val="24"/>
              </w:rPr>
              <w:t xml:space="preserve"> es la ciencia que permite diseñar, recolectar, ordenar, clasificar, analizar e interpretar información y</w:t>
            </w:r>
            <w:r w:rsidR="00721476">
              <w:rPr>
                <w:rFonts w:ascii="Times New Roman" w:hAnsi="Times New Roman" w:cs="Times New Roman"/>
                <w:sz w:val="24"/>
                <w:szCs w:val="24"/>
              </w:rPr>
              <w:t>,</w:t>
            </w:r>
            <w:r w:rsidR="00221D05" w:rsidRPr="007B3A77">
              <w:rPr>
                <w:rFonts w:ascii="Times New Roman" w:hAnsi="Times New Roman" w:cs="Times New Roman"/>
                <w:sz w:val="24"/>
                <w:szCs w:val="24"/>
              </w:rPr>
              <w:t xml:space="preserve"> </w:t>
            </w:r>
            <w:r w:rsidR="00721476">
              <w:rPr>
                <w:rFonts w:ascii="Times New Roman" w:hAnsi="Times New Roman" w:cs="Times New Roman"/>
                <w:sz w:val="24"/>
                <w:szCs w:val="24"/>
              </w:rPr>
              <w:t>a partir de ello,</w:t>
            </w:r>
            <w:r w:rsidR="00221D05" w:rsidRPr="007B3A77">
              <w:rPr>
                <w:rFonts w:ascii="Times New Roman" w:hAnsi="Times New Roman" w:cs="Times New Roman"/>
                <w:sz w:val="24"/>
                <w:szCs w:val="24"/>
              </w:rPr>
              <w:t xml:space="preserve"> tomar decisiones en cualquier área del conocimiento o actividad que el ser humano desarrolle.</w:t>
            </w:r>
          </w:p>
          <w:p w14:paraId="48C5248D" w14:textId="77777777" w:rsidR="00221D05" w:rsidRPr="007B3A77" w:rsidRDefault="00221D05" w:rsidP="004B0916">
            <w:pPr>
              <w:jc w:val="both"/>
              <w:rPr>
                <w:rFonts w:ascii="Times New Roman" w:hAnsi="Times New Roman" w:cs="Times New Roman"/>
                <w:b/>
                <w:sz w:val="24"/>
                <w:szCs w:val="24"/>
              </w:rPr>
            </w:pPr>
          </w:p>
        </w:tc>
      </w:tr>
    </w:tbl>
    <w:p w14:paraId="0B968F88" w14:textId="77777777" w:rsidR="00221D05" w:rsidRDefault="00221D05" w:rsidP="00221D05">
      <w:pPr>
        <w:spacing w:after="0"/>
        <w:jc w:val="both"/>
        <w:rPr>
          <w:rFonts w:ascii="Times New Roman" w:hAnsi="Times New Roman" w:cs="Times New Roman"/>
          <w:color w:val="000000"/>
          <w:lang w:val="es-CO"/>
        </w:rPr>
      </w:pPr>
    </w:p>
    <w:p w14:paraId="2A0D0EB4" w14:textId="77777777" w:rsidR="00221D05" w:rsidRDefault="00221D05" w:rsidP="00221D05">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En la actualidad, la </w:t>
      </w:r>
      <w:r w:rsidR="00721476">
        <w:rPr>
          <w:rFonts w:ascii="Times New Roman" w:hAnsi="Times New Roman" w:cs="Times New Roman"/>
          <w:color w:val="000000"/>
          <w:lang w:val="es-CO"/>
        </w:rPr>
        <w:t>E</w:t>
      </w:r>
      <w:r>
        <w:rPr>
          <w:rFonts w:ascii="Times New Roman" w:hAnsi="Times New Roman" w:cs="Times New Roman"/>
          <w:color w:val="000000"/>
          <w:lang w:val="es-CO"/>
        </w:rPr>
        <w:t>stadística y los estudios que se fundamentan en ella son la base de la investigación en diferentes áreas, no solo de las ciencias sino de cualquier labor que necesite análisis de condiciones y toma de de</w:t>
      </w:r>
      <w:r w:rsidR="00721476">
        <w:rPr>
          <w:rFonts w:ascii="Times New Roman" w:hAnsi="Times New Roman" w:cs="Times New Roman"/>
          <w:color w:val="000000"/>
          <w:lang w:val="es-CO"/>
        </w:rPr>
        <w:t>c</w:t>
      </w:r>
      <w:r>
        <w:rPr>
          <w:rFonts w:ascii="Times New Roman" w:hAnsi="Times New Roman" w:cs="Times New Roman"/>
          <w:color w:val="000000"/>
          <w:lang w:val="es-CO"/>
        </w:rPr>
        <w:t>i</w:t>
      </w:r>
      <w:r w:rsidR="00721476">
        <w:rPr>
          <w:rFonts w:ascii="Times New Roman" w:hAnsi="Times New Roman" w:cs="Times New Roman"/>
          <w:color w:val="000000"/>
          <w:lang w:val="es-CO"/>
        </w:rPr>
        <w:t>s</w:t>
      </w:r>
      <w:r>
        <w:rPr>
          <w:rFonts w:ascii="Times New Roman" w:hAnsi="Times New Roman" w:cs="Times New Roman"/>
          <w:color w:val="000000"/>
          <w:lang w:val="es-CO"/>
        </w:rPr>
        <w:t>iones</w:t>
      </w:r>
      <w:r w:rsidR="00721476">
        <w:rPr>
          <w:rFonts w:ascii="Times New Roman" w:hAnsi="Times New Roman" w:cs="Times New Roman"/>
          <w:color w:val="000000"/>
          <w:lang w:val="es-CO"/>
        </w:rPr>
        <w:t>,</w:t>
      </w:r>
      <w:r>
        <w:rPr>
          <w:rFonts w:ascii="Times New Roman" w:hAnsi="Times New Roman" w:cs="Times New Roman"/>
          <w:color w:val="000000"/>
          <w:lang w:val="es-CO"/>
        </w:rPr>
        <w:t xml:space="preserve"> </w:t>
      </w:r>
      <w:r w:rsidR="00721476">
        <w:rPr>
          <w:rFonts w:ascii="Times New Roman" w:hAnsi="Times New Roman" w:cs="Times New Roman"/>
          <w:color w:val="000000"/>
          <w:lang w:val="es-CO"/>
        </w:rPr>
        <w:t>p</w:t>
      </w:r>
      <w:r>
        <w:rPr>
          <w:rFonts w:ascii="Times New Roman" w:hAnsi="Times New Roman" w:cs="Times New Roman"/>
          <w:color w:val="000000"/>
          <w:lang w:val="es-CO"/>
        </w:rPr>
        <w:t>or ejemplo, para determinar el promedio de lluvia en determinado lugar y evitar inundaciones; para reconocer la cantidad de individuos que padece una enfermedad; para anali</w:t>
      </w:r>
      <w:r w:rsidR="00721476">
        <w:rPr>
          <w:rFonts w:ascii="Times New Roman" w:hAnsi="Times New Roman" w:cs="Times New Roman"/>
          <w:color w:val="000000"/>
          <w:lang w:val="es-CO"/>
        </w:rPr>
        <w:t>z</w:t>
      </w:r>
      <w:r>
        <w:rPr>
          <w:rFonts w:ascii="Times New Roman" w:hAnsi="Times New Roman" w:cs="Times New Roman"/>
          <w:color w:val="000000"/>
          <w:lang w:val="es-CO"/>
        </w:rPr>
        <w:t xml:space="preserve">ar los índices de desempleo </w:t>
      </w:r>
      <w:r w:rsidR="00721476">
        <w:rPr>
          <w:rFonts w:ascii="Times New Roman" w:hAnsi="Times New Roman" w:cs="Times New Roman"/>
          <w:color w:val="000000"/>
          <w:lang w:val="es-CO"/>
        </w:rPr>
        <w:t xml:space="preserve">de </w:t>
      </w:r>
      <w:r>
        <w:rPr>
          <w:rFonts w:ascii="Times New Roman" w:hAnsi="Times New Roman" w:cs="Times New Roman"/>
          <w:color w:val="000000"/>
          <w:lang w:val="es-CO"/>
        </w:rPr>
        <w:t>un país; para determinar el número de especies que vive en un ecosistema, entre otros usos.</w:t>
      </w:r>
    </w:p>
    <w:tbl>
      <w:tblPr>
        <w:tblStyle w:val="Tablaconcuadrcula"/>
        <w:tblW w:w="0" w:type="auto"/>
        <w:tblLook w:val="04A0" w:firstRow="1" w:lastRow="0" w:firstColumn="1" w:lastColumn="0" w:noHBand="0" w:noVBand="1"/>
      </w:tblPr>
      <w:tblGrid>
        <w:gridCol w:w="2518"/>
        <w:gridCol w:w="6515"/>
      </w:tblGrid>
      <w:tr w:rsidR="00221D05" w:rsidRPr="007B3A77" w14:paraId="77873B5E" w14:textId="77777777" w:rsidTr="004B0916">
        <w:tc>
          <w:tcPr>
            <w:tcW w:w="9033" w:type="dxa"/>
            <w:gridSpan w:val="2"/>
            <w:shd w:val="clear" w:color="auto" w:fill="0D0D0D" w:themeFill="text1" w:themeFillTint="F2"/>
          </w:tcPr>
          <w:p w14:paraId="51F9CF01" w14:textId="77777777" w:rsidR="00221D05" w:rsidRPr="007B3A77" w:rsidRDefault="00221D05" w:rsidP="004B091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Imagen (fotografía, gráfica o ilustración)</w:t>
            </w:r>
          </w:p>
        </w:tc>
      </w:tr>
      <w:tr w:rsidR="00221D05" w:rsidRPr="007B3A77" w14:paraId="572EE196" w14:textId="77777777" w:rsidTr="004B0916">
        <w:tc>
          <w:tcPr>
            <w:tcW w:w="2518" w:type="dxa"/>
          </w:tcPr>
          <w:p w14:paraId="19FD7578" w14:textId="77777777" w:rsidR="00221D05" w:rsidRPr="007B3A77" w:rsidRDefault="00221D05" w:rsidP="004B091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2B903ADC" w14:textId="77777777" w:rsidR="00221D05" w:rsidRPr="007B3A77" w:rsidRDefault="00221D05" w:rsidP="004B0916">
            <w:pPr>
              <w:rPr>
                <w:rFonts w:ascii="Times New Roman" w:hAnsi="Times New Roman" w:cs="Times New Roman"/>
                <w:b/>
                <w:color w:val="000000"/>
                <w:sz w:val="24"/>
                <w:szCs w:val="24"/>
              </w:rPr>
            </w:pPr>
            <w:r w:rsidRPr="007B3A77">
              <w:rPr>
                <w:rFonts w:ascii="Times New Roman" w:hAnsi="Times New Roman" w:cs="Times New Roman"/>
                <w:color w:val="000000"/>
                <w:sz w:val="24"/>
                <w:szCs w:val="24"/>
              </w:rPr>
              <w:t>MA_06_14</w:t>
            </w:r>
            <w:r>
              <w:rPr>
                <w:rFonts w:ascii="Times New Roman" w:hAnsi="Times New Roman" w:cs="Times New Roman"/>
                <w:color w:val="000000"/>
                <w:sz w:val="24"/>
                <w:szCs w:val="24"/>
              </w:rPr>
              <w:t>_</w:t>
            </w:r>
            <w:r w:rsidRPr="007B3A77">
              <w:rPr>
                <w:rFonts w:ascii="Times New Roman" w:hAnsi="Times New Roman" w:cs="Times New Roman"/>
                <w:color w:val="000000"/>
                <w:sz w:val="24"/>
                <w:szCs w:val="24"/>
              </w:rPr>
              <w:t>IMG01</w:t>
            </w:r>
          </w:p>
        </w:tc>
      </w:tr>
      <w:tr w:rsidR="00221D05" w:rsidRPr="007B3A77" w14:paraId="2A1BF088" w14:textId="77777777" w:rsidTr="004B0916">
        <w:tc>
          <w:tcPr>
            <w:tcW w:w="2518" w:type="dxa"/>
          </w:tcPr>
          <w:p w14:paraId="3C912543" w14:textId="77777777" w:rsidR="00221D05" w:rsidRPr="007B3A77" w:rsidRDefault="00221D05" w:rsidP="004B091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274F5927" w14:textId="77777777" w:rsidR="00AA27BC" w:rsidRDefault="00221D05" w:rsidP="00EC00F8">
            <w:pPr>
              <w:rPr>
                <w:rFonts w:ascii="Times New Roman" w:eastAsiaTheme="majorEastAsia" w:hAnsi="Times New Roman" w:cs="Times New Roman"/>
                <w:b/>
                <w:bCs/>
                <w:i/>
                <w:iCs/>
                <w:color w:val="000000"/>
                <w:sz w:val="24"/>
                <w:szCs w:val="24"/>
                <w:lang w:val="es-ES_tradnl"/>
              </w:rPr>
            </w:pPr>
            <w:r w:rsidRPr="007B3A77">
              <w:rPr>
                <w:rFonts w:ascii="Times New Roman" w:hAnsi="Times New Roman" w:cs="Times New Roman"/>
                <w:color w:val="000000"/>
                <w:sz w:val="24"/>
                <w:szCs w:val="24"/>
              </w:rPr>
              <w:t xml:space="preserve">La </w:t>
            </w:r>
            <w:ins w:id="2" w:author="Ancopepe pepe" w:date="2016-02-10T20:08:00Z">
              <w:r w:rsidR="00EC00F8">
                <w:rPr>
                  <w:rFonts w:ascii="Times New Roman" w:hAnsi="Times New Roman" w:cs="Times New Roman"/>
                  <w:color w:val="000000"/>
                  <w:sz w:val="24"/>
                  <w:szCs w:val="24"/>
                </w:rPr>
                <w:t>E</w:t>
              </w:r>
            </w:ins>
            <w:r w:rsidRPr="007B3A77">
              <w:rPr>
                <w:rFonts w:ascii="Times New Roman" w:hAnsi="Times New Roman" w:cs="Times New Roman"/>
                <w:color w:val="000000"/>
                <w:sz w:val="24"/>
                <w:szCs w:val="24"/>
              </w:rPr>
              <w:t>stadística</w:t>
            </w:r>
          </w:p>
        </w:tc>
      </w:tr>
      <w:tr w:rsidR="00221D05" w:rsidRPr="007B3A77" w14:paraId="0F6AF1D0" w14:textId="77777777" w:rsidTr="004B0916">
        <w:tc>
          <w:tcPr>
            <w:tcW w:w="2518" w:type="dxa"/>
          </w:tcPr>
          <w:p w14:paraId="0CE75033" w14:textId="77777777" w:rsidR="00221D05" w:rsidRPr="007B3A77" w:rsidRDefault="00221D05" w:rsidP="004B091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Código Shutterstock (o URL o la ruta en AulaPlaneta)</w:t>
            </w:r>
          </w:p>
        </w:tc>
        <w:tc>
          <w:tcPr>
            <w:tcW w:w="6515" w:type="dxa"/>
          </w:tcPr>
          <w:p w14:paraId="20FC703F" w14:textId="77777777" w:rsidR="00221D05" w:rsidRPr="007B3A77" w:rsidRDefault="00221D05" w:rsidP="004B0916">
            <w:pPr>
              <w:rPr>
                <w:rFonts w:ascii="Times New Roman" w:hAnsi="Times New Roman" w:cs="Times New Roman"/>
                <w:color w:val="000000"/>
                <w:sz w:val="24"/>
                <w:szCs w:val="24"/>
              </w:rPr>
            </w:pPr>
            <w:r>
              <w:rPr>
                <w:rFonts w:ascii="Arial" w:hAnsi="Arial" w:cs="Arial"/>
                <w:color w:val="262626"/>
                <w:lang w:val="es-ES"/>
              </w:rPr>
              <w:t>255310732</w:t>
            </w:r>
          </w:p>
        </w:tc>
      </w:tr>
      <w:tr w:rsidR="00221D05" w:rsidRPr="007B3A77" w14:paraId="0DFA291B" w14:textId="77777777" w:rsidTr="004B0916">
        <w:tc>
          <w:tcPr>
            <w:tcW w:w="2518" w:type="dxa"/>
          </w:tcPr>
          <w:p w14:paraId="14CB72A3" w14:textId="77777777" w:rsidR="00221D05" w:rsidRPr="007B3A77" w:rsidRDefault="00221D05" w:rsidP="004B091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Pie de imagen</w:t>
            </w:r>
          </w:p>
        </w:tc>
        <w:tc>
          <w:tcPr>
            <w:tcW w:w="6515" w:type="dxa"/>
          </w:tcPr>
          <w:p w14:paraId="5BF981EC" w14:textId="77777777" w:rsidR="00AA27BC" w:rsidRDefault="00221D05" w:rsidP="00EC00F8">
            <w:pPr>
              <w:rPr>
                <w:rFonts w:ascii="Times New Roman" w:eastAsiaTheme="majorEastAsia" w:hAnsi="Times New Roman" w:cs="Times New Roman"/>
                <w:b/>
                <w:bCs/>
                <w:i/>
                <w:iCs/>
                <w:color w:val="000000"/>
                <w:sz w:val="24"/>
                <w:szCs w:val="24"/>
                <w:lang w:val="es-ES_tradnl"/>
              </w:rPr>
            </w:pPr>
            <w:r w:rsidRPr="007B3A77">
              <w:rPr>
                <w:rFonts w:ascii="Times New Roman" w:hAnsi="Times New Roman" w:cs="Times New Roman"/>
                <w:color w:val="000000"/>
                <w:sz w:val="24"/>
                <w:szCs w:val="24"/>
              </w:rPr>
              <w:t xml:space="preserve">La </w:t>
            </w:r>
            <w:r w:rsidR="00721476">
              <w:rPr>
                <w:rFonts w:ascii="Times New Roman" w:hAnsi="Times New Roman" w:cs="Times New Roman"/>
                <w:color w:val="000000"/>
                <w:sz w:val="24"/>
                <w:szCs w:val="24"/>
              </w:rPr>
              <w:t>E</w:t>
            </w:r>
            <w:r w:rsidRPr="007B3A77">
              <w:rPr>
                <w:rFonts w:ascii="Times New Roman" w:hAnsi="Times New Roman" w:cs="Times New Roman"/>
                <w:color w:val="000000"/>
                <w:sz w:val="24"/>
                <w:szCs w:val="24"/>
              </w:rPr>
              <w:t xml:space="preserve">stadística </w:t>
            </w:r>
            <w:r>
              <w:rPr>
                <w:rFonts w:ascii="Times New Roman" w:hAnsi="Times New Roman" w:cs="Times New Roman"/>
                <w:color w:val="000000"/>
                <w:sz w:val="24"/>
                <w:szCs w:val="24"/>
              </w:rPr>
              <w:t>es una ciencia que estudia y anali</w:t>
            </w:r>
            <w:r w:rsidR="00721476">
              <w:rPr>
                <w:rFonts w:ascii="Times New Roman" w:hAnsi="Times New Roman" w:cs="Times New Roman"/>
                <w:color w:val="000000"/>
                <w:sz w:val="24"/>
                <w:szCs w:val="24"/>
              </w:rPr>
              <w:t>z</w:t>
            </w:r>
            <w:r>
              <w:rPr>
                <w:rFonts w:ascii="Times New Roman" w:hAnsi="Times New Roman" w:cs="Times New Roman"/>
                <w:color w:val="000000"/>
                <w:sz w:val="24"/>
                <w:szCs w:val="24"/>
              </w:rPr>
              <w:t xml:space="preserve">a datos sobre </w:t>
            </w:r>
            <w:r w:rsidR="00721476">
              <w:rPr>
                <w:rFonts w:ascii="Times New Roman" w:hAnsi="Times New Roman" w:cs="Times New Roman"/>
                <w:color w:val="000000"/>
                <w:sz w:val="24"/>
                <w:szCs w:val="24"/>
              </w:rPr>
              <w:t>las</w:t>
            </w:r>
            <w:r>
              <w:rPr>
                <w:rFonts w:ascii="Times New Roman" w:hAnsi="Times New Roman" w:cs="Times New Roman"/>
                <w:color w:val="000000"/>
                <w:sz w:val="24"/>
                <w:szCs w:val="24"/>
              </w:rPr>
              <w:t xml:space="preserve"> poblaci</w:t>
            </w:r>
            <w:r w:rsidR="00721476">
              <w:rPr>
                <w:rFonts w:ascii="Times New Roman" w:hAnsi="Times New Roman" w:cs="Times New Roman"/>
                <w:color w:val="000000"/>
                <w:sz w:val="24"/>
                <w:szCs w:val="24"/>
              </w:rPr>
              <w:t>ones</w:t>
            </w:r>
            <w:r>
              <w:rPr>
                <w:rFonts w:ascii="Times New Roman" w:hAnsi="Times New Roman" w:cs="Times New Roman"/>
                <w:color w:val="000000"/>
                <w:sz w:val="24"/>
                <w:szCs w:val="24"/>
              </w:rPr>
              <w:t>.</w:t>
            </w:r>
          </w:p>
        </w:tc>
      </w:tr>
      <w:tr w:rsidR="00221D05" w:rsidRPr="007B3A77" w14:paraId="5CF95207" w14:textId="77777777" w:rsidTr="004B0916">
        <w:tc>
          <w:tcPr>
            <w:tcW w:w="2518" w:type="dxa"/>
          </w:tcPr>
          <w:p w14:paraId="5107B9A3" w14:textId="77777777" w:rsidR="00221D05" w:rsidRPr="007B3A77" w:rsidRDefault="00221D05" w:rsidP="004B091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Ubicación del pie de imagen</w:t>
            </w:r>
          </w:p>
        </w:tc>
        <w:tc>
          <w:tcPr>
            <w:tcW w:w="6515" w:type="dxa"/>
          </w:tcPr>
          <w:p w14:paraId="30699156" w14:textId="77777777" w:rsidR="00221D05" w:rsidRPr="007B3A77" w:rsidRDefault="00221D05" w:rsidP="004B0916">
            <w:pPr>
              <w:rPr>
                <w:rFonts w:ascii="Times New Roman" w:hAnsi="Times New Roman" w:cs="Times New Roman"/>
                <w:color w:val="000000"/>
                <w:sz w:val="24"/>
                <w:szCs w:val="24"/>
              </w:rPr>
            </w:pPr>
            <w:r w:rsidRPr="007B3A77">
              <w:rPr>
                <w:rFonts w:ascii="Times New Roman" w:hAnsi="Times New Roman" w:cs="Times New Roman"/>
                <w:color w:val="000000"/>
                <w:sz w:val="24"/>
                <w:szCs w:val="24"/>
              </w:rPr>
              <w:t xml:space="preserve">Inferior </w:t>
            </w:r>
          </w:p>
        </w:tc>
      </w:tr>
    </w:tbl>
    <w:p w14:paraId="63CCC2D0" w14:textId="77777777" w:rsidR="00221D05" w:rsidRDefault="00221D05" w:rsidP="00221D05">
      <w:pPr>
        <w:spacing w:after="0"/>
        <w:jc w:val="both"/>
        <w:rPr>
          <w:rFonts w:ascii="Times New Roman" w:hAnsi="Times New Roman" w:cs="Times New Roman"/>
          <w:color w:val="000000"/>
          <w:lang w:val="es-CO"/>
        </w:rPr>
      </w:pPr>
    </w:p>
    <w:p w14:paraId="415A9176" w14:textId="77777777" w:rsidR="00221D05" w:rsidRDefault="00221D05" w:rsidP="00221D05">
      <w:pPr>
        <w:spacing w:after="0"/>
        <w:jc w:val="both"/>
        <w:rPr>
          <w:rFonts w:ascii="Times New Roman" w:hAnsi="Times New Roman" w:cs="Times New Roman"/>
          <w:color w:val="000000"/>
          <w:lang w:val="es-CO"/>
        </w:rPr>
      </w:pPr>
      <w:r>
        <w:rPr>
          <w:rFonts w:ascii="Times New Roman" w:hAnsi="Times New Roman" w:cs="Times New Roman"/>
          <w:color w:val="000000"/>
          <w:lang w:val="es-CO"/>
        </w:rPr>
        <w:t>En un estudio estadístico</w:t>
      </w:r>
      <w:ins w:id="3" w:author="mercyranjel" w:date="2016-02-09T09:25:00Z">
        <w:r w:rsidR="00721476">
          <w:rPr>
            <w:rFonts w:ascii="Times New Roman" w:hAnsi="Times New Roman" w:cs="Times New Roman"/>
            <w:color w:val="000000"/>
            <w:lang w:val="es-CO"/>
          </w:rPr>
          <w:t>,</w:t>
        </w:r>
      </w:ins>
      <w:r>
        <w:rPr>
          <w:rFonts w:ascii="Times New Roman" w:hAnsi="Times New Roman" w:cs="Times New Roman"/>
          <w:color w:val="000000"/>
          <w:lang w:val="es-CO"/>
        </w:rPr>
        <w:t xml:space="preserve"> la recolección de los datos puede hacer</w:t>
      </w:r>
      <w:r w:rsidR="00721476">
        <w:rPr>
          <w:rFonts w:ascii="Times New Roman" w:hAnsi="Times New Roman" w:cs="Times New Roman"/>
          <w:color w:val="000000"/>
          <w:lang w:val="es-CO"/>
        </w:rPr>
        <w:t>se</w:t>
      </w:r>
      <w:r>
        <w:rPr>
          <w:rFonts w:ascii="Times New Roman" w:hAnsi="Times New Roman" w:cs="Times New Roman"/>
          <w:color w:val="000000"/>
          <w:lang w:val="es-CO"/>
        </w:rPr>
        <w:t xml:space="preserve"> por diferentes medios</w:t>
      </w:r>
      <w:r w:rsidR="00721476">
        <w:rPr>
          <w:rFonts w:ascii="Times New Roman" w:hAnsi="Times New Roman" w:cs="Times New Roman"/>
          <w:color w:val="000000"/>
          <w:lang w:val="es-CO"/>
        </w:rPr>
        <w:t>;</w:t>
      </w:r>
      <w:r>
        <w:rPr>
          <w:rFonts w:ascii="Times New Roman" w:hAnsi="Times New Roman" w:cs="Times New Roman"/>
          <w:color w:val="000000"/>
          <w:lang w:val="es-CO"/>
        </w:rPr>
        <w:t xml:space="preserve"> dependiendo </w:t>
      </w:r>
      <w:r w:rsidR="00721476">
        <w:rPr>
          <w:rFonts w:ascii="Times New Roman" w:hAnsi="Times New Roman" w:cs="Times New Roman"/>
          <w:color w:val="000000"/>
          <w:lang w:val="es-CO"/>
        </w:rPr>
        <w:t xml:space="preserve">de </w:t>
      </w:r>
      <w:r>
        <w:rPr>
          <w:rFonts w:ascii="Times New Roman" w:hAnsi="Times New Roman" w:cs="Times New Roman"/>
          <w:color w:val="000000"/>
          <w:lang w:val="es-CO"/>
        </w:rPr>
        <w:t>la variable estadística que se va a estudiar se puede utilizar una encuesta o se pueden tomar los datos a partir de un experiment</w:t>
      </w:r>
      <w:r w:rsidR="00721476">
        <w:rPr>
          <w:rFonts w:ascii="Times New Roman" w:hAnsi="Times New Roman" w:cs="Times New Roman"/>
          <w:color w:val="000000"/>
          <w:lang w:val="es-CO"/>
        </w:rPr>
        <w:t>o</w:t>
      </w:r>
      <w:r>
        <w:rPr>
          <w:rFonts w:ascii="Times New Roman" w:hAnsi="Times New Roman" w:cs="Times New Roman"/>
          <w:color w:val="000000"/>
          <w:lang w:val="es-CO"/>
        </w:rPr>
        <w:t xml:space="preserve">. Las </w:t>
      </w:r>
      <w:r w:rsidRPr="00A9472D">
        <w:rPr>
          <w:rFonts w:ascii="Times New Roman" w:hAnsi="Times New Roman" w:cs="Times New Roman"/>
          <w:b/>
          <w:color w:val="000000"/>
          <w:lang w:val="es-CO"/>
        </w:rPr>
        <w:t>encuestas</w:t>
      </w:r>
      <w:r>
        <w:rPr>
          <w:rFonts w:ascii="Times New Roman" w:hAnsi="Times New Roman" w:cs="Times New Roman"/>
          <w:color w:val="000000"/>
          <w:lang w:val="es-CO"/>
        </w:rPr>
        <w:t xml:space="preserve"> son los modelos más </w:t>
      </w:r>
      <w:r w:rsidR="00721476">
        <w:rPr>
          <w:rFonts w:ascii="Times New Roman" w:hAnsi="Times New Roman" w:cs="Times New Roman"/>
          <w:color w:val="000000"/>
          <w:lang w:val="es-CO"/>
        </w:rPr>
        <w:t xml:space="preserve">utilizados </w:t>
      </w:r>
      <w:r>
        <w:rPr>
          <w:rFonts w:ascii="Times New Roman" w:hAnsi="Times New Roman" w:cs="Times New Roman"/>
          <w:color w:val="000000"/>
          <w:lang w:val="es-CO"/>
        </w:rPr>
        <w:t xml:space="preserve">de recolección de información; actualmente se proponen encuestas presenciales y virtuales </w:t>
      </w:r>
      <w:r w:rsidR="00721476">
        <w:rPr>
          <w:rFonts w:ascii="Times New Roman" w:hAnsi="Times New Roman" w:cs="Times New Roman"/>
          <w:color w:val="000000"/>
          <w:lang w:val="es-CO"/>
        </w:rPr>
        <w:t>mediante</w:t>
      </w:r>
      <w:r>
        <w:rPr>
          <w:rFonts w:ascii="Times New Roman" w:hAnsi="Times New Roman" w:cs="Times New Roman"/>
          <w:color w:val="000000"/>
          <w:lang w:val="es-CO"/>
        </w:rPr>
        <w:t xml:space="preserve"> las redes sociales </w:t>
      </w:r>
      <w:r w:rsidR="00721476">
        <w:rPr>
          <w:rFonts w:ascii="Times New Roman" w:hAnsi="Times New Roman" w:cs="Times New Roman"/>
          <w:color w:val="000000"/>
          <w:lang w:val="es-CO"/>
        </w:rPr>
        <w:t xml:space="preserve">y otros </w:t>
      </w:r>
      <w:r>
        <w:rPr>
          <w:rFonts w:ascii="Times New Roman" w:hAnsi="Times New Roman" w:cs="Times New Roman"/>
          <w:color w:val="000000"/>
          <w:lang w:val="es-CO"/>
        </w:rPr>
        <w:t xml:space="preserve">medios </w:t>
      </w:r>
      <w:r w:rsidR="00721476">
        <w:rPr>
          <w:rFonts w:ascii="Times New Roman" w:hAnsi="Times New Roman" w:cs="Times New Roman"/>
          <w:color w:val="000000"/>
          <w:lang w:val="es-CO"/>
        </w:rPr>
        <w:t xml:space="preserve">de </w:t>
      </w:r>
      <w:r>
        <w:rPr>
          <w:rFonts w:ascii="Times New Roman" w:hAnsi="Times New Roman" w:cs="Times New Roman"/>
          <w:color w:val="000000"/>
          <w:lang w:val="es-CO"/>
        </w:rPr>
        <w:t>Internet.</w:t>
      </w:r>
    </w:p>
    <w:p w14:paraId="4A8B24EC" w14:textId="77777777" w:rsidR="00221D05" w:rsidRDefault="00221D05" w:rsidP="00221D05">
      <w:pPr>
        <w:spacing w:after="0"/>
        <w:jc w:val="both"/>
        <w:rPr>
          <w:rFonts w:ascii="Times New Roman" w:hAnsi="Times New Roman" w:cs="Times New Roman"/>
          <w:color w:val="000000"/>
          <w:lang w:val="es-CO"/>
        </w:rPr>
      </w:pPr>
    </w:p>
    <w:p w14:paraId="57144F65" w14:textId="77777777" w:rsidR="00221D05" w:rsidRDefault="00221D05" w:rsidP="00221D05">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515"/>
      </w:tblGrid>
      <w:tr w:rsidR="00221D05" w:rsidRPr="007B3A77" w14:paraId="6A4382B7" w14:textId="77777777" w:rsidTr="004B0916">
        <w:tc>
          <w:tcPr>
            <w:tcW w:w="9033" w:type="dxa"/>
            <w:gridSpan w:val="2"/>
            <w:shd w:val="clear" w:color="auto" w:fill="000000" w:themeFill="text1"/>
          </w:tcPr>
          <w:p w14:paraId="4136B17B" w14:textId="77777777" w:rsidR="00221D05" w:rsidRPr="007B3A77" w:rsidRDefault="00221D05" w:rsidP="004B091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 xml:space="preserve">Profundiza (recurso de </w:t>
            </w:r>
            <w:r>
              <w:rPr>
                <w:rFonts w:ascii="Times New Roman" w:hAnsi="Times New Roman" w:cs="Times New Roman"/>
                <w:b/>
                <w:color w:val="FFFFFF" w:themeColor="background1"/>
                <w:sz w:val="24"/>
                <w:szCs w:val="24"/>
              </w:rPr>
              <w:t>nuevo</w:t>
            </w:r>
            <w:r w:rsidRPr="007B3A77">
              <w:rPr>
                <w:rFonts w:ascii="Times New Roman" w:hAnsi="Times New Roman" w:cs="Times New Roman"/>
                <w:b/>
                <w:color w:val="FFFFFF" w:themeColor="background1"/>
                <w:sz w:val="24"/>
                <w:szCs w:val="24"/>
              </w:rPr>
              <w:t>)</w:t>
            </w:r>
          </w:p>
        </w:tc>
      </w:tr>
      <w:tr w:rsidR="00221D05" w:rsidRPr="007B3A77" w14:paraId="7FEF3452" w14:textId="77777777" w:rsidTr="004B0916">
        <w:tc>
          <w:tcPr>
            <w:tcW w:w="2518" w:type="dxa"/>
          </w:tcPr>
          <w:p w14:paraId="3AFA87D0" w14:textId="77777777" w:rsidR="00221D05" w:rsidRPr="007B3A77" w:rsidRDefault="00221D05" w:rsidP="004B091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38390E87" w14:textId="77777777" w:rsidR="00221D05" w:rsidRPr="007B3A77" w:rsidRDefault="00221D05" w:rsidP="004B0916">
            <w:pPr>
              <w:rPr>
                <w:rFonts w:ascii="Times New Roman" w:hAnsi="Times New Roman" w:cs="Times New Roman"/>
                <w:b/>
                <w:color w:val="000000"/>
                <w:sz w:val="24"/>
                <w:szCs w:val="24"/>
              </w:rPr>
            </w:pPr>
            <w:r>
              <w:rPr>
                <w:rFonts w:ascii="Times New Roman" w:hAnsi="Times New Roman" w:cs="Times New Roman"/>
                <w:color w:val="000000"/>
                <w:sz w:val="24"/>
                <w:szCs w:val="24"/>
              </w:rPr>
              <w:t>MA</w:t>
            </w:r>
            <w:r w:rsidRPr="007B3A77">
              <w:rPr>
                <w:rFonts w:ascii="Times New Roman" w:hAnsi="Times New Roman" w:cs="Times New Roman"/>
                <w:color w:val="000000"/>
                <w:sz w:val="24"/>
                <w:szCs w:val="24"/>
              </w:rPr>
              <w:t>_</w:t>
            </w:r>
            <w:r>
              <w:rPr>
                <w:rFonts w:ascii="Times New Roman" w:hAnsi="Times New Roman" w:cs="Times New Roman"/>
                <w:color w:val="000000"/>
                <w:sz w:val="24"/>
                <w:szCs w:val="24"/>
              </w:rPr>
              <w:t>06_14</w:t>
            </w:r>
            <w:r w:rsidRPr="007B3A77">
              <w:rPr>
                <w:rFonts w:ascii="Times New Roman" w:hAnsi="Times New Roman" w:cs="Times New Roman"/>
                <w:color w:val="000000"/>
                <w:sz w:val="24"/>
                <w:szCs w:val="24"/>
              </w:rPr>
              <w:t>_</w:t>
            </w:r>
            <w:r>
              <w:rPr>
                <w:rFonts w:ascii="Times New Roman" w:hAnsi="Times New Roman" w:cs="Times New Roman"/>
                <w:color w:val="000000"/>
                <w:sz w:val="24"/>
                <w:szCs w:val="24"/>
              </w:rPr>
              <w:t>CO_REC1</w:t>
            </w:r>
            <w:r w:rsidRPr="007B3A77">
              <w:rPr>
                <w:rFonts w:ascii="Times New Roman" w:hAnsi="Times New Roman" w:cs="Times New Roman"/>
                <w:color w:val="000000"/>
                <w:sz w:val="24"/>
                <w:szCs w:val="24"/>
              </w:rPr>
              <w:t>0</w:t>
            </w:r>
          </w:p>
        </w:tc>
      </w:tr>
      <w:tr w:rsidR="00221D05" w:rsidRPr="007B3A77" w14:paraId="3F2F1B90" w14:textId="77777777" w:rsidTr="004B0916">
        <w:tc>
          <w:tcPr>
            <w:tcW w:w="2518" w:type="dxa"/>
          </w:tcPr>
          <w:p w14:paraId="16B7217B" w14:textId="77777777" w:rsidR="00221D05" w:rsidRPr="007B3A77" w:rsidRDefault="00221D05" w:rsidP="004B091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Título</w:t>
            </w:r>
          </w:p>
        </w:tc>
        <w:tc>
          <w:tcPr>
            <w:tcW w:w="6515" w:type="dxa"/>
          </w:tcPr>
          <w:p w14:paraId="0A8C308C" w14:textId="77777777" w:rsidR="00AA27BC" w:rsidRDefault="00221D05" w:rsidP="00EC00F8">
            <w:pPr>
              <w:rPr>
                <w:rFonts w:ascii="Times New Roman" w:eastAsiaTheme="majorEastAsia" w:hAnsi="Times New Roman" w:cs="Times New Roman"/>
                <w:b/>
                <w:bCs/>
                <w:i/>
                <w:iCs/>
                <w:color w:val="000000"/>
                <w:sz w:val="24"/>
                <w:szCs w:val="24"/>
                <w:lang w:val="es-ES_tradnl"/>
              </w:rPr>
            </w:pPr>
            <w:r w:rsidRPr="00AE3D8E">
              <w:rPr>
                <w:rFonts w:ascii="Times New Roman" w:hAnsi="Times New Roman" w:cs="Times New Roman"/>
                <w:color w:val="000000"/>
                <w:sz w:val="24"/>
                <w:szCs w:val="24"/>
              </w:rPr>
              <w:t xml:space="preserve">La </w:t>
            </w:r>
            <w:r w:rsidR="00721476">
              <w:rPr>
                <w:rFonts w:ascii="Times New Roman" w:hAnsi="Times New Roman" w:cs="Times New Roman"/>
                <w:color w:val="000000"/>
                <w:sz w:val="24"/>
                <w:szCs w:val="24"/>
              </w:rPr>
              <w:t>E</w:t>
            </w:r>
            <w:r w:rsidRPr="00AE3D8E">
              <w:rPr>
                <w:rFonts w:ascii="Times New Roman" w:hAnsi="Times New Roman" w:cs="Times New Roman"/>
                <w:color w:val="000000"/>
                <w:sz w:val="24"/>
                <w:szCs w:val="24"/>
              </w:rPr>
              <w:t>stadística, sus usos y aplicaciones</w:t>
            </w:r>
          </w:p>
        </w:tc>
      </w:tr>
      <w:tr w:rsidR="00221D05" w:rsidRPr="007B3A77" w14:paraId="70A66BC6" w14:textId="77777777" w:rsidTr="004B0916">
        <w:tc>
          <w:tcPr>
            <w:tcW w:w="2518" w:type="dxa"/>
          </w:tcPr>
          <w:p w14:paraId="0D413FB4" w14:textId="77777777" w:rsidR="00221D05" w:rsidRPr="007B3A77" w:rsidRDefault="00221D05" w:rsidP="004B091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1B358E72" w14:textId="77777777" w:rsidR="00AA27BC" w:rsidRDefault="00221D05" w:rsidP="00EC00F8">
            <w:pPr>
              <w:rPr>
                <w:rFonts w:ascii="Times New Roman" w:eastAsiaTheme="majorEastAsia" w:hAnsi="Times New Roman" w:cs="Times New Roman"/>
                <w:b/>
                <w:bCs/>
                <w:i/>
                <w:iCs/>
                <w:color w:val="000000"/>
                <w:sz w:val="24"/>
                <w:szCs w:val="24"/>
                <w:lang w:val="es-ES_tradnl"/>
              </w:rPr>
            </w:pPr>
            <w:r w:rsidRPr="0096401C">
              <w:rPr>
                <w:rFonts w:ascii="Times New Roman" w:hAnsi="Times New Roman" w:cs="Times New Roman"/>
                <w:color w:val="000000"/>
                <w:sz w:val="24"/>
                <w:szCs w:val="24"/>
              </w:rPr>
              <w:t xml:space="preserve">Interactivo que muestra los diferentes usos de la </w:t>
            </w:r>
            <w:ins w:id="4" w:author="Ancopepe pepe" w:date="2016-02-10T20:10:00Z">
              <w:r w:rsidR="00EC00F8">
                <w:rPr>
                  <w:rFonts w:ascii="Times New Roman" w:hAnsi="Times New Roman" w:cs="Times New Roman"/>
                  <w:color w:val="000000"/>
                  <w:sz w:val="24"/>
                  <w:szCs w:val="24"/>
                </w:rPr>
                <w:t>E</w:t>
              </w:r>
            </w:ins>
            <w:r w:rsidRPr="0096401C">
              <w:rPr>
                <w:rFonts w:ascii="Times New Roman" w:hAnsi="Times New Roman" w:cs="Times New Roman"/>
                <w:color w:val="000000"/>
                <w:sz w:val="24"/>
                <w:szCs w:val="24"/>
              </w:rPr>
              <w:t>stadística</w:t>
            </w:r>
          </w:p>
        </w:tc>
      </w:tr>
    </w:tbl>
    <w:p w14:paraId="3B818C42" w14:textId="77777777" w:rsidR="00221D05" w:rsidRDefault="00221D05" w:rsidP="00221D05">
      <w:pPr>
        <w:spacing w:after="0"/>
        <w:jc w:val="both"/>
        <w:rPr>
          <w:rFonts w:ascii="Times New Roman" w:hAnsi="Times New Roman" w:cs="Times New Roman"/>
          <w:color w:val="000000"/>
          <w:lang w:val="es-CO"/>
        </w:rPr>
      </w:pPr>
    </w:p>
    <w:p w14:paraId="73EE873B" w14:textId="77777777" w:rsidR="00221D05" w:rsidRDefault="00221D05" w:rsidP="00221D05">
      <w:pPr>
        <w:spacing w:after="0"/>
        <w:rPr>
          <w:rFonts w:ascii="Times New Roman" w:hAnsi="Times New Roman" w:cs="Times New Roman"/>
          <w:b/>
          <w:color w:val="000000"/>
        </w:rPr>
      </w:pPr>
      <w:r w:rsidRPr="007B3A77">
        <w:rPr>
          <w:rFonts w:ascii="Times New Roman" w:hAnsi="Times New Roman" w:cs="Times New Roman"/>
          <w:highlight w:val="yellow"/>
        </w:rPr>
        <w:t>[SECCIÓN 2]</w:t>
      </w:r>
      <w:r w:rsidRPr="007B3A77">
        <w:rPr>
          <w:rFonts w:ascii="Times New Roman" w:hAnsi="Times New Roman" w:cs="Times New Roman"/>
        </w:rPr>
        <w:t xml:space="preserve"> </w:t>
      </w:r>
      <w:r>
        <w:rPr>
          <w:rFonts w:ascii="Times New Roman" w:hAnsi="Times New Roman" w:cs="Times New Roman"/>
          <w:b/>
        </w:rPr>
        <w:t>1.1</w:t>
      </w:r>
      <w:r w:rsidRPr="007B3A77">
        <w:rPr>
          <w:rFonts w:ascii="Times New Roman" w:hAnsi="Times New Roman" w:cs="Times New Roman"/>
          <w:b/>
        </w:rPr>
        <w:t xml:space="preserve"> </w:t>
      </w:r>
      <w:r>
        <w:rPr>
          <w:rFonts w:ascii="Times New Roman" w:hAnsi="Times New Roman" w:cs="Times New Roman"/>
          <w:b/>
          <w:color w:val="000000"/>
        </w:rPr>
        <w:t>La población y la muestra</w:t>
      </w:r>
    </w:p>
    <w:p w14:paraId="20C6D8AC" w14:textId="77777777" w:rsidR="00221D05" w:rsidRDefault="00221D05" w:rsidP="00221D05">
      <w:pPr>
        <w:spacing w:after="0"/>
        <w:rPr>
          <w:rFonts w:ascii="Times New Roman" w:hAnsi="Times New Roman" w:cs="Times New Roman"/>
          <w:b/>
          <w:color w:val="FF0000"/>
        </w:rPr>
      </w:pPr>
    </w:p>
    <w:p w14:paraId="07730A3E" w14:textId="77777777" w:rsidR="00221D05" w:rsidRDefault="00221D05" w:rsidP="00221D05">
      <w:pPr>
        <w:spacing w:after="0"/>
        <w:jc w:val="both"/>
        <w:rPr>
          <w:rFonts w:ascii="Times New Roman" w:hAnsi="Times New Roman" w:cs="Times New Roman"/>
        </w:rPr>
      </w:pPr>
      <w:r w:rsidRPr="007064AA">
        <w:rPr>
          <w:rFonts w:ascii="Times New Roman" w:hAnsi="Times New Roman" w:cs="Times New Roman"/>
        </w:rPr>
        <w:t xml:space="preserve">En un estudio estadístico se requiere definir el conjunto con el cual se va a trabajar; </w:t>
      </w:r>
      <w:r w:rsidR="00721476" w:rsidRPr="007064AA">
        <w:rPr>
          <w:rFonts w:ascii="Times New Roman" w:hAnsi="Times New Roman" w:cs="Times New Roman"/>
        </w:rPr>
        <w:t xml:space="preserve">este se define </w:t>
      </w:r>
      <w:r w:rsidRPr="007064AA">
        <w:rPr>
          <w:rFonts w:ascii="Times New Roman" w:hAnsi="Times New Roman" w:cs="Times New Roman"/>
        </w:rPr>
        <w:t xml:space="preserve">en términos estadísticos como </w:t>
      </w:r>
      <w:r w:rsidRPr="007064AA">
        <w:rPr>
          <w:rFonts w:ascii="Times New Roman" w:hAnsi="Times New Roman" w:cs="Times New Roman"/>
          <w:b/>
        </w:rPr>
        <w:t>población</w:t>
      </w:r>
      <w:r w:rsidRPr="007064AA">
        <w:rPr>
          <w:rFonts w:ascii="Times New Roman" w:hAnsi="Times New Roman" w:cs="Times New Roman"/>
        </w:rPr>
        <w:t xml:space="preserve"> o </w:t>
      </w:r>
      <w:r w:rsidRPr="007064AA">
        <w:rPr>
          <w:rFonts w:ascii="Times New Roman" w:hAnsi="Times New Roman" w:cs="Times New Roman"/>
          <w:b/>
        </w:rPr>
        <w:t>universo</w:t>
      </w:r>
      <w:r>
        <w:rPr>
          <w:rFonts w:ascii="Times New Roman" w:hAnsi="Times New Roman" w:cs="Times New Roman"/>
        </w:rPr>
        <w:t xml:space="preserve">. </w:t>
      </w:r>
    </w:p>
    <w:p w14:paraId="635C9223" w14:textId="77777777" w:rsidR="00221D05" w:rsidRDefault="00221D05" w:rsidP="00221D05">
      <w:pPr>
        <w:spacing w:after="0"/>
        <w:jc w:val="both"/>
        <w:rPr>
          <w:rFonts w:ascii="Times New Roman" w:hAnsi="Times New Roman" w:cs="Times New Roman"/>
        </w:rPr>
      </w:pPr>
    </w:p>
    <w:p w14:paraId="715F2998" w14:textId="77777777" w:rsidR="00221D05" w:rsidRPr="007064AA" w:rsidRDefault="00221D05" w:rsidP="00221D05">
      <w:pPr>
        <w:spacing w:after="0"/>
        <w:jc w:val="both"/>
        <w:rPr>
          <w:rFonts w:ascii="Times New Roman" w:hAnsi="Times New Roman" w:cs="Times New Roman"/>
        </w:rPr>
      </w:pPr>
      <w:r>
        <w:rPr>
          <w:rFonts w:ascii="Times New Roman" w:hAnsi="Times New Roman" w:cs="Times New Roman"/>
        </w:rPr>
        <w:t xml:space="preserve">La </w:t>
      </w:r>
      <w:r w:rsidRPr="009F039D">
        <w:rPr>
          <w:rFonts w:ascii="Times New Roman" w:hAnsi="Times New Roman" w:cs="Times New Roman"/>
          <w:b/>
        </w:rPr>
        <w:t>población</w:t>
      </w:r>
      <w:r>
        <w:rPr>
          <w:rFonts w:ascii="Times New Roman" w:hAnsi="Times New Roman" w:cs="Times New Roman"/>
        </w:rPr>
        <w:t xml:space="preserve"> puede ser finita o infinita</w:t>
      </w:r>
      <w:r w:rsidR="00EB6C6D">
        <w:rPr>
          <w:rFonts w:ascii="Times New Roman" w:hAnsi="Times New Roman" w:cs="Times New Roman"/>
        </w:rPr>
        <w:t>;</w:t>
      </w:r>
      <w:r w:rsidRPr="007064AA">
        <w:rPr>
          <w:rFonts w:ascii="Times New Roman" w:hAnsi="Times New Roman" w:cs="Times New Roman"/>
        </w:rPr>
        <w:t xml:space="preserve"> no solo hace referencia a seres vivos, lugares, cosas</w:t>
      </w:r>
      <w:r w:rsidR="00EB6C6D">
        <w:rPr>
          <w:rFonts w:ascii="Times New Roman" w:hAnsi="Times New Roman" w:cs="Times New Roman"/>
        </w:rPr>
        <w:t>,</w:t>
      </w:r>
      <w:r w:rsidRPr="007064AA">
        <w:rPr>
          <w:rFonts w:ascii="Times New Roman" w:hAnsi="Times New Roman" w:cs="Times New Roman"/>
        </w:rPr>
        <w:t xml:space="preserve"> etc., sino al t</w:t>
      </w:r>
      <w:r>
        <w:rPr>
          <w:rFonts w:ascii="Times New Roman" w:hAnsi="Times New Roman" w:cs="Times New Roman"/>
        </w:rPr>
        <w:t>otal de medidas</w:t>
      </w:r>
      <w:r w:rsidR="00EB6C6D">
        <w:rPr>
          <w:rFonts w:ascii="Times New Roman" w:hAnsi="Times New Roman" w:cs="Times New Roman"/>
        </w:rPr>
        <w:t xml:space="preserve"> y</w:t>
      </w:r>
      <w:r>
        <w:rPr>
          <w:rFonts w:ascii="Times New Roman" w:hAnsi="Times New Roman" w:cs="Times New Roman"/>
        </w:rPr>
        <w:t xml:space="preserve"> observaciones </w:t>
      </w:r>
      <w:r w:rsidR="00EB6C6D">
        <w:rPr>
          <w:rFonts w:ascii="Times New Roman" w:hAnsi="Times New Roman" w:cs="Times New Roman"/>
        </w:rPr>
        <w:t>y a</w:t>
      </w:r>
      <w:r>
        <w:rPr>
          <w:rFonts w:ascii="Times New Roman" w:hAnsi="Times New Roman" w:cs="Times New Roman"/>
        </w:rPr>
        <w:t xml:space="preserve">l </w:t>
      </w:r>
      <w:r w:rsidRPr="007064AA">
        <w:rPr>
          <w:rFonts w:ascii="Times New Roman" w:hAnsi="Times New Roman" w:cs="Times New Roman"/>
        </w:rPr>
        <w:t>recuento de los elementos que presenta</w:t>
      </w:r>
      <w:r>
        <w:rPr>
          <w:rFonts w:ascii="Times New Roman" w:hAnsi="Times New Roman" w:cs="Times New Roman"/>
        </w:rPr>
        <w:t>n</w:t>
      </w:r>
      <w:r w:rsidRPr="007064AA">
        <w:rPr>
          <w:rFonts w:ascii="Times New Roman" w:hAnsi="Times New Roman" w:cs="Times New Roman"/>
        </w:rPr>
        <w:t xml:space="preserve"> una característica común.</w:t>
      </w:r>
    </w:p>
    <w:p w14:paraId="6ACBA719" w14:textId="77777777" w:rsidR="00221D05" w:rsidRPr="007064AA" w:rsidRDefault="00221D05" w:rsidP="00221D05">
      <w:pPr>
        <w:spacing w:after="0"/>
        <w:jc w:val="both"/>
        <w:rPr>
          <w:rFonts w:ascii="Times New Roman" w:hAnsi="Times New Roman" w:cs="Times New Roman"/>
        </w:rPr>
      </w:pPr>
    </w:p>
    <w:p w14:paraId="21D66617" w14:textId="77777777" w:rsidR="00221D05" w:rsidRPr="007064AA" w:rsidRDefault="00221D05" w:rsidP="00221D05">
      <w:pPr>
        <w:spacing w:after="0"/>
        <w:jc w:val="both"/>
        <w:rPr>
          <w:rFonts w:ascii="Times New Roman" w:hAnsi="Times New Roman" w:cs="Times New Roman"/>
        </w:rPr>
      </w:pPr>
      <w:r>
        <w:rPr>
          <w:rFonts w:ascii="Times New Roman" w:hAnsi="Times New Roman" w:cs="Times New Roman"/>
        </w:rPr>
        <w:t>Una</w:t>
      </w:r>
      <w:r w:rsidRPr="007064AA">
        <w:rPr>
          <w:rFonts w:ascii="Times New Roman" w:hAnsi="Times New Roman" w:cs="Times New Roman"/>
        </w:rPr>
        <w:t xml:space="preserve"> población finita es aquella que tiene un número limitado de elementos</w:t>
      </w:r>
      <w:ins w:id="5" w:author="mercyranjel" w:date="2016-02-09T09:30:00Z">
        <w:r w:rsidR="00EB6C6D">
          <w:rPr>
            <w:rFonts w:ascii="Times New Roman" w:hAnsi="Times New Roman" w:cs="Times New Roman"/>
          </w:rPr>
          <w:t>;</w:t>
        </w:r>
      </w:ins>
      <w:r w:rsidRPr="007064AA">
        <w:rPr>
          <w:rFonts w:ascii="Times New Roman" w:hAnsi="Times New Roman" w:cs="Times New Roman"/>
        </w:rPr>
        <w:t xml:space="preserve"> y </w:t>
      </w:r>
      <w:r>
        <w:rPr>
          <w:rFonts w:ascii="Times New Roman" w:hAnsi="Times New Roman" w:cs="Times New Roman"/>
        </w:rPr>
        <w:t>una</w:t>
      </w:r>
      <w:r w:rsidRPr="007064AA">
        <w:rPr>
          <w:rFonts w:ascii="Times New Roman" w:hAnsi="Times New Roman" w:cs="Times New Roman"/>
        </w:rPr>
        <w:t xml:space="preserve"> población infinita </w:t>
      </w:r>
      <w:r>
        <w:rPr>
          <w:rFonts w:ascii="Times New Roman" w:hAnsi="Times New Roman" w:cs="Times New Roman"/>
        </w:rPr>
        <w:t>es aquella que</w:t>
      </w:r>
      <w:r w:rsidRPr="007064AA">
        <w:rPr>
          <w:rFonts w:ascii="Times New Roman" w:hAnsi="Times New Roman" w:cs="Times New Roman"/>
        </w:rPr>
        <w:t xml:space="preserve"> no tiene límite </w:t>
      </w:r>
      <w:r w:rsidR="00EB6C6D">
        <w:rPr>
          <w:rFonts w:ascii="Times New Roman" w:hAnsi="Times New Roman" w:cs="Times New Roman"/>
        </w:rPr>
        <w:t>de</w:t>
      </w:r>
      <w:r w:rsidR="00EB6C6D" w:rsidRPr="007064AA">
        <w:rPr>
          <w:rFonts w:ascii="Times New Roman" w:hAnsi="Times New Roman" w:cs="Times New Roman"/>
        </w:rPr>
        <w:t xml:space="preserve"> </w:t>
      </w:r>
      <w:r w:rsidRPr="007064AA">
        <w:rPr>
          <w:rFonts w:ascii="Times New Roman" w:hAnsi="Times New Roman" w:cs="Times New Roman"/>
        </w:rPr>
        <w:t>elementos.</w:t>
      </w:r>
    </w:p>
    <w:p w14:paraId="39174B82" w14:textId="77777777" w:rsidR="00221D05" w:rsidRDefault="00221D05" w:rsidP="00221D05">
      <w:pPr>
        <w:spacing w:after="0"/>
        <w:rPr>
          <w:rFonts w:ascii="Times New Roman" w:hAnsi="Times New Roman" w:cs="Times New Roman"/>
        </w:rPr>
      </w:pPr>
    </w:p>
    <w:p w14:paraId="4DB89B2F" w14:textId="77777777" w:rsidR="00221D05" w:rsidRPr="007064AA" w:rsidRDefault="00221D05" w:rsidP="00221D05">
      <w:pPr>
        <w:spacing w:after="0"/>
        <w:rPr>
          <w:rFonts w:ascii="Times New Roman" w:hAnsi="Times New Roman" w:cs="Times New Roman"/>
        </w:rPr>
      </w:pPr>
      <w:r>
        <w:rPr>
          <w:rFonts w:ascii="Times New Roman" w:hAnsi="Times New Roman" w:cs="Times New Roman"/>
        </w:rPr>
        <w:t xml:space="preserve">Por ejemplo, todos los empleados de un reconocido almacén de ropa masculina del país forman </w:t>
      </w:r>
      <w:r w:rsidRPr="007064AA">
        <w:rPr>
          <w:rFonts w:ascii="Times New Roman" w:hAnsi="Times New Roman" w:cs="Times New Roman"/>
        </w:rPr>
        <w:t>una población finita</w:t>
      </w:r>
      <w:r w:rsidR="00EB6C6D">
        <w:rPr>
          <w:rFonts w:ascii="Times New Roman" w:hAnsi="Times New Roman" w:cs="Times New Roman"/>
        </w:rPr>
        <w:t>;</w:t>
      </w:r>
      <w:r w:rsidRPr="007064AA">
        <w:rPr>
          <w:rFonts w:ascii="Times New Roman" w:hAnsi="Times New Roman" w:cs="Times New Roman"/>
        </w:rPr>
        <w:t xml:space="preserve"> pero si se hace referencia a las personas que han sido o son empleados en el país, est</w:t>
      </w:r>
      <w:r w:rsidR="00EB6C6D">
        <w:rPr>
          <w:rFonts w:ascii="Times New Roman" w:hAnsi="Times New Roman" w:cs="Times New Roman"/>
        </w:rPr>
        <w:t>a</w:t>
      </w:r>
      <w:r>
        <w:rPr>
          <w:rFonts w:ascii="Times New Roman" w:hAnsi="Times New Roman" w:cs="Times New Roman"/>
        </w:rPr>
        <w:t>s</w:t>
      </w:r>
      <w:r w:rsidRPr="007064AA">
        <w:rPr>
          <w:rFonts w:ascii="Times New Roman" w:hAnsi="Times New Roman" w:cs="Times New Roman"/>
        </w:rPr>
        <w:t xml:space="preserve"> </w:t>
      </w:r>
      <w:r w:rsidR="00EB6C6D">
        <w:rPr>
          <w:rFonts w:ascii="Times New Roman" w:hAnsi="Times New Roman" w:cs="Times New Roman"/>
        </w:rPr>
        <w:t>se</w:t>
      </w:r>
      <w:r w:rsidR="00EB6C6D" w:rsidRPr="007064AA">
        <w:rPr>
          <w:rFonts w:ascii="Times New Roman" w:hAnsi="Times New Roman" w:cs="Times New Roman"/>
        </w:rPr>
        <w:t xml:space="preserve"> </w:t>
      </w:r>
      <w:r w:rsidRPr="007064AA">
        <w:rPr>
          <w:rFonts w:ascii="Times New Roman" w:hAnsi="Times New Roman" w:cs="Times New Roman"/>
        </w:rPr>
        <w:t>considera</w:t>
      </w:r>
      <w:r w:rsidR="00EB6C6D">
        <w:rPr>
          <w:rFonts w:ascii="Times New Roman" w:hAnsi="Times New Roman" w:cs="Times New Roman"/>
        </w:rPr>
        <w:t>n</w:t>
      </w:r>
      <w:r w:rsidRPr="007064AA">
        <w:rPr>
          <w:rFonts w:ascii="Times New Roman" w:hAnsi="Times New Roman" w:cs="Times New Roman"/>
        </w:rPr>
        <w:t xml:space="preserve"> una población infinita.</w:t>
      </w:r>
    </w:p>
    <w:p w14:paraId="3E263590" w14:textId="77777777" w:rsidR="00221D05" w:rsidRDefault="00221D05" w:rsidP="00221D05">
      <w:pPr>
        <w:spacing w:after="0"/>
        <w:rPr>
          <w:rFonts w:ascii="Times New Roman" w:hAnsi="Times New Roman" w:cs="Times New Roman"/>
        </w:rPr>
      </w:pPr>
    </w:p>
    <w:p w14:paraId="5AE1A6D5" w14:textId="77777777" w:rsidR="00221D05" w:rsidRDefault="00221D05" w:rsidP="00221D05">
      <w:pPr>
        <w:spacing w:after="0"/>
        <w:rPr>
          <w:rFonts w:ascii="Times New Roman" w:hAnsi="Times New Roman" w:cs="Times New Roman"/>
        </w:rPr>
      </w:pPr>
      <w:r>
        <w:rPr>
          <w:rFonts w:ascii="Times New Roman" w:hAnsi="Times New Roman" w:cs="Times New Roman"/>
        </w:rPr>
        <w:t xml:space="preserve">La </w:t>
      </w:r>
      <w:r w:rsidRPr="006A7C12">
        <w:rPr>
          <w:rFonts w:ascii="Times New Roman" w:hAnsi="Times New Roman" w:cs="Times New Roman"/>
          <w:b/>
        </w:rPr>
        <w:t>muestra</w:t>
      </w:r>
      <w:r>
        <w:rPr>
          <w:rFonts w:ascii="Times New Roman" w:hAnsi="Times New Roman" w:cs="Times New Roman"/>
        </w:rPr>
        <w:t xml:space="preserve"> es un subconjunto de la población. Es importante señalar que la muestra debe ser representativa de la población tanto en cantidad como en </w:t>
      </w:r>
      <w:r w:rsidR="00EB6C6D">
        <w:rPr>
          <w:rFonts w:ascii="Times New Roman" w:hAnsi="Times New Roman" w:cs="Times New Roman"/>
        </w:rPr>
        <w:t xml:space="preserve">sus </w:t>
      </w:r>
      <w:r>
        <w:rPr>
          <w:rFonts w:ascii="Times New Roman" w:hAnsi="Times New Roman" w:cs="Times New Roman"/>
        </w:rPr>
        <w:t>características.</w:t>
      </w:r>
      <w:r w:rsidR="00EB6C6D">
        <w:rPr>
          <w:rFonts w:ascii="Times New Roman" w:hAnsi="Times New Roman" w:cs="Times New Roman"/>
        </w:rPr>
        <w:t xml:space="preserve"> </w:t>
      </w:r>
      <w:r>
        <w:rPr>
          <w:rFonts w:ascii="Times New Roman" w:hAnsi="Times New Roman" w:cs="Times New Roman"/>
        </w:rPr>
        <w:t xml:space="preserve">Cuando se selecciona una muestra se </w:t>
      </w:r>
      <w:r w:rsidR="00EB6C6D">
        <w:rPr>
          <w:rFonts w:ascii="Times New Roman" w:hAnsi="Times New Roman" w:cs="Times New Roman"/>
        </w:rPr>
        <w:t>hace</w:t>
      </w:r>
      <w:r>
        <w:rPr>
          <w:rFonts w:ascii="Times New Roman" w:hAnsi="Times New Roman" w:cs="Times New Roman"/>
        </w:rPr>
        <w:t xml:space="preserve"> un </w:t>
      </w:r>
      <w:r w:rsidRPr="006A7C12">
        <w:rPr>
          <w:rFonts w:ascii="Times New Roman" w:hAnsi="Times New Roman" w:cs="Times New Roman"/>
          <w:b/>
        </w:rPr>
        <w:t>muestreo</w:t>
      </w:r>
      <w:r>
        <w:rPr>
          <w:rFonts w:ascii="Times New Roman" w:hAnsi="Times New Roman" w:cs="Times New Roman"/>
        </w:rPr>
        <w:t>; existen diferentes tipos de muestreo</w:t>
      </w:r>
      <w:r w:rsidR="00EB6C6D">
        <w:rPr>
          <w:rFonts w:ascii="Times New Roman" w:hAnsi="Times New Roman" w:cs="Times New Roman"/>
        </w:rPr>
        <w:t>.</w:t>
      </w:r>
    </w:p>
    <w:p w14:paraId="1DCA2B33" w14:textId="77777777" w:rsidR="00221D05" w:rsidRPr="006A7C12" w:rsidRDefault="00221D05" w:rsidP="00831F54">
      <w:pPr>
        <w:pStyle w:val="Prrafodelista"/>
        <w:numPr>
          <w:ilvl w:val="0"/>
          <w:numId w:val="2"/>
        </w:numPr>
        <w:spacing w:after="0"/>
        <w:rPr>
          <w:rFonts w:ascii="Times New Roman" w:hAnsi="Times New Roman" w:cs="Times New Roman"/>
        </w:rPr>
      </w:pPr>
      <w:r w:rsidRPr="006A7C12">
        <w:rPr>
          <w:rFonts w:ascii="Times New Roman" w:hAnsi="Times New Roman" w:cs="Times New Roman"/>
          <w:b/>
        </w:rPr>
        <w:t>Aleatorio</w:t>
      </w:r>
      <w:r w:rsidRPr="006A7C12">
        <w:rPr>
          <w:rFonts w:ascii="Times New Roman" w:hAnsi="Times New Roman" w:cs="Times New Roman"/>
        </w:rPr>
        <w:t>. Cuando la selección de los individuos que van a participar en el estudio es al azar.</w:t>
      </w:r>
    </w:p>
    <w:p w14:paraId="6FE7F3A1" w14:textId="77777777" w:rsidR="00221D05" w:rsidRPr="006A7C12" w:rsidRDefault="00221D05" w:rsidP="00831F54">
      <w:pPr>
        <w:pStyle w:val="Prrafodelista"/>
        <w:numPr>
          <w:ilvl w:val="0"/>
          <w:numId w:val="2"/>
        </w:numPr>
        <w:spacing w:after="0"/>
        <w:rPr>
          <w:rFonts w:ascii="Times New Roman" w:hAnsi="Times New Roman" w:cs="Times New Roman"/>
        </w:rPr>
      </w:pPr>
      <w:r w:rsidRPr="006A7C12">
        <w:rPr>
          <w:rFonts w:ascii="Times New Roman" w:hAnsi="Times New Roman" w:cs="Times New Roman"/>
          <w:b/>
        </w:rPr>
        <w:t>Estratificado</w:t>
      </w:r>
      <w:r w:rsidRPr="006A7C12">
        <w:rPr>
          <w:rFonts w:ascii="Times New Roman" w:hAnsi="Times New Roman" w:cs="Times New Roman"/>
        </w:rPr>
        <w:t xml:space="preserve">. Cuando se divide la población en clases y de cada clase se toman algunos individuos. </w:t>
      </w:r>
    </w:p>
    <w:p w14:paraId="307A58DB" w14:textId="77777777" w:rsidR="00221D05" w:rsidRPr="006A7C12" w:rsidRDefault="00221D05" w:rsidP="00831F54">
      <w:pPr>
        <w:pStyle w:val="Prrafodelista"/>
        <w:numPr>
          <w:ilvl w:val="0"/>
          <w:numId w:val="2"/>
        </w:numPr>
        <w:spacing w:after="0"/>
        <w:rPr>
          <w:rFonts w:ascii="Times New Roman" w:hAnsi="Times New Roman" w:cs="Times New Roman"/>
        </w:rPr>
      </w:pPr>
      <w:r w:rsidRPr="006A7C12">
        <w:rPr>
          <w:rFonts w:ascii="Times New Roman" w:hAnsi="Times New Roman" w:cs="Times New Roman"/>
          <w:b/>
        </w:rPr>
        <w:t>Sistemático</w:t>
      </w:r>
      <w:r w:rsidRPr="006A7C12">
        <w:rPr>
          <w:rFonts w:ascii="Times New Roman" w:hAnsi="Times New Roman" w:cs="Times New Roman"/>
        </w:rPr>
        <w:t>. Cuando se define previamente un criterio o una característica específica para seleccionar la muestra.</w:t>
      </w:r>
    </w:p>
    <w:p w14:paraId="60AF9CA7" w14:textId="77777777" w:rsidR="00221D05" w:rsidRDefault="00221D05" w:rsidP="00221D05">
      <w:pPr>
        <w:spacing w:after="0"/>
        <w:rPr>
          <w:rFonts w:ascii="Times New Roman" w:hAnsi="Times New Roman" w:cs="Times New Roman"/>
          <w:b/>
          <w:color w:val="FF0000"/>
        </w:rPr>
      </w:pPr>
    </w:p>
    <w:p w14:paraId="4C199D5E" w14:textId="77777777" w:rsidR="00221D05" w:rsidRPr="00EC00F8" w:rsidRDefault="00010BC5" w:rsidP="00221D05">
      <w:pPr>
        <w:spacing w:after="0"/>
        <w:rPr>
          <w:rFonts w:ascii="Times New Roman" w:hAnsi="Times New Roman" w:cs="Times New Roman"/>
        </w:rPr>
      </w:pPr>
      <w:r w:rsidRPr="00EC00F8">
        <w:rPr>
          <w:rFonts w:ascii="Times New Roman" w:hAnsi="Times New Roman" w:cs="Times New Roman"/>
        </w:rPr>
        <w:t>Ejemplo</w:t>
      </w:r>
    </w:p>
    <w:p w14:paraId="0DB6EBCE" w14:textId="77777777" w:rsidR="00221D05" w:rsidRPr="006A7C12" w:rsidRDefault="00221D05" w:rsidP="00221D05">
      <w:pPr>
        <w:spacing w:after="0"/>
        <w:rPr>
          <w:rFonts w:ascii="Times New Roman" w:hAnsi="Times New Roman" w:cs="Times New Roman"/>
        </w:rPr>
      </w:pPr>
      <w:r w:rsidRPr="006A7C12">
        <w:rPr>
          <w:rFonts w:ascii="Times New Roman" w:hAnsi="Times New Roman" w:cs="Times New Roman"/>
        </w:rPr>
        <w:t>Determinar la muestra y la población en la siguiente situación</w:t>
      </w:r>
      <w:r w:rsidR="00315D68">
        <w:rPr>
          <w:rFonts w:ascii="Times New Roman" w:hAnsi="Times New Roman" w:cs="Times New Roman"/>
        </w:rPr>
        <w:t>.</w:t>
      </w:r>
    </w:p>
    <w:p w14:paraId="3D80EA58" w14:textId="77777777" w:rsidR="00221D05" w:rsidRPr="006A7C12" w:rsidRDefault="00221D05" w:rsidP="00221D05">
      <w:pPr>
        <w:spacing w:after="0"/>
        <w:rPr>
          <w:rFonts w:ascii="Times New Roman" w:hAnsi="Times New Roman" w:cs="Times New Roman"/>
        </w:rPr>
      </w:pPr>
      <w:r w:rsidRPr="006A7C12">
        <w:rPr>
          <w:rFonts w:ascii="Times New Roman" w:hAnsi="Times New Roman" w:cs="Times New Roman"/>
        </w:rPr>
        <w:t>El consejo estudiantil de un colegio ubicado en un sector de estrato 3 de una ciudad quiere preguntar a los estudiantes su opinión respecto a un cambio en el uniforme de deportes. Para ello, elabor</w:t>
      </w:r>
      <w:r w:rsidR="00315D68">
        <w:rPr>
          <w:rFonts w:ascii="Times New Roman" w:hAnsi="Times New Roman" w:cs="Times New Roman"/>
        </w:rPr>
        <w:t>a</w:t>
      </w:r>
      <w:r w:rsidRPr="006A7C12">
        <w:rPr>
          <w:rFonts w:ascii="Times New Roman" w:hAnsi="Times New Roman" w:cs="Times New Roman"/>
        </w:rPr>
        <w:t xml:space="preserve"> una encuesta que se va a aplicar a 10 estudiantes de cada salón.</w:t>
      </w:r>
    </w:p>
    <w:p w14:paraId="15AB07C4" w14:textId="77777777" w:rsidR="00221D05" w:rsidRDefault="00221D05" w:rsidP="00221D05">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221D05" w:rsidRPr="007B3A77" w14:paraId="386F4F4E" w14:textId="77777777" w:rsidTr="004B0916">
        <w:tc>
          <w:tcPr>
            <w:tcW w:w="9033" w:type="dxa"/>
            <w:gridSpan w:val="2"/>
            <w:shd w:val="clear" w:color="auto" w:fill="0D0D0D" w:themeFill="text1" w:themeFillTint="F2"/>
          </w:tcPr>
          <w:p w14:paraId="5D559CDA" w14:textId="77777777" w:rsidR="00221D05" w:rsidRPr="007B3A77" w:rsidRDefault="00221D05" w:rsidP="004B091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Imagen (fotografía, gráfica o ilustración)</w:t>
            </w:r>
          </w:p>
        </w:tc>
      </w:tr>
      <w:tr w:rsidR="00221D05" w:rsidRPr="007B3A77" w14:paraId="5981CAB1" w14:textId="77777777" w:rsidTr="004B0916">
        <w:tc>
          <w:tcPr>
            <w:tcW w:w="2518" w:type="dxa"/>
          </w:tcPr>
          <w:p w14:paraId="214243B2" w14:textId="77777777" w:rsidR="00221D05" w:rsidRPr="007B3A77" w:rsidRDefault="00221D05" w:rsidP="004B091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062BCDC6" w14:textId="77777777" w:rsidR="00221D05" w:rsidRPr="007B3A77" w:rsidRDefault="00221D05" w:rsidP="004B0916">
            <w:pPr>
              <w:rPr>
                <w:rFonts w:ascii="Times New Roman" w:hAnsi="Times New Roman" w:cs="Times New Roman"/>
                <w:b/>
                <w:color w:val="000000"/>
                <w:sz w:val="24"/>
                <w:szCs w:val="24"/>
              </w:rPr>
            </w:pPr>
            <w:r w:rsidRPr="007B3A77">
              <w:rPr>
                <w:rFonts w:ascii="Times New Roman" w:hAnsi="Times New Roman" w:cs="Times New Roman"/>
                <w:color w:val="000000"/>
                <w:sz w:val="24"/>
                <w:szCs w:val="24"/>
              </w:rPr>
              <w:t>MA_06_14</w:t>
            </w:r>
            <w:r>
              <w:rPr>
                <w:rFonts w:ascii="Times New Roman" w:hAnsi="Times New Roman" w:cs="Times New Roman"/>
                <w:color w:val="000000"/>
                <w:sz w:val="24"/>
                <w:szCs w:val="24"/>
              </w:rPr>
              <w:t>_</w:t>
            </w:r>
            <w:r w:rsidRPr="007B3A77">
              <w:rPr>
                <w:rFonts w:ascii="Times New Roman" w:hAnsi="Times New Roman" w:cs="Times New Roman"/>
                <w:color w:val="000000"/>
                <w:sz w:val="24"/>
                <w:szCs w:val="24"/>
              </w:rPr>
              <w:t>IMG0</w:t>
            </w:r>
            <w:r>
              <w:rPr>
                <w:rFonts w:ascii="Times New Roman" w:hAnsi="Times New Roman" w:cs="Times New Roman"/>
                <w:color w:val="000000"/>
                <w:sz w:val="24"/>
                <w:szCs w:val="24"/>
              </w:rPr>
              <w:t>2</w:t>
            </w:r>
          </w:p>
        </w:tc>
      </w:tr>
      <w:tr w:rsidR="00221D05" w:rsidRPr="007B3A77" w14:paraId="68F26086" w14:textId="77777777" w:rsidTr="004B0916">
        <w:tc>
          <w:tcPr>
            <w:tcW w:w="2518" w:type="dxa"/>
          </w:tcPr>
          <w:p w14:paraId="6349D71E" w14:textId="77777777" w:rsidR="00221D05" w:rsidRPr="007B3A77" w:rsidRDefault="00221D05" w:rsidP="004B091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22CE8C8A" w14:textId="77777777" w:rsidR="00221D05" w:rsidRPr="007B3A77" w:rsidRDefault="00221D05" w:rsidP="004B0916">
            <w:pPr>
              <w:rPr>
                <w:rFonts w:ascii="Times New Roman" w:hAnsi="Times New Roman" w:cs="Times New Roman"/>
                <w:color w:val="000000"/>
                <w:sz w:val="24"/>
                <w:szCs w:val="24"/>
              </w:rPr>
            </w:pPr>
            <w:r w:rsidRPr="007B3A77">
              <w:rPr>
                <w:rFonts w:ascii="Times New Roman" w:hAnsi="Times New Roman" w:cs="Times New Roman"/>
                <w:color w:val="000000"/>
                <w:sz w:val="24"/>
                <w:szCs w:val="24"/>
              </w:rPr>
              <w:t xml:space="preserve">La </w:t>
            </w:r>
            <w:r>
              <w:rPr>
                <w:rFonts w:ascii="Times New Roman" w:hAnsi="Times New Roman" w:cs="Times New Roman"/>
                <w:color w:val="000000"/>
                <w:sz w:val="24"/>
                <w:szCs w:val="24"/>
              </w:rPr>
              <w:t>muestra</w:t>
            </w:r>
          </w:p>
        </w:tc>
      </w:tr>
      <w:tr w:rsidR="009F039D" w:rsidRPr="007B3A77" w14:paraId="3B884E23" w14:textId="77777777" w:rsidTr="004B0916">
        <w:tc>
          <w:tcPr>
            <w:tcW w:w="2518" w:type="dxa"/>
          </w:tcPr>
          <w:p w14:paraId="356DDF14" w14:textId="77777777" w:rsidR="009F039D" w:rsidRPr="007B3A77" w:rsidRDefault="009F039D" w:rsidP="004B091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Código Shutterstock (o URL o la ruta en AulaPlaneta)</w:t>
            </w:r>
          </w:p>
        </w:tc>
        <w:tc>
          <w:tcPr>
            <w:tcW w:w="6515" w:type="dxa"/>
          </w:tcPr>
          <w:p w14:paraId="5313D968" w14:textId="77777777" w:rsidR="009F039D" w:rsidRPr="007B3A77" w:rsidRDefault="002F3B46" w:rsidP="004B0916">
            <w:pPr>
              <w:rPr>
                <w:rFonts w:ascii="Times New Roman" w:hAnsi="Times New Roman" w:cs="Times New Roman"/>
                <w:color w:val="000000"/>
                <w:sz w:val="24"/>
                <w:szCs w:val="24"/>
              </w:rPr>
            </w:pPr>
            <w:hyperlink r:id="rId8" w:history="1">
              <w:r w:rsidR="009F039D" w:rsidRPr="0033498E">
                <w:rPr>
                  <w:rStyle w:val="Hipervnculo"/>
                  <w:rFonts w:ascii="Times New Roman" w:hAnsi="Times New Roman" w:cs="Times New Roman"/>
                  <w:color w:val="auto"/>
                  <w:sz w:val="24"/>
                  <w:szCs w:val="24"/>
                  <w:shd w:val="clear" w:color="auto" w:fill="222222"/>
                </w:rPr>
                <w:t>106380011</w:t>
              </w:r>
            </w:hyperlink>
          </w:p>
        </w:tc>
      </w:tr>
      <w:tr w:rsidR="009F039D" w:rsidRPr="007B3A77" w14:paraId="1B5B9476" w14:textId="77777777" w:rsidTr="004B0916">
        <w:tc>
          <w:tcPr>
            <w:tcW w:w="2518" w:type="dxa"/>
          </w:tcPr>
          <w:p w14:paraId="772A6902" w14:textId="77777777" w:rsidR="009F039D" w:rsidRPr="007B3A77" w:rsidRDefault="009F039D" w:rsidP="004B091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Pie de imagen</w:t>
            </w:r>
          </w:p>
        </w:tc>
        <w:tc>
          <w:tcPr>
            <w:tcW w:w="6515" w:type="dxa"/>
          </w:tcPr>
          <w:p w14:paraId="310B58D4" w14:textId="77777777" w:rsidR="00AA27BC" w:rsidRDefault="009F039D" w:rsidP="00EC00F8">
            <w:pPr>
              <w:rPr>
                <w:rFonts w:ascii="Times New Roman" w:eastAsiaTheme="majorEastAsia" w:hAnsi="Times New Roman" w:cs="Times New Roman"/>
                <w:b/>
                <w:bCs/>
                <w:i/>
                <w:iCs/>
                <w:color w:val="000000"/>
                <w:sz w:val="24"/>
                <w:szCs w:val="24"/>
                <w:lang w:val="es-ES_tradnl"/>
              </w:rPr>
            </w:pPr>
            <w:r>
              <w:rPr>
                <w:rFonts w:ascii="Times New Roman" w:hAnsi="Times New Roman" w:cs="Times New Roman"/>
                <w:color w:val="000000"/>
                <w:sz w:val="24"/>
                <w:szCs w:val="24"/>
              </w:rPr>
              <w:t xml:space="preserve">El muestreo es indispensable </w:t>
            </w:r>
            <w:r w:rsidR="00315D68">
              <w:rPr>
                <w:rFonts w:ascii="Times New Roman" w:hAnsi="Times New Roman" w:cs="Times New Roman"/>
                <w:color w:val="000000"/>
                <w:sz w:val="24"/>
                <w:szCs w:val="24"/>
              </w:rPr>
              <w:t>por</w:t>
            </w:r>
            <w:r>
              <w:rPr>
                <w:rFonts w:ascii="Times New Roman" w:hAnsi="Times New Roman" w:cs="Times New Roman"/>
                <w:color w:val="000000"/>
                <w:sz w:val="24"/>
                <w:szCs w:val="24"/>
              </w:rPr>
              <w:t>que es imposible entrevistar a todos los miembros de una población.</w:t>
            </w:r>
          </w:p>
        </w:tc>
      </w:tr>
      <w:tr w:rsidR="009F039D" w:rsidRPr="007B3A77" w14:paraId="1DC93F64" w14:textId="77777777" w:rsidTr="004B0916">
        <w:tc>
          <w:tcPr>
            <w:tcW w:w="2518" w:type="dxa"/>
          </w:tcPr>
          <w:p w14:paraId="235B255F" w14:textId="77777777" w:rsidR="009F039D" w:rsidRPr="007B3A77" w:rsidRDefault="009F039D" w:rsidP="004B091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lastRenderedPageBreak/>
              <w:t>Ubicación del pie de imagen</w:t>
            </w:r>
          </w:p>
        </w:tc>
        <w:tc>
          <w:tcPr>
            <w:tcW w:w="6515" w:type="dxa"/>
          </w:tcPr>
          <w:p w14:paraId="7AB57152" w14:textId="77777777" w:rsidR="009F039D" w:rsidRPr="007B3A77" w:rsidRDefault="009F039D" w:rsidP="004B0916">
            <w:pPr>
              <w:rPr>
                <w:rFonts w:ascii="Times New Roman" w:hAnsi="Times New Roman" w:cs="Times New Roman"/>
                <w:color w:val="000000"/>
                <w:sz w:val="24"/>
                <w:szCs w:val="24"/>
              </w:rPr>
            </w:pPr>
            <w:r w:rsidRPr="007B3A77">
              <w:rPr>
                <w:rFonts w:ascii="Times New Roman" w:hAnsi="Times New Roman" w:cs="Times New Roman"/>
                <w:color w:val="000000"/>
                <w:sz w:val="24"/>
                <w:szCs w:val="24"/>
              </w:rPr>
              <w:t xml:space="preserve">Inferior </w:t>
            </w:r>
          </w:p>
        </w:tc>
      </w:tr>
    </w:tbl>
    <w:p w14:paraId="4C91A8AF" w14:textId="77777777" w:rsidR="00221D05" w:rsidRPr="006A7C12" w:rsidRDefault="00221D05" w:rsidP="00221D05">
      <w:pPr>
        <w:spacing w:after="0"/>
        <w:rPr>
          <w:rFonts w:ascii="Times New Roman" w:hAnsi="Times New Roman" w:cs="Times New Roman"/>
        </w:rPr>
      </w:pPr>
    </w:p>
    <w:p w14:paraId="0B0114C0" w14:textId="1092C99D" w:rsidR="00221D05" w:rsidRPr="006A7C12" w:rsidRDefault="00221D05" w:rsidP="00221D05">
      <w:pPr>
        <w:spacing w:after="0"/>
        <w:rPr>
          <w:rFonts w:ascii="Times New Roman" w:hAnsi="Times New Roman" w:cs="Times New Roman"/>
        </w:rPr>
      </w:pPr>
      <w:r w:rsidRPr="006A7C12">
        <w:rPr>
          <w:rFonts w:ascii="Times New Roman" w:hAnsi="Times New Roman" w:cs="Times New Roman"/>
        </w:rPr>
        <w:t>En este caso</w:t>
      </w:r>
      <w:ins w:id="6" w:author="mercyranjel" w:date="2016-02-09T09:37:00Z">
        <w:r w:rsidR="00315D68">
          <w:rPr>
            <w:rFonts w:ascii="Times New Roman" w:hAnsi="Times New Roman" w:cs="Times New Roman"/>
          </w:rPr>
          <w:t>,</w:t>
        </w:r>
      </w:ins>
      <w:r w:rsidRPr="006A7C12">
        <w:rPr>
          <w:rFonts w:ascii="Times New Roman" w:hAnsi="Times New Roman" w:cs="Times New Roman"/>
        </w:rPr>
        <w:t xml:space="preserve"> la población está determinada por todos los estudiantes del colegio</w:t>
      </w:r>
      <w:r w:rsidR="00315D68">
        <w:rPr>
          <w:rFonts w:ascii="Times New Roman" w:hAnsi="Times New Roman" w:cs="Times New Roman"/>
        </w:rPr>
        <w:t>;</w:t>
      </w:r>
      <w:r w:rsidRPr="006A7C12">
        <w:rPr>
          <w:rFonts w:ascii="Times New Roman" w:hAnsi="Times New Roman" w:cs="Times New Roman"/>
        </w:rPr>
        <w:t xml:space="preserve"> la muestra estará formada por los 10 estudiantes de cada salón que respond</w:t>
      </w:r>
      <w:r w:rsidR="00315D68">
        <w:rPr>
          <w:rFonts w:ascii="Times New Roman" w:hAnsi="Times New Roman" w:cs="Times New Roman"/>
        </w:rPr>
        <w:t>erán</w:t>
      </w:r>
      <w:r w:rsidRPr="006A7C12">
        <w:rPr>
          <w:rFonts w:ascii="Times New Roman" w:hAnsi="Times New Roman" w:cs="Times New Roman"/>
        </w:rPr>
        <w:t xml:space="preserve"> la encuesta.</w:t>
      </w:r>
      <w:r>
        <w:rPr>
          <w:rFonts w:ascii="Times New Roman" w:hAnsi="Times New Roman" w:cs="Times New Roman"/>
        </w:rPr>
        <w:t xml:space="preserve"> La población</w:t>
      </w:r>
      <w:r w:rsidR="00315D68">
        <w:rPr>
          <w:rFonts w:ascii="Times New Roman" w:hAnsi="Times New Roman" w:cs="Times New Roman"/>
        </w:rPr>
        <w:t>,</w:t>
      </w:r>
      <w:r>
        <w:rPr>
          <w:rFonts w:ascii="Times New Roman" w:hAnsi="Times New Roman" w:cs="Times New Roman"/>
        </w:rPr>
        <w:t xml:space="preserve"> en este caso</w:t>
      </w:r>
      <w:r w:rsidR="00315D68">
        <w:rPr>
          <w:rFonts w:ascii="Times New Roman" w:hAnsi="Times New Roman" w:cs="Times New Roman"/>
        </w:rPr>
        <w:t>,</w:t>
      </w:r>
      <w:r>
        <w:rPr>
          <w:rFonts w:ascii="Times New Roman" w:hAnsi="Times New Roman" w:cs="Times New Roman"/>
        </w:rPr>
        <w:t xml:space="preserve"> es finita pues es posible contar a todos los estudiantes que </w:t>
      </w:r>
      <w:r w:rsidR="00315D68">
        <w:rPr>
          <w:rFonts w:ascii="Times New Roman" w:hAnsi="Times New Roman" w:cs="Times New Roman"/>
        </w:rPr>
        <w:t xml:space="preserve">pueden </w:t>
      </w:r>
      <w:r>
        <w:rPr>
          <w:rFonts w:ascii="Times New Roman" w:hAnsi="Times New Roman" w:cs="Times New Roman"/>
        </w:rPr>
        <w:t>participar en la encuesta.</w:t>
      </w:r>
    </w:p>
    <w:p w14:paraId="4385AEB1" w14:textId="77777777" w:rsidR="00221D05" w:rsidRDefault="00221D05" w:rsidP="00221D05">
      <w:pPr>
        <w:spacing w:after="0"/>
        <w:rPr>
          <w:rFonts w:ascii="Times New Roman" w:hAnsi="Times New Roman" w:cs="Times New Roman"/>
          <w:b/>
          <w:color w:val="FF0000"/>
        </w:rPr>
      </w:pPr>
    </w:p>
    <w:tbl>
      <w:tblPr>
        <w:tblStyle w:val="Tablaconcuadrcula"/>
        <w:tblW w:w="0" w:type="auto"/>
        <w:tblLook w:val="04A0" w:firstRow="1" w:lastRow="0" w:firstColumn="1" w:lastColumn="0" w:noHBand="0" w:noVBand="1"/>
      </w:tblPr>
      <w:tblGrid>
        <w:gridCol w:w="2518"/>
        <w:gridCol w:w="6460"/>
      </w:tblGrid>
      <w:tr w:rsidR="00221D05" w:rsidRPr="007B3A77" w14:paraId="5573B2A0" w14:textId="77777777" w:rsidTr="004B0916">
        <w:tc>
          <w:tcPr>
            <w:tcW w:w="8978" w:type="dxa"/>
            <w:gridSpan w:val="2"/>
            <w:shd w:val="clear" w:color="auto" w:fill="000000" w:themeFill="text1"/>
          </w:tcPr>
          <w:p w14:paraId="7A8B84D4" w14:textId="77777777" w:rsidR="00221D05" w:rsidRPr="007B3A77" w:rsidRDefault="00221D05" w:rsidP="004B091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Destacado</w:t>
            </w:r>
          </w:p>
        </w:tc>
      </w:tr>
      <w:tr w:rsidR="00221D05" w:rsidRPr="007B3A77" w14:paraId="7F5671BD" w14:textId="77777777" w:rsidTr="004B0916">
        <w:tc>
          <w:tcPr>
            <w:tcW w:w="2518" w:type="dxa"/>
          </w:tcPr>
          <w:p w14:paraId="52987678" w14:textId="77777777" w:rsidR="00221D05" w:rsidRPr="007B3A77" w:rsidRDefault="00221D05" w:rsidP="004B0916">
            <w:pPr>
              <w:rPr>
                <w:rFonts w:ascii="Times New Roman" w:hAnsi="Times New Roman" w:cs="Times New Roman"/>
                <w:b/>
                <w:sz w:val="24"/>
                <w:szCs w:val="24"/>
              </w:rPr>
            </w:pPr>
            <w:r w:rsidRPr="007B3A77">
              <w:rPr>
                <w:rFonts w:ascii="Times New Roman" w:hAnsi="Times New Roman" w:cs="Times New Roman"/>
                <w:b/>
                <w:sz w:val="24"/>
                <w:szCs w:val="24"/>
              </w:rPr>
              <w:t>Contenido</w:t>
            </w:r>
          </w:p>
        </w:tc>
        <w:tc>
          <w:tcPr>
            <w:tcW w:w="6460" w:type="dxa"/>
          </w:tcPr>
          <w:p w14:paraId="3E05CB56" w14:textId="77777777" w:rsidR="00AA27BC" w:rsidRDefault="00221D05" w:rsidP="00EC00F8">
            <w:pPr>
              <w:jc w:val="both"/>
              <w:rPr>
                <w:rFonts w:ascii="Times New Roman" w:eastAsiaTheme="majorEastAsia" w:hAnsi="Times New Roman" w:cs="Times New Roman"/>
                <w:b/>
                <w:bCs/>
                <w:i/>
                <w:iCs/>
                <w:color w:val="4F81BD" w:themeColor="accent1"/>
                <w:sz w:val="24"/>
                <w:szCs w:val="24"/>
                <w:lang w:val="es-ES_tradnl"/>
              </w:rPr>
            </w:pPr>
            <w:r w:rsidRPr="006A7C12">
              <w:rPr>
                <w:rFonts w:ascii="Times New Roman" w:hAnsi="Times New Roman" w:cs="Times New Roman"/>
              </w:rPr>
              <w:t xml:space="preserve">Identificar </w:t>
            </w:r>
            <w:r w:rsidR="00315D68">
              <w:rPr>
                <w:rFonts w:ascii="Times New Roman" w:hAnsi="Times New Roman" w:cs="Times New Roman"/>
              </w:rPr>
              <w:t xml:space="preserve">a </w:t>
            </w:r>
            <w:r w:rsidRPr="006A7C12">
              <w:rPr>
                <w:rFonts w:ascii="Times New Roman" w:hAnsi="Times New Roman" w:cs="Times New Roman"/>
              </w:rPr>
              <w:t xml:space="preserve">la población y la muestra </w:t>
            </w:r>
            <w:r>
              <w:rPr>
                <w:rFonts w:ascii="Times New Roman" w:hAnsi="Times New Roman" w:cs="Times New Roman"/>
              </w:rPr>
              <w:t>depende del tipo de estudio estadístico y de las condiciones de los individuos.</w:t>
            </w:r>
          </w:p>
        </w:tc>
      </w:tr>
    </w:tbl>
    <w:p w14:paraId="32565526" w14:textId="77777777" w:rsidR="00221D05" w:rsidRDefault="00221D05" w:rsidP="00221D05">
      <w:pPr>
        <w:spacing w:after="0"/>
        <w:jc w:val="both"/>
        <w:rPr>
          <w:rFonts w:ascii="Times New Roman" w:hAnsi="Times New Roman" w:cs="Times New Roman"/>
          <w:color w:val="000000"/>
          <w:lang w:val="es-CO"/>
        </w:rPr>
      </w:pPr>
    </w:p>
    <w:p w14:paraId="350D6574" w14:textId="77777777" w:rsidR="00221D05" w:rsidRDefault="00221D05" w:rsidP="00221D05">
      <w:pPr>
        <w:spacing w:after="0"/>
        <w:rPr>
          <w:rFonts w:ascii="Times New Roman" w:hAnsi="Times New Roman" w:cs="Times New Roman"/>
          <w:b/>
          <w:color w:val="000000"/>
        </w:rPr>
      </w:pPr>
      <w:r w:rsidRPr="007B3A77">
        <w:rPr>
          <w:rFonts w:ascii="Times New Roman" w:hAnsi="Times New Roman" w:cs="Times New Roman"/>
          <w:highlight w:val="yellow"/>
        </w:rPr>
        <w:t>[SECCIÓN 2]</w:t>
      </w:r>
      <w:r w:rsidRPr="007B3A77">
        <w:rPr>
          <w:rFonts w:ascii="Times New Roman" w:hAnsi="Times New Roman" w:cs="Times New Roman"/>
        </w:rPr>
        <w:t xml:space="preserve"> </w:t>
      </w:r>
      <w:r>
        <w:rPr>
          <w:rFonts w:ascii="Times New Roman" w:hAnsi="Times New Roman" w:cs="Times New Roman"/>
          <w:b/>
        </w:rPr>
        <w:t>1.2</w:t>
      </w:r>
      <w:r w:rsidRPr="007B3A77">
        <w:rPr>
          <w:rFonts w:ascii="Times New Roman" w:hAnsi="Times New Roman" w:cs="Times New Roman"/>
          <w:b/>
        </w:rPr>
        <w:t xml:space="preserve"> </w:t>
      </w:r>
      <w:r>
        <w:rPr>
          <w:rFonts w:ascii="Times New Roman" w:hAnsi="Times New Roman" w:cs="Times New Roman"/>
          <w:b/>
          <w:color w:val="000000"/>
        </w:rPr>
        <w:t xml:space="preserve">Las etapas </w:t>
      </w:r>
      <w:r w:rsidR="00315D68">
        <w:rPr>
          <w:rFonts w:ascii="Times New Roman" w:hAnsi="Times New Roman" w:cs="Times New Roman"/>
          <w:b/>
          <w:color w:val="000000"/>
        </w:rPr>
        <w:t xml:space="preserve">de </w:t>
      </w:r>
      <w:r>
        <w:rPr>
          <w:rFonts w:ascii="Times New Roman" w:hAnsi="Times New Roman" w:cs="Times New Roman"/>
          <w:b/>
          <w:color w:val="000000"/>
        </w:rPr>
        <w:t>un estudio estadístico</w:t>
      </w:r>
    </w:p>
    <w:p w14:paraId="5DF9D407" w14:textId="77777777" w:rsidR="00221D05" w:rsidRPr="007B3A77" w:rsidRDefault="00221D05" w:rsidP="00221D05">
      <w:pPr>
        <w:spacing w:after="0" w:line="345" w:lineRule="atLeast"/>
        <w:rPr>
          <w:rFonts w:ascii="Times New Roman" w:hAnsi="Times New Roman" w:cs="Times New Roman"/>
          <w:color w:val="000000"/>
        </w:rPr>
      </w:pPr>
    </w:p>
    <w:p w14:paraId="5447F5EC" w14:textId="77777777" w:rsidR="009F039D" w:rsidRPr="00E0365D" w:rsidRDefault="009F039D" w:rsidP="009F039D">
      <w:pPr>
        <w:spacing w:after="0"/>
        <w:jc w:val="both"/>
        <w:rPr>
          <w:rFonts w:ascii="Times New Roman" w:eastAsia="Times New Roman" w:hAnsi="Times New Roman" w:cs="Times New Roman"/>
          <w:color w:val="FF0000"/>
          <w:lang w:val="es-ES" w:eastAsia="es-ES"/>
        </w:rPr>
      </w:pPr>
      <w:r w:rsidRPr="00E0365D">
        <w:rPr>
          <w:rFonts w:ascii="Times New Roman" w:eastAsia="Times New Roman" w:hAnsi="Times New Roman" w:cs="Times New Roman"/>
          <w:b/>
          <w:lang w:val="es-ES" w:eastAsia="es-ES"/>
        </w:rPr>
        <w:t>1. Recopilación de datos</w:t>
      </w:r>
      <w:r w:rsidR="00010BC5" w:rsidRPr="00EC00F8">
        <w:rPr>
          <w:rFonts w:ascii="Times New Roman" w:eastAsia="Times New Roman" w:hAnsi="Times New Roman" w:cs="Times New Roman"/>
          <w:lang w:val="es-ES" w:eastAsia="es-ES"/>
        </w:rPr>
        <w:t>.</w:t>
      </w:r>
      <w:r>
        <w:rPr>
          <w:rFonts w:ascii="Times New Roman" w:eastAsia="Times New Roman" w:hAnsi="Times New Roman" w:cs="Times New Roman"/>
          <w:b/>
          <w:lang w:val="es-ES" w:eastAsia="es-ES"/>
        </w:rPr>
        <w:t xml:space="preserve"> </w:t>
      </w:r>
      <w:r w:rsidRPr="00B53159">
        <w:rPr>
          <w:rFonts w:ascii="Times New Roman" w:eastAsia="Times New Roman" w:hAnsi="Times New Roman" w:cs="Times New Roman"/>
          <w:lang w:val="es-ES" w:eastAsia="es-ES"/>
        </w:rPr>
        <w:t xml:space="preserve">Consiste en reunir la información necesaria que será utilizada para el análisis </w:t>
      </w:r>
      <w:r w:rsidR="009E4CB1">
        <w:rPr>
          <w:rFonts w:ascii="Times New Roman" w:eastAsia="Times New Roman" w:hAnsi="Times New Roman" w:cs="Times New Roman"/>
          <w:lang w:val="es-ES" w:eastAsia="es-ES"/>
        </w:rPr>
        <w:t xml:space="preserve">en </w:t>
      </w:r>
      <w:r w:rsidRPr="00B53159">
        <w:rPr>
          <w:rFonts w:ascii="Times New Roman" w:eastAsia="Times New Roman" w:hAnsi="Times New Roman" w:cs="Times New Roman"/>
          <w:lang w:val="es-ES" w:eastAsia="es-ES"/>
        </w:rPr>
        <w:t>la investigación</w:t>
      </w:r>
      <w:r w:rsidR="009E4CB1">
        <w:rPr>
          <w:rFonts w:ascii="Times New Roman" w:eastAsia="Times New Roman" w:hAnsi="Times New Roman" w:cs="Times New Roman"/>
          <w:lang w:val="es-ES" w:eastAsia="es-ES"/>
        </w:rPr>
        <w:t>;</w:t>
      </w:r>
      <w:r w:rsidRPr="00B53159">
        <w:rPr>
          <w:rFonts w:ascii="Times New Roman" w:eastAsia="Times New Roman" w:hAnsi="Times New Roman" w:cs="Times New Roman"/>
          <w:lang w:val="es-ES" w:eastAsia="es-ES"/>
        </w:rPr>
        <w:t xml:space="preserve"> puede </w:t>
      </w:r>
      <w:r w:rsidR="009E4CB1">
        <w:rPr>
          <w:rFonts w:ascii="Times New Roman" w:eastAsia="Times New Roman" w:hAnsi="Times New Roman" w:cs="Times New Roman"/>
          <w:lang w:val="es-ES" w:eastAsia="es-ES"/>
        </w:rPr>
        <w:t xml:space="preserve">hacerse </w:t>
      </w:r>
      <w:r w:rsidRPr="00B53159">
        <w:rPr>
          <w:rFonts w:ascii="Times New Roman" w:eastAsia="Times New Roman" w:hAnsi="Times New Roman" w:cs="Times New Roman"/>
          <w:lang w:val="es-ES" w:eastAsia="es-ES"/>
        </w:rPr>
        <w:t xml:space="preserve">por medio de encuestas, entrevistas, observaciones </w:t>
      </w:r>
      <w:r w:rsidR="009E4CB1">
        <w:rPr>
          <w:rFonts w:ascii="Times New Roman" w:eastAsia="Times New Roman" w:hAnsi="Times New Roman" w:cs="Times New Roman"/>
          <w:lang w:val="es-ES" w:eastAsia="es-ES"/>
        </w:rPr>
        <w:t>y</w:t>
      </w:r>
      <w:ins w:id="7" w:author="mercyranjel" w:date="2016-02-09T13:46:00Z">
        <w:r w:rsidR="009E4CB1" w:rsidRPr="00B53159">
          <w:rPr>
            <w:rFonts w:ascii="Times New Roman" w:eastAsia="Times New Roman" w:hAnsi="Times New Roman" w:cs="Times New Roman"/>
            <w:lang w:val="es-ES" w:eastAsia="es-ES"/>
          </w:rPr>
          <w:t xml:space="preserve"> </w:t>
        </w:r>
      </w:ins>
      <w:r w:rsidRPr="00B53159">
        <w:rPr>
          <w:rFonts w:ascii="Times New Roman" w:eastAsia="Times New Roman" w:hAnsi="Times New Roman" w:cs="Times New Roman"/>
          <w:lang w:val="es-ES" w:eastAsia="es-ES"/>
        </w:rPr>
        <w:t>cuestionarios.</w:t>
      </w:r>
    </w:p>
    <w:p w14:paraId="67B22F5B" w14:textId="77777777" w:rsidR="009F039D" w:rsidRDefault="009F039D" w:rsidP="009F039D">
      <w:pPr>
        <w:spacing w:after="0"/>
        <w:jc w:val="both"/>
        <w:rPr>
          <w:rFonts w:ascii="Times New Roman" w:eastAsia="Times New Roman" w:hAnsi="Times New Roman" w:cs="Times New Roman"/>
          <w:b/>
          <w:lang w:val="es-ES" w:eastAsia="es-ES"/>
        </w:rPr>
      </w:pPr>
    </w:p>
    <w:p w14:paraId="39CFA0FB" w14:textId="77777777" w:rsidR="009F039D" w:rsidRPr="009E4CB1" w:rsidRDefault="009F039D" w:rsidP="009F039D">
      <w:pPr>
        <w:spacing w:after="0"/>
        <w:jc w:val="both"/>
        <w:rPr>
          <w:rFonts w:ascii="Times New Roman" w:eastAsia="Times New Roman" w:hAnsi="Times New Roman" w:cs="Times New Roman"/>
          <w:b/>
          <w:color w:val="C00000"/>
          <w:lang w:val="es-ES" w:eastAsia="es-ES"/>
        </w:rPr>
      </w:pPr>
      <w:r w:rsidRPr="00B53159">
        <w:rPr>
          <w:rFonts w:ascii="Times New Roman" w:eastAsia="Times New Roman" w:hAnsi="Times New Roman" w:cs="Times New Roman"/>
          <w:b/>
          <w:lang w:val="es-ES" w:eastAsia="es-ES"/>
        </w:rPr>
        <w:t>2. Organización y representación de la información</w:t>
      </w:r>
      <w:r w:rsidRPr="00EC00F8">
        <w:rPr>
          <w:rFonts w:ascii="Times New Roman" w:eastAsia="Times New Roman" w:hAnsi="Times New Roman" w:cs="Times New Roman"/>
          <w:lang w:val="es-ES" w:eastAsia="es-ES"/>
        </w:rPr>
        <w:t xml:space="preserve">. </w:t>
      </w:r>
      <w:r w:rsidRPr="00B53159">
        <w:rPr>
          <w:rFonts w:ascii="Times New Roman" w:eastAsia="Times New Roman" w:hAnsi="Times New Roman" w:cs="Times New Roman"/>
          <w:lang w:val="es-ES" w:eastAsia="es-ES"/>
        </w:rPr>
        <w:t xml:space="preserve">Consiste en </w:t>
      </w:r>
      <w:r w:rsidR="00EC00F8" w:rsidRPr="00EC00F8">
        <w:rPr>
          <w:rFonts w:ascii="Times New Roman" w:eastAsia="Times New Roman" w:hAnsi="Times New Roman" w:cs="Times New Roman"/>
          <w:lang w:val="es-ES" w:eastAsia="es-ES"/>
        </w:rPr>
        <w:t xml:space="preserve">organizar </w:t>
      </w:r>
      <w:r w:rsidRPr="00B53159">
        <w:rPr>
          <w:rFonts w:ascii="Times New Roman" w:eastAsia="Times New Roman" w:hAnsi="Times New Roman" w:cs="Times New Roman"/>
          <w:lang w:val="es-ES" w:eastAsia="es-ES"/>
        </w:rPr>
        <w:t xml:space="preserve">la información </w:t>
      </w:r>
      <w:r>
        <w:rPr>
          <w:rFonts w:ascii="Times New Roman" w:eastAsia="Times New Roman" w:hAnsi="Times New Roman" w:cs="Times New Roman"/>
          <w:lang w:val="es-ES" w:eastAsia="es-ES"/>
        </w:rPr>
        <w:t xml:space="preserve">teniendo en cuenta criterios establecidos, se presenta generalmente en tablas y gráficas. </w:t>
      </w:r>
    </w:p>
    <w:p w14:paraId="6D5F9EBD" w14:textId="77777777" w:rsidR="009F039D" w:rsidRDefault="009F039D" w:rsidP="009F039D">
      <w:pPr>
        <w:spacing w:after="0"/>
        <w:jc w:val="both"/>
        <w:rPr>
          <w:rFonts w:ascii="Times New Roman" w:eastAsia="Times New Roman" w:hAnsi="Times New Roman" w:cs="Times New Roman"/>
          <w:b/>
          <w:lang w:val="es-ES" w:eastAsia="es-ES"/>
        </w:rPr>
      </w:pPr>
    </w:p>
    <w:p w14:paraId="0859A589" w14:textId="77777777" w:rsidR="009F039D" w:rsidRPr="00D05A54" w:rsidRDefault="009F039D" w:rsidP="009F039D">
      <w:pPr>
        <w:spacing w:after="0"/>
        <w:jc w:val="both"/>
        <w:rPr>
          <w:rFonts w:ascii="Times New Roman" w:eastAsia="Times New Roman" w:hAnsi="Times New Roman" w:cs="Times New Roman"/>
          <w:lang w:val="es-ES" w:eastAsia="es-ES"/>
        </w:rPr>
      </w:pPr>
      <w:r>
        <w:rPr>
          <w:rFonts w:ascii="Times New Roman" w:eastAsia="Times New Roman" w:hAnsi="Times New Roman" w:cs="Times New Roman"/>
          <w:b/>
          <w:lang w:val="es-ES" w:eastAsia="es-ES"/>
        </w:rPr>
        <w:t>3</w:t>
      </w:r>
      <w:r w:rsidRPr="00B53159">
        <w:rPr>
          <w:rFonts w:ascii="Times New Roman" w:eastAsia="Times New Roman" w:hAnsi="Times New Roman" w:cs="Times New Roman"/>
          <w:b/>
          <w:lang w:val="es-ES" w:eastAsia="es-ES"/>
        </w:rPr>
        <w:t>. Análisis de la información.</w:t>
      </w:r>
      <w:r w:rsidRPr="00B53159">
        <w:rPr>
          <w:rFonts w:ascii="Times New Roman" w:eastAsia="Times New Roman" w:hAnsi="Times New Roman" w:cs="Times New Roman"/>
          <w:lang w:val="es-ES" w:eastAsia="es-ES"/>
        </w:rPr>
        <w:t xml:space="preserve"> </w:t>
      </w:r>
      <w:r w:rsidR="00EC00F8">
        <w:rPr>
          <w:rFonts w:ascii="Times New Roman" w:eastAsia="Times New Roman" w:hAnsi="Times New Roman" w:cs="Times New Roman"/>
          <w:lang w:val="es-ES" w:eastAsia="es-ES"/>
        </w:rPr>
        <w:t>Consiste en revisar</w:t>
      </w:r>
      <w:r w:rsidR="00DA0A5D">
        <w:rPr>
          <w:rFonts w:ascii="Times New Roman" w:eastAsia="Times New Roman" w:hAnsi="Times New Roman" w:cs="Times New Roman"/>
          <w:lang w:val="es-ES" w:eastAsia="es-ES"/>
        </w:rPr>
        <w:t xml:space="preserve"> la información, interpretar y examinar qué posibles resultados se </w:t>
      </w:r>
      <w:r w:rsidR="00D05A54">
        <w:rPr>
          <w:rFonts w:ascii="Times New Roman" w:eastAsia="Times New Roman" w:hAnsi="Times New Roman" w:cs="Times New Roman"/>
          <w:lang w:val="es-ES" w:eastAsia="es-ES"/>
        </w:rPr>
        <w:t>pueden obtener de ella.</w:t>
      </w:r>
    </w:p>
    <w:p w14:paraId="72302965" w14:textId="77777777" w:rsidR="009F039D" w:rsidRDefault="009F039D" w:rsidP="009F039D">
      <w:pPr>
        <w:spacing w:after="0"/>
        <w:jc w:val="both"/>
        <w:rPr>
          <w:rFonts w:ascii="Times New Roman" w:eastAsia="Times New Roman" w:hAnsi="Times New Roman" w:cs="Times New Roman"/>
          <w:b/>
          <w:lang w:val="es-ES" w:eastAsia="es-ES"/>
        </w:rPr>
      </w:pPr>
    </w:p>
    <w:p w14:paraId="3CB10379" w14:textId="77777777" w:rsidR="009F039D" w:rsidRPr="009E4CB1" w:rsidRDefault="009F039D" w:rsidP="009F039D">
      <w:pPr>
        <w:spacing w:after="0"/>
        <w:jc w:val="both"/>
        <w:rPr>
          <w:rFonts w:ascii="Times New Roman" w:eastAsia="Times New Roman" w:hAnsi="Times New Roman" w:cs="Times New Roman"/>
          <w:b/>
          <w:color w:val="C00000"/>
          <w:lang w:val="es-ES" w:eastAsia="es-ES"/>
        </w:rPr>
      </w:pPr>
      <w:r w:rsidRPr="00B53159">
        <w:rPr>
          <w:rFonts w:ascii="Times New Roman" w:eastAsia="Times New Roman" w:hAnsi="Times New Roman" w:cs="Times New Roman"/>
          <w:b/>
          <w:lang w:val="es-ES" w:eastAsia="es-ES"/>
        </w:rPr>
        <w:t>4. Conclusiones del estudio.</w:t>
      </w:r>
      <w:r w:rsidRPr="00B53159">
        <w:rPr>
          <w:rFonts w:ascii="Times New Roman" w:eastAsia="Times New Roman" w:hAnsi="Times New Roman" w:cs="Times New Roman"/>
          <w:lang w:val="es-ES" w:eastAsia="es-ES"/>
        </w:rPr>
        <w:t xml:space="preserve"> </w:t>
      </w:r>
      <w:r w:rsidR="00D05A54">
        <w:rPr>
          <w:rFonts w:ascii="Times New Roman" w:eastAsia="Times New Roman" w:hAnsi="Times New Roman" w:cs="Times New Roman"/>
          <w:lang w:val="es-ES" w:eastAsia="es-ES"/>
        </w:rPr>
        <w:t>Consiste en presentar los resultados con las diferentes conclusiones de las variables estudiadas en la población o en la muestra definida.</w:t>
      </w:r>
    </w:p>
    <w:p w14:paraId="6DDF157E" w14:textId="77777777" w:rsidR="009F039D" w:rsidRDefault="009F039D" w:rsidP="00221D05">
      <w:pPr>
        <w:spacing w:after="0"/>
        <w:rPr>
          <w:rFonts w:ascii="Times New Roman" w:hAnsi="Times New Roman" w:cs="Times New Roman"/>
          <w:b/>
          <w:color w:val="FF0000"/>
        </w:rPr>
      </w:pPr>
    </w:p>
    <w:p w14:paraId="22486921" w14:textId="77777777" w:rsidR="009F039D" w:rsidRDefault="009F039D" w:rsidP="009F039D">
      <w:pPr>
        <w:spacing w:after="0"/>
        <w:rPr>
          <w:rFonts w:ascii="Times New Roman" w:hAnsi="Times New Roman" w:cs="Times New Roman"/>
          <w:b/>
          <w:color w:val="000000"/>
        </w:rPr>
      </w:pPr>
      <w:r w:rsidRPr="007B3A77">
        <w:rPr>
          <w:rFonts w:ascii="Times New Roman" w:hAnsi="Times New Roman" w:cs="Times New Roman"/>
          <w:highlight w:val="yellow"/>
        </w:rPr>
        <w:t>[SECCIÓN 2]</w:t>
      </w:r>
      <w:r w:rsidRPr="007B3A77">
        <w:rPr>
          <w:rFonts w:ascii="Times New Roman" w:hAnsi="Times New Roman" w:cs="Times New Roman"/>
        </w:rPr>
        <w:t xml:space="preserve"> </w:t>
      </w:r>
      <w:r>
        <w:rPr>
          <w:rFonts w:ascii="Times New Roman" w:hAnsi="Times New Roman" w:cs="Times New Roman"/>
          <w:b/>
        </w:rPr>
        <w:t>1.3</w:t>
      </w:r>
      <w:r w:rsidRPr="007B3A77">
        <w:rPr>
          <w:rFonts w:ascii="Times New Roman" w:hAnsi="Times New Roman" w:cs="Times New Roman"/>
          <w:b/>
        </w:rPr>
        <w:t xml:space="preserve"> </w:t>
      </w:r>
      <w:r>
        <w:rPr>
          <w:rFonts w:ascii="Times New Roman" w:hAnsi="Times New Roman" w:cs="Times New Roman"/>
          <w:b/>
          <w:color w:val="000000"/>
        </w:rPr>
        <w:t>Consolidación</w:t>
      </w:r>
    </w:p>
    <w:p w14:paraId="4EF5CF42" w14:textId="77777777" w:rsidR="009F039D" w:rsidRPr="007B3A77" w:rsidRDefault="009F039D" w:rsidP="009F039D">
      <w:pPr>
        <w:spacing w:after="0"/>
        <w:rPr>
          <w:rFonts w:ascii="Times New Roman" w:hAnsi="Times New Roman" w:cs="Times New Roman"/>
          <w:color w:val="000000"/>
        </w:rPr>
      </w:pPr>
    </w:p>
    <w:p w14:paraId="471D00A0" w14:textId="3D62C74F" w:rsidR="009F039D" w:rsidRDefault="009F039D" w:rsidP="009F039D">
      <w:pPr>
        <w:spacing w:after="0"/>
        <w:rPr>
          <w:rFonts w:ascii="Times New Roman" w:hAnsi="Times New Roman" w:cs="Times New Roman"/>
          <w:shd w:val="clear" w:color="auto" w:fill="FFFFFF"/>
        </w:rPr>
      </w:pPr>
      <w:r w:rsidRPr="007B3A77">
        <w:rPr>
          <w:rFonts w:ascii="Times New Roman" w:hAnsi="Times New Roman" w:cs="Times New Roman"/>
          <w:shd w:val="clear" w:color="auto" w:fill="FFFFFF"/>
        </w:rPr>
        <w:t xml:space="preserve">Actividades para </w:t>
      </w:r>
      <w:r w:rsidR="009E4CB1">
        <w:rPr>
          <w:rFonts w:ascii="Times New Roman" w:hAnsi="Times New Roman" w:cs="Times New Roman"/>
          <w:shd w:val="clear" w:color="auto" w:fill="FFFFFF"/>
        </w:rPr>
        <w:t>afianz</w:t>
      </w:r>
      <w:r w:rsidR="009E4CB1" w:rsidRPr="007B3A77">
        <w:rPr>
          <w:rFonts w:ascii="Times New Roman" w:hAnsi="Times New Roman" w:cs="Times New Roman"/>
          <w:shd w:val="clear" w:color="auto" w:fill="FFFFFF"/>
        </w:rPr>
        <w:t xml:space="preserve">ar </w:t>
      </w:r>
      <w:r w:rsidRPr="007B3A77">
        <w:rPr>
          <w:rFonts w:ascii="Times New Roman" w:hAnsi="Times New Roman" w:cs="Times New Roman"/>
          <w:shd w:val="clear" w:color="auto" w:fill="FFFFFF"/>
        </w:rPr>
        <w:t>lo que has aprendido en esta sección.</w:t>
      </w:r>
    </w:p>
    <w:p w14:paraId="3EADD84F" w14:textId="77777777" w:rsidR="009F039D" w:rsidRDefault="009F039D" w:rsidP="009F039D">
      <w:pPr>
        <w:spacing w:after="0"/>
        <w:rPr>
          <w:rFonts w:ascii="Times New Roman" w:hAnsi="Times New Roman" w:cs="Times New Roman"/>
          <w:shd w:val="clear" w:color="auto" w:fill="FFFFFF"/>
        </w:rPr>
      </w:pPr>
    </w:p>
    <w:p w14:paraId="2E5034E7" w14:textId="77777777" w:rsidR="009F039D" w:rsidRDefault="009F039D" w:rsidP="009F039D">
      <w:pPr>
        <w:spacing w:after="0"/>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515"/>
      </w:tblGrid>
      <w:tr w:rsidR="009F039D" w:rsidRPr="007B3A77" w14:paraId="650A832F" w14:textId="77777777" w:rsidTr="004B0916">
        <w:tc>
          <w:tcPr>
            <w:tcW w:w="9033" w:type="dxa"/>
            <w:gridSpan w:val="2"/>
            <w:shd w:val="clear" w:color="auto" w:fill="000000" w:themeFill="text1"/>
          </w:tcPr>
          <w:p w14:paraId="560A5277" w14:textId="77777777" w:rsidR="009F039D" w:rsidRPr="007B3A77" w:rsidRDefault="009F039D" w:rsidP="004B091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Practica (recurso de ejercitación)</w:t>
            </w:r>
          </w:p>
        </w:tc>
      </w:tr>
      <w:tr w:rsidR="009F039D" w:rsidRPr="007B3A77" w14:paraId="5D0BF453" w14:textId="77777777" w:rsidTr="004B0916">
        <w:tc>
          <w:tcPr>
            <w:tcW w:w="2518" w:type="dxa"/>
          </w:tcPr>
          <w:p w14:paraId="5F5787C0" w14:textId="77777777" w:rsidR="009F039D" w:rsidRPr="007B3A77" w:rsidRDefault="009F039D" w:rsidP="004B091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3BFFBD3F" w14:textId="77777777" w:rsidR="009F039D" w:rsidRPr="007B3A77" w:rsidRDefault="009F039D" w:rsidP="004B0916">
            <w:pPr>
              <w:rPr>
                <w:rFonts w:ascii="Times New Roman" w:hAnsi="Times New Roman" w:cs="Times New Roman"/>
                <w:b/>
                <w:color w:val="000000"/>
                <w:sz w:val="24"/>
                <w:szCs w:val="24"/>
              </w:rPr>
            </w:pPr>
            <w:r>
              <w:rPr>
                <w:rFonts w:ascii="Times New Roman" w:hAnsi="Times New Roman" w:cs="Times New Roman"/>
                <w:color w:val="000000"/>
                <w:sz w:val="24"/>
                <w:szCs w:val="24"/>
              </w:rPr>
              <w:t>MA</w:t>
            </w:r>
            <w:r w:rsidRPr="007B3A77">
              <w:rPr>
                <w:rFonts w:ascii="Times New Roman" w:hAnsi="Times New Roman" w:cs="Times New Roman"/>
                <w:color w:val="000000"/>
                <w:sz w:val="24"/>
                <w:szCs w:val="24"/>
              </w:rPr>
              <w:t>_0</w:t>
            </w:r>
            <w:r>
              <w:rPr>
                <w:rFonts w:ascii="Times New Roman" w:hAnsi="Times New Roman" w:cs="Times New Roman"/>
                <w:color w:val="000000"/>
                <w:sz w:val="24"/>
                <w:szCs w:val="24"/>
              </w:rPr>
              <w:t>6</w:t>
            </w:r>
            <w:r w:rsidRPr="007B3A77">
              <w:rPr>
                <w:rFonts w:ascii="Times New Roman" w:hAnsi="Times New Roman" w:cs="Times New Roman"/>
                <w:color w:val="000000"/>
                <w:sz w:val="24"/>
                <w:szCs w:val="24"/>
              </w:rPr>
              <w:t>_</w:t>
            </w:r>
            <w:r>
              <w:rPr>
                <w:rFonts w:ascii="Times New Roman" w:hAnsi="Times New Roman" w:cs="Times New Roman"/>
                <w:color w:val="000000"/>
                <w:sz w:val="24"/>
                <w:szCs w:val="24"/>
              </w:rPr>
              <w:t>14</w:t>
            </w:r>
            <w:r w:rsidRPr="007B3A77">
              <w:rPr>
                <w:rFonts w:ascii="Times New Roman" w:hAnsi="Times New Roman" w:cs="Times New Roman"/>
                <w:color w:val="000000"/>
                <w:sz w:val="24"/>
                <w:szCs w:val="24"/>
              </w:rPr>
              <w:t>_REC</w:t>
            </w:r>
            <w:r>
              <w:rPr>
                <w:rFonts w:ascii="Times New Roman" w:hAnsi="Times New Roman" w:cs="Times New Roman"/>
                <w:color w:val="000000"/>
                <w:sz w:val="24"/>
                <w:szCs w:val="24"/>
              </w:rPr>
              <w:t>2</w:t>
            </w:r>
            <w:r w:rsidRPr="007B3A77">
              <w:rPr>
                <w:rFonts w:ascii="Times New Roman" w:hAnsi="Times New Roman" w:cs="Times New Roman"/>
                <w:color w:val="000000"/>
                <w:sz w:val="24"/>
                <w:szCs w:val="24"/>
              </w:rPr>
              <w:t>0</w:t>
            </w:r>
          </w:p>
        </w:tc>
      </w:tr>
      <w:tr w:rsidR="009F039D" w:rsidRPr="007B3A77" w14:paraId="3282CFDB" w14:textId="77777777" w:rsidTr="004B0916">
        <w:tc>
          <w:tcPr>
            <w:tcW w:w="2518" w:type="dxa"/>
          </w:tcPr>
          <w:p w14:paraId="2EA8F735" w14:textId="77777777" w:rsidR="009F039D" w:rsidRPr="007B3A77" w:rsidRDefault="009F039D" w:rsidP="004B091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Título</w:t>
            </w:r>
          </w:p>
        </w:tc>
        <w:tc>
          <w:tcPr>
            <w:tcW w:w="6515" w:type="dxa"/>
          </w:tcPr>
          <w:p w14:paraId="23208B0A" w14:textId="1184E91C" w:rsidR="009F039D" w:rsidRPr="007B3A77" w:rsidRDefault="009F039D" w:rsidP="00FA5742">
            <w:pPr>
              <w:rPr>
                <w:rFonts w:ascii="Times New Roman" w:eastAsiaTheme="majorEastAsia" w:hAnsi="Times New Roman" w:cs="Times New Roman"/>
                <w:color w:val="000000"/>
                <w:sz w:val="24"/>
                <w:szCs w:val="24"/>
                <w:lang w:val="es-ES_tradnl"/>
              </w:rPr>
            </w:pPr>
            <w:r w:rsidRPr="00395CF0">
              <w:rPr>
                <w:rFonts w:ascii="Times New Roman" w:hAnsi="Times New Roman" w:cs="Times New Roman"/>
                <w:color w:val="000000"/>
                <w:sz w:val="24"/>
                <w:szCs w:val="24"/>
              </w:rPr>
              <w:t>Refuerza tu aprendizaje</w:t>
            </w:r>
            <w:r>
              <w:rPr>
                <w:rFonts w:ascii="Times New Roman" w:hAnsi="Times New Roman" w:cs="Times New Roman"/>
                <w:color w:val="000000"/>
                <w:sz w:val="24"/>
                <w:szCs w:val="24"/>
              </w:rPr>
              <w:t>:</w:t>
            </w:r>
            <w:r w:rsidRPr="00395CF0">
              <w:rPr>
                <w:rFonts w:ascii="Times New Roman" w:hAnsi="Times New Roman" w:cs="Times New Roman"/>
                <w:color w:val="000000"/>
                <w:sz w:val="24"/>
                <w:szCs w:val="24"/>
              </w:rPr>
              <w:t xml:space="preserve"> La </w:t>
            </w:r>
            <w:r w:rsidR="009E4CB1">
              <w:rPr>
                <w:rFonts w:ascii="Times New Roman" w:hAnsi="Times New Roman" w:cs="Times New Roman"/>
                <w:color w:val="000000"/>
                <w:sz w:val="24"/>
                <w:szCs w:val="24"/>
              </w:rPr>
              <w:t>E</w:t>
            </w:r>
            <w:r w:rsidRPr="00395CF0">
              <w:rPr>
                <w:rFonts w:ascii="Times New Roman" w:hAnsi="Times New Roman" w:cs="Times New Roman"/>
                <w:color w:val="000000"/>
                <w:sz w:val="24"/>
                <w:szCs w:val="24"/>
              </w:rPr>
              <w:t>stadística y sus usos</w:t>
            </w:r>
          </w:p>
        </w:tc>
      </w:tr>
      <w:tr w:rsidR="009F039D" w:rsidRPr="007B3A77" w14:paraId="284CF6A6" w14:textId="77777777" w:rsidTr="004B0916">
        <w:tc>
          <w:tcPr>
            <w:tcW w:w="2518" w:type="dxa"/>
          </w:tcPr>
          <w:p w14:paraId="5F6CDA80" w14:textId="77777777" w:rsidR="009F039D" w:rsidRPr="007B3A77" w:rsidRDefault="009F039D" w:rsidP="004B091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6E074773" w14:textId="32EF8E9F" w:rsidR="009F039D" w:rsidRPr="007B3A77" w:rsidRDefault="004E665D" w:rsidP="004B0916">
            <w:pPr>
              <w:rPr>
                <w:rFonts w:ascii="Times New Roman" w:hAnsi="Times New Roman" w:cs="Times New Roman"/>
                <w:color w:val="000000"/>
                <w:sz w:val="24"/>
                <w:szCs w:val="24"/>
              </w:rPr>
            </w:pPr>
            <w:r w:rsidRPr="004E665D">
              <w:rPr>
                <w:rFonts w:ascii="Times New Roman" w:hAnsi="Times New Roman" w:cs="Times New Roman"/>
                <w:color w:val="000000"/>
                <w:sz w:val="24"/>
                <w:szCs w:val="24"/>
              </w:rPr>
              <w:t xml:space="preserve">Actividades sobre La </w:t>
            </w:r>
            <w:r w:rsidR="009E4CB1">
              <w:rPr>
                <w:rFonts w:ascii="Times New Roman" w:hAnsi="Times New Roman" w:cs="Times New Roman"/>
                <w:color w:val="000000"/>
                <w:sz w:val="24"/>
                <w:szCs w:val="24"/>
              </w:rPr>
              <w:t>E</w:t>
            </w:r>
            <w:r w:rsidRPr="004E665D">
              <w:rPr>
                <w:rFonts w:ascii="Times New Roman" w:hAnsi="Times New Roman" w:cs="Times New Roman"/>
                <w:color w:val="000000"/>
                <w:sz w:val="24"/>
                <w:szCs w:val="24"/>
              </w:rPr>
              <w:t>stadística y sus usos</w:t>
            </w:r>
          </w:p>
        </w:tc>
      </w:tr>
    </w:tbl>
    <w:p w14:paraId="2B9EF920" w14:textId="77777777" w:rsidR="00150C94" w:rsidRDefault="00150C94" w:rsidP="00221D05"/>
    <w:p w14:paraId="0CC80AA8" w14:textId="77777777" w:rsidR="00150C94" w:rsidRDefault="00150C94" w:rsidP="00221D05"/>
    <w:p w14:paraId="714D9430" w14:textId="77777777" w:rsidR="00AE3C9A" w:rsidRPr="007B3A77" w:rsidRDefault="00AE3C9A" w:rsidP="00AE3C9A">
      <w:pPr>
        <w:tabs>
          <w:tab w:val="right" w:pos="8498"/>
        </w:tabs>
        <w:spacing w:after="0"/>
        <w:rPr>
          <w:rFonts w:ascii="Times New Roman" w:hAnsi="Times New Roman" w:cs="Times New Roman"/>
          <w:b/>
        </w:rPr>
      </w:pPr>
      <w:r w:rsidRPr="007B3A77">
        <w:rPr>
          <w:rFonts w:ascii="Times New Roman" w:hAnsi="Times New Roman" w:cs="Times New Roman"/>
          <w:highlight w:val="yellow"/>
        </w:rPr>
        <w:t>[SECCIÓN 1]</w:t>
      </w:r>
      <w:r w:rsidRPr="007B3A77">
        <w:rPr>
          <w:rFonts w:ascii="Times New Roman" w:hAnsi="Times New Roman" w:cs="Times New Roman"/>
        </w:rPr>
        <w:t xml:space="preserve"> </w:t>
      </w:r>
      <w:r w:rsidRPr="007B3A77">
        <w:rPr>
          <w:rFonts w:ascii="Times New Roman" w:hAnsi="Times New Roman" w:cs="Times New Roman"/>
          <w:b/>
        </w:rPr>
        <w:t xml:space="preserve">2 Las variables estadísticas </w:t>
      </w:r>
    </w:p>
    <w:p w14:paraId="483AE861" w14:textId="77777777" w:rsidR="00AE3C9A" w:rsidRDefault="00AE3C9A" w:rsidP="00AE3C9A">
      <w:pPr>
        <w:spacing w:after="0"/>
        <w:jc w:val="both"/>
        <w:rPr>
          <w:rFonts w:ascii="Times New Roman" w:hAnsi="Times New Roman" w:cs="Times New Roman"/>
          <w:color w:val="000000"/>
        </w:rPr>
      </w:pPr>
    </w:p>
    <w:p w14:paraId="16F19D4B" w14:textId="486A309F" w:rsidR="00AE3C9A" w:rsidRPr="00E85B1E" w:rsidRDefault="00AE3C9A" w:rsidP="00AE3C9A">
      <w:pPr>
        <w:spacing w:after="0"/>
        <w:jc w:val="both"/>
        <w:rPr>
          <w:rFonts w:ascii="Times New Roman" w:hAnsi="Times New Roman" w:cs="Times New Roman"/>
          <w:b/>
          <w:color w:val="C00000"/>
        </w:rPr>
      </w:pPr>
      <w:r w:rsidRPr="00BC7F8B">
        <w:rPr>
          <w:rFonts w:ascii="Times New Roman" w:hAnsi="Times New Roman" w:cs="Times New Roman"/>
        </w:rPr>
        <w:t xml:space="preserve">Cuando se pretende hacer un estudio estadístico </w:t>
      </w:r>
      <w:r w:rsidRPr="00FA5742">
        <w:rPr>
          <w:rFonts w:ascii="Times New Roman" w:hAnsi="Times New Roman" w:cs="Times New Roman"/>
        </w:rPr>
        <w:t>es muy importante definir qué se quiere estudiar de la población</w:t>
      </w:r>
      <w:r w:rsidRPr="00BC7F8B">
        <w:rPr>
          <w:rFonts w:ascii="Times New Roman" w:hAnsi="Times New Roman" w:cs="Times New Roman"/>
        </w:rPr>
        <w:t xml:space="preserve">. Por ejemplo, si el estudio es propuesto por una marca de productos lácteos y se decide estudiar </w:t>
      </w:r>
      <w:r w:rsidR="00E85B1E">
        <w:rPr>
          <w:rFonts w:ascii="Times New Roman" w:hAnsi="Times New Roman" w:cs="Times New Roman"/>
        </w:rPr>
        <w:t>la</w:t>
      </w:r>
      <w:r w:rsidR="00E85B1E" w:rsidRPr="00BC7F8B">
        <w:rPr>
          <w:rFonts w:ascii="Times New Roman" w:hAnsi="Times New Roman" w:cs="Times New Roman"/>
        </w:rPr>
        <w:t xml:space="preserve"> </w:t>
      </w:r>
      <w:r w:rsidRPr="00BC7F8B">
        <w:rPr>
          <w:rFonts w:ascii="Times New Roman" w:hAnsi="Times New Roman" w:cs="Times New Roman"/>
        </w:rPr>
        <w:t>población de niños y niñas de estrato 3</w:t>
      </w:r>
      <w:r w:rsidR="00E85B1E">
        <w:rPr>
          <w:rFonts w:ascii="Times New Roman" w:hAnsi="Times New Roman" w:cs="Times New Roman"/>
        </w:rPr>
        <w:t>,</w:t>
      </w:r>
      <w:r w:rsidRPr="00BC7F8B">
        <w:rPr>
          <w:rFonts w:ascii="Times New Roman" w:hAnsi="Times New Roman" w:cs="Times New Roman"/>
        </w:rPr>
        <w:t xml:space="preserve"> es probable que se </w:t>
      </w:r>
      <w:r w:rsidRPr="00BC7F8B">
        <w:rPr>
          <w:rFonts w:ascii="Times New Roman" w:hAnsi="Times New Roman" w:cs="Times New Roman"/>
        </w:rPr>
        <w:lastRenderedPageBreak/>
        <w:t>deba indagar cuántas veces al día consumen productos lácteos y qué tipos de productos lácteos son los que más consumen</w:t>
      </w:r>
      <w:r w:rsidR="00FA5742">
        <w:rPr>
          <w:rFonts w:ascii="Times New Roman" w:hAnsi="Times New Roman" w:cs="Times New Roman"/>
        </w:rPr>
        <w:t>.</w:t>
      </w:r>
      <w:r w:rsidR="00E85B1E">
        <w:rPr>
          <w:rFonts w:ascii="Times New Roman" w:hAnsi="Times New Roman" w:cs="Times New Roman"/>
          <w:b/>
          <w:color w:val="C00000"/>
        </w:rPr>
        <w:t xml:space="preserve"> </w:t>
      </w:r>
    </w:p>
    <w:p w14:paraId="4E2C07BC" w14:textId="77777777" w:rsidR="00AE3C9A" w:rsidRPr="00BC7F8B" w:rsidRDefault="00AE3C9A" w:rsidP="00AE3C9A">
      <w:pPr>
        <w:spacing w:after="0"/>
        <w:jc w:val="both"/>
        <w:rPr>
          <w:rFonts w:ascii="Times New Roman" w:hAnsi="Times New Roman" w:cs="Times New Roman"/>
        </w:rPr>
      </w:pPr>
    </w:p>
    <w:p w14:paraId="0A3187B3" w14:textId="3D7AF6F2" w:rsidR="00AE3C9A" w:rsidRPr="00835534" w:rsidRDefault="00AE3C9A" w:rsidP="00AE3C9A">
      <w:pPr>
        <w:spacing w:after="0"/>
        <w:jc w:val="both"/>
        <w:rPr>
          <w:rFonts w:ascii="Times New Roman" w:hAnsi="Times New Roman" w:cs="Times New Roman"/>
          <w:b/>
          <w:color w:val="C00000"/>
        </w:rPr>
      </w:pPr>
      <w:r w:rsidRPr="00BC7F8B">
        <w:rPr>
          <w:rFonts w:ascii="Times New Roman" w:hAnsi="Times New Roman" w:cs="Times New Roman"/>
        </w:rPr>
        <w:t xml:space="preserve">Cada aspecto que se decide estudiar de una población recibe el nombre de variable; </w:t>
      </w:r>
      <w:r w:rsidRPr="00FA5742">
        <w:rPr>
          <w:rFonts w:ascii="Times New Roman" w:hAnsi="Times New Roman" w:cs="Times New Roman"/>
        </w:rPr>
        <w:t>es</w:t>
      </w:r>
      <w:ins w:id="8" w:author="mercyranjel" w:date="2016-02-09T14:35:00Z">
        <w:r w:rsidR="00E90F76" w:rsidRPr="00FA5742">
          <w:rPr>
            <w:rFonts w:ascii="Times New Roman" w:hAnsi="Times New Roman" w:cs="Times New Roman"/>
          </w:rPr>
          <w:t xml:space="preserve"> </w:t>
        </w:r>
      </w:ins>
      <w:r w:rsidRPr="00FA5742">
        <w:rPr>
          <w:rFonts w:ascii="Times New Roman" w:hAnsi="Times New Roman" w:cs="Times New Roman"/>
        </w:rPr>
        <w:t>posible presentar las variables como preguntas</w:t>
      </w:r>
      <w:r w:rsidR="00FA5742">
        <w:rPr>
          <w:rFonts w:ascii="Times New Roman" w:hAnsi="Times New Roman" w:cs="Times New Roman"/>
        </w:rPr>
        <w:t>.</w:t>
      </w:r>
      <w:r w:rsidRPr="00835534">
        <w:rPr>
          <w:rFonts w:ascii="Times New Roman" w:hAnsi="Times New Roman" w:cs="Times New Roman"/>
          <w:highlight w:val="cyan"/>
        </w:rPr>
        <w:t xml:space="preserve"> </w:t>
      </w:r>
    </w:p>
    <w:p w14:paraId="292F8DAF" w14:textId="77777777" w:rsidR="00AE3C9A" w:rsidRPr="00BC7F8B" w:rsidRDefault="00AE3C9A" w:rsidP="00AE3C9A">
      <w:pPr>
        <w:spacing w:after="0"/>
        <w:jc w:val="both"/>
        <w:rPr>
          <w:rFonts w:ascii="Times New Roman" w:hAnsi="Times New Roman" w:cs="Times New Roman"/>
        </w:rPr>
      </w:pPr>
    </w:p>
    <w:p w14:paraId="205B3A22" w14:textId="77777777" w:rsidR="00AE3C9A" w:rsidRPr="00FA5742" w:rsidRDefault="00AE3C9A" w:rsidP="00AE3C9A">
      <w:pPr>
        <w:spacing w:after="0"/>
        <w:jc w:val="both"/>
        <w:rPr>
          <w:rFonts w:ascii="Times New Roman" w:hAnsi="Times New Roman" w:cs="Times New Roman"/>
          <w:color w:val="000000"/>
        </w:rPr>
      </w:pPr>
      <w:r w:rsidRPr="00FA5742">
        <w:rPr>
          <w:rFonts w:ascii="Times New Roman" w:hAnsi="Times New Roman" w:cs="Times New Roman"/>
          <w:color w:val="000000"/>
        </w:rPr>
        <w:t>Ejemplo</w:t>
      </w:r>
    </w:p>
    <w:p w14:paraId="66D1EFBC" w14:textId="77777777" w:rsidR="00AE3C9A" w:rsidRDefault="00AE3C9A" w:rsidP="00AE3C9A">
      <w:pPr>
        <w:spacing w:after="0"/>
        <w:jc w:val="both"/>
        <w:rPr>
          <w:rFonts w:ascii="Times New Roman" w:hAnsi="Times New Roman" w:cs="Times New Roman"/>
          <w:color w:val="000000"/>
        </w:rPr>
      </w:pPr>
    </w:p>
    <w:p w14:paraId="1EE6E0C8" w14:textId="75AFBA02" w:rsidR="00AE3C9A" w:rsidRDefault="00AE3C9A" w:rsidP="00AE3C9A">
      <w:pPr>
        <w:spacing w:after="0"/>
        <w:jc w:val="both"/>
        <w:rPr>
          <w:rFonts w:ascii="Times New Roman" w:hAnsi="Times New Roman" w:cs="Times New Roman"/>
          <w:color w:val="000000"/>
        </w:rPr>
      </w:pPr>
      <w:r>
        <w:rPr>
          <w:rFonts w:ascii="Times New Roman" w:hAnsi="Times New Roman" w:cs="Times New Roman"/>
          <w:color w:val="000000"/>
        </w:rPr>
        <w:t>La Secretar</w:t>
      </w:r>
      <w:r w:rsidR="00835534">
        <w:rPr>
          <w:rFonts w:ascii="Times New Roman" w:hAnsi="Times New Roman" w:cs="Times New Roman"/>
          <w:color w:val="000000"/>
        </w:rPr>
        <w:t>í</w:t>
      </w:r>
      <w:r>
        <w:rPr>
          <w:rFonts w:ascii="Times New Roman" w:hAnsi="Times New Roman" w:cs="Times New Roman"/>
          <w:color w:val="000000"/>
        </w:rPr>
        <w:t xml:space="preserve">a de Movilidad decide hacer un registro sobre los tipos de automóviles que hay en un sector de la ciudad. Para ello, hace una encuesta entre los propietarios de vehículos que </w:t>
      </w:r>
      <w:r w:rsidR="00835534">
        <w:rPr>
          <w:rFonts w:ascii="Times New Roman" w:hAnsi="Times New Roman" w:cs="Times New Roman"/>
          <w:color w:val="000000"/>
        </w:rPr>
        <w:t xml:space="preserve">realizan </w:t>
      </w:r>
      <w:r>
        <w:rPr>
          <w:rFonts w:ascii="Times New Roman" w:hAnsi="Times New Roman" w:cs="Times New Roman"/>
          <w:color w:val="000000"/>
        </w:rPr>
        <w:t xml:space="preserve">trámites de tránsito en la secretaría correspondiente a </w:t>
      </w:r>
      <w:r w:rsidR="00835534">
        <w:rPr>
          <w:rFonts w:ascii="Times New Roman" w:hAnsi="Times New Roman" w:cs="Times New Roman"/>
          <w:color w:val="000000"/>
        </w:rPr>
        <w:t xml:space="preserve">ese </w:t>
      </w:r>
      <w:r>
        <w:rPr>
          <w:rFonts w:ascii="Times New Roman" w:hAnsi="Times New Roman" w:cs="Times New Roman"/>
          <w:color w:val="000000"/>
        </w:rPr>
        <w:t>sector.</w:t>
      </w:r>
    </w:p>
    <w:p w14:paraId="1A4A1833" w14:textId="3AB77433" w:rsidR="00AE3C9A" w:rsidRPr="00FA5742" w:rsidRDefault="00AE3C9A" w:rsidP="00AE3C9A">
      <w:pPr>
        <w:spacing w:after="0"/>
        <w:jc w:val="both"/>
        <w:rPr>
          <w:rFonts w:ascii="Times New Roman" w:hAnsi="Times New Roman" w:cs="Times New Roman"/>
          <w:b/>
          <w:color w:val="C00000"/>
        </w:rPr>
      </w:pPr>
      <w:r>
        <w:rPr>
          <w:rFonts w:ascii="Times New Roman" w:hAnsi="Times New Roman" w:cs="Times New Roman"/>
          <w:color w:val="000000"/>
        </w:rPr>
        <w:t xml:space="preserve">En este caso, la variable se puede </w:t>
      </w:r>
      <w:r w:rsidR="00835534">
        <w:rPr>
          <w:rFonts w:ascii="Times New Roman" w:hAnsi="Times New Roman" w:cs="Times New Roman"/>
          <w:color w:val="000000"/>
        </w:rPr>
        <w:t xml:space="preserve">ilustrar mediante </w:t>
      </w:r>
      <w:r>
        <w:rPr>
          <w:rFonts w:ascii="Times New Roman" w:hAnsi="Times New Roman" w:cs="Times New Roman"/>
          <w:color w:val="000000"/>
        </w:rPr>
        <w:t>la</w:t>
      </w:r>
      <w:r w:rsidR="00835534">
        <w:rPr>
          <w:rFonts w:ascii="Times New Roman" w:hAnsi="Times New Roman" w:cs="Times New Roman"/>
          <w:color w:val="000000"/>
        </w:rPr>
        <w:t>s</w:t>
      </w:r>
      <w:r>
        <w:rPr>
          <w:rFonts w:ascii="Times New Roman" w:hAnsi="Times New Roman" w:cs="Times New Roman"/>
          <w:color w:val="000000"/>
        </w:rPr>
        <w:t xml:space="preserve"> pregunta</w:t>
      </w:r>
      <w:r w:rsidR="00835534">
        <w:rPr>
          <w:rFonts w:ascii="Times New Roman" w:hAnsi="Times New Roman" w:cs="Times New Roman"/>
          <w:color w:val="000000"/>
        </w:rPr>
        <w:t>s</w:t>
      </w:r>
      <w:r>
        <w:rPr>
          <w:rFonts w:ascii="Times New Roman" w:hAnsi="Times New Roman" w:cs="Times New Roman"/>
          <w:color w:val="000000"/>
        </w:rPr>
        <w:t xml:space="preserve">: ¿Qué </w:t>
      </w:r>
      <w:r w:rsidR="00835534">
        <w:rPr>
          <w:rFonts w:ascii="Times New Roman" w:hAnsi="Times New Roman" w:cs="Times New Roman"/>
          <w:color w:val="000000"/>
        </w:rPr>
        <w:t xml:space="preserve">marca </w:t>
      </w:r>
      <w:r>
        <w:rPr>
          <w:rFonts w:ascii="Times New Roman" w:hAnsi="Times New Roman" w:cs="Times New Roman"/>
          <w:color w:val="000000"/>
        </w:rPr>
        <w:t xml:space="preserve">de vehículo tiene? </w:t>
      </w:r>
      <w:r w:rsidR="00835534">
        <w:rPr>
          <w:rFonts w:ascii="Times New Roman" w:hAnsi="Times New Roman" w:cs="Times New Roman"/>
          <w:color w:val="000000"/>
        </w:rPr>
        <w:t>¿De qué modelo es este vehículo?</w:t>
      </w:r>
      <w:r>
        <w:rPr>
          <w:rFonts w:ascii="Times New Roman" w:hAnsi="Times New Roman" w:cs="Times New Roman"/>
          <w:color w:val="000000"/>
        </w:rPr>
        <w:t xml:space="preserve"> </w:t>
      </w:r>
    </w:p>
    <w:p w14:paraId="278F1134" w14:textId="77777777" w:rsidR="007615A2" w:rsidRDefault="007615A2" w:rsidP="00AE3C9A">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7615A2" w:rsidRPr="00745053" w14:paraId="5E1E78E8" w14:textId="77777777" w:rsidTr="007615A2">
        <w:tc>
          <w:tcPr>
            <w:tcW w:w="9033" w:type="dxa"/>
            <w:gridSpan w:val="2"/>
            <w:shd w:val="clear" w:color="auto" w:fill="0D0D0D" w:themeFill="text1" w:themeFillTint="F2"/>
          </w:tcPr>
          <w:p w14:paraId="3693C5F8" w14:textId="77777777" w:rsidR="007615A2" w:rsidRPr="0033498E" w:rsidRDefault="007615A2" w:rsidP="007615A2">
            <w:pPr>
              <w:jc w:val="center"/>
              <w:rPr>
                <w:rFonts w:ascii="Times New Roman" w:hAnsi="Times New Roman" w:cs="Times New Roman"/>
                <w:b/>
                <w:color w:val="FFFFFF" w:themeColor="background1"/>
                <w:sz w:val="24"/>
                <w:szCs w:val="24"/>
              </w:rPr>
            </w:pPr>
            <w:r w:rsidRPr="0033498E">
              <w:rPr>
                <w:rFonts w:ascii="Times New Roman" w:hAnsi="Times New Roman" w:cs="Times New Roman"/>
                <w:b/>
                <w:color w:val="FFFFFF" w:themeColor="background1"/>
                <w:sz w:val="24"/>
                <w:szCs w:val="24"/>
              </w:rPr>
              <w:t>Imagen (fotografía, gráfica o ilustración)</w:t>
            </w:r>
          </w:p>
        </w:tc>
      </w:tr>
      <w:tr w:rsidR="007615A2" w:rsidRPr="0033498E" w14:paraId="34A0B06F" w14:textId="77777777" w:rsidTr="007615A2">
        <w:tc>
          <w:tcPr>
            <w:tcW w:w="2518" w:type="dxa"/>
          </w:tcPr>
          <w:p w14:paraId="521156DD" w14:textId="77777777" w:rsidR="007615A2" w:rsidRPr="0033498E" w:rsidRDefault="007615A2" w:rsidP="007615A2">
            <w:pPr>
              <w:rPr>
                <w:rFonts w:ascii="Times New Roman" w:hAnsi="Times New Roman" w:cs="Times New Roman"/>
                <w:b/>
                <w:sz w:val="24"/>
                <w:szCs w:val="24"/>
              </w:rPr>
            </w:pPr>
            <w:r w:rsidRPr="0033498E">
              <w:rPr>
                <w:rFonts w:ascii="Times New Roman" w:hAnsi="Times New Roman" w:cs="Times New Roman"/>
                <w:b/>
                <w:sz w:val="24"/>
                <w:szCs w:val="24"/>
              </w:rPr>
              <w:t>Código</w:t>
            </w:r>
          </w:p>
        </w:tc>
        <w:tc>
          <w:tcPr>
            <w:tcW w:w="6515" w:type="dxa"/>
          </w:tcPr>
          <w:p w14:paraId="7E3E3C6A" w14:textId="77777777" w:rsidR="007615A2" w:rsidRPr="0033498E" w:rsidRDefault="007615A2" w:rsidP="007615A2">
            <w:pPr>
              <w:rPr>
                <w:rFonts w:ascii="Times New Roman" w:hAnsi="Times New Roman" w:cs="Times New Roman"/>
                <w:b/>
                <w:sz w:val="24"/>
                <w:szCs w:val="24"/>
              </w:rPr>
            </w:pPr>
            <w:r w:rsidRPr="0033498E">
              <w:rPr>
                <w:rFonts w:ascii="Times New Roman" w:hAnsi="Times New Roman" w:cs="Times New Roman"/>
                <w:sz w:val="24"/>
                <w:szCs w:val="24"/>
              </w:rPr>
              <w:t>MA_06_14_IMG03</w:t>
            </w:r>
          </w:p>
        </w:tc>
      </w:tr>
      <w:tr w:rsidR="007615A2" w:rsidRPr="0033498E" w14:paraId="1638DD9A" w14:textId="77777777" w:rsidTr="007615A2">
        <w:tc>
          <w:tcPr>
            <w:tcW w:w="2518" w:type="dxa"/>
          </w:tcPr>
          <w:p w14:paraId="139D6AF8" w14:textId="77777777" w:rsidR="007615A2" w:rsidRPr="0033498E" w:rsidRDefault="007615A2" w:rsidP="007615A2">
            <w:pPr>
              <w:rPr>
                <w:rFonts w:ascii="Times New Roman" w:hAnsi="Times New Roman" w:cs="Times New Roman"/>
                <w:sz w:val="24"/>
                <w:szCs w:val="24"/>
              </w:rPr>
            </w:pPr>
            <w:r w:rsidRPr="0033498E">
              <w:rPr>
                <w:rFonts w:ascii="Times New Roman" w:hAnsi="Times New Roman" w:cs="Times New Roman"/>
                <w:b/>
                <w:sz w:val="24"/>
                <w:szCs w:val="24"/>
              </w:rPr>
              <w:t>Descripción</w:t>
            </w:r>
          </w:p>
        </w:tc>
        <w:tc>
          <w:tcPr>
            <w:tcW w:w="6515" w:type="dxa"/>
          </w:tcPr>
          <w:p w14:paraId="191D5B00" w14:textId="77777777" w:rsidR="007615A2" w:rsidRPr="0033498E" w:rsidRDefault="007615A2" w:rsidP="007615A2">
            <w:pPr>
              <w:rPr>
                <w:rFonts w:ascii="Times New Roman" w:hAnsi="Times New Roman" w:cs="Times New Roman"/>
                <w:sz w:val="24"/>
                <w:szCs w:val="24"/>
              </w:rPr>
            </w:pPr>
            <w:r w:rsidRPr="0033498E">
              <w:rPr>
                <w:rFonts w:ascii="Times New Roman" w:hAnsi="Times New Roman" w:cs="Times New Roman"/>
                <w:sz w:val="24"/>
                <w:szCs w:val="24"/>
              </w:rPr>
              <w:t>Variables</w:t>
            </w:r>
          </w:p>
        </w:tc>
      </w:tr>
      <w:tr w:rsidR="007615A2" w:rsidRPr="0033498E" w14:paraId="49AFC162" w14:textId="77777777" w:rsidTr="007615A2">
        <w:tc>
          <w:tcPr>
            <w:tcW w:w="2518" w:type="dxa"/>
          </w:tcPr>
          <w:p w14:paraId="1E9A252E" w14:textId="77777777" w:rsidR="007615A2" w:rsidRPr="0033498E" w:rsidRDefault="007615A2" w:rsidP="007615A2">
            <w:pPr>
              <w:rPr>
                <w:rFonts w:ascii="Times New Roman" w:hAnsi="Times New Roman" w:cs="Times New Roman"/>
                <w:sz w:val="24"/>
                <w:szCs w:val="24"/>
              </w:rPr>
            </w:pPr>
            <w:r w:rsidRPr="0033498E">
              <w:rPr>
                <w:rFonts w:ascii="Times New Roman" w:hAnsi="Times New Roman" w:cs="Times New Roman"/>
                <w:b/>
                <w:sz w:val="24"/>
                <w:szCs w:val="24"/>
              </w:rPr>
              <w:t>Código Shutterstock (o URL o la ruta en AulaPlaneta)</w:t>
            </w:r>
          </w:p>
        </w:tc>
        <w:tc>
          <w:tcPr>
            <w:tcW w:w="6515" w:type="dxa"/>
          </w:tcPr>
          <w:p w14:paraId="1A910D16" w14:textId="77777777" w:rsidR="007615A2" w:rsidRPr="0033498E" w:rsidRDefault="002F3B46" w:rsidP="007615A2">
            <w:pPr>
              <w:rPr>
                <w:rFonts w:ascii="Times New Roman" w:hAnsi="Times New Roman" w:cs="Times New Roman"/>
                <w:sz w:val="24"/>
                <w:szCs w:val="24"/>
              </w:rPr>
            </w:pPr>
            <w:hyperlink r:id="rId9" w:history="1">
              <w:r w:rsidR="007615A2" w:rsidRPr="0033498E">
                <w:rPr>
                  <w:rStyle w:val="Hipervnculo"/>
                  <w:rFonts w:ascii="Arial" w:hAnsi="Arial" w:cs="Arial"/>
                  <w:color w:val="auto"/>
                  <w:sz w:val="18"/>
                  <w:szCs w:val="18"/>
                  <w:shd w:val="clear" w:color="auto" w:fill="222222"/>
                </w:rPr>
                <w:t>311589347</w:t>
              </w:r>
            </w:hyperlink>
          </w:p>
        </w:tc>
      </w:tr>
      <w:tr w:rsidR="007615A2" w:rsidRPr="0033498E" w14:paraId="421ADE13" w14:textId="77777777" w:rsidTr="007615A2">
        <w:tc>
          <w:tcPr>
            <w:tcW w:w="2518" w:type="dxa"/>
          </w:tcPr>
          <w:p w14:paraId="769AB5DF" w14:textId="77777777" w:rsidR="007615A2" w:rsidRPr="0033498E" w:rsidRDefault="007615A2" w:rsidP="007615A2">
            <w:pPr>
              <w:rPr>
                <w:rFonts w:ascii="Times New Roman" w:hAnsi="Times New Roman" w:cs="Times New Roman"/>
                <w:sz w:val="24"/>
                <w:szCs w:val="24"/>
              </w:rPr>
            </w:pPr>
            <w:r w:rsidRPr="0033498E">
              <w:rPr>
                <w:rFonts w:ascii="Times New Roman" w:hAnsi="Times New Roman" w:cs="Times New Roman"/>
                <w:b/>
                <w:sz w:val="24"/>
                <w:szCs w:val="24"/>
              </w:rPr>
              <w:t>Pie de imagen</w:t>
            </w:r>
          </w:p>
        </w:tc>
        <w:tc>
          <w:tcPr>
            <w:tcW w:w="6515" w:type="dxa"/>
          </w:tcPr>
          <w:p w14:paraId="28403415" w14:textId="5649C732" w:rsidR="007615A2" w:rsidRPr="00312F63" w:rsidRDefault="007615A2" w:rsidP="00312F63">
            <w:pPr>
              <w:rPr>
                <w:rFonts w:ascii="Times New Roman" w:hAnsi="Times New Roman" w:cs="Times New Roman"/>
                <w:b/>
                <w:color w:val="C00000"/>
                <w:sz w:val="24"/>
                <w:szCs w:val="24"/>
              </w:rPr>
            </w:pPr>
            <w:r>
              <w:rPr>
                <w:rFonts w:ascii="Times New Roman" w:hAnsi="Times New Roman" w:cs="Times New Roman"/>
                <w:sz w:val="24"/>
                <w:szCs w:val="24"/>
              </w:rPr>
              <w:t>Para indagar sobre una variable se elabora</w:t>
            </w:r>
            <w:r w:rsidR="00267F0C">
              <w:rPr>
                <w:rFonts w:ascii="Times New Roman" w:hAnsi="Times New Roman" w:cs="Times New Roman"/>
                <w:sz w:val="24"/>
                <w:szCs w:val="24"/>
              </w:rPr>
              <w:t>n</w:t>
            </w:r>
            <w:r>
              <w:rPr>
                <w:rFonts w:ascii="Times New Roman" w:hAnsi="Times New Roman" w:cs="Times New Roman"/>
                <w:sz w:val="24"/>
                <w:szCs w:val="24"/>
              </w:rPr>
              <w:t xml:space="preserve"> una </w:t>
            </w:r>
            <w:r w:rsidR="00267F0C">
              <w:rPr>
                <w:rFonts w:ascii="Times New Roman" w:hAnsi="Times New Roman" w:cs="Times New Roman"/>
                <w:sz w:val="24"/>
                <w:szCs w:val="24"/>
              </w:rPr>
              <w:t xml:space="preserve">o varias </w:t>
            </w:r>
            <w:r>
              <w:rPr>
                <w:rFonts w:ascii="Times New Roman" w:hAnsi="Times New Roman" w:cs="Times New Roman"/>
                <w:sz w:val="24"/>
                <w:szCs w:val="24"/>
              </w:rPr>
              <w:t>pregunta</w:t>
            </w:r>
            <w:r w:rsidR="00267F0C">
              <w:rPr>
                <w:rFonts w:ascii="Times New Roman" w:hAnsi="Times New Roman" w:cs="Times New Roman"/>
                <w:sz w:val="24"/>
                <w:szCs w:val="24"/>
              </w:rPr>
              <w:t>s</w:t>
            </w:r>
            <w:r>
              <w:rPr>
                <w:rFonts w:ascii="Times New Roman" w:hAnsi="Times New Roman" w:cs="Times New Roman"/>
                <w:sz w:val="24"/>
                <w:szCs w:val="24"/>
              </w:rPr>
              <w:t>.</w:t>
            </w:r>
          </w:p>
        </w:tc>
      </w:tr>
      <w:tr w:rsidR="007615A2" w:rsidRPr="0033498E" w14:paraId="50DADE58" w14:textId="77777777" w:rsidTr="007615A2">
        <w:tc>
          <w:tcPr>
            <w:tcW w:w="2518" w:type="dxa"/>
          </w:tcPr>
          <w:p w14:paraId="1BC64D94" w14:textId="77777777" w:rsidR="007615A2" w:rsidRPr="0033498E" w:rsidRDefault="007615A2" w:rsidP="007615A2">
            <w:pPr>
              <w:rPr>
                <w:rFonts w:ascii="Times New Roman" w:hAnsi="Times New Roman" w:cs="Times New Roman"/>
                <w:b/>
                <w:sz w:val="24"/>
                <w:szCs w:val="24"/>
              </w:rPr>
            </w:pPr>
            <w:r w:rsidRPr="0033498E">
              <w:rPr>
                <w:rFonts w:ascii="Times New Roman" w:hAnsi="Times New Roman" w:cs="Times New Roman"/>
                <w:b/>
                <w:sz w:val="24"/>
                <w:szCs w:val="24"/>
              </w:rPr>
              <w:t>Ubicación del pie de imagen</w:t>
            </w:r>
          </w:p>
        </w:tc>
        <w:tc>
          <w:tcPr>
            <w:tcW w:w="6515" w:type="dxa"/>
          </w:tcPr>
          <w:p w14:paraId="219AF5F8" w14:textId="77777777" w:rsidR="007615A2" w:rsidRPr="0033498E" w:rsidRDefault="007615A2" w:rsidP="007615A2">
            <w:pPr>
              <w:rPr>
                <w:rFonts w:ascii="Times New Roman" w:hAnsi="Times New Roman" w:cs="Times New Roman"/>
                <w:sz w:val="24"/>
                <w:szCs w:val="24"/>
              </w:rPr>
            </w:pPr>
            <w:r w:rsidRPr="0033498E">
              <w:rPr>
                <w:rFonts w:ascii="Times New Roman" w:hAnsi="Times New Roman" w:cs="Times New Roman"/>
                <w:sz w:val="24"/>
                <w:szCs w:val="24"/>
              </w:rPr>
              <w:t>Inferior</w:t>
            </w:r>
          </w:p>
        </w:tc>
      </w:tr>
    </w:tbl>
    <w:p w14:paraId="7790B919" w14:textId="77777777" w:rsidR="007615A2" w:rsidRDefault="007615A2" w:rsidP="00AE3C9A">
      <w:pPr>
        <w:spacing w:after="0"/>
        <w:jc w:val="both"/>
        <w:rPr>
          <w:rFonts w:ascii="Times New Roman" w:hAnsi="Times New Roman" w:cs="Times New Roman"/>
          <w:color w:val="000000"/>
        </w:rPr>
      </w:pPr>
    </w:p>
    <w:p w14:paraId="0619D9D7" w14:textId="70286764" w:rsidR="00AE3C9A" w:rsidRDefault="00AE3C9A" w:rsidP="00AE3C9A">
      <w:pPr>
        <w:spacing w:after="0"/>
        <w:jc w:val="both"/>
        <w:rPr>
          <w:rFonts w:ascii="Times New Roman" w:hAnsi="Times New Roman" w:cs="Times New Roman"/>
          <w:color w:val="000000"/>
        </w:rPr>
      </w:pPr>
      <w:r>
        <w:rPr>
          <w:rFonts w:ascii="Times New Roman" w:hAnsi="Times New Roman" w:cs="Times New Roman"/>
          <w:color w:val="000000"/>
        </w:rPr>
        <w:t xml:space="preserve">Otros ejemplos de variables y posibles preguntas para indagar por </w:t>
      </w:r>
      <w:r w:rsidR="00267F0C">
        <w:rPr>
          <w:rFonts w:ascii="Times New Roman" w:hAnsi="Times New Roman" w:cs="Times New Roman"/>
          <w:color w:val="000000"/>
        </w:rPr>
        <w:t xml:space="preserve">las </w:t>
      </w:r>
      <w:r>
        <w:rPr>
          <w:rFonts w:ascii="Times New Roman" w:hAnsi="Times New Roman" w:cs="Times New Roman"/>
          <w:color w:val="000000"/>
        </w:rPr>
        <w:t>variable</w:t>
      </w:r>
      <w:r w:rsidR="00267F0C">
        <w:rPr>
          <w:rFonts w:ascii="Times New Roman" w:hAnsi="Times New Roman" w:cs="Times New Roman"/>
          <w:color w:val="000000"/>
        </w:rPr>
        <w:t xml:space="preserve">s. </w:t>
      </w:r>
    </w:p>
    <w:p w14:paraId="28C6B3FF" w14:textId="77777777" w:rsidR="00AE3C9A" w:rsidRDefault="00AE3C9A" w:rsidP="00AE3C9A">
      <w:pPr>
        <w:spacing w:after="0"/>
        <w:jc w:val="both"/>
        <w:rPr>
          <w:rFonts w:ascii="Times New Roman" w:hAnsi="Times New Roman" w:cs="Times New Roman"/>
          <w:color w:val="000000"/>
        </w:rPr>
      </w:pPr>
    </w:p>
    <w:p w14:paraId="69F3FB86" w14:textId="77777777" w:rsidR="00AE3C9A" w:rsidRPr="00CA4D32" w:rsidRDefault="00AE3C9A" w:rsidP="00AE3C9A">
      <w:pPr>
        <w:spacing w:after="0"/>
        <w:jc w:val="both"/>
        <w:rPr>
          <w:rFonts w:ascii="Times New Roman" w:hAnsi="Times New Roman" w:cs="Times New Roman"/>
          <w:b/>
          <w:color w:val="000000"/>
        </w:rPr>
      </w:pPr>
      <w:commentRangeStart w:id="9"/>
      <w:r>
        <w:rPr>
          <w:rFonts w:ascii="Times New Roman" w:hAnsi="Times New Roman" w:cs="Times New Roman"/>
          <w:color w:val="000000"/>
        </w:rPr>
        <w:t xml:space="preserve">                    </w:t>
      </w:r>
      <w:r w:rsidRPr="00CA4D32">
        <w:rPr>
          <w:rFonts w:ascii="Times New Roman" w:hAnsi="Times New Roman" w:cs="Times New Roman"/>
          <w:b/>
          <w:color w:val="000000"/>
        </w:rPr>
        <w:t xml:space="preserve">  </w:t>
      </w:r>
      <w:r>
        <w:rPr>
          <w:rFonts w:ascii="Times New Roman" w:hAnsi="Times New Roman" w:cs="Times New Roman"/>
          <w:b/>
          <w:color w:val="000000"/>
        </w:rPr>
        <w:t>Variable</w:t>
      </w:r>
      <w:r>
        <w:rPr>
          <w:rFonts w:ascii="Times New Roman" w:hAnsi="Times New Roman" w:cs="Times New Roman"/>
          <w:b/>
          <w:color w:val="000000"/>
        </w:rPr>
        <w:tab/>
      </w:r>
      <w:r>
        <w:rPr>
          <w:rFonts w:ascii="Times New Roman" w:hAnsi="Times New Roman" w:cs="Times New Roman"/>
          <w:b/>
          <w:color w:val="000000"/>
        </w:rPr>
        <w:tab/>
        <w:t xml:space="preserve"> </w:t>
      </w:r>
      <w:r w:rsidRPr="00CA4D32">
        <w:rPr>
          <w:rFonts w:ascii="Times New Roman" w:hAnsi="Times New Roman" w:cs="Times New Roman"/>
          <w:b/>
          <w:color w:val="000000"/>
        </w:rPr>
        <w:t>Posible pregunta</w:t>
      </w:r>
    </w:p>
    <w:p w14:paraId="5005453B" w14:textId="77777777" w:rsidR="00AE3C9A" w:rsidRDefault="00AE3C9A" w:rsidP="00831F54">
      <w:pPr>
        <w:pStyle w:val="Prrafodelista"/>
        <w:numPr>
          <w:ilvl w:val="0"/>
          <w:numId w:val="5"/>
        </w:numPr>
        <w:spacing w:after="0"/>
        <w:jc w:val="both"/>
        <w:rPr>
          <w:rFonts w:ascii="Times New Roman" w:hAnsi="Times New Roman" w:cs="Times New Roman"/>
          <w:color w:val="000000"/>
        </w:rPr>
      </w:pPr>
      <w:r>
        <w:rPr>
          <w:rFonts w:ascii="Times New Roman" w:hAnsi="Times New Roman" w:cs="Times New Roman"/>
          <w:color w:val="000000"/>
        </w:rPr>
        <w:t>Cantidad de mascotas</w:t>
      </w:r>
      <w:r>
        <w:rPr>
          <w:rFonts w:ascii="Times New Roman" w:hAnsi="Times New Roman" w:cs="Times New Roman"/>
          <w:color w:val="000000"/>
        </w:rPr>
        <w:tab/>
      </w:r>
      <w:r>
        <w:rPr>
          <w:rFonts w:ascii="Times New Roman" w:hAnsi="Times New Roman" w:cs="Times New Roman"/>
          <w:color w:val="000000"/>
        </w:rPr>
        <w:tab/>
      </w:r>
      <w:r w:rsidRPr="00CA4D32">
        <w:rPr>
          <w:rFonts w:ascii="Times New Roman" w:hAnsi="Times New Roman" w:cs="Times New Roman"/>
          <w:color w:val="000000"/>
        </w:rPr>
        <w:t>¿Cuántas mascotas tiene?</w:t>
      </w:r>
    </w:p>
    <w:p w14:paraId="753DC471" w14:textId="77777777" w:rsidR="00AE3C9A" w:rsidRDefault="00AE3C9A" w:rsidP="00831F54">
      <w:pPr>
        <w:pStyle w:val="Prrafodelista"/>
        <w:numPr>
          <w:ilvl w:val="0"/>
          <w:numId w:val="5"/>
        </w:numPr>
        <w:spacing w:after="0"/>
        <w:jc w:val="both"/>
        <w:rPr>
          <w:rFonts w:ascii="Times New Roman" w:hAnsi="Times New Roman" w:cs="Times New Roman"/>
          <w:color w:val="000000"/>
        </w:rPr>
      </w:pPr>
      <w:r>
        <w:rPr>
          <w:rFonts w:ascii="Times New Roman" w:hAnsi="Times New Roman" w:cs="Times New Roman"/>
          <w:color w:val="000000"/>
        </w:rPr>
        <w:t>Profesión</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¿Cuál es su profesión?</w:t>
      </w:r>
    </w:p>
    <w:p w14:paraId="5DA62559" w14:textId="77777777" w:rsidR="00AE3C9A" w:rsidRDefault="00AE3C9A" w:rsidP="00831F54">
      <w:pPr>
        <w:pStyle w:val="Prrafodelista"/>
        <w:numPr>
          <w:ilvl w:val="0"/>
          <w:numId w:val="5"/>
        </w:numPr>
        <w:spacing w:after="0"/>
        <w:jc w:val="both"/>
        <w:rPr>
          <w:rFonts w:ascii="Times New Roman" w:hAnsi="Times New Roman" w:cs="Times New Roman"/>
          <w:color w:val="000000"/>
        </w:rPr>
      </w:pPr>
      <w:r>
        <w:rPr>
          <w:rFonts w:ascii="Times New Roman" w:hAnsi="Times New Roman" w:cs="Times New Roman"/>
          <w:color w:val="000000"/>
        </w:rPr>
        <w:t>Medio de transporte</w:t>
      </w:r>
      <w:r>
        <w:rPr>
          <w:rFonts w:ascii="Times New Roman" w:hAnsi="Times New Roman" w:cs="Times New Roman"/>
          <w:color w:val="000000"/>
        </w:rPr>
        <w:tab/>
      </w:r>
      <w:r>
        <w:rPr>
          <w:rFonts w:ascii="Times New Roman" w:hAnsi="Times New Roman" w:cs="Times New Roman"/>
          <w:color w:val="000000"/>
        </w:rPr>
        <w:tab/>
        <w:t>¿Cuál es el medio de transporte que usa a diario?</w:t>
      </w:r>
      <w:commentRangeEnd w:id="9"/>
      <w:r w:rsidR="007F3236">
        <w:rPr>
          <w:rStyle w:val="Refdecomentario"/>
          <w:rFonts w:ascii="Calibri" w:eastAsia="Calibri" w:hAnsi="Calibri" w:cs="Times New Roman"/>
          <w:lang w:val="es-MX"/>
        </w:rPr>
        <w:commentReference w:id="9"/>
      </w:r>
    </w:p>
    <w:p w14:paraId="49F3C2BD" w14:textId="77777777" w:rsidR="004B0916" w:rsidRDefault="004B0916" w:rsidP="00150C94">
      <w:pPr>
        <w:tabs>
          <w:tab w:val="right" w:pos="8498"/>
        </w:tabs>
        <w:spacing w:after="0"/>
      </w:pPr>
    </w:p>
    <w:p w14:paraId="2782ACB8" w14:textId="58EA98FB" w:rsidR="007615A2" w:rsidRPr="00267F0C" w:rsidRDefault="007615A2" w:rsidP="00150C94">
      <w:pPr>
        <w:tabs>
          <w:tab w:val="right" w:pos="8498"/>
        </w:tabs>
        <w:spacing w:after="0"/>
      </w:pPr>
      <w:r>
        <w:t>Las variables estadísticas se clasifica</w:t>
      </w:r>
      <w:r w:rsidR="00267F0C">
        <w:t>n</w:t>
      </w:r>
      <w:r>
        <w:t xml:space="preserve"> en </w:t>
      </w:r>
      <w:r w:rsidRPr="007615A2">
        <w:rPr>
          <w:b/>
        </w:rPr>
        <w:t>cualitativas</w:t>
      </w:r>
      <w:r>
        <w:t xml:space="preserve"> y </w:t>
      </w:r>
      <w:r w:rsidRPr="007615A2">
        <w:rPr>
          <w:b/>
        </w:rPr>
        <w:t>cuantitativas</w:t>
      </w:r>
      <w:r w:rsidRPr="00267F0C">
        <w:t>.</w:t>
      </w:r>
    </w:p>
    <w:p w14:paraId="5B28E370" w14:textId="77777777" w:rsidR="00AE3C9A" w:rsidRDefault="00AE3C9A" w:rsidP="00150C94">
      <w:pPr>
        <w:tabs>
          <w:tab w:val="right" w:pos="8498"/>
        </w:tabs>
        <w:spacing w:after="0"/>
      </w:pPr>
    </w:p>
    <w:p w14:paraId="4AAA1C4C" w14:textId="77777777" w:rsidR="00AE3C9A" w:rsidRDefault="00AE3C9A" w:rsidP="00150C94">
      <w:pPr>
        <w:tabs>
          <w:tab w:val="right" w:pos="8498"/>
        </w:tabs>
        <w:spacing w:after="0"/>
      </w:pPr>
    </w:p>
    <w:p w14:paraId="7B0C7CED" w14:textId="77777777" w:rsidR="00A3721C" w:rsidRPr="007B3A77" w:rsidRDefault="00A3721C" w:rsidP="00A3721C">
      <w:pPr>
        <w:spacing w:after="0"/>
        <w:rPr>
          <w:rFonts w:ascii="Times New Roman" w:hAnsi="Times New Roman" w:cs="Times New Roman"/>
          <w:b/>
        </w:rPr>
      </w:pPr>
      <w:r w:rsidRPr="007B3A77">
        <w:rPr>
          <w:rFonts w:ascii="Times New Roman" w:hAnsi="Times New Roman" w:cs="Times New Roman"/>
          <w:highlight w:val="yellow"/>
        </w:rPr>
        <w:t>[SECCIÓN 2]</w:t>
      </w:r>
      <w:r w:rsidRPr="007B3A77">
        <w:rPr>
          <w:rFonts w:ascii="Times New Roman" w:hAnsi="Times New Roman" w:cs="Times New Roman"/>
        </w:rPr>
        <w:t xml:space="preserve"> </w:t>
      </w:r>
      <w:r w:rsidRPr="007B3A77">
        <w:rPr>
          <w:rFonts w:ascii="Times New Roman" w:hAnsi="Times New Roman" w:cs="Times New Roman"/>
          <w:b/>
        </w:rPr>
        <w:t>2.1 La</w:t>
      </w:r>
      <w:r>
        <w:rPr>
          <w:rFonts w:ascii="Times New Roman" w:hAnsi="Times New Roman" w:cs="Times New Roman"/>
          <w:b/>
        </w:rPr>
        <w:t>s</w:t>
      </w:r>
      <w:r w:rsidRPr="007B3A77">
        <w:rPr>
          <w:rFonts w:ascii="Times New Roman" w:hAnsi="Times New Roman" w:cs="Times New Roman"/>
          <w:b/>
        </w:rPr>
        <w:t xml:space="preserve"> variable</w:t>
      </w:r>
      <w:r>
        <w:rPr>
          <w:rFonts w:ascii="Times New Roman" w:hAnsi="Times New Roman" w:cs="Times New Roman"/>
          <w:b/>
        </w:rPr>
        <w:t>s</w:t>
      </w:r>
      <w:r w:rsidRPr="007B3A77">
        <w:rPr>
          <w:rFonts w:ascii="Times New Roman" w:hAnsi="Times New Roman" w:cs="Times New Roman"/>
          <w:b/>
        </w:rPr>
        <w:t xml:space="preserve"> cualitativa</w:t>
      </w:r>
      <w:r>
        <w:rPr>
          <w:rFonts w:ascii="Times New Roman" w:hAnsi="Times New Roman" w:cs="Times New Roman"/>
          <w:b/>
        </w:rPr>
        <w:t>s</w:t>
      </w:r>
    </w:p>
    <w:p w14:paraId="292190D4" w14:textId="77777777" w:rsidR="00A3721C" w:rsidRPr="007B3A77" w:rsidRDefault="00A3721C" w:rsidP="00A3721C">
      <w:pPr>
        <w:spacing w:after="0"/>
        <w:rPr>
          <w:rFonts w:ascii="Times New Roman" w:hAnsi="Times New Roman" w:cs="Times New Roman"/>
          <w:b/>
        </w:rPr>
      </w:pPr>
    </w:p>
    <w:p w14:paraId="07BDCAE5" w14:textId="294183B2" w:rsidR="00A3721C" w:rsidRDefault="00A3721C" w:rsidP="00A3721C">
      <w:pPr>
        <w:spacing w:after="0"/>
        <w:jc w:val="both"/>
        <w:rPr>
          <w:rFonts w:ascii="Times New Roman" w:hAnsi="Times New Roman" w:cs="Times New Roman"/>
        </w:rPr>
      </w:pPr>
      <w:r w:rsidRPr="007B3A77">
        <w:rPr>
          <w:rFonts w:ascii="Times New Roman" w:hAnsi="Times New Roman" w:cs="Times New Roman"/>
        </w:rPr>
        <w:t>Las variables cualitativas estudian gustos, opiniones</w:t>
      </w:r>
      <w:r w:rsidR="00267F0C">
        <w:rPr>
          <w:rFonts w:ascii="Times New Roman" w:hAnsi="Times New Roman" w:cs="Times New Roman"/>
        </w:rPr>
        <w:t>, valores,</w:t>
      </w:r>
      <w:r w:rsidRPr="007B3A77">
        <w:rPr>
          <w:rFonts w:ascii="Times New Roman" w:hAnsi="Times New Roman" w:cs="Times New Roman"/>
        </w:rPr>
        <w:t xml:space="preserve"> preferencias</w:t>
      </w:r>
      <w:r w:rsidR="00267F0C">
        <w:rPr>
          <w:rFonts w:ascii="Times New Roman" w:hAnsi="Times New Roman" w:cs="Times New Roman"/>
        </w:rPr>
        <w:t>, etc.,</w:t>
      </w:r>
      <w:r>
        <w:rPr>
          <w:rFonts w:ascii="Times New Roman" w:hAnsi="Times New Roman" w:cs="Times New Roman"/>
        </w:rPr>
        <w:t xml:space="preserve"> de la población</w:t>
      </w:r>
      <w:r w:rsidRPr="007B3A77">
        <w:rPr>
          <w:rFonts w:ascii="Times New Roman" w:hAnsi="Times New Roman" w:cs="Times New Roman"/>
        </w:rPr>
        <w:t xml:space="preserve">, es decir, </w:t>
      </w:r>
      <w:r w:rsidRPr="00DD5C58">
        <w:rPr>
          <w:rFonts w:ascii="Times New Roman" w:hAnsi="Times New Roman" w:cs="Times New Roman"/>
          <w:b/>
        </w:rPr>
        <w:t>cualidades</w:t>
      </w:r>
      <w:r w:rsidRPr="007B3A77">
        <w:rPr>
          <w:rFonts w:ascii="Times New Roman" w:hAnsi="Times New Roman" w:cs="Times New Roman"/>
        </w:rPr>
        <w:t>.</w:t>
      </w:r>
      <w:r>
        <w:rPr>
          <w:rFonts w:ascii="Times New Roman" w:hAnsi="Times New Roman" w:cs="Times New Roman"/>
        </w:rPr>
        <w:t xml:space="preserve"> Son ejemplos de variables cualitativas el color, el género, la nacionalidad, el sabor </w:t>
      </w:r>
      <w:r w:rsidR="00267F0C">
        <w:rPr>
          <w:rFonts w:ascii="Times New Roman" w:hAnsi="Times New Roman" w:cs="Times New Roman"/>
        </w:rPr>
        <w:t>preferido</w:t>
      </w:r>
      <w:r>
        <w:rPr>
          <w:rFonts w:ascii="Times New Roman" w:hAnsi="Times New Roman" w:cs="Times New Roman"/>
        </w:rPr>
        <w:t>, entre otros.</w:t>
      </w:r>
    </w:p>
    <w:p w14:paraId="171D574F" w14:textId="77777777" w:rsidR="00A3721C" w:rsidRDefault="00A3721C" w:rsidP="00A3721C">
      <w:pPr>
        <w:spacing w:after="0"/>
        <w:jc w:val="both"/>
        <w:rPr>
          <w:rFonts w:ascii="Times New Roman" w:hAnsi="Times New Roman" w:cs="Times New Roman"/>
        </w:rPr>
      </w:pPr>
    </w:p>
    <w:p w14:paraId="5BAB3A4E" w14:textId="627535CA" w:rsidR="00A3721C" w:rsidRDefault="00A3721C" w:rsidP="00A3721C">
      <w:pPr>
        <w:spacing w:after="0"/>
        <w:jc w:val="both"/>
        <w:rPr>
          <w:rFonts w:ascii="Times New Roman" w:hAnsi="Times New Roman" w:cs="Times New Roman"/>
        </w:rPr>
      </w:pPr>
      <w:r>
        <w:rPr>
          <w:rFonts w:ascii="Times New Roman" w:hAnsi="Times New Roman" w:cs="Times New Roman"/>
        </w:rPr>
        <w:t xml:space="preserve">Para </w:t>
      </w:r>
      <w:r w:rsidR="00267F0C">
        <w:rPr>
          <w:rFonts w:ascii="Times New Roman" w:hAnsi="Times New Roman" w:cs="Times New Roman"/>
        </w:rPr>
        <w:t xml:space="preserve">investigar sobre </w:t>
      </w:r>
      <w:r>
        <w:rPr>
          <w:rFonts w:ascii="Times New Roman" w:hAnsi="Times New Roman" w:cs="Times New Roman"/>
        </w:rPr>
        <w:t xml:space="preserve">una variable cualitativa es aconsejable proponer preguntas con opciones de respuesta. Así, si se quiere estudiar el color </w:t>
      </w:r>
      <w:r w:rsidR="00267F0C">
        <w:rPr>
          <w:rFonts w:ascii="Times New Roman" w:hAnsi="Times New Roman" w:cs="Times New Roman"/>
        </w:rPr>
        <w:t xml:space="preserve">que se </w:t>
      </w:r>
      <w:r>
        <w:rPr>
          <w:rFonts w:ascii="Times New Roman" w:hAnsi="Times New Roman" w:cs="Times New Roman"/>
        </w:rPr>
        <w:t>preferi</w:t>
      </w:r>
      <w:r w:rsidR="00267F0C">
        <w:rPr>
          <w:rFonts w:ascii="Times New Roman" w:hAnsi="Times New Roman" w:cs="Times New Roman"/>
        </w:rPr>
        <w:t>ría</w:t>
      </w:r>
      <w:r>
        <w:rPr>
          <w:rFonts w:ascii="Times New Roman" w:hAnsi="Times New Roman" w:cs="Times New Roman"/>
        </w:rPr>
        <w:t xml:space="preserve"> para pintar las zonas comunes de un conjunto residencial</w:t>
      </w:r>
      <w:r w:rsidR="00267F0C">
        <w:rPr>
          <w:rFonts w:ascii="Times New Roman" w:hAnsi="Times New Roman" w:cs="Times New Roman"/>
        </w:rPr>
        <w:t>,</w:t>
      </w:r>
      <w:r>
        <w:rPr>
          <w:rFonts w:ascii="Times New Roman" w:hAnsi="Times New Roman" w:cs="Times New Roman"/>
        </w:rPr>
        <w:t xml:space="preserve"> la variable se puede estudiar por medio de la siguiente pregunta con sus respectivas opciones de respuesta</w:t>
      </w:r>
      <w:r w:rsidR="00267F0C">
        <w:rPr>
          <w:rFonts w:ascii="Times New Roman" w:hAnsi="Times New Roman" w:cs="Times New Roman"/>
        </w:rPr>
        <w:t>.</w:t>
      </w:r>
    </w:p>
    <w:p w14:paraId="52E89C8C" w14:textId="77777777" w:rsidR="00A3721C" w:rsidRDefault="00A3721C" w:rsidP="00A3721C">
      <w:pPr>
        <w:spacing w:after="0"/>
        <w:jc w:val="both"/>
        <w:rPr>
          <w:rFonts w:ascii="Times New Roman" w:hAnsi="Times New Roman" w:cs="Times New Roman"/>
        </w:rPr>
      </w:pPr>
    </w:p>
    <w:p w14:paraId="40CA9B60" w14:textId="027008A7" w:rsidR="00A3721C" w:rsidRDefault="00A3721C" w:rsidP="00A3721C">
      <w:pPr>
        <w:spacing w:after="0"/>
        <w:jc w:val="both"/>
        <w:rPr>
          <w:rFonts w:ascii="Times New Roman" w:hAnsi="Times New Roman" w:cs="Times New Roman"/>
        </w:rPr>
      </w:pPr>
      <w:r>
        <w:rPr>
          <w:rFonts w:ascii="Times New Roman" w:hAnsi="Times New Roman" w:cs="Times New Roman"/>
        </w:rPr>
        <w:lastRenderedPageBreak/>
        <w:t>¿</w:t>
      </w:r>
      <w:r w:rsidR="00267F0C">
        <w:rPr>
          <w:rFonts w:ascii="Times New Roman" w:hAnsi="Times New Roman" w:cs="Times New Roman"/>
        </w:rPr>
        <w:t>De q</w:t>
      </w:r>
      <w:r>
        <w:rPr>
          <w:rFonts w:ascii="Times New Roman" w:hAnsi="Times New Roman" w:cs="Times New Roman"/>
        </w:rPr>
        <w:t xml:space="preserve">ué color prefiere </w:t>
      </w:r>
      <w:r w:rsidR="00267F0C">
        <w:rPr>
          <w:rFonts w:ascii="Times New Roman" w:hAnsi="Times New Roman" w:cs="Times New Roman"/>
        </w:rPr>
        <w:t xml:space="preserve">que se pinten </w:t>
      </w:r>
      <w:r>
        <w:rPr>
          <w:rFonts w:ascii="Times New Roman" w:hAnsi="Times New Roman" w:cs="Times New Roman"/>
        </w:rPr>
        <w:t xml:space="preserve">las zonas comunes del conjunto? Marque su </w:t>
      </w:r>
      <w:r w:rsidR="00267F0C">
        <w:rPr>
          <w:rFonts w:ascii="Times New Roman" w:hAnsi="Times New Roman" w:cs="Times New Roman"/>
        </w:rPr>
        <w:t>respuesta entre las siguientes opciones.</w:t>
      </w:r>
    </w:p>
    <w:p w14:paraId="37B776A9" w14:textId="77777777" w:rsidR="00A3721C" w:rsidRDefault="00A3721C" w:rsidP="00A3721C">
      <w:pPr>
        <w:spacing w:after="0"/>
        <w:jc w:val="both"/>
        <w:rPr>
          <w:rFonts w:ascii="Times New Roman" w:hAnsi="Times New Roman" w:cs="Times New Roman"/>
        </w:rPr>
      </w:pPr>
      <w:r>
        <w:rPr>
          <w:rFonts w:ascii="Times New Roman" w:hAnsi="Times New Roman" w:cs="Times New Roman"/>
        </w:rPr>
        <w:t>Gris</w:t>
      </w:r>
    </w:p>
    <w:p w14:paraId="1450017F" w14:textId="77777777" w:rsidR="00A3721C" w:rsidRDefault="00A3721C" w:rsidP="00A3721C">
      <w:pPr>
        <w:spacing w:after="0"/>
        <w:jc w:val="both"/>
        <w:rPr>
          <w:rFonts w:ascii="Times New Roman" w:hAnsi="Times New Roman" w:cs="Times New Roman"/>
        </w:rPr>
      </w:pPr>
      <w:r>
        <w:rPr>
          <w:rFonts w:ascii="Times New Roman" w:hAnsi="Times New Roman" w:cs="Times New Roman"/>
        </w:rPr>
        <w:t>Azul claro</w:t>
      </w:r>
    </w:p>
    <w:p w14:paraId="5C561F48" w14:textId="77777777" w:rsidR="00A3721C" w:rsidRDefault="00A3721C" w:rsidP="00A3721C">
      <w:pPr>
        <w:spacing w:after="0"/>
        <w:jc w:val="both"/>
        <w:rPr>
          <w:rFonts w:ascii="Times New Roman" w:hAnsi="Times New Roman" w:cs="Times New Roman"/>
        </w:rPr>
      </w:pPr>
      <w:r>
        <w:rPr>
          <w:rFonts w:ascii="Times New Roman" w:hAnsi="Times New Roman" w:cs="Times New Roman"/>
        </w:rPr>
        <w:t>Beige</w:t>
      </w:r>
    </w:p>
    <w:p w14:paraId="6EFAE532" w14:textId="77777777" w:rsidR="00A3721C" w:rsidRDefault="00A3721C" w:rsidP="00A3721C">
      <w:pPr>
        <w:spacing w:after="0"/>
        <w:jc w:val="both"/>
        <w:rPr>
          <w:rFonts w:ascii="Times New Roman" w:hAnsi="Times New Roman" w:cs="Times New Roman"/>
        </w:rPr>
      </w:pPr>
      <w:r>
        <w:rPr>
          <w:rFonts w:ascii="Times New Roman" w:hAnsi="Times New Roman" w:cs="Times New Roman"/>
        </w:rPr>
        <w:t>Blanco</w:t>
      </w:r>
    </w:p>
    <w:p w14:paraId="2A37996A" w14:textId="73A406CE" w:rsidR="00A3721C" w:rsidRDefault="00A3721C" w:rsidP="00A3721C">
      <w:pPr>
        <w:spacing w:after="0"/>
        <w:jc w:val="both"/>
        <w:rPr>
          <w:rFonts w:ascii="Times New Roman" w:hAnsi="Times New Roman" w:cs="Times New Roman"/>
        </w:rPr>
      </w:pPr>
      <w:r>
        <w:rPr>
          <w:rFonts w:ascii="Times New Roman" w:hAnsi="Times New Roman" w:cs="Times New Roman"/>
        </w:rPr>
        <w:t>Otro</w:t>
      </w:r>
      <w:r w:rsidR="00267F0C">
        <w:rPr>
          <w:rFonts w:ascii="Times New Roman" w:hAnsi="Times New Roman" w:cs="Times New Roman"/>
        </w:rPr>
        <w:t xml:space="preserve">    ¿Cuál? </w:t>
      </w:r>
    </w:p>
    <w:p w14:paraId="320540DD" w14:textId="77777777" w:rsidR="00A3721C" w:rsidRDefault="00A3721C" w:rsidP="00A3721C">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A3721C" w:rsidRPr="007B3A77" w14:paraId="32F420CF" w14:textId="77777777" w:rsidTr="00A3721C">
        <w:tc>
          <w:tcPr>
            <w:tcW w:w="8978" w:type="dxa"/>
            <w:gridSpan w:val="2"/>
            <w:shd w:val="clear" w:color="auto" w:fill="000000" w:themeFill="text1"/>
          </w:tcPr>
          <w:p w14:paraId="0E963175" w14:textId="77777777" w:rsidR="00A3721C" w:rsidRPr="007B3A77" w:rsidRDefault="00A3721C" w:rsidP="00A3721C">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Destacado</w:t>
            </w:r>
          </w:p>
        </w:tc>
      </w:tr>
      <w:tr w:rsidR="00A3721C" w:rsidRPr="007B3A77" w14:paraId="3FA220FC" w14:textId="77777777" w:rsidTr="00A3721C">
        <w:tc>
          <w:tcPr>
            <w:tcW w:w="2518" w:type="dxa"/>
          </w:tcPr>
          <w:p w14:paraId="5A9B6DBA" w14:textId="77777777" w:rsidR="00A3721C" w:rsidRPr="007B3A77" w:rsidRDefault="00A3721C" w:rsidP="00A3721C">
            <w:pPr>
              <w:rPr>
                <w:rFonts w:ascii="Times New Roman" w:hAnsi="Times New Roman" w:cs="Times New Roman"/>
                <w:b/>
                <w:sz w:val="24"/>
                <w:szCs w:val="24"/>
              </w:rPr>
            </w:pPr>
            <w:r w:rsidRPr="007B3A77">
              <w:rPr>
                <w:rFonts w:ascii="Times New Roman" w:hAnsi="Times New Roman" w:cs="Times New Roman"/>
                <w:b/>
                <w:sz w:val="24"/>
                <w:szCs w:val="24"/>
              </w:rPr>
              <w:t>Contenido</w:t>
            </w:r>
          </w:p>
        </w:tc>
        <w:tc>
          <w:tcPr>
            <w:tcW w:w="6460" w:type="dxa"/>
          </w:tcPr>
          <w:p w14:paraId="17CD722F" w14:textId="3C0C784A" w:rsidR="00A3721C" w:rsidRPr="00D506DE" w:rsidRDefault="00A3721C" w:rsidP="009C4580">
            <w:pPr>
              <w:jc w:val="both"/>
              <w:rPr>
                <w:rFonts w:ascii="Times New Roman" w:eastAsiaTheme="majorEastAsia" w:hAnsi="Times New Roman" w:cs="Times New Roman"/>
                <w:b/>
                <w:bCs/>
                <w:i/>
                <w:iCs/>
                <w:color w:val="4F81BD" w:themeColor="accent1"/>
                <w:sz w:val="24"/>
                <w:szCs w:val="24"/>
                <w:lang w:val="es-ES_tradnl"/>
              </w:rPr>
            </w:pPr>
            <w:r>
              <w:rPr>
                <w:rFonts w:ascii="Times New Roman" w:hAnsi="Times New Roman" w:cs="Times New Roman"/>
              </w:rPr>
              <w:t xml:space="preserve">Cuando se pregunta por variables que miden gustos </w:t>
            </w:r>
            <w:r w:rsidR="00267F0C">
              <w:rPr>
                <w:rFonts w:ascii="Times New Roman" w:hAnsi="Times New Roman" w:cs="Times New Roman"/>
              </w:rPr>
              <w:t xml:space="preserve">y </w:t>
            </w:r>
            <w:r>
              <w:rPr>
                <w:rFonts w:ascii="Times New Roman" w:hAnsi="Times New Roman" w:cs="Times New Roman"/>
              </w:rPr>
              <w:t>preferencias se acostumbra a usar la opción Otro como una respuesta.</w:t>
            </w:r>
          </w:p>
        </w:tc>
      </w:tr>
    </w:tbl>
    <w:p w14:paraId="49D827F5" w14:textId="77777777" w:rsidR="00A3721C" w:rsidRDefault="00A3721C" w:rsidP="00A3721C">
      <w:pPr>
        <w:spacing w:after="0"/>
        <w:jc w:val="both"/>
        <w:rPr>
          <w:rFonts w:ascii="Times New Roman" w:hAnsi="Times New Roman" w:cs="Times New Roman"/>
        </w:rPr>
      </w:pPr>
    </w:p>
    <w:p w14:paraId="0481B5A1" w14:textId="456F79A9" w:rsidR="00A3721C" w:rsidRDefault="00A3721C" w:rsidP="00A3721C">
      <w:pPr>
        <w:spacing w:after="0"/>
        <w:jc w:val="both"/>
        <w:rPr>
          <w:rFonts w:ascii="Times New Roman" w:hAnsi="Times New Roman" w:cs="Times New Roman"/>
        </w:rPr>
      </w:pPr>
      <w:r>
        <w:rPr>
          <w:rFonts w:ascii="Times New Roman" w:hAnsi="Times New Roman" w:cs="Times New Roman"/>
        </w:rPr>
        <w:t>A continuación se presentan diferentes variables cualitativas, la respectiva pregunta y las posibles opciones de respuesta.</w:t>
      </w:r>
    </w:p>
    <w:p w14:paraId="7F2189DF" w14:textId="77777777" w:rsidR="00A3721C" w:rsidRDefault="00A3721C" w:rsidP="00A3721C">
      <w:pPr>
        <w:spacing w:after="0"/>
        <w:jc w:val="both"/>
        <w:rPr>
          <w:rFonts w:ascii="Times New Roman" w:hAnsi="Times New Roman" w:cs="Times New Roman"/>
        </w:rPr>
      </w:pPr>
    </w:p>
    <w:p w14:paraId="44B32C8B" w14:textId="77777777" w:rsidR="00A3721C" w:rsidRPr="00D506DE" w:rsidRDefault="00A3721C" w:rsidP="00A3721C">
      <w:pPr>
        <w:spacing w:after="0"/>
        <w:jc w:val="both"/>
        <w:rPr>
          <w:rFonts w:ascii="Times New Roman" w:hAnsi="Times New Roman" w:cs="Times New Roman"/>
          <w:b/>
        </w:rPr>
      </w:pPr>
      <w:commentRangeStart w:id="10"/>
      <w:r w:rsidRPr="00D506DE">
        <w:rPr>
          <w:rFonts w:ascii="Times New Roman" w:hAnsi="Times New Roman" w:cs="Times New Roman"/>
          <w:b/>
        </w:rPr>
        <w:t>Variable</w:t>
      </w:r>
      <w:r w:rsidRPr="00D506DE">
        <w:rPr>
          <w:rFonts w:ascii="Times New Roman" w:hAnsi="Times New Roman" w:cs="Times New Roman"/>
          <w:b/>
        </w:rPr>
        <w:tab/>
      </w:r>
      <w:r w:rsidRPr="00D506DE">
        <w:rPr>
          <w:rFonts w:ascii="Times New Roman" w:hAnsi="Times New Roman" w:cs="Times New Roman"/>
          <w:b/>
        </w:rPr>
        <w:tab/>
      </w:r>
      <w:r w:rsidRPr="00D506DE">
        <w:rPr>
          <w:rFonts w:ascii="Times New Roman" w:hAnsi="Times New Roman" w:cs="Times New Roman"/>
          <w:b/>
        </w:rPr>
        <w:tab/>
        <w:t>Pregunta</w:t>
      </w:r>
      <w:r w:rsidRPr="00D506DE">
        <w:rPr>
          <w:rFonts w:ascii="Times New Roman" w:hAnsi="Times New Roman" w:cs="Times New Roman"/>
          <w:b/>
        </w:rPr>
        <w:tab/>
      </w:r>
      <w:r w:rsidRPr="00D506DE">
        <w:rPr>
          <w:rFonts w:ascii="Times New Roman" w:hAnsi="Times New Roman" w:cs="Times New Roman"/>
          <w:b/>
        </w:rPr>
        <w:tab/>
      </w:r>
      <w:r w:rsidRPr="00D506DE">
        <w:rPr>
          <w:rFonts w:ascii="Times New Roman" w:hAnsi="Times New Roman" w:cs="Times New Roman"/>
          <w:b/>
        </w:rPr>
        <w:tab/>
      </w:r>
      <w:r w:rsidRPr="00D506DE">
        <w:rPr>
          <w:rFonts w:ascii="Times New Roman" w:hAnsi="Times New Roman" w:cs="Times New Roman"/>
          <w:b/>
        </w:rPr>
        <w:tab/>
        <w:t>Opciones de respuesta</w:t>
      </w:r>
    </w:p>
    <w:p w14:paraId="28C0A624" w14:textId="77777777" w:rsidR="00A3721C" w:rsidRDefault="00A3721C" w:rsidP="00A3721C">
      <w:pPr>
        <w:spacing w:after="0"/>
        <w:jc w:val="both"/>
        <w:rPr>
          <w:rFonts w:ascii="Times New Roman" w:hAnsi="Times New Roman" w:cs="Times New Roman"/>
        </w:rPr>
      </w:pPr>
      <w:r w:rsidRPr="00DD5C58">
        <w:rPr>
          <w:rFonts w:ascii="Times New Roman" w:hAnsi="Times New Roman" w:cs="Times New Roman"/>
        </w:rPr>
        <w:t>Tipo de comida</w:t>
      </w:r>
      <w:r>
        <w:rPr>
          <w:rFonts w:ascii="Times New Roman" w:hAnsi="Times New Roman" w:cs="Times New Roman"/>
        </w:rPr>
        <w:tab/>
      </w:r>
      <w:r>
        <w:rPr>
          <w:rFonts w:ascii="Times New Roman" w:hAnsi="Times New Roman" w:cs="Times New Roman"/>
        </w:rPr>
        <w:tab/>
        <w:t>¿Qué tipo de comida prefiere?</w:t>
      </w:r>
      <w:r>
        <w:rPr>
          <w:rFonts w:ascii="Times New Roman" w:hAnsi="Times New Roman" w:cs="Times New Roman"/>
        </w:rPr>
        <w:tab/>
        <w:t>Italiana</w:t>
      </w:r>
    </w:p>
    <w:p w14:paraId="01B27E29" w14:textId="77777777" w:rsidR="00A3721C" w:rsidRDefault="00A3721C" w:rsidP="00A3721C">
      <w:pPr>
        <w:spacing w:after="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Oriental</w:t>
      </w:r>
      <w:r>
        <w:rPr>
          <w:rFonts w:ascii="Times New Roman" w:hAnsi="Times New Roman" w:cs="Times New Roman"/>
        </w:rPr>
        <w:tab/>
      </w:r>
    </w:p>
    <w:p w14:paraId="379E9E85" w14:textId="77777777" w:rsidR="00A3721C" w:rsidRDefault="00A3721C" w:rsidP="00A3721C">
      <w:pPr>
        <w:spacing w:after="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Típica colombiana</w:t>
      </w:r>
    </w:p>
    <w:p w14:paraId="5B3433ED" w14:textId="77777777" w:rsidR="00A3721C" w:rsidRDefault="00A3721C" w:rsidP="00A3721C">
      <w:pPr>
        <w:spacing w:after="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Rápida</w:t>
      </w:r>
    </w:p>
    <w:p w14:paraId="7CB8F33F" w14:textId="77777777" w:rsidR="00267F0C" w:rsidRDefault="00267F0C" w:rsidP="009C4580">
      <w:pPr>
        <w:spacing w:after="0"/>
        <w:ind w:left="5664" w:firstLine="708"/>
        <w:jc w:val="both"/>
        <w:rPr>
          <w:rFonts w:ascii="Times New Roman" w:hAnsi="Times New Roman" w:cs="Times New Roman"/>
        </w:rPr>
      </w:pPr>
      <w:r>
        <w:rPr>
          <w:rFonts w:ascii="Times New Roman" w:hAnsi="Times New Roman" w:cs="Times New Roman"/>
        </w:rPr>
        <w:t>Otra</w:t>
      </w:r>
    </w:p>
    <w:p w14:paraId="5E58A428" w14:textId="77777777" w:rsidR="00A3721C" w:rsidRDefault="00A3721C" w:rsidP="00A3721C">
      <w:pPr>
        <w:spacing w:after="0"/>
        <w:jc w:val="both"/>
        <w:rPr>
          <w:rFonts w:ascii="Times New Roman" w:hAnsi="Times New Roman" w:cs="Times New Roman"/>
        </w:rPr>
      </w:pPr>
    </w:p>
    <w:p w14:paraId="099E7E82" w14:textId="77777777" w:rsidR="00A3721C" w:rsidRPr="00D506DE" w:rsidRDefault="00A3721C" w:rsidP="00A3721C">
      <w:pPr>
        <w:spacing w:after="0"/>
        <w:jc w:val="both"/>
        <w:rPr>
          <w:rFonts w:ascii="Times New Roman" w:hAnsi="Times New Roman" w:cs="Times New Roman"/>
          <w:b/>
        </w:rPr>
      </w:pPr>
      <w:r w:rsidRPr="00D506DE">
        <w:rPr>
          <w:rFonts w:ascii="Times New Roman" w:hAnsi="Times New Roman" w:cs="Times New Roman"/>
          <w:b/>
        </w:rPr>
        <w:t>Variable</w:t>
      </w:r>
      <w:r w:rsidRPr="00D506DE">
        <w:rPr>
          <w:rFonts w:ascii="Times New Roman" w:hAnsi="Times New Roman" w:cs="Times New Roman"/>
          <w:b/>
        </w:rPr>
        <w:tab/>
      </w:r>
      <w:r w:rsidRPr="00D506DE">
        <w:rPr>
          <w:rFonts w:ascii="Times New Roman" w:hAnsi="Times New Roman" w:cs="Times New Roman"/>
          <w:b/>
        </w:rPr>
        <w:tab/>
      </w:r>
      <w:r w:rsidRPr="00D506DE">
        <w:rPr>
          <w:rFonts w:ascii="Times New Roman" w:hAnsi="Times New Roman" w:cs="Times New Roman"/>
          <w:b/>
        </w:rPr>
        <w:tab/>
        <w:t>Pregunta</w:t>
      </w:r>
      <w:r w:rsidRPr="00D506DE">
        <w:rPr>
          <w:rFonts w:ascii="Times New Roman" w:hAnsi="Times New Roman" w:cs="Times New Roman"/>
          <w:b/>
        </w:rPr>
        <w:tab/>
      </w:r>
      <w:r w:rsidRPr="00D506DE">
        <w:rPr>
          <w:rFonts w:ascii="Times New Roman" w:hAnsi="Times New Roman" w:cs="Times New Roman"/>
          <w:b/>
        </w:rPr>
        <w:tab/>
      </w:r>
      <w:r w:rsidRPr="00D506DE">
        <w:rPr>
          <w:rFonts w:ascii="Times New Roman" w:hAnsi="Times New Roman" w:cs="Times New Roman"/>
          <w:b/>
        </w:rPr>
        <w:tab/>
      </w:r>
      <w:r w:rsidRPr="00D506DE">
        <w:rPr>
          <w:rFonts w:ascii="Times New Roman" w:hAnsi="Times New Roman" w:cs="Times New Roman"/>
          <w:b/>
        </w:rPr>
        <w:tab/>
        <w:t>Opciones de respuesta</w:t>
      </w:r>
    </w:p>
    <w:p w14:paraId="2067EAE4" w14:textId="609B2CDF" w:rsidR="00A3721C" w:rsidRDefault="00A3721C" w:rsidP="00A3721C">
      <w:pPr>
        <w:spacing w:after="0"/>
        <w:jc w:val="both"/>
        <w:rPr>
          <w:rFonts w:ascii="Times New Roman" w:hAnsi="Times New Roman" w:cs="Times New Roman"/>
        </w:rPr>
      </w:pPr>
      <w:r w:rsidRPr="00DD5C58">
        <w:rPr>
          <w:rFonts w:ascii="Times New Roman" w:hAnsi="Times New Roman" w:cs="Times New Roman"/>
        </w:rPr>
        <w:t xml:space="preserve">Estado </w:t>
      </w:r>
      <w:r w:rsidR="00267F0C">
        <w:rPr>
          <w:rFonts w:ascii="Times New Roman" w:hAnsi="Times New Roman" w:cs="Times New Roman"/>
        </w:rPr>
        <w:t>c</w:t>
      </w:r>
      <w:r w:rsidRPr="00DD5C58">
        <w:rPr>
          <w:rFonts w:ascii="Times New Roman" w:hAnsi="Times New Roman" w:cs="Times New Roman"/>
        </w:rPr>
        <w:t>ivil</w:t>
      </w:r>
      <w:r w:rsidRPr="00DD5C58">
        <w:rPr>
          <w:rFonts w:ascii="Times New Roman" w:hAnsi="Times New Roman" w:cs="Times New Roman"/>
        </w:rPr>
        <w:tab/>
      </w:r>
      <w:r>
        <w:rPr>
          <w:rFonts w:ascii="Times New Roman" w:hAnsi="Times New Roman" w:cs="Times New Roman"/>
        </w:rPr>
        <w:tab/>
        <w:t>¿Cuál es su estado civil?</w:t>
      </w:r>
      <w:r>
        <w:rPr>
          <w:rFonts w:ascii="Times New Roman" w:hAnsi="Times New Roman" w:cs="Times New Roman"/>
        </w:rPr>
        <w:tab/>
        <w:t xml:space="preserve">                   </w:t>
      </w:r>
      <w:r w:rsidR="00BC3FD1">
        <w:rPr>
          <w:rFonts w:ascii="Times New Roman" w:hAnsi="Times New Roman" w:cs="Times New Roman"/>
        </w:rPr>
        <w:t xml:space="preserve">      </w:t>
      </w:r>
      <w:r>
        <w:rPr>
          <w:rFonts w:ascii="Times New Roman" w:hAnsi="Times New Roman" w:cs="Times New Roman"/>
        </w:rPr>
        <w:t>Soltero</w:t>
      </w:r>
    </w:p>
    <w:p w14:paraId="4DAAE001" w14:textId="77777777" w:rsidR="00A3721C" w:rsidRDefault="00BC3FD1" w:rsidP="00A3721C">
      <w:pPr>
        <w:spacing w:after="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A3721C">
        <w:rPr>
          <w:rFonts w:ascii="Times New Roman" w:hAnsi="Times New Roman" w:cs="Times New Roman"/>
        </w:rPr>
        <w:t>Casado</w:t>
      </w:r>
      <w:r w:rsidR="00A3721C">
        <w:rPr>
          <w:rFonts w:ascii="Times New Roman" w:hAnsi="Times New Roman" w:cs="Times New Roman"/>
        </w:rPr>
        <w:tab/>
      </w:r>
    </w:p>
    <w:p w14:paraId="2F606287" w14:textId="77777777" w:rsidR="00A3721C" w:rsidRDefault="00BC3FD1" w:rsidP="00A3721C">
      <w:pPr>
        <w:spacing w:after="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A3721C">
        <w:rPr>
          <w:rFonts w:ascii="Times New Roman" w:hAnsi="Times New Roman" w:cs="Times New Roman"/>
        </w:rPr>
        <w:t>Divorciado</w:t>
      </w:r>
    </w:p>
    <w:p w14:paraId="1FB0988E" w14:textId="77777777" w:rsidR="00A3721C" w:rsidRDefault="00BC3FD1" w:rsidP="00A3721C">
      <w:pPr>
        <w:spacing w:after="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Unión l</w:t>
      </w:r>
      <w:r w:rsidR="00A3721C">
        <w:rPr>
          <w:rFonts w:ascii="Times New Roman" w:hAnsi="Times New Roman" w:cs="Times New Roman"/>
        </w:rPr>
        <w:t>ibre</w:t>
      </w:r>
    </w:p>
    <w:p w14:paraId="54D94C50" w14:textId="77777777" w:rsidR="00A3721C" w:rsidRPr="00DD5C58" w:rsidRDefault="00A3721C" w:rsidP="00A3721C">
      <w:pPr>
        <w:spacing w:after="0"/>
        <w:jc w:val="both"/>
        <w:rPr>
          <w:rFonts w:ascii="Times New Roman" w:hAnsi="Times New Roman" w:cs="Times New Roman"/>
        </w:rPr>
      </w:pPr>
      <w:r>
        <w:rPr>
          <w:rFonts w:ascii="Times New Roman" w:hAnsi="Times New Roman" w:cs="Times New Roman"/>
        </w:rPr>
        <w:t xml:space="preserve">                                                                                   </w:t>
      </w:r>
      <w:r w:rsidR="00BC3FD1">
        <w:rPr>
          <w:rFonts w:ascii="Times New Roman" w:hAnsi="Times New Roman" w:cs="Times New Roman"/>
        </w:rPr>
        <w:t xml:space="preserve">                          </w:t>
      </w:r>
      <w:r>
        <w:rPr>
          <w:rFonts w:ascii="Times New Roman" w:hAnsi="Times New Roman" w:cs="Times New Roman"/>
        </w:rPr>
        <w:t>Otro</w:t>
      </w:r>
    </w:p>
    <w:p w14:paraId="2F5172E7" w14:textId="77777777" w:rsidR="00A3721C" w:rsidRDefault="00A3721C" w:rsidP="00A3721C">
      <w:pPr>
        <w:spacing w:after="0"/>
        <w:jc w:val="both"/>
        <w:rPr>
          <w:rFonts w:ascii="Times New Roman" w:hAnsi="Times New Roman" w:cs="Times New Roman"/>
          <w:b/>
          <w:color w:val="FF0000"/>
        </w:rPr>
      </w:pPr>
    </w:p>
    <w:p w14:paraId="62B1D997" w14:textId="77777777" w:rsidR="00A3721C" w:rsidRPr="00D506DE" w:rsidRDefault="00A3721C" w:rsidP="00A3721C">
      <w:pPr>
        <w:spacing w:after="0"/>
        <w:jc w:val="both"/>
        <w:rPr>
          <w:rFonts w:ascii="Times New Roman" w:hAnsi="Times New Roman" w:cs="Times New Roman"/>
          <w:b/>
        </w:rPr>
      </w:pPr>
      <w:r w:rsidRPr="00D506DE">
        <w:rPr>
          <w:rFonts w:ascii="Times New Roman" w:hAnsi="Times New Roman" w:cs="Times New Roman"/>
          <w:b/>
        </w:rPr>
        <w:t>Variable</w:t>
      </w:r>
      <w:r w:rsidRPr="00D506DE">
        <w:rPr>
          <w:rFonts w:ascii="Times New Roman" w:hAnsi="Times New Roman" w:cs="Times New Roman"/>
          <w:b/>
        </w:rPr>
        <w:tab/>
      </w:r>
      <w:r w:rsidRPr="00D506DE">
        <w:rPr>
          <w:rFonts w:ascii="Times New Roman" w:hAnsi="Times New Roman" w:cs="Times New Roman"/>
          <w:b/>
        </w:rPr>
        <w:tab/>
      </w:r>
      <w:r w:rsidRPr="00D506DE">
        <w:rPr>
          <w:rFonts w:ascii="Times New Roman" w:hAnsi="Times New Roman" w:cs="Times New Roman"/>
          <w:b/>
        </w:rPr>
        <w:tab/>
        <w:t>Pregunta</w:t>
      </w:r>
      <w:r w:rsidRPr="00D506DE">
        <w:rPr>
          <w:rFonts w:ascii="Times New Roman" w:hAnsi="Times New Roman" w:cs="Times New Roman"/>
          <w:b/>
        </w:rPr>
        <w:tab/>
      </w:r>
      <w:r w:rsidRPr="00D506DE">
        <w:rPr>
          <w:rFonts w:ascii="Times New Roman" w:hAnsi="Times New Roman" w:cs="Times New Roman"/>
          <w:b/>
        </w:rPr>
        <w:tab/>
      </w:r>
      <w:r w:rsidRPr="00D506DE">
        <w:rPr>
          <w:rFonts w:ascii="Times New Roman" w:hAnsi="Times New Roman" w:cs="Times New Roman"/>
          <w:b/>
        </w:rPr>
        <w:tab/>
      </w:r>
      <w:r w:rsidRPr="00D506DE">
        <w:rPr>
          <w:rFonts w:ascii="Times New Roman" w:hAnsi="Times New Roman" w:cs="Times New Roman"/>
          <w:b/>
        </w:rPr>
        <w:tab/>
        <w:t>Opciones de respuesta</w:t>
      </w:r>
    </w:p>
    <w:p w14:paraId="5BF54F3E" w14:textId="77777777" w:rsidR="00A3721C" w:rsidRDefault="00A3721C" w:rsidP="00A3721C">
      <w:pPr>
        <w:spacing w:after="0"/>
        <w:jc w:val="both"/>
        <w:rPr>
          <w:rFonts w:ascii="Times New Roman" w:hAnsi="Times New Roman" w:cs="Times New Roman"/>
        </w:rPr>
      </w:pPr>
      <w:r w:rsidRPr="00DD5C58">
        <w:rPr>
          <w:rFonts w:ascii="Times New Roman" w:hAnsi="Times New Roman" w:cs="Times New Roman"/>
        </w:rPr>
        <w:t>Género</w:t>
      </w:r>
      <w:r>
        <w:rPr>
          <w:rFonts w:ascii="Times New Roman" w:hAnsi="Times New Roman" w:cs="Times New Roman"/>
        </w:rPr>
        <w:tab/>
      </w:r>
      <w:r>
        <w:rPr>
          <w:rFonts w:ascii="Times New Roman" w:hAnsi="Times New Roman" w:cs="Times New Roman"/>
        </w:rPr>
        <w:tab/>
        <w:t xml:space="preserve">          ¿Cuál es su género?</w:t>
      </w:r>
      <w:r>
        <w:rPr>
          <w:rFonts w:ascii="Times New Roman" w:hAnsi="Times New Roman" w:cs="Times New Roman"/>
        </w:rPr>
        <w:tab/>
        <w:t xml:space="preserve">            </w:t>
      </w:r>
      <w:r w:rsidR="00BC3FD1">
        <w:rPr>
          <w:rFonts w:ascii="Times New Roman" w:hAnsi="Times New Roman" w:cs="Times New Roman"/>
        </w:rPr>
        <w:t xml:space="preserve">                           </w:t>
      </w:r>
      <w:r>
        <w:rPr>
          <w:rFonts w:ascii="Times New Roman" w:hAnsi="Times New Roman" w:cs="Times New Roman"/>
        </w:rPr>
        <w:t>Femenino</w:t>
      </w:r>
    </w:p>
    <w:p w14:paraId="6CEDF21C" w14:textId="77777777" w:rsidR="00267F0C" w:rsidRDefault="00BC3FD1" w:rsidP="00A3721C">
      <w:pPr>
        <w:spacing w:after="0"/>
        <w:jc w:val="both"/>
        <w:rPr>
          <w:ins w:id="11" w:author="mercyranjel" w:date="2016-02-09T14:14:00Z"/>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A3721C">
        <w:rPr>
          <w:rFonts w:ascii="Times New Roman" w:hAnsi="Times New Roman" w:cs="Times New Roman"/>
        </w:rPr>
        <w:t>Masculino</w:t>
      </w:r>
    </w:p>
    <w:p w14:paraId="7F6E0E49" w14:textId="639FD344" w:rsidR="00A3721C" w:rsidRDefault="00267F0C" w:rsidP="00A3721C">
      <w:pPr>
        <w:spacing w:after="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3C26F8F0" w14:textId="77777777" w:rsidR="00A3721C" w:rsidRDefault="00A3721C" w:rsidP="00A3721C">
      <w:pPr>
        <w:spacing w:after="0"/>
        <w:jc w:val="both"/>
        <w:rPr>
          <w:rFonts w:ascii="Times New Roman" w:hAnsi="Times New Roman" w:cs="Times New Roman"/>
          <w:b/>
          <w:color w:val="FF0000"/>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commentRangeEnd w:id="10"/>
      <w:r w:rsidR="007F3236">
        <w:rPr>
          <w:rStyle w:val="Refdecomentario"/>
          <w:rFonts w:ascii="Calibri" w:eastAsia="Calibri" w:hAnsi="Calibri" w:cs="Times New Roman"/>
          <w:lang w:val="es-MX"/>
        </w:rPr>
        <w:commentReference w:id="10"/>
      </w:r>
    </w:p>
    <w:p w14:paraId="3E28D0C0" w14:textId="77777777" w:rsidR="00A3721C" w:rsidRPr="007B3A77" w:rsidRDefault="00A3721C" w:rsidP="00A3721C">
      <w:pPr>
        <w:spacing w:after="0"/>
        <w:jc w:val="both"/>
        <w:rPr>
          <w:rFonts w:ascii="Times New Roman" w:hAnsi="Times New Roman" w:cs="Times New Roman"/>
        </w:rPr>
      </w:pPr>
      <w:r>
        <w:rPr>
          <w:rFonts w:ascii="Times New Roman" w:hAnsi="Times New Roman" w:cs="Times New Roman"/>
        </w:rPr>
        <w:t>En los ejemplos anteriores se observa que</w:t>
      </w:r>
      <w:r w:rsidRPr="007B3A77">
        <w:rPr>
          <w:rFonts w:ascii="Times New Roman" w:hAnsi="Times New Roman" w:cs="Times New Roman"/>
        </w:rPr>
        <w:t xml:space="preserve"> las respuestas </w:t>
      </w:r>
      <w:r>
        <w:rPr>
          <w:rFonts w:ascii="Times New Roman" w:hAnsi="Times New Roman" w:cs="Times New Roman"/>
        </w:rPr>
        <w:t>siempre se presentan como opciones que describen una cualidad</w:t>
      </w:r>
      <w:r w:rsidRPr="007B3A77">
        <w:rPr>
          <w:rFonts w:ascii="Times New Roman" w:hAnsi="Times New Roman" w:cs="Times New Roman"/>
        </w:rPr>
        <w:t>.</w:t>
      </w:r>
    </w:p>
    <w:p w14:paraId="3EDD2D1E" w14:textId="77777777" w:rsidR="00A3721C" w:rsidRPr="007B3A77" w:rsidRDefault="00A3721C" w:rsidP="00A3721C">
      <w:pPr>
        <w:spacing w:after="0"/>
        <w:jc w:val="both"/>
        <w:rPr>
          <w:rFonts w:ascii="Times New Roman" w:hAnsi="Times New Roman" w:cs="Times New Roman"/>
        </w:rPr>
      </w:pPr>
    </w:p>
    <w:p w14:paraId="4618A9CC" w14:textId="77777777" w:rsidR="00A3721C" w:rsidRPr="007B3A77" w:rsidRDefault="00A3721C" w:rsidP="00A3721C">
      <w:pPr>
        <w:spacing w:after="0"/>
        <w:rPr>
          <w:rFonts w:ascii="Times New Roman" w:hAnsi="Times New Roman" w:cs="Times New Roman"/>
          <w:b/>
        </w:rPr>
      </w:pPr>
    </w:p>
    <w:p w14:paraId="3B36BF0B" w14:textId="77777777" w:rsidR="00A3721C" w:rsidRPr="007B3A77" w:rsidRDefault="00A3721C" w:rsidP="00A3721C">
      <w:pPr>
        <w:spacing w:after="0"/>
        <w:rPr>
          <w:rFonts w:ascii="Times New Roman" w:hAnsi="Times New Roman" w:cs="Times New Roman"/>
          <w:b/>
        </w:rPr>
      </w:pPr>
      <w:r w:rsidRPr="007B3A77">
        <w:rPr>
          <w:rFonts w:ascii="Times New Roman" w:hAnsi="Times New Roman" w:cs="Times New Roman"/>
          <w:highlight w:val="yellow"/>
        </w:rPr>
        <w:t>[SECCIÓN 2]</w:t>
      </w:r>
      <w:r w:rsidRPr="007B3A77">
        <w:rPr>
          <w:rFonts w:ascii="Times New Roman" w:hAnsi="Times New Roman" w:cs="Times New Roman"/>
        </w:rPr>
        <w:t xml:space="preserve"> </w:t>
      </w:r>
      <w:r w:rsidRPr="007B3A77">
        <w:rPr>
          <w:rFonts w:ascii="Times New Roman" w:hAnsi="Times New Roman" w:cs="Times New Roman"/>
          <w:b/>
        </w:rPr>
        <w:t>2.2 La</w:t>
      </w:r>
      <w:r>
        <w:rPr>
          <w:rFonts w:ascii="Times New Roman" w:hAnsi="Times New Roman" w:cs="Times New Roman"/>
          <w:b/>
        </w:rPr>
        <w:t>s</w:t>
      </w:r>
      <w:r w:rsidRPr="007B3A77">
        <w:rPr>
          <w:rFonts w:ascii="Times New Roman" w:hAnsi="Times New Roman" w:cs="Times New Roman"/>
          <w:b/>
        </w:rPr>
        <w:t xml:space="preserve"> variable</w:t>
      </w:r>
      <w:r>
        <w:rPr>
          <w:rFonts w:ascii="Times New Roman" w:hAnsi="Times New Roman" w:cs="Times New Roman"/>
          <w:b/>
        </w:rPr>
        <w:t>s</w:t>
      </w:r>
      <w:r w:rsidRPr="007B3A77">
        <w:rPr>
          <w:rFonts w:ascii="Times New Roman" w:hAnsi="Times New Roman" w:cs="Times New Roman"/>
          <w:b/>
        </w:rPr>
        <w:t xml:space="preserve"> cuantitativa</w:t>
      </w:r>
      <w:r>
        <w:rPr>
          <w:rFonts w:ascii="Times New Roman" w:hAnsi="Times New Roman" w:cs="Times New Roman"/>
          <w:b/>
        </w:rPr>
        <w:t>s</w:t>
      </w:r>
    </w:p>
    <w:p w14:paraId="3E4BCADC" w14:textId="77777777" w:rsidR="00A3721C" w:rsidRDefault="00A3721C" w:rsidP="00A3721C">
      <w:pPr>
        <w:spacing w:after="0"/>
        <w:rPr>
          <w:rFonts w:ascii="Times New Roman" w:hAnsi="Times New Roman" w:cs="Times New Roman"/>
          <w:b/>
        </w:rPr>
      </w:pPr>
    </w:p>
    <w:p w14:paraId="7CB226CC" w14:textId="0578B60B" w:rsidR="00A3721C" w:rsidRDefault="00A3721C" w:rsidP="00A3721C">
      <w:pPr>
        <w:spacing w:after="0"/>
        <w:jc w:val="both"/>
        <w:rPr>
          <w:rFonts w:ascii="Times New Roman" w:hAnsi="Times New Roman" w:cs="Times New Roman"/>
        </w:rPr>
      </w:pPr>
      <w:r w:rsidRPr="007B3A77">
        <w:rPr>
          <w:rFonts w:ascii="Times New Roman" w:hAnsi="Times New Roman" w:cs="Times New Roman"/>
        </w:rPr>
        <w:t>Las variables cua</w:t>
      </w:r>
      <w:r>
        <w:rPr>
          <w:rFonts w:ascii="Times New Roman" w:hAnsi="Times New Roman" w:cs="Times New Roman"/>
        </w:rPr>
        <w:t>nt</w:t>
      </w:r>
      <w:r w:rsidRPr="007B3A77">
        <w:rPr>
          <w:rFonts w:ascii="Times New Roman" w:hAnsi="Times New Roman" w:cs="Times New Roman"/>
        </w:rPr>
        <w:t xml:space="preserve">itativas estudian </w:t>
      </w:r>
      <w:r>
        <w:rPr>
          <w:rFonts w:ascii="Times New Roman" w:hAnsi="Times New Roman" w:cs="Times New Roman"/>
        </w:rPr>
        <w:t xml:space="preserve">características </w:t>
      </w:r>
      <w:r w:rsidR="00267F0C">
        <w:rPr>
          <w:rFonts w:ascii="Times New Roman" w:hAnsi="Times New Roman" w:cs="Times New Roman"/>
        </w:rPr>
        <w:t>que pueden medirse mediante números</w:t>
      </w:r>
      <w:r w:rsidR="00E90F76">
        <w:rPr>
          <w:rFonts w:ascii="Times New Roman" w:hAnsi="Times New Roman" w:cs="Times New Roman"/>
        </w:rPr>
        <w:t xml:space="preserve"> y cantidades</w:t>
      </w:r>
      <w:r w:rsidR="00267F0C">
        <w:rPr>
          <w:rFonts w:ascii="Times New Roman" w:hAnsi="Times New Roman" w:cs="Times New Roman"/>
        </w:rPr>
        <w:t xml:space="preserve">. </w:t>
      </w:r>
      <w:r w:rsidR="00E2119B">
        <w:rPr>
          <w:rFonts w:ascii="Times New Roman" w:hAnsi="Times New Roman" w:cs="Times New Roman"/>
        </w:rPr>
        <w:t xml:space="preserve">Sus </w:t>
      </w:r>
      <w:r>
        <w:rPr>
          <w:rFonts w:ascii="Times New Roman" w:hAnsi="Times New Roman" w:cs="Times New Roman"/>
        </w:rPr>
        <w:t>opciones de respuesta se presenta</w:t>
      </w:r>
      <w:r w:rsidR="00267F0C">
        <w:rPr>
          <w:rFonts w:ascii="Times New Roman" w:hAnsi="Times New Roman" w:cs="Times New Roman"/>
        </w:rPr>
        <w:t>n</w:t>
      </w:r>
      <w:r>
        <w:rPr>
          <w:rFonts w:ascii="Times New Roman" w:hAnsi="Times New Roman" w:cs="Times New Roman"/>
        </w:rPr>
        <w:t xml:space="preserve"> en forma numérica</w:t>
      </w:r>
      <w:r w:rsidRPr="007B3A77">
        <w:rPr>
          <w:rFonts w:ascii="Times New Roman" w:hAnsi="Times New Roman" w:cs="Times New Roman"/>
        </w:rPr>
        <w:t>.</w:t>
      </w:r>
      <w:r>
        <w:rPr>
          <w:rFonts w:ascii="Times New Roman" w:hAnsi="Times New Roman" w:cs="Times New Roman"/>
        </w:rPr>
        <w:t xml:space="preserve"> El peso, la talla, </w:t>
      </w:r>
      <w:r w:rsidR="00E2119B">
        <w:rPr>
          <w:rFonts w:ascii="Times New Roman" w:hAnsi="Times New Roman" w:cs="Times New Roman"/>
        </w:rPr>
        <w:t xml:space="preserve">el </w:t>
      </w:r>
      <w:r>
        <w:rPr>
          <w:rFonts w:ascii="Times New Roman" w:hAnsi="Times New Roman" w:cs="Times New Roman"/>
        </w:rPr>
        <w:t xml:space="preserve">número de hijos, </w:t>
      </w:r>
      <w:r w:rsidR="00E2119B">
        <w:rPr>
          <w:rFonts w:ascii="Times New Roman" w:hAnsi="Times New Roman" w:cs="Times New Roman"/>
        </w:rPr>
        <w:t xml:space="preserve">el </w:t>
      </w:r>
      <w:r>
        <w:rPr>
          <w:rFonts w:ascii="Times New Roman" w:hAnsi="Times New Roman" w:cs="Times New Roman"/>
        </w:rPr>
        <w:t>tiempo, etc. son ejemplos de variables cuantitativas.</w:t>
      </w:r>
    </w:p>
    <w:p w14:paraId="598747E2" w14:textId="77777777" w:rsidR="00A3721C" w:rsidRDefault="00A3721C" w:rsidP="00A3721C">
      <w:pPr>
        <w:spacing w:after="0"/>
        <w:jc w:val="both"/>
        <w:rPr>
          <w:rFonts w:ascii="Times New Roman" w:hAnsi="Times New Roman" w:cs="Times New Roman"/>
        </w:rPr>
      </w:pPr>
    </w:p>
    <w:p w14:paraId="35DD98F8" w14:textId="02EC6B6A" w:rsidR="00A3721C" w:rsidRDefault="00A3721C" w:rsidP="00A3721C">
      <w:pPr>
        <w:spacing w:after="0"/>
        <w:jc w:val="both"/>
        <w:rPr>
          <w:rFonts w:ascii="Times New Roman" w:hAnsi="Times New Roman" w:cs="Times New Roman"/>
        </w:rPr>
      </w:pPr>
      <w:r>
        <w:rPr>
          <w:rFonts w:ascii="Times New Roman" w:hAnsi="Times New Roman" w:cs="Times New Roman"/>
        </w:rPr>
        <w:t xml:space="preserve">Las variables cuantitativas se clasifican </w:t>
      </w:r>
      <w:r w:rsidR="00E2119B">
        <w:rPr>
          <w:rFonts w:ascii="Times New Roman" w:hAnsi="Times New Roman" w:cs="Times New Roman"/>
        </w:rPr>
        <w:t>en</w:t>
      </w:r>
      <w:r>
        <w:rPr>
          <w:rFonts w:ascii="Times New Roman" w:hAnsi="Times New Roman" w:cs="Times New Roman"/>
        </w:rPr>
        <w:t xml:space="preserve"> </w:t>
      </w:r>
      <w:r w:rsidRPr="00DD5C58">
        <w:rPr>
          <w:rFonts w:ascii="Times New Roman" w:hAnsi="Times New Roman" w:cs="Times New Roman"/>
          <w:b/>
        </w:rPr>
        <w:t>discretas</w:t>
      </w:r>
      <w:r>
        <w:rPr>
          <w:rFonts w:ascii="Times New Roman" w:hAnsi="Times New Roman" w:cs="Times New Roman"/>
        </w:rPr>
        <w:t xml:space="preserve"> y </w:t>
      </w:r>
      <w:r w:rsidRPr="00DD5C58">
        <w:rPr>
          <w:rFonts w:ascii="Times New Roman" w:hAnsi="Times New Roman" w:cs="Times New Roman"/>
          <w:b/>
        </w:rPr>
        <w:t>continuas</w:t>
      </w:r>
      <w:r>
        <w:rPr>
          <w:rFonts w:ascii="Times New Roman" w:hAnsi="Times New Roman" w:cs="Times New Roman"/>
        </w:rPr>
        <w:t>.</w:t>
      </w:r>
    </w:p>
    <w:p w14:paraId="11424334" w14:textId="77777777" w:rsidR="00A3721C" w:rsidRDefault="00A3721C" w:rsidP="00831F54">
      <w:pPr>
        <w:pStyle w:val="Prrafodelista"/>
        <w:numPr>
          <w:ilvl w:val="0"/>
          <w:numId w:val="6"/>
        </w:numPr>
        <w:spacing w:after="0"/>
        <w:jc w:val="both"/>
        <w:rPr>
          <w:rFonts w:ascii="Times New Roman" w:hAnsi="Times New Roman" w:cs="Times New Roman"/>
        </w:rPr>
      </w:pPr>
      <w:r w:rsidRPr="00136C18">
        <w:rPr>
          <w:rFonts w:ascii="Times New Roman" w:hAnsi="Times New Roman" w:cs="Times New Roman"/>
          <w:b/>
        </w:rPr>
        <w:t>Variables discretas</w:t>
      </w:r>
      <w:r>
        <w:rPr>
          <w:rFonts w:ascii="Times New Roman" w:hAnsi="Times New Roman" w:cs="Times New Roman"/>
        </w:rPr>
        <w:t>. Son aquellas cuya opción de respuesta se presenta únicamente en números enteros.</w:t>
      </w:r>
    </w:p>
    <w:p w14:paraId="3618E4F4" w14:textId="42E16373" w:rsidR="00A3721C" w:rsidRPr="00DD5C58" w:rsidRDefault="00A3721C" w:rsidP="00A3721C">
      <w:pPr>
        <w:spacing w:after="0"/>
        <w:jc w:val="both"/>
        <w:rPr>
          <w:rFonts w:ascii="Times New Roman" w:hAnsi="Times New Roman" w:cs="Times New Roman"/>
        </w:rPr>
      </w:pPr>
      <w:r>
        <w:rPr>
          <w:rFonts w:ascii="Times New Roman" w:hAnsi="Times New Roman" w:cs="Times New Roman"/>
        </w:rPr>
        <w:lastRenderedPageBreak/>
        <w:t>A continuación se presentan algunos ejemplos de variables discretas</w:t>
      </w:r>
      <w:r w:rsidR="00E2119B">
        <w:rPr>
          <w:rFonts w:ascii="Times New Roman" w:hAnsi="Times New Roman" w:cs="Times New Roman"/>
        </w:rPr>
        <w:t>.</w:t>
      </w:r>
    </w:p>
    <w:p w14:paraId="74142DEB" w14:textId="77777777" w:rsidR="00A3721C" w:rsidRDefault="00A3721C" w:rsidP="00A3721C">
      <w:pPr>
        <w:spacing w:after="0"/>
        <w:jc w:val="both"/>
        <w:rPr>
          <w:rFonts w:ascii="Times New Roman" w:hAnsi="Times New Roman" w:cs="Times New Roman"/>
          <w:b/>
        </w:rPr>
      </w:pPr>
    </w:p>
    <w:p w14:paraId="453282F0" w14:textId="77777777" w:rsidR="00A3721C" w:rsidRPr="00D506DE" w:rsidRDefault="00A3721C" w:rsidP="00A3721C">
      <w:pPr>
        <w:spacing w:after="0"/>
        <w:jc w:val="both"/>
        <w:rPr>
          <w:rFonts w:ascii="Times New Roman" w:hAnsi="Times New Roman" w:cs="Times New Roman"/>
          <w:b/>
        </w:rPr>
      </w:pPr>
      <w:commentRangeStart w:id="12"/>
      <w:r w:rsidRPr="00D506DE">
        <w:rPr>
          <w:rFonts w:ascii="Times New Roman" w:hAnsi="Times New Roman" w:cs="Times New Roman"/>
          <w:b/>
        </w:rPr>
        <w:t>Variable</w:t>
      </w:r>
      <w:r w:rsidRPr="00D506DE">
        <w:rPr>
          <w:rFonts w:ascii="Times New Roman" w:hAnsi="Times New Roman" w:cs="Times New Roman"/>
          <w:b/>
        </w:rPr>
        <w:tab/>
      </w:r>
      <w:r w:rsidRPr="00D506DE">
        <w:rPr>
          <w:rFonts w:ascii="Times New Roman" w:hAnsi="Times New Roman" w:cs="Times New Roman"/>
          <w:b/>
        </w:rPr>
        <w:tab/>
      </w:r>
      <w:r w:rsidRPr="00D506DE">
        <w:rPr>
          <w:rFonts w:ascii="Times New Roman" w:hAnsi="Times New Roman" w:cs="Times New Roman"/>
          <w:b/>
        </w:rPr>
        <w:tab/>
        <w:t>Pregunta</w:t>
      </w:r>
      <w:r w:rsidRPr="00D506DE">
        <w:rPr>
          <w:rFonts w:ascii="Times New Roman" w:hAnsi="Times New Roman" w:cs="Times New Roman"/>
          <w:b/>
        </w:rPr>
        <w:tab/>
      </w:r>
      <w:r w:rsidRPr="00D506DE">
        <w:rPr>
          <w:rFonts w:ascii="Times New Roman" w:hAnsi="Times New Roman" w:cs="Times New Roman"/>
          <w:b/>
        </w:rPr>
        <w:tab/>
      </w:r>
      <w:r w:rsidRPr="00D506DE">
        <w:rPr>
          <w:rFonts w:ascii="Times New Roman" w:hAnsi="Times New Roman" w:cs="Times New Roman"/>
          <w:b/>
        </w:rPr>
        <w:tab/>
      </w:r>
      <w:r w:rsidRPr="00D506DE">
        <w:rPr>
          <w:rFonts w:ascii="Times New Roman" w:hAnsi="Times New Roman" w:cs="Times New Roman"/>
          <w:b/>
        </w:rPr>
        <w:tab/>
        <w:t>Opciones de respuesta</w:t>
      </w:r>
    </w:p>
    <w:p w14:paraId="3DD600B0" w14:textId="77777777" w:rsidR="00A3721C" w:rsidRDefault="00A3721C" w:rsidP="00A3721C">
      <w:pPr>
        <w:spacing w:after="0"/>
        <w:jc w:val="both"/>
        <w:rPr>
          <w:rFonts w:ascii="Times New Roman" w:hAnsi="Times New Roman" w:cs="Times New Roman"/>
        </w:rPr>
      </w:pPr>
      <w:r>
        <w:rPr>
          <w:rFonts w:ascii="Times New Roman" w:hAnsi="Times New Roman" w:cs="Times New Roman"/>
        </w:rPr>
        <w:t>Número de h</w:t>
      </w:r>
      <w:r w:rsidRPr="00DD5C58">
        <w:rPr>
          <w:rFonts w:ascii="Times New Roman" w:hAnsi="Times New Roman" w:cs="Times New Roman"/>
        </w:rPr>
        <w:t>ermanos</w:t>
      </w:r>
      <w:r>
        <w:rPr>
          <w:rFonts w:ascii="Times New Roman" w:hAnsi="Times New Roman" w:cs="Times New Roman"/>
        </w:rPr>
        <w:tab/>
      </w:r>
      <w:r>
        <w:rPr>
          <w:rFonts w:ascii="Times New Roman" w:hAnsi="Times New Roman" w:cs="Times New Roman"/>
        </w:rPr>
        <w:tab/>
        <w:t>¿Cuántos hermanos tiene?</w:t>
      </w:r>
      <w:r>
        <w:rPr>
          <w:rFonts w:ascii="Times New Roman" w:hAnsi="Times New Roman" w:cs="Times New Roman"/>
        </w:rPr>
        <w:tab/>
        <w:t xml:space="preserve">                     0</w:t>
      </w:r>
    </w:p>
    <w:p w14:paraId="55E52F10" w14:textId="77777777" w:rsidR="00A3721C" w:rsidRDefault="00A3721C" w:rsidP="00A3721C">
      <w:pPr>
        <w:spacing w:after="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1</w:t>
      </w:r>
    </w:p>
    <w:p w14:paraId="544B4B75" w14:textId="77777777" w:rsidR="00A3721C" w:rsidRDefault="00A3721C" w:rsidP="00A3721C">
      <w:pPr>
        <w:spacing w:after="0"/>
        <w:jc w:val="both"/>
        <w:rPr>
          <w:rFonts w:ascii="Times New Roman" w:hAnsi="Times New Roman" w:cs="Times New Roman"/>
        </w:rPr>
      </w:pPr>
      <w:r>
        <w:rPr>
          <w:rFonts w:ascii="Times New Roman" w:hAnsi="Times New Roman" w:cs="Times New Roman"/>
        </w:rPr>
        <w:t xml:space="preserve">                                                                                                                   2</w:t>
      </w:r>
    </w:p>
    <w:p w14:paraId="679AAEC1" w14:textId="77777777" w:rsidR="00A3721C" w:rsidRDefault="00A3721C" w:rsidP="00A3721C">
      <w:pPr>
        <w:spacing w:after="0"/>
        <w:jc w:val="both"/>
        <w:rPr>
          <w:rFonts w:ascii="Times New Roman" w:hAnsi="Times New Roman" w:cs="Times New Roman"/>
        </w:rPr>
      </w:pPr>
      <w:r>
        <w:rPr>
          <w:rFonts w:ascii="Times New Roman" w:hAnsi="Times New Roman" w:cs="Times New Roman"/>
        </w:rPr>
        <w:t xml:space="preserve">                                                                                                                   5</w:t>
      </w:r>
    </w:p>
    <w:p w14:paraId="342F077E" w14:textId="77777777" w:rsidR="00A3721C" w:rsidRPr="00D506DE" w:rsidRDefault="00A3721C" w:rsidP="00A3721C">
      <w:pPr>
        <w:spacing w:after="0"/>
        <w:jc w:val="both"/>
        <w:rPr>
          <w:rFonts w:ascii="Times New Roman" w:hAnsi="Times New Roman" w:cs="Times New Roman"/>
          <w:b/>
        </w:rPr>
      </w:pPr>
      <w:r w:rsidRPr="00D506DE">
        <w:rPr>
          <w:rFonts w:ascii="Times New Roman" w:hAnsi="Times New Roman" w:cs="Times New Roman"/>
          <w:b/>
        </w:rPr>
        <w:tab/>
      </w:r>
      <w:r w:rsidRPr="00D506DE">
        <w:rPr>
          <w:rFonts w:ascii="Times New Roman" w:hAnsi="Times New Roman" w:cs="Times New Roman"/>
          <w:b/>
        </w:rPr>
        <w:tab/>
      </w:r>
      <w:r w:rsidRPr="00D506DE">
        <w:rPr>
          <w:rFonts w:ascii="Times New Roman" w:hAnsi="Times New Roman" w:cs="Times New Roman"/>
          <w:b/>
        </w:rPr>
        <w:tab/>
      </w:r>
      <w:r w:rsidRPr="00D506DE">
        <w:rPr>
          <w:rFonts w:ascii="Times New Roman" w:hAnsi="Times New Roman" w:cs="Times New Roman"/>
          <w:b/>
        </w:rPr>
        <w:tab/>
      </w:r>
      <w:r w:rsidRPr="00D506DE">
        <w:rPr>
          <w:rFonts w:ascii="Times New Roman" w:hAnsi="Times New Roman" w:cs="Times New Roman"/>
          <w:b/>
        </w:rPr>
        <w:tab/>
      </w:r>
      <w:r w:rsidRPr="00D506DE">
        <w:rPr>
          <w:rFonts w:ascii="Times New Roman" w:hAnsi="Times New Roman" w:cs="Times New Roman"/>
          <w:b/>
        </w:rPr>
        <w:tab/>
      </w:r>
      <w:r w:rsidRPr="00D506DE">
        <w:rPr>
          <w:rFonts w:ascii="Times New Roman" w:hAnsi="Times New Roman" w:cs="Times New Roman"/>
          <w:b/>
        </w:rPr>
        <w:tab/>
      </w:r>
    </w:p>
    <w:p w14:paraId="0B3F3D66" w14:textId="77777777" w:rsidR="00A3721C" w:rsidRDefault="00A3721C" w:rsidP="00A3721C">
      <w:pPr>
        <w:spacing w:after="0"/>
        <w:jc w:val="both"/>
        <w:rPr>
          <w:rFonts w:ascii="Times New Roman" w:hAnsi="Times New Roman" w:cs="Times New Roman"/>
        </w:rPr>
      </w:pPr>
      <w:r>
        <w:rPr>
          <w:rFonts w:ascii="Times New Roman" w:hAnsi="Times New Roman" w:cs="Times New Roman"/>
        </w:rPr>
        <w:t>Edad</w:t>
      </w:r>
      <w:r>
        <w:rPr>
          <w:rFonts w:ascii="Times New Roman" w:hAnsi="Times New Roman" w:cs="Times New Roman"/>
        </w:rPr>
        <w:tab/>
      </w:r>
      <w:r>
        <w:rPr>
          <w:rFonts w:ascii="Times New Roman" w:hAnsi="Times New Roman" w:cs="Times New Roman"/>
        </w:rPr>
        <w:tab/>
        <w:t xml:space="preserve">                        ¿Cuántos años tiene?</w:t>
      </w:r>
      <w:r>
        <w:rPr>
          <w:rFonts w:ascii="Times New Roman" w:hAnsi="Times New Roman" w:cs="Times New Roman"/>
        </w:rPr>
        <w:tab/>
        <w:t xml:space="preserve">                               Ente 21 y 30 </w:t>
      </w:r>
    </w:p>
    <w:p w14:paraId="1423369E" w14:textId="77777777" w:rsidR="00A3721C" w:rsidRDefault="00A3721C" w:rsidP="00A3721C">
      <w:pPr>
        <w:spacing w:after="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Entre 31 y 40</w:t>
      </w:r>
    </w:p>
    <w:p w14:paraId="25F30698" w14:textId="5BB1177B" w:rsidR="00A3721C" w:rsidRDefault="00A3721C" w:rsidP="00A3721C">
      <w:pPr>
        <w:spacing w:after="0"/>
        <w:jc w:val="both"/>
        <w:rPr>
          <w:rFonts w:ascii="Times New Roman" w:hAnsi="Times New Roman" w:cs="Times New Roman"/>
        </w:rPr>
      </w:pPr>
      <w:r>
        <w:rPr>
          <w:rFonts w:ascii="Times New Roman" w:hAnsi="Times New Roman" w:cs="Times New Roman"/>
        </w:rPr>
        <w:t xml:space="preserve">                                                                                                                  Entre 41 y </w:t>
      </w:r>
      <w:r w:rsidR="00E2119B">
        <w:rPr>
          <w:rFonts w:ascii="Times New Roman" w:hAnsi="Times New Roman" w:cs="Times New Roman"/>
        </w:rPr>
        <w:t>5</w:t>
      </w:r>
      <w:r>
        <w:rPr>
          <w:rFonts w:ascii="Times New Roman" w:hAnsi="Times New Roman" w:cs="Times New Roman"/>
        </w:rPr>
        <w:t>0</w:t>
      </w:r>
      <w:commentRangeEnd w:id="12"/>
      <w:r w:rsidR="007F3236">
        <w:rPr>
          <w:rStyle w:val="Refdecomentario"/>
          <w:rFonts w:ascii="Calibri" w:eastAsia="Calibri" w:hAnsi="Calibri" w:cs="Times New Roman"/>
          <w:lang w:val="es-MX"/>
        </w:rPr>
        <w:commentReference w:id="12"/>
      </w:r>
    </w:p>
    <w:p w14:paraId="7750BBB9" w14:textId="77777777" w:rsidR="00A3721C" w:rsidRPr="00DD5C58" w:rsidRDefault="00A3721C" w:rsidP="00A3721C">
      <w:pPr>
        <w:spacing w:after="0"/>
        <w:jc w:val="both"/>
        <w:rPr>
          <w:rFonts w:ascii="Times New Roman" w:hAnsi="Times New Roman" w:cs="Times New Roman"/>
        </w:rPr>
      </w:pPr>
    </w:p>
    <w:p w14:paraId="6F3EA57C" w14:textId="77777777" w:rsidR="00A3721C" w:rsidRPr="00136C18" w:rsidRDefault="00A3721C" w:rsidP="00A3721C">
      <w:pPr>
        <w:spacing w:after="0"/>
        <w:jc w:val="both"/>
        <w:rPr>
          <w:rFonts w:ascii="Times New Roman" w:hAnsi="Times New Roman" w:cs="Times New Roman"/>
        </w:rPr>
      </w:pPr>
    </w:p>
    <w:p w14:paraId="515F7ADC" w14:textId="20515872" w:rsidR="00A3721C" w:rsidRDefault="00A3721C" w:rsidP="00831F54">
      <w:pPr>
        <w:pStyle w:val="Prrafodelista"/>
        <w:numPr>
          <w:ilvl w:val="0"/>
          <w:numId w:val="6"/>
        </w:numPr>
        <w:spacing w:after="0"/>
        <w:jc w:val="both"/>
        <w:rPr>
          <w:rFonts w:ascii="Times New Roman" w:hAnsi="Times New Roman" w:cs="Times New Roman"/>
        </w:rPr>
      </w:pPr>
      <w:r w:rsidRPr="00136C18">
        <w:rPr>
          <w:rFonts w:ascii="Times New Roman" w:hAnsi="Times New Roman" w:cs="Times New Roman"/>
          <w:b/>
        </w:rPr>
        <w:t>Variables continuas</w:t>
      </w:r>
      <w:r w:rsidRPr="00DD5C58">
        <w:rPr>
          <w:rFonts w:ascii="Times New Roman" w:hAnsi="Times New Roman" w:cs="Times New Roman"/>
        </w:rPr>
        <w:t xml:space="preserve">. </w:t>
      </w:r>
      <w:r>
        <w:rPr>
          <w:rFonts w:ascii="Times New Roman" w:hAnsi="Times New Roman" w:cs="Times New Roman"/>
        </w:rPr>
        <w:t>Son aquellas cuya opción de respuesta admite valores en números decimales o fraccion</w:t>
      </w:r>
      <w:r w:rsidR="00E2119B">
        <w:rPr>
          <w:rFonts w:ascii="Times New Roman" w:hAnsi="Times New Roman" w:cs="Times New Roman"/>
        </w:rPr>
        <w:t>arios.</w:t>
      </w:r>
    </w:p>
    <w:p w14:paraId="56F92AA7" w14:textId="6BBAD6FE" w:rsidR="00A3721C" w:rsidRDefault="00A3721C" w:rsidP="00A3721C">
      <w:pPr>
        <w:spacing w:after="0"/>
        <w:jc w:val="both"/>
        <w:rPr>
          <w:rFonts w:ascii="Times New Roman" w:hAnsi="Times New Roman" w:cs="Times New Roman"/>
        </w:rPr>
      </w:pPr>
      <w:r>
        <w:rPr>
          <w:rFonts w:ascii="Times New Roman" w:hAnsi="Times New Roman" w:cs="Times New Roman"/>
        </w:rPr>
        <w:t>Los siguientes son ejemplos de variables continuas</w:t>
      </w:r>
      <w:r w:rsidR="00E2119B">
        <w:rPr>
          <w:rFonts w:ascii="Times New Roman" w:hAnsi="Times New Roman" w:cs="Times New Roman"/>
        </w:rPr>
        <w:t>.</w:t>
      </w:r>
    </w:p>
    <w:p w14:paraId="2FE6359D" w14:textId="77777777" w:rsidR="00A3721C" w:rsidRPr="007B3A77" w:rsidRDefault="00A3721C" w:rsidP="00A3721C">
      <w:pPr>
        <w:spacing w:after="0"/>
        <w:rPr>
          <w:rFonts w:ascii="Times New Roman" w:hAnsi="Times New Roman" w:cs="Times New Roman"/>
        </w:rPr>
      </w:pPr>
    </w:p>
    <w:p w14:paraId="2DA3A5EC" w14:textId="77777777" w:rsidR="00A3721C" w:rsidRPr="00D506DE" w:rsidRDefault="00A3721C" w:rsidP="00A3721C">
      <w:pPr>
        <w:spacing w:after="0"/>
        <w:jc w:val="both"/>
        <w:rPr>
          <w:rFonts w:ascii="Times New Roman" w:hAnsi="Times New Roman" w:cs="Times New Roman"/>
          <w:b/>
        </w:rPr>
      </w:pPr>
      <w:commentRangeStart w:id="13"/>
      <w:r w:rsidRPr="00D506DE">
        <w:rPr>
          <w:rFonts w:ascii="Times New Roman" w:hAnsi="Times New Roman" w:cs="Times New Roman"/>
          <w:b/>
        </w:rPr>
        <w:t>Variable</w:t>
      </w:r>
      <w:r w:rsidRPr="00D506DE">
        <w:rPr>
          <w:rFonts w:ascii="Times New Roman" w:hAnsi="Times New Roman" w:cs="Times New Roman"/>
          <w:b/>
        </w:rPr>
        <w:tab/>
      </w:r>
      <w:r w:rsidRPr="00D506DE">
        <w:rPr>
          <w:rFonts w:ascii="Times New Roman" w:hAnsi="Times New Roman" w:cs="Times New Roman"/>
          <w:b/>
        </w:rPr>
        <w:tab/>
      </w:r>
      <w:r w:rsidRPr="00D506DE">
        <w:rPr>
          <w:rFonts w:ascii="Times New Roman" w:hAnsi="Times New Roman" w:cs="Times New Roman"/>
          <w:b/>
        </w:rPr>
        <w:tab/>
        <w:t>Pregunta</w:t>
      </w:r>
      <w:r w:rsidRPr="00D506DE">
        <w:rPr>
          <w:rFonts w:ascii="Times New Roman" w:hAnsi="Times New Roman" w:cs="Times New Roman"/>
          <w:b/>
        </w:rPr>
        <w:tab/>
      </w:r>
      <w:r w:rsidRPr="00D506DE">
        <w:rPr>
          <w:rFonts w:ascii="Times New Roman" w:hAnsi="Times New Roman" w:cs="Times New Roman"/>
          <w:b/>
        </w:rPr>
        <w:tab/>
      </w:r>
      <w:r w:rsidRPr="00D506DE">
        <w:rPr>
          <w:rFonts w:ascii="Times New Roman" w:hAnsi="Times New Roman" w:cs="Times New Roman"/>
          <w:b/>
        </w:rPr>
        <w:tab/>
      </w:r>
      <w:r w:rsidRPr="00D506DE">
        <w:rPr>
          <w:rFonts w:ascii="Times New Roman" w:hAnsi="Times New Roman" w:cs="Times New Roman"/>
          <w:b/>
        </w:rPr>
        <w:tab/>
        <w:t>Opciones de respuesta</w:t>
      </w:r>
    </w:p>
    <w:p w14:paraId="7A21190F" w14:textId="77777777" w:rsidR="00A3721C" w:rsidRDefault="00A3721C" w:rsidP="00A3721C">
      <w:pPr>
        <w:spacing w:after="0"/>
        <w:jc w:val="both"/>
        <w:rPr>
          <w:rFonts w:ascii="Times New Roman" w:hAnsi="Times New Roman" w:cs="Times New Roman"/>
        </w:rPr>
      </w:pPr>
      <w:r w:rsidRPr="00136C18">
        <w:rPr>
          <w:rFonts w:ascii="Times New Roman" w:hAnsi="Times New Roman" w:cs="Times New Roman"/>
        </w:rPr>
        <w:t>Talla</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t>¿Cuánto mide?</w:t>
      </w:r>
      <w:r>
        <w:rPr>
          <w:rFonts w:ascii="Times New Roman" w:hAnsi="Times New Roman" w:cs="Times New Roman"/>
        </w:rPr>
        <w:tab/>
        <w:t xml:space="preserve">                              1,64 m</w:t>
      </w:r>
    </w:p>
    <w:p w14:paraId="62CB5BD8" w14:textId="77777777" w:rsidR="00A3721C" w:rsidRDefault="00A3721C" w:rsidP="00A3721C">
      <w:pPr>
        <w:spacing w:after="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1,50 m</w:t>
      </w:r>
    </w:p>
    <w:p w14:paraId="2E8F5000" w14:textId="77777777" w:rsidR="00A3721C" w:rsidRDefault="00A3721C" w:rsidP="00A3721C">
      <w:pPr>
        <w:spacing w:after="0"/>
        <w:jc w:val="both"/>
        <w:rPr>
          <w:rFonts w:ascii="Times New Roman" w:hAnsi="Times New Roman" w:cs="Times New Roman"/>
        </w:rPr>
      </w:pPr>
      <w:r>
        <w:rPr>
          <w:rFonts w:ascii="Times New Roman" w:hAnsi="Times New Roman" w:cs="Times New Roman"/>
        </w:rPr>
        <w:t xml:space="preserve">                                                                                                                1,87 m</w:t>
      </w:r>
    </w:p>
    <w:p w14:paraId="4AFCE45E" w14:textId="77777777" w:rsidR="00A3721C" w:rsidRDefault="00A3721C" w:rsidP="00A3721C">
      <w:pPr>
        <w:spacing w:after="0"/>
        <w:jc w:val="both"/>
        <w:rPr>
          <w:rFonts w:ascii="Times New Roman" w:hAnsi="Times New Roman" w:cs="Times New Roman"/>
        </w:rPr>
      </w:pPr>
      <w:r>
        <w:rPr>
          <w:rFonts w:ascii="Times New Roman" w:hAnsi="Times New Roman" w:cs="Times New Roman"/>
        </w:rPr>
        <w:t xml:space="preserve">                                                                                                                  </w:t>
      </w:r>
    </w:p>
    <w:p w14:paraId="62D1D837" w14:textId="77777777" w:rsidR="00A3721C" w:rsidRDefault="00A3721C" w:rsidP="00A3721C">
      <w:pPr>
        <w:spacing w:after="0"/>
        <w:jc w:val="both"/>
        <w:rPr>
          <w:rFonts w:ascii="Times New Roman" w:hAnsi="Times New Roman" w:cs="Times New Roman"/>
        </w:rPr>
      </w:pPr>
      <w:r w:rsidRPr="00136C18">
        <w:rPr>
          <w:rFonts w:ascii="Times New Roman" w:hAnsi="Times New Roman" w:cs="Times New Roman"/>
        </w:rPr>
        <w:t>Promedio</w:t>
      </w:r>
      <w:r>
        <w:rPr>
          <w:rFonts w:ascii="Times New Roman" w:hAnsi="Times New Roman" w:cs="Times New Roman"/>
        </w:rPr>
        <w:tab/>
      </w:r>
      <w:r>
        <w:rPr>
          <w:rFonts w:ascii="Times New Roman" w:hAnsi="Times New Roman" w:cs="Times New Roman"/>
        </w:rPr>
        <w:tab/>
        <w:t xml:space="preserve"> ¿Qué promedio obtuvo?</w:t>
      </w:r>
      <w:r>
        <w:rPr>
          <w:rFonts w:ascii="Times New Roman" w:hAnsi="Times New Roman" w:cs="Times New Roman"/>
        </w:rPr>
        <w:tab/>
      </w:r>
      <w:r>
        <w:rPr>
          <w:rFonts w:ascii="Times New Roman" w:hAnsi="Times New Roman" w:cs="Times New Roman"/>
        </w:rPr>
        <w:tab/>
        <w:t xml:space="preserve">                    3, 5 </w:t>
      </w:r>
    </w:p>
    <w:p w14:paraId="2760AFAA" w14:textId="77777777" w:rsidR="00A3721C" w:rsidRDefault="00A3721C" w:rsidP="00A3721C">
      <w:pPr>
        <w:spacing w:after="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4, 7</w:t>
      </w:r>
    </w:p>
    <w:p w14:paraId="433FE5FF" w14:textId="77777777" w:rsidR="00A3721C" w:rsidRDefault="00A3721C" w:rsidP="00A3721C">
      <w:pPr>
        <w:spacing w:after="0"/>
        <w:jc w:val="both"/>
        <w:rPr>
          <w:rFonts w:ascii="Times New Roman" w:hAnsi="Times New Roman" w:cs="Times New Roman"/>
        </w:rPr>
      </w:pPr>
      <w:r>
        <w:rPr>
          <w:rFonts w:ascii="Times New Roman" w:hAnsi="Times New Roman" w:cs="Times New Roman"/>
        </w:rPr>
        <w:t xml:space="preserve">                                                                                                                  2, 0</w:t>
      </w:r>
    </w:p>
    <w:p w14:paraId="05674E4B" w14:textId="77777777" w:rsidR="00A3721C" w:rsidRDefault="00A3721C" w:rsidP="00A3721C">
      <w:pPr>
        <w:spacing w:after="0"/>
        <w:jc w:val="both"/>
        <w:rPr>
          <w:rFonts w:ascii="Times New Roman" w:hAnsi="Times New Roman" w:cs="Times New Roman"/>
        </w:rPr>
      </w:pPr>
      <w:r>
        <w:rPr>
          <w:rFonts w:ascii="Times New Roman" w:hAnsi="Times New Roman" w:cs="Times New Roman"/>
        </w:rPr>
        <w:t xml:space="preserve">                                                                                                                  5, 0</w:t>
      </w:r>
    </w:p>
    <w:p w14:paraId="673340E0" w14:textId="77777777" w:rsidR="00A3721C" w:rsidRPr="007B3A77" w:rsidRDefault="00A3721C" w:rsidP="00A3721C">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A3721C" w:rsidRPr="007B3A77" w14:paraId="7FE065A7" w14:textId="77777777" w:rsidTr="00A3721C">
        <w:tc>
          <w:tcPr>
            <w:tcW w:w="9033" w:type="dxa"/>
            <w:gridSpan w:val="2"/>
            <w:shd w:val="clear" w:color="auto" w:fill="0D0D0D" w:themeFill="text1" w:themeFillTint="F2"/>
          </w:tcPr>
          <w:p w14:paraId="344CC2F8" w14:textId="77777777" w:rsidR="00A3721C" w:rsidRPr="007B3A77" w:rsidRDefault="00A3721C" w:rsidP="00A3721C">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Imagen (fotografía, gráfica o ilustración)</w:t>
            </w:r>
          </w:p>
        </w:tc>
      </w:tr>
      <w:commentRangeEnd w:id="13"/>
      <w:tr w:rsidR="00A3721C" w:rsidRPr="007B3A77" w14:paraId="0B5FA751" w14:textId="77777777" w:rsidTr="00A3721C">
        <w:tc>
          <w:tcPr>
            <w:tcW w:w="2518" w:type="dxa"/>
          </w:tcPr>
          <w:p w14:paraId="5EA8B565" w14:textId="77777777" w:rsidR="00A3721C" w:rsidRPr="007B3A77" w:rsidRDefault="007F3236" w:rsidP="00A3721C">
            <w:pPr>
              <w:rPr>
                <w:rFonts w:ascii="Times New Roman" w:hAnsi="Times New Roman" w:cs="Times New Roman"/>
                <w:b/>
                <w:color w:val="000000"/>
                <w:sz w:val="24"/>
                <w:szCs w:val="24"/>
              </w:rPr>
            </w:pPr>
            <w:r>
              <w:rPr>
                <w:rStyle w:val="Refdecomentario"/>
                <w:rFonts w:ascii="Calibri" w:eastAsia="Calibri" w:hAnsi="Calibri" w:cs="Times New Roman"/>
              </w:rPr>
              <w:commentReference w:id="13"/>
            </w:r>
            <w:r w:rsidR="00A3721C" w:rsidRPr="007B3A77">
              <w:rPr>
                <w:rFonts w:ascii="Times New Roman" w:hAnsi="Times New Roman" w:cs="Times New Roman"/>
                <w:b/>
                <w:color w:val="000000"/>
                <w:sz w:val="24"/>
                <w:szCs w:val="24"/>
              </w:rPr>
              <w:t>Código</w:t>
            </w:r>
          </w:p>
        </w:tc>
        <w:tc>
          <w:tcPr>
            <w:tcW w:w="6515" w:type="dxa"/>
          </w:tcPr>
          <w:p w14:paraId="0943DC1B" w14:textId="77777777" w:rsidR="00A3721C" w:rsidRPr="007B3A77" w:rsidRDefault="00A3721C" w:rsidP="00A3721C">
            <w:pPr>
              <w:rPr>
                <w:rFonts w:ascii="Times New Roman" w:hAnsi="Times New Roman" w:cs="Times New Roman"/>
                <w:b/>
                <w:color w:val="000000"/>
                <w:sz w:val="24"/>
                <w:szCs w:val="24"/>
              </w:rPr>
            </w:pPr>
            <w:r>
              <w:rPr>
                <w:rFonts w:ascii="Times New Roman" w:hAnsi="Times New Roman" w:cs="Times New Roman"/>
                <w:color w:val="000000"/>
                <w:sz w:val="24"/>
                <w:szCs w:val="24"/>
              </w:rPr>
              <w:t>MA_06_14_IMG04</w:t>
            </w:r>
          </w:p>
        </w:tc>
      </w:tr>
      <w:tr w:rsidR="00A3721C" w:rsidRPr="007B3A77" w14:paraId="373B0148" w14:textId="77777777" w:rsidTr="00A3721C">
        <w:tc>
          <w:tcPr>
            <w:tcW w:w="2518" w:type="dxa"/>
          </w:tcPr>
          <w:p w14:paraId="6FA2880B" w14:textId="77777777" w:rsidR="00A3721C" w:rsidRPr="007B3A77" w:rsidRDefault="00A3721C" w:rsidP="00A3721C">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494A01FC" w14:textId="77777777" w:rsidR="00A3721C" w:rsidRPr="007B3A77" w:rsidRDefault="00A3721C" w:rsidP="00A3721C">
            <w:pPr>
              <w:rPr>
                <w:rFonts w:ascii="Times New Roman" w:hAnsi="Times New Roman" w:cs="Times New Roman"/>
                <w:color w:val="000000"/>
                <w:sz w:val="24"/>
                <w:szCs w:val="24"/>
              </w:rPr>
            </w:pPr>
            <w:r w:rsidRPr="007B3A77">
              <w:rPr>
                <w:rFonts w:ascii="Times New Roman" w:hAnsi="Times New Roman" w:cs="Times New Roman"/>
                <w:color w:val="000000"/>
                <w:sz w:val="24"/>
                <w:szCs w:val="24"/>
              </w:rPr>
              <w:t>Variables cuantitativas</w:t>
            </w:r>
          </w:p>
        </w:tc>
      </w:tr>
      <w:tr w:rsidR="00A3721C" w:rsidRPr="007B3A77" w14:paraId="30F74A44" w14:textId="77777777" w:rsidTr="00A3721C">
        <w:tc>
          <w:tcPr>
            <w:tcW w:w="2518" w:type="dxa"/>
          </w:tcPr>
          <w:p w14:paraId="6DACEDBC" w14:textId="77777777" w:rsidR="00A3721C" w:rsidRPr="007B3A77" w:rsidRDefault="00A3721C" w:rsidP="00A3721C">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Código Shutterstock (o URL o la ruta en AulaPlaneta)</w:t>
            </w:r>
          </w:p>
        </w:tc>
        <w:tc>
          <w:tcPr>
            <w:tcW w:w="6515" w:type="dxa"/>
          </w:tcPr>
          <w:p w14:paraId="1E29498C" w14:textId="77777777" w:rsidR="00A3721C" w:rsidRPr="007B3A77" w:rsidRDefault="002F3B46" w:rsidP="00A3721C">
            <w:pPr>
              <w:rPr>
                <w:rFonts w:ascii="Times New Roman" w:hAnsi="Times New Roman" w:cs="Times New Roman"/>
                <w:color w:val="000000"/>
                <w:sz w:val="24"/>
                <w:szCs w:val="24"/>
              </w:rPr>
            </w:pPr>
            <w:hyperlink r:id="rId12" w:history="1">
              <w:r w:rsidR="00A3721C" w:rsidRPr="007B3A77">
                <w:rPr>
                  <w:rStyle w:val="Hipervnculo"/>
                  <w:rFonts w:ascii="Times New Roman" w:hAnsi="Times New Roman" w:cs="Times New Roman"/>
                  <w:color w:val="C2E1ED"/>
                  <w:sz w:val="24"/>
                  <w:szCs w:val="24"/>
                  <w:shd w:val="clear" w:color="auto" w:fill="222222"/>
                </w:rPr>
                <w:t>115281901</w:t>
              </w:r>
            </w:hyperlink>
          </w:p>
        </w:tc>
      </w:tr>
      <w:tr w:rsidR="00A3721C" w:rsidRPr="007B3A77" w14:paraId="34364A54" w14:textId="77777777" w:rsidTr="00A3721C">
        <w:tc>
          <w:tcPr>
            <w:tcW w:w="2518" w:type="dxa"/>
          </w:tcPr>
          <w:p w14:paraId="19E8D458" w14:textId="77777777" w:rsidR="00A3721C" w:rsidRPr="007B3A77" w:rsidRDefault="00A3721C" w:rsidP="00A3721C">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Pie de imagen</w:t>
            </w:r>
          </w:p>
        </w:tc>
        <w:tc>
          <w:tcPr>
            <w:tcW w:w="6515" w:type="dxa"/>
          </w:tcPr>
          <w:p w14:paraId="1426EBF1" w14:textId="77777777" w:rsidR="00A3721C" w:rsidRPr="007B3A77" w:rsidRDefault="00A3721C" w:rsidP="00A3721C">
            <w:pPr>
              <w:rPr>
                <w:rFonts w:ascii="Times New Roman" w:hAnsi="Times New Roman" w:cs="Times New Roman"/>
                <w:color w:val="000000"/>
                <w:sz w:val="24"/>
                <w:szCs w:val="24"/>
              </w:rPr>
            </w:pPr>
            <w:r w:rsidRPr="007B3A77">
              <w:rPr>
                <w:rFonts w:ascii="Times New Roman" w:hAnsi="Times New Roman" w:cs="Times New Roman"/>
                <w:color w:val="000000"/>
                <w:sz w:val="24"/>
                <w:szCs w:val="24"/>
              </w:rPr>
              <w:t xml:space="preserve">La cantidad de libros </w:t>
            </w:r>
            <w:r>
              <w:rPr>
                <w:rFonts w:ascii="Times New Roman" w:hAnsi="Times New Roman" w:cs="Times New Roman"/>
                <w:color w:val="000000"/>
                <w:sz w:val="24"/>
                <w:szCs w:val="24"/>
              </w:rPr>
              <w:t>en la</w:t>
            </w:r>
            <w:r w:rsidRPr="007B3A77">
              <w:rPr>
                <w:rFonts w:ascii="Times New Roman" w:hAnsi="Times New Roman" w:cs="Times New Roman"/>
                <w:color w:val="000000"/>
                <w:sz w:val="24"/>
                <w:szCs w:val="24"/>
              </w:rPr>
              <w:t xml:space="preserve"> maleta corresponde a una variable cuantitativa discreta.</w:t>
            </w:r>
          </w:p>
        </w:tc>
      </w:tr>
      <w:tr w:rsidR="00A3721C" w:rsidRPr="007B3A77" w14:paraId="20289AE9" w14:textId="77777777" w:rsidTr="00A3721C">
        <w:tc>
          <w:tcPr>
            <w:tcW w:w="2518" w:type="dxa"/>
          </w:tcPr>
          <w:p w14:paraId="21CE40D3" w14:textId="77777777" w:rsidR="00A3721C" w:rsidRPr="007B3A77" w:rsidRDefault="00A3721C" w:rsidP="00A3721C">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Ubicación del pie de imagen</w:t>
            </w:r>
          </w:p>
        </w:tc>
        <w:tc>
          <w:tcPr>
            <w:tcW w:w="6515" w:type="dxa"/>
          </w:tcPr>
          <w:p w14:paraId="00999CFF" w14:textId="77777777" w:rsidR="00A3721C" w:rsidRPr="007B3A77" w:rsidRDefault="00A3721C" w:rsidP="00A3721C">
            <w:pPr>
              <w:rPr>
                <w:rFonts w:ascii="Times New Roman" w:hAnsi="Times New Roman" w:cs="Times New Roman"/>
                <w:color w:val="000000"/>
                <w:sz w:val="24"/>
                <w:szCs w:val="24"/>
              </w:rPr>
            </w:pPr>
            <w:r w:rsidRPr="007B3A77">
              <w:rPr>
                <w:rFonts w:ascii="Times New Roman" w:hAnsi="Times New Roman" w:cs="Times New Roman"/>
                <w:color w:val="000000"/>
                <w:sz w:val="24"/>
                <w:szCs w:val="24"/>
              </w:rPr>
              <w:t>Lateral</w:t>
            </w:r>
          </w:p>
        </w:tc>
      </w:tr>
    </w:tbl>
    <w:p w14:paraId="50CB9FEE" w14:textId="77777777" w:rsidR="00A3721C" w:rsidRPr="007B3A77" w:rsidRDefault="00A3721C" w:rsidP="00A3721C">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A3721C" w:rsidRPr="007B3A77" w14:paraId="16F31B55" w14:textId="77777777" w:rsidTr="00A3721C">
        <w:tc>
          <w:tcPr>
            <w:tcW w:w="9033" w:type="dxa"/>
            <w:gridSpan w:val="2"/>
            <w:shd w:val="clear" w:color="auto" w:fill="000000" w:themeFill="text1"/>
          </w:tcPr>
          <w:p w14:paraId="2EC35726" w14:textId="77777777" w:rsidR="00A3721C" w:rsidRPr="007B3A77" w:rsidRDefault="00A3721C" w:rsidP="00A3721C">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Practica (recurso de ejercitación)</w:t>
            </w:r>
          </w:p>
        </w:tc>
      </w:tr>
      <w:tr w:rsidR="00A3721C" w:rsidRPr="007B3A77" w14:paraId="63199634" w14:textId="77777777" w:rsidTr="00A3721C">
        <w:tc>
          <w:tcPr>
            <w:tcW w:w="2518" w:type="dxa"/>
          </w:tcPr>
          <w:p w14:paraId="076C4D25" w14:textId="77777777" w:rsidR="00A3721C" w:rsidRPr="007B3A77" w:rsidRDefault="00A3721C" w:rsidP="00A3721C">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60D83FEF" w14:textId="77777777" w:rsidR="00A3721C" w:rsidRPr="007B3A77" w:rsidRDefault="00A3721C" w:rsidP="00A3721C">
            <w:pPr>
              <w:rPr>
                <w:rFonts w:ascii="Times New Roman" w:hAnsi="Times New Roman" w:cs="Times New Roman"/>
                <w:b/>
                <w:color w:val="000000"/>
                <w:sz w:val="24"/>
                <w:szCs w:val="24"/>
              </w:rPr>
            </w:pPr>
            <w:r>
              <w:rPr>
                <w:rFonts w:ascii="Times New Roman" w:hAnsi="Times New Roman" w:cs="Times New Roman"/>
                <w:color w:val="000000"/>
                <w:sz w:val="24"/>
                <w:szCs w:val="24"/>
              </w:rPr>
              <w:t>MA</w:t>
            </w:r>
            <w:r w:rsidRPr="007B3A77">
              <w:rPr>
                <w:rFonts w:ascii="Times New Roman" w:hAnsi="Times New Roman" w:cs="Times New Roman"/>
                <w:color w:val="000000"/>
                <w:sz w:val="24"/>
                <w:szCs w:val="24"/>
              </w:rPr>
              <w:t>_0</w:t>
            </w:r>
            <w:r>
              <w:rPr>
                <w:rFonts w:ascii="Times New Roman" w:hAnsi="Times New Roman" w:cs="Times New Roman"/>
                <w:color w:val="000000"/>
                <w:sz w:val="24"/>
                <w:szCs w:val="24"/>
              </w:rPr>
              <w:t>6</w:t>
            </w:r>
            <w:r w:rsidRPr="007B3A77">
              <w:rPr>
                <w:rFonts w:ascii="Times New Roman" w:hAnsi="Times New Roman" w:cs="Times New Roman"/>
                <w:color w:val="000000"/>
                <w:sz w:val="24"/>
                <w:szCs w:val="24"/>
              </w:rPr>
              <w:t>_</w:t>
            </w:r>
            <w:r>
              <w:rPr>
                <w:rFonts w:ascii="Times New Roman" w:hAnsi="Times New Roman" w:cs="Times New Roman"/>
                <w:color w:val="000000"/>
                <w:sz w:val="24"/>
                <w:szCs w:val="24"/>
              </w:rPr>
              <w:t>14</w:t>
            </w:r>
            <w:r w:rsidRPr="007B3A77">
              <w:rPr>
                <w:rFonts w:ascii="Times New Roman" w:hAnsi="Times New Roman" w:cs="Times New Roman"/>
                <w:color w:val="000000"/>
                <w:sz w:val="24"/>
                <w:szCs w:val="24"/>
              </w:rPr>
              <w:t>_REC</w:t>
            </w:r>
            <w:r>
              <w:rPr>
                <w:rFonts w:ascii="Times New Roman" w:hAnsi="Times New Roman" w:cs="Times New Roman"/>
                <w:color w:val="000000"/>
                <w:sz w:val="24"/>
                <w:szCs w:val="24"/>
              </w:rPr>
              <w:t>3</w:t>
            </w:r>
            <w:r w:rsidRPr="007B3A77">
              <w:rPr>
                <w:rFonts w:ascii="Times New Roman" w:hAnsi="Times New Roman" w:cs="Times New Roman"/>
                <w:color w:val="000000"/>
                <w:sz w:val="24"/>
                <w:szCs w:val="24"/>
              </w:rPr>
              <w:t>0</w:t>
            </w:r>
          </w:p>
        </w:tc>
      </w:tr>
      <w:tr w:rsidR="00A3721C" w:rsidRPr="007B3A77" w14:paraId="6F738709" w14:textId="77777777" w:rsidTr="00A3721C">
        <w:tc>
          <w:tcPr>
            <w:tcW w:w="2518" w:type="dxa"/>
          </w:tcPr>
          <w:p w14:paraId="67A435AF" w14:textId="77777777" w:rsidR="00A3721C" w:rsidRPr="007B3A77" w:rsidRDefault="00A3721C" w:rsidP="00A3721C">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Título</w:t>
            </w:r>
          </w:p>
        </w:tc>
        <w:tc>
          <w:tcPr>
            <w:tcW w:w="6515" w:type="dxa"/>
          </w:tcPr>
          <w:p w14:paraId="21AC70E3" w14:textId="77777777" w:rsidR="00A3721C" w:rsidRPr="007B3A77" w:rsidRDefault="00A3721C" w:rsidP="00A3721C">
            <w:pPr>
              <w:rPr>
                <w:rFonts w:ascii="Times New Roman" w:hAnsi="Times New Roman" w:cs="Times New Roman"/>
                <w:color w:val="000000"/>
                <w:sz w:val="24"/>
                <w:szCs w:val="24"/>
              </w:rPr>
            </w:pPr>
            <w:r w:rsidRPr="002B5E30">
              <w:rPr>
                <w:rFonts w:ascii="Times New Roman" w:hAnsi="Times New Roman" w:cs="Times New Roman"/>
                <w:color w:val="000000"/>
                <w:sz w:val="24"/>
                <w:szCs w:val="24"/>
              </w:rPr>
              <w:t>Identifica el tipo de variable estadística</w:t>
            </w:r>
          </w:p>
        </w:tc>
      </w:tr>
      <w:tr w:rsidR="00A3721C" w:rsidRPr="007B3A77" w14:paraId="7CFE6F53" w14:textId="77777777" w:rsidTr="00A3721C">
        <w:tc>
          <w:tcPr>
            <w:tcW w:w="2518" w:type="dxa"/>
          </w:tcPr>
          <w:p w14:paraId="3E10448E" w14:textId="77777777" w:rsidR="00A3721C" w:rsidRPr="007B3A77" w:rsidRDefault="00A3721C" w:rsidP="00A3721C">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1122BECD" w14:textId="77777777" w:rsidR="00A3721C" w:rsidRPr="007B3A77" w:rsidRDefault="00A3721C" w:rsidP="00A3721C">
            <w:pPr>
              <w:rPr>
                <w:rFonts w:ascii="Times New Roman" w:hAnsi="Times New Roman" w:cs="Times New Roman"/>
                <w:color w:val="000000"/>
                <w:sz w:val="24"/>
                <w:szCs w:val="24"/>
              </w:rPr>
            </w:pPr>
            <w:r w:rsidRPr="002B5E30">
              <w:rPr>
                <w:rFonts w:ascii="Times New Roman" w:hAnsi="Times New Roman" w:cs="Times New Roman"/>
                <w:color w:val="000000"/>
                <w:sz w:val="24"/>
                <w:szCs w:val="24"/>
              </w:rPr>
              <w:t>Actividad que permite identificar y clasificar variables estadísticas</w:t>
            </w:r>
          </w:p>
        </w:tc>
      </w:tr>
    </w:tbl>
    <w:p w14:paraId="4801AD7A" w14:textId="77777777" w:rsidR="00A3721C" w:rsidRPr="007B3A77" w:rsidRDefault="00A3721C" w:rsidP="00A3721C">
      <w:pPr>
        <w:spacing w:after="0"/>
        <w:rPr>
          <w:rFonts w:ascii="Times New Roman" w:hAnsi="Times New Roman" w:cs="Times New Roman"/>
          <w:highlight w:val="yellow"/>
        </w:rPr>
      </w:pPr>
      <w:r w:rsidRPr="007B3A77">
        <w:rPr>
          <w:rFonts w:ascii="Times New Roman" w:hAnsi="Times New Roman" w:cs="Times New Roman"/>
          <w:highlight w:val="yellow"/>
        </w:rPr>
        <w:t>[SECCIÓN 2]</w:t>
      </w:r>
      <w:r w:rsidRPr="007B3A77">
        <w:rPr>
          <w:rFonts w:ascii="Times New Roman" w:hAnsi="Times New Roman" w:cs="Times New Roman"/>
        </w:rPr>
        <w:t xml:space="preserve"> </w:t>
      </w:r>
      <w:r w:rsidRPr="007B3A77">
        <w:rPr>
          <w:rFonts w:ascii="Times New Roman" w:hAnsi="Times New Roman" w:cs="Times New Roman"/>
          <w:b/>
        </w:rPr>
        <w:t>2.3 Consolidación</w:t>
      </w:r>
    </w:p>
    <w:p w14:paraId="0368F193" w14:textId="77777777" w:rsidR="00A3721C" w:rsidRPr="007B3A77" w:rsidRDefault="00A3721C" w:rsidP="00A3721C">
      <w:pPr>
        <w:spacing w:after="0"/>
        <w:rPr>
          <w:rFonts w:ascii="Times New Roman" w:hAnsi="Times New Roman" w:cs="Times New Roman"/>
          <w:highlight w:val="yellow"/>
        </w:rPr>
      </w:pPr>
    </w:p>
    <w:p w14:paraId="6C08361E" w14:textId="79D6B658" w:rsidR="00A3721C" w:rsidRPr="007B3A77" w:rsidRDefault="00A3721C" w:rsidP="00A3721C">
      <w:pPr>
        <w:spacing w:after="0"/>
        <w:rPr>
          <w:rFonts w:ascii="Times New Roman" w:hAnsi="Times New Roman" w:cs="Times New Roman"/>
          <w:highlight w:val="yellow"/>
        </w:rPr>
      </w:pPr>
      <w:r w:rsidRPr="007B3A77">
        <w:rPr>
          <w:rFonts w:ascii="Times New Roman" w:hAnsi="Times New Roman" w:cs="Times New Roman"/>
          <w:shd w:val="clear" w:color="auto" w:fill="FFFFFF"/>
        </w:rPr>
        <w:t xml:space="preserve">Actividades para </w:t>
      </w:r>
      <w:r w:rsidR="00E2119B">
        <w:rPr>
          <w:rFonts w:ascii="Times New Roman" w:hAnsi="Times New Roman" w:cs="Times New Roman"/>
          <w:shd w:val="clear" w:color="auto" w:fill="FFFFFF"/>
        </w:rPr>
        <w:t>afianz</w:t>
      </w:r>
      <w:r w:rsidR="00E2119B" w:rsidRPr="007B3A77">
        <w:rPr>
          <w:rFonts w:ascii="Times New Roman" w:hAnsi="Times New Roman" w:cs="Times New Roman"/>
          <w:shd w:val="clear" w:color="auto" w:fill="FFFFFF"/>
        </w:rPr>
        <w:t xml:space="preserve">ar </w:t>
      </w:r>
      <w:r w:rsidRPr="007B3A77">
        <w:rPr>
          <w:rFonts w:ascii="Times New Roman" w:hAnsi="Times New Roman" w:cs="Times New Roman"/>
          <w:shd w:val="clear" w:color="auto" w:fill="FFFFFF"/>
        </w:rPr>
        <w:t>lo que has aprendido en esta sección.</w:t>
      </w:r>
    </w:p>
    <w:p w14:paraId="12111310" w14:textId="77777777" w:rsidR="00A3721C" w:rsidRPr="007B3A77" w:rsidRDefault="00A3721C" w:rsidP="00A3721C">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A3721C" w:rsidRPr="007B3A77" w14:paraId="274E0AD0" w14:textId="77777777" w:rsidTr="00A3721C">
        <w:tc>
          <w:tcPr>
            <w:tcW w:w="9033" w:type="dxa"/>
            <w:gridSpan w:val="2"/>
            <w:shd w:val="clear" w:color="auto" w:fill="000000" w:themeFill="text1"/>
          </w:tcPr>
          <w:p w14:paraId="34151186" w14:textId="77777777" w:rsidR="00A3721C" w:rsidRPr="007B3A77" w:rsidRDefault="00A3721C" w:rsidP="00A3721C">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Practica (recurso de ejercitación)</w:t>
            </w:r>
          </w:p>
        </w:tc>
      </w:tr>
      <w:tr w:rsidR="00A3721C" w:rsidRPr="007B3A77" w14:paraId="2B58D022" w14:textId="77777777" w:rsidTr="00A3721C">
        <w:tc>
          <w:tcPr>
            <w:tcW w:w="2518" w:type="dxa"/>
          </w:tcPr>
          <w:p w14:paraId="78018BD3" w14:textId="77777777" w:rsidR="00A3721C" w:rsidRPr="007B3A77" w:rsidRDefault="00A3721C" w:rsidP="00A3721C">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6E5E1BAE" w14:textId="77777777" w:rsidR="00A3721C" w:rsidRPr="007B3A77" w:rsidRDefault="00A3721C" w:rsidP="00A3721C">
            <w:pPr>
              <w:rPr>
                <w:rFonts w:ascii="Times New Roman" w:hAnsi="Times New Roman" w:cs="Times New Roman"/>
                <w:b/>
                <w:color w:val="000000"/>
                <w:sz w:val="24"/>
                <w:szCs w:val="24"/>
              </w:rPr>
            </w:pPr>
            <w:r>
              <w:rPr>
                <w:rFonts w:ascii="Times New Roman" w:hAnsi="Times New Roman" w:cs="Times New Roman"/>
                <w:color w:val="000000"/>
                <w:sz w:val="24"/>
                <w:szCs w:val="24"/>
              </w:rPr>
              <w:t>MA</w:t>
            </w:r>
            <w:r w:rsidRPr="007B3A77">
              <w:rPr>
                <w:rFonts w:ascii="Times New Roman" w:hAnsi="Times New Roman" w:cs="Times New Roman"/>
                <w:color w:val="000000"/>
                <w:sz w:val="24"/>
                <w:szCs w:val="24"/>
              </w:rPr>
              <w:t>_0</w:t>
            </w:r>
            <w:r>
              <w:rPr>
                <w:rFonts w:ascii="Times New Roman" w:hAnsi="Times New Roman" w:cs="Times New Roman"/>
                <w:color w:val="000000"/>
                <w:sz w:val="24"/>
                <w:szCs w:val="24"/>
              </w:rPr>
              <w:t>6</w:t>
            </w:r>
            <w:r w:rsidRPr="007B3A77">
              <w:rPr>
                <w:rFonts w:ascii="Times New Roman" w:hAnsi="Times New Roman" w:cs="Times New Roman"/>
                <w:color w:val="000000"/>
                <w:sz w:val="24"/>
                <w:szCs w:val="24"/>
              </w:rPr>
              <w:t>_</w:t>
            </w:r>
            <w:r>
              <w:rPr>
                <w:rFonts w:ascii="Times New Roman" w:hAnsi="Times New Roman" w:cs="Times New Roman"/>
                <w:color w:val="000000"/>
                <w:sz w:val="24"/>
                <w:szCs w:val="24"/>
              </w:rPr>
              <w:t>14</w:t>
            </w:r>
            <w:r w:rsidRPr="007B3A77">
              <w:rPr>
                <w:rFonts w:ascii="Times New Roman" w:hAnsi="Times New Roman" w:cs="Times New Roman"/>
                <w:color w:val="000000"/>
                <w:sz w:val="24"/>
                <w:szCs w:val="24"/>
              </w:rPr>
              <w:t>_REC</w:t>
            </w:r>
            <w:r>
              <w:rPr>
                <w:rFonts w:ascii="Times New Roman" w:hAnsi="Times New Roman" w:cs="Times New Roman"/>
                <w:color w:val="000000"/>
                <w:sz w:val="24"/>
                <w:szCs w:val="24"/>
              </w:rPr>
              <w:t>4</w:t>
            </w:r>
            <w:r w:rsidRPr="007B3A77">
              <w:rPr>
                <w:rFonts w:ascii="Times New Roman" w:hAnsi="Times New Roman" w:cs="Times New Roman"/>
                <w:color w:val="000000"/>
                <w:sz w:val="24"/>
                <w:szCs w:val="24"/>
              </w:rPr>
              <w:t>0</w:t>
            </w:r>
          </w:p>
        </w:tc>
      </w:tr>
      <w:tr w:rsidR="00A3721C" w:rsidRPr="007B3A77" w14:paraId="7EB47015" w14:textId="77777777" w:rsidTr="00A3721C">
        <w:tc>
          <w:tcPr>
            <w:tcW w:w="2518" w:type="dxa"/>
          </w:tcPr>
          <w:p w14:paraId="09356DD0" w14:textId="77777777" w:rsidR="00A3721C" w:rsidRPr="007B3A77" w:rsidRDefault="00A3721C" w:rsidP="00A3721C">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Título</w:t>
            </w:r>
          </w:p>
        </w:tc>
        <w:tc>
          <w:tcPr>
            <w:tcW w:w="6515" w:type="dxa"/>
          </w:tcPr>
          <w:p w14:paraId="61C286A6" w14:textId="77777777" w:rsidR="00A3721C" w:rsidRPr="007B3A77" w:rsidRDefault="00BC3FD1" w:rsidP="00A3721C">
            <w:pPr>
              <w:rPr>
                <w:rFonts w:ascii="Times New Roman" w:hAnsi="Times New Roman" w:cs="Times New Roman"/>
                <w:color w:val="000000"/>
                <w:sz w:val="24"/>
                <w:szCs w:val="24"/>
              </w:rPr>
            </w:pPr>
            <w:r>
              <w:rPr>
                <w:rFonts w:ascii="Times New Roman" w:hAnsi="Times New Roman" w:cs="Times New Roman"/>
                <w:color w:val="000000"/>
                <w:sz w:val="24"/>
                <w:szCs w:val="24"/>
              </w:rPr>
              <w:t xml:space="preserve">Refuerza tu aprendizaje: </w:t>
            </w:r>
            <w:r w:rsidR="00A3721C" w:rsidRPr="002B5E30">
              <w:rPr>
                <w:rFonts w:ascii="Times New Roman" w:hAnsi="Times New Roman" w:cs="Times New Roman"/>
                <w:color w:val="000000"/>
                <w:sz w:val="24"/>
                <w:szCs w:val="24"/>
              </w:rPr>
              <w:t>Las variables estadísticas</w:t>
            </w:r>
          </w:p>
        </w:tc>
      </w:tr>
      <w:tr w:rsidR="00A3721C" w:rsidRPr="007B3A77" w14:paraId="312861E4" w14:textId="77777777" w:rsidTr="00A3721C">
        <w:tc>
          <w:tcPr>
            <w:tcW w:w="2518" w:type="dxa"/>
          </w:tcPr>
          <w:p w14:paraId="6B3CD767" w14:textId="77777777" w:rsidR="00A3721C" w:rsidRPr="007B3A77" w:rsidRDefault="00A3721C" w:rsidP="00A3721C">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18207B56" w14:textId="77777777" w:rsidR="00A3721C" w:rsidRPr="007B3A77" w:rsidRDefault="004E665D" w:rsidP="00A3721C">
            <w:pPr>
              <w:rPr>
                <w:rFonts w:ascii="Times New Roman" w:hAnsi="Times New Roman" w:cs="Times New Roman"/>
                <w:color w:val="000000"/>
                <w:sz w:val="24"/>
                <w:szCs w:val="24"/>
              </w:rPr>
            </w:pPr>
            <w:r w:rsidRPr="004E665D">
              <w:rPr>
                <w:rFonts w:ascii="Times New Roman" w:hAnsi="Times New Roman" w:cs="Times New Roman"/>
                <w:color w:val="000000"/>
                <w:sz w:val="24"/>
                <w:szCs w:val="24"/>
              </w:rPr>
              <w:t>Actividades sobre Las variables estadísticas</w:t>
            </w:r>
          </w:p>
        </w:tc>
      </w:tr>
    </w:tbl>
    <w:p w14:paraId="754044E3" w14:textId="77777777" w:rsidR="00A3721C" w:rsidRPr="007B3A77" w:rsidRDefault="00A3721C" w:rsidP="00A3721C">
      <w:pPr>
        <w:spacing w:after="0"/>
        <w:rPr>
          <w:rFonts w:ascii="Times New Roman" w:hAnsi="Times New Roman" w:cs="Times New Roman"/>
          <w:color w:val="000000"/>
        </w:rPr>
      </w:pPr>
    </w:p>
    <w:p w14:paraId="3D9FA93B" w14:textId="77777777" w:rsidR="00A75025" w:rsidRPr="009116EE" w:rsidRDefault="00A75025" w:rsidP="00A75025">
      <w:pPr>
        <w:spacing w:after="0"/>
        <w:rPr>
          <w:rFonts w:ascii="Times New Roman" w:hAnsi="Times New Roman" w:cs="Times New Roman"/>
          <w:color w:val="E36C0A" w:themeColor="accent6" w:themeShade="BF"/>
        </w:rPr>
      </w:pPr>
    </w:p>
    <w:p w14:paraId="312C2483" w14:textId="77777777" w:rsidR="00A75025" w:rsidRPr="007B3A77" w:rsidRDefault="00A75025" w:rsidP="00A75025">
      <w:pPr>
        <w:tabs>
          <w:tab w:val="right" w:pos="8498"/>
        </w:tabs>
        <w:spacing w:after="0"/>
        <w:rPr>
          <w:rFonts w:ascii="Times New Roman" w:hAnsi="Times New Roman" w:cs="Times New Roman"/>
          <w:b/>
        </w:rPr>
      </w:pPr>
      <w:r w:rsidRPr="007B3A77">
        <w:rPr>
          <w:rFonts w:ascii="Times New Roman" w:hAnsi="Times New Roman" w:cs="Times New Roman"/>
          <w:highlight w:val="yellow"/>
        </w:rPr>
        <w:t>[SECCIÓN 1]</w:t>
      </w:r>
      <w:r w:rsidRPr="007B3A77">
        <w:rPr>
          <w:rFonts w:ascii="Times New Roman" w:hAnsi="Times New Roman" w:cs="Times New Roman"/>
        </w:rPr>
        <w:t xml:space="preserve"> </w:t>
      </w:r>
      <w:r w:rsidRPr="007B3A77">
        <w:rPr>
          <w:rFonts w:ascii="Times New Roman" w:hAnsi="Times New Roman" w:cs="Times New Roman"/>
          <w:b/>
        </w:rPr>
        <w:t xml:space="preserve">3 Las frecuencias estadísticas </w:t>
      </w:r>
    </w:p>
    <w:p w14:paraId="05817489" w14:textId="77777777" w:rsidR="00A75025" w:rsidRPr="007B3A77" w:rsidRDefault="00A75025" w:rsidP="00A75025">
      <w:pPr>
        <w:spacing w:after="0"/>
        <w:rPr>
          <w:rFonts w:ascii="Times New Roman" w:hAnsi="Times New Roman" w:cs="Times New Roman"/>
          <w:color w:val="000000"/>
        </w:rPr>
      </w:pPr>
    </w:p>
    <w:p w14:paraId="52604F0F" w14:textId="50646BD0" w:rsidR="00A75025" w:rsidRDefault="00A75025" w:rsidP="00A75025">
      <w:pPr>
        <w:spacing w:after="0"/>
        <w:rPr>
          <w:rFonts w:ascii="Times New Roman" w:hAnsi="Times New Roman" w:cs="Times New Roman"/>
          <w:color w:val="000000"/>
        </w:rPr>
      </w:pPr>
      <w:r>
        <w:rPr>
          <w:rFonts w:ascii="Times New Roman" w:hAnsi="Times New Roman" w:cs="Times New Roman"/>
          <w:color w:val="000000"/>
        </w:rPr>
        <w:t xml:space="preserve">Después del proceso de recolección de información sobre una </w:t>
      </w:r>
      <w:r w:rsidR="00E2119B">
        <w:rPr>
          <w:rFonts w:ascii="Times New Roman" w:hAnsi="Times New Roman" w:cs="Times New Roman"/>
          <w:color w:val="000000"/>
        </w:rPr>
        <w:t xml:space="preserve">o varias </w:t>
      </w:r>
      <w:r>
        <w:rPr>
          <w:rFonts w:ascii="Times New Roman" w:hAnsi="Times New Roman" w:cs="Times New Roman"/>
          <w:color w:val="000000"/>
        </w:rPr>
        <w:t>variable</w:t>
      </w:r>
      <w:r w:rsidR="00E2119B">
        <w:rPr>
          <w:rFonts w:ascii="Times New Roman" w:hAnsi="Times New Roman" w:cs="Times New Roman"/>
          <w:color w:val="000000"/>
        </w:rPr>
        <w:t>s</w:t>
      </w:r>
      <w:r>
        <w:rPr>
          <w:rFonts w:ascii="Times New Roman" w:hAnsi="Times New Roman" w:cs="Times New Roman"/>
          <w:color w:val="000000"/>
        </w:rPr>
        <w:t xml:space="preserve"> es necesario organizar </w:t>
      </w:r>
      <w:r w:rsidR="00E2119B">
        <w:rPr>
          <w:rFonts w:ascii="Times New Roman" w:hAnsi="Times New Roman" w:cs="Times New Roman"/>
          <w:color w:val="000000"/>
        </w:rPr>
        <w:t xml:space="preserve">la </w:t>
      </w:r>
      <w:r>
        <w:rPr>
          <w:rFonts w:ascii="Times New Roman" w:hAnsi="Times New Roman" w:cs="Times New Roman"/>
          <w:color w:val="000000"/>
        </w:rPr>
        <w:t xml:space="preserve">información para </w:t>
      </w:r>
      <w:r w:rsidR="00E2119B">
        <w:rPr>
          <w:rFonts w:ascii="Times New Roman" w:hAnsi="Times New Roman" w:cs="Times New Roman"/>
          <w:color w:val="000000"/>
        </w:rPr>
        <w:t xml:space="preserve">luego </w:t>
      </w:r>
      <w:r>
        <w:rPr>
          <w:rFonts w:ascii="Times New Roman" w:hAnsi="Times New Roman" w:cs="Times New Roman"/>
          <w:color w:val="000000"/>
        </w:rPr>
        <w:t>analizarla e interpretarla.</w:t>
      </w:r>
    </w:p>
    <w:p w14:paraId="53C5E17E" w14:textId="77777777" w:rsidR="00A75025" w:rsidRDefault="00A75025" w:rsidP="00A75025">
      <w:pPr>
        <w:spacing w:after="0"/>
        <w:rPr>
          <w:rFonts w:ascii="Times New Roman" w:hAnsi="Times New Roman" w:cs="Times New Roman"/>
          <w:color w:val="000000"/>
        </w:rPr>
      </w:pPr>
    </w:p>
    <w:p w14:paraId="69687FF4" w14:textId="1D49CB94" w:rsidR="00A75025" w:rsidRDefault="00A75025" w:rsidP="00A75025">
      <w:pPr>
        <w:spacing w:after="0"/>
        <w:rPr>
          <w:rFonts w:ascii="Times New Roman" w:hAnsi="Times New Roman" w:cs="Times New Roman"/>
          <w:color w:val="000000"/>
        </w:rPr>
      </w:pPr>
      <w:r>
        <w:rPr>
          <w:rFonts w:ascii="Times New Roman" w:hAnsi="Times New Roman" w:cs="Times New Roman"/>
          <w:color w:val="000000"/>
        </w:rPr>
        <w:t xml:space="preserve">El proceso de organización de la información varía dependiendo </w:t>
      </w:r>
      <w:r w:rsidR="00E2119B">
        <w:rPr>
          <w:rFonts w:ascii="Times New Roman" w:hAnsi="Times New Roman" w:cs="Times New Roman"/>
          <w:color w:val="000000"/>
        </w:rPr>
        <w:t>d</w:t>
      </w:r>
      <w:r>
        <w:rPr>
          <w:rFonts w:ascii="Times New Roman" w:hAnsi="Times New Roman" w:cs="Times New Roman"/>
          <w:color w:val="000000"/>
        </w:rPr>
        <w:t xml:space="preserve">el tipo de variable (cualitativa o cuantitativa) y </w:t>
      </w:r>
      <w:r w:rsidR="00E2119B">
        <w:rPr>
          <w:rFonts w:ascii="Times New Roman" w:hAnsi="Times New Roman" w:cs="Times New Roman"/>
          <w:color w:val="000000"/>
        </w:rPr>
        <w:t xml:space="preserve">de </w:t>
      </w:r>
      <w:r>
        <w:rPr>
          <w:rFonts w:ascii="Times New Roman" w:hAnsi="Times New Roman" w:cs="Times New Roman"/>
          <w:color w:val="000000"/>
        </w:rPr>
        <w:t>la forma en la que se van a analizar los datos (agrupad</w:t>
      </w:r>
      <w:r w:rsidR="00E2119B">
        <w:rPr>
          <w:rFonts w:ascii="Times New Roman" w:hAnsi="Times New Roman" w:cs="Times New Roman"/>
          <w:color w:val="000000"/>
        </w:rPr>
        <w:t>os</w:t>
      </w:r>
      <w:r>
        <w:rPr>
          <w:rFonts w:ascii="Times New Roman" w:hAnsi="Times New Roman" w:cs="Times New Roman"/>
          <w:color w:val="000000"/>
        </w:rPr>
        <w:t xml:space="preserve"> o no agrupad</w:t>
      </w:r>
      <w:r w:rsidR="00E2119B">
        <w:rPr>
          <w:rFonts w:ascii="Times New Roman" w:hAnsi="Times New Roman" w:cs="Times New Roman"/>
          <w:color w:val="000000"/>
        </w:rPr>
        <w:t>os</w:t>
      </w:r>
      <w:r>
        <w:rPr>
          <w:rFonts w:ascii="Times New Roman" w:hAnsi="Times New Roman" w:cs="Times New Roman"/>
          <w:color w:val="000000"/>
        </w:rPr>
        <w:t>).</w:t>
      </w:r>
    </w:p>
    <w:p w14:paraId="6901A408" w14:textId="77777777" w:rsidR="00A75025" w:rsidRDefault="00A75025" w:rsidP="00A75025">
      <w:pPr>
        <w:spacing w:after="0"/>
        <w:rPr>
          <w:rFonts w:ascii="Times New Roman" w:hAnsi="Times New Roman" w:cs="Times New Roman"/>
          <w:color w:val="000000"/>
        </w:rPr>
      </w:pPr>
    </w:p>
    <w:p w14:paraId="7EFEB26D" w14:textId="5630C4C0" w:rsidR="00A75025" w:rsidRDefault="00E2119B" w:rsidP="00A75025">
      <w:pPr>
        <w:spacing w:after="0"/>
        <w:rPr>
          <w:rFonts w:ascii="Times New Roman" w:hAnsi="Times New Roman" w:cs="Times New Roman"/>
          <w:color w:val="000000"/>
        </w:rPr>
      </w:pPr>
      <w:r>
        <w:rPr>
          <w:rFonts w:ascii="Times New Roman" w:hAnsi="Times New Roman" w:cs="Times New Roman"/>
          <w:color w:val="000000"/>
        </w:rPr>
        <w:t xml:space="preserve">En </w:t>
      </w:r>
      <w:r w:rsidR="00A75025">
        <w:rPr>
          <w:rFonts w:ascii="Times New Roman" w:hAnsi="Times New Roman" w:cs="Times New Roman"/>
          <w:color w:val="000000"/>
        </w:rPr>
        <w:t>el caso de variables cualitativas</w:t>
      </w:r>
      <w:r w:rsidR="0013199F">
        <w:rPr>
          <w:rFonts w:ascii="Times New Roman" w:hAnsi="Times New Roman" w:cs="Times New Roman"/>
          <w:color w:val="000000"/>
        </w:rPr>
        <w:t>, el análisis</w:t>
      </w:r>
      <w:r w:rsidR="00A75025">
        <w:rPr>
          <w:rFonts w:ascii="Times New Roman" w:hAnsi="Times New Roman" w:cs="Times New Roman"/>
          <w:color w:val="000000"/>
        </w:rPr>
        <w:t xml:space="preserve"> puede hacer</w:t>
      </w:r>
      <w:r w:rsidR="0013199F">
        <w:rPr>
          <w:rFonts w:ascii="Times New Roman" w:hAnsi="Times New Roman" w:cs="Times New Roman"/>
          <w:color w:val="000000"/>
        </w:rPr>
        <w:t>se</w:t>
      </w:r>
      <w:r w:rsidR="00A75025">
        <w:rPr>
          <w:rFonts w:ascii="Times New Roman" w:hAnsi="Times New Roman" w:cs="Times New Roman"/>
          <w:color w:val="000000"/>
        </w:rPr>
        <w:t xml:space="preserve"> con la información agrupada</w:t>
      </w:r>
      <w:r w:rsidR="0013199F">
        <w:rPr>
          <w:rFonts w:ascii="Times New Roman" w:hAnsi="Times New Roman" w:cs="Times New Roman"/>
          <w:color w:val="000000"/>
        </w:rPr>
        <w:t>.</w:t>
      </w:r>
      <w:r w:rsidR="00A75025">
        <w:rPr>
          <w:rFonts w:ascii="Times New Roman" w:hAnsi="Times New Roman" w:cs="Times New Roman"/>
          <w:color w:val="000000"/>
        </w:rPr>
        <w:t xml:space="preserve"> </w:t>
      </w:r>
      <w:r w:rsidR="0013199F">
        <w:rPr>
          <w:rFonts w:ascii="Times New Roman" w:hAnsi="Times New Roman" w:cs="Times New Roman"/>
          <w:color w:val="000000"/>
        </w:rPr>
        <w:t>P</w:t>
      </w:r>
      <w:r w:rsidR="00A75025">
        <w:rPr>
          <w:rFonts w:ascii="Times New Roman" w:hAnsi="Times New Roman" w:cs="Times New Roman"/>
          <w:color w:val="000000"/>
        </w:rPr>
        <w:t xml:space="preserve">ara ello, se utilizan </w:t>
      </w:r>
      <w:r w:rsidR="00A75025" w:rsidRPr="008405C6">
        <w:rPr>
          <w:rFonts w:ascii="Times New Roman" w:hAnsi="Times New Roman" w:cs="Times New Roman"/>
          <w:b/>
          <w:color w:val="000000"/>
        </w:rPr>
        <w:t>tablas de frecuencias</w:t>
      </w:r>
      <w:r w:rsidR="00A75025">
        <w:rPr>
          <w:rFonts w:ascii="Times New Roman" w:hAnsi="Times New Roman" w:cs="Times New Roman"/>
          <w:color w:val="000000"/>
        </w:rPr>
        <w:t xml:space="preserve"> y diferentes tipos de </w:t>
      </w:r>
      <w:r w:rsidR="00A75025" w:rsidRPr="008405C6">
        <w:rPr>
          <w:rFonts w:ascii="Times New Roman" w:hAnsi="Times New Roman" w:cs="Times New Roman"/>
          <w:b/>
          <w:color w:val="000000"/>
        </w:rPr>
        <w:t>gráfic</w:t>
      </w:r>
      <w:r w:rsidR="00761844">
        <w:rPr>
          <w:rFonts w:ascii="Times New Roman" w:hAnsi="Times New Roman" w:cs="Times New Roman"/>
          <w:b/>
          <w:color w:val="000000"/>
        </w:rPr>
        <w:t>a</w:t>
      </w:r>
      <w:r w:rsidR="00A75025" w:rsidRPr="008405C6">
        <w:rPr>
          <w:rFonts w:ascii="Times New Roman" w:hAnsi="Times New Roman" w:cs="Times New Roman"/>
          <w:b/>
          <w:color w:val="000000"/>
        </w:rPr>
        <w:t>s</w:t>
      </w:r>
      <w:r w:rsidR="00A75025">
        <w:rPr>
          <w:rFonts w:ascii="Times New Roman" w:hAnsi="Times New Roman" w:cs="Times New Roman"/>
          <w:color w:val="000000"/>
        </w:rPr>
        <w:t>.</w:t>
      </w:r>
    </w:p>
    <w:p w14:paraId="0C0FF28B" w14:textId="77777777" w:rsidR="00A75025" w:rsidRPr="007B3A77" w:rsidRDefault="00A75025" w:rsidP="00A75025">
      <w:pPr>
        <w:spacing w:after="0"/>
        <w:rPr>
          <w:rFonts w:ascii="Times New Roman" w:hAnsi="Times New Roman" w:cs="Times New Roman"/>
          <w:color w:val="000000"/>
        </w:rPr>
      </w:pPr>
    </w:p>
    <w:p w14:paraId="5AD8642F" w14:textId="49579C58" w:rsidR="00A75025" w:rsidRDefault="00A75025" w:rsidP="00A75025">
      <w:pPr>
        <w:spacing w:after="0"/>
        <w:rPr>
          <w:rFonts w:ascii="Times New Roman" w:hAnsi="Times New Roman" w:cs="Times New Roman"/>
          <w:color w:val="000000"/>
        </w:rPr>
      </w:pPr>
      <w:r w:rsidRPr="008405C6">
        <w:rPr>
          <w:rFonts w:ascii="Times New Roman" w:hAnsi="Times New Roman" w:cs="Times New Roman"/>
          <w:color w:val="000000"/>
        </w:rPr>
        <w:t>Una</w:t>
      </w:r>
      <w:r w:rsidRPr="007B3A77">
        <w:rPr>
          <w:rFonts w:ascii="Times New Roman" w:hAnsi="Times New Roman" w:cs="Times New Roman"/>
          <w:b/>
          <w:color w:val="000000"/>
        </w:rPr>
        <w:t xml:space="preserve"> tabla de frecuencia</w:t>
      </w:r>
      <w:r w:rsidR="00E90F76">
        <w:rPr>
          <w:rFonts w:ascii="Times New Roman" w:hAnsi="Times New Roman" w:cs="Times New Roman"/>
          <w:b/>
          <w:color w:val="000000"/>
        </w:rPr>
        <w:t>s</w:t>
      </w:r>
      <w:r w:rsidRPr="007B3A77">
        <w:rPr>
          <w:rFonts w:ascii="Times New Roman" w:hAnsi="Times New Roman" w:cs="Times New Roman"/>
          <w:color w:val="000000"/>
        </w:rPr>
        <w:t xml:space="preserve"> es un resumen de los valores que </w:t>
      </w:r>
      <w:r w:rsidR="0013199F">
        <w:rPr>
          <w:rFonts w:ascii="Times New Roman" w:hAnsi="Times New Roman" w:cs="Times New Roman"/>
          <w:color w:val="000000"/>
        </w:rPr>
        <w:t>presentan</w:t>
      </w:r>
      <w:r w:rsidR="0013199F" w:rsidRPr="007B3A77">
        <w:rPr>
          <w:rFonts w:ascii="Times New Roman" w:hAnsi="Times New Roman" w:cs="Times New Roman"/>
          <w:color w:val="000000"/>
        </w:rPr>
        <w:t xml:space="preserve"> </w:t>
      </w:r>
      <w:r w:rsidRPr="007B3A77">
        <w:rPr>
          <w:rFonts w:ascii="Times New Roman" w:hAnsi="Times New Roman" w:cs="Times New Roman"/>
          <w:color w:val="000000"/>
        </w:rPr>
        <w:t>las diferentes variables</w:t>
      </w:r>
      <w:r w:rsidR="0013199F">
        <w:rPr>
          <w:rFonts w:ascii="Times New Roman" w:hAnsi="Times New Roman" w:cs="Times New Roman"/>
          <w:color w:val="000000"/>
        </w:rPr>
        <w:t>;</w:t>
      </w:r>
      <w:r w:rsidRPr="007B3A77">
        <w:rPr>
          <w:rFonts w:ascii="Times New Roman" w:hAnsi="Times New Roman" w:cs="Times New Roman"/>
          <w:color w:val="000000"/>
        </w:rPr>
        <w:t xml:space="preserve"> </w:t>
      </w:r>
      <w:r>
        <w:rPr>
          <w:rFonts w:ascii="Times New Roman" w:hAnsi="Times New Roman" w:cs="Times New Roman"/>
          <w:color w:val="000000"/>
        </w:rPr>
        <w:t xml:space="preserve">su objetivo es </w:t>
      </w:r>
      <w:r w:rsidR="00716663">
        <w:rPr>
          <w:rFonts w:ascii="Times New Roman" w:hAnsi="Times New Roman" w:cs="Times New Roman"/>
          <w:color w:val="000000"/>
        </w:rPr>
        <w:t xml:space="preserve">hacer </w:t>
      </w:r>
      <w:r>
        <w:rPr>
          <w:rFonts w:ascii="Times New Roman" w:hAnsi="Times New Roman" w:cs="Times New Roman"/>
          <w:color w:val="000000"/>
        </w:rPr>
        <w:t xml:space="preserve">una recopilación ordenada de los resultados que los elementos de la muestra </w:t>
      </w:r>
      <w:r w:rsidR="00716663">
        <w:rPr>
          <w:rFonts w:ascii="Times New Roman" w:hAnsi="Times New Roman" w:cs="Times New Roman"/>
          <w:color w:val="000000"/>
        </w:rPr>
        <w:t xml:space="preserve">mostraron </w:t>
      </w:r>
      <w:r>
        <w:rPr>
          <w:rFonts w:ascii="Times New Roman" w:hAnsi="Times New Roman" w:cs="Times New Roman"/>
          <w:color w:val="000000"/>
        </w:rPr>
        <w:t>sobre una variable</w:t>
      </w:r>
      <w:r w:rsidRPr="007B3A77">
        <w:rPr>
          <w:rFonts w:ascii="Times New Roman" w:hAnsi="Times New Roman" w:cs="Times New Roman"/>
          <w:color w:val="000000"/>
        </w:rPr>
        <w:t xml:space="preserve">. </w:t>
      </w:r>
      <w:r>
        <w:rPr>
          <w:rFonts w:ascii="Times New Roman" w:hAnsi="Times New Roman" w:cs="Times New Roman"/>
          <w:color w:val="000000"/>
        </w:rPr>
        <w:t xml:space="preserve">Las frecuencias que se registran en una tabla son, inicialmente, de tres tipos: </w:t>
      </w:r>
      <w:r w:rsidRPr="00824803">
        <w:rPr>
          <w:rFonts w:ascii="Times New Roman" w:hAnsi="Times New Roman" w:cs="Times New Roman"/>
          <w:b/>
          <w:color w:val="000000"/>
        </w:rPr>
        <w:t>absoluta</w:t>
      </w:r>
      <w:r w:rsidRPr="009C4580">
        <w:rPr>
          <w:rFonts w:ascii="Times New Roman" w:hAnsi="Times New Roman" w:cs="Times New Roman"/>
          <w:color w:val="000000"/>
        </w:rPr>
        <w:t>,</w:t>
      </w:r>
      <w:r w:rsidRPr="00824803">
        <w:rPr>
          <w:rFonts w:ascii="Times New Roman" w:hAnsi="Times New Roman" w:cs="Times New Roman"/>
          <w:b/>
          <w:color w:val="000000"/>
        </w:rPr>
        <w:t xml:space="preserve"> relativa </w:t>
      </w:r>
      <w:r>
        <w:rPr>
          <w:rFonts w:ascii="Times New Roman" w:hAnsi="Times New Roman" w:cs="Times New Roman"/>
          <w:color w:val="000000"/>
        </w:rPr>
        <w:t xml:space="preserve">y </w:t>
      </w:r>
      <w:r w:rsidRPr="00824803">
        <w:rPr>
          <w:rFonts w:ascii="Times New Roman" w:hAnsi="Times New Roman" w:cs="Times New Roman"/>
          <w:b/>
          <w:color w:val="000000"/>
        </w:rPr>
        <w:t>porcentual</w:t>
      </w:r>
      <w:r>
        <w:rPr>
          <w:rFonts w:ascii="Times New Roman" w:hAnsi="Times New Roman" w:cs="Times New Roman"/>
          <w:color w:val="000000"/>
        </w:rPr>
        <w:t>.</w:t>
      </w:r>
    </w:p>
    <w:p w14:paraId="3A8846ED" w14:textId="77777777" w:rsidR="00A75025" w:rsidRDefault="00A75025" w:rsidP="00A7502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7"/>
        <w:gridCol w:w="6351"/>
      </w:tblGrid>
      <w:tr w:rsidR="00FC012E" w:rsidRPr="007B3A77" w14:paraId="72D35827" w14:textId="77777777" w:rsidTr="008574D4">
        <w:tc>
          <w:tcPr>
            <w:tcW w:w="8828" w:type="dxa"/>
            <w:gridSpan w:val="2"/>
            <w:shd w:val="clear" w:color="auto" w:fill="000000" w:themeFill="text1"/>
          </w:tcPr>
          <w:p w14:paraId="1915C280" w14:textId="77777777" w:rsidR="00FC012E" w:rsidRPr="007B3A77" w:rsidRDefault="00FC012E" w:rsidP="008574D4">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Profundiza (recurso de exposición)</w:t>
            </w:r>
          </w:p>
        </w:tc>
      </w:tr>
      <w:tr w:rsidR="00FC012E" w:rsidRPr="007B3A77" w14:paraId="13063D04" w14:textId="77777777" w:rsidTr="008574D4">
        <w:tc>
          <w:tcPr>
            <w:tcW w:w="2477" w:type="dxa"/>
          </w:tcPr>
          <w:p w14:paraId="30E9BE17" w14:textId="77777777" w:rsidR="00FC012E" w:rsidRPr="007B3A77" w:rsidRDefault="00FC012E" w:rsidP="008574D4">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351" w:type="dxa"/>
          </w:tcPr>
          <w:p w14:paraId="122E3DD1" w14:textId="77777777" w:rsidR="00FC012E" w:rsidRPr="007B3A77" w:rsidRDefault="00FC012E" w:rsidP="008574D4">
            <w:pPr>
              <w:rPr>
                <w:rFonts w:ascii="Times New Roman" w:hAnsi="Times New Roman" w:cs="Times New Roman"/>
                <w:b/>
                <w:color w:val="000000"/>
                <w:sz w:val="24"/>
                <w:szCs w:val="24"/>
              </w:rPr>
            </w:pPr>
            <w:r>
              <w:rPr>
                <w:rFonts w:ascii="Times New Roman" w:hAnsi="Times New Roman" w:cs="Times New Roman"/>
                <w:color w:val="000000"/>
                <w:sz w:val="24"/>
                <w:szCs w:val="24"/>
              </w:rPr>
              <w:t>MA</w:t>
            </w:r>
            <w:r w:rsidRPr="007B3A77">
              <w:rPr>
                <w:rFonts w:ascii="Times New Roman" w:hAnsi="Times New Roman" w:cs="Times New Roman"/>
                <w:color w:val="000000"/>
                <w:sz w:val="24"/>
                <w:szCs w:val="24"/>
              </w:rPr>
              <w:t>_0</w:t>
            </w:r>
            <w:r>
              <w:rPr>
                <w:rFonts w:ascii="Times New Roman" w:hAnsi="Times New Roman" w:cs="Times New Roman"/>
                <w:color w:val="000000"/>
                <w:sz w:val="24"/>
                <w:szCs w:val="24"/>
              </w:rPr>
              <w:t>6</w:t>
            </w:r>
            <w:r w:rsidRPr="007B3A77">
              <w:rPr>
                <w:rFonts w:ascii="Times New Roman" w:hAnsi="Times New Roman" w:cs="Times New Roman"/>
                <w:color w:val="000000"/>
                <w:sz w:val="24"/>
                <w:szCs w:val="24"/>
              </w:rPr>
              <w:t>_</w:t>
            </w:r>
            <w:r>
              <w:rPr>
                <w:rFonts w:ascii="Times New Roman" w:hAnsi="Times New Roman" w:cs="Times New Roman"/>
                <w:color w:val="000000"/>
                <w:sz w:val="24"/>
                <w:szCs w:val="24"/>
              </w:rPr>
              <w:t>14</w:t>
            </w:r>
            <w:r w:rsidRPr="007B3A77">
              <w:rPr>
                <w:rFonts w:ascii="Times New Roman" w:hAnsi="Times New Roman" w:cs="Times New Roman"/>
                <w:color w:val="000000"/>
                <w:sz w:val="24"/>
                <w:szCs w:val="24"/>
              </w:rPr>
              <w:t>_REC</w:t>
            </w:r>
            <w:r>
              <w:rPr>
                <w:rFonts w:ascii="Times New Roman" w:hAnsi="Times New Roman" w:cs="Times New Roman"/>
                <w:color w:val="000000"/>
                <w:sz w:val="24"/>
                <w:szCs w:val="24"/>
              </w:rPr>
              <w:t>5</w:t>
            </w:r>
            <w:r w:rsidRPr="007B3A77">
              <w:rPr>
                <w:rFonts w:ascii="Times New Roman" w:hAnsi="Times New Roman" w:cs="Times New Roman"/>
                <w:color w:val="000000"/>
                <w:sz w:val="24"/>
                <w:szCs w:val="24"/>
              </w:rPr>
              <w:t xml:space="preserve">0 </w:t>
            </w:r>
          </w:p>
        </w:tc>
      </w:tr>
      <w:tr w:rsidR="00FC012E" w:rsidRPr="007B3A77" w14:paraId="1F92B327" w14:textId="77777777" w:rsidTr="008574D4">
        <w:tc>
          <w:tcPr>
            <w:tcW w:w="2477" w:type="dxa"/>
          </w:tcPr>
          <w:p w14:paraId="715F7DDE" w14:textId="77777777" w:rsidR="00FC012E" w:rsidRPr="007B3A77" w:rsidRDefault="00FC012E" w:rsidP="008574D4">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Título</w:t>
            </w:r>
          </w:p>
        </w:tc>
        <w:tc>
          <w:tcPr>
            <w:tcW w:w="6351" w:type="dxa"/>
          </w:tcPr>
          <w:p w14:paraId="776CAF6C" w14:textId="77777777" w:rsidR="00FC012E" w:rsidRPr="007B3A77" w:rsidRDefault="00FC012E" w:rsidP="008574D4">
            <w:pPr>
              <w:rPr>
                <w:rFonts w:ascii="Times New Roman" w:hAnsi="Times New Roman" w:cs="Times New Roman"/>
                <w:color w:val="000000"/>
                <w:sz w:val="24"/>
                <w:szCs w:val="24"/>
              </w:rPr>
            </w:pPr>
            <w:r w:rsidRPr="00E600F6">
              <w:rPr>
                <w:rFonts w:ascii="Times New Roman" w:hAnsi="Times New Roman" w:cs="Times New Roman"/>
                <w:color w:val="000000"/>
                <w:sz w:val="24"/>
                <w:szCs w:val="24"/>
              </w:rPr>
              <w:t>Construcción de una tabla de frecuencias</w:t>
            </w:r>
          </w:p>
        </w:tc>
      </w:tr>
      <w:tr w:rsidR="00FC012E" w:rsidRPr="007B3A77" w14:paraId="6BB90850" w14:textId="77777777" w:rsidTr="008574D4">
        <w:tc>
          <w:tcPr>
            <w:tcW w:w="2477" w:type="dxa"/>
          </w:tcPr>
          <w:p w14:paraId="59EFAED1" w14:textId="77777777" w:rsidR="00FC012E" w:rsidRPr="007B3A77" w:rsidRDefault="00FC012E" w:rsidP="008574D4">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351" w:type="dxa"/>
          </w:tcPr>
          <w:p w14:paraId="5B1264FC" w14:textId="4115C7CA" w:rsidR="00FC012E" w:rsidRPr="007B3A77" w:rsidRDefault="00FC012E" w:rsidP="009C4580">
            <w:pPr>
              <w:rPr>
                <w:rFonts w:ascii="Times New Roman" w:eastAsiaTheme="majorEastAsia" w:hAnsi="Times New Roman" w:cs="Times New Roman"/>
                <w:color w:val="000000"/>
                <w:sz w:val="24"/>
                <w:szCs w:val="24"/>
                <w:lang w:val="es-ES_tradnl"/>
              </w:rPr>
            </w:pPr>
            <w:r w:rsidRPr="00E600F6">
              <w:rPr>
                <w:rFonts w:ascii="Times New Roman" w:hAnsi="Times New Roman" w:cs="Times New Roman"/>
                <w:color w:val="000000"/>
                <w:sz w:val="24"/>
                <w:szCs w:val="24"/>
              </w:rPr>
              <w:t>Interactivo que explica la construcción de una tabla de frecuencias</w:t>
            </w:r>
          </w:p>
        </w:tc>
      </w:tr>
    </w:tbl>
    <w:p w14:paraId="3480CD10" w14:textId="77777777" w:rsidR="00FC012E" w:rsidRDefault="00FC012E" w:rsidP="00A75025">
      <w:pPr>
        <w:spacing w:after="0"/>
        <w:rPr>
          <w:rFonts w:ascii="Times New Roman" w:hAnsi="Times New Roman" w:cs="Times New Roman"/>
          <w:color w:val="000000"/>
        </w:rPr>
      </w:pPr>
    </w:p>
    <w:p w14:paraId="4C47BD26" w14:textId="77777777" w:rsidR="00A75025" w:rsidRPr="007B3A77" w:rsidRDefault="00A75025" w:rsidP="00A75025">
      <w:pPr>
        <w:spacing w:after="0"/>
        <w:rPr>
          <w:rFonts w:ascii="Times New Roman" w:hAnsi="Times New Roman" w:cs="Times New Roman"/>
          <w:b/>
          <w:color w:val="000000"/>
        </w:rPr>
      </w:pPr>
      <w:r w:rsidRPr="007B3A77">
        <w:rPr>
          <w:rFonts w:ascii="Times New Roman" w:hAnsi="Times New Roman" w:cs="Times New Roman"/>
          <w:highlight w:val="yellow"/>
        </w:rPr>
        <w:t>[SECCIÓN 2]</w:t>
      </w:r>
      <w:r w:rsidRPr="007B3A77">
        <w:rPr>
          <w:rFonts w:ascii="Times New Roman" w:hAnsi="Times New Roman" w:cs="Times New Roman"/>
        </w:rPr>
        <w:t xml:space="preserve"> </w:t>
      </w:r>
      <w:r w:rsidRPr="007B3A77">
        <w:rPr>
          <w:rFonts w:ascii="Times New Roman" w:hAnsi="Times New Roman" w:cs="Times New Roman"/>
          <w:b/>
        </w:rPr>
        <w:t xml:space="preserve">3.1 </w:t>
      </w:r>
      <w:r w:rsidR="001A35C9">
        <w:rPr>
          <w:rFonts w:ascii="Times New Roman" w:hAnsi="Times New Roman" w:cs="Times New Roman"/>
          <w:b/>
        </w:rPr>
        <w:t xml:space="preserve">La </w:t>
      </w:r>
      <w:r w:rsidR="001A35C9">
        <w:rPr>
          <w:rFonts w:ascii="Times New Roman" w:hAnsi="Times New Roman" w:cs="Times New Roman"/>
          <w:b/>
          <w:color w:val="000000"/>
        </w:rPr>
        <w:t>frecuencia a</w:t>
      </w:r>
      <w:r w:rsidRPr="007B3A77">
        <w:rPr>
          <w:rFonts w:ascii="Times New Roman" w:hAnsi="Times New Roman" w:cs="Times New Roman"/>
          <w:b/>
          <w:color w:val="000000"/>
        </w:rPr>
        <w:t>bsoluta</w:t>
      </w:r>
    </w:p>
    <w:p w14:paraId="77302894" w14:textId="77777777" w:rsidR="00A75025" w:rsidRPr="007B3A77" w:rsidRDefault="00A75025" w:rsidP="00A75025">
      <w:pPr>
        <w:spacing w:after="0"/>
        <w:rPr>
          <w:rFonts w:ascii="Times New Roman" w:hAnsi="Times New Roman" w:cs="Times New Roman"/>
          <w:color w:val="000000"/>
        </w:rPr>
      </w:pPr>
    </w:p>
    <w:p w14:paraId="0D91A470" w14:textId="7B9E78D4" w:rsidR="00A75025" w:rsidRDefault="00A75025" w:rsidP="00A75025">
      <w:pPr>
        <w:spacing w:after="0"/>
        <w:jc w:val="both"/>
        <w:rPr>
          <w:rFonts w:ascii="Times New Roman" w:hAnsi="Times New Roman" w:cs="Times New Roman"/>
          <w:color w:val="000000"/>
        </w:rPr>
      </w:pPr>
      <w:r>
        <w:rPr>
          <w:rFonts w:ascii="Times New Roman" w:hAnsi="Times New Roman" w:cs="Times New Roman"/>
          <w:color w:val="000000"/>
        </w:rPr>
        <w:t>A partir del siguiente ejemplo se explicará en qu</w:t>
      </w:r>
      <w:r w:rsidR="00716663">
        <w:rPr>
          <w:rFonts w:ascii="Times New Roman" w:hAnsi="Times New Roman" w:cs="Times New Roman"/>
          <w:color w:val="000000"/>
        </w:rPr>
        <w:t>é</w:t>
      </w:r>
      <w:r>
        <w:rPr>
          <w:rFonts w:ascii="Times New Roman" w:hAnsi="Times New Roman" w:cs="Times New Roman"/>
          <w:color w:val="000000"/>
        </w:rPr>
        <w:t xml:space="preserve"> consiste la frecuencia absoluta.                            </w:t>
      </w:r>
    </w:p>
    <w:p w14:paraId="275E1B1B" w14:textId="77777777" w:rsidR="00A75025" w:rsidRDefault="00A75025" w:rsidP="00A75025">
      <w:pPr>
        <w:spacing w:after="0"/>
        <w:jc w:val="both"/>
        <w:rPr>
          <w:rFonts w:ascii="Times New Roman" w:hAnsi="Times New Roman" w:cs="Times New Roman"/>
          <w:color w:val="000000"/>
        </w:rPr>
      </w:pPr>
    </w:p>
    <w:p w14:paraId="60429A0C" w14:textId="79F56EBB" w:rsidR="00A75025" w:rsidRPr="007B3A77" w:rsidRDefault="00A75025" w:rsidP="00A75025">
      <w:pPr>
        <w:spacing w:after="0"/>
        <w:jc w:val="both"/>
        <w:rPr>
          <w:rFonts w:ascii="Times New Roman" w:hAnsi="Times New Roman" w:cs="Times New Roman"/>
          <w:color w:val="000000"/>
        </w:rPr>
      </w:pPr>
      <w:r>
        <w:rPr>
          <w:rFonts w:ascii="Times New Roman" w:hAnsi="Times New Roman" w:cs="Times New Roman"/>
          <w:color w:val="000000"/>
        </w:rPr>
        <w:t>El propietario de u</w:t>
      </w:r>
      <w:r w:rsidRPr="007B3A77">
        <w:rPr>
          <w:rFonts w:ascii="Times New Roman" w:hAnsi="Times New Roman" w:cs="Times New Roman"/>
          <w:color w:val="000000"/>
        </w:rPr>
        <w:t xml:space="preserve">na heladería </w:t>
      </w:r>
      <w:r>
        <w:rPr>
          <w:rFonts w:ascii="Times New Roman" w:hAnsi="Times New Roman" w:cs="Times New Roman"/>
          <w:color w:val="000000"/>
        </w:rPr>
        <w:t xml:space="preserve">planea poner en promoción el sabor de helado </w:t>
      </w:r>
      <w:r w:rsidR="00716663">
        <w:rPr>
          <w:rFonts w:ascii="Times New Roman" w:hAnsi="Times New Roman" w:cs="Times New Roman"/>
          <w:color w:val="000000"/>
        </w:rPr>
        <w:t xml:space="preserve">que </w:t>
      </w:r>
      <w:r>
        <w:rPr>
          <w:rFonts w:ascii="Times New Roman" w:hAnsi="Times New Roman" w:cs="Times New Roman"/>
          <w:color w:val="000000"/>
        </w:rPr>
        <w:t>menos</w:t>
      </w:r>
      <w:r w:rsidR="00716663">
        <w:rPr>
          <w:rFonts w:ascii="Times New Roman" w:hAnsi="Times New Roman" w:cs="Times New Roman"/>
          <w:color w:val="000000"/>
        </w:rPr>
        <w:t xml:space="preserve"> se vende</w:t>
      </w:r>
      <w:r>
        <w:rPr>
          <w:rFonts w:ascii="Times New Roman" w:hAnsi="Times New Roman" w:cs="Times New Roman"/>
          <w:color w:val="000000"/>
        </w:rPr>
        <w:t>. Para ello, preguntó a 30</w:t>
      </w:r>
      <w:r w:rsidRPr="007B3A77">
        <w:rPr>
          <w:rFonts w:ascii="Times New Roman" w:hAnsi="Times New Roman" w:cs="Times New Roman"/>
          <w:color w:val="000000"/>
        </w:rPr>
        <w:t xml:space="preserve"> clientes</w:t>
      </w:r>
      <w:r>
        <w:rPr>
          <w:rFonts w:ascii="Times New Roman" w:hAnsi="Times New Roman" w:cs="Times New Roman"/>
          <w:color w:val="000000"/>
        </w:rPr>
        <w:t xml:space="preserve"> sobre el sabor preferido entre </w:t>
      </w:r>
      <w:r w:rsidR="00761844">
        <w:rPr>
          <w:rFonts w:ascii="Times New Roman" w:hAnsi="Times New Roman" w:cs="Times New Roman"/>
          <w:color w:val="000000"/>
        </w:rPr>
        <w:t>aquel</w:t>
      </w:r>
      <w:r w:rsidR="00716663">
        <w:rPr>
          <w:rFonts w:ascii="Times New Roman" w:hAnsi="Times New Roman" w:cs="Times New Roman"/>
          <w:color w:val="000000"/>
        </w:rPr>
        <w:t xml:space="preserve">los </w:t>
      </w:r>
      <w:r>
        <w:rPr>
          <w:rFonts w:ascii="Times New Roman" w:hAnsi="Times New Roman" w:cs="Times New Roman"/>
          <w:color w:val="000000"/>
        </w:rPr>
        <w:t xml:space="preserve">sabores que sabe que son los menos vendidos. </w:t>
      </w:r>
      <w:r w:rsidRPr="007B3A77">
        <w:rPr>
          <w:rFonts w:ascii="Times New Roman" w:hAnsi="Times New Roman" w:cs="Times New Roman"/>
          <w:color w:val="000000"/>
        </w:rPr>
        <w:t>A continuación se muestran los resultados.</w:t>
      </w:r>
    </w:p>
    <w:p w14:paraId="761CA3E2" w14:textId="77777777" w:rsidR="00A75025" w:rsidRDefault="00A75025" w:rsidP="00A75025">
      <w:pPr>
        <w:spacing w:after="0"/>
        <w:rPr>
          <w:rFonts w:ascii="Times New Roman" w:hAnsi="Times New Roman" w:cs="Times New Roman"/>
          <w:color w:val="000000"/>
        </w:rPr>
      </w:pPr>
    </w:p>
    <w:p w14:paraId="43C81A06" w14:textId="77777777" w:rsidR="00A75025" w:rsidRDefault="00A75025" w:rsidP="00A75025">
      <w:pPr>
        <w:spacing w:after="0"/>
        <w:rPr>
          <w:rFonts w:ascii="Times New Roman" w:hAnsi="Times New Roman" w:cs="Times New Roman"/>
          <w:color w:val="000000"/>
        </w:rPr>
      </w:pPr>
      <w:commentRangeStart w:id="14"/>
      <w:r>
        <w:rPr>
          <w:rFonts w:ascii="Times New Roman" w:hAnsi="Times New Roman" w:cs="Times New Roman"/>
          <w:color w:val="000000"/>
        </w:rPr>
        <w:t>fresa</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vainilla</w:t>
      </w:r>
      <w:r>
        <w:rPr>
          <w:rFonts w:ascii="Times New Roman" w:hAnsi="Times New Roman" w:cs="Times New Roman"/>
          <w:color w:val="000000"/>
        </w:rPr>
        <w:tab/>
      </w:r>
      <w:r>
        <w:rPr>
          <w:rFonts w:ascii="Times New Roman" w:hAnsi="Times New Roman" w:cs="Times New Roman"/>
          <w:color w:val="000000"/>
        </w:rPr>
        <w:tab/>
        <w:t>limón</w:t>
      </w:r>
      <w:r>
        <w:rPr>
          <w:rFonts w:ascii="Times New Roman" w:hAnsi="Times New Roman" w:cs="Times New Roman"/>
          <w:color w:val="000000"/>
        </w:rPr>
        <w:tab/>
      </w:r>
      <w:r>
        <w:rPr>
          <w:rFonts w:ascii="Times New Roman" w:hAnsi="Times New Roman" w:cs="Times New Roman"/>
          <w:color w:val="000000"/>
        </w:rPr>
        <w:tab/>
        <w:t>guanábana</w:t>
      </w:r>
      <w:r>
        <w:rPr>
          <w:rFonts w:ascii="Times New Roman" w:hAnsi="Times New Roman" w:cs="Times New Roman"/>
          <w:color w:val="000000"/>
        </w:rPr>
        <w:tab/>
      </w:r>
      <w:r>
        <w:rPr>
          <w:rFonts w:ascii="Times New Roman" w:hAnsi="Times New Roman" w:cs="Times New Roman"/>
          <w:color w:val="000000"/>
        </w:rPr>
        <w:tab/>
        <w:t>fresa</w:t>
      </w:r>
    </w:p>
    <w:p w14:paraId="6E9B3B02" w14:textId="77777777" w:rsidR="00A75025" w:rsidRDefault="00A75025" w:rsidP="00A75025">
      <w:pPr>
        <w:spacing w:after="0"/>
        <w:rPr>
          <w:rFonts w:ascii="Times New Roman" w:hAnsi="Times New Roman" w:cs="Times New Roman"/>
          <w:color w:val="000000"/>
        </w:rPr>
      </w:pPr>
      <w:r>
        <w:rPr>
          <w:rFonts w:ascii="Times New Roman" w:hAnsi="Times New Roman" w:cs="Times New Roman"/>
          <w:color w:val="000000"/>
        </w:rPr>
        <w:t>guanábana</w:t>
      </w:r>
      <w:r>
        <w:rPr>
          <w:rFonts w:ascii="Times New Roman" w:hAnsi="Times New Roman" w:cs="Times New Roman"/>
          <w:color w:val="000000"/>
        </w:rPr>
        <w:tab/>
      </w:r>
      <w:r>
        <w:rPr>
          <w:rFonts w:ascii="Times New Roman" w:hAnsi="Times New Roman" w:cs="Times New Roman"/>
          <w:color w:val="000000"/>
        </w:rPr>
        <w:tab/>
        <w:t>fresa</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fresa</w:t>
      </w:r>
      <w:r>
        <w:rPr>
          <w:rFonts w:ascii="Times New Roman" w:hAnsi="Times New Roman" w:cs="Times New Roman"/>
          <w:color w:val="000000"/>
        </w:rPr>
        <w:tab/>
      </w:r>
      <w:r>
        <w:rPr>
          <w:rFonts w:ascii="Times New Roman" w:hAnsi="Times New Roman" w:cs="Times New Roman"/>
          <w:color w:val="000000"/>
        </w:rPr>
        <w:tab/>
        <w:t>fresa</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fresa</w:t>
      </w:r>
    </w:p>
    <w:p w14:paraId="5433ABF8" w14:textId="77777777" w:rsidR="00A75025" w:rsidRDefault="00A75025" w:rsidP="00A75025">
      <w:pPr>
        <w:spacing w:after="0"/>
        <w:rPr>
          <w:rFonts w:ascii="Times New Roman" w:hAnsi="Times New Roman" w:cs="Times New Roman"/>
          <w:color w:val="000000"/>
        </w:rPr>
      </w:pPr>
      <w:r>
        <w:rPr>
          <w:rFonts w:ascii="Times New Roman" w:hAnsi="Times New Roman" w:cs="Times New Roman"/>
          <w:color w:val="000000"/>
        </w:rPr>
        <w:t>limón</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limón</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vainilla</w:t>
      </w:r>
      <w:r>
        <w:rPr>
          <w:rFonts w:ascii="Times New Roman" w:hAnsi="Times New Roman" w:cs="Times New Roman"/>
          <w:color w:val="000000"/>
        </w:rPr>
        <w:tab/>
        <w:t>fresa</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vainilla</w:t>
      </w:r>
    </w:p>
    <w:p w14:paraId="5D5926D4" w14:textId="77777777" w:rsidR="00A75025" w:rsidRDefault="00A75025" w:rsidP="00A75025">
      <w:pPr>
        <w:spacing w:after="0"/>
        <w:rPr>
          <w:rFonts w:ascii="Times New Roman" w:hAnsi="Times New Roman" w:cs="Times New Roman"/>
          <w:color w:val="000000"/>
        </w:rPr>
      </w:pPr>
      <w:r>
        <w:rPr>
          <w:rFonts w:ascii="Times New Roman" w:hAnsi="Times New Roman" w:cs="Times New Roman"/>
          <w:color w:val="000000"/>
        </w:rPr>
        <w:t>limón</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vainilla</w:t>
      </w:r>
      <w:r>
        <w:rPr>
          <w:rFonts w:ascii="Times New Roman" w:hAnsi="Times New Roman" w:cs="Times New Roman"/>
          <w:color w:val="000000"/>
        </w:rPr>
        <w:tab/>
      </w:r>
      <w:r>
        <w:rPr>
          <w:rFonts w:ascii="Times New Roman" w:hAnsi="Times New Roman" w:cs="Times New Roman"/>
          <w:color w:val="000000"/>
        </w:rPr>
        <w:tab/>
        <w:t>guanábana</w:t>
      </w:r>
      <w:r>
        <w:rPr>
          <w:rFonts w:ascii="Times New Roman" w:hAnsi="Times New Roman" w:cs="Times New Roman"/>
          <w:color w:val="000000"/>
        </w:rPr>
        <w:tab/>
        <w:t>limón</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fresa</w:t>
      </w:r>
    </w:p>
    <w:p w14:paraId="403375C5" w14:textId="77777777" w:rsidR="00A75025" w:rsidRDefault="00A75025" w:rsidP="00A75025">
      <w:pPr>
        <w:spacing w:after="0"/>
        <w:rPr>
          <w:rFonts w:ascii="Times New Roman" w:hAnsi="Times New Roman" w:cs="Times New Roman"/>
          <w:color w:val="000000"/>
        </w:rPr>
      </w:pPr>
      <w:r>
        <w:rPr>
          <w:rFonts w:ascii="Times New Roman" w:hAnsi="Times New Roman" w:cs="Times New Roman"/>
          <w:color w:val="000000"/>
        </w:rPr>
        <w:t>fresa</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guanábana</w:t>
      </w:r>
      <w:r>
        <w:rPr>
          <w:rFonts w:ascii="Times New Roman" w:hAnsi="Times New Roman" w:cs="Times New Roman"/>
          <w:color w:val="000000"/>
        </w:rPr>
        <w:tab/>
      </w:r>
      <w:r>
        <w:rPr>
          <w:rFonts w:ascii="Times New Roman" w:hAnsi="Times New Roman" w:cs="Times New Roman"/>
          <w:color w:val="000000"/>
        </w:rPr>
        <w:tab/>
        <w:t>fresa</w:t>
      </w:r>
      <w:r>
        <w:rPr>
          <w:rFonts w:ascii="Times New Roman" w:hAnsi="Times New Roman" w:cs="Times New Roman"/>
          <w:color w:val="000000"/>
        </w:rPr>
        <w:tab/>
      </w:r>
      <w:r>
        <w:rPr>
          <w:rFonts w:ascii="Times New Roman" w:hAnsi="Times New Roman" w:cs="Times New Roman"/>
          <w:color w:val="000000"/>
        </w:rPr>
        <w:tab/>
        <w:t>vainilla</w:t>
      </w:r>
      <w:r>
        <w:rPr>
          <w:rFonts w:ascii="Times New Roman" w:hAnsi="Times New Roman" w:cs="Times New Roman"/>
          <w:color w:val="000000"/>
        </w:rPr>
        <w:tab/>
      </w:r>
      <w:r>
        <w:rPr>
          <w:rFonts w:ascii="Times New Roman" w:hAnsi="Times New Roman" w:cs="Times New Roman"/>
          <w:color w:val="000000"/>
        </w:rPr>
        <w:tab/>
        <w:t>fresa</w:t>
      </w:r>
    </w:p>
    <w:p w14:paraId="1139EFD8" w14:textId="77777777" w:rsidR="00A75025" w:rsidRDefault="00A75025" w:rsidP="00A75025">
      <w:pPr>
        <w:spacing w:after="0"/>
        <w:rPr>
          <w:rFonts w:ascii="Times New Roman" w:hAnsi="Times New Roman" w:cs="Times New Roman"/>
          <w:color w:val="000000"/>
        </w:rPr>
      </w:pPr>
      <w:r>
        <w:rPr>
          <w:rFonts w:ascii="Times New Roman" w:hAnsi="Times New Roman" w:cs="Times New Roman"/>
          <w:color w:val="000000"/>
        </w:rPr>
        <w:t>vainilla</w:t>
      </w:r>
      <w:r>
        <w:rPr>
          <w:rFonts w:ascii="Times New Roman" w:hAnsi="Times New Roman" w:cs="Times New Roman"/>
          <w:color w:val="000000"/>
        </w:rPr>
        <w:tab/>
      </w:r>
      <w:r>
        <w:rPr>
          <w:rFonts w:ascii="Times New Roman" w:hAnsi="Times New Roman" w:cs="Times New Roman"/>
          <w:color w:val="000000"/>
        </w:rPr>
        <w:tab/>
        <w:t>fresa</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limón</w:t>
      </w:r>
      <w:r>
        <w:rPr>
          <w:rFonts w:ascii="Times New Roman" w:hAnsi="Times New Roman" w:cs="Times New Roman"/>
          <w:color w:val="000000"/>
        </w:rPr>
        <w:tab/>
      </w:r>
      <w:r>
        <w:rPr>
          <w:rFonts w:ascii="Times New Roman" w:hAnsi="Times New Roman" w:cs="Times New Roman"/>
          <w:color w:val="000000"/>
        </w:rPr>
        <w:tab/>
        <w:t>vainilla</w:t>
      </w:r>
      <w:r>
        <w:rPr>
          <w:rFonts w:ascii="Times New Roman" w:hAnsi="Times New Roman" w:cs="Times New Roman"/>
          <w:color w:val="000000"/>
        </w:rPr>
        <w:tab/>
      </w:r>
      <w:r>
        <w:rPr>
          <w:rFonts w:ascii="Times New Roman" w:hAnsi="Times New Roman" w:cs="Times New Roman"/>
          <w:color w:val="000000"/>
        </w:rPr>
        <w:tab/>
        <w:t>vainilla</w:t>
      </w:r>
    </w:p>
    <w:commentRangeEnd w:id="14"/>
    <w:p w14:paraId="76B2ECCF" w14:textId="77777777" w:rsidR="00A75025" w:rsidRDefault="007F3236" w:rsidP="00A75025">
      <w:pPr>
        <w:spacing w:after="0"/>
        <w:rPr>
          <w:rFonts w:ascii="Times New Roman" w:hAnsi="Times New Roman" w:cs="Times New Roman"/>
          <w:color w:val="000000"/>
        </w:rPr>
      </w:pPr>
      <w:r>
        <w:rPr>
          <w:rStyle w:val="Refdecomentario"/>
          <w:rFonts w:ascii="Calibri" w:eastAsia="Calibri" w:hAnsi="Calibri" w:cs="Times New Roman"/>
          <w:lang w:val="es-MX"/>
        </w:rPr>
        <w:commentReference w:id="14"/>
      </w:r>
    </w:p>
    <w:p w14:paraId="4933BC02" w14:textId="77777777" w:rsidR="00A75025" w:rsidRDefault="00A75025" w:rsidP="00A75025">
      <w:pPr>
        <w:spacing w:after="0"/>
        <w:rPr>
          <w:rFonts w:ascii="Times New Roman" w:hAnsi="Times New Roman" w:cs="Times New Roman"/>
          <w:color w:val="000000"/>
        </w:rPr>
      </w:pPr>
    </w:p>
    <w:p w14:paraId="60C06779" w14:textId="424FB31D" w:rsidR="00A75025" w:rsidRDefault="00A75025" w:rsidP="00A75025">
      <w:pPr>
        <w:spacing w:after="0"/>
        <w:jc w:val="both"/>
        <w:rPr>
          <w:rFonts w:ascii="Times New Roman" w:hAnsi="Times New Roman" w:cs="Times New Roman"/>
          <w:color w:val="000000"/>
        </w:rPr>
      </w:pPr>
      <w:r>
        <w:rPr>
          <w:rFonts w:ascii="Times New Roman" w:hAnsi="Times New Roman" w:cs="Times New Roman"/>
          <w:color w:val="000000"/>
        </w:rPr>
        <w:lastRenderedPageBreak/>
        <w:t>Los resultados obtenidos se pueden registrar en una tabla de frecuencias</w:t>
      </w:r>
      <w:r w:rsidR="00761844">
        <w:rPr>
          <w:rFonts w:ascii="Times New Roman" w:hAnsi="Times New Roman" w:cs="Times New Roman"/>
          <w:color w:val="000000"/>
        </w:rPr>
        <w:t>.</w:t>
      </w:r>
      <w:r>
        <w:rPr>
          <w:rFonts w:ascii="Times New Roman" w:hAnsi="Times New Roman" w:cs="Times New Roman"/>
          <w:color w:val="000000"/>
        </w:rPr>
        <w:t xml:space="preserve"> </w:t>
      </w:r>
      <w:r w:rsidR="00761844">
        <w:rPr>
          <w:rFonts w:ascii="Times New Roman" w:hAnsi="Times New Roman" w:cs="Times New Roman"/>
          <w:color w:val="000000"/>
        </w:rPr>
        <w:t>E</w:t>
      </w:r>
      <w:r>
        <w:rPr>
          <w:rFonts w:ascii="Times New Roman" w:hAnsi="Times New Roman" w:cs="Times New Roman"/>
          <w:color w:val="000000"/>
        </w:rPr>
        <w:t xml:space="preserve">n la primera columna </w:t>
      </w:r>
      <w:r w:rsidR="00761844">
        <w:rPr>
          <w:rFonts w:ascii="Times New Roman" w:hAnsi="Times New Roman" w:cs="Times New Roman"/>
          <w:color w:val="000000"/>
        </w:rPr>
        <w:t>están</w:t>
      </w:r>
      <w:r>
        <w:rPr>
          <w:rFonts w:ascii="Times New Roman" w:hAnsi="Times New Roman" w:cs="Times New Roman"/>
          <w:color w:val="000000"/>
        </w:rPr>
        <w:t xml:space="preserve"> las opciones de respuesta de la variable que se está estudiando</w:t>
      </w:r>
      <w:r w:rsidR="00761844">
        <w:rPr>
          <w:rFonts w:ascii="Times New Roman" w:hAnsi="Times New Roman" w:cs="Times New Roman"/>
          <w:color w:val="000000"/>
        </w:rPr>
        <w:t>,</w:t>
      </w:r>
      <w:r>
        <w:rPr>
          <w:rFonts w:ascii="Times New Roman" w:hAnsi="Times New Roman" w:cs="Times New Roman"/>
          <w:color w:val="000000"/>
        </w:rPr>
        <w:t xml:space="preserve"> en este caso</w:t>
      </w:r>
      <w:r w:rsidR="00761844">
        <w:rPr>
          <w:rFonts w:ascii="Times New Roman" w:hAnsi="Times New Roman" w:cs="Times New Roman"/>
          <w:color w:val="000000"/>
        </w:rPr>
        <w:t>,</w:t>
      </w:r>
      <w:r>
        <w:rPr>
          <w:rFonts w:ascii="Times New Roman" w:hAnsi="Times New Roman" w:cs="Times New Roman"/>
          <w:color w:val="000000"/>
        </w:rPr>
        <w:t xml:space="preserve"> </w:t>
      </w:r>
      <w:r w:rsidRPr="005C5B41">
        <w:rPr>
          <w:rFonts w:ascii="Times New Roman" w:hAnsi="Times New Roman" w:cs="Times New Roman"/>
          <w:i/>
          <w:color w:val="000000"/>
        </w:rPr>
        <w:t>Sabor de</w:t>
      </w:r>
      <w:r w:rsidR="00761844">
        <w:rPr>
          <w:rFonts w:ascii="Times New Roman" w:hAnsi="Times New Roman" w:cs="Times New Roman"/>
          <w:i/>
          <w:color w:val="000000"/>
        </w:rPr>
        <w:t>l</w:t>
      </w:r>
      <w:r w:rsidRPr="005C5B41">
        <w:rPr>
          <w:rFonts w:ascii="Times New Roman" w:hAnsi="Times New Roman" w:cs="Times New Roman"/>
          <w:i/>
          <w:color w:val="000000"/>
        </w:rPr>
        <w:t xml:space="preserve"> helado preferido</w:t>
      </w:r>
      <w:r>
        <w:rPr>
          <w:rFonts w:ascii="Times New Roman" w:hAnsi="Times New Roman" w:cs="Times New Roman"/>
          <w:color w:val="000000"/>
        </w:rPr>
        <w:t>.</w:t>
      </w:r>
    </w:p>
    <w:p w14:paraId="504E897D" w14:textId="77777777" w:rsidR="00A75025" w:rsidRDefault="00A75025" w:rsidP="00A75025">
      <w:pPr>
        <w:spacing w:after="0"/>
        <w:jc w:val="both"/>
        <w:rPr>
          <w:rFonts w:ascii="Times New Roman" w:hAnsi="Times New Roman" w:cs="Times New Roman"/>
          <w:color w:val="000000"/>
        </w:rPr>
      </w:pPr>
    </w:p>
    <w:p w14:paraId="6FFD55E7" w14:textId="06973C4D" w:rsidR="00A75025" w:rsidRDefault="00A75025" w:rsidP="00A75025">
      <w:pPr>
        <w:spacing w:after="0"/>
        <w:jc w:val="both"/>
        <w:rPr>
          <w:rFonts w:ascii="Times New Roman" w:hAnsi="Times New Roman" w:cs="Times New Roman"/>
          <w:color w:val="000000"/>
        </w:rPr>
      </w:pPr>
      <w:r>
        <w:rPr>
          <w:rFonts w:ascii="Times New Roman" w:hAnsi="Times New Roman" w:cs="Times New Roman"/>
          <w:color w:val="000000"/>
        </w:rPr>
        <w:t>La segunda columna corresponde al número de personas que eligi</w:t>
      </w:r>
      <w:r w:rsidR="00761844">
        <w:rPr>
          <w:rFonts w:ascii="Times New Roman" w:hAnsi="Times New Roman" w:cs="Times New Roman"/>
          <w:color w:val="000000"/>
        </w:rPr>
        <w:t>ó</w:t>
      </w:r>
      <w:r>
        <w:rPr>
          <w:rFonts w:ascii="Times New Roman" w:hAnsi="Times New Roman" w:cs="Times New Roman"/>
          <w:color w:val="000000"/>
        </w:rPr>
        <w:t xml:space="preserve"> cada uno de los sabores de helado. Esta columna recibe el nombre de </w:t>
      </w:r>
      <w:r>
        <w:rPr>
          <w:rFonts w:ascii="Times New Roman" w:hAnsi="Times New Roman" w:cs="Times New Roman"/>
          <w:b/>
          <w:color w:val="000000"/>
        </w:rPr>
        <w:t>f</w:t>
      </w:r>
      <w:r w:rsidRPr="005C5B41">
        <w:rPr>
          <w:rFonts w:ascii="Times New Roman" w:hAnsi="Times New Roman" w:cs="Times New Roman"/>
          <w:b/>
          <w:color w:val="000000"/>
        </w:rPr>
        <w:t>recuencia absoluta</w:t>
      </w:r>
      <w:r>
        <w:rPr>
          <w:rFonts w:ascii="Times New Roman" w:hAnsi="Times New Roman" w:cs="Times New Roman"/>
          <w:color w:val="000000"/>
        </w:rPr>
        <w:t xml:space="preserve"> y se representa con la letra </w:t>
      </w:r>
      <w:r>
        <w:rPr>
          <w:rFonts w:ascii="Times New Roman" w:hAnsi="Times New Roman" w:cs="Times New Roman"/>
          <w:i/>
          <w:color w:val="000000"/>
        </w:rPr>
        <w:t>f</w:t>
      </w:r>
      <w:r>
        <w:rPr>
          <w:rFonts w:ascii="Times New Roman" w:hAnsi="Times New Roman" w:cs="Times New Roman"/>
          <w:color w:val="000000"/>
        </w:rPr>
        <w:t>.</w:t>
      </w:r>
    </w:p>
    <w:p w14:paraId="64D5626C" w14:textId="77777777" w:rsidR="00A75025" w:rsidRDefault="00A75025" w:rsidP="00A75025">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A75025" w:rsidRPr="007B3A77" w14:paraId="1817D318" w14:textId="77777777" w:rsidTr="008574D4">
        <w:tc>
          <w:tcPr>
            <w:tcW w:w="9033" w:type="dxa"/>
            <w:gridSpan w:val="2"/>
            <w:shd w:val="clear" w:color="auto" w:fill="0D0D0D" w:themeFill="text1" w:themeFillTint="F2"/>
          </w:tcPr>
          <w:p w14:paraId="692DAB77" w14:textId="77777777" w:rsidR="00A75025" w:rsidRPr="007B3A77" w:rsidRDefault="00A75025" w:rsidP="008574D4">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Imagen (fotografía, gráfica o ilustración)</w:t>
            </w:r>
          </w:p>
        </w:tc>
      </w:tr>
      <w:tr w:rsidR="00A75025" w:rsidRPr="007B3A77" w14:paraId="75714F89" w14:textId="77777777" w:rsidTr="008574D4">
        <w:tc>
          <w:tcPr>
            <w:tcW w:w="2518" w:type="dxa"/>
          </w:tcPr>
          <w:p w14:paraId="6509F18B" w14:textId="77777777" w:rsidR="00A75025" w:rsidRPr="007B3A77" w:rsidRDefault="00A75025" w:rsidP="008574D4">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498459AE" w14:textId="77777777" w:rsidR="00A75025" w:rsidRPr="007B3A77" w:rsidRDefault="00A75025" w:rsidP="008574D4">
            <w:pPr>
              <w:rPr>
                <w:rFonts w:ascii="Times New Roman" w:hAnsi="Times New Roman" w:cs="Times New Roman"/>
                <w:b/>
                <w:color w:val="000000"/>
                <w:sz w:val="24"/>
                <w:szCs w:val="24"/>
              </w:rPr>
            </w:pPr>
            <w:commentRangeStart w:id="15"/>
            <w:r>
              <w:rPr>
                <w:rFonts w:ascii="Times New Roman" w:hAnsi="Times New Roman" w:cs="Times New Roman"/>
                <w:color w:val="000000"/>
                <w:sz w:val="24"/>
                <w:szCs w:val="24"/>
              </w:rPr>
              <w:t>MA_06_14_IMG05</w:t>
            </w:r>
            <w:commentRangeEnd w:id="15"/>
            <w:r w:rsidR="007F3236">
              <w:rPr>
                <w:rStyle w:val="Refdecomentario"/>
                <w:rFonts w:ascii="Calibri" w:eastAsia="Calibri" w:hAnsi="Calibri" w:cs="Times New Roman"/>
              </w:rPr>
              <w:commentReference w:id="15"/>
            </w:r>
          </w:p>
        </w:tc>
      </w:tr>
      <w:tr w:rsidR="00A75025" w:rsidRPr="007B3A77" w14:paraId="7B62D217" w14:textId="77777777" w:rsidTr="008574D4">
        <w:tc>
          <w:tcPr>
            <w:tcW w:w="2518" w:type="dxa"/>
          </w:tcPr>
          <w:p w14:paraId="1705271E" w14:textId="77777777" w:rsidR="00A75025" w:rsidRPr="007B3A77" w:rsidRDefault="00A75025" w:rsidP="008574D4">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3BBA768D" w14:textId="77777777" w:rsidR="00A75025" w:rsidRPr="007B3A77" w:rsidRDefault="00A75025" w:rsidP="008574D4">
            <w:pPr>
              <w:rPr>
                <w:rFonts w:ascii="Times New Roman" w:hAnsi="Times New Roman" w:cs="Times New Roman"/>
                <w:color w:val="000000"/>
                <w:sz w:val="24"/>
                <w:szCs w:val="24"/>
              </w:rPr>
            </w:pPr>
            <w:r>
              <w:rPr>
                <w:rFonts w:ascii="Times New Roman" w:hAnsi="Times New Roman" w:cs="Times New Roman"/>
                <w:color w:val="000000"/>
                <w:sz w:val="24"/>
                <w:szCs w:val="24"/>
              </w:rPr>
              <w:t>Tabla de frecuencia</w:t>
            </w:r>
            <w:r w:rsidR="00761844">
              <w:rPr>
                <w:rFonts w:ascii="Times New Roman" w:hAnsi="Times New Roman" w:cs="Times New Roman"/>
                <w:color w:val="000000"/>
                <w:sz w:val="24"/>
                <w:szCs w:val="24"/>
              </w:rPr>
              <w:t>s</w:t>
            </w:r>
          </w:p>
        </w:tc>
      </w:tr>
      <w:tr w:rsidR="00A75025" w:rsidRPr="007B3A77" w14:paraId="43867451" w14:textId="77777777" w:rsidTr="008574D4">
        <w:tc>
          <w:tcPr>
            <w:tcW w:w="2518" w:type="dxa"/>
          </w:tcPr>
          <w:p w14:paraId="1922B884" w14:textId="77777777" w:rsidR="00A75025" w:rsidRPr="007B3A77" w:rsidRDefault="00A75025" w:rsidP="008574D4">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Código Shutterstock (o URL o la ruta en AulaPlaneta)</w:t>
            </w:r>
          </w:p>
        </w:tc>
        <w:tc>
          <w:tcPr>
            <w:tcW w:w="6515" w:type="dxa"/>
          </w:tcPr>
          <w:p w14:paraId="640D52AD" w14:textId="77777777" w:rsidR="00A75025" w:rsidRDefault="00A75025" w:rsidP="008574D4">
            <w:pPr>
              <w:rPr>
                <w:rFonts w:ascii="Times New Roman" w:hAnsi="Times New Roman" w:cs="Times New Roman"/>
                <w:sz w:val="24"/>
                <w:szCs w:val="24"/>
                <w:shd w:val="clear" w:color="auto" w:fill="222222"/>
              </w:rPr>
            </w:pPr>
          </w:p>
          <w:p w14:paraId="6E29B5EC" w14:textId="77777777" w:rsidR="00A75025" w:rsidRDefault="00A75025" w:rsidP="008574D4">
            <w:pPr>
              <w:rPr>
                <w:rFonts w:ascii="Times New Roman" w:hAnsi="Times New Roman" w:cs="Times New Roman"/>
                <w:sz w:val="24"/>
                <w:szCs w:val="24"/>
                <w:shd w:val="clear" w:color="auto" w:fill="222222"/>
              </w:rPr>
            </w:pPr>
          </w:p>
          <w:tbl>
            <w:tblPr>
              <w:tblStyle w:val="Tablaconcuadrcula"/>
              <w:tblW w:w="0" w:type="auto"/>
              <w:tblLook w:val="04A0" w:firstRow="1" w:lastRow="0" w:firstColumn="1" w:lastColumn="0" w:noHBand="0" w:noVBand="1"/>
            </w:tblPr>
            <w:tblGrid>
              <w:gridCol w:w="2262"/>
              <w:gridCol w:w="2085"/>
            </w:tblGrid>
            <w:tr w:rsidR="00A75025" w:rsidRPr="007B3A77" w14:paraId="5E4123AF" w14:textId="77777777" w:rsidTr="008574D4">
              <w:tc>
                <w:tcPr>
                  <w:tcW w:w="2262" w:type="dxa"/>
                </w:tcPr>
                <w:p w14:paraId="51352155" w14:textId="77777777" w:rsidR="00A75025" w:rsidRPr="007B3A77" w:rsidRDefault="00A75025" w:rsidP="008574D4">
                  <w:pPr>
                    <w:jc w:val="cente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 xml:space="preserve">Sabor </w:t>
                  </w:r>
                </w:p>
              </w:tc>
              <w:tc>
                <w:tcPr>
                  <w:tcW w:w="2085" w:type="dxa"/>
                </w:tcPr>
                <w:p w14:paraId="7E4CAACB" w14:textId="77777777" w:rsidR="00A75025" w:rsidRPr="00F6184D" w:rsidRDefault="00A75025" w:rsidP="008574D4">
                  <w:pPr>
                    <w:jc w:val="center"/>
                    <w:rPr>
                      <w:rFonts w:ascii="Times New Roman" w:hAnsi="Times New Roman" w:cs="Times New Roman"/>
                      <w:b/>
                      <w:i/>
                      <w:color w:val="000000"/>
                      <w:sz w:val="24"/>
                      <w:szCs w:val="24"/>
                    </w:rPr>
                  </w:pPr>
                  <w:r w:rsidRPr="00F6184D">
                    <w:rPr>
                      <w:rFonts w:ascii="Times New Roman" w:hAnsi="Times New Roman" w:cs="Times New Roman"/>
                      <w:b/>
                      <w:i/>
                      <w:color w:val="000000"/>
                      <w:sz w:val="24"/>
                      <w:szCs w:val="24"/>
                    </w:rPr>
                    <w:t>f</w:t>
                  </w:r>
                </w:p>
              </w:tc>
            </w:tr>
            <w:tr w:rsidR="00A75025" w:rsidRPr="007B3A77" w14:paraId="7557E158" w14:textId="77777777" w:rsidTr="008574D4">
              <w:tc>
                <w:tcPr>
                  <w:tcW w:w="2262" w:type="dxa"/>
                </w:tcPr>
                <w:p w14:paraId="0402C6D2" w14:textId="77777777" w:rsidR="00A75025" w:rsidRPr="00F6184D" w:rsidRDefault="00A75025" w:rsidP="008574D4">
                  <w:pPr>
                    <w:jc w:val="both"/>
                    <w:rPr>
                      <w:rFonts w:ascii="Times New Roman" w:hAnsi="Times New Roman" w:cs="Times New Roman"/>
                      <w:color w:val="000000"/>
                      <w:sz w:val="24"/>
                      <w:szCs w:val="24"/>
                    </w:rPr>
                  </w:pPr>
                  <w:r w:rsidRPr="00F6184D">
                    <w:rPr>
                      <w:rFonts w:ascii="Times New Roman" w:hAnsi="Times New Roman" w:cs="Times New Roman"/>
                      <w:color w:val="000000"/>
                      <w:sz w:val="24"/>
                      <w:szCs w:val="24"/>
                    </w:rPr>
                    <w:t>Fresa</w:t>
                  </w:r>
                </w:p>
              </w:tc>
              <w:tc>
                <w:tcPr>
                  <w:tcW w:w="2085" w:type="dxa"/>
                </w:tcPr>
                <w:p w14:paraId="79921C62" w14:textId="77777777" w:rsidR="00A75025" w:rsidRPr="00F6184D" w:rsidRDefault="00A75025" w:rsidP="008574D4">
                  <w:pPr>
                    <w:jc w:val="center"/>
                    <w:rPr>
                      <w:rFonts w:ascii="Times New Roman" w:hAnsi="Times New Roman" w:cs="Times New Roman"/>
                      <w:color w:val="000000"/>
                      <w:sz w:val="24"/>
                      <w:szCs w:val="24"/>
                    </w:rPr>
                  </w:pPr>
                  <w:r w:rsidRPr="00F6184D">
                    <w:rPr>
                      <w:rFonts w:ascii="Times New Roman" w:hAnsi="Times New Roman" w:cs="Times New Roman"/>
                      <w:color w:val="000000"/>
                      <w:sz w:val="24"/>
                      <w:szCs w:val="24"/>
                    </w:rPr>
                    <w:t>12</w:t>
                  </w:r>
                </w:p>
              </w:tc>
            </w:tr>
            <w:tr w:rsidR="00A75025" w:rsidRPr="007B3A77" w14:paraId="79BFEF63" w14:textId="77777777" w:rsidTr="008574D4">
              <w:tc>
                <w:tcPr>
                  <w:tcW w:w="2262" w:type="dxa"/>
                </w:tcPr>
                <w:p w14:paraId="476CF603" w14:textId="77777777" w:rsidR="00A75025" w:rsidRPr="00F6184D" w:rsidRDefault="00A75025" w:rsidP="008574D4">
                  <w:pPr>
                    <w:jc w:val="both"/>
                    <w:rPr>
                      <w:rFonts w:ascii="Times New Roman" w:hAnsi="Times New Roman" w:cs="Times New Roman"/>
                      <w:color w:val="000000"/>
                      <w:sz w:val="24"/>
                      <w:szCs w:val="24"/>
                    </w:rPr>
                  </w:pPr>
                  <w:r w:rsidRPr="00F6184D">
                    <w:rPr>
                      <w:rFonts w:ascii="Times New Roman" w:hAnsi="Times New Roman" w:cs="Times New Roman"/>
                      <w:color w:val="000000"/>
                      <w:sz w:val="24"/>
                      <w:szCs w:val="24"/>
                    </w:rPr>
                    <w:t>Guanábana</w:t>
                  </w:r>
                </w:p>
              </w:tc>
              <w:tc>
                <w:tcPr>
                  <w:tcW w:w="2085" w:type="dxa"/>
                </w:tcPr>
                <w:p w14:paraId="3A26B379" w14:textId="77777777" w:rsidR="00A75025" w:rsidRPr="00F6184D" w:rsidRDefault="00A75025" w:rsidP="008574D4">
                  <w:pPr>
                    <w:jc w:val="center"/>
                    <w:rPr>
                      <w:rFonts w:ascii="Times New Roman" w:hAnsi="Times New Roman" w:cs="Times New Roman"/>
                      <w:color w:val="000000"/>
                      <w:sz w:val="24"/>
                      <w:szCs w:val="24"/>
                    </w:rPr>
                  </w:pPr>
                  <w:r w:rsidRPr="00F6184D">
                    <w:rPr>
                      <w:rFonts w:ascii="Times New Roman" w:hAnsi="Times New Roman" w:cs="Times New Roman"/>
                      <w:color w:val="000000"/>
                      <w:sz w:val="24"/>
                      <w:szCs w:val="24"/>
                    </w:rPr>
                    <w:t>4</w:t>
                  </w:r>
                </w:p>
              </w:tc>
            </w:tr>
            <w:tr w:rsidR="00A75025" w:rsidRPr="007B3A77" w14:paraId="410E64F0" w14:textId="77777777" w:rsidTr="008574D4">
              <w:tc>
                <w:tcPr>
                  <w:tcW w:w="2262" w:type="dxa"/>
                </w:tcPr>
                <w:p w14:paraId="534F9F47" w14:textId="77777777" w:rsidR="00A75025" w:rsidRPr="00F6184D" w:rsidRDefault="00A75025" w:rsidP="008574D4">
                  <w:pPr>
                    <w:jc w:val="both"/>
                    <w:rPr>
                      <w:rFonts w:ascii="Times New Roman" w:hAnsi="Times New Roman" w:cs="Times New Roman"/>
                      <w:color w:val="000000"/>
                      <w:sz w:val="24"/>
                      <w:szCs w:val="24"/>
                    </w:rPr>
                  </w:pPr>
                  <w:r w:rsidRPr="00F6184D">
                    <w:rPr>
                      <w:rFonts w:ascii="Times New Roman" w:hAnsi="Times New Roman" w:cs="Times New Roman"/>
                      <w:color w:val="000000"/>
                      <w:sz w:val="24"/>
                      <w:szCs w:val="24"/>
                    </w:rPr>
                    <w:t>Vainilla</w:t>
                  </w:r>
                </w:p>
              </w:tc>
              <w:tc>
                <w:tcPr>
                  <w:tcW w:w="2085" w:type="dxa"/>
                </w:tcPr>
                <w:p w14:paraId="309E3971" w14:textId="77777777" w:rsidR="00A75025" w:rsidRPr="00F6184D" w:rsidRDefault="00A75025" w:rsidP="008574D4">
                  <w:pPr>
                    <w:jc w:val="center"/>
                    <w:rPr>
                      <w:rFonts w:ascii="Times New Roman" w:hAnsi="Times New Roman" w:cs="Times New Roman"/>
                      <w:color w:val="000000"/>
                      <w:sz w:val="24"/>
                      <w:szCs w:val="24"/>
                    </w:rPr>
                  </w:pPr>
                  <w:r w:rsidRPr="00F6184D">
                    <w:rPr>
                      <w:rFonts w:ascii="Times New Roman" w:hAnsi="Times New Roman" w:cs="Times New Roman"/>
                      <w:color w:val="000000"/>
                      <w:sz w:val="24"/>
                      <w:szCs w:val="24"/>
                    </w:rPr>
                    <w:t>8</w:t>
                  </w:r>
                </w:p>
              </w:tc>
            </w:tr>
            <w:tr w:rsidR="00A75025" w:rsidRPr="007B3A77" w14:paraId="16777D89" w14:textId="77777777" w:rsidTr="008574D4">
              <w:tc>
                <w:tcPr>
                  <w:tcW w:w="2262" w:type="dxa"/>
                </w:tcPr>
                <w:p w14:paraId="60433090" w14:textId="77777777" w:rsidR="00A75025" w:rsidRPr="00F6184D" w:rsidRDefault="00A75025" w:rsidP="008574D4">
                  <w:pPr>
                    <w:jc w:val="both"/>
                    <w:rPr>
                      <w:rFonts w:ascii="Times New Roman" w:hAnsi="Times New Roman" w:cs="Times New Roman"/>
                      <w:color w:val="000000"/>
                      <w:sz w:val="24"/>
                      <w:szCs w:val="24"/>
                    </w:rPr>
                  </w:pPr>
                  <w:r w:rsidRPr="00F6184D">
                    <w:rPr>
                      <w:rFonts w:ascii="Times New Roman" w:hAnsi="Times New Roman" w:cs="Times New Roman"/>
                      <w:color w:val="000000"/>
                      <w:sz w:val="24"/>
                      <w:szCs w:val="24"/>
                    </w:rPr>
                    <w:t>Limón</w:t>
                  </w:r>
                </w:p>
              </w:tc>
              <w:tc>
                <w:tcPr>
                  <w:tcW w:w="2085" w:type="dxa"/>
                </w:tcPr>
                <w:p w14:paraId="0CAAFB4D" w14:textId="77777777" w:rsidR="00A75025" w:rsidRPr="00F6184D" w:rsidRDefault="00A75025" w:rsidP="008574D4">
                  <w:pPr>
                    <w:jc w:val="center"/>
                    <w:rPr>
                      <w:rFonts w:ascii="Times New Roman" w:hAnsi="Times New Roman" w:cs="Times New Roman"/>
                      <w:color w:val="000000"/>
                      <w:sz w:val="24"/>
                      <w:szCs w:val="24"/>
                    </w:rPr>
                  </w:pPr>
                  <w:r w:rsidRPr="00F6184D">
                    <w:rPr>
                      <w:rFonts w:ascii="Times New Roman" w:hAnsi="Times New Roman" w:cs="Times New Roman"/>
                      <w:color w:val="000000"/>
                      <w:sz w:val="24"/>
                      <w:szCs w:val="24"/>
                    </w:rPr>
                    <w:t>6</w:t>
                  </w:r>
                </w:p>
              </w:tc>
            </w:tr>
            <w:tr w:rsidR="00A75025" w:rsidRPr="007B3A77" w14:paraId="49FCA014" w14:textId="77777777" w:rsidTr="008574D4">
              <w:tc>
                <w:tcPr>
                  <w:tcW w:w="2262" w:type="dxa"/>
                </w:tcPr>
                <w:p w14:paraId="0117ABF8" w14:textId="77777777" w:rsidR="00A75025" w:rsidRPr="00F6184D" w:rsidRDefault="00A75025" w:rsidP="008574D4">
                  <w:pPr>
                    <w:jc w:val="right"/>
                    <w:rPr>
                      <w:rFonts w:ascii="Times New Roman" w:hAnsi="Times New Roman" w:cs="Times New Roman"/>
                      <w:b/>
                      <w:color w:val="000000"/>
                      <w:sz w:val="24"/>
                      <w:szCs w:val="24"/>
                    </w:rPr>
                  </w:pPr>
                  <w:r w:rsidRPr="00F6184D">
                    <w:rPr>
                      <w:rFonts w:ascii="Times New Roman" w:hAnsi="Times New Roman" w:cs="Times New Roman"/>
                      <w:b/>
                      <w:color w:val="000000"/>
                      <w:sz w:val="24"/>
                      <w:szCs w:val="24"/>
                    </w:rPr>
                    <w:t>TOTAL</w:t>
                  </w:r>
                </w:p>
              </w:tc>
              <w:tc>
                <w:tcPr>
                  <w:tcW w:w="2085" w:type="dxa"/>
                </w:tcPr>
                <w:p w14:paraId="042CE93E" w14:textId="77777777" w:rsidR="00A75025" w:rsidRPr="00F6184D" w:rsidRDefault="00A75025" w:rsidP="008574D4">
                  <w:pPr>
                    <w:jc w:val="center"/>
                    <w:rPr>
                      <w:rFonts w:ascii="Times New Roman" w:hAnsi="Times New Roman" w:cs="Times New Roman"/>
                      <w:b/>
                      <w:color w:val="000000"/>
                      <w:sz w:val="24"/>
                      <w:szCs w:val="24"/>
                    </w:rPr>
                  </w:pPr>
                  <w:r w:rsidRPr="00F6184D">
                    <w:rPr>
                      <w:rFonts w:ascii="Times New Roman" w:hAnsi="Times New Roman" w:cs="Times New Roman"/>
                      <w:b/>
                      <w:color w:val="000000"/>
                      <w:sz w:val="24"/>
                      <w:szCs w:val="24"/>
                    </w:rPr>
                    <w:t>30</w:t>
                  </w:r>
                </w:p>
              </w:tc>
            </w:tr>
          </w:tbl>
          <w:p w14:paraId="7B95F936" w14:textId="77777777" w:rsidR="00A75025" w:rsidRPr="007B3A77" w:rsidRDefault="00A75025" w:rsidP="008574D4">
            <w:pPr>
              <w:rPr>
                <w:rFonts w:ascii="Times New Roman" w:hAnsi="Times New Roman" w:cs="Times New Roman"/>
                <w:color w:val="000000"/>
                <w:sz w:val="24"/>
                <w:szCs w:val="24"/>
              </w:rPr>
            </w:pPr>
          </w:p>
        </w:tc>
      </w:tr>
      <w:tr w:rsidR="00A75025" w:rsidRPr="007B3A77" w14:paraId="786D9965" w14:textId="77777777" w:rsidTr="008574D4">
        <w:tc>
          <w:tcPr>
            <w:tcW w:w="2518" w:type="dxa"/>
          </w:tcPr>
          <w:p w14:paraId="18293041" w14:textId="77777777" w:rsidR="00A75025" w:rsidRPr="007B3A77" w:rsidRDefault="00A75025" w:rsidP="008574D4">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Pie de imagen</w:t>
            </w:r>
          </w:p>
        </w:tc>
        <w:tc>
          <w:tcPr>
            <w:tcW w:w="6515" w:type="dxa"/>
          </w:tcPr>
          <w:p w14:paraId="7F2CE582" w14:textId="77777777" w:rsidR="00A75025" w:rsidRPr="007B3A77" w:rsidRDefault="00A75025" w:rsidP="008574D4">
            <w:pPr>
              <w:rPr>
                <w:rFonts w:ascii="Times New Roman" w:hAnsi="Times New Roman" w:cs="Times New Roman"/>
                <w:color w:val="000000"/>
                <w:sz w:val="24"/>
                <w:szCs w:val="24"/>
              </w:rPr>
            </w:pPr>
            <w:r>
              <w:rPr>
                <w:rFonts w:ascii="Times New Roman" w:hAnsi="Times New Roman" w:cs="Times New Roman"/>
                <w:color w:val="000000"/>
                <w:sz w:val="24"/>
                <w:szCs w:val="24"/>
              </w:rPr>
              <w:t>La frecuencia absoluta corresponde a las personas que eligieron cada opción.</w:t>
            </w:r>
          </w:p>
        </w:tc>
      </w:tr>
      <w:tr w:rsidR="00A75025" w:rsidRPr="007B3A77" w14:paraId="4E434002" w14:textId="77777777" w:rsidTr="008574D4">
        <w:tc>
          <w:tcPr>
            <w:tcW w:w="2518" w:type="dxa"/>
          </w:tcPr>
          <w:p w14:paraId="1FA2AA8F" w14:textId="77777777" w:rsidR="00A75025" w:rsidRPr="007B3A77" w:rsidRDefault="00A75025" w:rsidP="008574D4">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Ubicación del pie de imagen</w:t>
            </w:r>
          </w:p>
        </w:tc>
        <w:tc>
          <w:tcPr>
            <w:tcW w:w="6515" w:type="dxa"/>
          </w:tcPr>
          <w:p w14:paraId="3E75F4F5" w14:textId="77777777" w:rsidR="00A75025" w:rsidRPr="007B3A77" w:rsidRDefault="00A75025" w:rsidP="008574D4">
            <w:pPr>
              <w:rPr>
                <w:rFonts w:ascii="Times New Roman" w:hAnsi="Times New Roman" w:cs="Times New Roman"/>
                <w:color w:val="000000"/>
                <w:sz w:val="24"/>
                <w:szCs w:val="24"/>
              </w:rPr>
            </w:pPr>
            <w:r w:rsidRPr="007B3A77">
              <w:rPr>
                <w:rFonts w:ascii="Times New Roman" w:hAnsi="Times New Roman" w:cs="Times New Roman"/>
                <w:color w:val="000000"/>
                <w:sz w:val="24"/>
                <w:szCs w:val="24"/>
              </w:rPr>
              <w:t>Lateral</w:t>
            </w:r>
          </w:p>
        </w:tc>
      </w:tr>
    </w:tbl>
    <w:p w14:paraId="04FB60E0" w14:textId="77777777" w:rsidR="00A75025" w:rsidRDefault="00A75025" w:rsidP="00A75025">
      <w:pPr>
        <w:spacing w:after="0"/>
        <w:jc w:val="both"/>
        <w:rPr>
          <w:rFonts w:ascii="Times New Roman" w:hAnsi="Times New Roman" w:cs="Times New Roman"/>
          <w:color w:val="000000"/>
        </w:rPr>
      </w:pPr>
    </w:p>
    <w:p w14:paraId="3AC0242D" w14:textId="72F10480" w:rsidR="00A75025" w:rsidRPr="00564A10" w:rsidRDefault="00A75025" w:rsidP="00A75025">
      <w:pPr>
        <w:spacing w:after="0"/>
        <w:jc w:val="both"/>
        <w:rPr>
          <w:rFonts w:ascii="Times New Roman" w:hAnsi="Times New Roman" w:cs="Times New Roman"/>
        </w:rPr>
      </w:pPr>
      <w:r w:rsidRPr="00564A10">
        <w:rPr>
          <w:rFonts w:ascii="Times New Roman" w:hAnsi="Times New Roman" w:cs="Times New Roman"/>
        </w:rPr>
        <w:t xml:space="preserve">A partir de la tabla de frecuencias se pueden </w:t>
      </w:r>
      <w:r>
        <w:rPr>
          <w:rFonts w:ascii="Times New Roman" w:hAnsi="Times New Roman" w:cs="Times New Roman"/>
        </w:rPr>
        <w:t>plantear</w:t>
      </w:r>
      <w:r w:rsidRPr="00564A10">
        <w:rPr>
          <w:rFonts w:ascii="Times New Roman" w:hAnsi="Times New Roman" w:cs="Times New Roman"/>
        </w:rPr>
        <w:t xml:space="preserve"> las siguientes conclusiones</w:t>
      </w:r>
      <w:r w:rsidR="00761844">
        <w:rPr>
          <w:rFonts w:ascii="Times New Roman" w:hAnsi="Times New Roman" w:cs="Times New Roman"/>
        </w:rPr>
        <w:t>.</w:t>
      </w:r>
    </w:p>
    <w:p w14:paraId="7838B207" w14:textId="77777777" w:rsidR="00A75025" w:rsidRDefault="00A75025" w:rsidP="00A75025">
      <w:pPr>
        <w:spacing w:after="0"/>
        <w:jc w:val="both"/>
        <w:rPr>
          <w:rFonts w:ascii="Times New Roman" w:hAnsi="Times New Roman" w:cs="Times New Roman"/>
          <w:b/>
          <w:color w:val="FF0000"/>
        </w:rPr>
      </w:pPr>
    </w:p>
    <w:p w14:paraId="3212B506" w14:textId="77777777" w:rsidR="00A75025" w:rsidRPr="00564A10" w:rsidRDefault="00A75025" w:rsidP="00831F54">
      <w:pPr>
        <w:pStyle w:val="Prrafodelista"/>
        <w:numPr>
          <w:ilvl w:val="0"/>
          <w:numId w:val="7"/>
        </w:numPr>
        <w:spacing w:after="0"/>
        <w:jc w:val="both"/>
        <w:rPr>
          <w:rFonts w:ascii="Times New Roman" w:hAnsi="Times New Roman" w:cs="Times New Roman"/>
          <w:color w:val="000000"/>
        </w:rPr>
      </w:pPr>
      <w:r w:rsidRPr="00564A10">
        <w:rPr>
          <w:rFonts w:ascii="Times New Roman" w:hAnsi="Times New Roman" w:cs="Times New Roman"/>
          <w:color w:val="000000"/>
        </w:rPr>
        <w:t>12 personas prefieren el helado de fresa.</w:t>
      </w:r>
    </w:p>
    <w:p w14:paraId="12B77209" w14:textId="77777777" w:rsidR="00A75025" w:rsidRPr="00564A10" w:rsidRDefault="00A75025" w:rsidP="00831F54">
      <w:pPr>
        <w:pStyle w:val="Prrafodelista"/>
        <w:numPr>
          <w:ilvl w:val="0"/>
          <w:numId w:val="7"/>
        </w:numPr>
        <w:spacing w:after="0"/>
        <w:jc w:val="both"/>
        <w:rPr>
          <w:rFonts w:ascii="Times New Roman" w:hAnsi="Times New Roman" w:cs="Times New Roman"/>
          <w:color w:val="000000"/>
        </w:rPr>
      </w:pPr>
      <w:r w:rsidRPr="00564A10">
        <w:rPr>
          <w:rFonts w:ascii="Times New Roman" w:hAnsi="Times New Roman" w:cs="Times New Roman"/>
          <w:color w:val="000000"/>
        </w:rPr>
        <w:t xml:space="preserve">8 personas prefieren </w:t>
      </w:r>
      <w:r>
        <w:rPr>
          <w:rFonts w:ascii="Times New Roman" w:hAnsi="Times New Roman" w:cs="Times New Roman"/>
          <w:color w:val="000000"/>
        </w:rPr>
        <w:t xml:space="preserve">el helado de </w:t>
      </w:r>
      <w:r w:rsidRPr="00564A10">
        <w:rPr>
          <w:rFonts w:ascii="Times New Roman" w:hAnsi="Times New Roman" w:cs="Times New Roman"/>
          <w:color w:val="000000"/>
        </w:rPr>
        <w:t>vainilla.</w:t>
      </w:r>
    </w:p>
    <w:p w14:paraId="229E885B" w14:textId="77777777" w:rsidR="00A75025" w:rsidRPr="00564A10" w:rsidRDefault="00A75025" w:rsidP="00831F54">
      <w:pPr>
        <w:pStyle w:val="Prrafodelista"/>
        <w:numPr>
          <w:ilvl w:val="0"/>
          <w:numId w:val="7"/>
        </w:numPr>
        <w:spacing w:after="0"/>
        <w:jc w:val="both"/>
        <w:rPr>
          <w:rFonts w:ascii="Times New Roman" w:hAnsi="Times New Roman" w:cs="Times New Roman"/>
          <w:color w:val="000000"/>
        </w:rPr>
      </w:pPr>
      <w:r w:rsidRPr="00564A10">
        <w:rPr>
          <w:rFonts w:ascii="Times New Roman" w:hAnsi="Times New Roman" w:cs="Times New Roman"/>
          <w:color w:val="000000"/>
        </w:rPr>
        <w:t>Solo a 4 personas l</w:t>
      </w:r>
      <w:r>
        <w:rPr>
          <w:rFonts w:ascii="Times New Roman" w:hAnsi="Times New Roman" w:cs="Times New Roman"/>
          <w:color w:val="000000"/>
        </w:rPr>
        <w:t>es gusta el helado con sabor a g</w:t>
      </w:r>
      <w:r w:rsidRPr="00564A10">
        <w:rPr>
          <w:rFonts w:ascii="Times New Roman" w:hAnsi="Times New Roman" w:cs="Times New Roman"/>
          <w:color w:val="000000"/>
        </w:rPr>
        <w:t>uanábana.</w:t>
      </w:r>
    </w:p>
    <w:p w14:paraId="36E1D0AB" w14:textId="77777777" w:rsidR="00A75025" w:rsidRDefault="00A75025" w:rsidP="00A75025">
      <w:pPr>
        <w:spacing w:after="0"/>
        <w:jc w:val="both"/>
        <w:rPr>
          <w:rFonts w:ascii="Times New Roman" w:hAnsi="Times New Roman" w:cs="Times New Roman"/>
          <w:b/>
          <w:color w:val="FF0000"/>
        </w:rPr>
      </w:pPr>
    </w:p>
    <w:p w14:paraId="100F0026" w14:textId="66B49262" w:rsidR="00A75025" w:rsidRDefault="00A75025" w:rsidP="00A75025">
      <w:pPr>
        <w:spacing w:after="0"/>
        <w:jc w:val="both"/>
        <w:rPr>
          <w:rFonts w:ascii="Times New Roman" w:hAnsi="Times New Roman" w:cs="Times New Roman"/>
        </w:rPr>
      </w:pPr>
      <w:r w:rsidRPr="00473063">
        <w:rPr>
          <w:rFonts w:ascii="Times New Roman" w:hAnsi="Times New Roman" w:cs="Times New Roman"/>
        </w:rPr>
        <w:t>Después de recoger, organizar y analizar la información</w:t>
      </w:r>
      <w:r w:rsidR="00761844">
        <w:rPr>
          <w:rFonts w:ascii="Times New Roman" w:hAnsi="Times New Roman" w:cs="Times New Roman"/>
        </w:rPr>
        <w:t>,</w:t>
      </w:r>
      <w:r w:rsidRPr="00473063">
        <w:rPr>
          <w:rFonts w:ascii="Times New Roman" w:hAnsi="Times New Roman" w:cs="Times New Roman"/>
        </w:rPr>
        <w:t xml:space="preserve"> el propietario de la heladería determina que debe poner en promoción el helado </w:t>
      </w:r>
      <w:r>
        <w:rPr>
          <w:rFonts w:ascii="Times New Roman" w:hAnsi="Times New Roman" w:cs="Times New Roman"/>
        </w:rPr>
        <w:t>con sabor a</w:t>
      </w:r>
      <w:r w:rsidRPr="00473063">
        <w:rPr>
          <w:rFonts w:ascii="Times New Roman" w:hAnsi="Times New Roman" w:cs="Times New Roman"/>
        </w:rPr>
        <w:t xml:space="preserve"> guanábana</w:t>
      </w:r>
      <w:r>
        <w:rPr>
          <w:rFonts w:ascii="Times New Roman" w:hAnsi="Times New Roman" w:cs="Times New Roman"/>
        </w:rPr>
        <w:t>,</w:t>
      </w:r>
      <w:r w:rsidRPr="00473063">
        <w:rPr>
          <w:rFonts w:ascii="Times New Roman" w:hAnsi="Times New Roman" w:cs="Times New Roman"/>
        </w:rPr>
        <w:t xml:space="preserve"> ya que es el menos preferido por sus clientes.</w:t>
      </w:r>
    </w:p>
    <w:p w14:paraId="2A8564FB" w14:textId="77777777" w:rsidR="008574D4" w:rsidRDefault="008574D4" w:rsidP="00A75025">
      <w:pPr>
        <w:spacing w:after="0"/>
        <w:jc w:val="both"/>
        <w:rPr>
          <w:rFonts w:ascii="Times New Roman" w:hAnsi="Times New Roman" w:cs="Times New Roman"/>
        </w:rPr>
      </w:pPr>
    </w:p>
    <w:p w14:paraId="5A7FCD58" w14:textId="77777777" w:rsidR="00F30F8C" w:rsidRPr="00F30F8C" w:rsidRDefault="00F30F8C" w:rsidP="00F30F8C">
      <w:pPr>
        <w:spacing w:after="0"/>
        <w:rPr>
          <w:rFonts w:ascii="Times New Roman" w:hAnsi="Times New Roman" w:cs="Times New Roman"/>
          <w:b/>
        </w:rPr>
      </w:pPr>
      <w:r w:rsidRPr="00F30F8C">
        <w:rPr>
          <w:rFonts w:ascii="Times New Roman" w:hAnsi="Times New Roman" w:cs="Times New Roman"/>
          <w:highlight w:val="yellow"/>
        </w:rPr>
        <w:t>[SECCIÓN 2]</w:t>
      </w:r>
      <w:r w:rsidRPr="00F30F8C">
        <w:rPr>
          <w:rFonts w:ascii="Times New Roman" w:hAnsi="Times New Roman" w:cs="Times New Roman"/>
        </w:rPr>
        <w:t xml:space="preserve"> </w:t>
      </w:r>
      <w:r w:rsidRPr="00F30F8C">
        <w:rPr>
          <w:rFonts w:ascii="Times New Roman" w:hAnsi="Times New Roman" w:cs="Times New Roman"/>
          <w:b/>
        </w:rPr>
        <w:t xml:space="preserve">3.2 </w:t>
      </w:r>
      <w:r w:rsidR="000316BC">
        <w:rPr>
          <w:rFonts w:ascii="Times New Roman" w:hAnsi="Times New Roman" w:cs="Times New Roman"/>
          <w:b/>
        </w:rPr>
        <w:t>La f</w:t>
      </w:r>
      <w:r w:rsidRPr="00F30F8C">
        <w:rPr>
          <w:rFonts w:ascii="Times New Roman" w:hAnsi="Times New Roman" w:cs="Times New Roman"/>
          <w:b/>
        </w:rPr>
        <w:t>recuencia relativa</w:t>
      </w:r>
    </w:p>
    <w:p w14:paraId="73F592D7" w14:textId="77777777" w:rsidR="00F30F8C" w:rsidRPr="00F30F8C" w:rsidRDefault="00F30F8C" w:rsidP="00F30F8C">
      <w:pPr>
        <w:spacing w:after="0"/>
        <w:jc w:val="both"/>
        <w:rPr>
          <w:rFonts w:ascii="Times New Roman" w:hAnsi="Times New Roman" w:cs="Times New Roman"/>
        </w:rPr>
      </w:pPr>
    </w:p>
    <w:p w14:paraId="2F0F3532" w14:textId="77777777" w:rsidR="00F30F8C" w:rsidRPr="00F30F8C" w:rsidRDefault="00F30F8C" w:rsidP="00F30F8C">
      <w:pPr>
        <w:spacing w:after="0"/>
        <w:jc w:val="both"/>
        <w:rPr>
          <w:rFonts w:ascii="Times New Roman" w:hAnsi="Times New Roman" w:cs="Times New Roman"/>
        </w:rPr>
      </w:pPr>
      <w:r w:rsidRPr="00F30F8C">
        <w:rPr>
          <w:rFonts w:ascii="Times New Roman" w:hAnsi="Times New Roman" w:cs="Times New Roman"/>
        </w:rPr>
        <w:t xml:space="preserve">La frecuencia relativa es la relación entre la frecuencia absoluta y el total de la muestra. Se calcula como una fracción en la cual el numerador es la frecuencia absoluta y el denominador es el total de la muestra. Se representa con las letras </w:t>
      </w:r>
      <w:r w:rsidRPr="00F30F8C">
        <w:rPr>
          <w:rFonts w:ascii="Times New Roman" w:hAnsi="Times New Roman" w:cs="Times New Roman"/>
          <w:i/>
        </w:rPr>
        <w:t>fr</w:t>
      </w:r>
      <w:r w:rsidRPr="00F30F8C">
        <w:rPr>
          <w:rFonts w:ascii="Times New Roman" w:hAnsi="Times New Roman" w:cs="Times New Roman"/>
        </w:rPr>
        <w:t>.</w:t>
      </w:r>
    </w:p>
    <w:p w14:paraId="75789900" w14:textId="77777777" w:rsidR="00F30F8C" w:rsidRPr="00F30F8C" w:rsidRDefault="00F30F8C" w:rsidP="00F30F8C">
      <w:pPr>
        <w:spacing w:after="0"/>
        <w:jc w:val="both"/>
        <w:rPr>
          <w:rFonts w:ascii="Times New Roman" w:hAnsi="Times New Roman" w:cs="Times New Roman"/>
        </w:rPr>
      </w:pPr>
    </w:p>
    <w:p w14:paraId="2E928D09" w14:textId="38609577" w:rsidR="00F30F8C" w:rsidRPr="00F30F8C" w:rsidRDefault="00F30F8C" w:rsidP="00F30F8C">
      <w:pPr>
        <w:spacing w:after="0"/>
        <w:jc w:val="both"/>
        <w:rPr>
          <w:rFonts w:ascii="Times New Roman" w:hAnsi="Times New Roman" w:cs="Times New Roman"/>
        </w:rPr>
      </w:pPr>
      <w:r w:rsidRPr="00F30F8C">
        <w:rPr>
          <w:rFonts w:ascii="Times New Roman" w:hAnsi="Times New Roman" w:cs="Times New Roman"/>
        </w:rPr>
        <w:t>Al ser una fracción, la frecuencia relativa también se puede expresar como un número decimal o como un porcentaje. En la representación decimal es importante aproximar las cifras decimales</w:t>
      </w:r>
      <w:r w:rsidR="00761844">
        <w:rPr>
          <w:rFonts w:ascii="Times New Roman" w:hAnsi="Times New Roman" w:cs="Times New Roman"/>
        </w:rPr>
        <w:t>,</w:t>
      </w:r>
      <w:r w:rsidRPr="00F30F8C">
        <w:rPr>
          <w:rFonts w:ascii="Times New Roman" w:hAnsi="Times New Roman" w:cs="Times New Roman"/>
        </w:rPr>
        <w:t xml:space="preserve"> de tal manera que la suma de los números sea 1.</w:t>
      </w:r>
    </w:p>
    <w:p w14:paraId="47396BCF" w14:textId="77777777" w:rsidR="00F30F8C" w:rsidRPr="00F30F8C" w:rsidRDefault="00F30F8C" w:rsidP="00F30F8C">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F30F8C" w:rsidRPr="00F30F8C" w14:paraId="2285734C" w14:textId="77777777" w:rsidTr="00405A3A">
        <w:tc>
          <w:tcPr>
            <w:tcW w:w="8978" w:type="dxa"/>
            <w:gridSpan w:val="2"/>
            <w:shd w:val="clear" w:color="auto" w:fill="000000" w:themeFill="text1"/>
          </w:tcPr>
          <w:p w14:paraId="00E9C05D" w14:textId="77777777" w:rsidR="00F30F8C" w:rsidRPr="00F30F8C" w:rsidRDefault="00F30F8C" w:rsidP="00405A3A">
            <w:pPr>
              <w:jc w:val="center"/>
              <w:rPr>
                <w:rFonts w:ascii="Times New Roman" w:hAnsi="Times New Roman" w:cs="Times New Roman"/>
                <w:b/>
                <w:sz w:val="24"/>
                <w:szCs w:val="24"/>
              </w:rPr>
            </w:pPr>
            <w:r w:rsidRPr="00F30F8C">
              <w:rPr>
                <w:rFonts w:ascii="Times New Roman" w:hAnsi="Times New Roman" w:cs="Times New Roman"/>
                <w:b/>
                <w:sz w:val="24"/>
                <w:szCs w:val="24"/>
              </w:rPr>
              <w:t>Destacado</w:t>
            </w:r>
          </w:p>
        </w:tc>
      </w:tr>
      <w:tr w:rsidR="00F30F8C" w:rsidRPr="00F30F8C" w14:paraId="7011CB8F" w14:textId="77777777" w:rsidTr="00405A3A">
        <w:tc>
          <w:tcPr>
            <w:tcW w:w="2518" w:type="dxa"/>
          </w:tcPr>
          <w:p w14:paraId="74A4F756" w14:textId="77777777" w:rsidR="00F30F8C" w:rsidRPr="00F30F8C" w:rsidRDefault="00F30F8C" w:rsidP="00405A3A">
            <w:pPr>
              <w:rPr>
                <w:rFonts w:ascii="Times New Roman" w:hAnsi="Times New Roman" w:cs="Times New Roman"/>
                <w:b/>
                <w:sz w:val="24"/>
                <w:szCs w:val="24"/>
              </w:rPr>
            </w:pPr>
            <w:r w:rsidRPr="00F30F8C">
              <w:rPr>
                <w:rFonts w:ascii="Times New Roman" w:hAnsi="Times New Roman" w:cs="Times New Roman"/>
                <w:b/>
                <w:sz w:val="24"/>
                <w:szCs w:val="24"/>
              </w:rPr>
              <w:t>Contenido</w:t>
            </w:r>
          </w:p>
        </w:tc>
        <w:tc>
          <w:tcPr>
            <w:tcW w:w="6460" w:type="dxa"/>
          </w:tcPr>
          <w:p w14:paraId="77B18394" w14:textId="77777777" w:rsidR="00F30F8C" w:rsidRPr="00F30F8C" w:rsidRDefault="00F30F8C" w:rsidP="00405A3A">
            <w:pPr>
              <w:jc w:val="both"/>
              <w:rPr>
                <w:rFonts w:ascii="Times New Roman" w:hAnsi="Times New Roman" w:cs="Times New Roman"/>
              </w:rPr>
            </w:pPr>
            <w:r w:rsidRPr="00F30F8C">
              <w:rPr>
                <w:rFonts w:ascii="Times New Roman" w:hAnsi="Times New Roman" w:cs="Times New Roman"/>
              </w:rPr>
              <w:t xml:space="preserve">La frecuencia relativa presentada como porcentaje recibe el nombre de </w:t>
            </w:r>
            <w:r w:rsidRPr="00F30F8C">
              <w:rPr>
                <w:rFonts w:ascii="Times New Roman" w:hAnsi="Times New Roman" w:cs="Times New Roman"/>
              </w:rPr>
              <w:lastRenderedPageBreak/>
              <w:t>frecuencia porcentual y se representa con el símbolo %.</w:t>
            </w:r>
          </w:p>
        </w:tc>
      </w:tr>
    </w:tbl>
    <w:p w14:paraId="75BB2475" w14:textId="77777777" w:rsidR="00F30F8C" w:rsidRPr="00F30F8C" w:rsidRDefault="00F30F8C" w:rsidP="00F30F8C">
      <w:pPr>
        <w:shd w:val="clear" w:color="auto" w:fill="FFFFFF"/>
        <w:spacing w:after="0"/>
        <w:jc w:val="both"/>
        <w:rPr>
          <w:rFonts w:ascii="Times New Roman" w:hAnsi="Times New Roman" w:cs="Times New Roman"/>
        </w:rPr>
      </w:pPr>
    </w:p>
    <w:p w14:paraId="277291EB" w14:textId="508A7CEC" w:rsidR="00F30F8C" w:rsidRPr="00F30F8C" w:rsidRDefault="00761844" w:rsidP="00F30F8C">
      <w:pPr>
        <w:shd w:val="clear" w:color="auto" w:fill="FFFFFF"/>
        <w:spacing w:after="0"/>
        <w:jc w:val="both"/>
        <w:rPr>
          <w:rFonts w:ascii="Times New Roman" w:hAnsi="Times New Roman" w:cs="Times New Roman"/>
        </w:rPr>
      </w:pPr>
      <w:r>
        <w:rPr>
          <w:rFonts w:ascii="Times New Roman" w:hAnsi="Times New Roman" w:cs="Times New Roman"/>
        </w:rPr>
        <w:t>En</w:t>
      </w:r>
      <w:r w:rsidRPr="00F30F8C">
        <w:rPr>
          <w:rFonts w:ascii="Times New Roman" w:hAnsi="Times New Roman" w:cs="Times New Roman"/>
        </w:rPr>
        <w:t xml:space="preserve"> </w:t>
      </w:r>
      <w:r w:rsidR="00F30F8C" w:rsidRPr="00F30F8C">
        <w:rPr>
          <w:rFonts w:ascii="Times New Roman" w:hAnsi="Times New Roman" w:cs="Times New Roman"/>
        </w:rPr>
        <w:t xml:space="preserve">el ejemplo de la heladería se adiciona una tercera columna a la tabla </w:t>
      </w:r>
      <w:r>
        <w:rPr>
          <w:rFonts w:ascii="Times New Roman" w:hAnsi="Times New Roman" w:cs="Times New Roman"/>
        </w:rPr>
        <w:t xml:space="preserve">que </w:t>
      </w:r>
      <w:r w:rsidR="00F30F8C" w:rsidRPr="00F30F8C">
        <w:rPr>
          <w:rFonts w:ascii="Times New Roman" w:hAnsi="Times New Roman" w:cs="Times New Roman"/>
        </w:rPr>
        <w:t>con</w:t>
      </w:r>
      <w:r>
        <w:rPr>
          <w:rFonts w:ascii="Times New Roman" w:hAnsi="Times New Roman" w:cs="Times New Roman"/>
        </w:rPr>
        <w:t>tiene</w:t>
      </w:r>
      <w:r w:rsidR="00F30F8C" w:rsidRPr="00F30F8C">
        <w:rPr>
          <w:rFonts w:ascii="Times New Roman" w:hAnsi="Times New Roman" w:cs="Times New Roman"/>
        </w:rPr>
        <w:t xml:space="preserve"> la frecuencia relativa</w:t>
      </w:r>
      <w:r>
        <w:rPr>
          <w:rFonts w:ascii="Times New Roman" w:hAnsi="Times New Roman" w:cs="Times New Roman"/>
        </w:rPr>
        <w:t>.</w:t>
      </w:r>
      <w:r w:rsidR="00F30F8C" w:rsidRPr="00F30F8C">
        <w:rPr>
          <w:rFonts w:ascii="Times New Roman" w:hAnsi="Times New Roman" w:cs="Times New Roman"/>
        </w:rPr>
        <w:t xml:space="preserve"> </w:t>
      </w:r>
      <w:r>
        <w:rPr>
          <w:rFonts w:ascii="Times New Roman" w:hAnsi="Times New Roman" w:cs="Times New Roman"/>
        </w:rPr>
        <w:t xml:space="preserve">Si </w:t>
      </w:r>
      <w:r w:rsidR="00F30F8C" w:rsidRPr="00F30F8C">
        <w:rPr>
          <w:rFonts w:ascii="Times New Roman" w:hAnsi="Times New Roman" w:cs="Times New Roman"/>
        </w:rPr>
        <w:t>se multiplica por 100 cada uno de los valores de la frecuencia relativa</w:t>
      </w:r>
      <w:r>
        <w:rPr>
          <w:rFonts w:ascii="Times New Roman" w:hAnsi="Times New Roman" w:cs="Times New Roman"/>
        </w:rPr>
        <w:t xml:space="preserve"> se conocerá la frecuencia porcentual;</w:t>
      </w:r>
      <w:r w:rsidR="00F30F8C" w:rsidRPr="00F30F8C">
        <w:rPr>
          <w:rFonts w:ascii="Times New Roman" w:hAnsi="Times New Roman" w:cs="Times New Roman"/>
        </w:rPr>
        <w:t xml:space="preserve"> </w:t>
      </w:r>
      <w:r>
        <w:rPr>
          <w:rFonts w:ascii="Times New Roman" w:hAnsi="Times New Roman" w:cs="Times New Roman"/>
        </w:rPr>
        <w:t xml:space="preserve">puede </w:t>
      </w:r>
      <w:r w:rsidR="00F30F8C" w:rsidRPr="00F30F8C">
        <w:rPr>
          <w:rFonts w:ascii="Times New Roman" w:hAnsi="Times New Roman" w:cs="Times New Roman"/>
        </w:rPr>
        <w:t>adiciona</w:t>
      </w:r>
      <w:r>
        <w:rPr>
          <w:rFonts w:ascii="Times New Roman" w:hAnsi="Times New Roman" w:cs="Times New Roman"/>
        </w:rPr>
        <w:t>rse</w:t>
      </w:r>
      <w:r w:rsidR="00F30F8C" w:rsidRPr="00F30F8C">
        <w:rPr>
          <w:rFonts w:ascii="Times New Roman" w:hAnsi="Times New Roman" w:cs="Times New Roman"/>
        </w:rPr>
        <w:t xml:space="preserve"> a la tabla una cuarta columna con </w:t>
      </w:r>
      <w:r>
        <w:rPr>
          <w:rFonts w:ascii="Times New Roman" w:hAnsi="Times New Roman" w:cs="Times New Roman"/>
        </w:rPr>
        <w:t>esta</w:t>
      </w:r>
      <w:r w:rsidRPr="00F30F8C">
        <w:rPr>
          <w:rFonts w:ascii="Times New Roman" w:hAnsi="Times New Roman" w:cs="Times New Roman"/>
        </w:rPr>
        <w:t xml:space="preserve"> </w:t>
      </w:r>
      <w:r w:rsidR="00F30F8C" w:rsidRPr="00F30F8C">
        <w:rPr>
          <w:rFonts w:ascii="Times New Roman" w:hAnsi="Times New Roman" w:cs="Times New Roman"/>
        </w:rPr>
        <w:t>frecuencia.</w:t>
      </w:r>
    </w:p>
    <w:p w14:paraId="7154B01F" w14:textId="77777777" w:rsidR="00F30F8C" w:rsidRPr="00F30F8C" w:rsidRDefault="00F30F8C" w:rsidP="00F30F8C">
      <w:pPr>
        <w:shd w:val="clear" w:color="auto" w:fill="FFFFFF"/>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F30F8C" w:rsidRPr="00F30F8C" w14:paraId="5E5FFFFA" w14:textId="77777777" w:rsidTr="00405A3A">
        <w:tc>
          <w:tcPr>
            <w:tcW w:w="9033" w:type="dxa"/>
            <w:gridSpan w:val="2"/>
            <w:shd w:val="clear" w:color="auto" w:fill="0D0D0D" w:themeFill="text1" w:themeFillTint="F2"/>
          </w:tcPr>
          <w:p w14:paraId="58F5879A" w14:textId="77777777" w:rsidR="00F30F8C" w:rsidRPr="00F30F8C" w:rsidRDefault="00F30F8C" w:rsidP="00405A3A">
            <w:pPr>
              <w:jc w:val="center"/>
              <w:rPr>
                <w:rFonts w:ascii="Times New Roman" w:hAnsi="Times New Roman" w:cs="Times New Roman"/>
                <w:b/>
                <w:sz w:val="24"/>
                <w:szCs w:val="24"/>
              </w:rPr>
            </w:pPr>
            <w:r w:rsidRPr="00F30F8C">
              <w:rPr>
                <w:rFonts w:ascii="Times New Roman" w:hAnsi="Times New Roman" w:cs="Times New Roman"/>
                <w:b/>
                <w:sz w:val="24"/>
                <w:szCs w:val="24"/>
              </w:rPr>
              <w:t>Imagen (fotografía, gráfica o ilustración)</w:t>
            </w:r>
          </w:p>
        </w:tc>
      </w:tr>
      <w:tr w:rsidR="00F30F8C" w:rsidRPr="00F30F8C" w14:paraId="5EB332FD" w14:textId="77777777" w:rsidTr="00405A3A">
        <w:tc>
          <w:tcPr>
            <w:tcW w:w="2518" w:type="dxa"/>
          </w:tcPr>
          <w:p w14:paraId="23EBFC47" w14:textId="77777777" w:rsidR="00F30F8C" w:rsidRPr="00F30F8C" w:rsidRDefault="00F30F8C" w:rsidP="00405A3A">
            <w:pPr>
              <w:rPr>
                <w:rFonts w:ascii="Times New Roman" w:hAnsi="Times New Roman" w:cs="Times New Roman"/>
                <w:b/>
                <w:sz w:val="24"/>
                <w:szCs w:val="24"/>
              </w:rPr>
            </w:pPr>
            <w:r w:rsidRPr="00F30F8C">
              <w:rPr>
                <w:rFonts w:ascii="Times New Roman" w:hAnsi="Times New Roman" w:cs="Times New Roman"/>
                <w:b/>
                <w:sz w:val="24"/>
                <w:szCs w:val="24"/>
              </w:rPr>
              <w:t>Código</w:t>
            </w:r>
          </w:p>
        </w:tc>
        <w:tc>
          <w:tcPr>
            <w:tcW w:w="6515" w:type="dxa"/>
          </w:tcPr>
          <w:p w14:paraId="2F39FD32" w14:textId="77777777" w:rsidR="00F30F8C" w:rsidRPr="00F30F8C" w:rsidRDefault="00F30F8C" w:rsidP="00405A3A">
            <w:pPr>
              <w:rPr>
                <w:rFonts w:ascii="Times New Roman" w:hAnsi="Times New Roman" w:cs="Times New Roman"/>
                <w:b/>
                <w:sz w:val="24"/>
                <w:szCs w:val="24"/>
              </w:rPr>
            </w:pPr>
            <w:commentRangeStart w:id="16"/>
            <w:r w:rsidRPr="00F30F8C">
              <w:rPr>
                <w:rFonts w:ascii="Times New Roman" w:hAnsi="Times New Roman" w:cs="Times New Roman"/>
                <w:sz w:val="24"/>
                <w:szCs w:val="24"/>
              </w:rPr>
              <w:t>MA_06_14_IMG06</w:t>
            </w:r>
            <w:commentRangeEnd w:id="16"/>
            <w:r w:rsidR="007F3236">
              <w:rPr>
                <w:rStyle w:val="Refdecomentario"/>
                <w:rFonts w:ascii="Calibri" w:eastAsia="Calibri" w:hAnsi="Calibri" w:cs="Times New Roman"/>
              </w:rPr>
              <w:commentReference w:id="16"/>
            </w:r>
          </w:p>
        </w:tc>
      </w:tr>
      <w:tr w:rsidR="00F30F8C" w:rsidRPr="00F30F8C" w14:paraId="718AB2B3" w14:textId="77777777" w:rsidTr="00405A3A">
        <w:tc>
          <w:tcPr>
            <w:tcW w:w="2518" w:type="dxa"/>
          </w:tcPr>
          <w:p w14:paraId="1BB80D39" w14:textId="77777777" w:rsidR="00F30F8C" w:rsidRPr="00F30F8C" w:rsidRDefault="00F30F8C" w:rsidP="00405A3A">
            <w:pPr>
              <w:rPr>
                <w:rFonts w:ascii="Times New Roman" w:hAnsi="Times New Roman" w:cs="Times New Roman"/>
                <w:sz w:val="24"/>
                <w:szCs w:val="24"/>
              </w:rPr>
            </w:pPr>
            <w:r w:rsidRPr="00F30F8C">
              <w:rPr>
                <w:rFonts w:ascii="Times New Roman" w:hAnsi="Times New Roman" w:cs="Times New Roman"/>
                <w:b/>
                <w:sz w:val="24"/>
                <w:szCs w:val="24"/>
              </w:rPr>
              <w:t>Descripción</w:t>
            </w:r>
          </w:p>
        </w:tc>
        <w:tc>
          <w:tcPr>
            <w:tcW w:w="6515" w:type="dxa"/>
          </w:tcPr>
          <w:p w14:paraId="7EDFFA1A" w14:textId="77777777" w:rsidR="00F30F8C" w:rsidRPr="00F30F8C" w:rsidRDefault="00F30F8C" w:rsidP="00405A3A">
            <w:pPr>
              <w:rPr>
                <w:rFonts w:ascii="Times New Roman" w:hAnsi="Times New Roman" w:cs="Times New Roman"/>
                <w:sz w:val="24"/>
                <w:szCs w:val="24"/>
              </w:rPr>
            </w:pPr>
            <w:r w:rsidRPr="00F30F8C">
              <w:rPr>
                <w:rFonts w:ascii="Times New Roman" w:hAnsi="Times New Roman" w:cs="Times New Roman"/>
                <w:sz w:val="24"/>
                <w:szCs w:val="24"/>
              </w:rPr>
              <w:t>Tabla de frecuencia</w:t>
            </w:r>
          </w:p>
        </w:tc>
      </w:tr>
      <w:tr w:rsidR="00F30F8C" w:rsidRPr="00F30F8C" w14:paraId="1AECB2F7" w14:textId="77777777" w:rsidTr="00405A3A">
        <w:tc>
          <w:tcPr>
            <w:tcW w:w="2518" w:type="dxa"/>
          </w:tcPr>
          <w:p w14:paraId="70F67596" w14:textId="77777777" w:rsidR="00F30F8C" w:rsidRPr="00F30F8C" w:rsidRDefault="00F30F8C" w:rsidP="00405A3A">
            <w:pPr>
              <w:rPr>
                <w:rFonts w:ascii="Times New Roman" w:hAnsi="Times New Roman" w:cs="Times New Roman"/>
                <w:sz w:val="24"/>
                <w:szCs w:val="24"/>
              </w:rPr>
            </w:pPr>
            <w:r w:rsidRPr="00F30F8C">
              <w:rPr>
                <w:rFonts w:ascii="Times New Roman" w:hAnsi="Times New Roman" w:cs="Times New Roman"/>
                <w:b/>
                <w:sz w:val="24"/>
                <w:szCs w:val="24"/>
              </w:rPr>
              <w:t>Código Shutterstock (o URL o la ruta en AulaPlaneta)</w:t>
            </w:r>
          </w:p>
        </w:tc>
        <w:tc>
          <w:tcPr>
            <w:tcW w:w="6515" w:type="dxa"/>
          </w:tcPr>
          <w:tbl>
            <w:tblPr>
              <w:tblStyle w:val="Tablaconcuadrcula"/>
              <w:tblW w:w="5000" w:type="pct"/>
              <w:jc w:val="center"/>
              <w:tblLook w:val="04A0" w:firstRow="1" w:lastRow="0" w:firstColumn="1" w:lastColumn="0" w:noHBand="0" w:noVBand="1"/>
            </w:tblPr>
            <w:tblGrid>
              <w:gridCol w:w="1351"/>
              <w:gridCol w:w="1651"/>
              <w:gridCol w:w="1820"/>
              <w:gridCol w:w="1467"/>
            </w:tblGrid>
            <w:tr w:rsidR="00F30F8C" w:rsidRPr="00F30F8C" w14:paraId="3FCDB7BE" w14:textId="77777777" w:rsidTr="00405A3A">
              <w:trPr>
                <w:jc w:val="center"/>
              </w:trPr>
              <w:tc>
                <w:tcPr>
                  <w:tcW w:w="1074" w:type="pct"/>
                  <w:vAlign w:val="center"/>
                </w:tcPr>
                <w:p w14:paraId="3A09DF5F" w14:textId="77777777" w:rsidR="00F30F8C" w:rsidRPr="00F30F8C" w:rsidRDefault="00F30F8C" w:rsidP="00405A3A">
                  <w:pPr>
                    <w:jc w:val="center"/>
                    <w:rPr>
                      <w:rFonts w:ascii="Times New Roman" w:hAnsi="Times New Roman" w:cs="Times New Roman"/>
                      <w:b/>
                      <w:sz w:val="24"/>
                      <w:szCs w:val="24"/>
                    </w:rPr>
                  </w:pPr>
                  <w:r w:rsidRPr="00F30F8C">
                    <w:rPr>
                      <w:rFonts w:ascii="Times New Roman" w:hAnsi="Times New Roman" w:cs="Times New Roman"/>
                      <w:b/>
                      <w:sz w:val="24"/>
                      <w:szCs w:val="24"/>
                    </w:rPr>
                    <w:t xml:space="preserve">Sabor </w:t>
                  </w:r>
                </w:p>
              </w:tc>
              <w:tc>
                <w:tcPr>
                  <w:tcW w:w="1313" w:type="pct"/>
                  <w:vAlign w:val="center"/>
                </w:tcPr>
                <w:p w14:paraId="27CB1E4C" w14:textId="77777777" w:rsidR="00F30F8C" w:rsidRPr="00F30F8C" w:rsidRDefault="00F30F8C" w:rsidP="00405A3A">
                  <w:pPr>
                    <w:jc w:val="center"/>
                    <w:rPr>
                      <w:rFonts w:ascii="Times New Roman" w:hAnsi="Times New Roman" w:cs="Times New Roman"/>
                      <w:b/>
                      <w:i/>
                      <w:sz w:val="24"/>
                      <w:szCs w:val="24"/>
                    </w:rPr>
                  </w:pPr>
                  <w:r w:rsidRPr="00F30F8C">
                    <w:rPr>
                      <w:rFonts w:ascii="Times New Roman" w:hAnsi="Times New Roman" w:cs="Times New Roman"/>
                      <w:b/>
                      <w:i/>
                      <w:sz w:val="24"/>
                      <w:szCs w:val="24"/>
                    </w:rPr>
                    <w:t>f</w:t>
                  </w:r>
                </w:p>
              </w:tc>
              <w:tc>
                <w:tcPr>
                  <w:tcW w:w="1447" w:type="pct"/>
                  <w:vAlign w:val="center"/>
                </w:tcPr>
                <w:p w14:paraId="36561AD5" w14:textId="77777777" w:rsidR="00F30F8C" w:rsidRPr="00F30F8C" w:rsidRDefault="00F30F8C" w:rsidP="00405A3A">
                  <w:pPr>
                    <w:jc w:val="center"/>
                    <w:rPr>
                      <w:rFonts w:ascii="Times New Roman" w:hAnsi="Times New Roman" w:cs="Times New Roman"/>
                      <w:b/>
                      <w:i/>
                      <w:sz w:val="24"/>
                      <w:szCs w:val="24"/>
                      <w:vertAlign w:val="subscript"/>
                    </w:rPr>
                  </w:pPr>
                  <w:r w:rsidRPr="00F30F8C">
                    <w:rPr>
                      <w:rFonts w:ascii="Times New Roman" w:hAnsi="Times New Roman" w:cs="Times New Roman"/>
                      <w:b/>
                      <w:i/>
                      <w:sz w:val="24"/>
                      <w:szCs w:val="24"/>
                    </w:rPr>
                    <w:t>fr</w:t>
                  </w:r>
                </w:p>
              </w:tc>
              <w:tc>
                <w:tcPr>
                  <w:tcW w:w="1166" w:type="pct"/>
                  <w:vAlign w:val="center"/>
                </w:tcPr>
                <w:p w14:paraId="20503353" w14:textId="77777777" w:rsidR="00F30F8C" w:rsidRPr="00F30F8C" w:rsidRDefault="00F30F8C" w:rsidP="00405A3A">
                  <w:pPr>
                    <w:jc w:val="center"/>
                    <w:rPr>
                      <w:rFonts w:ascii="Times New Roman" w:hAnsi="Times New Roman" w:cs="Times New Roman"/>
                      <w:b/>
                      <w:sz w:val="24"/>
                      <w:szCs w:val="24"/>
                    </w:rPr>
                  </w:pPr>
                  <w:r w:rsidRPr="00F30F8C">
                    <w:rPr>
                      <w:rFonts w:ascii="Times New Roman" w:hAnsi="Times New Roman" w:cs="Times New Roman"/>
                      <w:b/>
                      <w:sz w:val="24"/>
                      <w:szCs w:val="24"/>
                    </w:rPr>
                    <w:t>%</w:t>
                  </w:r>
                </w:p>
              </w:tc>
            </w:tr>
            <w:tr w:rsidR="00F30F8C" w:rsidRPr="00F30F8C" w14:paraId="76AE1127" w14:textId="77777777" w:rsidTr="00405A3A">
              <w:trPr>
                <w:jc w:val="center"/>
              </w:trPr>
              <w:tc>
                <w:tcPr>
                  <w:tcW w:w="1074" w:type="pct"/>
                  <w:vAlign w:val="center"/>
                </w:tcPr>
                <w:p w14:paraId="520EBD87" w14:textId="77777777" w:rsidR="00F30F8C" w:rsidRPr="00F30F8C" w:rsidRDefault="00F30F8C" w:rsidP="00405A3A">
                  <w:pPr>
                    <w:jc w:val="center"/>
                    <w:rPr>
                      <w:rFonts w:ascii="Times New Roman" w:hAnsi="Times New Roman" w:cs="Times New Roman"/>
                      <w:sz w:val="24"/>
                      <w:szCs w:val="24"/>
                    </w:rPr>
                  </w:pPr>
                  <w:r w:rsidRPr="00F30F8C">
                    <w:rPr>
                      <w:rFonts w:ascii="Times New Roman" w:hAnsi="Times New Roman" w:cs="Times New Roman"/>
                      <w:sz w:val="24"/>
                      <w:szCs w:val="24"/>
                    </w:rPr>
                    <w:t>Fresa</w:t>
                  </w:r>
                </w:p>
              </w:tc>
              <w:tc>
                <w:tcPr>
                  <w:tcW w:w="1313" w:type="pct"/>
                  <w:vAlign w:val="center"/>
                </w:tcPr>
                <w:p w14:paraId="1A89C527" w14:textId="77777777" w:rsidR="00F30F8C" w:rsidRPr="00F30F8C" w:rsidRDefault="00F30F8C" w:rsidP="00405A3A">
                  <w:pPr>
                    <w:jc w:val="center"/>
                    <w:rPr>
                      <w:rFonts w:ascii="Times New Roman" w:hAnsi="Times New Roman" w:cs="Times New Roman"/>
                      <w:sz w:val="24"/>
                      <w:szCs w:val="24"/>
                    </w:rPr>
                  </w:pPr>
                  <w:r w:rsidRPr="00F30F8C">
                    <w:rPr>
                      <w:rFonts w:ascii="Times New Roman" w:hAnsi="Times New Roman" w:cs="Times New Roman"/>
                      <w:sz w:val="24"/>
                      <w:szCs w:val="24"/>
                    </w:rPr>
                    <w:t>12</w:t>
                  </w:r>
                </w:p>
              </w:tc>
              <w:tc>
                <w:tcPr>
                  <w:tcW w:w="1447" w:type="pct"/>
                  <w:vAlign w:val="center"/>
                </w:tcPr>
                <w:p w14:paraId="325D2C3B" w14:textId="77777777" w:rsidR="00F30F8C" w:rsidRPr="00F30F8C" w:rsidRDefault="00F30F8C" w:rsidP="00405A3A">
                  <w:pPr>
                    <w:jc w:val="center"/>
                    <w:rPr>
                      <w:rFonts w:ascii="Times New Roman" w:hAnsi="Times New Roman" w:cs="Times New Roman"/>
                      <w:sz w:val="24"/>
                      <w:szCs w:val="24"/>
                    </w:rPr>
                  </w:pPr>
                </w:p>
                <w:p w14:paraId="3B769CB7" w14:textId="77777777" w:rsidR="00F30F8C" w:rsidRPr="00F30F8C" w:rsidRDefault="00F30F8C" w:rsidP="00405A3A">
                  <w:pPr>
                    <w:jc w:val="center"/>
                    <w:rPr>
                      <w:rFonts w:ascii="Times New Roman" w:hAnsi="Times New Roman" w:cs="Times New Roman"/>
                      <w:sz w:val="24"/>
                      <w:szCs w:val="24"/>
                    </w:rPr>
                  </w:pPr>
                  <w:r w:rsidRPr="00F30F8C">
                    <w:rPr>
                      <w:rFonts w:ascii="Times New Roman" w:hAnsi="Times New Roman" w:cs="Times New Roman"/>
                      <w:sz w:val="24"/>
                      <w:szCs w:val="24"/>
                    </w:rPr>
                    <w:t>12/ 30 = 0,40</w:t>
                  </w:r>
                </w:p>
                <w:p w14:paraId="5066E4AF" w14:textId="77777777" w:rsidR="00F30F8C" w:rsidRPr="00F30F8C" w:rsidRDefault="00F30F8C" w:rsidP="00405A3A">
                  <w:pPr>
                    <w:jc w:val="center"/>
                    <w:rPr>
                      <w:rFonts w:ascii="Times New Roman" w:hAnsi="Times New Roman" w:cs="Times New Roman"/>
                      <w:sz w:val="24"/>
                      <w:szCs w:val="24"/>
                    </w:rPr>
                  </w:pPr>
                </w:p>
              </w:tc>
              <w:tc>
                <w:tcPr>
                  <w:tcW w:w="1166" w:type="pct"/>
                  <w:vAlign w:val="center"/>
                </w:tcPr>
                <w:p w14:paraId="165FDD00" w14:textId="6BE74BE3" w:rsidR="00F30F8C" w:rsidRPr="00F30F8C" w:rsidRDefault="00F30F8C" w:rsidP="009C4580">
                  <w:pPr>
                    <w:jc w:val="center"/>
                    <w:rPr>
                      <w:rFonts w:ascii="Times New Roman" w:eastAsiaTheme="majorEastAsia" w:hAnsi="Times New Roman" w:cs="Times New Roman"/>
                      <w:b/>
                      <w:bCs/>
                      <w:i/>
                      <w:iCs/>
                      <w:color w:val="4F81BD" w:themeColor="accent1"/>
                      <w:sz w:val="24"/>
                      <w:szCs w:val="24"/>
                      <w:lang w:val="es-ES_tradnl"/>
                    </w:rPr>
                  </w:pPr>
                  <w:r w:rsidRPr="00F30F8C">
                    <w:rPr>
                      <w:rFonts w:ascii="Times New Roman" w:hAnsi="Times New Roman" w:cs="Times New Roman"/>
                      <w:sz w:val="24"/>
                      <w:szCs w:val="24"/>
                    </w:rPr>
                    <w:t>40%</w:t>
                  </w:r>
                </w:p>
              </w:tc>
            </w:tr>
            <w:tr w:rsidR="00F30F8C" w:rsidRPr="00F30F8C" w14:paraId="7A18E7E4" w14:textId="77777777" w:rsidTr="00405A3A">
              <w:trPr>
                <w:jc w:val="center"/>
              </w:trPr>
              <w:tc>
                <w:tcPr>
                  <w:tcW w:w="1074" w:type="pct"/>
                  <w:vAlign w:val="center"/>
                </w:tcPr>
                <w:p w14:paraId="0ED5024D" w14:textId="77777777" w:rsidR="00F30F8C" w:rsidRPr="00F30F8C" w:rsidRDefault="00F30F8C" w:rsidP="00405A3A">
                  <w:pPr>
                    <w:jc w:val="center"/>
                    <w:rPr>
                      <w:rFonts w:ascii="Times New Roman" w:hAnsi="Times New Roman" w:cs="Times New Roman"/>
                      <w:sz w:val="24"/>
                      <w:szCs w:val="24"/>
                    </w:rPr>
                  </w:pPr>
                  <w:r w:rsidRPr="00F30F8C">
                    <w:rPr>
                      <w:rFonts w:ascii="Times New Roman" w:hAnsi="Times New Roman" w:cs="Times New Roman"/>
                      <w:sz w:val="24"/>
                      <w:szCs w:val="24"/>
                    </w:rPr>
                    <w:t>Guanábana</w:t>
                  </w:r>
                </w:p>
              </w:tc>
              <w:tc>
                <w:tcPr>
                  <w:tcW w:w="1313" w:type="pct"/>
                  <w:vAlign w:val="center"/>
                </w:tcPr>
                <w:p w14:paraId="1CC604A3" w14:textId="77777777" w:rsidR="00F30F8C" w:rsidRPr="00F30F8C" w:rsidRDefault="00F30F8C" w:rsidP="00405A3A">
                  <w:pPr>
                    <w:jc w:val="center"/>
                    <w:rPr>
                      <w:rFonts w:ascii="Times New Roman" w:hAnsi="Times New Roman" w:cs="Times New Roman"/>
                      <w:sz w:val="24"/>
                      <w:szCs w:val="24"/>
                    </w:rPr>
                  </w:pPr>
                  <w:r w:rsidRPr="00F30F8C">
                    <w:rPr>
                      <w:rFonts w:ascii="Times New Roman" w:hAnsi="Times New Roman" w:cs="Times New Roman"/>
                      <w:sz w:val="24"/>
                      <w:szCs w:val="24"/>
                    </w:rPr>
                    <w:t>4</w:t>
                  </w:r>
                </w:p>
              </w:tc>
              <w:tc>
                <w:tcPr>
                  <w:tcW w:w="1447" w:type="pct"/>
                  <w:vAlign w:val="center"/>
                </w:tcPr>
                <w:p w14:paraId="73ACB1AF" w14:textId="77777777" w:rsidR="00F30F8C" w:rsidRPr="00F30F8C" w:rsidRDefault="00F30F8C" w:rsidP="00405A3A">
                  <w:pPr>
                    <w:jc w:val="center"/>
                    <w:rPr>
                      <w:rFonts w:ascii="Times New Roman" w:hAnsi="Times New Roman" w:cs="Times New Roman"/>
                      <w:sz w:val="24"/>
                      <w:szCs w:val="24"/>
                    </w:rPr>
                  </w:pPr>
                </w:p>
                <w:p w14:paraId="432989EC" w14:textId="77777777" w:rsidR="00F30F8C" w:rsidRPr="00F30F8C" w:rsidRDefault="00F30F8C" w:rsidP="00405A3A">
                  <w:pPr>
                    <w:jc w:val="center"/>
                    <w:rPr>
                      <w:rFonts w:ascii="Times New Roman" w:hAnsi="Times New Roman" w:cs="Times New Roman"/>
                      <w:sz w:val="24"/>
                      <w:szCs w:val="24"/>
                    </w:rPr>
                  </w:pPr>
                  <w:r w:rsidRPr="00F30F8C">
                    <w:rPr>
                      <w:rFonts w:ascii="Times New Roman" w:hAnsi="Times New Roman" w:cs="Times New Roman"/>
                      <w:sz w:val="24"/>
                      <w:szCs w:val="24"/>
                    </w:rPr>
                    <w:t>4/30 = 0,13</w:t>
                  </w:r>
                </w:p>
                <w:p w14:paraId="2B9D0C9C" w14:textId="77777777" w:rsidR="00F30F8C" w:rsidRPr="00F30F8C" w:rsidRDefault="00F30F8C" w:rsidP="00405A3A">
                  <w:pPr>
                    <w:jc w:val="center"/>
                    <w:rPr>
                      <w:rFonts w:ascii="Times New Roman" w:hAnsi="Times New Roman" w:cs="Times New Roman"/>
                      <w:sz w:val="24"/>
                      <w:szCs w:val="24"/>
                    </w:rPr>
                  </w:pPr>
                </w:p>
              </w:tc>
              <w:tc>
                <w:tcPr>
                  <w:tcW w:w="1166" w:type="pct"/>
                  <w:vAlign w:val="center"/>
                </w:tcPr>
                <w:p w14:paraId="42F98966" w14:textId="77777777" w:rsidR="00F30F8C" w:rsidRPr="00F30F8C" w:rsidRDefault="00F30F8C" w:rsidP="00405A3A">
                  <w:pPr>
                    <w:jc w:val="center"/>
                    <w:rPr>
                      <w:rFonts w:ascii="Times New Roman" w:hAnsi="Times New Roman" w:cs="Times New Roman"/>
                      <w:sz w:val="24"/>
                      <w:szCs w:val="24"/>
                    </w:rPr>
                  </w:pPr>
                  <w:r w:rsidRPr="00F30F8C">
                    <w:rPr>
                      <w:rFonts w:ascii="Times New Roman" w:hAnsi="Times New Roman" w:cs="Times New Roman"/>
                      <w:sz w:val="24"/>
                      <w:szCs w:val="24"/>
                    </w:rPr>
                    <w:t>13%</w:t>
                  </w:r>
                </w:p>
              </w:tc>
            </w:tr>
            <w:tr w:rsidR="00F30F8C" w:rsidRPr="00F30F8C" w14:paraId="3DD76414" w14:textId="77777777" w:rsidTr="00405A3A">
              <w:trPr>
                <w:jc w:val="center"/>
              </w:trPr>
              <w:tc>
                <w:tcPr>
                  <w:tcW w:w="1074" w:type="pct"/>
                  <w:vAlign w:val="center"/>
                </w:tcPr>
                <w:p w14:paraId="28850DDD" w14:textId="77777777" w:rsidR="00F30F8C" w:rsidRPr="00F30F8C" w:rsidRDefault="00F30F8C" w:rsidP="00405A3A">
                  <w:pPr>
                    <w:jc w:val="center"/>
                    <w:rPr>
                      <w:rFonts w:ascii="Times New Roman" w:hAnsi="Times New Roman" w:cs="Times New Roman"/>
                      <w:sz w:val="24"/>
                      <w:szCs w:val="24"/>
                    </w:rPr>
                  </w:pPr>
                  <w:r w:rsidRPr="00F30F8C">
                    <w:rPr>
                      <w:rFonts w:ascii="Times New Roman" w:hAnsi="Times New Roman" w:cs="Times New Roman"/>
                      <w:sz w:val="24"/>
                      <w:szCs w:val="24"/>
                    </w:rPr>
                    <w:t>Vainilla</w:t>
                  </w:r>
                </w:p>
              </w:tc>
              <w:tc>
                <w:tcPr>
                  <w:tcW w:w="1313" w:type="pct"/>
                  <w:vAlign w:val="center"/>
                </w:tcPr>
                <w:p w14:paraId="1371B0D4" w14:textId="77777777" w:rsidR="00F30F8C" w:rsidRPr="00F30F8C" w:rsidRDefault="00F30F8C" w:rsidP="00405A3A">
                  <w:pPr>
                    <w:jc w:val="center"/>
                    <w:rPr>
                      <w:rFonts w:ascii="Times New Roman" w:hAnsi="Times New Roman" w:cs="Times New Roman"/>
                      <w:sz w:val="24"/>
                      <w:szCs w:val="24"/>
                    </w:rPr>
                  </w:pPr>
                  <w:r w:rsidRPr="00F30F8C">
                    <w:rPr>
                      <w:rFonts w:ascii="Times New Roman" w:hAnsi="Times New Roman" w:cs="Times New Roman"/>
                      <w:sz w:val="24"/>
                      <w:szCs w:val="24"/>
                    </w:rPr>
                    <w:t>8</w:t>
                  </w:r>
                </w:p>
              </w:tc>
              <w:tc>
                <w:tcPr>
                  <w:tcW w:w="1447" w:type="pct"/>
                  <w:vAlign w:val="center"/>
                </w:tcPr>
                <w:p w14:paraId="0B996AD1" w14:textId="77777777" w:rsidR="00F30F8C" w:rsidRPr="00F30F8C" w:rsidRDefault="00F30F8C" w:rsidP="00405A3A">
                  <w:pPr>
                    <w:jc w:val="center"/>
                    <w:rPr>
                      <w:rFonts w:ascii="Times New Roman" w:hAnsi="Times New Roman" w:cs="Times New Roman"/>
                      <w:sz w:val="24"/>
                      <w:szCs w:val="24"/>
                    </w:rPr>
                  </w:pPr>
                </w:p>
                <w:p w14:paraId="17A39770" w14:textId="77777777" w:rsidR="00F30F8C" w:rsidRPr="00F30F8C" w:rsidRDefault="00F30F8C" w:rsidP="00405A3A">
                  <w:pPr>
                    <w:jc w:val="center"/>
                    <w:rPr>
                      <w:rFonts w:ascii="Times New Roman" w:hAnsi="Times New Roman" w:cs="Times New Roman"/>
                      <w:sz w:val="24"/>
                      <w:szCs w:val="24"/>
                    </w:rPr>
                  </w:pPr>
                  <w:r w:rsidRPr="00F30F8C">
                    <w:rPr>
                      <w:rFonts w:ascii="Times New Roman" w:hAnsi="Times New Roman" w:cs="Times New Roman"/>
                      <w:sz w:val="24"/>
                      <w:szCs w:val="24"/>
                    </w:rPr>
                    <w:t>8/30 = 0,27</w:t>
                  </w:r>
                </w:p>
                <w:p w14:paraId="79F57069" w14:textId="77777777" w:rsidR="00F30F8C" w:rsidRPr="00F30F8C" w:rsidRDefault="00F30F8C" w:rsidP="00405A3A">
                  <w:pPr>
                    <w:jc w:val="center"/>
                    <w:rPr>
                      <w:rFonts w:ascii="Times New Roman" w:hAnsi="Times New Roman" w:cs="Times New Roman"/>
                      <w:sz w:val="24"/>
                      <w:szCs w:val="24"/>
                    </w:rPr>
                  </w:pPr>
                </w:p>
              </w:tc>
              <w:tc>
                <w:tcPr>
                  <w:tcW w:w="1166" w:type="pct"/>
                  <w:vAlign w:val="center"/>
                </w:tcPr>
                <w:p w14:paraId="57E66C59" w14:textId="77777777" w:rsidR="00F30F8C" w:rsidRPr="00F30F8C" w:rsidRDefault="00F30F8C" w:rsidP="00405A3A">
                  <w:pPr>
                    <w:jc w:val="center"/>
                    <w:rPr>
                      <w:rFonts w:ascii="Times New Roman" w:hAnsi="Times New Roman" w:cs="Times New Roman"/>
                      <w:sz w:val="24"/>
                      <w:szCs w:val="24"/>
                    </w:rPr>
                  </w:pPr>
                  <w:r w:rsidRPr="00F30F8C">
                    <w:rPr>
                      <w:rFonts w:ascii="Times New Roman" w:hAnsi="Times New Roman" w:cs="Times New Roman"/>
                      <w:sz w:val="24"/>
                      <w:szCs w:val="24"/>
                    </w:rPr>
                    <w:t>27%</w:t>
                  </w:r>
                </w:p>
              </w:tc>
            </w:tr>
            <w:tr w:rsidR="00F30F8C" w:rsidRPr="00F30F8C" w14:paraId="5E60AD65" w14:textId="77777777" w:rsidTr="00405A3A">
              <w:trPr>
                <w:jc w:val="center"/>
              </w:trPr>
              <w:tc>
                <w:tcPr>
                  <w:tcW w:w="1074" w:type="pct"/>
                  <w:vAlign w:val="center"/>
                </w:tcPr>
                <w:p w14:paraId="0B2733A1" w14:textId="77777777" w:rsidR="00F30F8C" w:rsidRPr="00F30F8C" w:rsidRDefault="00F30F8C" w:rsidP="00405A3A">
                  <w:pPr>
                    <w:jc w:val="center"/>
                    <w:rPr>
                      <w:rFonts w:ascii="Times New Roman" w:hAnsi="Times New Roman" w:cs="Times New Roman"/>
                      <w:sz w:val="24"/>
                      <w:szCs w:val="24"/>
                    </w:rPr>
                  </w:pPr>
                  <w:r w:rsidRPr="00F30F8C">
                    <w:rPr>
                      <w:rFonts w:ascii="Times New Roman" w:hAnsi="Times New Roman" w:cs="Times New Roman"/>
                      <w:sz w:val="24"/>
                      <w:szCs w:val="24"/>
                    </w:rPr>
                    <w:t>Limón</w:t>
                  </w:r>
                </w:p>
              </w:tc>
              <w:tc>
                <w:tcPr>
                  <w:tcW w:w="1313" w:type="pct"/>
                  <w:vAlign w:val="center"/>
                </w:tcPr>
                <w:p w14:paraId="79F44B3A" w14:textId="77777777" w:rsidR="00F30F8C" w:rsidRPr="00F30F8C" w:rsidRDefault="00F30F8C" w:rsidP="00405A3A">
                  <w:pPr>
                    <w:jc w:val="center"/>
                    <w:rPr>
                      <w:rFonts w:ascii="Times New Roman" w:hAnsi="Times New Roman" w:cs="Times New Roman"/>
                      <w:sz w:val="24"/>
                      <w:szCs w:val="24"/>
                    </w:rPr>
                  </w:pPr>
                  <w:r w:rsidRPr="00F30F8C">
                    <w:rPr>
                      <w:rFonts w:ascii="Times New Roman" w:hAnsi="Times New Roman" w:cs="Times New Roman"/>
                      <w:sz w:val="24"/>
                      <w:szCs w:val="24"/>
                    </w:rPr>
                    <w:t>6</w:t>
                  </w:r>
                </w:p>
              </w:tc>
              <w:tc>
                <w:tcPr>
                  <w:tcW w:w="1447" w:type="pct"/>
                  <w:vAlign w:val="center"/>
                </w:tcPr>
                <w:p w14:paraId="2BF6E290" w14:textId="77777777" w:rsidR="00F30F8C" w:rsidRPr="00F30F8C" w:rsidRDefault="00F30F8C" w:rsidP="00405A3A">
                  <w:pPr>
                    <w:jc w:val="center"/>
                    <w:rPr>
                      <w:rFonts w:ascii="Times New Roman" w:hAnsi="Times New Roman" w:cs="Times New Roman"/>
                      <w:sz w:val="24"/>
                      <w:szCs w:val="24"/>
                    </w:rPr>
                  </w:pPr>
                </w:p>
                <w:p w14:paraId="395E76C5" w14:textId="77777777" w:rsidR="00F30F8C" w:rsidRPr="00F30F8C" w:rsidRDefault="00F30F8C" w:rsidP="00405A3A">
                  <w:pPr>
                    <w:jc w:val="center"/>
                    <w:rPr>
                      <w:rFonts w:ascii="Times New Roman" w:hAnsi="Times New Roman" w:cs="Times New Roman"/>
                      <w:sz w:val="24"/>
                      <w:szCs w:val="24"/>
                    </w:rPr>
                  </w:pPr>
                  <w:r w:rsidRPr="00F30F8C">
                    <w:rPr>
                      <w:rFonts w:ascii="Times New Roman" w:hAnsi="Times New Roman" w:cs="Times New Roman"/>
                      <w:sz w:val="24"/>
                      <w:szCs w:val="24"/>
                    </w:rPr>
                    <w:t>6/30= 0,20</w:t>
                  </w:r>
                </w:p>
                <w:p w14:paraId="77FF2FD7" w14:textId="77777777" w:rsidR="00F30F8C" w:rsidRPr="00F30F8C" w:rsidRDefault="00F30F8C" w:rsidP="00405A3A">
                  <w:pPr>
                    <w:jc w:val="center"/>
                    <w:rPr>
                      <w:rFonts w:ascii="Times New Roman" w:hAnsi="Times New Roman" w:cs="Times New Roman"/>
                      <w:sz w:val="24"/>
                      <w:szCs w:val="24"/>
                    </w:rPr>
                  </w:pPr>
                </w:p>
              </w:tc>
              <w:tc>
                <w:tcPr>
                  <w:tcW w:w="1166" w:type="pct"/>
                  <w:vAlign w:val="center"/>
                </w:tcPr>
                <w:p w14:paraId="13DB47DD" w14:textId="235741B9" w:rsidR="00F30F8C" w:rsidRPr="00F30F8C" w:rsidRDefault="00F30F8C" w:rsidP="009C4580">
                  <w:pPr>
                    <w:jc w:val="center"/>
                    <w:rPr>
                      <w:rFonts w:ascii="Times New Roman" w:eastAsiaTheme="majorEastAsia" w:hAnsi="Times New Roman" w:cs="Times New Roman"/>
                      <w:b/>
                      <w:bCs/>
                      <w:i/>
                      <w:iCs/>
                      <w:color w:val="4F81BD" w:themeColor="accent1"/>
                      <w:sz w:val="24"/>
                      <w:szCs w:val="24"/>
                      <w:lang w:val="es-ES_tradnl"/>
                    </w:rPr>
                  </w:pPr>
                  <w:r w:rsidRPr="00F30F8C">
                    <w:rPr>
                      <w:rFonts w:ascii="Times New Roman" w:hAnsi="Times New Roman" w:cs="Times New Roman"/>
                      <w:sz w:val="24"/>
                      <w:szCs w:val="24"/>
                    </w:rPr>
                    <w:t>20%</w:t>
                  </w:r>
                </w:p>
              </w:tc>
            </w:tr>
            <w:tr w:rsidR="00F30F8C" w:rsidRPr="00F30F8C" w14:paraId="1C552B55" w14:textId="77777777" w:rsidTr="00405A3A">
              <w:trPr>
                <w:jc w:val="center"/>
              </w:trPr>
              <w:tc>
                <w:tcPr>
                  <w:tcW w:w="1074" w:type="pct"/>
                  <w:vAlign w:val="center"/>
                </w:tcPr>
                <w:p w14:paraId="3DE8D9CD" w14:textId="77777777" w:rsidR="00F30F8C" w:rsidRPr="00F30F8C" w:rsidRDefault="00F30F8C" w:rsidP="00405A3A">
                  <w:pPr>
                    <w:jc w:val="center"/>
                    <w:rPr>
                      <w:rFonts w:ascii="Times New Roman" w:hAnsi="Times New Roman" w:cs="Times New Roman"/>
                      <w:b/>
                      <w:sz w:val="24"/>
                      <w:szCs w:val="24"/>
                    </w:rPr>
                  </w:pPr>
                  <w:r w:rsidRPr="00F30F8C">
                    <w:rPr>
                      <w:rFonts w:ascii="Times New Roman" w:hAnsi="Times New Roman" w:cs="Times New Roman"/>
                      <w:b/>
                      <w:sz w:val="24"/>
                      <w:szCs w:val="24"/>
                    </w:rPr>
                    <w:t>TOTAL</w:t>
                  </w:r>
                </w:p>
              </w:tc>
              <w:tc>
                <w:tcPr>
                  <w:tcW w:w="1313" w:type="pct"/>
                  <w:vAlign w:val="center"/>
                </w:tcPr>
                <w:p w14:paraId="28F86CB5" w14:textId="77777777" w:rsidR="00F30F8C" w:rsidRPr="00F30F8C" w:rsidRDefault="00F30F8C" w:rsidP="00405A3A">
                  <w:pPr>
                    <w:jc w:val="center"/>
                    <w:rPr>
                      <w:rFonts w:ascii="Times New Roman" w:hAnsi="Times New Roman" w:cs="Times New Roman"/>
                      <w:b/>
                      <w:sz w:val="24"/>
                      <w:szCs w:val="24"/>
                    </w:rPr>
                  </w:pPr>
                  <w:r w:rsidRPr="00F30F8C">
                    <w:rPr>
                      <w:rFonts w:ascii="Times New Roman" w:hAnsi="Times New Roman" w:cs="Times New Roman"/>
                      <w:b/>
                      <w:sz w:val="24"/>
                      <w:szCs w:val="24"/>
                    </w:rPr>
                    <w:t>30</w:t>
                  </w:r>
                </w:p>
              </w:tc>
              <w:tc>
                <w:tcPr>
                  <w:tcW w:w="1447" w:type="pct"/>
                  <w:vAlign w:val="center"/>
                </w:tcPr>
                <w:p w14:paraId="5D6F306C" w14:textId="77777777" w:rsidR="00F30F8C" w:rsidRPr="00F30F8C" w:rsidRDefault="00F30F8C" w:rsidP="00405A3A">
                  <w:pPr>
                    <w:jc w:val="center"/>
                    <w:rPr>
                      <w:rFonts w:ascii="Times New Roman" w:hAnsi="Times New Roman" w:cs="Times New Roman"/>
                      <w:b/>
                      <w:sz w:val="24"/>
                      <w:szCs w:val="24"/>
                    </w:rPr>
                  </w:pPr>
                </w:p>
                <w:p w14:paraId="0DA182D1" w14:textId="77777777" w:rsidR="00F30F8C" w:rsidRPr="00F30F8C" w:rsidRDefault="00F30F8C" w:rsidP="00405A3A">
                  <w:pPr>
                    <w:jc w:val="center"/>
                    <w:rPr>
                      <w:rFonts w:ascii="Times New Roman" w:hAnsi="Times New Roman" w:cs="Times New Roman"/>
                      <w:b/>
                      <w:sz w:val="24"/>
                      <w:szCs w:val="24"/>
                    </w:rPr>
                  </w:pPr>
                  <w:r w:rsidRPr="00F30F8C">
                    <w:rPr>
                      <w:rFonts w:ascii="Times New Roman" w:hAnsi="Times New Roman" w:cs="Times New Roman"/>
                      <w:b/>
                      <w:sz w:val="24"/>
                      <w:szCs w:val="24"/>
                    </w:rPr>
                    <w:t>30/30 = 1</w:t>
                  </w:r>
                </w:p>
                <w:p w14:paraId="08244EC4" w14:textId="77777777" w:rsidR="00F30F8C" w:rsidRPr="00F30F8C" w:rsidRDefault="00F30F8C" w:rsidP="00405A3A">
                  <w:pPr>
                    <w:jc w:val="center"/>
                    <w:rPr>
                      <w:rFonts w:ascii="Times New Roman" w:hAnsi="Times New Roman" w:cs="Times New Roman"/>
                      <w:b/>
                      <w:sz w:val="24"/>
                      <w:szCs w:val="24"/>
                    </w:rPr>
                  </w:pPr>
                </w:p>
              </w:tc>
              <w:tc>
                <w:tcPr>
                  <w:tcW w:w="1166" w:type="pct"/>
                  <w:vAlign w:val="center"/>
                </w:tcPr>
                <w:p w14:paraId="73EE6993" w14:textId="77777777" w:rsidR="00F30F8C" w:rsidRPr="00F30F8C" w:rsidRDefault="00F30F8C" w:rsidP="00405A3A">
                  <w:pPr>
                    <w:jc w:val="center"/>
                    <w:rPr>
                      <w:rFonts w:ascii="Times New Roman" w:hAnsi="Times New Roman" w:cs="Times New Roman"/>
                      <w:b/>
                      <w:sz w:val="24"/>
                      <w:szCs w:val="24"/>
                    </w:rPr>
                  </w:pPr>
                  <w:r w:rsidRPr="00F30F8C">
                    <w:rPr>
                      <w:rFonts w:ascii="Times New Roman" w:hAnsi="Times New Roman" w:cs="Times New Roman"/>
                      <w:b/>
                      <w:sz w:val="24"/>
                      <w:szCs w:val="24"/>
                    </w:rPr>
                    <w:t>100%</w:t>
                  </w:r>
                </w:p>
              </w:tc>
            </w:tr>
          </w:tbl>
          <w:p w14:paraId="0A6C2A55" w14:textId="77777777" w:rsidR="00F30F8C" w:rsidRPr="00F30F8C" w:rsidRDefault="00F30F8C" w:rsidP="00405A3A">
            <w:pPr>
              <w:rPr>
                <w:rFonts w:ascii="Times New Roman" w:hAnsi="Times New Roman" w:cs="Times New Roman"/>
                <w:sz w:val="24"/>
                <w:szCs w:val="24"/>
                <w:shd w:val="clear" w:color="auto" w:fill="222222"/>
              </w:rPr>
            </w:pPr>
          </w:p>
          <w:p w14:paraId="72A0B92C" w14:textId="77777777" w:rsidR="00F30F8C" w:rsidRPr="00F30F8C" w:rsidRDefault="00F30F8C" w:rsidP="00405A3A">
            <w:pPr>
              <w:rPr>
                <w:rFonts w:ascii="Times New Roman" w:hAnsi="Times New Roman" w:cs="Times New Roman"/>
                <w:sz w:val="24"/>
                <w:szCs w:val="24"/>
              </w:rPr>
            </w:pPr>
          </w:p>
        </w:tc>
      </w:tr>
      <w:tr w:rsidR="00F30F8C" w:rsidRPr="00F30F8C" w14:paraId="279B8076" w14:textId="77777777" w:rsidTr="00405A3A">
        <w:tc>
          <w:tcPr>
            <w:tcW w:w="2518" w:type="dxa"/>
          </w:tcPr>
          <w:p w14:paraId="059A6974" w14:textId="77777777" w:rsidR="00F30F8C" w:rsidRPr="00F30F8C" w:rsidRDefault="00F30F8C" w:rsidP="00405A3A">
            <w:pPr>
              <w:rPr>
                <w:rFonts w:ascii="Times New Roman" w:hAnsi="Times New Roman" w:cs="Times New Roman"/>
                <w:sz w:val="24"/>
                <w:szCs w:val="24"/>
              </w:rPr>
            </w:pPr>
            <w:r w:rsidRPr="00F30F8C">
              <w:rPr>
                <w:rFonts w:ascii="Times New Roman" w:hAnsi="Times New Roman" w:cs="Times New Roman"/>
                <w:b/>
                <w:sz w:val="24"/>
                <w:szCs w:val="24"/>
              </w:rPr>
              <w:t>Pie de imagen</w:t>
            </w:r>
          </w:p>
        </w:tc>
        <w:tc>
          <w:tcPr>
            <w:tcW w:w="6515" w:type="dxa"/>
          </w:tcPr>
          <w:p w14:paraId="0FCC31B4" w14:textId="77777777" w:rsidR="00F30F8C" w:rsidRPr="00F30F8C" w:rsidRDefault="00F30F8C" w:rsidP="00405A3A">
            <w:pPr>
              <w:rPr>
                <w:rFonts w:ascii="Times New Roman" w:hAnsi="Times New Roman" w:cs="Times New Roman"/>
                <w:sz w:val="24"/>
                <w:szCs w:val="24"/>
              </w:rPr>
            </w:pPr>
            <w:r w:rsidRPr="00F30F8C">
              <w:rPr>
                <w:rFonts w:ascii="Times New Roman" w:hAnsi="Times New Roman" w:cs="Times New Roman"/>
                <w:sz w:val="24"/>
                <w:szCs w:val="24"/>
              </w:rPr>
              <w:t>La frecuencia relativa se puede expresar como una fracción o como un  decimal.</w:t>
            </w:r>
          </w:p>
        </w:tc>
      </w:tr>
      <w:tr w:rsidR="00F30F8C" w:rsidRPr="00F30F8C" w14:paraId="0FA19EC8" w14:textId="77777777" w:rsidTr="00405A3A">
        <w:tc>
          <w:tcPr>
            <w:tcW w:w="2518" w:type="dxa"/>
          </w:tcPr>
          <w:p w14:paraId="139BFFF1" w14:textId="77777777" w:rsidR="00F30F8C" w:rsidRPr="00F30F8C" w:rsidRDefault="00F30F8C" w:rsidP="00405A3A">
            <w:pPr>
              <w:rPr>
                <w:rFonts w:ascii="Times New Roman" w:hAnsi="Times New Roman" w:cs="Times New Roman"/>
                <w:b/>
                <w:sz w:val="24"/>
                <w:szCs w:val="24"/>
              </w:rPr>
            </w:pPr>
            <w:r w:rsidRPr="00F30F8C">
              <w:rPr>
                <w:rFonts w:ascii="Times New Roman" w:hAnsi="Times New Roman" w:cs="Times New Roman"/>
                <w:b/>
                <w:sz w:val="24"/>
                <w:szCs w:val="24"/>
              </w:rPr>
              <w:t>Ubicación del pie de imagen</w:t>
            </w:r>
          </w:p>
        </w:tc>
        <w:tc>
          <w:tcPr>
            <w:tcW w:w="6515" w:type="dxa"/>
          </w:tcPr>
          <w:p w14:paraId="62B6888E" w14:textId="77777777" w:rsidR="00F30F8C" w:rsidRPr="00F30F8C" w:rsidRDefault="00F30F8C" w:rsidP="00405A3A">
            <w:pPr>
              <w:rPr>
                <w:rFonts w:ascii="Times New Roman" w:hAnsi="Times New Roman" w:cs="Times New Roman"/>
                <w:sz w:val="24"/>
                <w:szCs w:val="24"/>
              </w:rPr>
            </w:pPr>
            <w:r w:rsidRPr="00F30F8C">
              <w:rPr>
                <w:rFonts w:ascii="Times New Roman" w:hAnsi="Times New Roman" w:cs="Times New Roman"/>
                <w:sz w:val="24"/>
                <w:szCs w:val="24"/>
              </w:rPr>
              <w:t>Lateral</w:t>
            </w:r>
          </w:p>
        </w:tc>
      </w:tr>
    </w:tbl>
    <w:p w14:paraId="46552769" w14:textId="77777777" w:rsidR="00F30F8C" w:rsidRPr="00F30F8C" w:rsidRDefault="00F30F8C" w:rsidP="00F30F8C">
      <w:pPr>
        <w:shd w:val="clear" w:color="auto" w:fill="FFFFFF"/>
        <w:spacing w:after="0"/>
        <w:jc w:val="both"/>
        <w:rPr>
          <w:rFonts w:ascii="Times New Roman" w:hAnsi="Times New Roman" w:cs="Times New Roman"/>
        </w:rPr>
      </w:pPr>
    </w:p>
    <w:p w14:paraId="4BD5CF4B" w14:textId="77777777" w:rsidR="00F30F8C" w:rsidRPr="00F30F8C" w:rsidRDefault="00F30F8C" w:rsidP="00F30F8C">
      <w:pPr>
        <w:shd w:val="clear" w:color="auto" w:fill="FFFFFF"/>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F30F8C" w:rsidRPr="00F30F8C" w14:paraId="5EB01FD9" w14:textId="77777777" w:rsidTr="00405A3A">
        <w:tc>
          <w:tcPr>
            <w:tcW w:w="8978" w:type="dxa"/>
            <w:gridSpan w:val="2"/>
            <w:shd w:val="clear" w:color="auto" w:fill="000000" w:themeFill="text1"/>
          </w:tcPr>
          <w:p w14:paraId="647E5C84" w14:textId="77777777" w:rsidR="00F30F8C" w:rsidRPr="00F30F8C" w:rsidRDefault="00F30F8C" w:rsidP="00405A3A">
            <w:pPr>
              <w:jc w:val="center"/>
              <w:rPr>
                <w:rFonts w:ascii="Times New Roman" w:hAnsi="Times New Roman" w:cs="Times New Roman"/>
                <w:b/>
                <w:sz w:val="24"/>
                <w:szCs w:val="24"/>
              </w:rPr>
            </w:pPr>
            <w:r w:rsidRPr="00F30F8C">
              <w:rPr>
                <w:rFonts w:ascii="Times New Roman" w:hAnsi="Times New Roman" w:cs="Times New Roman"/>
                <w:b/>
                <w:sz w:val="24"/>
                <w:szCs w:val="24"/>
              </w:rPr>
              <w:t>Destacado</w:t>
            </w:r>
          </w:p>
        </w:tc>
      </w:tr>
      <w:tr w:rsidR="00F30F8C" w:rsidRPr="00F30F8C" w14:paraId="378C996F" w14:textId="77777777" w:rsidTr="00405A3A">
        <w:tc>
          <w:tcPr>
            <w:tcW w:w="2518" w:type="dxa"/>
          </w:tcPr>
          <w:p w14:paraId="25C2B741" w14:textId="77777777" w:rsidR="00F30F8C" w:rsidRPr="00F30F8C" w:rsidRDefault="00F30F8C" w:rsidP="00405A3A">
            <w:pPr>
              <w:rPr>
                <w:rFonts w:ascii="Times New Roman" w:hAnsi="Times New Roman" w:cs="Times New Roman"/>
                <w:b/>
                <w:sz w:val="24"/>
                <w:szCs w:val="24"/>
              </w:rPr>
            </w:pPr>
            <w:r w:rsidRPr="00F30F8C">
              <w:rPr>
                <w:rFonts w:ascii="Times New Roman" w:hAnsi="Times New Roman" w:cs="Times New Roman"/>
                <w:b/>
                <w:sz w:val="24"/>
                <w:szCs w:val="24"/>
              </w:rPr>
              <w:t>Contenido</w:t>
            </w:r>
          </w:p>
        </w:tc>
        <w:tc>
          <w:tcPr>
            <w:tcW w:w="6460" w:type="dxa"/>
          </w:tcPr>
          <w:p w14:paraId="39FCEFE9" w14:textId="77777777" w:rsidR="00F30F8C" w:rsidRPr="00F30F8C" w:rsidRDefault="00F30F8C" w:rsidP="005618BC">
            <w:pPr>
              <w:jc w:val="both"/>
              <w:rPr>
                <w:rFonts w:ascii="Times New Roman" w:hAnsi="Times New Roman" w:cs="Times New Roman"/>
              </w:rPr>
            </w:pPr>
            <w:r w:rsidRPr="00F30F8C">
              <w:rPr>
                <w:rFonts w:ascii="Times New Roman" w:eastAsia="Times New Roman" w:hAnsi="Times New Roman" w:cs="Times New Roman"/>
                <w:lang w:val="es-ES" w:eastAsia="es-ES"/>
              </w:rPr>
              <w:t>La </w:t>
            </w:r>
            <w:r w:rsidRPr="00F30F8C">
              <w:rPr>
                <w:rFonts w:ascii="Times New Roman" w:eastAsia="Times New Roman" w:hAnsi="Times New Roman" w:cs="Times New Roman"/>
                <w:bCs/>
                <w:lang w:val="es-ES" w:eastAsia="es-ES"/>
              </w:rPr>
              <w:t>suma</w:t>
            </w:r>
            <w:r w:rsidRPr="00F30F8C">
              <w:rPr>
                <w:rFonts w:ascii="Times New Roman" w:eastAsia="Times New Roman" w:hAnsi="Times New Roman" w:cs="Times New Roman"/>
                <w:lang w:val="es-ES" w:eastAsia="es-ES"/>
              </w:rPr>
              <w:t> de las frecuencias relativas </w:t>
            </w:r>
            <w:r w:rsidRPr="00F30F8C">
              <w:rPr>
                <w:rFonts w:ascii="Times New Roman" w:eastAsia="Times New Roman" w:hAnsi="Times New Roman" w:cs="Times New Roman"/>
                <w:bCs/>
                <w:lang w:val="es-ES" w:eastAsia="es-ES"/>
              </w:rPr>
              <w:t>es igual a</w:t>
            </w:r>
            <w:r w:rsidRPr="00F30F8C">
              <w:rPr>
                <w:rFonts w:ascii="Times New Roman" w:eastAsia="Times New Roman" w:hAnsi="Times New Roman" w:cs="Times New Roman"/>
                <w:b/>
                <w:bCs/>
                <w:lang w:val="es-ES" w:eastAsia="es-ES"/>
              </w:rPr>
              <w:t xml:space="preserve"> </w:t>
            </w:r>
            <w:r w:rsidRPr="00F30F8C">
              <w:rPr>
                <w:rFonts w:ascii="Times New Roman" w:eastAsia="Times New Roman" w:hAnsi="Times New Roman" w:cs="Times New Roman"/>
                <w:bCs/>
                <w:lang w:val="es-ES" w:eastAsia="es-ES"/>
              </w:rPr>
              <w:t>1</w:t>
            </w:r>
            <w:r w:rsidRPr="00F30F8C">
              <w:rPr>
                <w:rFonts w:ascii="Times New Roman" w:eastAsia="Times New Roman" w:hAnsi="Times New Roman" w:cs="Times New Roman"/>
                <w:lang w:val="es-ES" w:eastAsia="es-ES"/>
              </w:rPr>
              <w:t>.</w:t>
            </w:r>
          </w:p>
        </w:tc>
      </w:tr>
    </w:tbl>
    <w:p w14:paraId="27E6FE5C" w14:textId="77777777" w:rsidR="008574D4" w:rsidRPr="00F30F8C" w:rsidRDefault="008574D4" w:rsidP="00A75025">
      <w:pPr>
        <w:spacing w:after="0"/>
        <w:jc w:val="both"/>
        <w:rPr>
          <w:rFonts w:ascii="Times New Roman" w:hAnsi="Times New Roman" w:cs="Times New Roman"/>
        </w:rPr>
      </w:pPr>
    </w:p>
    <w:p w14:paraId="63B8CA63" w14:textId="77777777" w:rsidR="00D677E2" w:rsidRPr="00F30F8C" w:rsidRDefault="00D677E2" w:rsidP="00A75025">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D677E2" w:rsidRPr="00F30F8C" w14:paraId="04E4BE88" w14:textId="77777777" w:rsidTr="008574D4">
        <w:tc>
          <w:tcPr>
            <w:tcW w:w="8828" w:type="dxa"/>
            <w:gridSpan w:val="2"/>
            <w:shd w:val="clear" w:color="auto" w:fill="000000" w:themeFill="text1"/>
          </w:tcPr>
          <w:p w14:paraId="4339364B" w14:textId="77777777" w:rsidR="00D677E2" w:rsidRPr="00F30F8C" w:rsidRDefault="00D677E2" w:rsidP="008574D4">
            <w:pPr>
              <w:jc w:val="center"/>
              <w:rPr>
                <w:rFonts w:ascii="Times New Roman" w:hAnsi="Times New Roman" w:cs="Times New Roman"/>
                <w:b/>
                <w:sz w:val="24"/>
                <w:szCs w:val="24"/>
              </w:rPr>
            </w:pPr>
            <w:r w:rsidRPr="00F30F8C">
              <w:rPr>
                <w:rFonts w:ascii="Times New Roman" w:hAnsi="Times New Roman" w:cs="Times New Roman"/>
                <w:b/>
                <w:sz w:val="24"/>
                <w:szCs w:val="24"/>
              </w:rPr>
              <w:t>Practica (recurso de ejercitación)</w:t>
            </w:r>
          </w:p>
        </w:tc>
      </w:tr>
      <w:tr w:rsidR="00D677E2" w:rsidRPr="00F30F8C" w14:paraId="04CF6E95" w14:textId="77777777" w:rsidTr="008574D4">
        <w:tc>
          <w:tcPr>
            <w:tcW w:w="2477" w:type="dxa"/>
          </w:tcPr>
          <w:p w14:paraId="566E0E5E" w14:textId="77777777" w:rsidR="00D677E2" w:rsidRPr="00F30F8C" w:rsidRDefault="00D677E2" w:rsidP="008574D4">
            <w:pPr>
              <w:rPr>
                <w:rFonts w:ascii="Times New Roman" w:hAnsi="Times New Roman" w:cs="Times New Roman"/>
                <w:b/>
                <w:sz w:val="24"/>
                <w:szCs w:val="24"/>
              </w:rPr>
            </w:pPr>
            <w:r w:rsidRPr="00F30F8C">
              <w:rPr>
                <w:rFonts w:ascii="Times New Roman" w:hAnsi="Times New Roman" w:cs="Times New Roman"/>
                <w:b/>
                <w:sz w:val="24"/>
                <w:szCs w:val="24"/>
              </w:rPr>
              <w:t>Código</w:t>
            </w:r>
          </w:p>
        </w:tc>
        <w:tc>
          <w:tcPr>
            <w:tcW w:w="6351" w:type="dxa"/>
          </w:tcPr>
          <w:p w14:paraId="572A175F" w14:textId="77777777" w:rsidR="00D677E2" w:rsidRPr="00F30F8C" w:rsidRDefault="00D677E2" w:rsidP="008574D4">
            <w:pPr>
              <w:rPr>
                <w:rFonts w:ascii="Times New Roman" w:hAnsi="Times New Roman" w:cs="Times New Roman"/>
                <w:b/>
                <w:sz w:val="24"/>
                <w:szCs w:val="24"/>
              </w:rPr>
            </w:pPr>
            <w:r w:rsidRPr="00F30F8C">
              <w:rPr>
                <w:rFonts w:ascii="Times New Roman" w:hAnsi="Times New Roman" w:cs="Times New Roman"/>
                <w:sz w:val="24"/>
                <w:szCs w:val="24"/>
              </w:rPr>
              <w:t>MA_06_14_REC60</w:t>
            </w:r>
          </w:p>
        </w:tc>
      </w:tr>
      <w:tr w:rsidR="00D677E2" w:rsidRPr="00F30F8C" w14:paraId="29EF2ADB" w14:textId="77777777" w:rsidTr="008574D4">
        <w:tc>
          <w:tcPr>
            <w:tcW w:w="2477" w:type="dxa"/>
          </w:tcPr>
          <w:p w14:paraId="24D20027" w14:textId="77777777" w:rsidR="00D677E2" w:rsidRPr="00F30F8C" w:rsidRDefault="00D677E2" w:rsidP="008574D4">
            <w:pPr>
              <w:rPr>
                <w:rFonts w:ascii="Times New Roman" w:hAnsi="Times New Roman" w:cs="Times New Roman"/>
                <w:sz w:val="24"/>
                <w:szCs w:val="24"/>
              </w:rPr>
            </w:pPr>
            <w:r w:rsidRPr="00F30F8C">
              <w:rPr>
                <w:rFonts w:ascii="Times New Roman" w:hAnsi="Times New Roman" w:cs="Times New Roman"/>
                <w:b/>
                <w:sz w:val="24"/>
                <w:szCs w:val="24"/>
              </w:rPr>
              <w:t>Título</w:t>
            </w:r>
          </w:p>
        </w:tc>
        <w:tc>
          <w:tcPr>
            <w:tcW w:w="6351" w:type="dxa"/>
          </w:tcPr>
          <w:p w14:paraId="275CB096" w14:textId="77777777" w:rsidR="00D677E2" w:rsidRPr="00F30F8C" w:rsidRDefault="00D677E2" w:rsidP="008574D4">
            <w:pPr>
              <w:rPr>
                <w:rFonts w:ascii="Times New Roman" w:hAnsi="Times New Roman" w:cs="Times New Roman"/>
                <w:sz w:val="24"/>
                <w:szCs w:val="24"/>
              </w:rPr>
            </w:pPr>
            <w:r w:rsidRPr="00F30F8C">
              <w:rPr>
                <w:rFonts w:ascii="Times New Roman" w:hAnsi="Times New Roman" w:cs="Times New Roman"/>
                <w:sz w:val="24"/>
                <w:szCs w:val="24"/>
              </w:rPr>
              <w:t>Identifica la frecuencia absoluta y la frecuencia relativa</w:t>
            </w:r>
          </w:p>
        </w:tc>
      </w:tr>
      <w:tr w:rsidR="00D677E2" w:rsidRPr="00F30F8C" w14:paraId="01F07453" w14:textId="77777777" w:rsidTr="008574D4">
        <w:tc>
          <w:tcPr>
            <w:tcW w:w="2477" w:type="dxa"/>
          </w:tcPr>
          <w:p w14:paraId="574BEE85" w14:textId="77777777" w:rsidR="00D677E2" w:rsidRPr="00F30F8C" w:rsidRDefault="00D677E2" w:rsidP="008574D4">
            <w:pPr>
              <w:rPr>
                <w:rFonts w:ascii="Times New Roman" w:hAnsi="Times New Roman" w:cs="Times New Roman"/>
                <w:sz w:val="24"/>
                <w:szCs w:val="24"/>
              </w:rPr>
            </w:pPr>
            <w:r w:rsidRPr="00F30F8C">
              <w:rPr>
                <w:rFonts w:ascii="Times New Roman" w:hAnsi="Times New Roman" w:cs="Times New Roman"/>
                <w:b/>
                <w:sz w:val="24"/>
                <w:szCs w:val="24"/>
              </w:rPr>
              <w:t>Descripción</w:t>
            </w:r>
          </w:p>
        </w:tc>
        <w:tc>
          <w:tcPr>
            <w:tcW w:w="6351" w:type="dxa"/>
          </w:tcPr>
          <w:p w14:paraId="170A51CA" w14:textId="77777777" w:rsidR="00D677E2" w:rsidRPr="00F30F8C" w:rsidRDefault="00D677E2" w:rsidP="008574D4">
            <w:pPr>
              <w:rPr>
                <w:rFonts w:ascii="Times New Roman" w:hAnsi="Times New Roman" w:cs="Times New Roman"/>
                <w:sz w:val="24"/>
                <w:szCs w:val="24"/>
              </w:rPr>
            </w:pPr>
            <w:r w:rsidRPr="00F30F8C">
              <w:rPr>
                <w:rFonts w:ascii="Times New Roman" w:hAnsi="Times New Roman" w:cs="Times New Roman"/>
                <w:sz w:val="24"/>
                <w:szCs w:val="24"/>
              </w:rPr>
              <w:t>Actividad para identificar las frecuencias absoluta y relativa</w:t>
            </w:r>
          </w:p>
        </w:tc>
      </w:tr>
    </w:tbl>
    <w:p w14:paraId="00AB41A3" w14:textId="77777777" w:rsidR="00D677E2" w:rsidRPr="00F30F8C" w:rsidRDefault="00D677E2" w:rsidP="00D677E2">
      <w:pPr>
        <w:spacing w:after="0"/>
        <w:rPr>
          <w:rFonts w:ascii="Times New Roman" w:hAnsi="Times New Roman" w:cs="Times New Roman"/>
        </w:rPr>
      </w:pPr>
    </w:p>
    <w:p w14:paraId="4501C782" w14:textId="77777777" w:rsidR="00D677E2" w:rsidRPr="00F30F8C" w:rsidRDefault="00D677E2" w:rsidP="00D677E2">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D677E2" w:rsidRPr="00F30F8C" w14:paraId="3AC7985A" w14:textId="77777777" w:rsidTr="008574D4">
        <w:tc>
          <w:tcPr>
            <w:tcW w:w="9033" w:type="dxa"/>
            <w:gridSpan w:val="2"/>
            <w:shd w:val="clear" w:color="auto" w:fill="000000" w:themeFill="text1"/>
          </w:tcPr>
          <w:p w14:paraId="704FA707" w14:textId="77777777" w:rsidR="00D677E2" w:rsidRPr="00F30F8C" w:rsidRDefault="00D677E2" w:rsidP="008574D4">
            <w:pPr>
              <w:jc w:val="center"/>
              <w:rPr>
                <w:rFonts w:ascii="Times New Roman" w:hAnsi="Times New Roman" w:cs="Times New Roman"/>
                <w:b/>
                <w:sz w:val="24"/>
                <w:szCs w:val="24"/>
              </w:rPr>
            </w:pPr>
            <w:r w:rsidRPr="00F30F8C">
              <w:rPr>
                <w:rFonts w:ascii="Times New Roman" w:hAnsi="Times New Roman" w:cs="Times New Roman"/>
                <w:b/>
                <w:sz w:val="24"/>
                <w:szCs w:val="24"/>
              </w:rPr>
              <w:t>Practica (recurso de ejercitación)</w:t>
            </w:r>
          </w:p>
        </w:tc>
      </w:tr>
      <w:tr w:rsidR="00D677E2" w:rsidRPr="00F30F8C" w14:paraId="0426C560" w14:textId="77777777" w:rsidTr="008574D4">
        <w:tc>
          <w:tcPr>
            <w:tcW w:w="2518" w:type="dxa"/>
          </w:tcPr>
          <w:p w14:paraId="162C8240" w14:textId="77777777" w:rsidR="00D677E2" w:rsidRPr="00F30F8C" w:rsidRDefault="00D677E2" w:rsidP="008574D4">
            <w:pPr>
              <w:rPr>
                <w:rFonts w:ascii="Times New Roman" w:hAnsi="Times New Roman" w:cs="Times New Roman"/>
                <w:b/>
                <w:sz w:val="24"/>
                <w:szCs w:val="24"/>
              </w:rPr>
            </w:pPr>
            <w:r w:rsidRPr="00F30F8C">
              <w:rPr>
                <w:rFonts w:ascii="Times New Roman" w:hAnsi="Times New Roman" w:cs="Times New Roman"/>
                <w:b/>
                <w:sz w:val="24"/>
                <w:szCs w:val="24"/>
              </w:rPr>
              <w:t>Código</w:t>
            </w:r>
          </w:p>
        </w:tc>
        <w:tc>
          <w:tcPr>
            <w:tcW w:w="6515" w:type="dxa"/>
          </w:tcPr>
          <w:p w14:paraId="448D84A7" w14:textId="77777777" w:rsidR="00D677E2" w:rsidRPr="00F30F8C" w:rsidRDefault="00D677E2" w:rsidP="008574D4">
            <w:pPr>
              <w:rPr>
                <w:rFonts w:ascii="Times New Roman" w:hAnsi="Times New Roman" w:cs="Times New Roman"/>
                <w:b/>
                <w:sz w:val="24"/>
                <w:szCs w:val="24"/>
              </w:rPr>
            </w:pPr>
            <w:r w:rsidRPr="00F30F8C">
              <w:rPr>
                <w:rFonts w:ascii="Times New Roman" w:hAnsi="Times New Roman" w:cs="Times New Roman"/>
                <w:sz w:val="24"/>
                <w:szCs w:val="24"/>
              </w:rPr>
              <w:t>MA_06_14_REC70</w:t>
            </w:r>
          </w:p>
        </w:tc>
      </w:tr>
      <w:tr w:rsidR="00D677E2" w:rsidRPr="00F30F8C" w14:paraId="65E3A92E" w14:textId="77777777" w:rsidTr="008574D4">
        <w:tc>
          <w:tcPr>
            <w:tcW w:w="2518" w:type="dxa"/>
          </w:tcPr>
          <w:p w14:paraId="5E6EAB05" w14:textId="77777777" w:rsidR="00D677E2" w:rsidRPr="00F30F8C" w:rsidRDefault="00D677E2" w:rsidP="008574D4">
            <w:pPr>
              <w:rPr>
                <w:rFonts w:ascii="Times New Roman" w:hAnsi="Times New Roman" w:cs="Times New Roman"/>
                <w:sz w:val="24"/>
                <w:szCs w:val="24"/>
              </w:rPr>
            </w:pPr>
            <w:r w:rsidRPr="00F30F8C">
              <w:rPr>
                <w:rFonts w:ascii="Times New Roman" w:hAnsi="Times New Roman" w:cs="Times New Roman"/>
                <w:b/>
                <w:sz w:val="24"/>
                <w:szCs w:val="24"/>
              </w:rPr>
              <w:lastRenderedPageBreak/>
              <w:t>Título</w:t>
            </w:r>
          </w:p>
        </w:tc>
        <w:tc>
          <w:tcPr>
            <w:tcW w:w="6515" w:type="dxa"/>
          </w:tcPr>
          <w:p w14:paraId="56A3D307" w14:textId="77777777" w:rsidR="00D677E2" w:rsidRPr="00F30F8C" w:rsidRDefault="00D677E2" w:rsidP="008574D4">
            <w:pPr>
              <w:rPr>
                <w:rFonts w:ascii="Times New Roman" w:hAnsi="Times New Roman" w:cs="Times New Roman"/>
                <w:sz w:val="24"/>
                <w:szCs w:val="24"/>
              </w:rPr>
            </w:pPr>
            <w:r w:rsidRPr="00F30F8C">
              <w:rPr>
                <w:rFonts w:ascii="Times New Roman" w:hAnsi="Times New Roman" w:cs="Times New Roman"/>
                <w:sz w:val="24"/>
                <w:szCs w:val="24"/>
              </w:rPr>
              <w:t>Halla la frecuencia porcentual</w:t>
            </w:r>
          </w:p>
        </w:tc>
      </w:tr>
      <w:tr w:rsidR="00D677E2" w:rsidRPr="00F30F8C" w14:paraId="0171C9BF" w14:textId="77777777" w:rsidTr="008574D4">
        <w:tc>
          <w:tcPr>
            <w:tcW w:w="2518" w:type="dxa"/>
          </w:tcPr>
          <w:p w14:paraId="69DE2A4B" w14:textId="77777777" w:rsidR="00D677E2" w:rsidRPr="00F30F8C" w:rsidRDefault="00D677E2" w:rsidP="008574D4">
            <w:pPr>
              <w:rPr>
                <w:rFonts w:ascii="Times New Roman" w:hAnsi="Times New Roman" w:cs="Times New Roman"/>
                <w:sz w:val="24"/>
                <w:szCs w:val="24"/>
              </w:rPr>
            </w:pPr>
            <w:r w:rsidRPr="00F30F8C">
              <w:rPr>
                <w:rFonts w:ascii="Times New Roman" w:hAnsi="Times New Roman" w:cs="Times New Roman"/>
                <w:b/>
                <w:sz w:val="24"/>
                <w:szCs w:val="24"/>
              </w:rPr>
              <w:t>Descripción</w:t>
            </w:r>
          </w:p>
        </w:tc>
        <w:tc>
          <w:tcPr>
            <w:tcW w:w="6515" w:type="dxa"/>
          </w:tcPr>
          <w:p w14:paraId="0B095E42" w14:textId="77777777" w:rsidR="00D677E2" w:rsidRPr="00F30F8C" w:rsidRDefault="00D677E2" w:rsidP="008574D4">
            <w:pPr>
              <w:rPr>
                <w:rFonts w:ascii="Times New Roman" w:hAnsi="Times New Roman" w:cs="Times New Roman"/>
                <w:sz w:val="24"/>
                <w:szCs w:val="24"/>
              </w:rPr>
            </w:pPr>
            <w:r w:rsidRPr="00F30F8C">
              <w:rPr>
                <w:rFonts w:ascii="Times New Roman" w:hAnsi="Times New Roman" w:cs="Times New Roman"/>
                <w:sz w:val="24"/>
                <w:szCs w:val="24"/>
              </w:rPr>
              <w:t>Actividad para hallar la frecuencia porcentual</w:t>
            </w:r>
          </w:p>
        </w:tc>
      </w:tr>
    </w:tbl>
    <w:p w14:paraId="0555479B" w14:textId="77777777" w:rsidR="00D677E2" w:rsidRPr="00F30F8C" w:rsidRDefault="00D677E2" w:rsidP="00D677E2">
      <w:pPr>
        <w:spacing w:after="0"/>
        <w:rPr>
          <w:rFonts w:ascii="Times New Roman" w:hAnsi="Times New Roman" w:cs="Times New Roman"/>
          <w:highlight w:val="yellow"/>
        </w:rPr>
      </w:pPr>
    </w:p>
    <w:p w14:paraId="33A8C706" w14:textId="77777777" w:rsidR="00D677E2" w:rsidRPr="00F30F8C" w:rsidRDefault="00D677E2" w:rsidP="00D677E2">
      <w:pPr>
        <w:spacing w:after="0"/>
        <w:rPr>
          <w:rFonts w:ascii="Times New Roman" w:hAnsi="Times New Roman" w:cs="Times New Roman"/>
          <w:highlight w:val="yellow"/>
        </w:rPr>
      </w:pPr>
    </w:p>
    <w:p w14:paraId="6CE7FB9D" w14:textId="77777777" w:rsidR="00D677E2" w:rsidRPr="00F30F8C" w:rsidRDefault="00D677E2" w:rsidP="00D677E2">
      <w:pPr>
        <w:spacing w:after="0"/>
        <w:rPr>
          <w:rFonts w:ascii="Times New Roman" w:hAnsi="Times New Roman" w:cs="Times New Roman"/>
          <w:highlight w:val="yellow"/>
        </w:rPr>
      </w:pPr>
      <w:r w:rsidRPr="00F30F8C">
        <w:rPr>
          <w:rFonts w:ascii="Times New Roman" w:hAnsi="Times New Roman" w:cs="Times New Roman"/>
          <w:highlight w:val="yellow"/>
        </w:rPr>
        <w:t>[SECCIÓN 2]</w:t>
      </w:r>
      <w:r w:rsidRPr="00F30F8C">
        <w:rPr>
          <w:rFonts w:ascii="Times New Roman" w:hAnsi="Times New Roman" w:cs="Times New Roman"/>
        </w:rPr>
        <w:t xml:space="preserve"> </w:t>
      </w:r>
      <w:r w:rsidRPr="00F30F8C">
        <w:rPr>
          <w:rFonts w:ascii="Times New Roman" w:hAnsi="Times New Roman" w:cs="Times New Roman"/>
          <w:b/>
        </w:rPr>
        <w:t>3.3 Consolidación</w:t>
      </w:r>
    </w:p>
    <w:p w14:paraId="1AACAD10" w14:textId="77777777" w:rsidR="00D677E2" w:rsidRPr="00F30F8C" w:rsidRDefault="00D677E2" w:rsidP="00D677E2">
      <w:pPr>
        <w:spacing w:after="0"/>
        <w:rPr>
          <w:rFonts w:ascii="Times New Roman" w:hAnsi="Times New Roman" w:cs="Times New Roman"/>
          <w:highlight w:val="yellow"/>
        </w:rPr>
      </w:pPr>
    </w:p>
    <w:p w14:paraId="6D77F3C9" w14:textId="22BF0BDA" w:rsidR="00D677E2" w:rsidRPr="00F30F8C" w:rsidRDefault="00D677E2" w:rsidP="00D677E2">
      <w:pPr>
        <w:spacing w:after="0"/>
        <w:rPr>
          <w:rFonts w:ascii="Times New Roman" w:hAnsi="Times New Roman" w:cs="Times New Roman"/>
          <w:highlight w:val="yellow"/>
        </w:rPr>
      </w:pPr>
      <w:r w:rsidRPr="00F30F8C">
        <w:rPr>
          <w:rFonts w:ascii="Times New Roman" w:hAnsi="Times New Roman" w:cs="Times New Roman"/>
          <w:shd w:val="clear" w:color="auto" w:fill="FFFFFF"/>
        </w:rPr>
        <w:t xml:space="preserve">Actividades para </w:t>
      </w:r>
      <w:r w:rsidR="00761844">
        <w:rPr>
          <w:rFonts w:ascii="Times New Roman" w:hAnsi="Times New Roman" w:cs="Times New Roman"/>
          <w:shd w:val="clear" w:color="auto" w:fill="FFFFFF"/>
        </w:rPr>
        <w:t>afianz</w:t>
      </w:r>
      <w:r w:rsidR="00761844" w:rsidRPr="00F30F8C">
        <w:rPr>
          <w:rFonts w:ascii="Times New Roman" w:hAnsi="Times New Roman" w:cs="Times New Roman"/>
          <w:shd w:val="clear" w:color="auto" w:fill="FFFFFF"/>
        </w:rPr>
        <w:t>ar</w:t>
      </w:r>
      <w:ins w:id="17" w:author="mercyranjel" w:date="2016-02-09T14:59:00Z">
        <w:r w:rsidR="00761844" w:rsidRPr="00F30F8C">
          <w:rPr>
            <w:rFonts w:ascii="Times New Roman" w:hAnsi="Times New Roman" w:cs="Times New Roman"/>
            <w:shd w:val="clear" w:color="auto" w:fill="FFFFFF"/>
          </w:rPr>
          <w:t xml:space="preserve"> </w:t>
        </w:r>
      </w:ins>
      <w:r w:rsidRPr="00F30F8C">
        <w:rPr>
          <w:rFonts w:ascii="Times New Roman" w:hAnsi="Times New Roman" w:cs="Times New Roman"/>
          <w:shd w:val="clear" w:color="auto" w:fill="FFFFFF"/>
        </w:rPr>
        <w:t>lo que has aprendido en esta sección.</w:t>
      </w:r>
    </w:p>
    <w:p w14:paraId="2DD04FF8" w14:textId="77777777" w:rsidR="00D677E2" w:rsidRPr="00F30F8C" w:rsidRDefault="00D677E2" w:rsidP="00D677E2">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D677E2" w:rsidRPr="00F30F8C" w14:paraId="1BC8CAD8" w14:textId="77777777" w:rsidTr="008574D4">
        <w:tc>
          <w:tcPr>
            <w:tcW w:w="9033" w:type="dxa"/>
            <w:gridSpan w:val="2"/>
            <w:shd w:val="clear" w:color="auto" w:fill="000000" w:themeFill="text1"/>
          </w:tcPr>
          <w:p w14:paraId="2B98B0F1" w14:textId="77777777" w:rsidR="00D677E2" w:rsidRPr="00F30F8C" w:rsidRDefault="00D677E2" w:rsidP="008574D4">
            <w:pPr>
              <w:jc w:val="center"/>
              <w:rPr>
                <w:rFonts w:ascii="Times New Roman" w:hAnsi="Times New Roman" w:cs="Times New Roman"/>
                <w:b/>
                <w:sz w:val="24"/>
                <w:szCs w:val="24"/>
              </w:rPr>
            </w:pPr>
            <w:r w:rsidRPr="00F30F8C">
              <w:rPr>
                <w:rFonts w:ascii="Times New Roman" w:hAnsi="Times New Roman" w:cs="Times New Roman"/>
                <w:b/>
                <w:sz w:val="24"/>
                <w:szCs w:val="24"/>
              </w:rPr>
              <w:t>Practica (recurso de ejercitación)</w:t>
            </w:r>
          </w:p>
        </w:tc>
      </w:tr>
      <w:tr w:rsidR="00D677E2" w:rsidRPr="00F30F8C" w14:paraId="54B8834D" w14:textId="77777777" w:rsidTr="008574D4">
        <w:tc>
          <w:tcPr>
            <w:tcW w:w="2518" w:type="dxa"/>
          </w:tcPr>
          <w:p w14:paraId="011A8A47" w14:textId="77777777" w:rsidR="00D677E2" w:rsidRPr="00F30F8C" w:rsidRDefault="00D677E2" w:rsidP="008574D4">
            <w:pPr>
              <w:rPr>
                <w:rFonts w:ascii="Times New Roman" w:hAnsi="Times New Roman" w:cs="Times New Roman"/>
                <w:b/>
                <w:sz w:val="24"/>
                <w:szCs w:val="24"/>
              </w:rPr>
            </w:pPr>
            <w:r w:rsidRPr="00F30F8C">
              <w:rPr>
                <w:rFonts w:ascii="Times New Roman" w:hAnsi="Times New Roman" w:cs="Times New Roman"/>
                <w:b/>
                <w:sz w:val="24"/>
                <w:szCs w:val="24"/>
              </w:rPr>
              <w:t>Código</w:t>
            </w:r>
          </w:p>
        </w:tc>
        <w:tc>
          <w:tcPr>
            <w:tcW w:w="6515" w:type="dxa"/>
          </w:tcPr>
          <w:p w14:paraId="7237760B" w14:textId="77777777" w:rsidR="00D677E2" w:rsidRPr="00F30F8C" w:rsidRDefault="00D677E2" w:rsidP="008574D4">
            <w:pPr>
              <w:rPr>
                <w:rFonts w:ascii="Times New Roman" w:hAnsi="Times New Roman" w:cs="Times New Roman"/>
                <w:b/>
                <w:sz w:val="24"/>
                <w:szCs w:val="24"/>
              </w:rPr>
            </w:pPr>
            <w:r w:rsidRPr="00F30F8C">
              <w:rPr>
                <w:rFonts w:ascii="Times New Roman" w:hAnsi="Times New Roman" w:cs="Times New Roman"/>
                <w:sz w:val="24"/>
                <w:szCs w:val="24"/>
              </w:rPr>
              <w:t>MA_06_14_REC80</w:t>
            </w:r>
          </w:p>
        </w:tc>
      </w:tr>
      <w:tr w:rsidR="00D677E2" w:rsidRPr="00F30F8C" w14:paraId="1C270338" w14:textId="77777777" w:rsidTr="008574D4">
        <w:tc>
          <w:tcPr>
            <w:tcW w:w="2518" w:type="dxa"/>
          </w:tcPr>
          <w:p w14:paraId="4591F75D" w14:textId="77777777" w:rsidR="00D677E2" w:rsidRPr="00F30F8C" w:rsidRDefault="00D677E2" w:rsidP="008574D4">
            <w:pPr>
              <w:rPr>
                <w:rFonts w:ascii="Times New Roman" w:hAnsi="Times New Roman" w:cs="Times New Roman"/>
                <w:sz w:val="24"/>
                <w:szCs w:val="24"/>
              </w:rPr>
            </w:pPr>
            <w:r w:rsidRPr="00F30F8C">
              <w:rPr>
                <w:rFonts w:ascii="Times New Roman" w:hAnsi="Times New Roman" w:cs="Times New Roman"/>
                <w:b/>
                <w:sz w:val="24"/>
                <w:szCs w:val="24"/>
              </w:rPr>
              <w:t>Título</w:t>
            </w:r>
          </w:p>
        </w:tc>
        <w:tc>
          <w:tcPr>
            <w:tcW w:w="6515" w:type="dxa"/>
          </w:tcPr>
          <w:p w14:paraId="0BCB9530" w14:textId="77777777" w:rsidR="00D677E2" w:rsidRPr="00F30F8C" w:rsidRDefault="00D677E2" w:rsidP="008574D4">
            <w:pPr>
              <w:rPr>
                <w:rFonts w:ascii="Times New Roman" w:hAnsi="Times New Roman" w:cs="Times New Roman"/>
                <w:sz w:val="24"/>
                <w:szCs w:val="24"/>
              </w:rPr>
            </w:pPr>
            <w:r w:rsidRPr="00F30F8C">
              <w:rPr>
                <w:rFonts w:ascii="Times New Roman" w:hAnsi="Times New Roman" w:cs="Times New Roman"/>
                <w:sz w:val="24"/>
                <w:szCs w:val="24"/>
              </w:rPr>
              <w:t>Refuerza tu aprendizaje: Las frecuencias estadísticas</w:t>
            </w:r>
          </w:p>
        </w:tc>
      </w:tr>
      <w:tr w:rsidR="00D677E2" w:rsidRPr="00F30F8C" w14:paraId="40B1E1DF" w14:textId="77777777" w:rsidTr="008574D4">
        <w:tc>
          <w:tcPr>
            <w:tcW w:w="2518" w:type="dxa"/>
          </w:tcPr>
          <w:p w14:paraId="1FB33856" w14:textId="77777777" w:rsidR="00D677E2" w:rsidRPr="00F30F8C" w:rsidRDefault="00D677E2" w:rsidP="008574D4">
            <w:pPr>
              <w:rPr>
                <w:rFonts w:ascii="Times New Roman" w:hAnsi="Times New Roman" w:cs="Times New Roman"/>
                <w:sz w:val="24"/>
                <w:szCs w:val="24"/>
              </w:rPr>
            </w:pPr>
            <w:r w:rsidRPr="00F30F8C">
              <w:rPr>
                <w:rFonts w:ascii="Times New Roman" w:hAnsi="Times New Roman" w:cs="Times New Roman"/>
                <w:b/>
                <w:sz w:val="24"/>
                <w:szCs w:val="24"/>
              </w:rPr>
              <w:t>Descripción</w:t>
            </w:r>
          </w:p>
        </w:tc>
        <w:tc>
          <w:tcPr>
            <w:tcW w:w="6515" w:type="dxa"/>
          </w:tcPr>
          <w:p w14:paraId="39850F8A" w14:textId="77777777" w:rsidR="00D677E2" w:rsidRPr="00F30F8C" w:rsidRDefault="00D677E2" w:rsidP="008574D4">
            <w:pPr>
              <w:rPr>
                <w:rFonts w:ascii="Times New Roman" w:hAnsi="Times New Roman" w:cs="Times New Roman"/>
                <w:sz w:val="24"/>
                <w:szCs w:val="24"/>
              </w:rPr>
            </w:pPr>
            <w:r w:rsidRPr="00F30F8C">
              <w:rPr>
                <w:rFonts w:ascii="Times New Roman" w:hAnsi="Times New Roman" w:cs="Times New Roman"/>
                <w:sz w:val="24"/>
                <w:szCs w:val="24"/>
              </w:rPr>
              <w:t>Actividades sobre Las frecuencias estadísticas</w:t>
            </w:r>
          </w:p>
        </w:tc>
      </w:tr>
    </w:tbl>
    <w:p w14:paraId="0332FF75" w14:textId="77777777" w:rsidR="00D677E2" w:rsidRPr="00F30F8C" w:rsidRDefault="00D677E2" w:rsidP="00D677E2">
      <w:pPr>
        <w:spacing w:after="0"/>
        <w:rPr>
          <w:rFonts w:ascii="Times New Roman" w:hAnsi="Times New Roman" w:cs="Times New Roman"/>
          <w:highlight w:val="yellow"/>
        </w:rPr>
      </w:pPr>
    </w:p>
    <w:p w14:paraId="567EDE01" w14:textId="77777777" w:rsidR="00AE3C9A" w:rsidRPr="00F30F8C" w:rsidRDefault="00AE3C9A" w:rsidP="00150C94">
      <w:pPr>
        <w:tabs>
          <w:tab w:val="right" w:pos="8498"/>
        </w:tabs>
        <w:spacing w:after="0"/>
      </w:pPr>
    </w:p>
    <w:p w14:paraId="5C17B68A" w14:textId="77777777" w:rsidR="00831F54" w:rsidRDefault="00831F54" w:rsidP="00831F54">
      <w:pPr>
        <w:spacing w:after="0"/>
        <w:rPr>
          <w:rFonts w:ascii="Times New Roman" w:hAnsi="Times New Roman" w:cs="Times New Roman"/>
          <w:shd w:val="clear" w:color="auto" w:fill="FFFFFF"/>
        </w:rPr>
      </w:pPr>
    </w:p>
    <w:p w14:paraId="14C2A560" w14:textId="77777777" w:rsidR="00831F54" w:rsidRPr="007B3A77" w:rsidRDefault="00831F54" w:rsidP="00831F54">
      <w:pPr>
        <w:tabs>
          <w:tab w:val="right" w:pos="8498"/>
        </w:tabs>
        <w:spacing w:after="0"/>
        <w:rPr>
          <w:rFonts w:ascii="Times New Roman" w:hAnsi="Times New Roman" w:cs="Times New Roman"/>
          <w:b/>
        </w:rPr>
      </w:pPr>
      <w:r w:rsidRPr="007B3A77">
        <w:rPr>
          <w:rFonts w:ascii="Times New Roman" w:hAnsi="Times New Roman" w:cs="Times New Roman"/>
          <w:highlight w:val="yellow"/>
        </w:rPr>
        <w:t>[SECCIÓN 1]</w:t>
      </w:r>
      <w:r w:rsidRPr="007B3A77">
        <w:rPr>
          <w:rFonts w:ascii="Times New Roman" w:hAnsi="Times New Roman" w:cs="Times New Roman"/>
        </w:rPr>
        <w:t xml:space="preserve"> </w:t>
      </w:r>
      <w:r w:rsidRPr="007B3A77">
        <w:rPr>
          <w:rFonts w:ascii="Times New Roman" w:hAnsi="Times New Roman" w:cs="Times New Roman"/>
          <w:b/>
        </w:rPr>
        <w:t xml:space="preserve">4 Las gráficas estadísticas </w:t>
      </w:r>
    </w:p>
    <w:p w14:paraId="0A4F142B" w14:textId="77777777" w:rsidR="00831F54" w:rsidRPr="007B3A77" w:rsidRDefault="00831F54" w:rsidP="00831F54">
      <w:pPr>
        <w:spacing w:after="0"/>
        <w:rPr>
          <w:rFonts w:ascii="Times New Roman" w:hAnsi="Times New Roman" w:cs="Times New Roman"/>
          <w:color w:val="000000"/>
        </w:rPr>
      </w:pPr>
    </w:p>
    <w:p w14:paraId="16C56341" w14:textId="5617F125" w:rsidR="00831F54" w:rsidRDefault="00831F54" w:rsidP="00831F54">
      <w:pPr>
        <w:spacing w:after="0"/>
        <w:jc w:val="both"/>
        <w:rPr>
          <w:rFonts w:ascii="Times New Roman" w:hAnsi="Times New Roman" w:cs="Times New Roman"/>
          <w:shd w:val="clear" w:color="auto" w:fill="FFFFFF"/>
        </w:rPr>
      </w:pPr>
      <w:r w:rsidRPr="007B3A77">
        <w:rPr>
          <w:rFonts w:ascii="Times New Roman" w:hAnsi="Times New Roman" w:cs="Times New Roman"/>
          <w:shd w:val="clear" w:color="auto" w:fill="FFFFFF"/>
        </w:rPr>
        <w:t xml:space="preserve">Las gráficas estadísticas son </w:t>
      </w:r>
      <w:r w:rsidR="002E0FD2">
        <w:rPr>
          <w:rFonts w:ascii="Times New Roman" w:hAnsi="Times New Roman" w:cs="Times New Roman"/>
          <w:shd w:val="clear" w:color="auto" w:fill="FFFFFF"/>
        </w:rPr>
        <w:t>el</w:t>
      </w:r>
      <w:r w:rsidR="002E0FD2" w:rsidRPr="007B3A77">
        <w:rPr>
          <w:rFonts w:ascii="Times New Roman" w:hAnsi="Times New Roman" w:cs="Times New Roman"/>
          <w:shd w:val="clear" w:color="auto" w:fill="FFFFFF"/>
        </w:rPr>
        <w:t xml:space="preserve"> </w:t>
      </w:r>
      <w:r w:rsidRPr="007B3A77">
        <w:rPr>
          <w:rFonts w:ascii="Times New Roman" w:hAnsi="Times New Roman" w:cs="Times New Roman"/>
          <w:shd w:val="clear" w:color="auto" w:fill="FFFFFF"/>
        </w:rPr>
        <w:t>resumen visual de las tablas de frecuencia</w:t>
      </w:r>
      <w:r w:rsidR="002E0FD2">
        <w:rPr>
          <w:rFonts w:ascii="Times New Roman" w:hAnsi="Times New Roman" w:cs="Times New Roman"/>
          <w:shd w:val="clear" w:color="auto" w:fill="FFFFFF"/>
        </w:rPr>
        <w:t>s;</w:t>
      </w:r>
      <w:r w:rsidRPr="007B3A77">
        <w:rPr>
          <w:rFonts w:ascii="Times New Roman" w:hAnsi="Times New Roman" w:cs="Times New Roman"/>
          <w:shd w:val="clear" w:color="auto" w:fill="FFFFFF"/>
        </w:rPr>
        <w:t xml:space="preserve"> estas permiten ver de forma clara los resultados de un estudio. Exist</w:t>
      </w:r>
      <w:r>
        <w:rPr>
          <w:rFonts w:ascii="Times New Roman" w:hAnsi="Times New Roman" w:cs="Times New Roman"/>
          <w:shd w:val="clear" w:color="auto" w:fill="FFFFFF"/>
        </w:rPr>
        <w:t>en gráficas de distintos tipos</w:t>
      </w:r>
      <w:r w:rsidR="002E0FD2">
        <w:rPr>
          <w:rFonts w:ascii="Times New Roman" w:hAnsi="Times New Roman" w:cs="Times New Roman"/>
          <w:shd w:val="clear" w:color="auto" w:fill="FFFFFF"/>
        </w:rPr>
        <w:t xml:space="preserve">; </w:t>
      </w:r>
      <w:r>
        <w:rPr>
          <w:rFonts w:ascii="Times New Roman" w:hAnsi="Times New Roman" w:cs="Times New Roman"/>
          <w:shd w:val="clear" w:color="auto" w:fill="FFFFFF"/>
        </w:rPr>
        <w:t>su uso depend</w:t>
      </w:r>
      <w:r w:rsidR="002E0FD2">
        <w:rPr>
          <w:rFonts w:ascii="Times New Roman" w:hAnsi="Times New Roman" w:cs="Times New Roman"/>
          <w:shd w:val="clear" w:color="auto" w:fill="FFFFFF"/>
        </w:rPr>
        <w:t>e</w:t>
      </w:r>
      <w:r>
        <w:rPr>
          <w:rFonts w:ascii="Times New Roman" w:hAnsi="Times New Roman" w:cs="Times New Roman"/>
          <w:shd w:val="clear" w:color="auto" w:fill="FFFFFF"/>
        </w:rPr>
        <w:t xml:space="preserve"> de la inten</w:t>
      </w:r>
      <w:r w:rsidR="002E0FD2">
        <w:rPr>
          <w:rFonts w:ascii="Times New Roman" w:hAnsi="Times New Roman" w:cs="Times New Roman"/>
          <w:shd w:val="clear" w:color="auto" w:fill="FFFFFF"/>
        </w:rPr>
        <w:t>c</w:t>
      </w:r>
      <w:r>
        <w:rPr>
          <w:rFonts w:ascii="Times New Roman" w:hAnsi="Times New Roman" w:cs="Times New Roman"/>
          <w:shd w:val="clear" w:color="auto" w:fill="FFFFFF"/>
        </w:rPr>
        <w:t>ión de quien presenta la información y del tipo de variables cualitativa</w:t>
      </w:r>
      <w:r w:rsidR="002E0FD2">
        <w:rPr>
          <w:rFonts w:ascii="Times New Roman" w:hAnsi="Times New Roman" w:cs="Times New Roman"/>
          <w:shd w:val="clear" w:color="auto" w:fill="FFFFFF"/>
        </w:rPr>
        <w:t>s</w:t>
      </w:r>
      <w:r>
        <w:rPr>
          <w:rFonts w:ascii="Times New Roman" w:hAnsi="Times New Roman" w:cs="Times New Roman"/>
          <w:shd w:val="clear" w:color="auto" w:fill="FFFFFF"/>
        </w:rPr>
        <w:t xml:space="preserve"> estudiada</w:t>
      </w:r>
      <w:r w:rsidR="002E0FD2">
        <w:rPr>
          <w:rFonts w:ascii="Times New Roman" w:hAnsi="Times New Roman" w:cs="Times New Roman"/>
          <w:shd w:val="clear" w:color="auto" w:fill="FFFFFF"/>
        </w:rPr>
        <w:t>s</w:t>
      </w:r>
      <w:r>
        <w:rPr>
          <w:rFonts w:ascii="Times New Roman" w:hAnsi="Times New Roman" w:cs="Times New Roman"/>
          <w:shd w:val="clear" w:color="auto" w:fill="FFFFFF"/>
        </w:rPr>
        <w:t>.</w:t>
      </w:r>
    </w:p>
    <w:p w14:paraId="2D7D7FD8" w14:textId="77777777" w:rsidR="00831F54" w:rsidRDefault="00831F54" w:rsidP="00831F54">
      <w:pPr>
        <w:spacing w:after="0"/>
        <w:jc w:val="both"/>
        <w:rPr>
          <w:rFonts w:ascii="Times New Roman" w:hAnsi="Times New Roman" w:cs="Times New Roman"/>
          <w:shd w:val="clear" w:color="auto" w:fill="FFFFFF"/>
        </w:rPr>
      </w:pPr>
    </w:p>
    <w:p w14:paraId="429E4308" w14:textId="77777777" w:rsidR="00831F54" w:rsidRDefault="00831F54" w:rsidP="00831F54">
      <w:pPr>
        <w:spacing w:after="0"/>
        <w:jc w:val="both"/>
        <w:rPr>
          <w:rFonts w:ascii="Times New Roman" w:hAnsi="Times New Roman" w:cs="Times New Roman"/>
          <w:shd w:val="clear" w:color="auto" w:fill="FFFFFF"/>
        </w:rPr>
      </w:pPr>
      <w:r>
        <w:rPr>
          <w:rFonts w:ascii="Times New Roman" w:hAnsi="Times New Roman" w:cs="Times New Roman"/>
          <w:shd w:val="clear" w:color="auto" w:fill="FFFFFF"/>
        </w:rPr>
        <w:t>Algunas de esas gráficas son:</w:t>
      </w:r>
    </w:p>
    <w:p w14:paraId="4C7E6146" w14:textId="6F8B089B" w:rsidR="00831F54" w:rsidRPr="003066A3" w:rsidRDefault="00831F54" w:rsidP="00831F54">
      <w:pPr>
        <w:pStyle w:val="Prrafodelista"/>
        <w:numPr>
          <w:ilvl w:val="0"/>
          <w:numId w:val="8"/>
        </w:numPr>
        <w:spacing w:after="0"/>
        <w:jc w:val="both"/>
        <w:rPr>
          <w:rFonts w:ascii="Times New Roman" w:hAnsi="Times New Roman" w:cs="Times New Roman"/>
          <w:shd w:val="clear" w:color="auto" w:fill="FFFFFF"/>
        </w:rPr>
      </w:pPr>
      <w:r w:rsidRPr="003066A3">
        <w:rPr>
          <w:rFonts w:ascii="Times New Roman" w:hAnsi="Times New Roman" w:cs="Times New Roman"/>
          <w:shd w:val="clear" w:color="auto" w:fill="FFFFFF"/>
        </w:rPr>
        <w:t>Los diagramas de barras</w:t>
      </w:r>
    </w:p>
    <w:p w14:paraId="27668C54" w14:textId="43D61F4A" w:rsidR="00831F54" w:rsidRPr="003066A3" w:rsidRDefault="00831F54" w:rsidP="00831F54">
      <w:pPr>
        <w:pStyle w:val="Prrafodelista"/>
        <w:numPr>
          <w:ilvl w:val="0"/>
          <w:numId w:val="8"/>
        </w:numPr>
        <w:spacing w:after="0"/>
        <w:jc w:val="both"/>
        <w:rPr>
          <w:rFonts w:ascii="Times New Roman" w:hAnsi="Times New Roman" w:cs="Times New Roman"/>
          <w:shd w:val="clear" w:color="auto" w:fill="FFFFFF"/>
        </w:rPr>
      </w:pPr>
      <w:r w:rsidRPr="003066A3">
        <w:rPr>
          <w:rFonts w:ascii="Times New Roman" w:hAnsi="Times New Roman" w:cs="Times New Roman"/>
          <w:shd w:val="clear" w:color="auto" w:fill="FFFFFF"/>
        </w:rPr>
        <w:t>Los diagramas circulares</w:t>
      </w:r>
    </w:p>
    <w:p w14:paraId="24223A73" w14:textId="087B32D4" w:rsidR="00831F54" w:rsidRPr="00382ACF" w:rsidRDefault="00831F54" w:rsidP="00831F54">
      <w:pPr>
        <w:pStyle w:val="Prrafodelista"/>
        <w:numPr>
          <w:ilvl w:val="0"/>
          <w:numId w:val="8"/>
        </w:numPr>
        <w:spacing w:after="0"/>
        <w:jc w:val="both"/>
        <w:rPr>
          <w:rFonts w:ascii="Times New Roman" w:hAnsi="Times New Roman" w:cs="Times New Roman"/>
          <w:shd w:val="clear" w:color="auto" w:fill="FFFFFF"/>
        </w:rPr>
      </w:pPr>
      <w:r w:rsidRPr="003066A3">
        <w:rPr>
          <w:rFonts w:ascii="Times New Roman" w:hAnsi="Times New Roman" w:cs="Times New Roman"/>
          <w:shd w:val="clear" w:color="auto" w:fill="FFFFFF"/>
        </w:rPr>
        <w:t>Los pictogramas</w:t>
      </w:r>
    </w:p>
    <w:p w14:paraId="50290FA3" w14:textId="77777777" w:rsidR="00831F54" w:rsidRPr="007B3A77" w:rsidRDefault="00831F54" w:rsidP="00831F54">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831F54" w:rsidRPr="007B3A77" w14:paraId="7541F0EA" w14:textId="77777777" w:rsidTr="00721476">
        <w:tc>
          <w:tcPr>
            <w:tcW w:w="9033" w:type="dxa"/>
            <w:gridSpan w:val="2"/>
            <w:shd w:val="clear" w:color="auto" w:fill="0D0D0D" w:themeFill="text1" w:themeFillTint="F2"/>
          </w:tcPr>
          <w:p w14:paraId="5249D374" w14:textId="77777777" w:rsidR="00831F54" w:rsidRPr="007B3A77" w:rsidRDefault="00831F54" w:rsidP="0072147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Imagen (fotografía, gráfica o ilustración)</w:t>
            </w:r>
          </w:p>
        </w:tc>
      </w:tr>
      <w:tr w:rsidR="00831F54" w:rsidRPr="007B3A77" w14:paraId="581E084A" w14:textId="77777777" w:rsidTr="00721476">
        <w:tc>
          <w:tcPr>
            <w:tcW w:w="2518" w:type="dxa"/>
          </w:tcPr>
          <w:p w14:paraId="7DC430CC" w14:textId="77777777" w:rsidR="00831F54" w:rsidRPr="007B3A77" w:rsidRDefault="00831F54"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6A91029C" w14:textId="77777777" w:rsidR="00831F54" w:rsidRPr="007B3A77" w:rsidRDefault="00831F54" w:rsidP="00721476">
            <w:pPr>
              <w:rPr>
                <w:rFonts w:ascii="Times New Roman" w:hAnsi="Times New Roman" w:cs="Times New Roman"/>
                <w:b/>
                <w:color w:val="000000"/>
                <w:sz w:val="24"/>
                <w:szCs w:val="24"/>
              </w:rPr>
            </w:pPr>
            <w:r w:rsidRPr="007B3A77">
              <w:rPr>
                <w:rFonts w:ascii="Times New Roman" w:hAnsi="Times New Roman" w:cs="Times New Roman"/>
                <w:color w:val="000000"/>
                <w:sz w:val="24"/>
                <w:szCs w:val="24"/>
              </w:rPr>
              <w:t>MA_06_14_IMG0</w:t>
            </w:r>
            <w:r>
              <w:rPr>
                <w:rFonts w:ascii="Times New Roman" w:hAnsi="Times New Roman" w:cs="Times New Roman"/>
                <w:color w:val="000000"/>
                <w:sz w:val="24"/>
                <w:szCs w:val="24"/>
              </w:rPr>
              <w:t>7</w:t>
            </w:r>
          </w:p>
        </w:tc>
      </w:tr>
      <w:tr w:rsidR="00831F54" w:rsidRPr="007B3A77" w14:paraId="08750FB1" w14:textId="77777777" w:rsidTr="00721476">
        <w:tc>
          <w:tcPr>
            <w:tcW w:w="2518" w:type="dxa"/>
          </w:tcPr>
          <w:p w14:paraId="1330F51F" w14:textId="77777777" w:rsidR="00831F54" w:rsidRPr="007B3A77" w:rsidRDefault="00831F54"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583871DD" w14:textId="7959936D" w:rsidR="00831F54" w:rsidRPr="007B3A77" w:rsidRDefault="00831F54" w:rsidP="009C4580">
            <w:pPr>
              <w:rPr>
                <w:rFonts w:ascii="Times New Roman" w:eastAsiaTheme="majorEastAsia" w:hAnsi="Times New Roman" w:cs="Times New Roman"/>
                <w:color w:val="000000"/>
                <w:sz w:val="24"/>
                <w:szCs w:val="24"/>
                <w:lang w:val="es-ES_tradnl"/>
              </w:rPr>
            </w:pPr>
            <w:r w:rsidRPr="007B3A77">
              <w:rPr>
                <w:rFonts w:ascii="Times New Roman" w:hAnsi="Times New Roman" w:cs="Times New Roman"/>
                <w:color w:val="000000"/>
                <w:sz w:val="24"/>
                <w:szCs w:val="24"/>
              </w:rPr>
              <w:t>Gr</w:t>
            </w:r>
            <w:ins w:id="18" w:author="mercyranjel" w:date="2016-02-09T15:03:00Z">
              <w:r w:rsidR="002E0FD2">
                <w:rPr>
                  <w:rFonts w:ascii="Times New Roman" w:hAnsi="Times New Roman" w:cs="Times New Roman"/>
                  <w:color w:val="000000"/>
                  <w:sz w:val="24"/>
                  <w:szCs w:val="24"/>
                </w:rPr>
                <w:t>á</w:t>
              </w:r>
            </w:ins>
            <w:r w:rsidRPr="007B3A77">
              <w:rPr>
                <w:rFonts w:ascii="Times New Roman" w:hAnsi="Times New Roman" w:cs="Times New Roman"/>
                <w:color w:val="000000"/>
                <w:sz w:val="24"/>
                <w:szCs w:val="24"/>
              </w:rPr>
              <w:t>ficas estadísticas</w:t>
            </w:r>
          </w:p>
        </w:tc>
      </w:tr>
      <w:tr w:rsidR="00831F54" w:rsidRPr="007B3A77" w14:paraId="76DF81D0" w14:textId="77777777" w:rsidTr="00721476">
        <w:tc>
          <w:tcPr>
            <w:tcW w:w="2518" w:type="dxa"/>
          </w:tcPr>
          <w:p w14:paraId="0DE7BC11" w14:textId="77777777" w:rsidR="00831F54" w:rsidRPr="007B3A77" w:rsidRDefault="00831F54"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Código Shutterstock (o URL o la ruta en AulaPlaneta)</w:t>
            </w:r>
          </w:p>
        </w:tc>
        <w:tc>
          <w:tcPr>
            <w:tcW w:w="6515" w:type="dxa"/>
          </w:tcPr>
          <w:p w14:paraId="0E268596" w14:textId="77777777" w:rsidR="00831F54" w:rsidRPr="007B3A77" w:rsidRDefault="002F3B46" w:rsidP="00721476">
            <w:pPr>
              <w:rPr>
                <w:rFonts w:ascii="Times New Roman" w:hAnsi="Times New Roman" w:cs="Times New Roman"/>
                <w:color w:val="000000"/>
                <w:sz w:val="24"/>
                <w:szCs w:val="24"/>
              </w:rPr>
            </w:pPr>
            <w:hyperlink r:id="rId13" w:history="1">
              <w:r w:rsidR="00831F54" w:rsidRPr="007B3A77">
                <w:rPr>
                  <w:rStyle w:val="Hipervnculo"/>
                  <w:rFonts w:ascii="Times New Roman" w:hAnsi="Times New Roman" w:cs="Times New Roman"/>
                  <w:color w:val="C2E1ED"/>
                  <w:sz w:val="24"/>
                  <w:szCs w:val="24"/>
                  <w:shd w:val="clear" w:color="auto" w:fill="222222"/>
                </w:rPr>
                <w:t>150152300</w:t>
              </w:r>
            </w:hyperlink>
          </w:p>
        </w:tc>
      </w:tr>
      <w:tr w:rsidR="00831F54" w:rsidRPr="007B3A77" w14:paraId="07785E3A" w14:textId="77777777" w:rsidTr="00721476">
        <w:tc>
          <w:tcPr>
            <w:tcW w:w="2518" w:type="dxa"/>
          </w:tcPr>
          <w:p w14:paraId="7783FCD9" w14:textId="77777777" w:rsidR="00831F54" w:rsidRPr="007B3A77" w:rsidRDefault="00831F54"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Pie de imagen</w:t>
            </w:r>
          </w:p>
        </w:tc>
        <w:tc>
          <w:tcPr>
            <w:tcW w:w="6515" w:type="dxa"/>
          </w:tcPr>
          <w:p w14:paraId="1D880D71" w14:textId="77777777" w:rsidR="00831F54" w:rsidRPr="007B3A77" w:rsidRDefault="00831F54" w:rsidP="00721476">
            <w:pPr>
              <w:rPr>
                <w:rFonts w:ascii="Times New Roman" w:hAnsi="Times New Roman" w:cs="Times New Roman"/>
                <w:color w:val="000000"/>
                <w:sz w:val="24"/>
                <w:szCs w:val="24"/>
              </w:rPr>
            </w:pPr>
            <w:r>
              <w:rPr>
                <w:rFonts w:ascii="Times New Roman" w:hAnsi="Times New Roman" w:cs="Times New Roman"/>
                <w:color w:val="000000"/>
                <w:sz w:val="24"/>
                <w:szCs w:val="24"/>
              </w:rPr>
              <w:t>Las gráficas estadísticas son usadas por los medios de comunicación para representar en forma clara y sencilla la información.</w:t>
            </w:r>
          </w:p>
        </w:tc>
      </w:tr>
      <w:tr w:rsidR="00831F54" w:rsidRPr="007B3A77" w14:paraId="3E08C489" w14:textId="77777777" w:rsidTr="00721476">
        <w:tc>
          <w:tcPr>
            <w:tcW w:w="2518" w:type="dxa"/>
          </w:tcPr>
          <w:p w14:paraId="2FC3970F" w14:textId="77777777" w:rsidR="00831F54" w:rsidRPr="007B3A77" w:rsidRDefault="00831F54"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Ubicación del pie de imagen</w:t>
            </w:r>
          </w:p>
        </w:tc>
        <w:tc>
          <w:tcPr>
            <w:tcW w:w="6515" w:type="dxa"/>
          </w:tcPr>
          <w:p w14:paraId="7D86F8EE" w14:textId="77777777" w:rsidR="00831F54" w:rsidRPr="007B3A77" w:rsidRDefault="00831F54" w:rsidP="00721476">
            <w:pPr>
              <w:rPr>
                <w:rFonts w:ascii="Times New Roman" w:hAnsi="Times New Roman" w:cs="Times New Roman"/>
                <w:color w:val="000000"/>
                <w:sz w:val="24"/>
                <w:szCs w:val="24"/>
              </w:rPr>
            </w:pPr>
            <w:r>
              <w:rPr>
                <w:rFonts w:ascii="Times New Roman" w:hAnsi="Times New Roman" w:cs="Times New Roman"/>
                <w:color w:val="000000"/>
                <w:sz w:val="24"/>
                <w:szCs w:val="24"/>
              </w:rPr>
              <w:t>Inferior</w:t>
            </w:r>
          </w:p>
        </w:tc>
      </w:tr>
    </w:tbl>
    <w:p w14:paraId="7168A232" w14:textId="77777777" w:rsidR="00831F54" w:rsidRPr="007B3A77" w:rsidRDefault="00831F54" w:rsidP="00831F54">
      <w:pPr>
        <w:spacing w:after="0"/>
        <w:jc w:val="both"/>
        <w:rPr>
          <w:rFonts w:ascii="Times New Roman" w:hAnsi="Times New Roman" w:cs="Times New Roman"/>
        </w:rPr>
      </w:pPr>
    </w:p>
    <w:p w14:paraId="56233D9E" w14:textId="77777777" w:rsidR="00831F54" w:rsidRPr="007B3A77" w:rsidRDefault="00831F54" w:rsidP="00831F54">
      <w:pPr>
        <w:spacing w:after="0"/>
        <w:rPr>
          <w:rFonts w:ascii="Times New Roman" w:hAnsi="Times New Roman" w:cs="Times New Roman"/>
          <w:color w:val="000000"/>
        </w:rPr>
      </w:pPr>
    </w:p>
    <w:p w14:paraId="20FFAE24" w14:textId="77777777" w:rsidR="00831F54" w:rsidRPr="007B3A77" w:rsidRDefault="00831F54" w:rsidP="00831F54">
      <w:pPr>
        <w:spacing w:after="0"/>
        <w:rPr>
          <w:rFonts w:ascii="Times New Roman" w:hAnsi="Times New Roman" w:cs="Times New Roman"/>
          <w:b/>
        </w:rPr>
      </w:pPr>
      <w:r w:rsidRPr="007B3A77">
        <w:rPr>
          <w:rFonts w:ascii="Times New Roman" w:hAnsi="Times New Roman" w:cs="Times New Roman"/>
          <w:highlight w:val="yellow"/>
        </w:rPr>
        <w:t>[SECCIÓN 2]</w:t>
      </w:r>
      <w:r w:rsidRPr="007B3A77">
        <w:rPr>
          <w:rFonts w:ascii="Times New Roman" w:hAnsi="Times New Roman" w:cs="Times New Roman"/>
        </w:rPr>
        <w:t xml:space="preserve"> </w:t>
      </w:r>
      <w:r w:rsidRPr="007B3A77">
        <w:rPr>
          <w:rFonts w:ascii="Times New Roman" w:hAnsi="Times New Roman" w:cs="Times New Roman"/>
          <w:b/>
        </w:rPr>
        <w:t>4.1 Los diagramas de barras</w:t>
      </w:r>
    </w:p>
    <w:p w14:paraId="0BC86975" w14:textId="77777777" w:rsidR="00831F54" w:rsidRPr="007B3A77" w:rsidRDefault="00831F54" w:rsidP="00831F54">
      <w:pPr>
        <w:spacing w:after="0"/>
        <w:rPr>
          <w:rFonts w:ascii="Times New Roman" w:hAnsi="Times New Roman" w:cs="Times New Roman"/>
          <w:b/>
        </w:rPr>
      </w:pPr>
    </w:p>
    <w:p w14:paraId="228260D5" w14:textId="7C79C770" w:rsidR="00831F54" w:rsidRPr="00E27DB4" w:rsidRDefault="00831F54" w:rsidP="00831F54">
      <w:pPr>
        <w:spacing w:after="0"/>
        <w:rPr>
          <w:rFonts w:ascii="Times New Roman" w:hAnsi="Times New Roman" w:cs="Times New Roman"/>
        </w:rPr>
      </w:pPr>
      <w:r w:rsidRPr="007B3A77">
        <w:rPr>
          <w:rFonts w:ascii="Times New Roman" w:hAnsi="Times New Roman" w:cs="Times New Roman"/>
        </w:rPr>
        <w:t xml:space="preserve">Un </w:t>
      </w:r>
      <w:r w:rsidRPr="00C07AAC">
        <w:rPr>
          <w:rFonts w:ascii="Times New Roman" w:hAnsi="Times New Roman" w:cs="Times New Roman"/>
          <w:b/>
        </w:rPr>
        <w:t>diagrama de barras</w:t>
      </w:r>
      <w:r w:rsidRPr="007B3A77">
        <w:rPr>
          <w:rFonts w:ascii="Times New Roman" w:hAnsi="Times New Roman" w:cs="Times New Roman"/>
        </w:rPr>
        <w:t xml:space="preserve"> </w:t>
      </w:r>
      <w:r>
        <w:rPr>
          <w:rFonts w:ascii="Times New Roman" w:hAnsi="Times New Roman" w:cs="Times New Roman"/>
        </w:rPr>
        <w:t>es una gráfica en la cual se representan las clases y las frecuencias de una variable cuantitativa</w:t>
      </w:r>
      <w:r w:rsidRPr="00E27DB4">
        <w:rPr>
          <w:rFonts w:ascii="Times New Roman" w:hAnsi="Times New Roman" w:cs="Times New Roman"/>
        </w:rPr>
        <w:t xml:space="preserve">. </w:t>
      </w:r>
      <w:r w:rsidRPr="00E27DB4">
        <w:rPr>
          <w:rFonts w:ascii="Times New Roman" w:hAnsi="Times New Roman" w:cs="Times New Roman"/>
          <w:color w:val="2C2B2B"/>
          <w:lang w:val="es-ES"/>
        </w:rPr>
        <w:t xml:space="preserve">En el eje horizontal se representan las diferentes categorías y sobre él se </w:t>
      </w:r>
      <w:r>
        <w:rPr>
          <w:rFonts w:ascii="Times New Roman" w:hAnsi="Times New Roman" w:cs="Times New Roman"/>
          <w:color w:val="2C2B2B"/>
          <w:lang w:val="es-ES"/>
        </w:rPr>
        <w:t>dibujan</w:t>
      </w:r>
      <w:r w:rsidRPr="00E27DB4">
        <w:rPr>
          <w:rFonts w:ascii="Times New Roman" w:hAnsi="Times New Roman" w:cs="Times New Roman"/>
          <w:color w:val="2C2B2B"/>
          <w:lang w:val="es-ES"/>
        </w:rPr>
        <w:t xml:space="preserve"> columnas o barras cuya altura es proporcional a la frecuencia de cada categoría.</w:t>
      </w:r>
    </w:p>
    <w:p w14:paraId="7EC98F1C" w14:textId="77777777" w:rsidR="00831F54" w:rsidRDefault="00831F54" w:rsidP="00831F54">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831F54" w:rsidRPr="007B3A77" w14:paraId="0AC5982D" w14:textId="77777777" w:rsidTr="00721476">
        <w:tc>
          <w:tcPr>
            <w:tcW w:w="8978" w:type="dxa"/>
            <w:gridSpan w:val="2"/>
            <w:shd w:val="clear" w:color="auto" w:fill="000000" w:themeFill="text1"/>
          </w:tcPr>
          <w:p w14:paraId="15842D2B" w14:textId="77777777" w:rsidR="00831F54" w:rsidRPr="007B3A77" w:rsidRDefault="00831F54" w:rsidP="0072147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Destacado</w:t>
            </w:r>
          </w:p>
        </w:tc>
      </w:tr>
      <w:tr w:rsidR="00831F54" w:rsidRPr="007B3A77" w14:paraId="6CE440A6" w14:textId="77777777" w:rsidTr="00721476">
        <w:tc>
          <w:tcPr>
            <w:tcW w:w="2518" w:type="dxa"/>
          </w:tcPr>
          <w:p w14:paraId="596BA9BF" w14:textId="77777777" w:rsidR="00831F54" w:rsidRPr="007B3A77" w:rsidRDefault="00831F54" w:rsidP="00721476">
            <w:pPr>
              <w:rPr>
                <w:rFonts w:ascii="Times New Roman" w:hAnsi="Times New Roman" w:cs="Times New Roman"/>
                <w:b/>
                <w:sz w:val="24"/>
                <w:szCs w:val="24"/>
              </w:rPr>
            </w:pPr>
            <w:r w:rsidRPr="007B3A77">
              <w:rPr>
                <w:rFonts w:ascii="Times New Roman" w:hAnsi="Times New Roman" w:cs="Times New Roman"/>
                <w:b/>
                <w:sz w:val="24"/>
                <w:szCs w:val="24"/>
              </w:rPr>
              <w:t>Contenido</w:t>
            </w:r>
          </w:p>
        </w:tc>
        <w:tc>
          <w:tcPr>
            <w:tcW w:w="6460" w:type="dxa"/>
          </w:tcPr>
          <w:p w14:paraId="125BF575" w14:textId="7AD1BF3F" w:rsidR="00831F54" w:rsidRPr="001A6F04" w:rsidRDefault="00831F54" w:rsidP="009C4580">
            <w:pPr>
              <w:jc w:val="both"/>
              <w:rPr>
                <w:rFonts w:ascii="Times New Roman" w:eastAsiaTheme="majorEastAsia" w:hAnsi="Times New Roman" w:cs="Times New Roman"/>
                <w:b/>
                <w:bCs/>
                <w:i/>
                <w:iCs/>
                <w:color w:val="000000"/>
                <w:sz w:val="24"/>
                <w:szCs w:val="24"/>
                <w:lang w:val="es-ES_tradnl"/>
              </w:rPr>
            </w:pPr>
            <w:r>
              <w:rPr>
                <w:rFonts w:ascii="Times New Roman" w:hAnsi="Times New Roman" w:cs="Times New Roman"/>
                <w:color w:val="000000"/>
              </w:rPr>
              <w:t xml:space="preserve">Las opciones de respuesta para la pregunta de una variable cualitativa también </w:t>
            </w:r>
            <w:r w:rsidR="002E0FD2">
              <w:rPr>
                <w:rFonts w:ascii="Times New Roman" w:hAnsi="Times New Roman" w:cs="Times New Roman"/>
                <w:color w:val="000000"/>
              </w:rPr>
              <w:t xml:space="preserve">se </w:t>
            </w:r>
            <w:r>
              <w:rPr>
                <w:rFonts w:ascii="Times New Roman" w:hAnsi="Times New Roman" w:cs="Times New Roman"/>
                <w:color w:val="000000"/>
              </w:rPr>
              <w:t>llama</w:t>
            </w:r>
            <w:r w:rsidR="002E0FD2">
              <w:rPr>
                <w:rFonts w:ascii="Times New Roman" w:hAnsi="Times New Roman" w:cs="Times New Roman"/>
                <w:color w:val="000000"/>
              </w:rPr>
              <w:t>n</w:t>
            </w:r>
            <w:r>
              <w:rPr>
                <w:rFonts w:ascii="Times New Roman" w:hAnsi="Times New Roman" w:cs="Times New Roman"/>
                <w:color w:val="000000"/>
              </w:rPr>
              <w:t xml:space="preserve"> </w:t>
            </w:r>
            <w:r w:rsidRPr="007327F1">
              <w:rPr>
                <w:rFonts w:ascii="Times New Roman" w:hAnsi="Times New Roman" w:cs="Times New Roman"/>
                <w:b/>
                <w:color w:val="000000"/>
              </w:rPr>
              <w:t>categorías</w:t>
            </w:r>
            <w:r>
              <w:rPr>
                <w:rFonts w:ascii="Times New Roman" w:hAnsi="Times New Roman" w:cs="Times New Roman"/>
                <w:color w:val="000000"/>
              </w:rPr>
              <w:t xml:space="preserve"> o </w:t>
            </w:r>
            <w:r w:rsidRPr="007327F1">
              <w:rPr>
                <w:rFonts w:ascii="Times New Roman" w:hAnsi="Times New Roman" w:cs="Times New Roman"/>
                <w:b/>
                <w:color w:val="000000"/>
              </w:rPr>
              <w:t>clases</w:t>
            </w:r>
            <w:r>
              <w:rPr>
                <w:rFonts w:ascii="Times New Roman" w:hAnsi="Times New Roman" w:cs="Times New Roman"/>
                <w:color w:val="000000"/>
              </w:rPr>
              <w:t>.</w:t>
            </w:r>
          </w:p>
        </w:tc>
      </w:tr>
    </w:tbl>
    <w:p w14:paraId="0B911486" w14:textId="77777777" w:rsidR="00831F54" w:rsidRDefault="00831F54" w:rsidP="00831F54">
      <w:pPr>
        <w:spacing w:after="0"/>
        <w:rPr>
          <w:rFonts w:ascii="Times New Roman" w:hAnsi="Times New Roman" w:cs="Times New Roman"/>
        </w:rPr>
      </w:pPr>
    </w:p>
    <w:p w14:paraId="57CD01AA" w14:textId="77777777" w:rsidR="00831F54" w:rsidRPr="00E27DB4" w:rsidRDefault="00831F54" w:rsidP="00831F54">
      <w:pPr>
        <w:spacing w:after="0"/>
        <w:rPr>
          <w:rFonts w:ascii="Times New Roman" w:hAnsi="Times New Roman" w:cs="Times New Roman"/>
        </w:rPr>
      </w:pPr>
    </w:p>
    <w:p w14:paraId="6EC5BE4E" w14:textId="60903B00" w:rsidR="00831F54" w:rsidRPr="007B3A77" w:rsidRDefault="002E0FD2" w:rsidP="00831F54">
      <w:pPr>
        <w:spacing w:after="0"/>
        <w:rPr>
          <w:rFonts w:ascii="Times New Roman" w:hAnsi="Times New Roman" w:cs="Times New Roman"/>
        </w:rPr>
      </w:pPr>
      <w:r>
        <w:rPr>
          <w:rFonts w:ascii="Times New Roman" w:hAnsi="Times New Roman" w:cs="Times New Roman"/>
        </w:rPr>
        <w:t>P</w:t>
      </w:r>
      <w:r w:rsidR="00831F54">
        <w:rPr>
          <w:rFonts w:ascii="Times New Roman" w:hAnsi="Times New Roman" w:cs="Times New Roman"/>
        </w:rPr>
        <w:t>ara elaborar un diagrama de barras se dibuja un sistema parecido al primer cuadrante del plano cartesiano</w:t>
      </w:r>
      <w:r>
        <w:rPr>
          <w:rFonts w:ascii="Times New Roman" w:hAnsi="Times New Roman" w:cs="Times New Roman"/>
        </w:rPr>
        <w:t>:</w:t>
      </w:r>
      <w:r w:rsidR="00831F54">
        <w:rPr>
          <w:rFonts w:ascii="Times New Roman" w:hAnsi="Times New Roman" w:cs="Times New Roman"/>
        </w:rPr>
        <w:t xml:space="preserve"> en el eje horizontal se escriben las clases de variable</w:t>
      </w:r>
      <w:r>
        <w:rPr>
          <w:rFonts w:ascii="Times New Roman" w:hAnsi="Times New Roman" w:cs="Times New Roman"/>
        </w:rPr>
        <w:t>s</w:t>
      </w:r>
      <w:r w:rsidR="00831F54">
        <w:rPr>
          <w:rFonts w:ascii="Times New Roman" w:hAnsi="Times New Roman" w:cs="Times New Roman"/>
        </w:rPr>
        <w:t xml:space="preserve"> y</w:t>
      </w:r>
      <w:r>
        <w:rPr>
          <w:rFonts w:ascii="Times New Roman" w:hAnsi="Times New Roman" w:cs="Times New Roman"/>
        </w:rPr>
        <w:t xml:space="preserve"> </w:t>
      </w:r>
      <w:r w:rsidR="00831F54">
        <w:rPr>
          <w:rFonts w:ascii="Times New Roman" w:hAnsi="Times New Roman" w:cs="Times New Roman"/>
        </w:rPr>
        <w:t xml:space="preserve">en el eje vertical se </w:t>
      </w:r>
      <w:r>
        <w:rPr>
          <w:rFonts w:ascii="Times New Roman" w:hAnsi="Times New Roman" w:cs="Times New Roman"/>
        </w:rPr>
        <w:t>proyecta</w:t>
      </w:r>
      <w:r w:rsidR="00831F54">
        <w:rPr>
          <w:rFonts w:ascii="Times New Roman" w:hAnsi="Times New Roman" w:cs="Times New Roman"/>
        </w:rPr>
        <w:t xml:space="preserve"> una escala adecuada </w:t>
      </w:r>
      <w:r>
        <w:rPr>
          <w:rFonts w:ascii="Times New Roman" w:hAnsi="Times New Roman" w:cs="Times New Roman"/>
        </w:rPr>
        <w:t xml:space="preserve">que tiene </w:t>
      </w:r>
      <w:r w:rsidR="00831F54">
        <w:rPr>
          <w:rFonts w:ascii="Times New Roman" w:hAnsi="Times New Roman" w:cs="Times New Roman"/>
        </w:rPr>
        <w:t>en cuenta las frecuencias absolutas, relativa</w:t>
      </w:r>
      <w:r>
        <w:rPr>
          <w:rFonts w:ascii="Times New Roman" w:hAnsi="Times New Roman" w:cs="Times New Roman"/>
        </w:rPr>
        <w:t>s</w:t>
      </w:r>
      <w:r w:rsidR="00831F54">
        <w:rPr>
          <w:rFonts w:ascii="Times New Roman" w:hAnsi="Times New Roman" w:cs="Times New Roman"/>
        </w:rPr>
        <w:t xml:space="preserve"> o porcentual</w:t>
      </w:r>
      <w:r>
        <w:rPr>
          <w:rFonts w:ascii="Times New Roman" w:hAnsi="Times New Roman" w:cs="Times New Roman"/>
        </w:rPr>
        <w:t>es</w:t>
      </w:r>
      <w:r w:rsidR="00831F54">
        <w:rPr>
          <w:rFonts w:ascii="Times New Roman" w:hAnsi="Times New Roman" w:cs="Times New Roman"/>
        </w:rPr>
        <w:t xml:space="preserve"> de la</w:t>
      </w:r>
      <w:r>
        <w:rPr>
          <w:rFonts w:ascii="Times New Roman" w:hAnsi="Times New Roman" w:cs="Times New Roman"/>
        </w:rPr>
        <w:t>s</w:t>
      </w:r>
      <w:r w:rsidR="00831F54">
        <w:rPr>
          <w:rFonts w:ascii="Times New Roman" w:hAnsi="Times New Roman" w:cs="Times New Roman"/>
        </w:rPr>
        <w:t xml:space="preserve"> variable</w:t>
      </w:r>
      <w:r>
        <w:rPr>
          <w:rFonts w:ascii="Times New Roman" w:hAnsi="Times New Roman" w:cs="Times New Roman"/>
        </w:rPr>
        <w:t>s</w:t>
      </w:r>
      <w:r w:rsidR="00831F54">
        <w:rPr>
          <w:rFonts w:ascii="Times New Roman" w:hAnsi="Times New Roman" w:cs="Times New Roman"/>
        </w:rPr>
        <w:t>. Es importante que l</w:t>
      </w:r>
      <w:r w:rsidR="00831F54" w:rsidRPr="007B3A77">
        <w:rPr>
          <w:rFonts w:ascii="Times New Roman" w:hAnsi="Times New Roman" w:cs="Times New Roman"/>
        </w:rPr>
        <w:t xml:space="preserve">as barras </w:t>
      </w:r>
      <w:r w:rsidR="00831F54">
        <w:rPr>
          <w:rFonts w:ascii="Times New Roman" w:hAnsi="Times New Roman" w:cs="Times New Roman"/>
        </w:rPr>
        <w:t>tengan</w:t>
      </w:r>
      <w:r w:rsidR="00831F54" w:rsidRPr="007B3A77">
        <w:rPr>
          <w:rFonts w:ascii="Times New Roman" w:hAnsi="Times New Roman" w:cs="Times New Roman"/>
        </w:rPr>
        <w:t xml:space="preserve"> el mismo </w:t>
      </w:r>
      <w:r>
        <w:rPr>
          <w:rFonts w:ascii="Times New Roman" w:hAnsi="Times New Roman" w:cs="Times New Roman"/>
        </w:rPr>
        <w:t>tamaño (</w:t>
      </w:r>
      <w:r w:rsidR="00831F54" w:rsidRPr="007B3A77">
        <w:rPr>
          <w:rFonts w:ascii="Times New Roman" w:hAnsi="Times New Roman" w:cs="Times New Roman"/>
        </w:rPr>
        <w:t>ancho</w:t>
      </w:r>
      <w:r>
        <w:rPr>
          <w:rFonts w:ascii="Times New Roman" w:hAnsi="Times New Roman" w:cs="Times New Roman"/>
        </w:rPr>
        <w:t>)</w:t>
      </w:r>
      <w:r w:rsidR="00831F54" w:rsidRPr="007B3A77">
        <w:rPr>
          <w:rFonts w:ascii="Times New Roman" w:hAnsi="Times New Roman" w:cs="Times New Roman"/>
        </w:rPr>
        <w:t>.</w:t>
      </w:r>
    </w:p>
    <w:p w14:paraId="3322B797" w14:textId="77777777" w:rsidR="00831F54" w:rsidRPr="007B3A77" w:rsidRDefault="00831F54" w:rsidP="00831F54">
      <w:pPr>
        <w:spacing w:after="0"/>
        <w:rPr>
          <w:rFonts w:ascii="Times New Roman" w:hAnsi="Times New Roman" w:cs="Times New Roman"/>
        </w:rPr>
      </w:pPr>
    </w:p>
    <w:p w14:paraId="55E9DC11" w14:textId="2CC94484" w:rsidR="00831F54" w:rsidRDefault="002E0FD2" w:rsidP="00831F54">
      <w:pPr>
        <w:spacing w:after="0"/>
        <w:rPr>
          <w:rFonts w:ascii="Times New Roman" w:hAnsi="Times New Roman" w:cs="Times New Roman"/>
        </w:rPr>
      </w:pPr>
      <w:r>
        <w:rPr>
          <w:rFonts w:ascii="Times New Roman" w:hAnsi="Times New Roman" w:cs="Times New Roman"/>
        </w:rPr>
        <w:t>A</w:t>
      </w:r>
      <w:r w:rsidRPr="00C5700C">
        <w:rPr>
          <w:rFonts w:ascii="Times New Roman" w:hAnsi="Times New Roman" w:cs="Times New Roman"/>
        </w:rPr>
        <w:t xml:space="preserve"> continuación se muestra </w:t>
      </w:r>
      <w:r>
        <w:rPr>
          <w:rFonts w:ascii="Times New Roman" w:hAnsi="Times New Roman" w:cs="Times New Roman"/>
        </w:rPr>
        <w:t>e</w:t>
      </w:r>
      <w:r w:rsidR="00831F54" w:rsidRPr="00C5700C">
        <w:rPr>
          <w:rFonts w:ascii="Times New Roman" w:hAnsi="Times New Roman" w:cs="Times New Roman"/>
        </w:rPr>
        <w:t>l diagrama de barras que representa la información sobre las preferencias de los clientes de la heladería</w:t>
      </w:r>
      <w:r>
        <w:rPr>
          <w:rFonts w:ascii="Times New Roman" w:hAnsi="Times New Roman" w:cs="Times New Roman"/>
        </w:rPr>
        <w:t>.</w:t>
      </w:r>
      <w:r w:rsidR="00831F54" w:rsidRPr="00C5700C">
        <w:rPr>
          <w:rFonts w:ascii="Times New Roman" w:hAnsi="Times New Roman" w:cs="Times New Roman"/>
        </w:rPr>
        <w:t xml:space="preserve"> </w:t>
      </w:r>
    </w:p>
    <w:p w14:paraId="07AC6B92" w14:textId="77777777" w:rsidR="00831F54" w:rsidRPr="00C5700C" w:rsidRDefault="00831F54" w:rsidP="00831F54">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1488"/>
        <w:gridCol w:w="7380"/>
      </w:tblGrid>
      <w:tr w:rsidR="00831F54" w:rsidRPr="007B3A77" w14:paraId="3D74F2BB" w14:textId="77777777" w:rsidTr="00721476">
        <w:tc>
          <w:tcPr>
            <w:tcW w:w="8828" w:type="dxa"/>
            <w:gridSpan w:val="2"/>
            <w:shd w:val="clear" w:color="auto" w:fill="0D0D0D" w:themeFill="text1" w:themeFillTint="F2"/>
          </w:tcPr>
          <w:p w14:paraId="7CA76905" w14:textId="77777777" w:rsidR="00831F54" w:rsidRPr="007B3A77" w:rsidRDefault="00831F54" w:rsidP="0072147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Imagen (fotografía, gráfica o ilustración)</w:t>
            </w:r>
          </w:p>
        </w:tc>
      </w:tr>
      <w:tr w:rsidR="00831F54" w:rsidRPr="007B3A77" w14:paraId="139AC597" w14:textId="77777777" w:rsidTr="00721476">
        <w:tc>
          <w:tcPr>
            <w:tcW w:w="1488" w:type="dxa"/>
          </w:tcPr>
          <w:p w14:paraId="4A90CAF9" w14:textId="77777777" w:rsidR="00831F54" w:rsidRPr="007B3A77" w:rsidRDefault="00831F54"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7340" w:type="dxa"/>
          </w:tcPr>
          <w:p w14:paraId="2FC78089" w14:textId="77777777" w:rsidR="00831F54" w:rsidRPr="007B3A77" w:rsidRDefault="00831F54" w:rsidP="00721476">
            <w:pPr>
              <w:rPr>
                <w:rFonts w:ascii="Times New Roman" w:hAnsi="Times New Roman" w:cs="Times New Roman"/>
                <w:b/>
                <w:color w:val="000000"/>
                <w:sz w:val="24"/>
                <w:szCs w:val="24"/>
              </w:rPr>
            </w:pPr>
            <w:r w:rsidRPr="007B3A77">
              <w:rPr>
                <w:rFonts w:ascii="Times New Roman" w:hAnsi="Times New Roman" w:cs="Times New Roman"/>
                <w:color w:val="000000"/>
                <w:sz w:val="24"/>
                <w:szCs w:val="24"/>
              </w:rPr>
              <w:t>MA_06_14_IMG</w:t>
            </w:r>
            <w:r>
              <w:rPr>
                <w:rFonts w:ascii="Times New Roman" w:hAnsi="Times New Roman" w:cs="Times New Roman"/>
                <w:color w:val="000000"/>
                <w:sz w:val="24"/>
                <w:szCs w:val="24"/>
              </w:rPr>
              <w:t>08</w:t>
            </w:r>
          </w:p>
        </w:tc>
      </w:tr>
      <w:tr w:rsidR="00831F54" w:rsidRPr="007B3A77" w14:paraId="2A8C57D0" w14:textId="77777777" w:rsidTr="00721476">
        <w:tc>
          <w:tcPr>
            <w:tcW w:w="1488" w:type="dxa"/>
          </w:tcPr>
          <w:p w14:paraId="339ADFB6" w14:textId="77777777" w:rsidR="00831F54" w:rsidRPr="007B3A77" w:rsidRDefault="00831F54"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7340" w:type="dxa"/>
          </w:tcPr>
          <w:p w14:paraId="57852940" w14:textId="77777777" w:rsidR="00831F54" w:rsidRPr="007B3A77" w:rsidRDefault="00831F54" w:rsidP="00721476">
            <w:pPr>
              <w:rPr>
                <w:rFonts w:ascii="Times New Roman" w:hAnsi="Times New Roman" w:cs="Times New Roman"/>
                <w:color w:val="000000"/>
                <w:sz w:val="24"/>
                <w:szCs w:val="24"/>
              </w:rPr>
            </w:pPr>
            <w:r w:rsidRPr="007B3A77">
              <w:rPr>
                <w:rFonts w:ascii="Times New Roman" w:hAnsi="Times New Roman" w:cs="Times New Roman"/>
                <w:color w:val="000000"/>
                <w:sz w:val="24"/>
                <w:szCs w:val="24"/>
              </w:rPr>
              <w:t>Diagrama de barras</w:t>
            </w:r>
          </w:p>
        </w:tc>
      </w:tr>
      <w:tr w:rsidR="00831F54" w:rsidRPr="007B3A77" w14:paraId="22FD16B7" w14:textId="77777777" w:rsidTr="00721476">
        <w:tblPrEx>
          <w:tblCellMar>
            <w:left w:w="70" w:type="dxa"/>
            <w:right w:w="70" w:type="dxa"/>
          </w:tblCellMar>
        </w:tblPrEx>
        <w:tc>
          <w:tcPr>
            <w:tcW w:w="1488" w:type="dxa"/>
          </w:tcPr>
          <w:p w14:paraId="65119F0D" w14:textId="77777777" w:rsidR="00831F54" w:rsidRPr="007B3A77" w:rsidRDefault="00831F54"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Código Shutterstock (o URL o la ruta en AulaPlaneta)</w:t>
            </w:r>
          </w:p>
        </w:tc>
        <w:tc>
          <w:tcPr>
            <w:tcW w:w="7340" w:type="dxa"/>
          </w:tcPr>
          <w:p w14:paraId="700FA36A" w14:textId="77777777" w:rsidR="00831F54" w:rsidRPr="007B3A77" w:rsidRDefault="00831F54" w:rsidP="00721476">
            <w:pPr>
              <w:rPr>
                <w:rFonts w:ascii="Times New Roman" w:hAnsi="Times New Roman" w:cs="Times New Roman"/>
                <w:color w:val="000000"/>
                <w:sz w:val="24"/>
                <w:szCs w:val="24"/>
              </w:rPr>
            </w:pPr>
            <w:r>
              <w:rPr>
                <w:noProof/>
                <w:lang w:val="es-CO" w:eastAsia="es-CO"/>
              </w:rPr>
              <w:drawing>
                <wp:inline distT="0" distB="0" distL="0" distR="0" wp14:anchorId="31BDF80F" wp14:editId="5FE21929">
                  <wp:extent cx="4572000" cy="2743200"/>
                  <wp:effectExtent l="0" t="0" r="25400" b="2540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831F54" w:rsidRPr="007B3A77" w14:paraId="6490CDEF" w14:textId="77777777" w:rsidTr="00721476">
        <w:tc>
          <w:tcPr>
            <w:tcW w:w="1488" w:type="dxa"/>
          </w:tcPr>
          <w:p w14:paraId="625D3209" w14:textId="77777777" w:rsidR="00831F54" w:rsidRPr="007B3A77" w:rsidRDefault="00831F54"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Pie de imagen</w:t>
            </w:r>
          </w:p>
        </w:tc>
        <w:tc>
          <w:tcPr>
            <w:tcW w:w="7340" w:type="dxa"/>
          </w:tcPr>
          <w:p w14:paraId="2C556F05" w14:textId="40563E6A" w:rsidR="00831F54" w:rsidRPr="007B3A77" w:rsidRDefault="00831F54" w:rsidP="009C4580">
            <w:pPr>
              <w:jc w:val="both"/>
              <w:rPr>
                <w:rFonts w:ascii="Times New Roman" w:eastAsiaTheme="majorEastAsia" w:hAnsi="Times New Roman" w:cs="Times New Roman"/>
                <w:b/>
                <w:bCs/>
                <w:i/>
                <w:iCs/>
                <w:color w:val="000000"/>
                <w:sz w:val="24"/>
                <w:szCs w:val="24"/>
                <w:lang w:val="es-ES_tradnl"/>
              </w:rPr>
            </w:pPr>
            <w:r>
              <w:rPr>
                <w:rFonts w:ascii="Times New Roman" w:hAnsi="Times New Roman" w:cs="Times New Roman"/>
                <w:color w:val="000000"/>
                <w:sz w:val="24"/>
                <w:szCs w:val="24"/>
              </w:rPr>
              <w:t>La gráfica representa la información sobre la</w:t>
            </w:r>
            <w:r w:rsidR="002E0FD2">
              <w:rPr>
                <w:rFonts w:ascii="Times New Roman" w:hAnsi="Times New Roman" w:cs="Times New Roman"/>
                <w:color w:val="000000"/>
                <w:sz w:val="24"/>
                <w:szCs w:val="24"/>
              </w:rPr>
              <w:t>s</w:t>
            </w:r>
            <w:r>
              <w:rPr>
                <w:rFonts w:ascii="Times New Roman" w:hAnsi="Times New Roman" w:cs="Times New Roman"/>
                <w:color w:val="000000"/>
                <w:sz w:val="24"/>
                <w:szCs w:val="24"/>
              </w:rPr>
              <w:t xml:space="preserve"> variable</w:t>
            </w:r>
            <w:r w:rsidR="002E0FD2">
              <w:rPr>
                <w:rFonts w:ascii="Times New Roman" w:hAnsi="Times New Roman" w:cs="Times New Roman"/>
                <w:color w:val="000000"/>
                <w:sz w:val="24"/>
                <w:szCs w:val="24"/>
              </w:rPr>
              <w:t>s</w:t>
            </w:r>
            <w:r>
              <w:rPr>
                <w:rFonts w:ascii="Times New Roman" w:hAnsi="Times New Roman" w:cs="Times New Roman"/>
                <w:color w:val="000000"/>
                <w:sz w:val="24"/>
                <w:szCs w:val="24"/>
              </w:rPr>
              <w:t xml:space="preserve"> de manera clara y fácil de interpretar.</w:t>
            </w:r>
          </w:p>
        </w:tc>
      </w:tr>
      <w:tr w:rsidR="00831F54" w:rsidRPr="007B3A77" w14:paraId="2C24A7C0" w14:textId="77777777" w:rsidTr="00721476">
        <w:tc>
          <w:tcPr>
            <w:tcW w:w="1488" w:type="dxa"/>
          </w:tcPr>
          <w:p w14:paraId="22392FBB" w14:textId="77777777" w:rsidR="00831F54" w:rsidRPr="007B3A77" w:rsidRDefault="00831F54"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Ubicación del pie de imagen</w:t>
            </w:r>
          </w:p>
        </w:tc>
        <w:tc>
          <w:tcPr>
            <w:tcW w:w="7340" w:type="dxa"/>
          </w:tcPr>
          <w:p w14:paraId="06E8CD9D" w14:textId="77777777" w:rsidR="00831F54" w:rsidRPr="007B3A77" w:rsidRDefault="00831F54" w:rsidP="00721476">
            <w:pPr>
              <w:rPr>
                <w:rFonts w:ascii="Times New Roman" w:hAnsi="Times New Roman" w:cs="Times New Roman"/>
                <w:color w:val="000000"/>
                <w:sz w:val="24"/>
                <w:szCs w:val="24"/>
              </w:rPr>
            </w:pPr>
            <w:r>
              <w:rPr>
                <w:rFonts w:ascii="Times New Roman" w:hAnsi="Times New Roman" w:cs="Times New Roman"/>
                <w:color w:val="000000"/>
                <w:sz w:val="24"/>
                <w:szCs w:val="24"/>
              </w:rPr>
              <w:t>Inferior</w:t>
            </w:r>
          </w:p>
        </w:tc>
      </w:tr>
    </w:tbl>
    <w:p w14:paraId="15442E92" w14:textId="77777777" w:rsidR="00831F54" w:rsidRDefault="00831F54" w:rsidP="00831F54">
      <w:pPr>
        <w:spacing w:after="0"/>
        <w:rPr>
          <w:rFonts w:ascii="Times New Roman" w:hAnsi="Times New Roman" w:cs="Times New Roman"/>
        </w:rPr>
      </w:pPr>
    </w:p>
    <w:p w14:paraId="73BB44E4" w14:textId="47A546C4" w:rsidR="00831F54" w:rsidRPr="0044424A" w:rsidRDefault="00831F54" w:rsidP="00831F54">
      <w:pPr>
        <w:spacing w:after="0"/>
        <w:rPr>
          <w:rFonts w:ascii="Times New Roman" w:hAnsi="Times New Roman" w:cs="Times New Roman"/>
        </w:rPr>
      </w:pPr>
      <w:r w:rsidRPr="0044424A">
        <w:rPr>
          <w:rFonts w:ascii="Times New Roman" w:hAnsi="Times New Roman" w:cs="Times New Roman"/>
        </w:rPr>
        <w:t>Como se aprecia en la gráfica</w:t>
      </w:r>
      <w:r w:rsidR="002E0FD2">
        <w:rPr>
          <w:rFonts w:ascii="Times New Roman" w:hAnsi="Times New Roman" w:cs="Times New Roman"/>
        </w:rPr>
        <w:t>,</w:t>
      </w:r>
      <w:r w:rsidRPr="0044424A">
        <w:rPr>
          <w:rFonts w:ascii="Times New Roman" w:hAnsi="Times New Roman" w:cs="Times New Roman"/>
        </w:rPr>
        <w:t xml:space="preserve"> la primera barra corresponde al sabor de fresa, la segunda a</w:t>
      </w:r>
      <w:r w:rsidR="002E0FD2">
        <w:rPr>
          <w:rFonts w:ascii="Times New Roman" w:hAnsi="Times New Roman" w:cs="Times New Roman"/>
        </w:rPr>
        <w:t>l de</w:t>
      </w:r>
      <w:r w:rsidRPr="0044424A">
        <w:rPr>
          <w:rFonts w:ascii="Times New Roman" w:hAnsi="Times New Roman" w:cs="Times New Roman"/>
        </w:rPr>
        <w:t xml:space="preserve"> guanábana, la tercera a</w:t>
      </w:r>
      <w:r w:rsidR="002E0FD2">
        <w:rPr>
          <w:rFonts w:ascii="Times New Roman" w:hAnsi="Times New Roman" w:cs="Times New Roman"/>
        </w:rPr>
        <w:t>l de</w:t>
      </w:r>
      <w:r w:rsidRPr="0044424A">
        <w:rPr>
          <w:rFonts w:ascii="Times New Roman" w:hAnsi="Times New Roman" w:cs="Times New Roman"/>
        </w:rPr>
        <w:t xml:space="preserve"> vainilla y la cuarta a</w:t>
      </w:r>
      <w:r w:rsidR="002E0FD2">
        <w:rPr>
          <w:rFonts w:ascii="Times New Roman" w:hAnsi="Times New Roman" w:cs="Times New Roman"/>
        </w:rPr>
        <w:t>l de</w:t>
      </w:r>
      <w:r w:rsidRPr="0044424A">
        <w:rPr>
          <w:rFonts w:ascii="Times New Roman" w:hAnsi="Times New Roman" w:cs="Times New Roman"/>
        </w:rPr>
        <w:t xml:space="preserve"> limón. Según el diagrama </w:t>
      </w:r>
      <w:r>
        <w:rPr>
          <w:rFonts w:ascii="Times New Roman" w:hAnsi="Times New Roman" w:cs="Times New Roman"/>
        </w:rPr>
        <w:t>se puede</w:t>
      </w:r>
      <w:r w:rsidRPr="0044424A">
        <w:rPr>
          <w:rFonts w:ascii="Times New Roman" w:hAnsi="Times New Roman" w:cs="Times New Roman"/>
        </w:rPr>
        <w:t xml:space="preserve"> determinar que</w:t>
      </w:r>
    </w:p>
    <w:p w14:paraId="724EE552" w14:textId="77777777" w:rsidR="00831F54" w:rsidRPr="0044424A" w:rsidRDefault="00831F54" w:rsidP="00831F54">
      <w:pPr>
        <w:spacing w:after="0"/>
        <w:rPr>
          <w:rFonts w:ascii="Times New Roman" w:hAnsi="Times New Roman" w:cs="Times New Roman"/>
        </w:rPr>
      </w:pPr>
    </w:p>
    <w:p w14:paraId="57C07CCA" w14:textId="2A98BA60" w:rsidR="00831F54" w:rsidRPr="0044424A" w:rsidRDefault="002E0FD2" w:rsidP="00831F54">
      <w:pPr>
        <w:pStyle w:val="Prrafodelista"/>
        <w:numPr>
          <w:ilvl w:val="0"/>
          <w:numId w:val="10"/>
        </w:numPr>
        <w:spacing w:after="0"/>
        <w:rPr>
          <w:rFonts w:ascii="Times New Roman" w:hAnsi="Times New Roman" w:cs="Times New Roman"/>
        </w:rPr>
      </w:pPr>
      <w:r>
        <w:rPr>
          <w:rFonts w:ascii="Times New Roman" w:hAnsi="Times New Roman" w:cs="Times New Roman"/>
        </w:rPr>
        <w:t>a</w:t>
      </w:r>
      <w:r w:rsidR="00831F54" w:rsidRPr="0044424A">
        <w:rPr>
          <w:rFonts w:ascii="Times New Roman" w:hAnsi="Times New Roman" w:cs="Times New Roman"/>
        </w:rPr>
        <w:t xml:space="preserve"> 6 personas les </w:t>
      </w:r>
      <w:r w:rsidR="00831F54">
        <w:rPr>
          <w:rFonts w:ascii="Times New Roman" w:hAnsi="Times New Roman" w:cs="Times New Roman"/>
        </w:rPr>
        <w:t>gusta el</w:t>
      </w:r>
      <w:r w:rsidR="00831F54" w:rsidRPr="0044424A">
        <w:rPr>
          <w:rFonts w:ascii="Times New Roman" w:hAnsi="Times New Roman" w:cs="Times New Roman"/>
        </w:rPr>
        <w:t xml:space="preserve"> helado de limón.</w:t>
      </w:r>
    </w:p>
    <w:p w14:paraId="0E8030EB" w14:textId="4032C14D" w:rsidR="00831F54" w:rsidRPr="0044424A" w:rsidRDefault="00831F54" w:rsidP="00831F54">
      <w:pPr>
        <w:pStyle w:val="Prrafodelista"/>
        <w:numPr>
          <w:ilvl w:val="0"/>
          <w:numId w:val="10"/>
        </w:numPr>
        <w:spacing w:after="0"/>
        <w:rPr>
          <w:rFonts w:ascii="Times New Roman" w:hAnsi="Times New Roman" w:cs="Times New Roman"/>
        </w:rPr>
      </w:pPr>
      <w:r w:rsidRPr="0044424A">
        <w:rPr>
          <w:rFonts w:ascii="Times New Roman" w:hAnsi="Times New Roman" w:cs="Times New Roman"/>
        </w:rPr>
        <w:t xml:space="preserve">20 personas </w:t>
      </w:r>
      <w:r>
        <w:rPr>
          <w:rFonts w:ascii="Times New Roman" w:hAnsi="Times New Roman" w:cs="Times New Roman"/>
        </w:rPr>
        <w:t>prefieren los sabores</w:t>
      </w:r>
      <w:r w:rsidRPr="0044424A">
        <w:rPr>
          <w:rFonts w:ascii="Times New Roman" w:hAnsi="Times New Roman" w:cs="Times New Roman"/>
        </w:rPr>
        <w:t xml:space="preserve"> fresa y vainilla.</w:t>
      </w:r>
    </w:p>
    <w:p w14:paraId="66E1718C" w14:textId="762E8B4C" w:rsidR="00831F54" w:rsidRDefault="002E0FD2" w:rsidP="00831F54">
      <w:pPr>
        <w:pStyle w:val="Prrafodelista"/>
        <w:numPr>
          <w:ilvl w:val="0"/>
          <w:numId w:val="10"/>
        </w:numPr>
        <w:spacing w:after="0"/>
        <w:rPr>
          <w:rFonts w:ascii="Times New Roman" w:hAnsi="Times New Roman" w:cs="Times New Roman"/>
        </w:rPr>
      </w:pPr>
      <w:r>
        <w:rPr>
          <w:rFonts w:ascii="Times New Roman" w:hAnsi="Times New Roman" w:cs="Times New Roman"/>
        </w:rPr>
        <w:lastRenderedPageBreak/>
        <w:t>a</w:t>
      </w:r>
      <w:r w:rsidR="00831F54" w:rsidRPr="0044424A">
        <w:rPr>
          <w:rFonts w:ascii="Times New Roman" w:hAnsi="Times New Roman" w:cs="Times New Roman"/>
        </w:rPr>
        <w:t xml:space="preserve"> 10 personas le</w:t>
      </w:r>
      <w:r>
        <w:rPr>
          <w:rFonts w:ascii="Times New Roman" w:hAnsi="Times New Roman" w:cs="Times New Roman"/>
        </w:rPr>
        <w:t>s</w:t>
      </w:r>
      <w:r w:rsidR="00831F54" w:rsidRPr="0044424A">
        <w:rPr>
          <w:rFonts w:ascii="Times New Roman" w:hAnsi="Times New Roman" w:cs="Times New Roman"/>
        </w:rPr>
        <w:t xml:space="preserve"> </w:t>
      </w:r>
      <w:r w:rsidR="00831F54">
        <w:rPr>
          <w:rFonts w:ascii="Times New Roman" w:hAnsi="Times New Roman" w:cs="Times New Roman"/>
        </w:rPr>
        <w:t>gustan</w:t>
      </w:r>
      <w:r w:rsidR="00831F54" w:rsidRPr="0044424A">
        <w:rPr>
          <w:rFonts w:ascii="Times New Roman" w:hAnsi="Times New Roman" w:cs="Times New Roman"/>
        </w:rPr>
        <w:t xml:space="preserve"> los helados </w:t>
      </w:r>
      <w:r w:rsidR="00831F54">
        <w:rPr>
          <w:rFonts w:ascii="Times New Roman" w:hAnsi="Times New Roman" w:cs="Times New Roman"/>
        </w:rPr>
        <w:t>de</w:t>
      </w:r>
      <w:r w:rsidR="00831F54" w:rsidRPr="0044424A">
        <w:rPr>
          <w:rFonts w:ascii="Times New Roman" w:hAnsi="Times New Roman" w:cs="Times New Roman"/>
        </w:rPr>
        <w:t xml:space="preserve"> guanábana y </w:t>
      </w:r>
      <w:r w:rsidR="00831F54">
        <w:rPr>
          <w:rFonts w:ascii="Times New Roman" w:hAnsi="Times New Roman" w:cs="Times New Roman"/>
        </w:rPr>
        <w:t xml:space="preserve">de </w:t>
      </w:r>
      <w:r w:rsidR="00831F54" w:rsidRPr="0044424A">
        <w:rPr>
          <w:rFonts w:ascii="Times New Roman" w:hAnsi="Times New Roman" w:cs="Times New Roman"/>
        </w:rPr>
        <w:t>limón.</w:t>
      </w:r>
    </w:p>
    <w:p w14:paraId="71CE0151" w14:textId="77777777" w:rsidR="00831F54" w:rsidRDefault="00831F54" w:rsidP="00831F54">
      <w:pPr>
        <w:spacing w:after="0"/>
        <w:rPr>
          <w:rFonts w:ascii="Times New Roman" w:hAnsi="Times New Roman" w:cs="Times New Roman"/>
        </w:rPr>
      </w:pPr>
    </w:p>
    <w:p w14:paraId="07156B21" w14:textId="77777777" w:rsidR="00831F54" w:rsidRDefault="00831F54" w:rsidP="00831F54">
      <w:pPr>
        <w:spacing w:after="0"/>
        <w:rPr>
          <w:rFonts w:ascii="Times New Roman" w:hAnsi="Times New Roman" w:cs="Times New Roman"/>
        </w:rPr>
      </w:pPr>
      <w:r>
        <w:rPr>
          <w:rFonts w:ascii="Times New Roman" w:hAnsi="Times New Roman" w:cs="Times New Roman"/>
        </w:rPr>
        <w:t>También es posible representar la frecuencia relativa en un diagrama de barras; lo importante es tener en cuenta que la escala graduada en el eje vertical irá</w:t>
      </w:r>
      <w:r w:rsidR="002E0FD2">
        <w:rPr>
          <w:rFonts w:ascii="Times New Roman" w:hAnsi="Times New Roman" w:cs="Times New Roman"/>
        </w:rPr>
        <w:t>,</w:t>
      </w:r>
      <w:r>
        <w:rPr>
          <w:rFonts w:ascii="Times New Roman" w:hAnsi="Times New Roman" w:cs="Times New Roman"/>
        </w:rPr>
        <w:t xml:space="preserve"> máximo</w:t>
      </w:r>
      <w:r w:rsidR="002E0FD2">
        <w:rPr>
          <w:rFonts w:ascii="Times New Roman" w:hAnsi="Times New Roman" w:cs="Times New Roman"/>
        </w:rPr>
        <w:t>,</w:t>
      </w:r>
      <w:r>
        <w:rPr>
          <w:rFonts w:ascii="Times New Roman" w:hAnsi="Times New Roman" w:cs="Times New Roman"/>
        </w:rPr>
        <w:t xml:space="preserve"> hasta 1.</w:t>
      </w:r>
    </w:p>
    <w:p w14:paraId="5BBB7746" w14:textId="77777777" w:rsidR="00831F54" w:rsidRDefault="00831F54" w:rsidP="00831F54">
      <w:pPr>
        <w:spacing w:after="0"/>
        <w:rPr>
          <w:rFonts w:ascii="Times New Roman" w:hAnsi="Times New Roman" w:cs="Times New Roman"/>
        </w:rPr>
      </w:pPr>
    </w:p>
    <w:p w14:paraId="41DBB1AA" w14:textId="72A2EB20" w:rsidR="00831F54" w:rsidRPr="0044424A" w:rsidRDefault="00831F54" w:rsidP="00831F54">
      <w:pPr>
        <w:spacing w:after="0"/>
        <w:rPr>
          <w:rFonts w:ascii="Times New Roman" w:hAnsi="Times New Roman" w:cs="Times New Roman"/>
        </w:rPr>
      </w:pPr>
      <w:r>
        <w:rPr>
          <w:rFonts w:ascii="Times New Roman" w:hAnsi="Times New Roman" w:cs="Times New Roman"/>
        </w:rPr>
        <w:t xml:space="preserve">A continuación se muestra el diagrama de la frecuencia relativa </w:t>
      </w:r>
      <w:r w:rsidR="002E0FD2">
        <w:rPr>
          <w:rFonts w:ascii="Times New Roman" w:hAnsi="Times New Roman" w:cs="Times New Roman"/>
        </w:rPr>
        <w:t xml:space="preserve">en </w:t>
      </w:r>
      <w:r>
        <w:rPr>
          <w:rFonts w:ascii="Times New Roman" w:hAnsi="Times New Roman" w:cs="Times New Roman"/>
        </w:rPr>
        <w:t>el caso de la heladería.</w:t>
      </w:r>
    </w:p>
    <w:p w14:paraId="243B9C8D" w14:textId="77777777" w:rsidR="00831F54" w:rsidRDefault="00831F54" w:rsidP="00831F54">
      <w:pPr>
        <w:spacing w:after="0"/>
        <w:rPr>
          <w:rFonts w:ascii="Times New Roman" w:hAnsi="Times New Roman" w:cs="Times New Roman"/>
          <w:color w:val="FF0000"/>
        </w:rPr>
      </w:pPr>
    </w:p>
    <w:tbl>
      <w:tblPr>
        <w:tblStyle w:val="Tablaconcuadrcula"/>
        <w:tblW w:w="0" w:type="auto"/>
        <w:tblLook w:val="04A0" w:firstRow="1" w:lastRow="0" w:firstColumn="1" w:lastColumn="0" w:noHBand="0" w:noVBand="1"/>
      </w:tblPr>
      <w:tblGrid>
        <w:gridCol w:w="1488"/>
        <w:gridCol w:w="7380"/>
      </w:tblGrid>
      <w:tr w:rsidR="00831F54" w:rsidRPr="007B3A77" w14:paraId="5A8343E8" w14:textId="77777777" w:rsidTr="00721476">
        <w:tc>
          <w:tcPr>
            <w:tcW w:w="8828" w:type="dxa"/>
            <w:gridSpan w:val="2"/>
            <w:shd w:val="clear" w:color="auto" w:fill="0D0D0D" w:themeFill="text1" w:themeFillTint="F2"/>
          </w:tcPr>
          <w:p w14:paraId="1DF1A63D" w14:textId="77777777" w:rsidR="00831F54" w:rsidRPr="007B3A77" w:rsidRDefault="00831F54" w:rsidP="0072147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Imagen (fotografía, gráfica o ilustración)</w:t>
            </w:r>
          </w:p>
        </w:tc>
      </w:tr>
      <w:tr w:rsidR="00831F54" w:rsidRPr="007B3A77" w14:paraId="6DEBE1C6" w14:textId="77777777" w:rsidTr="00721476">
        <w:tc>
          <w:tcPr>
            <w:tcW w:w="1488" w:type="dxa"/>
          </w:tcPr>
          <w:p w14:paraId="78D0FBA3" w14:textId="77777777" w:rsidR="00831F54" w:rsidRPr="007B3A77" w:rsidRDefault="00831F54"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7340" w:type="dxa"/>
          </w:tcPr>
          <w:p w14:paraId="04528CB0" w14:textId="77777777" w:rsidR="00831F54" w:rsidRPr="007B3A77" w:rsidRDefault="00831F54" w:rsidP="00721476">
            <w:pPr>
              <w:rPr>
                <w:rFonts w:ascii="Times New Roman" w:hAnsi="Times New Roman" w:cs="Times New Roman"/>
                <w:b/>
                <w:color w:val="000000"/>
                <w:sz w:val="24"/>
                <w:szCs w:val="24"/>
              </w:rPr>
            </w:pPr>
            <w:r w:rsidRPr="007B3A77">
              <w:rPr>
                <w:rFonts w:ascii="Times New Roman" w:hAnsi="Times New Roman" w:cs="Times New Roman"/>
                <w:color w:val="000000"/>
                <w:sz w:val="24"/>
                <w:szCs w:val="24"/>
              </w:rPr>
              <w:t>MA_06_14_IMG</w:t>
            </w:r>
            <w:r>
              <w:rPr>
                <w:rFonts w:ascii="Times New Roman" w:hAnsi="Times New Roman" w:cs="Times New Roman"/>
                <w:color w:val="000000"/>
                <w:sz w:val="24"/>
                <w:szCs w:val="24"/>
              </w:rPr>
              <w:t>09</w:t>
            </w:r>
          </w:p>
        </w:tc>
      </w:tr>
      <w:tr w:rsidR="00831F54" w:rsidRPr="007B3A77" w14:paraId="42F0B3C4" w14:textId="77777777" w:rsidTr="00721476">
        <w:tc>
          <w:tcPr>
            <w:tcW w:w="1488" w:type="dxa"/>
          </w:tcPr>
          <w:p w14:paraId="0D415EB8" w14:textId="77777777" w:rsidR="00831F54" w:rsidRPr="007B3A77" w:rsidRDefault="00831F54"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7340" w:type="dxa"/>
          </w:tcPr>
          <w:p w14:paraId="1FDB8101" w14:textId="77777777" w:rsidR="00831F54" w:rsidRPr="007B3A77" w:rsidRDefault="00831F54" w:rsidP="00721476">
            <w:pPr>
              <w:rPr>
                <w:rFonts w:ascii="Times New Roman" w:hAnsi="Times New Roman" w:cs="Times New Roman"/>
                <w:color w:val="000000"/>
                <w:sz w:val="24"/>
                <w:szCs w:val="24"/>
              </w:rPr>
            </w:pPr>
            <w:r w:rsidRPr="007B3A77">
              <w:rPr>
                <w:rFonts w:ascii="Times New Roman" w:hAnsi="Times New Roman" w:cs="Times New Roman"/>
                <w:color w:val="000000"/>
                <w:sz w:val="24"/>
                <w:szCs w:val="24"/>
              </w:rPr>
              <w:t>Diagrama de barras</w:t>
            </w:r>
          </w:p>
        </w:tc>
      </w:tr>
      <w:tr w:rsidR="00831F54" w:rsidRPr="007B3A77" w14:paraId="73B4ED7C" w14:textId="77777777" w:rsidTr="00721476">
        <w:tblPrEx>
          <w:tblCellMar>
            <w:left w:w="70" w:type="dxa"/>
            <w:right w:w="70" w:type="dxa"/>
          </w:tblCellMar>
        </w:tblPrEx>
        <w:tc>
          <w:tcPr>
            <w:tcW w:w="1488" w:type="dxa"/>
          </w:tcPr>
          <w:p w14:paraId="272D4D15" w14:textId="77777777" w:rsidR="00831F54" w:rsidRPr="007B3A77" w:rsidRDefault="00831F54"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Código Shutterstock (o URL o la ruta en AulaPlaneta)</w:t>
            </w:r>
          </w:p>
        </w:tc>
        <w:tc>
          <w:tcPr>
            <w:tcW w:w="7340" w:type="dxa"/>
          </w:tcPr>
          <w:p w14:paraId="0FF2E12B" w14:textId="77777777" w:rsidR="00831F54" w:rsidRPr="007B3A77" w:rsidRDefault="00831F54" w:rsidP="00721476">
            <w:pPr>
              <w:rPr>
                <w:rFonts w:ascii="Times New Roman" w:hAnsi="Times New Roman" w:cs="Times New Roman"/>
                <w:color w:val="000000"/>
                <w:sz w:val="24"/>
                <w:szCs w:val="24"/>
              </w:rPr>
            </w:pPr>
            <w:r>
              <w:rPr>
                <w:noProof/>
                <w:lang w:val="es-CO" w:eastAsia="es-CO"/>
              </w:rPr>
              <w:drawing>
                <wp:inline distT="0" distB="0" distL="0" distR="0" wp14:anchorId="7FEC1F32" wp14:editId="2075B12F">
                  <wp:extent cx="4572000" cy="2743200"/>
                  <wp:effectExtent l="0" t="0" r="25400" b="25400"/>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831F54" w:rsidRPr="007B3A77" w14:paraId="65498CB9" w14:textId="77777777" w:rsidTr="00721476">
        <w:tc>
          <w:tcPr>
            <w:tcW w:w="1488" w:type="dxa"/>
          </w:tcPr>
          <w:p w14:paraId="7F079718" w14:textId="77777777" w:rsidR="00831F54" w:rsidRPr="007B3A77" w:rsidRDefault="00831F54"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Pie de imagen</w:t>
            </w:r>
          </w:p>
        </w:tc>
        <w:tc>
          <w:tcPr>
            <w:tcW w:w="7340" w:type="dxa"/>
          </w:tcPr>
          <w:p w14:paraId="613C6708" w14:textId="6F232907" w:rsidR="00831F54" w:rsidRPr="007B3A77" w:rsidRDefault="00831F54" w:rsidP="009C4580">
            <w:pPr>
              <w:jc w:val="both"/>
              <w:rPr>
                <w:rFonts w:ascii="Times New Roman" w:eastAsiaTheme="majorEastAsia" w:hAnsi="Times New Roman" w:cs="Times New Roman"/>
                <w:b/>
                <w:bCs/>
                <w:i/>
                <w:iCs/>
                <w:color w:val="000000"/>
                <w:sz w:val="24"/>
                <w:szCs w:val="24"/>
                <w:lang w:val="es-ES_tradnl"/>
              </w:rPr>
            </w:pPr>
            <w:r>
              <w:rPr>
                <w:rFonts w:ascii="Times New Roman" w:hAnsi="Times New Roman" w:cs="Times New Roman"/>
                <w:color w:val="000000"/>
                <w:sz w:val="24"/>
                <w:szCs w:val="24"/>
              </w:rPr>
              <w:t xml:space="preserve">La gráfica representa la información </w:t>
            </w:r>
            <w:r w:rsidR="002E0FD2">
              <w:rPr>
                <w:rFonts w:ascii="Times New Roman" w:hAnsi="Times New Roman" w:cs="Times New Roman"/>
                <w:color w:val="000000"/>
                <w:sz w:val="24"/>
                <w:szCs w:val="24"/>
              </w:rPr>
              <w:t>con</w:t>
            </w:r>
            <w:ins w:id="19" w:author="mercyranjel" w:date="2016-02-09T15:10:00Z">
              <w:r w:rsidR="002E0FD2">
                <w:rPr>
                  <w:rFonts w:ascii="Times New Roman" w:hAnsi="Times New Roman" w:cs="Times New Roman"/>
                  <w:color w:val="000000"/>
                  <w:sz w:val="24"/>
                  <w:szCs w:val="24"/>
                </w:rPr>
                <w:t xml:space="preserve"> </w:t>
              </w:r>
            </w:ins>
            <w:r>
              <w:rPr>
                <w:rFonts w:ascii="Times New Roman" w:hAnsi="Times New Roman" w:cs="Times New Roman"/>
                <w:color w:val="000000"/>
                <w:sz w:val="24"/>
                <w:szCs w:val="24"/>
              </w:rPr>
              <w:t>los datos de la frecuencia relativa.</w:t>
            </w:r>
          </w:p>
        </w:tc>
      </w:tr>
      <w:tr w:rsidR="00831F54" w:rsidRPr="007B3A77" w14:paraId="780E831A" w14:textId="77777777" w:rsidTr="00721476">
        <w:tc>
          <w:tcPr>
            <w:tcW w:w="1488" w:type="dxa"/>
          </w:tcPr>
          <w:p w14:paraId="51A887D9" w14:textId="77777777" w:rsidR="00831F54" w:rsidRPr="007B3A77" w:rsidRDefault="00831F54"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Ubicación del pie de imagen</w:t>
            </w:r>
          </w:p>
        </w:tc>
        <w:tc>
          <w:tcPr>
            <w:tcW w:w="7340" w:type="dxa"/>
          </w:tcPr>
          <w:p w14:paraId="49706639" w14:textId="77777777" w:rsidR="00831F54" w:rsidRPr="007B3A77" w:rsidRDefault="00831F54" w:rsidP="00721476">
            <w:pPr>
              <w:rPr>
                <w:rFonts w:ascii="Times New Roman" w:hAnsi="Times New Roman" w:cs="Times New Roman"/>
                <w:color w:val="000000"/>
                <w:sz w:val="24"/>
                <w:szCs w:val="24"/>
              </w:rPr>
            </w:pPr>
            <w:r>
              <w:rPr>
                <w:rFonts w:ascii="Times New Roman" w:hAnsi="Times New Roman" w:cs="Times New Roman"/>
                <w:color w:val="000000"/>
                <w:sz w:val="24"/>
                <w:szCs w:val="24"/>
              </w:rPr>
              <w:t>Inferior</w:t>
            </w:r>
          </w:p>
        </w:tc>
      </w:tr>
    </w:tbl>
    <w:p w14:paraId="5FC879F3" w14:textId="77777777" w:rsidR="00831F54" w:rsidRDefault="00831F54" w:rsidP="00831F54">
      <w:pPr>
        <w:spacing w:after="0"/>
        <w:rPr>
          <w:rFonts w:ascii="Times New Roman" w:hAnsi="Times New Roman" w:cs="Times New Roman"/>
          <w:color w:val="FF0000"/>
        </w:rPr>
      </w:pPr>
    </w:p>
    <w:p w14:paraId="28FB42B5" w14:textId="77777777" w:rsidR="00831F54" w:rsidRPr="000B1BE7" w:rsidRDefault="00831F54" w:rsidP="00831F54">
      <w:pPr>
        <w:spacing w:after="0"/>
        <w:jc w:val="both"/>
        <w:rPr>
          <w:rFonts w:ascii="Times New Roman" w:hAnsi="Times New Roman" w:cs="Times New Roman"/>
        </w:rPr>
      </w:pPr>
      <w:r w:rsidRPr="000B1BE7">
        <w:rPr>
          <w:rFonts w:ascii="Times New Roman" w:hAnsi="Times New Roman" w:cs="Times New Roman"/>
        </w:rPr>
        <w:t>Algunas conclusiones del diagrama son:</w:t>
      </w:r>
    </w:p>
    <w:p w14:paraId="4A3AF504" w14:textId="77777777" w:rsidR="00831F54" w:rsidRPr="000B1BE7" w:rsidRDefault="00831F54" w:rsidP="00831F54">
      <w:pPr>
        <w:spacing w:after="0"/>
        <w:jc w:val="both"/>
        <w:rPr>
          <w:rFonts w:ascii="Times New Roman" w:hAnsi="Times New Roman" w:cs="Times New Roman"/>
        </w:rPr>
      </w:pPr>
    </w:p>
    <w:p w14:paraId="52D67D6F" w14:textId="77777777" w:rsidR="00831F54" w:rsidRPr="000B1BE7" w:rsidRDefault="00831F54" w:rsidP="00831F54">
      <w:pPr>
        <w:pStyle w:val="Prrafodelista"/>
        <w:numPr>
          <w:ilvl w:val="0"/>
          <w:numId w:val="9"/>
        </w:numPr>
        <w:spacing w:after="0"/>
        <w:jc w:val="both"/>
        <w:rPr>
          <w:rFonts w:ascii="Times New Roman" w:hAnsi="Times New Roman" w:cs="Times New Roman"/>
        </w:rPr>
      </w:pPr>
      <w:r w:rsidRPr="000B1BE7">
        <w:rPr>
          <w:rFonts w:ascii="Times New Roman" w:hAnsi="Times New Roman" w:cs="Times New Roman"/>
        </w:rPr>
        <w:t>Hay más client</w:t>
      </w:r>
      <w:r>
        <w:rPr>
          <w:rFonts w:ascii="Times New Roman" w:hAnsi="Times New Roman" w:cs="Times New Roman"/>
        </w:rPr>
        <w:t>es que prefieren el helado de limón que el helado de g</w:t>
      </w:r>
      <w:r w:rsidRPr="000B1BE7">
        <w:rPr>
          <w:rFonts w:ascii="Times New Roman" w:hAnsi="Times New Roman" w:cs="Times New Roman"/>
        </w:rPr>
        <w:t>uanábana.</w:t>
      </w:r>
    </w:p>
    <w:p w14:paraId="0996E325" w14:textId="77777777" w:rsidR="00831F54" w:rsidRPr="000B1BE7" w:rsidRDefault="00831F54" w:rsidP="00831F54">
      <w:pPr>
        <w:pStyle w:val="Prrafodelista"/>
        <w:numPr>
          <w:ilvl w:val="0"/>
          <w:numId w:val="9"/>
        </w:numPr>
        <w:spacing w:after="0"/>
        <w:jc w:val="both"/>
        <w:rPr>
          <w:rFonts w:ascii="Times New Roman" w:hAnsi="Times New Roman" w:cs="Times New Roman"/>
        </w:rPr>
      </w:pPr>
      <w:r w:rsidRPr="000B1BE7">
        <w:rPr>
          <w:rFonts w:ascii="Times New Roman" w:hAnsi="Times New Roman" w:cs="Times New Roman"/>
        </w:rPr>
        <w:t>Hay menos clien</w:t>
      </w:r>
      <w:r>
        <w:rPr>
          <w:rFonts w:ascii="Times New Roman" w:hAnsi="Times New Roman" w:cs="Times New Roman"/>
        </w:rPr>
        <w:t>tes que prefieren el helado de vainilla que el helado de f</w:t>
      </w:r>
      <w:r w:rsidRPr="000B1BE7">
        <w:rPr>
          <w:rFonts w:ascii="Times New Roman" w:hAnsi="Times New Roman" w:cs="Times New Roman"/>
        </w:rPr>
        <w:t>resa.</w:t>
      </w:r>
    </w:p>
    <w:p w14:paraId="7C94B16B" w14:textId="50A4A3E5" w:rsidR="00831F54" w:rsidRPr="000B1BE7" w:rsidRDefault="00831F54" w:rsidP="00831F54">
      <w:pPr>
        <w:pStyle w:val="Prrafodelista"/>
        <w:numPr>
          <w:ilvl w:val="0"/>
          <w:numId w:val="9"/>
        </w:numPr>
        <w:spacing w:after="0"/>
        <w:jc w:val="both"/>
        <w:rPr>
          <w:rFonts w:ascii="Times New Roman" w:hAnsi="Times New Roman" w:cs="Times New Roman"/>
        </w:rPr>
      </w:pPr>
      <w:r>
        <w:rPr>
          <w:rFonts w:ascii="Times New Roman" w:hAnsi="Times New Roman" w:cs="Times New Roman"/>
        </w:rPr>
        <w:t xml:space="preserve">El </w:t>
      </w:r>
      <w:r w:rsidRPr="000B1BE7">
        <w:rPr>
          <w:rFonts w:ascii="Times New Roman" w:hAnsi="Times New Roman" w:cs="Times New Roman"/>
        </w:rPr>
        <w:t xml:space="preserve">0,53 </w:t>
      </w:r>
      <w:r>
        <w:rPr>
          <w:rFonts w:ascii="Times New Roman" w:hAnsi="Times New Roman" w:cs="Times New Roman"/>
        </w:rPr>
        <w:t xml:space="preserve">de los </w:t>
      </w:r>
      <w:r w:rsidRPr="000B1BE7">
        <w:rPr>
          <w:rFonts w:ascii="Times New Roman" w:hAnsi="Times New Roman" w:cs="Times New Roman"/>
        </w:rPr>
        <w:t>clientes p</w:t>
      </w:r>
      <w:r>
        <w:rPr>
          <w:rFonts w:ascii="Times New Roman" w:hAnsi="Times New Roman" w:cs="Times New Roman"/>
        </w:rPr>
        <w:t>refiere helado con sabor a fresa o a g</w:t>
      </w:r>
      <w:r w:rsidRPr="000B1BE7">
        <w:rPr>
          <w:rFonts w:ascii="Times New Roman" w:hAnsi="Times New Roman" w:cs="Times New Roman"/>
        </w:rPr>
        <w:t>uanábana.</w:t>
      </w:r>
    </w:p>
    <w:p w14:paraId="6F6751CD" w14:textId="77777777" w:rsidR="00831F54" w:rsidRPr="000B1BE7" w:rsidRDefault="00831F54" w:rsidP="00831F54">
      <w:pPr>
        <w:spacing w:after="0"/>
        <w:rPr>
          <w:rFonts w:ascii="Times New Roman" w:hAnsi="Times New Roman" w:cs="Times New Roman"/>
        </w:rPr>
      </w:pPr>
    </w:p>
    <w:p w14:paraId="69BA1018" w14:textId="77777777" w:rsidR="00831F54" w:rsidRPr="000B1BE7" w:rsidRDefault="00831F54" w:rsidP="00831F54">
      <w:pPr>
        <w:spacing w:after="0"/>
        <w:rPr>
          <w:rFonts w:ascii="Times New Roman" w:hAnsi="Times New Roman" w:cs="Times New Roman"/>
        </w:rPr>
      </w:pPr>
      <w:r w:rsidRPr="000B1BE7">
        <w:rPr>
          <w:rFonts w:ascii="Times New Roman" w:hAnsi="Times New Roman" w:cs="Times New Roman"/>
        </w:rPr>
        <w:t xml:space="preserve"> </w:t>
      </w:r>
    </w:p>
    <w:p w14:paraId="220854D8" w14:textId="77777777" w:rsidR="00831F54" w:rsidRDefault="00831F54" w:rsidP="00831F54">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1488"/>
        <w:gridCol w:w="7380"/>
      </w:tblGrid>
      <w:tr w:rsidR="00831F54" w:rsidRPr="007B3A77" w14:paraId="36424F79" w14:textId="77777777" w:rsidTr="00721476">
        <w:tc>
          <w:tcPr>
            <w:tcW w:w="8828" w:type="dxa"/>
            <w:gridSpan w:val="2"/>
            <w:shd w:val="clear" w:color="auto" w:fill="0D0D0D" w:themeFill="text1" w:themeFillTint="F2"/>
          </w:tcPr>
          <w:p w14:paraId="34AB9A11" w14:textId="77777777" w:rsidR="00831F54" w:rsidRPr="007B3A77" w:rsidRDefault="00831F54" w:rsidP="0072147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Imagen (fotografía, gráfica o ilustración)</w:t>
            </w:r>
          </w:p>
        </w:tc>
      </w:tr>
      <w:tr w:rsidR="00831F54" w:rsidRPr="007B3A77" w14:paraId="7D8C5C8F" w14:textId="77777777" w:rsidTr="00721476">
        <w:tc>
          <w:tcPr>
            <w:tcW w:w="1488" w:type="dxa"/>
          </w:tcPr>
          <w:p w14:paraId="28EFB1DF" w14:textId="77777777" w:rsidR="00831F54" w:rsidRPr="007B3A77" w:rsidRDefault="00831F54"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7340" w:type="dxa"/>
          </w:tcPr>
          <w:p w14:paraId="0E87747B" w14:textId="77777777" w:rsidR="00831F54" w:rsidRPr="007B3A77" w:rsidRDefault="00831F54" w:rsidP="00721476">
            <w:pPr>
              <w:rPr>
                <w:rFonts w:ascii="Times New Roman" w:hAnsi="Times New Roman" w:cs="Times New Roman"/>
                <w:b/>
                <w:color w:val="000000"/>
                <w:sz w:val="24"/>
                <w:szCs w:val="24"/>
              </w:rPr>
            </w:pPr>
            <w:r w:rsidRPr="007B3A77">
              <w:rPr>
                <w:rFonts w:ascii="Times New Roman" w:hAnsi="Times New Roman" w:cs="Times New Roman"/>
                <w:color w:val="000000"/>
                <w:sz w:val="24"/>
                <w:szCs w:val="24"/>
              </w:rPr>
              <w:t>MA_06_14_IMG</w:t>
            </w:r>
            <w:r>
              <w:rPr>
                <w:rFonts w:ascii="Times New Roman" w:hAnsi="Times New Roman" w:cs="Times New Roman"/>
                <w:color w:val="000000"/>
                <w:sz w:val="24"/>
                <w:szCs w:val="24"/>
              </w:rPr>
              <w:t>10</w:t>
            </w:r>
          </w:p>
        </w:tc>
      </w:tr>
      <w:tr w:rsidR="00831F54" w:rsidRPr="007B3A77" w14:paraId="7AAA2EE5" w14:textId="77777777" w:rsidTr="00721476">
        <w:tc>
          <w:tcPr>
            <w:tcW w:w="1488" w:type="dxa"/>
          </w:tcPr>
          <w:p w14:paraId="0CC7DDE7" w14:textId="77777777" w:rsidR="00831F54" w:rsidRPr="007B3A77" w:rsidRDefault="00831F54"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7340" w:type="dxa"/>
          </w:tcPr>
          <w:p w14:paraId="6A989572" w14:textId="77777777" w:rsidR="00831F54" w:rsidRPr="007B3A77" w:rsidRDefault="00831F54" w:rsidP="00721476">
            <w:pPr>
              <w:rPr>
                <w:rFonts w:ascii="Times New Roman" w:hAnsi="Times New Roman" w:cs="Times New Roman"/>
                <w:color w:val="000000"/>
                <w:sz w:val="24"/>
                <w:szCs w:val="24"/>
              </w:rPr>
            </w:pPr>
            <w:r w:rsidRPr="007B3A77">
              <w:rPr>
                <w:rFonts w:ascii="Times New Roman" w:hAnsi="Times New Roman" w:cs="Times New Roman"/>
                <w:color w:val="000000"/>
                <w:sz w:val="24"/>
                <w:szCs w:val="24"/>
              </w:rPr>
              <w:t>Diagrama de barras</w:t>
            </w:r>
          </w:p>
        </w:tc>
      </w:tr>
      <w:tr w:rsidR="00831F54" w:rsidRPr="007B3A77" w14:paraId="4EB457BF" w14:textId="77777777" w:rsidTr="00721476">
        <w:tblPrEx>
          <w:tblCellMar>
            <w:left w:w="70" w:type="dxa"/>
            <w:right w:w="70" w:type="dxa"/>
          </w:tblCellMar>
        </w:tblPrEx>
        <w:tc>
          <w:tcPr>
            <w:tcW w:w="1488" w:type="dxa"/>
          </w:tcPr>
          <w:p w14:paraId="6DD60A63" w14:textId="77777777" w:rsidR="00831F54" w:rsidRPr="007B3A77" w:rsidRDefault="00831F54"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lastRenderedPageBreak/>
              <w:t>Código Shutterstock (o URL o la ruta en AulaPlaneta)</w:t>
            </w:r>
          </w:p>
        </w:tc>
        <w:tc>
          <w:tcPr>
            <w:tcW w:w="7340" w:type="dxa"/>
          </w:tcPr>
          <w:p w14:paraId="47597A44" w14:textId="77777777" w:rsidR="00831F54" w:rsidRPr="007B3A77" w:rsidRDefault="00831F54" w:rsidP="00721476">
            <w:pPr>
              <w:rPr>
                <w:rFonts w:ascii="Times New Roman" w:hAnsi="Times New Roman" w:cs="Times New Roman"/>
                <w:color w:val="000000"/>
                <w:sz w:val="24"/>
                <w:szCs w:val="24"/>
              </w:rPr>
            </w:pPr>
            <w:r>
              <w:rPr>
                <w:noProof/>
                <w:lang w:val="es-CO" w:eastAsia="es-CO"/>
              </w:rPr>
              <w:drawing>
                <wp:inline distT="0" distB="0" distL="0" distR="0" wp14:anchorId="5E1B20D4" wp14:editId="51C74D2A">
                  <wp:extent cx="4572000" cy="2743200"/>
                  <wp:effectExtent l="0" t="0" r="25400" b="25400"/>
                  <wp:docPr id="58" name="Gráfico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831F54" w:rsidRPr="007B3A77" w14:paraId="3F7C956A" w14:textId="77777777" w:rsidTr="00721476">
        <w:tc>
          <w:tcPr>
            <w:tcW w:w="1488" w:type="dxa"/>
          </w:tcPr>
          <w:p w14:paraId="77971A71" w14:textId="77777777" w:rsidR="00831F54" w:rsidRPr="007B3A77" w:rsidRDefault="00831F54"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Pie de imagen</w:t>
            </w:r>
          </w:p>
        </w:tc>
        <w:tc>
          <w:tcPr>
            <w:tcW w:w="7340" w:type="dxa"/>
          </w:tcPr>
          <w:p w14:paraId="7ADE5C01" w14:textId="573076A2" w:rsidR="00831F54" w:rsidRPr="007B3A77" w:rsidRDefault="00831F54" w:rsidP="009C4580">
            <w:pPr>
              <w:jc w:val="both"/>
              <w:rPr>
                <w:rFonts w:ascii="Times New Roman" w:eastAsiaTheme="majorEastAsia" w:hAnsi="Times New Roman" w:cs="Times New Roman"/>
                <w:b/>
                <w:bCs/>
                <w:i/>
                <w:iCs/>
                <w:color w:val="000000"/>
                <w:sz w:val="24"/>
                <w:szCs w:val="24"/>
                <w:lang w:val="es-ES_tradnl"/>
              </w:rPr>
            </w:pPr>
            <w:r>
              <w:rPr>
                <w:rFonts w:ascii="Times New Roman" w:hAnsi="Times New Roman" w:cs="Times New Roman"/>
                <w:color w:val="000000"/>
                <w:sz w:val="24"/>
                <w:szCs w:val="24"/>
              </w:rPr>
              <w:t xml:space="preserve">La gráfica representa la información </w:t>
            </w:r>
            <w:r w:rsidR="00F149A3">
              <w:rPr>
                <w:rFonts w:ascii="Times New Roman" w:hAnsi="Times New Roman" w:cs="Times New Roman"/>
                <w:color w:val="000000"/>
                <w:sz w:val="24"/>
                <w:szCs w:val="24"/>
              </w:rPr>
              <w:t>con</w:t>
            </w:r>
            <w:ins w:id="20" w:author="mercyranjel" w:date="2016-02-09T15:12:00Z">
              <w:r w:rsidR="00F149A3">
                <w:rPr>
                  <w:rFonts w:ascii="Times New Roman" w:hAnsi="Times New Roman" w:cs="Times New Roman"/>
                  <w:color w:val="000000"/>
                  <w:sz w:val="24"/>
                  <w:szCs w:val="24"/>
                </w:rPr>
                <w:t xml:space="preserve"> </w:t>
              </w:r>
            </w:ins>
            <w:r>
              <w:rPr>
                <w:rFonts w:ascii="Times New Roman" w:hAnsi="Times New Roman" w:cs="Times New Roman"/>
                <w:color w:val="000000"/>
                <w:sz w:val="24"/>
                <w:szCs w:val="24"/>
              </w:rPr>
              <w:t>los datos de la frecuencia porcentual</w:t>
            </w:r>
            <w:r w:rsidR="00F149A3">
              <w:rPr>
                <w:rFonts w:ascii="Times New Roman" w:hAnsi="Times New Roman" w:cs="Times New Roman"/>
                <w:color w:val="000000"/>
                <w:sz w:val="24"/>
                <w:szCs w:val="24"/>
              </w:rPr>
              <w:t>.</w:t>
            </w:r>
          </w:p>
        </w:tc>
      </w:tr>
      <w:tr w:rsidR="00831F54" w:rsidRPr="007B3A77" w14:paraId="6B3AB207" w14:textId="77777777" w:rsidTr="00721476">
        <w:tc>
          <w:tcPr>
            <w:tcW w:w="1488" w:type="dxa"/>
          </w:tcPr>
          <w:p w14:paraId="297CD183" w14:textId="77777777" w:rsidR="00831F54" w:rsidRPr="007B3A77" w:rsidRDefault="00831F54"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Ubicación del pie de imagen</w:t>
            </w:r>
          </w:p>
        </w:tc>
        <w:tc>
          <w:tcPr>
            <w:tcW w:w="7340" w:type="dxa"/>
          </w:tcPr>
          <w:p w14:paraId="347E4570" w14:textId="77777777" w:rsidR="00831F54" w:rsidRPr="007B3A77" w:rsidRDefault="00831F54" w:rsidP="00721476">
            <w:pPr>
              <w:rPr>
                <w:rFonts w:ascii="Times New Roman" w:hAnsi="Times New Roman" w:cs="Times New Roman"/>
                <w:color w:val="000000"/>
                <w:sz w:val="24"/>
                <w:szCs w:val="24"/>
              </w:rPr>
            </w:pPr>
            <w:r>
              <w:rPr>
                <w:rFonts w:ascii="Times New Roman" w:hAnsi="Times New Roman" w:cs="Times New Roman"/>
                <w:color w:val="000000"/>
                <w:sz w:val="24"/>
                <w:szCs w:val="24"/>
              </w:rPr>
              <w:t>Inferior</w:t>
            </w:r>
          </w:p>
        </w:tc>
      </w:tr>
    </w:tbl>
    <w:p w14:paraId="45CC964D" w14:textId="77777777" w:rsidR="00831F54" w:rsidRDefault="00831F54" w:rsidP="00831F54">
      <w:pPr>
        <w:spacing w:after="0"/>
        <w:rPr>
          <w:rFonts w:ascii="Times New Roman" w:hAnsi="Times New Roman" w:cs="Times New Roman"/>
        </w:rPr>
      </w:pPr>
    </w:p>
    <w:p w14:paraId="54AEE735" w14:textId="77777777" w:rsidR="00831F54" w:rsidRDefault="00831F54" w:rsidP="00831F54">
      <w:pPr>
        <w:spacing w:after="0"/>
        <w:rPr>
          <w:rFonts w:ascii="Times New Roman" w:hAnsi="Times New Roman" w:cs="Times New Roman"/>
        </w:rPr>
      </w:pPr>
      <w:r>
        <w:rPr>
          <w:rFonts w:ascii="Times New Roman" w:hAnsi="Times New Roman" w:cs="Times New Roman"/>
        </w:rPr>
        <w:t>Algunas conclusiones a partir del diagrama son:</w:t>
      </w:r>
    </w:p>
    <w:p w14:paraId="54E8B0EC" w14:textId="77777777" w:rsidR="00831F54" w:rsidRPr="004442E5" w:rsidRDefault="00831F54" w:rsidP="00831F54">
      <w:pPr>
        <w:spacing w:after="0"/>
        <w:rPr>
          <w:rFonts w:ascii="Times New Roman" w:hAnsi="Times New Roman" w:cs="Times New Roman"/>
        </w:rPr>
      </w:pPr>
    </w:p>
    <w:p w14:paraId="7DD83150" w14:textId="0E478D85" w:rsidR="00831F54" w:rsidRPr="004442E5" w:rsidRDefault="00831F54" w:rsidP="00831F54">
      <w:pPr>
        <w:pStyle w:val="Prrafodelista"/>
        <w:numPr>
          <w:ilvl w:val="0"/>
          <w:numId w:val="11"/>
        </w:numPr>
        <w:spacing w:after="0"/>
        <w:rPr>
          <w:rFonts w:ascii="Times New Roman" w:hAnsi="Times New Roman" w:cs="Times New Roman"/>
        </w:rPr>
      </w:pPr>
      <w:r w:rsidRPr="004442E5">
        <w:rPr>
          <w:rFonts w:ascii="Times New Roman" w:hAnsi="Times New Roman" w:cs="Times New Roman"/>
        </w:rPr>
        <w:t>El 13% de los clientes p</w:t>
      </w:r>
      <w:r>
        <w:rPr>
          <w:rFonts w:ascii="Times New Roman" w:hAnsi="Times New Roman" w:cs="Times New Roman"/>
        </w:rPr>
        <w:t>refiere el helado con sabor a g</w:t>
      </w:r>
      <w:r w:rsidRPr="004442E5">
        <w:rPr>
          <w:rFonts w:ascii="Times New Roman" w:hAnsi="Times New Roman" w:cs="Times New Roman"/>
        </w:rPr>
        <w:t>uanábana.</w:t>
      </w:r>
    </w:p>
    <w:p w14:paraId="69E8B342" w14:textId="6A0CE9B3" w:rsidR="00831F54" w:rsidRPr="004442E5" w:rsidRDefault="00831F54" w:rsidP="00831F54">
      <w:pPr>
        <w:pStyle w:val="Prrafodelista"/>
        <w:numPr>
          <w:ilvl w:val="0"/>
          <w:numId w:val="11"/>
        </w:numPr>
        <w:spacing w:after="0"/>
        <w:rPr>
          <w:rFonts w:ascii="Times New Roman" w:hAnsi="Times New Roman" w:cs="Times New Roman"/>
        </w:rPr>
      </w:pPr>
      <w:r w:rsidRPr="004442E5">
        <w:rPr>
          <w:rFonts w:ascii="Times New Roman" w:hAnsi="Times New Roman" w:cs="Times New Roman"/>
        </w:rPr>
        <w:t>El 20% de los clientes prefiere el helado con s</w:t>
      </w:r>
      <w:r>
        <w:rPr>
          <w:rFonts w:ascii="Times New Roman" w:hAnsi="Times New Roman" w:cs="Times New Roman"/>
        </w:rPr>
        <w:t>abor a l</w:t>
      </w:r>
      <w:r w:rsidRPr="004442E5">
        <w:rPr>
          <w:rFonts w:ascii="Times New Roman" w:hAnsi="Times New Roman" w:cs="Times New Roman"/>
        </w:rPr>
        <w:t>imón.</w:t>
      </w:r>
    </w:p>
    <w:p w14:paraId="1F31EC15" w14:textId="0C6E75B0" w:rsidR="00831F54" w:rsidRPr="004442E5" w:rsidRDefault="00831F54" w:rsidP="00831F54">
      <w:pPr>
        <w:pStyle w:val="Prrafodelista"/>
        <w:numPr>
          <w:ilvl w:val="0"/>
          <w:numId w:val="11"/>
        </w:numPr>
        <w:spacing w:after="0"/>
        <w:rPr>
          <w:rFonts w:ascii="Times New Roman" w:hAnsi="Times New Roman" w:cs="Times New Roman"/>
        </w:rPr>
      </w:pPr>
      <w:r w:rsidRPr="004442E5">
        <w:rPr>
          <w:rFonts w:ascii="Times New Roman" w:hAnsi="Times New Roman" w:cs="Times New Roman"/>
        </w:rPr>
        <w:t>El 27% de los clientes p</w:t>
      </w:r>
      <w:r>
        <w:rPr>
          <w:rFonts w:ascii="Times New Roman" w:hAnsi="Times New Roman" w:cs="Times New Roman"/>
        </w:rPr>
        <w:t>refiere el helado con sabor a v</w:t>
      </w:r>
      <w:r w:rsidRPr="004442E5">
        <w:rPr>
          <w:rFonts w:ascii="Times New Roman" w:hAnsi="Times New Roman" w:cs="Times New Roman"/>
        </w:rPr>
        <w:t>ainilla.</w:t>
      </w:r>
    </w:p>
    <w:p w14:paraId="593A93D4" w14:textId="04A58582" w:rsidR="00831F54" w:rsidRPr="004442E5" w:rsidRDefault="00831F54" w:rsidP="00831F54">
      <w:pPr>
        <w:pStyle w:val="Prrafodelista"/>
        <w:numPr>
          <w:ilvl w:val="0"/>
          <w:numId w:val="11"/>
        </w:numPr>
        <w:spacing w:after="0"/>
        <w:rPr>
          <w:rFonts w:ascii="Times New Roman" w:hAnsi="Times New Roman" w:cs="Times New Roman"/>
        </w:rPr>
      </w:pPr>
      <w:r w:rsidRPr="004442E5">
        <w:rPr>
          <w:rFonts w:ascii="Times New Roman" w:hAnsi="Times New Roman" w:cs="Times New Roman"/>
        </w:rPr>
        <w:t xml:space="preserve">El 40% de los clientes prefiere el helado con sabor a </w:t>
      </w:r>
      <w:r>
        <w:rPr>
          <w:rFonts w:ascii="Times New Roman" w:hAnsi="Times New Roman" w:cs="Times New Roman"/>
        </w:rPr>
        <w:t>f</w:t>
      </w:r>
      <w:r w:rsidRPr="004442E5">
        <w:rPr>
          <w:rFonts w:ascii="Times New Roman" w:hAnsi="Times New Roman" w:cs="Times New Roman"/>
        </w:rPr>
        <w:t>resa.</w:t>
      </w:r>
    </w:p>
    <w:p w14:paraId="374620AE" w14:textId="77777777" w:rsidR="00831F54" w:rsidRPr="004442E5" w:rsidRDefault="00831F54" w:rsidP="00831F54">
      <w:pPr>
        <w:spacing w:after="0"/>
        <w:rPr>
          <w:rFonts w:ascii="Times New Roman" w:hAnsi="Times New Roman" w:cs="Times New Roman"/>
        </w:rPr>
      </w:pPr>
    </w:p>
    <w:p w14:paraId="186085EF" w14:textId="5CFF71EA" w:rsidR="00831F54" w:rsidRPr="004442E5" w:rsidRDefault="00831F54" w:rsidP="00831F54">
      <w:pPr>
        <w:spacing w:after="0"/>
        <w:jc w:val="both"/>
        <w:rPr>
          <w:rFonts w:ascii="Times New Roman" w:hAnsi="Times New Roman" w:cs="Times New Roman"/>
        </w:rPr>
      </w:pPr>
      <w:r w:rsidRPr="004442E5">
        <w:rPr>
          <w:rFonts w:ascii="Times New Roman" w:hAnsi="Times New Roman" w:cs="Times New Roman"/>
        </w:rPr>
        <w:t xml:space="preserve">Es </w:t>
      </w:r>
      <w:r w:rsidR="00F149A3">
        <w:rPr>
          <w:rFonts w:ascii="Times New Roman" w:hAnsi="Times New Roman" w:cs="Times New Roman"/>
        </w:rPr>
        <w:t xml:space="preserve">importante tener claro </w:t>
      </w:r>
      <w:r w:rsidRPr="004442E5">
        <w:rPr>
          <w:rFonts w:ascii="Times New Roman" w:hAnsi="Times New Roman" w:cs="Times New Roman"/>
        </w:rPr>
        <w:t xml:space="preserve">que cualquiera </w:t>
      </w:r>
      <w:r>
        <w:rPr>
          <w:rFonts w:ascii="Times New Roman" w:hAnsi="Times New Roman" w:cs="Times New Roman"/>
        </w:rPr>
        <w:t>de los tres diagramas representa la misma información.</w:t>
      </w:r>
    </w:p>
    <w:p w14:paraId="49FEE9AE" w14:textId="77777777" w:rsidR="00831F54" w:rsidRDefault="00831F54" w:rsidP="00831F54">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831F54" w:rsidRPr="007B3A77" w14:paraId="62A76197" w14:textId="77777777" w:rsidTr="00721476">
        <w:tc>
          <w:tcPr>
            <w:tcW w:w="8978" w:type="dxa"/>
            <w:gridSpan w:val="2"/>
            <w:shd w:val="clear" w:color="auto" w:fill="000000" w:themeFill="text1"/>
          </w:tcPr>
          <w:p w14:paraId="53579978" w14:textId="77777777" w:rsidR="00831F54" w:rsidRPr="007B3A77" w:rsidRDefault="00831F54" w:rsidP="00721476">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Recuerda</w:t>
            </w:r>
          </w:p>
        </w:tc>
      </w:tr>
      <w:tr w:rsidR="00831F54" w:rsidRPr="007B3A77" w14:paraId="76E90FD7" w14:textId="77777777" w:rsidTr="00721476">
        <w:tc>
          <w:tcPr>
            <w:tcW w:w="2518" w:type="dxa"/>
          </w:tcPr>
          <w:p w14:paraId="4A57C542" w14:textId="77777777" w:rsidR="00831F54" w:rsidRPr="007B3A77" w:rsidRDefault="00831F54" w:rsidP="00721476">
            <w:pPr>
              <w:rPr>
                <w:rFonts w:ascii="Times New Roman" w:hAnsi="Times New Roman" w:cs="Times New Roman"/>
                <w:b/>
                <w:sz w:val="24"/>
                <w:szCs w:val="24"/>
              </w:rPr>
            </w:pPr>
            <w:r w:rsidRPr="007B3A77">
              <w:rPr>
                <w:rFonts w:ascii="Times New Roman" w:hAnsi="Times New Roman" w:cs="Times New Roman"/>
                <w:b/>
                <w:sz w:val="24"/>
                <w:szCs w:val="24"/>
              </w:rPr>
              <w:t>Contenido</w:t>
            </w:r>
          </w:p>
        </w:tc>
        <w:tc>
          <w:tcPr>
            <w:tcW w:w="6460" w:type="dxa"/>
          </w:tcPr>
          <w:p w14:paraId="243741EE" w14:textId="4EC205DC" w:rsidR="00831F54" w:rsidRPr="006F5CF0" w:rsidRDefault="00831F54" w:rsidP="004344CC">
            <w:pPr>
              <w:rPr>
                <w:rFonts w:ascii="Times New Roman" w:hAnsi="Times New Roman" w:cs="Times New Roman"/>
                <w:sz w:val="24"/>
                <w:szCs w:val="24"/>
                <w:lang w:val="es-ES_tradnl"/>
              </w:rPr>
            </w:pPr>
            <w:r>
              <w:rPr>
                <w:rFonts w:ascii="Times New Roman" w:hAnsi="Times New Roman" w:cs="Times New Roman"/>
              </w:rPr>
              <w:t xml:space="preserve">Analizar la información desde la gráfica resulta un ejercicio más sencillo que </w:t>
            </w:r>
            <w:r w:rsidR="00F149A3">
              <w:rPr>
                <w:rFonts w:ascii="Times New Roman" w:hAnsi="Times New Roman" w:cs="Times New Roman"/>
              </w:rPr>
              <w:t>con</w:t>
            </w:r>
            <w:ins w:id="21" w:author="mercyranjel" w:date="2016-02-09T15:14:00Z">
              <w:r w:rsidR="00F149A3">
                <w:rPr>
                  <w:rFonts w:ascii="Times New Roman" w:hAnsi="Times New Roman" w:cs="Times New Roman"/>
                </w:rPr>
                <w:t xml:space="preserve"> </w:t>
              </w:r>
            </w:ins>
            <w:r>
              <w:rPr>
                <w:rFonts w:ascii="Times New Roman" w:hAnsi="Times New Roman" w:cs="Times New Roman"/>
              </w:rPr>
              <w:t>la tabla de frecuencias</w:t>
            </w:r>
            <w:ins w:id="22" w:author="mercyranjel" w:date="2016-02-09T15:15:00Z">
              <w:r w:rsidR="00F149A3">
                <w:rPr>
                  <w:rFonts w:ascii="Times New Roman" w:hAnsi="Times New Roman" w:cs="Times New Roman"/>
                </w:rPr>
                <w:t>,</w:t>
              </w:r>
            </w:ins>
            <w:r>
              <w:rPr>
                <w:rFonts w:ascii="Times New Roman" w:hAnsi="Times New Roman" w:cs="Times New Roman"/>
              </w:rPr>
              <w:t xml:space="preserve"> ya que la altura de las barras permite determinar fácilmente los valores que toman las clases de la variable.</w:t>
            </w:r>
          </w:p>
        </w:tc>
      </w:tr>
    </w:tbl>
    <w:p w14:paraId="661196C7" w14:textId="77777777" w:rsidR="00831F54" w:rsidRDefault="00831F54" w:rsidP="00831F54">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831F54" w:rsidRPr="007B3A77" w14:paraId="58C3EABB" w14:textId="77777777" w:rsidTr="00721476">
        <w:tc>
          <w:tcPr>
            <w:tcW w:w="9033" w:type="dxa"/>
            <w:gridSpan w:val="2"/>
            <w:shd w:val="clear" w:color="auto" w:fill="000000" w:themeFill="text1"/>
          </w:tcPr>
          <w:p w14:paraId="4BD22AE2" w14:textId="77777777" w:rsidR="00831F54" w:rsidRPr="007B3A77" w:rsidRDefault="00831F54" w:rsidP="0072147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Profundiza (recurso de exposición)</w:t>
            </w:r>
          </w:p>
        </w:tc>
      </w:tr>
      <w:tr w:rsidR="00831F54" w:rsidRPr="007B3A77" w14:paraId="5D64CC4B" w14:textId="77777777" w:rsidTr="00721476">
        <w:tc>
          <w:tcPr>
            <w:tcW w:w="2518" w:type="dxa"/>
          </w:tcPr>
          <w:p w14:paraId="6F10DE79" w14:textId="77777777" w:rsidR="00831F54" w:rsidRPr="007B3A77" w:rsidRDefault="00831F54"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7533C04A" w14:textId="77777777" w:rsidR="00831F54" w:rsidRPr="007B3A77" w:rsidRDefault="00831F54" w:rsidP="00721476">
            <w:pPr>
              <w:rPr>
                <w:rFonts w:ascii="Times New Roman" w:hAnsi="Times New Roman" w:cs="Times New Roman"/>
                <w:b/>
                <w:color w:val="000000"/>
                <w:sz w:val="24"/>
                <w:szCs w:val="24"/>
              </w:rPr>
            </w:pPr>
            <w:r>
              <w:rPr>
                <w:rFonts w:ascii="Times New Roman" w:hAnsi="Times New Roman" w:cs="Times New Roman"/>
                <w:color w:val="000000"/>
                <w:sz w:val="24"/>
                <w:szCs w:val="24"/>
              </w:rPr>
              <w:t>MA</w:t>
            </w:r>
            <w:r w:rsidRPr="007B3A77">
              <w:rPr>
                <w:rFonts w:ascii="Times New Roman" w:hAnsi="Times New Roman" w:cs="Times New Roman"/>
                <w:color w:val="000000"/>
                <w:sz w:val="24"/>
                <w:szCs w:val="24"/>
              </w:rPr>
              <w:t>_0</w:t>
            </w:r>
            <w:r>
              <w:rPr>
                <w:rFonts w:ascii="Times New Roman" w:hAnsi="Times New Roman" w:cs="Times New Roman"/>
                <w:color w:val="000000"/>
                <w:sz w:val="24"/>
                <w:szCs w:val="24"/>
              </w:rPr>
              <w:t>6</w:t>
            </w:r>
            <w:r w:rsidRPr="007B3A77">
              <w:rPr>
                <w:rFonts w:ascii="Times New Roman" w:hAnsi="Times New Roman" w:cs="Times New Roman"/>
                <w:color w:val="000000"/>
                <w:sz w:val="24"/>
                <w:szCs w:val="24"/>
              </w:rPr>
              <w:t>_</w:t>
            </w:r>
            <w:r>
              <w:rPr>
                <w:rFonts w:ascii="Times New Roman" w:hAnsi="Times New Roman" w:cs="Times New Roman"/>
                <w:color w:val="000000"/>
                <w:sz w:val="24"/>
                <w:szCs w:val="24"/>
              </w:rPr>
              <w:t>14</w:t>
            </w:r>
            <w:r w:rsidRPr="007B3A77">
              <w:rPr>
                <w:rFonts w:ascii="Times New Roman" w:hAnsi="Times New Roman" w:cs="Times New Roman"/>
                <w:color w:val="000000"/>
                <w:sz w:val="24"/>
                <w:szCs w:val="24"/>
              </w:rPr>
              <w:t>_REC</w:t>
            </w:r>
            <w:r>
              <w:rPr>
                <w:rFonts w:ascii="Times New Roman" w:hAnsi="Times New Roman" w:cs="Times New Roman"/>
                <w:color w:val="000000"/>
                <w:sz w:val="24"/>
                <w:szCs w:val="24"/>
              </w:rPr>
              <w:t>9</w:t>
            </w:r>
            <w:r w:rsidRPr="007B3A77">
              <w:rPr>
                <w:rFonts w:ascii="Times New Roman" w:hAnsi="Times New Roman" w:cs="Times New Roman"/>
                <w:color w:val="000000"/>
                <w:sz w:val="24"/>
                <w:szCs w:val="24"/>
              </w:rPr>
              <w:t xml:space="preserve">0 </w:t>
            </w:r>
          </w:p>
        </w:tc>
      </w:tr>
      <w:tr w:rsidR="00831F54" w:rsidRPr="007B3A77" w14:paraId="53A9EBDF" w14:textId="77777777" w:rsidTr="00721476">
        <w:tc>
          <w:tcPr>
            <w:tcW w:w="2518" w:type="dxa"/>
          </w:tcPr>
          <w:p w14:paraId="7EFE4B5C" w14:textId="77777777" w:rsidR="00831F54" w:rsidRPr="007B3A77" w:rsidRDefault="00831F54"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Título</w:t>
            </w:r>
          </w:p>
        </w:tc>
        <w:tc>
          <w:tcPr>
            <w:tcW w:w="6515" w:type="dxa"/>
          </w:tcPr>
          <w:p w14:paraId="7C9DFAC2" w14:textId="77777777" w:rsidR="00831F54" w:rsidRPr="007B3A77" w:rsidRDefault="00831F54" w:rsidP="00721476">
            <w:pPr>
              <w:rPr>
                <w:rFonts w:ascii="Times New Roman" w:hAnsi="Times New Roman" w:cs="Times New Roman"/>
                <w:color w:val="000000"/>
                <w:sz w:val="24"/>
                <w:szCs w:val="24"/>
              </w:rPr>
            </w:pPr>
            <w:r w:rsidRPr="004B75F3">
              <w:rPr>
                <w:rFonts w:ascii="Times New Roman" w:hAnsi="Times New Roman" w:cs="Times New Roman"/>
                <w:color w:val="000000"/>
                <w:sz w:val="24"/>
                <w:szCs w:val="24"/>
              </w:rPr>
              <w:t>Las gráficas estadísticas</w:t>
            </w:r>
          </w:p>
        </w:tc>
      </w:tr>
      <w:tr w:rsidR="00831F54" w:rsidRPr="007B3A77" w14:paraId="0175205C" w14:textId="77777777" w:rsidTr="00721476">
        <w:tc>
          <w:tcPr>
            <w:tcW w:w="2518" w:type="dxa"/>
          </w:tcPr>
          <w:p w14:paraId="38CAAC8B" w14:textId="77777777" w:rsidR="00831F54" w:rsidRPr="007B3A77" w:rsidRDefault="00831F54"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524A24DD" w14:textId="77777777" w:rsidR="00831F54" w:rsidRPr="007B3A77" w:rsidRDefault="00831F54" w:rsidP="00721476">
            <w:pPr>
              <w:rPr>
                <w:rFonts w:ascii="Times New Roman" w:hAnsi="Times New Roman" w:cs="Times New Roman"/>
                <w:color w:val="000000"/>
                <w:sz w:val="24"/>
                <w:szCs w:val="24"/>
              </w:rPr>
            </w:pPr>
            <w:r w:rsidRPr="004B75F3">
              <w:rPr>
                <w:rFonts w:ascii="Times New Roman" w:hAnsi="Times New Roman" w:cs="Times New Roman"/>
                <w:color w:val="000000"/>
                <w:sz w:val="24"/>
                <w:szCs w:val="24"/>
              </w:rPr>
              <w:t>Interactivo que explica las diferentes gráficas estadísticas</w:t>
            </w:r>
          </w:p>
        </w:tc>
      </w:tr>
    </w:tbl>
    <w:p w14:paraId="05671662" w14:textId="77777777" w:rsidR="00AE3C9A" w:rsidRDefault="00AE3C9A" w:rsidP="00150C94">
      <w:pPr>
        <w:tabs>
          <w:tab w:val="right" w:pos="8498"/>
        </w:tabs>
        <w:spacing w:after="0"/>
      </w:pPr>
    </w:p>
    <w:p w14:paraId="5ED2607A" w14:textId="77777777" w:rsidR="002C5AC9" w:rsidRPr="00F30F8C" w:rsidRDefault="002C5AC9" w:rsidP="00150C94">
      <w:pPr>
        <w:tabs>
          <w:tab w:val="right" w:pos="8498"/>
        </w:tabs>
        <w:spacing w:after="0"/>
      </w:pPr>
    </w:p>
    <w:p w14:paraId="47CC1A78" w14:textId="77777777" w:rsidR="002C5AC9" w:rsidRPr="007B3A77" w:rsidRDefault="002C5AC9" w:rsidP="002C5AC9">
      <w:pPr>
        <w:spacing w:after="0"/>
        <w:rPr>
          <w:rFonts w:ascii="Times New Roman" w:hAnsi="Times New Roman" w:cs="Times New Roman"/>
          <w:highlight w:val="yellow"/>
        </w:rPr>
      </w:pPr>
      <w:r w:rsidRPr="007B3A77">
        <w:rPr>
          <w:rFonts w:ascii="Times New Roman" w:hAnsi="Times New Roman" w:cs="Times New Roman"/>
          <w:highlight w:val="yellow"/>
        </w:rPr>
        <w:t>[SECCIÓN 2]</w:t>
      </w:r>
      <w:r w:rsidRPr="007B3A77">
        <w:rPr>
          <w:rFonts w:ascii="Times New Roman" w:hAnsi="Times New Roman" w:cs="Times New Roman"/>
        </w:rPr>
        <w:t xml:space="preserve"> </w:t>
      </w:r>
      <w:r w:rsidRPr="007B3A77">
        <w:rPr>
          <w:rFonts w:ascii="Times New Roman" w:hAnsi="Times New Roman" w:cs="Times New Roman"/>
          <w:b/>
        </w:rPr>
        <w:t>4.</w:t>
      </w:r>
      <w:r>
        <w:rPr>
          <w:rFonts w:ascii="Times New Roman" w:hAnsi="Times New Roman" w:cs="Times New Roman"/>
          <w:b/>
        </w:rPr>
        <w:t>2</w:t>
      </w:r>
      <w:r w:rsidRPr="007B3A77">
        <w:rPr>
          <w:rFonts w:ascii="Times New Roman" w:hAnsi="Times New Roman" w:cs="Times New Roman"/>
          <w:b/>
        </w:rPr>
        <w:t xml:space="preserve"> Los diagramas circulares</w:t>
      </w:r>
    </w:p>
    <w:p w14:paraId="7C2048A1" w14:textId="77777777" w:rsidR="002C5AC9" w:rsidRPr="007B3A77" w:rsidRDefault="002C5AC9" w:rsidP="002C5AC9">
      <w:pPr>
        <w:spacing w:after="0"/>
        <w:rPr>
          <w:rFonts w:ascii="Times New Roman" w:hAnsi="Times New Roman" w:cs="Times New Roman"/>
          <w:highlight w:val="yellow"/>
        </w:rPr>
      </w:pPr>
    </w:p>
    <w:p w14:paraId="7D8F3CEC" w14:textId="1571B4CF" w:rsidR="002C5AC9" w:rsidRDefault="002C5AC9" w:rsidP="002C5AC9">
      <w:pPr>
        <w:spacing w:after="0"/>
        <w:rPr>
          <w:rFonts w:ascii="Times New Roman" w:hAnsi="Times New Roman" w:cs="Times New Roman"/>
        </w:rPr>
      </w:pPr>
      <w:r w:rsidRPr="007B3A77">
        <w:rPr>
          <w:rFonts w:ascii="Times New Roman" w:hAnsi="Times New Roman" w:cs="Times New Roman"/>
        </w:rPr>
        <w:lastRenderedPageBreak/>
        <w:t xml:space="preserve">Los </w:t>
      </w:r>
      <w:r w:rsidRPr="00C07AAC">
        <w:rPr>
          <w:rFonts w:ascii="Times New Roman" w:hAnsi="Times New Roman" w:cs="Times New Roman"/>
          <w:b/>
        </w:rPr>
        <w:t>diagramas circulares</w:t>
      </w:r>
      <w:r w:rsidRPr="007B3A77">
        <w:rPr>
          <w:rFonts w:ascii="Times New Roman" w:hAnsi="Times New Roman" w:cs="Times New Roman"/>
        </w:rPr>
        <w:t xml:space="preserve">, </w:t>
      </w:r>
      <w:r>
        <w:rPr>
          <w:rFonts w:ascii="Times New Roman" w:hAnsi="Times New Roman" w:cs="Times New Roman"/>
        </w:rPr>
        <w:t xml:space="preserve">también llamados diagramas </w:t>
      </w:r>
      <w:r w:rsidRPr="007B3A77">
        <w:rPr>
          <w:rFonts w:ascii="Times New Roman" w:hAnsi="Times New Roman" w:cs="Times New Roman"/>
        </w:rPr>
        <w:t>de sectores o de pastel</w:t>
      </w:r>
      <w:ins w:id="23" w:author="mercyranjel" w:date="2016-02-09T15:15:00Z">
        <w:r w:rsidR="00F149A3">
          <w:rPr>
            <w:rFonts w:ascii="Times New Roman" w:hAnsi="Times New Roman" w:cs="Times New Roman"/>
          </w:rPr>
          <w:t>,</w:t>
        </w:r>
      </w:ins>
      <w:r w:rsidRPr="007B3A77">
        <w:rPr>
          <w:rFonts w:ascii="Times New Roman" w:hAnsi="Times New Roman" w:cs="Times New Roman"/>
        </w:rPr>
        <w:t xml:space="preserve"> son la representación gráfica de los datos </w:t>
      </w:r>
      <w:r w:rsidR="00F149A3">
        <w:rPr>
          <w:rFonts w:ascii="Times New Roman" w:hAnsi="Times New Roman" w:cs="Times New Roman"/>
        </w:rPr>
        <w:t>mediante</w:t>
      </w:r>
      <w:ins w:id="24" w:author="mercyranjel" w:date="2016-02-09T15:15:00Z">
        <w:r w:rsidR="00F149A3">
          <w:rPr>
            <w:rFonts w:ascii="Times New Roman" w:hAnsi="Times New Roman" w:cs="Times New Roman"/>
          </w:rPr>
          <w:t xml:space="preserve"> </w:t>
        </w:r>
      </w:ins>
      <w:r>
        <w:rPr>
          <w:rFonts w:ascii="Times New Roman" w:hAnsi="Times New Roman" w:cs="Times New Roman"/>
        </w:rPr>
        <w:t>un círculo.</w:t>
      </w:r>
    </w:p>
    <w:p w14:paraId="7B21346C" w14:textId="77777777" w:rsidR="002C5AC9" w:rsidRDefault="002C5AC9" w:rsidP="002C5AC9">
      <w:pPr>
        <w:spacing w:after="0"/>
        <w:rPr>
          <w:rFonts w:ascii="Times New Roman" w:hAnsi="Times New Roman" w:cs="Times New Roman"/>
        </w:rPr>
      </w:pPr>
    </w:p>
    <w:p w14:paraId="43E51BD4" w14:textId="0E09E953" w:rsidR="002C5AC9" w:rsidRPr="00DA100B" w:rsidRDefault="002C5AC9" w:rsidP="002C5AC9">
      <w:pPr>
        <w:spacing w:after="0"/>
        <w:rPr>
          <w:rFonts w:ascii="Times New Roman" w:hAnsi="Times New Roman" w:cs="Times New Roman"/>
        </w:rPr>
      </w:pPr>
      <w:r>
        <w:rPr>
          <w:rFonts w:ascii="Times New Roman" w:hAnsi="Times New Roman" w:cs="Times New Roman"/>
        </w:rPr>
        <w:t>Este tipo de diagrama</w:t>
      </w:r>
      <w:r w:rsidR="00F149A3">
        <w:rPr>
          <w:rFonts w:ascii="Times New Roman" w:hAnsi="Times New Roman" w:cs="Times New Roman"/>
        </w:rPr>
        <w:t>s</w:t>
      </w:r>
      <w:r>
        <w:rPr>
          <w:rFonts w:ascii="Times New Roman" w:hAnsi="Times New Roman" w:cs="Times New Roman"/>
        </w:rPr>
        <w:t xml:space="preserve"> </w:t>
      </w:r>
      <w:r w:rsidRPr="007B3A77">
        <w:rPr>
          <w:rFonts w:ascii="Times New Roman" w:hAnsi="Times New Roman" w:cs="Times New Roman"/>
        </w:rPr>
        <w:t>se</w:t>
      </w:r>
      <w:r>
        <w:rPr>
          <w:rFonts w:ascii="Times New Roman" w:hAnsi="Times New Roman" w:cs="Times New Roman"/>
        </w:rPr>
        <w:t xml:space="preserve"> usa para</w:t>
      </w:r>
      <w:r w:rsidRPr="007B3A77">
        <w:rPr>
          <w:rFonts w:ascii="Times New Roman" w:hAnsi="Times New Roman" w:cs="Times New Roman"/>
        </w:rPr>
        <w:t xml:space="preserve"> </w:t>
      </w:r>
      <w:r>
        <w:rPr>
          <w:rFonts w:ascii="Times New Roman" w:hAnsi="Times New Roman" w:cs="Times New Roman"/>
        </w:rPr>
        <w:t>representar la porción del total de la muestra que representa cada clase o categoría de la variable; por esta razón</w:t>
      </w:r>
      <w:ins w:id="25" w:author="mercyranjel" w:date="2016-02-09T15:15:00Z">
        <w:r w:rsidR="00F149A3">
          <w:rPr>
            <w:rFonts w:ascii="Times New Roman" w:hAnsi="Times New Roman" w:cs="Times New Roman"/>
          </w:rPr>
          <w:t>,</w:t>
        </w:r>
      </w:ins>
      <w:r>
        <w:rPr>
          <w:rFonts w:ascii="Times New Roman" w:hAnsi="Times New Roman" w:cs="Times New Roman"/>
        </w:rPr>
        <w:t xml:space="preserve"> las frecuencias relativas no pueden representar</w:t>
      </w:r>
      <w:r w:rsidR="00F149A3">
        <w:rPr>
          <w:rFonts w:ascii="Times New Roman" w:hAnsi="Times New Roman" w:cs="Times New Roman"/>
        </w:rPr>
        <w:t>se</w:t>
      </w:r>
      <w:r>
        <w:rPr>
          <w:rFonts w:ascii="Times New Roman" w:hAnsi="Times New Roman" w:cs="Times New Roman"/>
        </w:rPr>
        <w:t xml:space="preserve"> de esta manera</w:t>
      </w:r>
      <w:r w:rsidR="00F149A3">
        <w:rPr>
          <w:rFonts w:ascii="Times New Roman" w:hAnsi="Times New Roman" w:cs="Times New Roman"/>
        </w:rPr>
        <w:t>.</w:t>
      </w:r>
      <w:r>
        <w:rPr>
          <w:rFonts w:ascii="Times New Roman" w:hAnsi="Times New Roman" w:cs="Times New Roman"/>
        </w:rPr>
        <w:t xml:space="preserve"> </w:t>
      </w:r>
      <w:r w:rsidR="00F149A3">
        <w:rPr>
          <w:rFonts w:ascii="Times New Roman" w:hAnsi="Times New Roman" w:cs="Times New Roman"/>
        </w:rPr>
        <w:t>L</w:t>
      </w:r>
      <w:r>
        <w:rPr>
          <w:rFonts w:ascii="Times New Roman" w:hAnsi="Times New Roman" w:cs="Times New Roman"/>
        </w:rPr>
        <w:t>a frecuencia absoluta y la frecuencia porcentual</w:t>
      </w:r>
      <w:ins w:id="26" w:author="mercyranjel" w:date="2016-02-09T15:16:00Z">
        <w:r w:rsidR="00F149A3">
          <w:rPr>
            <w:rFonts w:ascii="Times New Roman" w:hAnsi="Times New Roman" w:cs="Times New Roman"/>
          </w:rPr>
          <w:t xml:space="preserve"> </w:t>
        </w:r>
      </w:ins>
      <w:r w:rsidR="00F149A3">
        <w:rPr>
          <w:rFonts w:ascii="Times New Roman" w:hAnsi="Times New Roman" w:cs="Times New Roman"/>
        </w:rPr>
        <w:t>sí</w:t>
      </w:r>
      <w:ins w:id="27" w:author="mercyranjel" w:date="2016-02-09T15:17:00Z">
        <w:r w:rsidR="00F149A3">
          <w:rPr>
            <w:rFonts w:ascii="Times New Roman" w:hAnsi="Times New Roman" w:cs="Times New Roman"/>
          </w:rPr>
          <w:t xml:space="preserve"> </w:t>
        </w:r>
      </w:ins>
      <w:r w:rsidR="00F149A3">
        <w:rPr>
          <w:rFonts w:ascii="Times New Roman" w:hAnsi="Times New Roman" w:cs="Times New Roman"/>
        </w:rPr>
        <w:t>pueden representarse mediante diagramas circulares</w:t>
      </w:r>
      <w:r w:rsidRPr="007B3A77">
        <w:rPr>
          <w:rFonts w:ascii="Times New Roman" w:hAnsi="Times New Roman" w:cs="Times New Roman"/>
        </w:rPr>
        <w:t>.</w:t>
      </w:r>
    </w:p>
    <w:p w14:paraId="476972F3" w14:textId="77777777" w:rsidR="002C5AC9" w:rsidRPr="00D3738C" w:rsidRDefault="002C5AC9" w:rsidP="002C5AC9">
      <w:pPr>
        <w:spacing w:after="0"/>
        <w:rPr>
          <w:rFonts w:ascii="Times New Roman" w:hAnsi="Times New Roman" w:cs="Times New Roman"/>
          <w:b/>
          <w:color w:val="FF0000"/>
        </w:rPr>
      </w:pPr>
    </w:p>
    <w:tbl>
      <w:tblPr>
        <w:tblStyle w:val="Tablaconcuadrcula"/>
        <w:tblW w:w="0" w:type="auto"/>
        <w:tblLook w:val="04A0" w:firstRow="1" w:lastRow="0" w:firstColumn="1" w:lastColumn="0" w:noHBand="0" w:noVBand="1"/>
      </w:tblPr>
      <w:tblGrid>
        <w:gridCol w:w="2518"/>
        <w:gridCol w:w="6515"/>
      </w:tblGrid>
      <w:tr w:rsidR="002C5AC9" w:rsidRPr="007B3A77" w14:paraId="45CF9D63" w14:textId="77777777" w:rsidTr="00721476">
        <w:tc>
          <w:tcPr>
            <w:tcW w:w="9033" w:type="dxa"/>
            <w:gridSpan w:val="2"/>
            <w:shd w:val="clear" w:color="auto" w:fill="0D0D0D" w:themeFill="text1" w:themeFillTint="F2"/>
          </w:tcPr>
          <w:p w14:paraId="336BB370" w14:textId="77777777" w:rsidR="002C5AC9" w:rsidRPr="007B3A77" w:rsidRDefault="002C5AC9" w:rsidP="0072147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Imagen (fotografía, gráfica o ilustración)</w:t>
            </w:r>
          </w:p>
        </w:tc>
      </w:tr>
      <w:tr w:rsidR="002C5AC9" w:rsidRPr="007B3A77" w14:paraId="67A74263" w14:textId="77777777" w:rsidTr="00721476">
        <w:tc>
          <w:tcPr>
            <w:tcW w:w="2518" w:type="dxa"/>
          </w:tcPr>
          <w:p w14:paraId="48D5C6AA" w14:textId="77777777" w:rsidR="002C5AC9" w:rsidRPr="007B3A77" w:rsidRDefault="002C5AC9"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4C335095" w14:textId="77777777" w:rsidR="002C5AC9" w:rsidRPr="007B3A77" w:rsidRDefault="002C5AC9" w:rsidP="00721476">
            <w:pPr>
              <w:rPr>
                <w:rFonts w:ascii="Times New Roman" w:hAnsi="Times New Roman" w:cs="Times New Roman"/>
                <w:b/>
                <w:color w:val="000000"/>
                <w:sz w:val="24"/>
                <w:szCs w:val="24"/>
              </w:rPr>
            </w:pPr>
            <w:r w:rsidRPr="007B3A77">
              <w:rPr>
                <w:rFonts w:ascii="Times New Roman" w:hAnsi="Times New Roman" w:cs="Times New Roman"/>
                <w:color w:val="000000"/>
                <w:sz w:val="24"/>
                <w:szCs w:val="24"/>
              </w:rPr>
              <w:t>MA_06_14_IMG</w:t>
            </w:r>
            <w:r>
              <w:rPr>
                <w:rFonts w:ascii="Times New Roman" w:hAnsi="Times New Roman" w:cs="Times New Roman"/>
                <w:color w:val="000000"/>
                <w:sz w:val="24"/>
                <w:szCs w:val="24"/>
              </w:rPr>
              <w:t>11</w:t>
            </w:r>
          </w:p>
        </w:tc>
      </w:tr>
      <w:tr w:rsidR="002C5AC9" w:rsidRPr="007B3A77" w14:paraId="7AD9AD67" w14:textId="77777777" w:rsidTr="00721476">
        <w:tc>
          <w:tcPr>
            <w:tcW w:w="2518" w:type="dxa"/>
          </w:tcPr>
          <w:p w14:paraId="16AABD23" w14:textId="77777777" w:rsidR="002C5AC9" w:rsidRPr="007B3A77" w:rsidRDefault="002C5AC9"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2F26B425" w14:textId="77777777" w:rsidR="002C5AC9" w:rsidRPr="007B3A77" w:rsidRDefault="002C5AC9" w:rsidP="00721476">
            <w:pPr>
              <w:rPr>
                <w:rFonts w:ascii="Times New Roman" w:hAnsi="Times New Roman" w:cs="Times New Roman"/>
                <w:color w:val="000000"/>
                <w:sz w:val="24"/>
                <w:szCs w:val="24"/>
              </w:rPr>
            </w:pPr>
            <w:r w:rsidRPr="007B3A77">
              <w:rPr>
                <w:rFonts w:ascii="Times New Roman" w:hAnsi="Times New Roman" w:cs="Times New Roman"/>
                <w:color w:val="000000"/>
                <w:sz w:val="24"/>
                <w:szCs w:val="24"/>
              </w:rPr>
              <w:t>Diagramas circulares</w:t>
            </w:r>
          </w:p>
        </w:tc>
      </w:tr>
      <w:tr w:rsidR="002C5AC9" w:rsidRPr="007B3A77" w14:paraId="71C1539C" w14:textId="77777777" w:rsidTr="00721476">
        <w:tc>
          <w:tcPr>
            <w:tcW w:w="2518" w:type="dxa"/>
          </w:tcPr>
          <w:p w14:paraId="0BDE50F1" w14:textId="77777777" w:rsidR="002C5AC9" w:rsidRPr="007B3A77" w:rsidRDefault="002C5AC9"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Código Shutterstock (o URL o la ruta en AulaPlaneta)</w:t>
            </w:r>
          </w:p>
        </w:tc>
        <w:tc>
          <w:tcPr>
            <w:tcW w:w="6515" w:type="dxa"/>
          </w:tcPr>
          <w:p w14:paraId="6AD3DF3A" w14:textId="77777777" w:rsidR="002C5AC9" w:rsidRPr="00426554" w:rsidRDefault="002C5AC9" w:rsidP="00721476">
            <w:pPr>
              <w:rPr>
                <w:rFonts w:ascii="Times New Roman" w:hAnsi="Times New Roman" w:cs="Times New Roman"/>
                <w:sz w:val="24"/>
                <w:szCs w:val="24"/>
              </w:rPr>
            </w:pPr>
            <w:r w:rsidRPr="00426554">
              <w:rPr>
                <w:rFonts w:ascii="Arial" w:hAnsi="Arial" w:cs="Arial"/>
                <w:lang w:val="es-ES"/>
              </w:rPr>
              <w:t>245227027 153389315  95006779</w:t>
            </w:r>
          </w:p>
          <w:p w14:paraId="5D279E51" w14:textId="77777777" w:rsidR="002C5AC9" w:rsidRPr="00426554" w:rsidRDefault="002C5AC9" w:rsidP="00721476">
            <w:pPr>
              <w:rPr>
                <w:rFonts w:ascii="Times New Roman" w:hAnsi="Times New Roman" w:cs="Times New Roman"/>
                <w:sz w:val="24"/>
                <w:szCs w:val="24"/>
              </w:rPr>
            </w:pPr>
          </w:p>
          <w:p w14:paraId="53F17925" w14:textId="77777777" w:rsidR="002C5AC9" w:rsidRPr="00426554" w:rsidRDefault="002C5AC9" w:rsidP="00721476">
            <w:pPr>
              <w:rPr>
                <w:rFonts w:ascii="Times New Roman" w:hAnsi="Times New Roman" w:cs="Times New Roman"/>
                <w:sz w:val="24"/>
                <w:szCs w:val="24"/>
              </w:rPr>
            </w:pPr>
            <w:r w:rsidRPr="00426554">
              <w:rPr>
                <w:rFonts w:ascii="Times New Roman" w:hAnsi="Times New Roman" w:cs="Times New Roman"/>
                <w:b/>
              </w:rPr>
              <w:t>solicitamos que hagan el collage</w:t>
            </w:r>
          </w:p>
        </w:tc>
      </w:tr>
      <w:tr w:rsidR="002C5AC9" w:rsidRPr="007B3A77" w14:paraId="414F3CD5" w14:textId="77777777" w:rsidTr="00721476">
        <w:tc>
          <w:tcPr>
            <w:tcW w:w="2518" w:type="dxa"/>
          </w:tcPr>
          <w:p w14:paraId="20B17957" w14:textId="77777777" w:rsidR="002C5AC9" w:rsidRPr="007B3A77" w:rsidRDefault="002C5AC9"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Pie de imagen</w:t>
            </w:r>
          </w:p>
        </w:tc>
        <w:tc>
          <w:tcPr>
            <w:tcW w:w="6515" w:type="dxa"/>
          </w:tcPr>
          <w:p w14:paraId="5388C736" w14:textId="77777777" w:rsidR="002C5AC9" w:rsidRPr="007B3A77" w:rsidRDefault="002C5AC9" w:rsidP="00721476">
            <w:pPr>
              <w:rPr>
                <w:rFonts w:ascii="Times New Roman" w:hAnsi="Times New Roman" w:cs="Times New Roman"/>
                <w:color w:val="000000"/>
                <w:sz w:val="24"/>
                <w:szCs w:val="24"/>
              </w:rPr>
            </w:pPr>
            <w:r>
              <w:rPr>
                <w:rFonts w:ascii="Times New Roman" w:hAnsi="Times New Roman" w:cs="Times New Roman"/>
                <w:color w:val="000000"/>
                <w:sz w:val="24"/>
                <w:szCs w:val="24"/>
              </w:rPr>
              <w:t>Los diagramas circulares se pueden dibujar con estilos diferentes, con volumen o planos.</w:t>
            </w:r>
          </w:p>
        </w:tc>
      </w:tr>
      <w:tr w:rsidR="002C5AC9" w:rsidRPr="007B3A77" w14:paraId="64E162E6" w14:textId="77777777" w:rsidTr="00721476">
        <w:tc>
          <w:tcPr>
            <w:tcW w:w="2518" w:type="dxa"/>
          </w:tcPr>
          <w:p w14:paraId="17DD8588" w14:textId="77777777" w:rsidR="002C5AC9" w:rsidRPr="007B3A77" w:rsidRDefault="002C5AC9"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Ubicación del pie de imagen</w:t>
            </w:r>
          </w:p>
        </w:tc>
        <w:tc>
          <w:tcPr>
            <w:tcW w:w="6515" w:type="dxa"/>
          </w:tcPr>
          <w:p w14:paraId="28587731" w14:textId="77777777" w:rsidR="002C5AC9" w:rsidRPr="007B3A77" w:rsidRDefault="002C5AC9" w:rsidP="00721476">
            <w:pPr>
              <w:rPr>
                <w:rFonts w:ascii="Times New Roman" w:hAnsi="Times New Roman" w:cs="Times New Roman"/>
                <w:color w:val="000000"/>
                <w:sz w:val="24"/>
                <w:szCs w:val="24"/>
              </w:rPr>
            </w:pPr>
            <w:r w:rsidRPr="007B3A77">
              <w:rPr>
                <w:rFonts w:ascii="Times New Roman" w:hAnsi="Times New Roman" w:cs="Times New Roman"/>
                <w:color w:val="000000"/>
                <w:sz w:val="24"/>
                <w:szCs w:val="24"/>
              </w:rPr>
              <w:t xml:space="preserve">Inferior </w:t>
            </w:r>
          </w:p>
        </w:tc>
      </w:tr>
    </w:tbl>
    <w:p w14:paraId="359BF210" w14:textId="77777777" w:rsidR="002C5AC9" w:rsidRPr="007B3A77" w:rsidRDefault="002C5AC9" w:rsidP="002C5AC9">
      <w:pPr>
        <w:spacing w:after="0"/>
        <w:rPr>
          <w:rFonts w:ascii="Times New Roman" w:hAnsi="Times New Roman" w:cs="Times New Roman"/>
          <w:highlight w:val="yellow"/>
        </w:rPr>
      </w:pPr>
    </w:p>
    <w:p w14:paraId="3AA227DB" w14:textId="5C739817" w:rsidR="00F149A3" w:rsidRDefault="002C5AC9" w:rsidP="002C5AC9">
      <w:pPr>
        <w:spacing w:after="0"/>
        <w:jc w:val="both"/>
        <w:rPr>
          <w:ins w:id="28" w:author="mercyranjel" w:date="2016-02-09T15:18:00Z"/>
          <w:rFonts w:ascii="Times New Roman" w:hAnsi="Times New Roman" w:cs="Times New Roman"/>
        </w:rPr>
      </w:pPr>
      <w:r>
        <w:rPr>
          <w:rFonts w:ascii="Times New Roman" w:hAnsi="Times New Roman" w:cs="Times New Roman"/>
        </w:rPr>
        <w:t>Ya que el diagrama circular representa porciones, para elaborarlo es necesario saber qué porción de la circunferencia representa una clase específica. Para ello, debe tener</w:t>
      </w:r>
      <w:r w:rsidR="00F149A3">
        <w:rPr>
          <w:rFonts w:ascii="Times New Roman" w:hAnsi="Times New Roman" w:cs="Times New Roman"/>
        </w:rPr>
        <w:t>se</w:t>
      </w:r>
      <w:r>
        <w:rPr>
          <w:rFonts w:ascii="Times New Roman" w:hAnsi="Times New Roman" w:cs="Times New Roman"/>
        </w:rPr>
        <w:t xml:space="preserve"> en cuenta que los 360º de la circunferencia representan el total de la muestra</w:t>
      </w:r>
      <w:r w:rsidR="00F149A3">
        <w:rPr>
          <w:rFonts w:ascii="Times New Roman" w:hAnsi="Times New Roman" w:cs="Times New Roman"/>
        </w:rPr>
        <w:t>.</w:t>
      </w:r>
      <w:r>
        <w:rPr>
          <w:rFonts w:ascii="Times New Roman" w:hAnsi="Times New Roman" w:cs="Times New Roman"/>
        </w:rPr>
        <w:t xml:space="preserve"> </w:t>
      </w:r>
    </w:p>
    <w:p w14:paraId="79DFC071" w14:textId="01E61C90" w:rsidR="002C5AC9" w:rsidRDefault="00F149A3" w:rsidP="002C5AC9">
      <w:pPr>
        <w:spacing w:after="0"/>
        <w:jc w:val="both"/>
        <w:rPr>
          <w:rFonts w:ascii="Times New Roman" w:hAnsi="Times New Roman" w:cs="Times New Roman"/>
        </w:rPr>
      </w:pPr>
      <w:r>
        <w:rPr>
          <w:rFonts w:ascii="Times New Roman" w:hAnsi="Times New Roman" w:cs="Times New Roman"/>
        </w:rPr>
        <w:t>En</w:t>
      </w:r>
      <w:r w:rsidR="004344CC">
        <w:rPr>
          <w:rFonts w:ascii="Times New Roman" w:hAnsi="Times New Roman" w:cs="Times New Roman"/>
        </w:rPr>
        <w:t xml:space="preserve"> </w:t>
      </w:r>
      <w:r w:rsidR="002C5AC9">
        <w:rPr>
          <w:rFonts w:ascii="Times New Roman" w:hAnsi="Times New Roman" w:cs="Times New Roman"/>
        </w:rPr>
        <w:t xml:space="preserve">el caso de los 30 clientes de la heladería se tiene que: </w:t>
      </w:r>
    </w:p>
    <w:p w14:paraId="17E69E9F" w14:textId="77777777" w:rsidR="002C5AC9" w:rsidRDefault="007F3236" w:rsidP="002C5AC9">
      <w:pPr>
        <w:spacing w:after="0"/>
        <w:jc w:val="center"/>
        <w:rPr>
          <w:rFonts w:ascii="Times New Roman" w:hAnsi="Times New Roman" w:cs="Times New Roman"/>
        </w:rPr>
      </w:pPr>
      <w:r>
        <w:rPr>
          <w:position w:val="-6"/>
        </w:rPr>
        <w:pict w14:anchorId="65E830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5pt;height:13.5pt">
            <v:imagedata r:id="rId17" o:title=""/>
          </v:shape>
        </w:pict>
      </w:r>
      <w:r w:rsidR="002C5AC9">
        <w:t xml:space="preserve"> clientes</w:t>
      </w:r>
    </w:p>
    <w:p w14:paraId="055FFF13" w14:textId="77777777" w:rsidR="002C5AC9" w:rsidRDefault="002C5AC9" w:rsidP="002C5AC9">
      <w:pPr>
        <w:spacing w:after="0"/>
        <w:rPr>
          <w:rFonts w:ascii="Times New Roman" w:hAnsi="Times New Roman" w:cs="Times New Roman"/>
        </w:rPr>
      </w:pPr>
    </w:p>
    <w:p w14:paraId="4EC9300D" w14:textId="33A50310" w:rsidR="002C5AC9" w:rsidRDefault="002C5AC9" w:rsidP="002C5AC9">
      <w:pPr>
        <w:spacing w:after="0"/>
        <w:jc w:val="both"/>
        <w:rPr>
          <w:rFonts w:ascii="Times New Roman" w:hAnsi="Times New Roman" w:cs="Times New Roman"/>
        </w:rPr>
      </w:pPr>
      <w:r>
        <w:rPr>
          <w:rFonts w:ascii="Times New Roman" w:hAnsi="Times New Roman" w:cs="Times New Roman"/>
        </w:rPr>
        <w:t xml:space="preserve">Teniendo en cuenta lo anterior, se debe plantear la proporción </w:t>
      </w:r>
      <w:r w:rsidR="00F149A3">
        <w:rPr>
          <w:rFonts w:ascii="Times New Roman" w:hAnsi="Times New Roman" w:cs="Times New Roman"/>
        </w:rPr>
        <w:t xml:space="preserve">que </w:t>
      </w:r>
      <w:r>
        <w:rPr>
          <w:rFonts w:ascii="Times New Roman" w:hAnsi="Times New Roman" w:cs="Times New Roman"/>
        </w:rPr>
        <w:t>correspond</w:t>
      </w:r>
      <w:r w:rsidR="00F149A3">
        <w:rPr>
          <w:rFonts w:ascii="Times New Roman" w:hAnsi="Times New Roman" w:cs="Times New Roman"/>
        </w:rPr>
        <w:t>e</w:t>
      </w:r>
      <w:r>
        <w:rPr>
          <w:rFonts w:ascii="Times New Roman" w:hAnsi="Times New Roman" w:cs="Times New Roman"/>
        </w:rPr>
        <w:t xml:space="preserve"> a cada sabor, para así </w:t>
      </w:r>
      <w:r w:rsidR="00F149A3">
        <w:rPr>
          <w:rFonts w:ascii="Times New Roman" w:hAnsi="Times New Roman" w:cs="Times New Roman"/>
        </w:rPr>
        <w:t xml:space="preserve">conocer </w:t>
      </w:r>
      <w:r>
        <w:rPr>
          <w:rFonts w:ascii="Times New Roman" w:hAnsi="Times New Roman" w:cs="Times New Roman"/>
        </w:rPr>
        <w:t xml:space="preserve">el ángulo </w:t>
      </w:r>
      <w:r w:rsidR="00F149A3">
        <w:rPr>
          <w:rFonts w:ascii="Times New Roman" w:hAnsi="Times New Roman" w:cs="Times New Roman"/>
        </w:rPr>
        <w:t xml:space="preserve">que le </w:t>
      </w:r>
      <w:r w:rsidR="00662F0C">
        <w:rPr>
          <w:rFonts w:ascii="Times New Roman" w:hAnsi="Times New Roman" w:cs="Times New Roman"/>
        </w:rPr>
        <w:t>pertenece</w:t>
      </w:r>
      <w:r>
        <w:rPr>
          <w:rFonts w:ascii="Times New Roman" w:hAnsi="Times New Roman" w:cs="Times New Roman"/>
        </w:rPr>
        <w:t xml:space="preserve"> en la circunferencia y</w:t>
      </w:r>
      <w:r w:rsidR="00F149A3">
        <w:rPr>
          <w:rFonts w:ascii="Times New Roman" w:hAnsi="Times New Roman" w:cs="Times New Roman"/>
        </w:rPr>
        <w:t>,</w:t>
      </w:r>
      <w:r>
        <w:rPr>
          <w:rFonts w:ascii="Times New Roman" w:hAnsi="Times New Roman" w:cs="Times New Roman"/>
        </w:rPr>
        <w:t xml:space="preserve"> por lo tanto</w:t>
      </w:r>
      <w:r w:rsidR="00F149A3">
        <w:rPr>
          <w:rFonts w:ascii="Times New Roman" w:hAnsi="Times New Roman" w:cs="Times New Roman"/>
        </w:rPr>
        <w:t>,</w:t>
      </w:r>
      <w:r>
        <w:rPr>
          <w:rFonts w:ascii="Times New Roman" w:hAnsi="Times New Roman" w:cs="Times New Roman"/>
        </w:rPr>
        <w:t xml:space="preserve"> la porción que representa. </w:t>
      </w:r>
    </w:p>
    <w:p w14:paraId="17454CC0" w14:textId="50F54926" w:rsidR="002C5AC9" w:rsidRDefault="002C5AC9" w:rsidP="002C5AC9">
      <w:pPr>
        <w:spacing w:after="0"/>
        <w:jc w:val="both"/>
        <w:rPr>
          <w:rFonts w:ascii="Times New Roman" w:hAnsi="Times New Roman" w:cs="Times New Roman"/>
        </w:rPr>
      </w:pPr>
      <w:r>
        <w:rPr>
          <w:rFonts w:ascii="Times New Roman" w:hAnsi="Times New Roman" w:cs="Times New Roman"/>
        </w:rPr>
        <w:t xml:space="preserve">A continuación se plantean estos cálculos para el ejemplo </w:t>
      </w:r>
      <w:r w:rsidR="00662F0C">
        <w:rPr>
          <w:rFonts w:ascii="Times New Roman" w:hAnsi="Times New Roman" w:cs="Times New Roman"/>
        </w:rPr>
        <w:t>de la heladería</w:t>
      </w:r>
      <w:r>
        <w:rPr>
          <w:rFonts w:ascii="Times New Roman" w:hAnsi="Times New Roman" w:cs="Times New Roman"/>
        </w:rPr>
        <w:t>.</w:t>
      </w:r>
    </w:p>
    <w:p w14:paraId="589E160C" w14:textId="77777777" w:rsidR="002C5AC9" w:rsidRDefault="002C5AC9" w:rsidP="002C5AC9">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2C5AC9" w:rsidRPr="007B3A77" w14:paraId="54EB9636" w14:textId="77777777" w:rsidTr="00721476">
        <w:tc>
          <w:tcPr>
            <w:tcW w:w="9033" w:type="dxa"/>
            <w:gridSpan w:val="2"/>
            <w:shd w:val="clear" w:color="auto" w:fill="0D0D0D" w:themeFill="text1" w:themeFillTint="F2"/>
          </w:tcPr>
          <w:p w14:paraId="43C0C252" w14:textId="77777777" w:rsidR="002C5AC9" w:rsidRPr="007B3A77" w:rsidRDefault="002C5AC9" w:rsidP="0072147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Imagen (fotografía, gráfica o ilustración)</w:t>
            </w:r>
          </w:p>
        </w:tc>
      </w:tr>
      <w:tr w:rsidR="002C5AC9" w:rsidRPr="007B3A77" w14:paraId="431D13D2" w14:textId="77777777" w:rsidTr="00721476">
        <w:tc>
          <w:tcPr>
            <w:tcW w:w="2518" w:type="dxa"/>
          </w:tcPr>
          <w:p w14:paraId="6CEE67F6" w14:textId="77777777" w:rsidR="002C5AC9" w:rsidRPr="007B3A77" w:rsidRDefault="002C5AC9"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11173A1D" w14:textId="77777777" w:rsidR="002C5AC9" w:rsidRPr="007B3A77" w:rsidRDefault="002C5AC9" w:rsidP="00721476">
            <w:pPr>
              <w:rPr>
                <w:rFonts w:ascii="Times New Roman" w:hAnsi="Times New Roman" w:cs="Times New Roman"/>
                <w:b/>
                <w:color w:val="000000"/>
                <w:sz w:val="24"/>
                <w:szCs w:val="24"/>
              </w:rPr>
            </w:pPr>
            <w:commentRangeStart w:id="29"/>
            <w:r w:rsidRPr="007B3A77">
              <w:rPr>
                <w:rFonts w:ascii="Times New Roman" w:hAnsi="Times New Roman" w:cs="Times New Roman"/>
                <w:color w:val="000000"/>
                <w:sz w:val="24"/>
                <w:szCs w:val="24"/>
              </w:rPr>
              <w:t>MA_06_14_IMG</w:t>
            </w:r>
            <w:r>
              <w:rPr>
                <w:rFonts w:ascii="Times New Roman" w:hAnsi="Times New Roman" w:cs="Times New Roman"/>
                <w:color w:val="000000"/>
                <w:sz w:val="24"/>
                <w:szCs w:val="24"/>
              </w:rPr>
              <w:t>12</w:t>
            </w:r>
            <w:commentRangeEnd w:id="29"/>
            <w:r w:rsidR="007F3236">
              <w:rPr>
                <w:rStyle w:val="Refdecomentario"/>
                <w:rFonts w:ascii="Calibri" w:eastAsia="Calibri" w:hAnsi="Calibri" w:cs="Times New Roman"/>
              </w:rPr>
              <w:commentReference w:id="29"/>
            </w:r>
          </w:p>
        </w:tc>
      </w:tr>
      <w:tr w:rsidR="002C5AC9" w:rsidRPr="007B3A77" w14:paraId="051F8E16" w14:textId="77777777" w:rsidTr="00721476">
        <w:tc>
          <w:tcPr>
            <w:tcW w:w="2518" w:type="dxa"/>
          </w:tcPr>
          <w:p w14:paraId="4D8E3C59" w14:textId="77777777" w:rsidR="002C5AC9" w:rsidRPr="007B3A77" w:rsidRDefault="002C5AC9"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64AE1319" w14:textId="77777777" w:rsidR="002C5AC9" w:rsidRPr="007B3A77" w:rsidRDefault="002C5AC9" w:rsidP="00721476">
            <w:pPr>
              <w:rPr>
                <w:rFonts w:ascii="Times New Roman" w:hAnsi="Times New Roman" w:cs="Times New Roman"/>
                <w:color w:val="000000"/>
                <w:sz w:val="24"/>
                <w:szCs w:val="24"/>
              </w:rPr>
            </w:pPr>
            <w:r>
              <w:rPr>
                <w:rFonts w:ascii="Times New Roman" w:hAnsi="Times New Roman" w:cs="Times New Roman"/>
                <w:color w:val="000000"/>
                <w:sz w:val="24"/>
                <w:szCs w:val="24"/>
              </w:rPr>
              <w:t>Cálculos</w:t>
            </w:r>
          </w:p>
        </w:tc>
      </w:tr>
      <w:tr w:rsidR="002C5AC9" w:rsidRPr="007B3A77" w14:paraId="76EDCD72" w14:textId="77777777" w:rsidTr="00721476">
        <w:tc>
          <w:tcPr>
            <w:tcW w:w="2518" w:type="dxa"/>
          </w:tcPr>
          <w:p w14:paraId="269A99F7" w14:textId="77777777" w:rsidR="002C5AC9" w:rsidRPr="007B3A77" w:rsidRDefault="002C5AC9"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Código Shutterstock (o URL o la ruta en AulaPlaneta)</w:t>
            </w:r>
          </w:p>
        </w:tc>
        <w:tc>
          <w:tcPr>
            <w:tcW w:w="6515" w:type="dxa"/>
          </w:tcPr>
          <w:tbl>
            <w:tblPr>
              <w:tblStyle w:val="Tablaconcuadrcula"/>
              <w:tblW w:w="0" w:type="auto"/>
              <w:tblLook w:val="04A0" w:firstRow="1" w:lastRow="0" w:firstColumn="1" w:lastColumn="0" w:noHBand="0" w:noVBand="1"/>
            </w:tblPr>
            <w:tblGrid>
              <w:gridCol w:w="1343"/>
              <w:gridCol w:w="753"/>
              <w:gridCol w:w="1559"/>
              <w:gridCol w:w="1524"/>
              <w:gridCol w:w="1110"/>
            </w:tblGrid>
            <w:tr w:rsidR="002C5AC9" w14:paraId="2A950A1B" w14:textId="77777777" w:rsidTr="00721476">
              <w:tc>
                <w:tcPr>
                  <w:tcW w:w="1344" w:type="dxa"/>
                </w:tcPr>
                <w:p w14:paraId="14116682" w14:textId="77777777" w:rsidR="002C5AC9" w:rsidRDefault="002C5AC9" w:rsidP="00721476">
                  <w:pPr>
                    <w:jc w:val="center"/>
                    <w:rPr>
                      <w:rFonts w:ascii="Times New Roman" w:hAnsi="Times New Roman" w:cs="Times New Roman"/>
                    </w:rPr>
                  </w:pPr>
                  <w:r>
                    <w:rPr>
                      <w:rFonts w:ascii="Times New Roman" w:hAnsi="Times New Roman" w:cs="Times New Roman"/>
                      <w:b/>
                    </w:rPr>
                    <w:t>Clase</w:t>
                  </w:r>
                </w:p>
              </w:tc>
              <w:tc>
                <w:tcPr>
                  <w:tcW w:w="756" w:type="dxa"/>
                </w:tcPr>
                <w:p w14:paraId="7A965187" w14:textId="77777777" w:rsidR="002C5AC9" w:rsidRDefault="002C5AC9" w:rsidP="00721476">
                  <w:pPr>
                    <w:jc w:val="center"/>
                    <w:rPr>
                      <w:rFonts w:ascii="Times New Roman" w:hAnsi="Times New Roman" w:cs="Times New Roman"/>
                    </w:rPr>
                  </w:pPr>
                  <w:r w:rsidRPr="00DA100B">
                    <w:rPr>
                      <w:rFonts w:ascii="Times New Roman" w:hAnsi="Times New Roman" w:cs="Times New Roman"/>
                      <w:b/>
                      <w:i/>
                    </w:rPr>
                    <w:t>f</w:t>
                  </w:r>
                </w:p>
              </w:tc>
              <w:tc>
                <w:tcPr>
                  <w:tcW w:w="1561" w:type="dxa"/>
                </w:tcPr>
                <w:p w14:paraId="73C2B31B" w14:textId="77777777" w:rsidR="002C5AC9" w:rsidRDefault="002C5AC9" w:rsidP="00721476">
                  <w:pPr>
                    <w:jc w:val="center"/>
                    <w:rPr>
                      <w:rFonts w:ascii="Times New Roman" w:hAnsi="Times New Roman" w:cs="Times New Roman"/>
                    </w:rPr>
                  </w:pPr>
                  <w:r w:rsidRPr="00D273E4">
                    <w:rPr>
                      <w:rFonts w:ascii="Times New Roman" w:hAnsi="Times New Roman" w:cs="Times New Roman"/>
                      <w:b/>
                    </w:rPr>
                    <w:t>Proporción</w:t>
                  </w:r>
                </w:p>
              </w:tc>
              <w:tc>
                <w:tcPr>
                  <w:tcW w:w="1516" w:type="dxa"/>
                </w:tcPr>
                <w:p w14:paraId="0F5E17CF" w14:textId="77777777" w:rsidR="002C5AC9" w:rsidRDefault="002C5AC9" w:rsidP="00721476">
                  <w:pPr>
                    <w:jc w:val="center"/>
                    <w:rPr>
                      <w:rFonts w:ascii="Times New Roman" w:hAnsi="Times New Roman" w:cs="Times New Roman"/>
                    </w:rPr>
                  </w:pPr>
                  <w:r>
                    <w:rPr>
                      <w:rFonts w:ascii="Times New Roman" w:hAnsi="Times New Roman" w:cs="Times New Roman"/>
                      <w:b/>
                    </w:rPr>
                    <w:t>Solución</w:t>
                  </w:r>
                </w:p>
              </w:tc>
              <w:tc>
                <w:tcPr>
                  <w:tcW w:w="1112" w:type="dxa"/>
                </w:tcPr>
                <w:p w14:paraId="27C42390" w14:textId="77777777" w:rsidR="002C5AC9" w:rsidRDefault="002C5AC9" w:rsidP="00721476">
                  <w:pPr>
                    <w:jc w:val="center"/>
                    <w:rPr>
                      <w:rFonts w:ascii="Times New Roman" w:hAnsi="Times New Roman" w:cs="Times New Roman"/>
                    </w:rPr>
                  </w:pPr>
                  <w:r>
                    <w:rPr>
                      <w:rFonts w:ascii="Times New Roman" w:hAnsi="Times New Roman" w:cs="Times New Roman"/>
                      <w:b/>
                    </w:rPr>
                    <w:t>Á</w:t>
                  </w:r>
                  <w:r w:rsidRPr="00D273E4">
                    <w:rPr>
                      <w:rFonts w:ascii="Times New Roman" w:hAnsi="Times New Roman" w:cs="Times New Roman"/>
                      <w:b/>
                    </w:rPr>
                    <w:t>ngulo</w:t>
                  </w:r>
                </w:p>
              </w:tc>
            </w:tr>
            <w:tr w:rsidR="002C5AC9" w14:paraId="2B88480A" w14:textId="77777777" w:rsidTr="00721476">
              <w:tc>
                <w:tcPr>
                  <w:tcW w:w="1344" w:type="dxa"/>
                </w:tcPr>
                <w:p w14:paraId="32B16987" w14:textId="77777777" w:rsidR="002C5AC9" w:rsidRDefault="002C5AC9" w:rsidP="00721476">
                  <w:pPr>
                    <w:jc w:val="center"/>
                    <w:rPr>
                      <w:rFonts w:ascii="Times New Roman" w:hAnsi="Times New Roman" w:cs="Times New Roman"/>
                    </w:rPr>
                  </w:pPr>
                </w:p>
                <w:p w14:paraId="5B2A30F7" w14:textId="77777777" w:rsidR="002C5AC9" w:rsidRDefault="002C5AC9" w:rsidP="00721476">
                  <w:pPr>
                    <w:jc w:val="center"/>
                    <w:rPr>
                      <w:rFonts w:ascii="Times New Roman" w:hAnsi="Times New Roman" w:cs="Times New Roman"/>
                    </w:rPr>
                  </w:pPr>
                  <w:r>
                    <w:rPr>
                      <w:rFonts w:ascii="Times New Roman" w:hAnsi="Times New Roman" w:cs="Times New Roman"/>
                    </w:rPr>
                    <w:t>Fresa</w:t>
                  </w:r>
                </w:p>
              </w:tc>
              <w:tc>
                <w:tcPr>
                  <w:tcW w:w="756" w:type="dxa"/>
                </w:tcPr>
                <w:p w14:paraId="7CA55429" w14:textId="77777777" w:rsidR="002C5AC9" w:rsidRDefault="002C5AC9" w:rsidP="00721476">
                  <w:pPr>
                    <w:jc w:val="center"/>
                    <w:rPr>
                      <w:rFonts w:ascii="Times New Roman" w:hAnsi="Times New Roman" w:cs="Times New Roman"/>
                    </w:rPr>
                  </w:pPr>
                </w:p>
                <w:p w14:paraId="6D9AA054" w14:textId="77777777" w:rsidR="002C5AC9" w:rsidRDefault="002C5AC9" w:rsidP="00721476">
                  <w:pPr>
                    <w:jc w:val="center"/>
                    <w:rPr>
                      <w:rFonts w:ascii="Times New Roman" w:hAnsi="Times New Roman" w:cs="Times New Roman"/>
                    </w:rPr>
                  </w:pPr>
                  <w:r>
                    <w:rPr>
                      <w:rFonts w:ascii="Times New Roman" w:hAnsi="Times New Roman" w:cs="Times New Roman"/>
                    </w:rPr>
                    <w:t>12</w:t>
                  </w:r>
                </w:p>
              </w:tc>
              <w:tc>
                <w:tcPr>
                  <w:tcW w:w="1561" w:type="dxa"/>
                </w:tcPr>
                <w:p w14:paraId="6005A509" w14:textId="77777777" w:rsidR="002C5AC9" w:rsidRDefault="007F3236" w:rsidP="00721476">
                  <w:r>
                    <w:rPr>
                      <w:position w:val="-6"/>
                      <w:sz w:val="24"/>
                      <w:szCs w:val="24"/>
                      <w:lang w:val="es-ES_tradnl"/>
                    </w:rPr>
                    <w:pict w14:anchorId="179A96F1">
                      <v:shape id="_x0000_i1026" type="#_x0000_t75" style="width:53.5pt;height:13.5pt">
                        <v:imagedata r:id="rId18" o:title=""/>
                      </v:shape>
                    </w:pict>
                  </w:r>
                  <w:r w:rsidR="002C5AC9">
                    <w:t xml:space="preserve">    </w:t>
                  </w:r>
                </w:p>
                <w:p w14:paraId="5399211C" w14:textId="77777777" w:rsidR="002C5AC9" w:rsidRDefault="002C5AC9" w:rsidP="00721476">
                  <w:pPr>
                    <w:rPr>
                      <w:rFonts w:ascii="Times New Roman" w:hAnsi="Times New Roman" w:cs="Times New Roman"/>
                    </w:rPr>
                  </w:pPr>
                  <w:r>
                    <w:rPr>
                      <w:position w:val="-6"/>
                    </w:rPr>
                    <w:t xml:space="preserve">      </w:t>
                  </w:r>
                  <w:r w:rsidR="002F3B46">
                    <w:rPr>
                      <w:position w:val="-6"/>
                      <w:sz w:val="24"/>
                      <w:szCs w:val="24"/>
                      <w:lang w:val="es-ES_tradnl"/>
                    </w:rPr>
                    <w:pict w14:anchorId="209D649C">
                      <v:shape id="_x0000_i1027" type="#_x0000_t75" style="width:38.5pt;height:14.5pt">
                        <v:imagedata r:id="rId19" o:title=""/>
                      </v:shape>
                    </w:pict>
                  </w:r>
                  <w:r>
                    <w:t xml:space="preserve">    </w:t>
                  </w:r>
                </w:p>
              </w:tc>
              <w:tc>
                <w:tcPr>
                  <w:tcW w:w="1516" w:type="dxa"/>
                </w:tcPr>
                <w:p w14:paraId="34981D05" w14:textId="77777777" w:rsidR="002C5AC9" w:rsidRDefault="002F3B46" w:rsidP="00721476">
                  <w:pPr>
                    <w:rPr>
                      <w:rFonts w:ascii="Times New Roman" w:hAnsi="Times New Roman" w:cs="Times New Roman"/>
                    </w:rPr>
                  </w:pPr>
                  <w:r>
                    <w:rPr>
                      <w:position w:val="-24"/>
                      <w:sz w:val="24"/>
                      <w:szCs w:val="24"/>
                      <w:lang w:val="es-ES_tradnl"/>
                    </w:rPr>
                    <w:pict w14:anchorId="51296BF8">
                      <v:shape id="_x0000_i1028" type="#_x0000_t75" style="width:65.5pt;height:31.5pt">
                        <v:imagedata r:id="rId20" o:title=""/>
                      </v:shape>
                    </w:pict>
                  </w:r>
                </w:p>
              </w:tc>
              <w:tc>
                <w:tcPr>
                  <w:tcW w:w="1112" w:type="dxa"/>
                </w:tcPr>
                <w:p w14:paraId="4A9E073B" w14:textId="77777777" w:rsidR="002C5AC9" w:rsidRDefault="007F3236" w:rsidP="00721476">
                  <w:pPr>
                    <w:rPr>
                      <w:rFonts w:ascii="Times New Roman" w:hAnsi="Times New Roman" w:cs="Times New Roman"/>
                    </w:rPr>
                  </w:pPr>
                  <w:r>
                    <w:rPr>
                      <w:position w:val="-4"/>
                      <w:sz w:val="24"/>
                      <w:szCs w:val="24"/>
                      <w:lang w:val="es-ES_tradnl"/>
                    </w:rPr>
                    <w:pict w14:anchorId="3D1FE4E2">
                      <v:shape id="_x0000_i1029" type="#_x0000_t75" style="width:25.5pt;height:13.5pt">
                        <v:imagedata r:id="rId21" o:title=""/>
                      </v:shape>
                    </w:pict>
                  </w:r>
                </w:p>
              </w:tc>
            </w:tr>
            <w:tr w:rsidR="002C5AC9" w14:paraId="66C80B82" w14:textId="77777777" w:rsidTr="00721476">
              <w:tc>
                <w:tcPr>
                  <w:tcW w:w="1344" w:type="dxa"/>
                </w:tcPr>
                <w:p w14:paraId="264066CD" w14:textId="77777777" w:rsidR="002C5AC9" w:rsidRDefault="002C5AC9" w:rsidP="00721476">
                  <w:pPr>
                    <w:jc w:val="center"/>
                    <w:rPr>
                      <w:rFonts w:ascii="Times New Roman" w:hAnsi="Times New Roman" w:cs="Times New Roman"/>
                    </w:rPr>
                  </w:pPr>
                </w:p>
                <w:p w14:paraId="0FB47EAC" w14:textId="77777777" w:rsidR="002C5AC9" w:rsidRDefault="002C5AC9" w:rsidP="00721476">
                  <w:pPr>
                    <w:jc w:val="center"/>
                    <w:rPr>
                      <w:rFonts w:ascii="Times New Roman" w:hAnsi="Times New Roman" w:cs="Times New Roman"/>
                    </w:rPr>
                  </w:pPr>
                  <w:r>
                    <w:rPr>
                      <w:rFonts w:ascii="Times New Roman" w:hAnsi="Times New Roman" w:cs="Times New Roman"/>
                    </w:rPr>
                    <w:t>Guanábana</w:t>
                  </w:r>
                </w:p>
              </w:tc>
              <w:tc>
                <w:tcPr>
                  <w:tcW w:w="756" w:type="dxa"/>
                </w:tcPr>
                <w:p w14:paraId="1A6C48CE" w14:textId="77777777" w:rsidR="002C5AC9" w:rsidRDefault="002C5AC9" w:rsidP="00721476">
                  <w:pPr>
                    <w:jc w:val="center"/>
                    <w:rPr>
                      <w:rFonts w:ascii="Times New Roman" w:hAnsi="Times New Roman" w:cs="Times New Roman"/>
                    </w:rPr>
                  </w:pPr>
                </w:p>
                <w:p w14:paraId="4731C2C7" w14:textId="77777777" w:rsidR="002C5AC9" w:rsidRDefault="002C5AC9" w:rsidP="00721476">
                  <w:pPr>
                    <w:jc w:val="center"/>
                    <w:rPr>
                      <w:rFonts w:ascii="Times New Roman" w:hAnsi="Times New Roman" w:cs="Times New Roman"/>
                    </w:rPr>
                  </w:pPr>
                  <w:r>
                    <w:rPr>
                      <w:rFonts w:ascii="Times New Roman" w:hAnsi="Times New Roman" w:cs="Times New Roman"/>
                    </w:rPr>
                    <w:t>4</w:t>
                  </w:r>
                </w:p>
              </w:tc>
              <w:tc>
                <w:tcPr>
                  <w:tcW w:w="1561" w:type="dxa"/>
                </w:tcPr>
                <w:p w14:paraId="5B0A321F" w14:textId="77777777" w:rsidR="002C5AC9" w:rsidRDefault="007F3236" w:rsidP="00721476">
                  <w:r>
                    <w:rPr>
                      <w:position w:val="-6"/>
                      <w:sz w:val="24"/>
                      <w:szCs w:val="24"/>
                      <w:lang w:val="es-ES_tradnl"/>
                    </w:rPr>
                    <w:pict w14:anchorId="0B9C7923">
                      <v:shape id="_x0000_i1030" type="#_x0000_t75" style="width:52.5pt;height:13.5pt">
                        <v:imagedata r:id="rId18" o:title=""/>
                      </v:shape>
                    </w:pict>
                  </w:r>
                  <w:r w:rsidR="002C5AC9">
                    <w:t xml:space="preserve">    </w:t>
                  </w:r>
                </w:p>
                <w:p w14:paraId="3131A355" w14:textId="77777777" w:rsidR="002C5AC9" w:rsidRDefault="002C5AC9" w:rsidP="00721476">
                  <w:pPr>
                    <w:rPr>
                      <w:rFonts w:ascii="Times New Roman" w:hAnsi="Times New Roman" w:cs="Times New Roman"/>
                    </w:rPr>
                  </w:pPr>
                  <w:r>
                    <w:t xml:space="preserve">      </w:t>
                  </w:r>
                  <w:r w:rsidR="002F3B46">
                    <w:rPr>
                      <w:position w:val="-6"/>
                      <w:sz w:val="24"/>
                      <w:szCs w:val="24"/>
                      <w:lang w:val="es-ES_tradnl"/>
                    </w:rPr>
                    <w:pict w14:anchorId="0CDFEEB0">
                      <v:shape id="_x0000_i1031" type="#_x0000_t75" style="width:34.5pt;height:14.5pt">
                        <v:imagedata r:id="rId22" o:title=""/>
                      </v:shape>
                    </w:pict>
                  </w:r>
                  <w:r>
                    <w:t xml:space="preserve">    </w:t>
                  </w:r>
                </w:p>
              </w:tc>
              <w:tc>
                <w:tcPr>
                  <w:tcW w:w="1516" w:type="dxa"/>
                </w:tcPr>
                <w:p w14:paraId="5853C613" w14:textId="77777777" w:rsidR="002C5AC9" w:rsidRDefault="002F3B46" w:rsidP="00721476">
                  <w:pPr>
                    <w:rPr>
                      <w:rFonts w:ascii="Times New Roman" w:hAnsi="Times New Roman" w:cs="Times New Roman"/>
                    </w:rPr>
                  </w:pPr>
                  <w:r>
                    <w:rPr>
                      <w:position w:val="-24"/>
                      <w:sz w:val="24"/>
                      <w:szCs w:val="24"/>
                      <w:lang w:val="es-ES_tradnl"/>
                    </w:rPr>
                    <w:pict w14:anchorId="05D4878B">
                      <v:shape id="_x0000_i1032" type="#_x0000_t75" style="width:59.5pt;height:31.5pt">
                        <v:imagedata r:id="rId23" o:title=""/>
                      </v:shape>
                    </w:pict>
                  </w:r>
                </w:p>
              </w:tc>
              <w:tc>
                <w:tcPr>
                  <w:tcW w:w="1112" w:type="dxa"/>
                </w:tcPr>
                <w:p w14:paraId="20E2AAB6" w14:textId="77777777" w:rsidR="002C5AC9" w:rsidRDefault="002F3B46" w:rsidP="00721476">
                  <w:r>
                    <w:rPr>
                      <w:position w:val="-6"/>
                      <w:sz w:val="24"/>
                      <w:szCs w:val="24"/>
                      <w:lang w:val="es-ES_tradnl"/>
                    </w:rPr>
                    <w:pict w14:anchorId="45609C6A">
                      <v:shape id="_x0000_i1033" type="#_x0000_t75" style="width:20pt;height:14.5pt">
                        <v:imagedata r:id="rId24" o:title=""/>
                      </v:shape>
                    </w:pict>
                  </w:r>
                </w:p>
                <w:p w14:paraId="32BBB97F" w14:textId="77777777" w:rsidR="002C5AC9" w:rsidRDefault="002C5AC9" w:rsidP="00721476">
                  <w:pPr>
                    <w:rPr>
                      <w:rFonts w:ascii="Times New Roman" w:hAnsi="Times New Roman" w:cs="Times New Roman"/>
                    </w:rPr>
                  </w:pPr>
                </w:p>
              </w:tc>
            </w:tr>
            <w:tr w:rsidR="002C5AC9" w14:paraId="1F56C803" w14:textId="77777777" w:rsidTr="00721476">
              <w:tc>
                <w:tcPr>
                  <w:tcW w:w="1344" w:type="dxa"/>
                </w:tcPr>
                <w:p w14:paraId="236E7A48" w14:textId="77777777" w:rsidR="002C5AC9" w:rsidRDefault="002C5AC9" w:rsidP="00721476">
                  <w:pPr>
                    <w:jc w:val="center"/>
                    <w:rPr>
                      <w:rFonts w:ascii="Times New Roman" w:hAnsi="Times New Roman" w:cs="Times New Roman"/>
                    </w:rPr>
                  </w:pPr>
                </w:p>
                <w:p w14:paraId="6055DFE4" w14:textId="77777777" w:rsidR="002C5AC9" w:rsidRDefault="002C5AC9" w:rsidP="00721476">
                  <w:pPr>
                    <w:jc w:val="center"/>
                    <w:rPr>
                      <w:rFonts w:ascii="Times New Roman" w:hAnsi="Times New Roman" w:cs="Times New Roman"/>
                    </w:rPr>
                  </w:pPr>
                  <w:r>
                    <w:rPr>
                      <w:rFonts w:ascii="Times New Roman" w:hAnsi="Times New Roman" w:cs="Times New Roman"/>
                    </w:rPr>
                    <w:t>Vainilla</w:t>
                  </w:r>
                </w:p>
              </w:tc>
              <w:tc>
                <w:tcPr>
                  <w:tcW w:w="756" w:type="dxa"/>
                </w:tcPr>
                <w:p w14:paraId="597B0F75" w14:textId="77777777" w:rsidR="002C5AC9" w:rsidRDefault="002C5AC9" w:rsidP="00721476">
                  <w:pPr>
                    <w:jc w:val="center"/>
                    <w:rPr>
                      <w:rFonts w:ascii="Times New Roman" w:hAnsi="Times New Roman" w:cs="Times New Roman"/>
                    </w:rPr>
                  </w:pPr>
                </w:p>
                <w:p w14:paraId="610CEF57" w14:textId="77777777" w:rsidR="002C5AC9" w:rsidRDefault="002C5AC9" w:rsidP="00721476">
                  <w:pPr>
                    <w:jc w:val="center"/>
                    <w:rPr>
                      <w:rFonts w:ascii="Times New Roman" w:hAnsi="Times New Roman" w:cs="Times New Roman"/>
                    </w:rPr>
                  </w:pPr>
                  <w:r>
                    <w:rPr>
                      <w:rFonts w:ascii="Times New Roman" w:hAnsi="Times New Roman" w:cs="Times New Roman"/>
                    </w:rPr>
                    <w:t>8</w:t>
                  </w:r>
                </w:p>
              </w:tc>
              <w:tc>
                <w:tcPr>
                  <w:tcW w:w="1561" w:type="dxa"/>
                </w:tcPr>
                <w:p w14:paraId="4846D5C4" w14:textId="77777777" w:rsidR="002C5AC9" w:rsidRDefault="007F3236" w:rsidP="00721476">
                  <w:r>
                    <w:rPr>
                      <w:position w:val="-6"/>
                      <w:sz w:val="24"/>
                      <w:szCs w:val="24"/>
                      <w:lang w:val="es-ES_tradnl"/>
                    </w:rPr>
                    <w:pict w14:anchorId="265D5BD6">
                      <v:shape id="_x0000_i1034" type="#_x0000_t75" style="width:52.5pt;height:13.5pt">
                        <v:imagedata r:id="rId18" o:title=""/>
                      </v:shape>
                    </w:pict>
                  </w:r>
                </w:p>
                <w:p w14:paraId="60838F07" w14:textId="77777777" w:rsidR="002C5AC9" w:rsidRDefault="002C5AC9" w:rsidP="00721476">
                  <w:pPr>
                    <w:rPr>
                      <w:rFonts w:ascii="Times New Roman" w:hAnsi="Times New Roman" w:cs="Times New Roman"/>
                    </w:rPr>
                  </w:pPr>
                  <w:r>
                    <w:t xml:space="preserve">      </w:t>
                  </w:r>
                  <w:r w:rsidR="002F3B46">
                    <w:rPr>
                      <w:position w:val="-6"/>
                      <w:sz w:val="24"/>
                      <w:szCs w:val="24"/>
                      <w:lang w:val="es-ES_tradnl"/>
                    </w:rPr>
                    <w:pict w14:anchorId="6698E599">
                      <v:shape id="_x0000_i1035" type="#_x0000_t75" style="width:33.5pt;height:14.5pt">
                        <v:imagedata r:id="rId25" o:title=""/>
                      </v:shape>
                    </w:pict>
                  </w:r>
                  <w:r>
                    <w:t xml:space="preserve">   </w:t>
                  </w:r>
                </w:p>
              </w:tc>
              <w:tc>
                <w:tcPr>
                  <w:tcW w:w="1516" w:type="dxa"/>
                </w:tcPr>
                <w:p w14:paraId="3212DCAE" w14:textId="77777777" w:rsidR="002C5AC9" w:rsidRDefault="007F3236" w:rsidP="00721476">
                  <w:pPr>
                    <w:rPr>
                      <w:rFonts w:ascii="Times New Roman" w:hAnsi="Times New Roman" w:cs="Times New Roman"/>
                    </w:rPr>
                  </w:pPr>
                  <w:r>
                    <w:rPr>
                      <w:position w:val="-24"/>
                      <w:sz w:val="24"/>
                      <w:szCs w:val="24"/>
                      <w:lang w:val="es-ES_tradnl"/>
                    </w:rPr>
                    <w:pict w14:anchorId="12AD1C04">
                      <v:shape id="_x0000_i1036" type="#_x0000_t75" style="width:59.5pt;height:31.5pt">
                        <v:imagedata r:id="rId26" o:title=""/>
                      </v:shape>
                    </w:pict>
                  </w:r>
                </w:p>
              </w:tc>
              <w:tc>
                <w:tcPr>
                  <w:tcW w:w="1112" w:type="dxa"/>
                </w:tcPr>
                <w:p w14:paraId="18A8D096" w14:textId="77777777" w:rsidR="002C5AC9" w:rsidRDefault="002F3B46" w:rsidP="00721476">
                  <w:pPr>
                    <w:rPr>
                      <w:rFonts w:ascii="Times New Roman" w:hAnsi="Times New Roman" w:cs="Times New Roman"/>
                    </w:rPr>
                  </w:pPr>
                  <w:r>
                    <w:rPr>
                      <w:position w:val="-6"/>
                      <w:sz w:val="24"/>
                      <w:szCs w:val="24"/>
                      <w:lang w:val="es-ES_tradnl"/>
                    </w:rPr>
                    <w:pict w14:anchorId="16187B7B">
                      <v:shape id="_x0000_i1037" type="#_x0000_t75" style="width:20pt;height:14.5pt">
                        <v:imagedata r:id="rId27" o:title=""/>
                      </v:shape>
                    </w:pict>
                  </w:r>
                </w:p>
              </w:tc>
            </w:tr>
            <w:tr w:rsidR="002C5AC9" w14:paraId="1CFF1E38" w14:textId="77777777" w:rsidTr="00721476">
              <w:tc>
                <w:tcPr>
                  <w:tcW w:w="1344" w:type="dxa"/>
                </w:tcPr>
                <w:p w14:paraId="5F43D36F" w14:textId="77777777" w:rsidR="002C5AC9" w:rsidRDefault="002C5AC9" w:rsidP="00721476">
                  <w:pPr>
                    <w:jc w:val="center"/>
                    <w:rPr>
                      <w:rFonts w:ascii="Times New Roman" w:hAnsi="Times New Roman" w:cs="Times New Roman"/>
                    </w:rPr>
                  </w:pPr>
                </w:p>
                <w:p w14:paraId="481339F1" w14:textId="77777777" w:rsidR="002C5AC9" w:rsidRDefault="002C5AC9" w:rsidP="00721476">
                  <w:pPr>
                    <w:jc w:val="center"/>
                    <w:rPr>
                      <w:rFonts w:ascii="Times New Roman" w:hAnsi="Times New Roman" w:cs="Times New Roman"/>
                    </w:rPr>
                  </w:pPr>
                  <w:r>
                    <w:rPr>
                      <w:rFonts w:ascii="Times New Roman" w:hAnsi="Times New Roman" w:cs="Times New Roman"/>
                    </w:rPr>
                    <w:t>Limón</w:t>
                  </w:r>
                </w:p>
              </w:tc>
              <w:tc>
                <w:tcPr>
                  <w:tcW w:w="756" w:type="dxa"/>
                </w:tcPr>
                <w:p w14:paraId="24A2AC9E" w14:textId="77777777" w:rsidR="002C5AC9" w:rsidRDefault="002C5AC9" w:rsidP="00721476">
                  <w:pPr>
                    <w:jc w:val="center"/>
                    <w:rPr>
                      <w:rFonts w:ascii="Times New Roman" w:hAnsi="Times New Roman" w:cs="Times New Roman"/>
                    </w:rPr>
                  </w:pPr>
                </w:p>
                <w:p w14:paraId="0FC4E99E" w14:textId="77777777" w:rsidR="002C5AC9" w:rsidRDefault="002C5AC9" w:rsidP="00721476">
                  <w:pPr>
                    <w:jc w:val="center"/>
                    <w:rPr>
                      <w:rFonts w:ascii="Times New Roman" w:hAnsi="Times New Roman" w:cs="Times New Roman"/>
                    </w:rPr>
                  </w:pPr>
                  <w:r>
                    <w:rPr>
                      <w:rFonts w:ascii="Times New Roman" w:hAnsi="Times New Roman" w:cs="Times New Roman"/>
                    </w:rPr>
                    <w:t>6</w:t>
                  </w:r>
                </w:p>
              </w:tc>
              <w:tc>
                <w:tcPr>
                  <w:tcW w:w="1561" w:type="dxa"/>
                </w:tcPr>
                <w:p w14:paraId="1042F911" w14:textId="77777777" w:rsidR="002C5AC9" w:rsidRDefault="007F3236" w:rsidP="00721476">
                  <w:r>
                    <w:rPr>
                      <w:position w:val="-6"/>
                      <w:sz w:val="24"/>
                      <w:szCs w:val="24"/>
                      <w:lang w:val="es-ES_tradnl"/>
                    </w:rPr>
                    <w:pict w14:anchorId="4445CFBC">
                      <v:shape id="_x0000_i1038" type="#_x0000_t75" style="width:52.5pt;height:13.5pt">
                        <v:imagedata r:id="rId18" o:title=""/>
                      </v:shape>
                    </w:pict>
                  </w:r>
                  <w:r w:rsidR="002C5AC9">
                    <w:t xml:space="preserve">   </w:t>
                  </w:r>
                </w:p>
                <w:p w14:paraId="7459AA29" w14:textId="77777777" w:rsidR="002C5AC9" w:rsidRDefault="002C5AC9" w:rsidP="00721476">
                  <w:pPr>
                    <w:rPr>
                      <w:rFonts w:ascii="Times New Roman" w:hAnsi="Times New Roman" w:cs="Times New Roman"/>
                    </w:rPr>
                  </w:pPr>
                  <w:r>
                    <w:t xml:space="preserve">      </w:t>
                  </w:r>
                  <w:r w:rsidR="002F3B46">
                    <w:rPr>
                      <w:position w:val="-6"/>
                      <w:sz w:val="24"/>
                      <w:szCs w:val="24"/>
                      <w:lang w:val="es-ES_tradnl"/>
                    </w:rPr>
                    <w:pict w14:anchorId="453F4606">
                      <v:shape id="_x0000_i1039" type="#_x0000_t75" style="width:33.5pt;height:14.5pt">
                        <v:imagedata r:id="rId28" o:title=""/>
                      </v:shape>
                    </w:pict>
                  </w:r>
                  <w:r>
                    <w:t xml:space="preserve">    </w:t>
                  </w:r>
                </w:p>
              </w:tc>
              <w:tc>
                <w:tcPr>
                  <w:tcW w:w="1516" w:type="dxa"/>
                </w:tcPr>
                <w:p w14:paraId="2EE1CE72" w14:textId="77777777" w:rsidR="002C5AC9" w:rsidRDefault="002F3B46" w:rsidP="00721476">
                  <w:pPr>
                    <w:rPr>
                      <w:rFonts w:ascii="Times New Roman" w:hAnsi="Times New Roman" w:cs="Times New Roman"/>
                    </w:rPr>
                  </w:pPr>
                  <w:r>
                    <w:rPr>
                      <w:position w:val="-24"/>
                      <w:sz w:val="24"/>
                      <w:szCs w:val="24"/>
                      <w:lang w:val="es-ES_tradnl"/>
                    </w:rPr>
                    <w:pict w14:anchorId="276E2F25">
                      <v:shape id="_x0000_i1040" type="#_x0000_t75" style="width:59.5pt;height:31.5pt">
                        <v:imagedata r:id="rId29" o:title=""/>
                      </v:shape>
                    </w:pict>
                  </w:r>
                </w:p>
              </w:tc>
              <w:tc>
                <w:tcPr>
                  <w:tcW w:w="1112" w:type="dxa"/>
                </w:tcPr>
                <w:p w14:paraId="27B9C674" w14:textId="77777777" w:rsidR="002C5AC9" w:rsidRDefault="007F3236" w:rsidP="00721476">
                  <w:pPr>
                    <w:rPr>
                      <w:rFonts w:ascii="Times New Roman" w:hAnsi="Times New Roman" w:cs="Times New Roman"/>
                    </w:rPr>
                  </w:pPr>
                  <w:r>
                    <w:rPr>
                      <w:position w:val="-4"/>
                      <w:sz w:val="24"/>
                      <w:szCs w:val="24"/>
                      <w:lang w:val="es-ES_tradnl"/>
                    </w:rPr>
                    <w:pict w14:anchorId="4913658C">
                      <v:shape id="_x0000_i1041" type="#_x0000_t75" style="width:21.5pt;height:12.5pt">
                        <v:imagedata r:id="rId30" o:title=""/>
                      </v:shape>
                    </w:pict>
                  </w:r>
                </w:p>
              </w:tc>
            </w:tr>
          </w:tbl>
          <w:p w14:paraId="0237082A" w14:textId="20A68E17" w:rsidR="002C5AC9" w:rsidDel="007F3236" w:rsidRDefault="002C5AC9" w:rsidP="00721476">
            <w:pPr>
              <w:rPr>
                <w:del w:id="30" w:author="Lzambrano" w:date="2016-03-14T11:17:00Z"/>
                <w:rFonts w:ascii="Times New Roman" w:hAnsi="Times New Roman" w:cs="Times New Roman"/>
                <w:color w:val="000000"/>
                <w:sz w:val="24"/>
                <w:szCs w:val="24"/>
              </w:rPr>
            </w:pPr>
          </w:p>
          <w:p w14:paraId="1440E11E" w14:textId="30A5CD71" w:rsidR="002C5AC9" w:rsidDel="007F3236" w:rsidRDefault="002C5AC9" w:rsidP="00721476">
            <w:pPr>
              <w:rPr>
                <w:del w:id="31" w:author="Lzambrano" w:date="2016-03-14T11:17:00Z"/>
                <w:rFonts w:ascii="Times New Roman" w:hAnsi="Times New Roman" w:cs="Times New Roman"/>
                <w:color w:val="000000"/>
                <w:sz w:val="24"/>
                <w:szCs w:val="24"/>
              </w:rPr>
            </w:pPr>
          </w:p>
          <w:p w14:paraId="1808F5AC" w14:textId="63C72DA8" w:rsidR="002C5AC9" w:rsidDel="007F3236" w:rsidRDefault="002C5AC9" w:rsidP="00721476">
            <w:pPr>
              <w:rPr>
                <w:del w:id="32" w:author="Lzambrano" w:date="2016-03-14T11:17:00Z"/>
                <w:rFonts w:ascii="Times New Roman" w:hAnsi="Times New Roman" w:cs="Times New Roman"/>
                <w:color w:val="000000"/>
                <w:sz w:val="24"/>
                <w:szCs w:val="24"/>
              </w:rPr>
            </w:pPr>
          </w:p>
          <w:p w14:paraId="2AC593B0" w14:textId="6B2F7C6A" w:rsidR="002C5AC9" w:rsidDel="007F3236" w:rsidRDefault="002C5AC9" w:rsidP="00721476">
            <w:pPr>
              <w:rPr>
                <w:del w:id="33" w:author="Lzambrano" w:date="2016-03-14T11:17:00Z"/>
                <w:rFonts w:ascii="Times New Roman" w:hAnsi="Times New Roman" w:cs="Times New Roman"/>
                <w:color w:val="000000"/>
                <w:sz w:val="24"/>
                <w:szCs w:val="24"/>
              </w:rPr>
            </w:pPr>
          </w:p>
          <w:p w14:paraId="78BF965C" w14:textId="17C4EE6A" w:rsidR="002C5AC9" w:rsidDel="007F3236" w:rsidRDefault="002C5AC9" w:rsidP="00721476">
            <w:pPr>
              <w:rPr>
                <w:del w:id="34" w:author="Lzambrano" w:date="2016-03-14T11:17:00Z"/>
                <w:rFonts w:ascii="Times New Roman" w:hAnsi="Times New Roman" w:cs="Times New Roman"/>
                <w:color w:val="000000"/>
                <w:sz w:val="24"/>
                <w:szCs w:val="24"/>
              </w:rPr>
            </w:pPr>
          </w:p>
          <w:p w14:paraId="68F835F0" w14:textId="78FB0E61" w:rsidR="002C5AC9" w:rsidDel="007F3236" w:rsidRDefault="002C5AC9" w:rsidP="00721476">
            <w:pPr>
              <w:rPr>
                <w:del w:id="35" w:author="Lzambrano" w:date="2016-03-14T11:17:00Z"/>
                <w:rFonts w:ascii="Times New Roman" w:hAnsi="Times New Roman" w:cs="Times New Roman"/>
                <w:color w:val="000000"/>
                <w:sz w:val="24"/>
                <w:szCs w:val="24"/>
              </w:rPr>
            </w:pPr>
          </w:p>
          <w:p w14:paraId="153A3565" w14:textId="52639014" w:rsidR="002C5AC9" w:rsidDel="007F3236" w:rsidRDefault="002C5AC9" w:rsidP="00721476">
            <w:pPr>
              <w:rPr>
                <w:del w:id="36" w:author="Lzambrano" w:date="2016-03-14T11:17:00Z"/>
                <w:rFonts w:ascii="Times New Roman" w:hAnsi="Times New Roman" w:cs="Times New Roman"/>
                <w:color w:val="000000"/>
                <w:sz w:val="24"/>
                <w:szCs w:val="24"/>
              </w:rPr>
            </w:pPr>
          </w:p>
          <w:p w14:paraId="751F2B2C" w14:textId="509B3E62" w:rsidR="002C5AC9" w:rsidDel="007F3236" w:rsidRDefault="002C5AC9" w:rsidP="00721476">
            <w:pPr>
              <w:rPr>
                <w:del w:id="37" w:author="Lzambrano" w:date="2016-03-14T11:17:00Z"/>
                <w:rFonts w:ascii="Times New Roman" w:hAnsi="Times New Roman" w:cs="Times New Roman"/>
                <w:color w:val="000000"/>
                <w:sz w:val="24"/>
                <w:szCs w:val="24"/>
              </w:rPr>
            </w:pPr>
          </w:p>
          <w:p w14:paraId="47C81BC3" w14:textId="6EB51DC0" w:rsidR="002C5AC9" w:rsidDel="007F3236" w:rsidRDefault="002C5AC9" w:rsidP="00721476">
            <w:pPr>
              <w:rPr>
                <w:del w:id="38" w:author="Lzambrano" w:date="2016-03-14T11:17:00Z"/>
                <w:rFonts w:ascii="Times New Roman" w:hAnsi="Times New Roman" w:cs="Times New Roman"/>
                <w:color w:val="000000"/>
                <w:sz w:val="24"/>
                <w:szCs w:val="24"/>
              </w:rPr>
            </w:pPr>
          </w:p>
          <w:p w14:paraId="62DDED84" w14:textId="77777777" w:rsidR="002C5AC9" w:rsidRPr="007B3A77" w:rsidRDefault="002C5AC9" w:rsidP="00721476">
            <w:pPr>
              <w:rPr>
                <w:rFonts w:ascii="Times New Roman" w:hAnsi="Times New Roman" w:cs="Times New Roman"/>
                <w:color w:val="000000"/>
                <w:sz w:val="24"/>
                <w:szCs w:val="24"/>
              </w:rPr>
            </w:pPr>
          </w:p>
        </w:tc>
      </w:tr>
      <w:tr w:rsidR="002C5AC9" w:rsidRPr="007B3A77" w14:paraId="114E5BED" w14:textId="77777777" w:rsidTr="00721476">
        <w:tc>
          <w:tcPr>
            <w:tcW w:w="2518" w:type="dxa"/>
          </w:tcPr>
          <w:p w14:paraId="1BEF8F38" w14:textId="77777777" w:rsidR="002C5AC9" w:rsidRPr="007B3A77" w:rsidRDefault="002C5AC9"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lastRenderedPageBreak/>
              <w:t>Pie de imagen</w:t>
            </w:r>
          </w:p>
        </w:tc>
        <w:tc>
          <w:tcPr>
            <w:tcW w:w="6515" w:type="dxa"/>
          </w:tcPr>
          <w:p w14:paraId="5056141C" w14:textId="77777777" w:rsidR="002C5AC9" w:rsidRPr="007B3A77" w:rsidRDefault="002C5AC9" w:rsidP="007214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Proporciones para la elaboración del diagrama circular. </w:t>
            </w:r>
          </w:p>
        </w:tc>
      </w:tr>
      <w:tr w:rsidR="002C5AC9" w:rsidRPr="007B3A77" w14:paraId="7E15F3E5" w14:textId="77777777" w:rsidTr="00721476">
        <w:tc>
          <w:tcPr>
            <w:tcW w:w="2518" w:type="dxa"/>
          </w:tcPr>
          <w:p w14:paraId="06296034" w14:textId="77777777" w:rsidR="002C5AC9" w:rsidRPr="007B3A77" w:rsidRDefault="002C5AC9"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Ubicación del pie de imagen</w:t>
            </w:r>
          </w:p>
        </w:tc>
        <w:tc>
          <w:tcPr>
            <w:tcW w:w="6515" w:type="dxa"/>
          </w:tcPr>
          <w:p w14:paraId="7C5C5AD7" w14:textId="77777777" w:rsidR="002C5AC9" w:rsidRPr="007B3A77" w:rsidRDefault="002C5AC9" w:rsidP="00721476">
            <w:pPr>
              <w:rPr>
                <w:rFonts w:ascii="Times New Roman" w:hAnsi="Times New Roman" w:cs="Times New Roman"/>
                <w:color w:val="000000"/>
                <w:sz w:val="24"/>
                <w:szCs w:val="24"/>
              </w:rPr>
            </w:pPr>
            <w:r w:rsidRPr="007B3A77">
              <w:rPr>
                <w:rFonts w:ascii="Times New Roman" w:hAnsi="Times New Roman" w:cs="Times New Roman"/>
                <w:color w:val="000000"/>
                <w:sz w:val="24"/>
                <w:szCs w:val="24"/>
              </w:rPr>
              <w:t xml:space="preserve">Inferior </w:t>
            </w:r>
          </w:p>
        </w:tc>
      </w:tr>
    </w:tbl>
    <w:p w14:paraId="2B3A99E5" w14:textId="77777777" w:rsidR="002C5AC9" w:rsidRPr="007B3A77" w:rsidRDefault="002C5AC9" w:rsidP="002C5AC9">
      <w:pPr>
        <w:spacing w:after="0"/>
        <w:rPr>
          <w:rFonts w:ascii="Times New Roman" w:hAnsi="Times New Roman" w:cs="Times New Roman"/>
          <w:highlight w:val="yellow"/>
        </w:rPr>
      </w:pPr>
    </w:p>
    <w:p w14:paraId="022EA9DB" w14:textId="4D0C39CF" w:rsidR="002C5AC9" w:rsidRPr="00273223" w:rsidRDefault="002C5AC9" w:rsidP="002C5AC9">
      <w:pPr>
        <w:spacing w:after="0"/>
        <w:rPr>
          <w:rFonts w:ascii="Times New Roman" w:hAnsi="Times New Roman" w:cs="Times New Roman"/>
        </w:rPr>
      </w:pPr>
      <w:r w:rsidRPr="00273223">
        <w:rPr>
          <w:rFonts w:ascii="Times New Roman" w:hAnsi="Times New Roman" w:cs="Times New Roman"/>
        </w:rPr>
        <w:t xml:space="preserve">Conociendo </w:t>
      </w:r>
      <w:r w:rsidR="00662F0C">
        <w:rPr>
          <w:rFonts w:ascii="Times New Roman" w:hAnsi="Times New Roman" w:cs="Times New Roman"/>
        </w:rPr>
        <w:t>el</w:t>
      </w:r>
      <w:ins w:id="39" w:author="mercyranjel" w:date="2016-02-09T15:32:00Z">
        <w:r w:rsidR="00662F0C" w:rsidRPr="00273223">
          <w:rPr>
            <w:rFonts w:ascii="Times New Roman" w:hAnsi="Times New Roman" w:cs="Times New Roman"/>
          </w:rPr>
          <w:t xml:space="preserve"> </w:t>
        </w:r>
      </w:ins>
      <w:r w:rsidRPr="00273223">
        <w:rPr>
          <w:rFonts w:ascii="Times New Roman" w:hAnsi="Times New Roman" w:cs="Times New Roman"/>
        </w:rPr>
        <w:t>ángulo que representa cada una de las clases se construye el diagrama circular.</w:t>
      </w:r>
    </w:p>
    <w:p w14:paraId="5336EADC" w14:textId="77777777" w:rsidR="002C5AC9" w:rsidRPr="00273223" w:rsidRDefault="002C5AC9" w:rsidP="002C5AC9">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1781"/>
        <w:gridCol w:w="7273"/>
      </w:tblGrid>
      <w:tr w:rsidR="002C5AC9" w:rsidRPr="007B3A77" w14:paraId="3D7896BE" w14:textId="77777777" w:rsidTr="00721476">
        <w:tc>
          <w:tcPr>
            <w:tcW w:w="9033" w:type="dxa"/>
            <w:gridSpan w:val="2"/>
            <w:shd w:val="clear" w:color="auto" w:fill="0D0D0D" w:themeFill="text1" w:themeFillTint="F2"/>
          </w:tcPr>
          <w:p w14:paraId="7CDCCB85" w14:textId="77777777" w:rsidR="002C5AC9" w:rsidRPr="007B3A77" w:rsidRDefault="002C5AC9" w:rsidP="0072147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Imagen (fotografía, gráfica o ilustración)</w:t>
            </w:r>
          </w:p>
        </w:tc>
      </w:tr>
      <w:tr w:rsidR="002C5AC9" w:rsidRPr="007B3A77" w14:paraId="155EB373" w14:textId="77777777" w:rsidTr="00721476">
        <w:tc>
          <w:tcPr>
            <w:tcW w:w="2518" w:type="dxa"/>
          </w:tcPr>
          <w:p w14:paraId="563BC061" w14:textId="77777777" w:rsidR="002C5AC9" w:rsidRPr="007B3A77" w:rsidRDefault="002C5AC9"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4D501C68" w14:textId="77777777" w:rsidR="002C5AC9" w:rsidRPr="007B3A77" w:rsidRDefault="002C5AC9" w:rsidP="00721476">
            <w:pPr>
              <w:rPr>
                <w:rFonts w:ascii="Times New Roman" w:hAnsi="Times New Roman" w:cs="Times New Roman"/>
                <w:b/>
                <w:color w:val="000000"/>
                <w:sz w:val="24"/>
                <w:szCs w:val="24"/>
              </w:rPr>
            </w:pPr>
            <w:r>
              <w:rPr>
                <w:rFonts w:ascii="Times New Roman" w:hAnsi="Times New Roman" w:cs="Times New Roman"/>
                <w:color w:val="000000"/>
                <w:sz w:val="24"/>
                <w:szCs w:val="24"/>
              </w:rPr>
              <w:t>MA_06_14_IMG13</w:t>
            </w:r>
          </w:p>
        </w:tc>
      </w:tr>
      <w:tr w:rsidR="002C5AC9" w:rsidRPr="007B3A77" w14:paraId="7B731E42" w14:textId="77777777" w:rsidTr="00721476">
        <w:tc>
          <w:tcPr>
            <w:tcW w:w="2518" w:type="dxa"/>
          </w:tcPr>
          <w:p w14:paraId="6D170B4E" w14:textId="77777777" w:rsidR="002C5AC9" w:rsidRPr="007B3A77" w:rsidRDefault="002C5AC9"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2819A8F2" w14:textId="77777777" w:rsidR="002C5AC9" w:rsidRPr="007B3A77" w:rsidRDefault="002C5AC9" w:rsidP="00721476">
            <w:pPr>
              <w:rPr>
                <w:rFonts w:ascii="Times New Roman" w:hAnsi="Times New Roman" w:cs="Times New Roman"/>
                <w:color w:val="000000"/>
                <w:sz w:val="24"/>
                <w:szCs w:val="24"/>
              </w:rPr>
            </w:pPr>
            <w:r>
              <w:rPr>
                <w:rFonts w:ascii="Times New Roman" w:hAnsi="Times New Roman" w:cs="Times New Roman"/>
                <w:color w:val="000000"/>
                <w:sz w:val="24"/>
                <w:szCs w:val="24"/>
              </w:rPr>
              <w:t>D</w:t>
            </w:r>
            <w:r w:rsidRPr="007B3A77">
              <w:rPr>
                <w:rFonts w:ascii="Times New Roman" w:hAnsi="Times New Roman" w:cs="Times New Roman"/>
                <w:color w:val="000000"/>
                <w:sz w:val="24"/>
                <w:szCs w:val="24"/>
              </w:rPr>
              <w:t>iagrama circular</w:t>
            </w:r>
          </w:p>
        </w:tc>
      </w:tr>
      <w:tr w:rsidR="002C5AC9" w:rsidRPr="007B3A77" w14:paraId="1F842272" w14:textId="77777777" w:rsidTr="00721476">
        <w:tc>
          <w:tcPr>
            <w:tcW w:w="2518" w:type="dxa"/>
          </w:tcPr>
          <w:p w14:paraId="0A5CBBB9" w14:textId="77777777" w:rsidR="002C5AC9" w:rsidRPr="007B3A77" w:rsidRDefault="002C5AC9"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Código Shutterstock (o URL o la ruta en AulaPlaneta)</w:t>
            </w:r>
          </w:p>
        </w:tc>
        <w:tc>
          <w:tcPr>
            <w:tcW w:w="6515" w:type="dxa"/>
          </w:tcPr>
          <w:p w14:paraId="229A517F" w14:textId="77777777" w:rsidR="002C5AC9" w:rsidRPr="007B3A77" w:rsidRDefault="002C5AC9" w:rsidP="00721476">
            <w:pPr>
              <w:rPr>
                <w:rFonts w:ascii="Times New Roman" w:hAnsi="Times New Roman" w:cs="Times New Roman"/>
                <w:color w:val="000000"/>
                <w:sz w:val="24"/>
                <w:szCs w:val="24"/>
              </w:rPr>
            </w:pPr>
            <w:r w:rsidRPr="007B3A77">
              <w:rPr>
                <w:rFonts w:ascii="Times New Roman" w:hAnsi="Times New Roman" w:cs="Times New Roman"/>
                <w:noProof/>
                <w:lang w:val="es-CO" w:eastAsia="es-CO"/>
              </w:rPr>
              <w:drawing>
                <wp:inline distT="0" distB="0" distL="0" distR="0" wp14:anchorId="082B942A" wp14:editId="0ADFBCBE">
                  <wp:extent cx="4481335" cy="1014095"/>
                  <wp:effectExtent l="0" t="0" r="0" b="1905"/>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4412" t="21433" r="16836" b="46871"/>
                          <a:stretch/>
                        </pic:blipFill>
                        <pic:spPr bwMode="auto">
                          <a:xfrm>
                            <a:off x="0" y="0"/>
                            <a:ext cx="4482836" cy="101443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5352BD6" w14:textId="77777777" w:rsidR="002C5AC9" w:rsidRPr="007B3A77" w:rsidRDefault="002C5AC9" w:rsidP="00721476">
            <w:pPr>
              <w:rPr>
                <w:rFonts w:ascii="Times New Roman" w:hAnsi="Times New Roman" w:cs="Times New Roman"/>
                <w:color w:val="000000"/>
                <w:sz w:val="24"/>
                <w:szCs w:val="24"/>
              </w:rPr>
            </w:pPr>
          </w:p>
          <w:p w14:paraId="33DF7B26" w14:textId="77777777" w:rsidR="002C5AC9" w:rsidRPr="007B3A77" w:rsidRDefault="002C5AC9" w:rsidP="00721476">
            <w:pPr>
              <w:rPr>
                <w:rFonts w:ascii="Times New Roman" w:hAnsi="Times New Roman" w:cs="Times New Roman"/>
                <w:color w:val="000000"/>
                <w:sz w:val="24"/>
                <w:szCs w:val="24"/>
              </w:rPr>
            </w:pPr>
          </w:p>
        </w:tc>
      </w:tr>
      <w:tr w:rsidR="002C5AC9" w:rsidRPr="007B3A77" w14:paraId="2A491755" w14:textId="77777777" w:rsidTr="00721476">
        <w:tc>
          <w:tcPr>
            <w:tcW w:w="2518" w:type="dxa"/>
          </w:tcPr>
          <w:p w14:paraId="2B2A2763" w14:textId="77777777" w:rsidR="002C5AC9" w:rsidRPr="007B3A77" w:rsidRDefault="002C5AC9"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Pie de imagen</w:t>
            </w:r>
          </w:p>
        </w:tc>
        <w:tc>
          <w:tcPr>
            <w:tcW w:w="6515" w:type="dxa"/>
          </w:tcPr>
          <w:p w14:paraId="0B35CEBE" w14:textId="6912923D" w:rsidR="002C5AC9" w:rsidRPr="007B3A77" w:rsidRDefault="002C5AC9" w:rsidP="00721476">
            <w:pPr>
              <w:rPr>
                <w:rFonts w:ascii="Times New Roman" w:hAnsi="Times New Roman" w:cs="Times New Roman"/>
                <w:color w:val="000000"/>
                <w:sz w:val="24"/>
                <w:szCs w:val="24"/>
              </w:rPr>
            </w:pPr>
            <w:r w:rsidRPr="007B3A77">
              <w:rPr>
                <w:rFonts w:ascii="Times New Roman" w:hAnsi="Times New Roman" w:cs="Times New Roman"/>
                <w:color w:val="000000"/>
                <w:sz w:val="24"/>
                <w:szCs w:val="24"/>
              </w:rPr>
              <w:t xml:space="preserve">Se </w:t>
            </w:r>
            <w:r>
              <w:rPr>
                <w:rFonts w:ascii="Times New Roman" w:hAnsi="Times New Roman" w:cs="Times New Roman"/>
                <w:color w:val="000000"/>
                <w:sz w:val="24"/>
                <w:szCs w:val="24"/>
              </w:rPr>
              <w:t>dibuja</w:t>
            </w:r>
            <w:r w:rsidRPr="007B3A77">
              <w:rPr>
                <w:rFonts w:ascii="Times New Roman" w:hAnsi="Times New Roman" w:cs="Times New Roman"/>
                <w:color w:val="000000"/>
                <w:sz w:val="24"/>
                <w:szCs w:val="24"/>
              </w:rPr>
              <w:t xml:space="preserve"> una circun</w:t>
            </w:r>
            <w:r>
              <w:rPr>
                <w:rFonts w:ascii="Times New Roman" w:hAnsi="Times New Roman" w:cs="Times New Roman"/>
                <w:color w:val="000000"/>
                <w:sz w:val="24"/>
                <w:szCs w:val="24"/>
              </w:rPr>
              <w:t>ferencia, el centro y un radio</w:t>
            </w:r>
            <w:ins w:id="40" w:author="mercyranjel" w:date="2016-02-09T15:33:00Z">
              <w:r w:rsidR="00662F0C">
                <w:rPr>
                  <w:rFonts w:ascii="Times New Roman" w:hAnsi="Times New Roman" w:cs="Times New Roman"/>
                  <w:color w:val="000000"/>
                  <w:sz w:val="24"/>
                  <w:szCs w:val="24"/>
                </w:rPr>
                <w:t>;</w:t>
              </w:r>
            </w:ins>
            <w:r>
              <w:rPr>
                <w:rFonts w:ascii="Times New Roman" w:hAnsi="Times New Roman" w:cs="Times New Roman"/>
                <w:color w:val="000000"/>
                <w:sz w:val="24"/>
                <w:szCs w:val="24"/>
              </w:rPr>
              <w:t xml:space="preserve"> luego</w:t>
            </w:r>
            <w:ins w:id="41" w:author="mercyranjel" w:date="2016-02-09T15:33:00Z">
              <w:r w:rsidR="00662F0C">
                <w:rPr>
                  <w:rFonts w:ascii="Times New Roman" w:hAnsi="Times New Roman" w:cs="Times New Roman"/>
                  <w:color w:val="000000"/>
                  <w:sz w:val="24"/>
                  <w:szCs w:val="24"/>
                </w:rPr>
                <w:t>,</w:t>
              </w:r>
            </w:ins>
            <w:r>
              <w:rPr>
                <w:rFonts w:ascii="Times New Roman" w:hAnsi="Times New Roman" w:cs="Times New Roman"/>
                <w:color w:val="000000"/>
                <w:sz w:val="24"/>
                <w:szCs w:val="24"/>
              </w:rPr>
              <w:t xml:space="preserve"> se construyen </w:t>
            </w:r>
            <w:r w:rsidRPr="007B3A77">
              <w:rPr>
                <w:rFonts w:ascii="Times New Roman" w:hAnsi="Times New Roman" w:cs="Times New Roman"/>
                <w:color w:val="000000"/>
                <w:sz w:val="24"/>
                <w:szCs w:val="24"/>
              </w:rPr>
              <w:t>los ángulos que representan</w:t>
            </w:r>
            <w:r>
              <w:rPr>
                <w:rFonts w:ascii="Times New Roman" w:hAnsi="Times New Roman" w:cs="Times New Roman"/>
                <w:color w:val="000000"/>
                <w:sz w:val="24"/>
                <w:szCs w:val="24"/>
              </w:rPr>
              <w:t xml:space="preserve"> a</w:t>
            </w:r>
            <w:r w:rsidRPr="007B3A77">
              <w:rPr>
                <w:rFonts w:ascii="Times New Roman" w:hAnsi="Times New Roman" w:cs="Times New Roman"/>
                <w:color w:val="000000"/>
                <w:sz w:val="24"/>
                <w:szCs w:val="24"/>
              </w:rPr>
              <w:t xml:space="preserve"> cada clase.</w:t>
            </w:r>
          </w:p>
        </w:tc>
      </w:tr>
      <w:tr w:rsidR="002C5AC9" w:rsidRPr="007B3A77" w14:paraId="57ED6078" w14:textId="77777777" w:rsidTr="00721476">
        <w:tc>
          <w:tcPr>
            <w:tcW w:w="2518" w:type="dxa"/>
          </w:tcPr>
          <w:p w14:paraId="5110D638" w14:textId="77777777" w:rsidR="002C5AC9" w:rsidRPr="007B3A77" w:rsidRDefault="002C5AC9"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Ubicación del pie de imagen</w:t>
            </w:r>
          </w:p>
        </w:tc>
        <w:tc>
          <w:tcPr>
            <w:tcW w:w="6515" w:type="dxa"/>
          </w:tcPr>
          <w:p w14:paraId="0DF700FB" w14:textId="77777777" w:rsidR="002C5AC9" w:rsidRPr="007B3A77" w:rsidRDefault="002C5AC9" w:rsidP="00721476">
            <w:pPr>
              <w:rPr>
                <w:rFonts w:ascii="Times New Roman" w:hAnsi="Times New Roman" w:cs="Times New Roman"/>
                <w:color w:val="000000"/>
                <w:sz w:val="24"/>
                <w:szCs w:val="24"/>
              </w:rPr>
            </w:pPr>
            <w:r w:rsidRPr="007B3A77">
              <w:rPr>
                <w:rFonts w:ascii="Times New Roman" w:hAnsi="Times New Roman" w:cs="Times New Roman"/>
                <w:color w:val="000000"/>
                <w:sz w:val="24"/>
                <w:szCs w:val="24"/>
              </w:rPr>
              <w:t xml:space="preserve">Inferior </w:t>
            </w:r>
          </w:p>
        </w:tc>
      </w:tr>
    </w:tbl>
    <w:p w14:paraId="489AB9C7" w14:textId="77777777" w:rsidR="002C5AC9" w:rsidRPr="007B3A77" w:rsidRDefault="002C5AC9" w:rsidP="002C5AC9">
      <w:pPr>
        <w:spacing w:after="0"/>
        <w:rPr>
          <w:rFonts w:ascii="Times New Roman" w:hAnsi="Times New Roman" w:cs="Times New Roman"/>
          <w:highlight w:val="yellow"/>
        </w:rPr>
      </w:pPr>
    </w:p>
    <w:p w14:paraId="72D5ED7E" w14:textId="0881186A" w:rsidR="002C5AC9" w:rsidRDefault="002C5AC9" w:rsidP="002C5AC9">
      <w:pPr>
        <w:spacing w:after="0"/>
        <w:rPr>
          <w:rFonts w:ascii="Times New Roman" w:hAnsi="Times New Roman" w:cs="Times New Roman"/>
        </w:rPr>
      </w:pPr>
      <w:r w:rsidRPr="00AE22FF">
        <w:rPr>
          <w:rFonts w:ascii="Times New Roman" w:hAnsi="Times New Roman" w:cs="Times New Roman"/>
        </w:rPr>
        <w:t>Finalmente, se colorea cada sector y se escribe una convención para cada sabor.</w:t>
      </w:r>
      <w:r>
        <w:rPr>
          <w:rFonts w:ascii="Times New Roman" w:hAnsi="Times New Roman" w:cs="Times New Roman"/>
        </w:rPr>
        <w:t xml:space="preserve"> Dentro de cada sector se escribe la frecuencia absoluta correspondiente o el respectivo porcentaje.</w:t>
      </w:r>
    </w:p>
    <w:p w14:paraId="1404F1B0" w14:textId="77777777" w:rsidR="002C5AC9" w:rsidRDefault="002C5AC9" w:rsidP="002C5AC9">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1488"/>
        <w:gridCol w:w="7340"/>
      </w:tblGrid>
      <w:tr w:rsidR="002C5AC9" w:rsidRPr="007B3A77" w14:paraId="7375C297" w14:textId="77777777" w:rsidTr="00721476">
        <w:tc>
          <w:tcPr>
            <w:tcW w:w="8828" w:type="dxa"/>
            <w:gridSpan w:val="2"/>
            <w:shd w:val="clear" w:color="auto" w:fill="0D0D0D" w:themeFill="text1" w:themeFillTint="F2"/>
          </w:tcPr>
          <w:p w14:paraId="1CB8AA9B" w14:textId="77777777" w:rsidR="002C5AC9" w:rsidRPr="007B3A77" w:rsidRDefault="002C5AC9" w:rsidP="0072147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Imagen (fotografía, gráfica o ilustración)</w:t>
            </w:r>
          </w:p>
        </w:tc>
      </w:tr>
      <w:tr w:rsidR="002C5AC9" w:rsidRPr="007B3A77" w14:paraId="134F354B" w14:textId="77777777" w:rsidTr="00721476">
        <w:tc>
          <w:tcPr>
            <w:tcW w:w="1488" w:type="dxa"/>
          </w:tcPr>
          <w:p w14:paraId="07B7033C" w14:textId="77777777" w:rsidR="002C5AC9" w:rsidRPr="007B3A77" w:rsidRDefault="002C5AC9"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7340" w:type="dxa"/>
          </w:tcPr>
          <w:p w14:paraId="1303C953" w14:textId="77777777" w:rsidR="002C5AC9" w:rsidRPr="007B3A77" w:rsidRDefault="002C5AC9" w:rsidP="00721476">
            <w:pPr>
              <w:rPr>
                <w:rFonts w:ascii="Times New Roman" w:hAnsi="Times New Roman" w:cs="Times New Roman"/>
                <w:b/>
                <w:color w:val="000000"/>
                <w:sz w:val="24"/>
                <w:szCs w:val="24"/>
              </w:rPr>
            </w:pPr>
            <w:r w:rsidRPr="007B3A77">
              <w:rPr>
                <w:rFonts w:ascii="Times New Roman" w:hAnsi="Times New Roman" w:cs="Times New Roman"/>
                <w:color w:val="000000"/>
                <w:sz w:val="24"/>
                <w:szCs w:val="24"/>
              </w:rPr>
              <w:t>MA_06_14_IMG1</w:t>
            </w:r>
            <w:r>
              <w:rPr>
                <w:rFonts w:ascii="Times New Roman" w:hAnsi="Times New Roman" w:cs="Times New Roman"/>
                <w:color w:val="000000"/>
                <w:sz w:val="24"/>
                <w:szCs w:val="24"/>
              </w:rPr>
              <w:t>4</w:t>
            </w:r>
          </w:p>
        </w:tc>
      </w:tr>
      <w:tr w:rsidR="002C5AC9" w:rsidRPr="007B3A77" w14:paraId="448AC103" w14:textId="77777777" w:rsidTr="00721476">
        <w:tc>
          <w:tcPr>
            <w:tcW w:w="1488" w:type="dxa"/>
          </w:tcPr>
          <w:p w14:paraId="60BC444D" w14:textId="77777777" w:rsidR="002C5AC9" w:rsidRPr="007B3A77" w:rsidRDefault="002C5AC9"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7340" w:type="dxa"/>
          </w:tcPr>
          <w:p w14:paraId="319537CF" w14:textId="77777777" w:rsidR="002C5AC9" w:rsidRPr="007B3A77" w:rsidRDefault="002C5AC9" w:rsidP="00721476">
            <w:pPr>
              <w:rPr>
                <w:rFonts w:ascii="Times New Roman" w:hAnsi="Times New Roman" w:cs="Times New Roman"/>
                <w:color w:val="000000"/>
                <w:sz w:val="24"/>
                <w:szCs w:val="24"/>
              </w:rPr>
            </w:pPr>
            <w:r>
              <w:rPr>
                <w:rFonts w:ascii="Times New Roman" w:hAnsi="Times New Roman" w:cs="Times New Roman"/>
                <w:color w:val="000000"/>
                <w:sz w:val="24"/>
                <w:szCs w:val="24"/>
              </w:rPr>
              <w:t>D</w:t>
            </w:r>
            <w:r w:rsidRPr="007B3A77">
              <w:rPr>
                <w:rFonts w:ascii="Times New Roman" w:hAnsi="Times New Roman" w:cs="Times New Roman"/>
                <w:color w:val="000000"/>
                <w:sz w:val="24"/>
                <w:szCs w:val="24"/>
              </w:rPr>
              <w:t>iagrama circular</w:t>
            </w:r>
          </w:p>
        </w:tc>
      </w:tr>
      <w:tr w:rsidR="002C5AC9" w:rsidRPr="007B3A77" w14:paraId="1167DD84" w14:textId="77777777" w:rsidTr="00721476">
        <w:tblPrEx>
          <w:tblCellMar>
            <w:left w:w="70" w:type="dxa"/>
            <w:right w:w="70" w:type="dxa"/>
          </w:tblCellMar>
        </w:tblPrEx>
        <w:tc>
          <w:tcPr>
            <w:tcW w:w="1488" w:type="dxa"/>
          </w:tcPr>
          <w:p w14:paraId="1A1B6E81" w14:textId="77777777" w:rsidR="002C5AC9" w:rsidRPr="007B3A77" w:rsidRDefault="002C5AC9"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lastRenderedPageBreak/>
              <w:t>Código Shutterstock (o URL o la ruta en AulaPlaneta)</w:t>
            </w:r>
          </w:p>
        </w:tc>
        <w:tc>
          <w:tcPr>
            <w:tcW w:w="7340" w:type="dxa"/>
          </w:tcPr>
          <w:p w14:paraId="296AF93F" w14:textId="77777777" w:rsidR="002C5AC9" w:rsidRPr="007B3A77" w:rsidRDefault="002C5AC9" w:rsidP="00721476">
            <w:pPr>
              <w:rPr>
                <w:rFonts w:ascii="Times New Roman" w:hAnsi="Times New Roman" w:cs="Times New Roman"/>
                <w:color w:val="000000"/>
                <w:sz w:val="24"/>
                <w:szCs w:val="24"/>
              </w:rPr>
            </w:pPr>
            <w:r>
              <w:rPr>
                <w:noProof/>
                <w:lang w:val="es-CO" w:eastAsia="es-CO"/>
              </w:rPr>
              <w:drawing>
                <wp:inline distT="0" distB="0" distL="0" distR="0" wp14:anchorId="44588251" wp14:editId="128C273C">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7E8AA13" w14:textId="77777777" w:rsidR="002C5AC9" w:rsidRPr="007B3A77" w:rsidRDefault="002C5AC9" w:rsidP="00721476">
            <w:pPr>
              <w:rPr>
                <w:rFonts w:ascii="Times New Roman" w:hAnsi="Times New Roman" w:cs="Times New Roman"/>
                <w:color w:val="000000"/>
                <w:sz w:val="24"/>
                <w:szCs w:val="24"/>
              </w:rPr>
            </w:pPr>
          </w:p>
          <w:p w14:paraId="03D1599F" w14:textId="77777777" w:rsidR="002C5AC9" w:rsidRPr="007B3A77" w:rsidRDefault="002C5AC9" w:rsidP="00721476">
            <w:pPr>
              <w:rPr>
                <w:rFonts w:ascii="Times New Roman" w:hAnsi="Times New Roman" w:cs="Times New Roman"/>
                <w:color w:val="000000"/>
                <w:sz w:val="24"/>
                <w:szCs w:val="24"/>
              </w:rPr>
            </w:pPr>
          </w:p>
        </w:tc>
      </w:tr>
      <w:tr w:rsidR="002C5AC9" w:rsidRPr="007B3A77" w14:paraId="6B9C843C" w14:textId="77777777" w:rsidTr="00721476">
        <w:tc>
          <w:tcPr>
            <w:tcW w:w="1488" w:type="dxa"/>
          </w:tcPr>
          <w:p w14:paraId="58A9BFA2" w14:textId="77777777" w:rsidR="002C5AC9" w:rsidRPr="007B3A77" w:rsidRDefault="002C5AC9"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Pie de imagen</w:t>
            </w:r>
          </w:p>
        </w:tc>
        <w:tc>
          <w:tcPr>
            <w:tcW w:w="7340" w:type="dxa"/>
          </w:tcPr>
          <w:p w14:paraId="032989EA" w14:textId="77777777" w:rsidR="002C5AC9" w:rsidRPr="007B3A77" w:rsidRDefault="002C5AC9" w:rsidP="00721476">
            <w:pPr>
              <w:rPr>
                <w:rFonts w:ascii="Times New Roman" w:hAnsi="Times New Roman" w:cs="Times New Roman"/>
                <w:color w:val="000000"/>
                <w:sz w:val="24"/>
                <w:szCs w:val="24"/>
              </w:rPr>
            </w:pPr>
            <w:r w:rsidRPr="007B3A77">
              <w:rPr>
                <w:rFonts w:ascii="Times New Roman" w:hAnsi="Times New Roman" w:cs="Times New Roman"/>
                <w:color w:val="000000"/>
                <w:sz w:val="24"/>
                <w:szCs w:val="24"/>
              </w:rPr>
              <w:t xml:space="preserve">Es necesario ubicar las convenciones de cada clase para poder interpretar la información del diagrama. </w:t>
            </w:r>
          </w:p>
        </w:tc>
      </w:tr>
      <w:tr w:rsidR="002C5AC9" w:rsidRPr="007B3A77" w14:paraId="79703511" w14:textId="77777777" w:rsidTr="00721476">
        <w:tc>
          <w:tcPr>
            <w:tcW w:w="1488" w:type="dxa"/>
          </w:tcPr>
          <w:p w14:paraId="6E89F4C5" w14:textId="77777777" w:rsidR="002C5AC9" w:rsidRPr="007B3A77" w:rsidRDefault="002C5AC9"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Ubicación del pie de imagen</w:t>
            </w:r>
          </w:p>
        </w:tc>
        <w:tc>
          <w:tcPr>
            <w:tcW w:w="7340" w:type="dxa"/>
          </w:tcPr>
          <w:p w14:paraId="3D802DF7" w14:textId="77777777" w:rsidR="002C5AC9" w:rsidRPr="007B3A77" w:rsidRDefault="002C5AC9" w:rsidP="00721476">
            <w:pPr>
              <w:rPr>
                <w:rFonts w:ascii="Times New Roman" w:hAnsi="Times New Roman" w:cs="Times New Roman"/>
                <w:color w:val="000000"/>
                <w:sz w:val="24"/>
                <w:szCs w:val="24"/>
              </w:rPr>
            </w:pPr>
            <w:r>
              <w:rPr>
                <w:rFonts w:ascii="Times New Roman" w:hAnsi="Times New Roman" w:cs="Times New Roman"/>
                <w:color w:val="000000"/>
                <w:sz w:val="24"/>
                <w:szCs w:val="24"/>
              </w:rPr>
              <w:t>Inferior</w:t>
            </w:r>
          </w:p>
        </w:tc>
      </w:tr>
    </w:tbl>
    <w:p w14:paraId="60B0D34C" w14:textId="77777777" w:rsidR="002C5AC9" w:rsidRDefault="002C5AC9" w:rsidP="002C5AC9">
      <w:pPr>
        <w:spacing w:after="0"/>
        <w:rPr>
          <w:rFonts w:ascii="Times New Roman" w:hAnsi="Times New Roman" w:cs="Times New Roman"/>
          <w:highlight w:val="yellow"/>
        </w:rPr>
      </w:pPr>
    </w:p>
    <w:p w14:paraId="7AA6E9D7" w14:textId="77777777" w:rsidR="002C5AC9" w:rsidRDefault="002C5AC9" w:rsidP="002C5AC9">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2C5AC9" w:rsidRPr="00FC56C2" w14:paraId="0E219A73" w14:textId="77777777" w:rsidTr="00721476">
        <w:tc>
          <w:tcPr>
            <w:tcW w:w="9033" w:type="dxa"/>
            <w:gridSpan w:val="2"/>
            <w:shd w:val="clear" w:color="auto" w:fill="000000" w:themeFill="text1"/>
          </w:tcPr>
          <w:p w14:paraId="7065D823" w14:textId="77777777" w:rsidR="002C5AC9" w:rsidRPr="00FC56C2" w:rsidRDefault="002C5AC9" w:rsidP="00721476">
            <w:pPr>
              <w:jc w:val="center"/>
              <w:rPr>
                <w:rFonts w:ascii="Times New Roman" w:hAnsi="Times New Roman" w:cs="Times New Roman"/>
                <w:b/>
                <w:sz w:val="24"/>
                <w:szCs w:val="24"/>
              </w:rPr>
            </w:pPr>
            <w:r w:rsidRPr="00FC56C2">
              <w:rPr>
                <w:rFonts w:ascii="Times New Roman" w:hAnsi="Times New Roman" w:cs="Times New Roman"/>
                <w:b/>
                <w:sz w:val="24"/>
                <w:szCs w:val="24"/>
              </w:rPr>
              <w:t>Profundiza (recurso de exposición)</w:t>
            </w:r>
          </w:p>
        </w:tc>
      </w:tr>
      <w:tr w:rsidR="002C5AC9" w:rsidRPr="00FC56C2" w14:paraId="446DC308" w14:textId="77777777" w:rsidTr="00721476">
        <w:tc>
          <w:tcPr>
            <w:tcW w:w="2518" w:type="dxa"/>
          </w:tcPr>
          <w:p w14:paraId="3A2ED843" w14:textId="77777777" w:rsidR="002C5AC9" w:rsidRPr="00FC56C2" w:rsidRDefault="002C5AC9" w:rsidP="00721476">
            <w:pPr>
              <w:rPr>
                <w:rFonts w:ascii="Times New Roman" w:hAnsi="Times New Roman" w:cs="Times New Roman"/>
                <w:b/>
                <w:sz w:val="24"/>
                <w:szCs w:val="24"/>
              </w:rPr>
            </w:pPr>
            <w:r w:rsidRPr="00FC56C2">
              <w:rPr>
                <w:rFonts w:ascii="Times New Roman" w:hAnsi="Times New Roman" w:cs="Times New Roman"/>
                <w:b/>
                <w:sz w:val="24"/>
                <w:szCs w:val="24"/>
              </w:rPr>
              <w:t>Código</w:t>
            </w:r>
          </w:p>
        </w:tc>
        <w:tc>
          <w:tcPr>
            <w:tcW w:w="6515" w:type="dxa"/>
          </w:tcPr>
          <w:p w14:paraId="322B5BCE" w14:textId="77777777" w:rsidR="002C5AC9" w:rsidRPr="00FC56C2" w:rsidRDefault="002C5AC9" w:rsidP="00721476">
            <w:pPr>
              <w:rPr>
                <w:rFonts w:ascii="Times New Roman" w:hAnsi="Times New Roman" w:cs="Times New Roman"/>
                <w:b/>
                <w:sz w:val="24"/>
                <w:szCs w:val="24"/>
              </w:rPr>
            </w:pPr>
            <w:r w:rsidRPr="00FC56C2">
              <w:rPr>
                <w:rFonts w:ascii="Times New Roman" w:hAnsi="Times New Roman" w:cs="Times New Roman"/>
                <w:sz w:val="24"/>
                <w:szCs w:val="24"/>
              </w:rPr>
              <w:t xml:space="preserve">MA_06_14_REC100 </w:t>
            </w:r>
          </w:p>
        </w:tc>
      </w:tr>
      <w:tr w:rsidR="002C5AC9" w:rsidRPr="00FC56C2" w14:paraId="536CDD68" w14:textId="77777777" w:rsidTr="00721476">
        <w:tc>
          <w:tcPr>
            <w:tcW w:w="2518" w:type="dxa"/>
          </w:tcPr>
          <w:p w14:paraId="41DFD18A" w14:textId="77777777" w:rsidR="002C5AC9" w:rsidRPr="00FC56C2" w:rsidRDefault="002C5AC9" w:rsidP="00721476">
            <w:pPr>
              <w:rPr>
                <w:rFonts w:ascii="Times New Roman" w:hAnsi="Times New Roman" w:cs="Times New Roman"/>
                <w:sz w:val="24"/>
                <w:szCs w:val="24"/>
              </w:rPr>
            </w:pPr>
            <w:r w:rsidRPr="00FC56C2">
              <w:rPr>
                <w:rFonts w:ascii="Times New Roman" w:hAnsi="Times New Roman" w:cs="Times New Roman"/>
                <w:b/>
                <w:sz w:val="24"/>
                <w:szCs w:val="24"/>
              </w:rPr>
              <w:t>Título</w:t>
            </w:r>
          </w:p>
        </w:tc>
        <w:tc>
          <w:tcPr>
            <w:tcW w:w="6515" w:type="dxa"/>
          </w:tcPr>
          <w:p w14:paraId="4276677C" w14:textId="77777777" w:rsidR="002C5AC9" w:rsidRPr="00FC56C2" w:rsidRDefault="002C5AC9" w:rsidP="00721476">
            <w:pPr>
              <w:rPr>
                <w:rFonts w:ascii="Times New Roman" w:hAnsi="Times New Roman" w:cs="Times New Roman"/>
                <w:sz w:val="24"/>
                <w:szCs w:val="24"/>
              </w:rPr>
            </w:pPr>
            <w:r w:rsidRPr="00FC56C2">
              <w:rPr>
                <w:rFonts w:ascii="Times New Roman" w:hAnsi="Times New Roman" w:cs="Times New Roman"/>
                <w:sz w:val="24"/>
                <w:szCs w:val="24"/>
              </w:rPr>
              <w:t>Representación gráfica de información estadística</w:t>
            </w:r>
          </w:p>
        </w:tc>
      </w:tr>
      <w:tr w:rsidR="002C5AC9" w:rsidRPr="00FC56C2" w14:paraId="56A28E90" w14:textId="77777777" w:rsidTr="00721476">
        <w:tc>
          <w:tcPr>
            <w:tcW w:w="2518" w:type="dxa"/>
          </w:tcPr>
          <w:p w14:paraId="1276C510" w14:textId="77777777" w:rsidR="002C5AC9" w:rsidRPr="00FC56C2" w:rsidRDefault="002C5AC9" w:rsidP="00721476">
            <w:pPr>
              <w:rPr>
                <w:rFonts w:ascii="Times New Roman" w:hAnsi="Times New Roman" w:cs="Times New Roman"/>
                <w:sz w:val="24"/>
                <w:szCs w:val="24"/>
              </w:rPr>
            </w:pPr>
            <w:r w:rsidRPr="00FC56C2">
              <w:rPr>
                <w:rFonts w:ascii="Times New Roman" w:hAnsi="Times New Roman" w:cs="Times New Roman"/>
                <w:b/>
                <w:sz w:val="24"/>
                <w:szCs w:val="24"/>
              </w:rPr>
              <w:t>Descripción</w:t>
            </w:r>
          </w:p>
        </w:tc>
        <w:tc>
          <w:tcPr>
            <w:tcW w:w="6515" w:type="dxa"/>
          </w:tcPr>
          <w:p w14:paraId="7172A7F6" w14:textId="77777777" w:rsidR="002C5AC9" w:rsidRPr="00FC56C2" w:rsidRDefault="002C5AC9" w:rsidP="00721476">
            <w:pPr>
              <w:rPr>
                <w:rFonts w:ascii="Times New Roman" w:hAnsi="Times New Roman" w:cs="Times New Roman"/>
                <w:sz w:val="24"/>
                <w:szCs w:val="24"/>
              </w:rPr>
            </w:pPr>
            <w:r w:rsidRPr="00FC56C2">
              <w:rPr>
                <w:rFonts w:ascii="Times New Roman" w:hAnsi="Times New Roman" w:cs="Times New Roman"/>
                <w:sz w:val="24"/>
                <w:szCs w:val="24"/>
              </w:rPr>
              <w:t>Interactivo que explica cómo se representa gráficamente la información</w:t>
            </w:r>
          </w:p>
        </w:tc>
      </w:tr>
    </w:tbl>
    <w:p w14:paraId="35441071" w14:textId="77777777" w:rsidR="002C5AC9" w:rsidRPr="007B3A77" w:rsidRDefault="002C5AC9" w:rsidP="002C5AC9">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2C5AC9" w:rsidRPr="007B3A77" w14:paraId="60817090" w14:textId="77777777" w:rsidTr="00721476">
        <w:tc>
          <w:tcPr>
            <w:tcW w:w="9033" w:type="dxa"/>
            <w:gridSpan w:val="2"/>
            <w:shd w:val="clear" w:color="auto" w:fill="000000" w:themeFill="text1"/>
          </w:tcPr>
          <w:p w14:paraId="0F3788A2" w14:textId="77777777" w:rsidR="002C5AC9" w:rsidRPr="007B3A77" w:rsidRDefault="002C5AC9" w:rsidP="0072147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Practica (recurso de ejercitación)</w:t>
            </w:r>
          </w:p>
        </w:tc>
      </w:tr>
      <w:tr w:rsidR="002C5AC9" w:rsidRPr="007B3A77" w14:paraId="3B654DC4" w14:textId="77777777" w:rsidTr="00721476">
        <w:tc>
          <w:tcPr>
            <w:tcW w:w="2518" w:type="dxa"/>
          </w:tcPr>
          <w:p w14:paraId="60C8299D" w14:textId="77777777" w:rsidR="002C5AC9" w:rsidRPr="007B3A77" w:rsidRDefault="002C5AC9"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79F15C0D" w14:textId="77777777" w:rsidR="002C5AC9" w:rsidRPr="007B3A77" w:rsidRDefault="002C5AC9" w:rsidP="00721476">
            <w:pPr>
              <w:rPr>
                <w:rFonts w:ascii="Times New Roman" w:hAnsi="Times New Roman" w:cs="Times New Roman"/>
                <w:b/>
                <w:color w:val="000000"/>
                <w:sz w:val="24"/>
                <w:szCs w:val="24"/>
              </w:rPr>
            </w:pPr>
            <w:r>
              <w:rPr>
                <w:rFonts w:ascii="Times New Roman" w:hAnsi="Times New Roman" w:cs="Times New Roman"/>
                <w:color w:val="000000"/>
                <w:sz w:val="24"/>
                <w:szCs w:val="24"/>
              </w:rPr>
              <w:t>MA</w:t>
            </w:r>
            <w:r w:rsidRPr="007B3A77">
              <w:rPr>
                <w:rFonts w:ascii="Times New Roman" w:hAnsi="Times New Roman" w:cs="Times New Roman"/>
                <w:color w:val="000000"/>
                <w:sz w:val="24"/>
                <w:szCs w:val="24"/>
              </w:rPr>
              <w:t>_0</w:t>
            </w:r>
            <w:r>
              <w:rPr>
                <w:rFonts w:ascii="Times New Roman" w:hAnsi="Times New Roman" w:cs="Times New Roman"/>
                <w:color w:val="000000"/>
                <w:sz w:val="24"/>
                <w:szCs w:val="24"/>
              </w:rPr>
              <w:t>6</w:t>
            </w:r>
            <w:r w:rsidRPr="007B3A77">
              <w:rPr>
                <w:rFonts w:ascii="Times New Roman" w:hAnsi="Times New Roman" w:cs="Times New Roman"/>
                <w:color w:val="000000"/>
                <w:sz w:val="24"/>
                <w:szCs w:val="24"/>
              </w:rPr>
              <w:t>_</w:t>
            </w:r>
            <w:r>
              <w:rPr>
                <w:rFonts w:ascii="Times New Roman" w:hAnsi="Times New Roman" w:cs="Times New Roman"/>
                <w:color w:val="000000"/>
                <w:sz w:val="24"/>
                <w:szCs w:val="24"/>
              </w:rPr>
              <w:t>14</w:t>
            </w:r>
            <w:r w:rsidRPr="007B3A77">
              <w:rPr>
                <w:rFonts w:ascii="Times New Roman" w:hAnsi="Times New Roman" w:cs="Times New Roman"/>
                <w:color w:val="000000"/>
                <w:sz w:val="24"/>
                <w:szCs w:val="24"/>
              </w:rPr>
              <w:t>_REC</w:t>
            </w:r>
            <w:r>
              <w:rPr>
                <w:rFonts w:ascii="Times New Roman" w:hAnsi="Times New Roman" w:cs="Times New Roman"/>
                <w:color w:val="000000"/>
                <w:sz w:val="24"/>
                <w:szCs w:val="24"/>
              </w:rPr>
              <w:t>11</w:t>
            </w:r>
            <w:r w:rsidRPr="007B3A77">
              <w:rPr>
                <w:rFonts w:ascii="Times New Roman" w:hAnsi="Times New Roman" w:cs="Times New Roman"/>
                <w:color w:val="000000"/>
                <w:sz w:val="24"/>
                <w:szCs w:val="24"/>
              </w:rPr>
              <w:t>0</w:t>
            </w:r>
          </w:p>
        </w:tc>
      </w:tr>
      <w:tr w:rsidR="002C5AC9" w:rsidRPr="007B3A77" w14:paraId="73F15393" w14:textId="77777777" w:rsidTr="00721476">
        <w:tc>
          <w:tcPr>
            <w:tcW w:w="2518" w:type="dxa"/>
          </w:tcPr>
          <w:p w14:paraId="38653989" w14:textId="77777777" w:rsidR="002C5AC9" w:rsidRPr="007B3A77" w:rsidRDefault="002C5AC9"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Título</w:t>
            </w:r>
          </w:p>
        </w:tc>
        <w:tc>
          <w:tcPr>
            <w:tcW w:w="6515" w:type="dxa"/>
          </w:tcPr>
          <w:p w14:paraId="1E5D14BD" w14:textId="77777777" w:rsidR="002C5AC9" w:rsidRPr="007B3A77" w:rsidRDefault="002C5AC9" w:rsidP="00721476">
            <w:pPr>
              <w:rPr>
                <w:rFonts w:ascii="Times New Roman" w:hAnsi="Times New Roman" w:cs="Times New Roman"/>
                <w:color w:val="000000"/>
                <w:sz w:val="24"/>
                <w:szCs w:val="24"/>
              </w:rPr>
            </w:pPr>
            <w:r w:rsidRPr="00F143C5">
              <w:rPr>
                <w:rFonts w:ascii="Times New Roman" w:hAnsi="Times New Roman" w:cs="Times New Roman"/>
                <w:color w:val="000000"/>
                <w:sz w:val="24"/>
                <w:szCs w:val="24"/>
              </w:rPr>
              <w:t>Analiza gráficas estadísticas</w:t>
            </w:r>
          </w:p>
        </w:tc>
      </w:tr>
      <w:tr w:rsidR="002C5AC9" w:rsidRPr="007B3A77" w14:paraId="7A377FD4" w14:textId="77777777" w:rsidTr="00721476">
        <w:tc>
          <w:tcPr>
            <w:tcW w:w="2518" w:type="dxa"/>
          </w:tcPr>
          <w:p w14:paraId="0C202218" w14:textId="77777777" w:rsidR="002C5AC9" w:rsidRPr="007B3A77" w:rsidRDefault="002C5AC9"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47C8B794" w14:textId="77777777" w:rsidR="002C5AC9" w:rsidRPr="007B3A77" w:rsidRDefault="002C5AC9" w:rsidP="00721476">
            <w:pPr>
              <w:rPr>
                <w:rFonts w:ascii="Times New Roman" w:hAnsi="Times New Roman" w:cs="Times New Roman"/>
                <w:color w:val="000000"/>
                <w:sz w:val="24"/>
                <w:szCs w:val="24"/>
              </w:rPr>
            </w:pPr>
            <w:r w:rsidRPr="00F143C5">
              <w:rPr>
                <w:rFonts w:ascii="Times New Roman" w:hAnsi="Times New Roman" w:cs="Times New Roman"/>
                <w:color w:val="000000"/>
                <w:sz w:val="24"/>
                <w:szCs w:val="24"/>
              </w:rPr>
              <w:t>Actividad que propone analizar gráficas estadísticas</w:t>
            </w:r>
          </w:p>
        </w:tc>
      </w:tr>
    </w:tbl>
    <w:p w14:paraId="3E2FEAC4" w14:textId="77777777" w:rsidR="002C5AC9" w:rsidRDefault="002C5AC9" w:rsidP="002C5AC9">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2C5AC9" w:rsidRPr="007B3A77" w14:paraId="07082900" w14:textId="77777777" w:rsidTr="00721476">
        <w:tc>
          <w:tcPr>
            <w:tcW w:w="9033" w:type="dxa"/>
            <w:gridSpan w:val="2"/>
            <w:shd w:val="clear" w:color="auto" w:fill="000000" w:themeFill="text1"/>
          </w:tcPr>
          <w:p w14:paraId="4F4E39B1" w14:textId="77777777" w:rsidR="002C5AC9" w:rsidRPr="007B3A77" w:rsidRDefault="002C5AC9" w:rsidP="0072147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Practica (recurso de ejercitación)</w:t>
            </w:r>
          </w:p>
        </w:tc>
      </w:tr>
      <w:tr w:rsidR="002C5AC9" w:rsidRPr="007B3A77" w14:paraId="5084CB09" w14:textId="77777777" w:rsidTr="00721476">
        <w:tc>
          <w:tcPr>
            <w:tcW w:w="2518" w:type="dxa"/>
          </w:tcPr>
          <w:p w14:paraId="5F19957A" w14:textId="77777777" w:rsidR="002C5AC9" w:rsidRPr="007B3A77" w:rsidRDefault="002C5AC9"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7388572A" w14:textId="77777777" w:rsidR="002C5AC9" w:rsidRPr="007B3A77" w:rsidRDefault="002C5AC9" w:rsidP="00721476">
            <w:pPr>
              <w:rPr>
                <w:rFonts w:ascii="Times New Roman" w:hAnsi="Times New Roman" w:cs="Times New Roman"/>
                <w:b/>
                <w:color w:val="000000"/>
                <w:sz w:val="24"/>
                <w:szCs w:val="24"/>
              </w:rPr>
            </w:pPr>
            <w:r>
              <w:rPr>
                <w:rFonts w:ascii="Times New Roman" w:hAnsi="Times New Roman" w:cs="Times New Roman"/>
                <w:color w:val="000000"/>
                <w:sz w:val="24"/>
                <w:szCs w:val="24"/>
              </w:rPr>
              <w:t>MA</w:t>
            </w:r>
            <w:r w:rsidRPr="007B3A77">
              <w:rPr>
                <w:rFonts w:ascii="Times New Roman" w:hAnsi="Times New Roman" w:cs="Times New Roman"/>
                <w:color w:val="000000"/>
                <w:sz w:val="24"/>
                <w:szCs w:val="24"/>
              </w:rPr>
              <w:t>_0</w:t>
            </w:r>
            <w:r>
              <w:rPr>
                <w:rFonts w:ascii="Times New Roman" w:hAnsi="Times New Roman" w:cs="Times New Roman"/>
                <w:color w:val="000000"/>
                <w:sz w:val="24"/>
                <w:szCs w:val="24"/>
              </w:rPr>
              <w:t>6</w:t>
            </w:r>
            <w:r w:rsidRPr="007B3A77">
              <w:rPr>
                <w:rFonts w:ascii="Times New Roman" w:hAnsi="Times New Roman" w:cs="Times New Roman"/>
                <w:color w:val="000000"/>
                <w:sz w:val="24"/>
                <w:szCs w:val="24"/>
              </w:rPr>
              <w:t>_</w:t>
            </w:r>
            <w:r>
              <w:rPr>
                <w:rFonts w:ascii="Times New Roman" w:hAnsi="Times New Roman" w:cs="Times New Roman"/>
                <w:color w:val="000000"/>
                <w:sz w:val="24"/>
                <w:szCs w:val="24"/>
              </w:rPr>
              <w:t>14</w:t>
            </w:r>
            <w:r w:rsidRPr="007B3A77">
              <w:rPr>
                <w:rFonts w:ascii="Times New Roman" w:hAnsi="Times New Roman" w:cs="Times New Roman"/>
                <w:color w:val="000000"/>
                <w:sz w:val="24"/>
                <w:szCs w:val="24"/>
              </w:rPr>
              <w:t>_REC</w:t>
            </w:r>
            <w:r>
              <w:rPr>
                <w:rFonts w:ascii="Times New Roman" w:hAnsi="Times New Roman" w:cs="Times New Roman"/>
                <w:color w:val="000000"/>
                <w:sz w:val="24"/>
                <w:szCs w:val="24"/>
              </w:rPr>
              <w:t>12</w:t>
            </w:r>
            <w:r w:rsidRPr="007B3A77">
              <w:rPr>
                <w:rFonts w:ascii="Times New Roman" w:hAnsi="Times New Roman" w:cs="Times New Roman"/>
                <w:color w:val="000000"/>
                <w:sz w:val="24"/>
                <w:szCs w:val="24"/>
              </w:rPr>
              <w:t>0</w:t>
            </w:r>
          </w:p>
        </w:tc>
      </w:tr>
      <w:tr w:rsidR="002C5AC9" w:rsidRPr="007B3A77" w14:paraId="6F3FAB95" w14:textId="77777777" w:rsidTr="00721476">
        <w:tc>
          <w:tcPr>
            <w:tcW w:w="2518" w:type="dxa"/>
          </w:tcPr>
          <w:p w14:paraId="116DFDF3" w14:textId="77777777" w:rsidR="002C5AC9" w:rsidRPr="007B3A77" w:rsidRDefault="002C5AC9"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Título</w:t>
            </w:r>
          </w:p>
        </w:tc>
        <w:tc>
          <w:tcPr>
            <w:tcW w:w="6515" w:type="dxa"/>
          </w:tcPr>
          <w:p w14:paraId="43B41969" w14:textId="77777777" w:rsidR="002C5AC9" w:rsidRPr="007B3A77" w:rsidRDefault="002C5AC9" w:rsidP="00721476">
            <w:pPr>
              <w:rPr>
                <w:rFonts w:ascii="Times New Roman" w:hAnsi="Times New Roman" w:cs="Times New Roman"/>
                <w:color w:val="000000"/>
                <w:sz w:val="24"/>
                <w:szCs w:val="24"/>
              </w:rPr>
            </w:pPr>
            <w:r w:rsidRPr="00F143C5">
              <w:rPr>
                <w:rFonts w:ascii="Times New Roman" w:hAnsi="Times New Roman" w:cs="Times New Roman"/>
                <w:color w:val="000000"/>
                <w:sz w:val="24"/>
                <w:szCs w:val="24"/>
              </w:rPr>
              <w:t>Analiza gráficas de medios de transporte</w:t>
            </w:r>
          </w:p>
        </w:tc>
      </w:tr>
      <w:tr w:rsidR="002C5AC9" w:rsidRPr="007B3A77" w14:paraId="181CB3F7" w14:textId="77777777" w:rsidTr="00721476">
        <w:tc>
          <w:tcPr>
            <w:tcW w:w="2518" w:type="dxa"/>
          </w:tcPr>
          <w:p w14:paraId="78A6562E" w14:textId="77777777" w:rsidR="002C5AC9" w:rsidRPr="007B3A77" w:rsidRDefault="002C5AC9"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20452803" w14:textId="77777777" w:rsidR="002C5AC9" w:rsidRPr="007B3A77" w:rsidRDefault="002C5AC9" w:rsidP="00721476">
            <w:pPr>
              <w:rPr>
                <w:rFonts w:ascii="Times New Roman" w:hAnsi="Times New Roman" w:cs="Times New Roman"/>
                <w:color w:val="000000"/>
                <w:sz w:val="24"/>
                <w:szCs w:val="24"/>
              </w:rPr>
            </w:pPr>
            <w:r w:rsidRPr="00F143C5">
              <w:rPr>
                <w:rFonts w:ascii="Times New Roman" w:hAnsi="Times New Roman" w:cs="Times New Roman"/>
                <w:color w:val="000000"/>
                <w:sz w:val="24"/>
                <w:szCs w:val="24"/>
              </w:rPr>
              <w:t>Actividad para analizar información estadística de medios de transporte</w:t>
            </w:r>
          </w:p>
        </w:tc>
      </w:tr>
    </w:tbl>
    <w:p w14:paraId="2030B90A" w14:textId="77777777" w:rsidR="002C5AC9" w:rsidRPr="007B3A77" w:rsidRDefault="002C5AC9" w:rsidP="002C5AC9">
      <w:pPr>
        <w:spacing w:after="0"/>
        <w:rPr>
          <w:rFonts w:ascii="Times New Roman" w:hAnsi="Times New Roman" w:cs="Times New Roman"/>
          <w:highlight w:val="yellow"/>
        </w:rPr>
      </w:pPr>
    </w:p>
    <w:p w14:paraId="083771DA" w14:textId="77777777" w:rsidR="00EF3A65" w:rsidRPr="007B3A77" w:rsidRDefault="00EF3A65" w:rsidP="00EF3A65">
      <w:pPr>
        <w:spacing w:after="0"/>
        <w:rPr>
          <w:rFonts w:ascii="Times New Roman" w:hAnsi="Times New Roman" w:cs="Times New Roman"/>
          <w:b/>
        </w:rPr>
      </w:pPr>
      <w:r w:rsidRPr="007B3A77">
        <w:rPr>
          <w:rFonts w:ascii="Times New Roman" w:hAnsi="Times New Roman" w:cs="Times New Roman"/>
          <w:highlight w:val="yellow"/>
        </w:rPr>
        <w:t>[SECCIÓN 2]</w:t>
      </w:r>
      <w:r w:rsidRPr="007B3A77">
        <w:rPr>
          <w:rFonts w:ascii="Times New Roman" w:hAnsi="Times New Roman" w:cs="Times New Roman"/>
        </w:rPr>
        <w:t xml:space="preserve"> </w:t>
      </w:r>
      <w:r w:rsidRPr="007B3A77">
        <w:rPr>
          <w:rFonts w:ascii="Times New Roman" w:hAnsi="Times New Roman" w:cs="Times New Roman"/>
          <w:b/>
        </w:rPr>
        <w:t>4.</w:t>
      </w:r>
      <w:r>
        <w:rPr>
          <w:rFonts w:ascii="Times New Roman" w:hAnsi="Times New Roman" w:cs="Times New Roman"/>
          <w:b/>
        </w:rPr>
        <w:t>3</w:t>
      </w:r>
      <w:r w:rsidRPr="007B3A77">
        <w:rPr>
          <w:rFonts w:ascii="Times New Roman" w:hAnsi="Times New Roman" w:cs="Times New Roman"/>
          <w:b/>
        </w:rPr>
        <w:t xml:space="preserve"> Los pictogramas</w:t>
      </w:r>
    </w:p>
    <w:p w14:paraId="52177B08" w14:textId="77777777" w:rsidR="00EF3A65" w:rsidRDefault="00EF3A65" w:rsidP="00EF3A65">
      <w:pPr>
        <w:spacing w:after="0"/>
        <w:rPr>
          <w:rFonts w:ascii="Times New Roman" w:hAnsi="Times New Roman" w:cs="Times New Roman"/>
        </w:rPr>
      </w:pPr>
    </w:p>
    <w:p w14:paraId="69D7BCA4" w14:textId="77777777" w:rsidR="00EF3A65" w:rsidRDefault="00EF3A65" w:rsidP="00EF3A65">
      <w:pPr>
        <w:spacing w:after="0"/>
        <w:rPr>
          <w:rFonts w:ascii="Times New Roman" w:hAnsi="Times New Roman" w:cs="Times New Roman"/>
        </w:rPr>
      </w:pPr>
      <w:r w:rsidRPr="00C07AAC">
        <w:rPr>
          <w:rFonts w:ascii="Times New Roman" w:hAnsi="Times New Roman" w:cs="Times New Roman"/>
        </w:rPr>
        <w:t>Los</w:t>
      </w:r>
      <w:r>
        <w:rPr>
          <w:rFonts w:ascii="Times New Roman" w:hAnsi="Times New Roman" w:cs="Times New Roman"/>
          <w:b/>
        </w:rPr>
        <w:t xml:space="preserve"> p</w:t>
      </w:r>
      <w:r w:rsidRPr="007B3A77">
        <w:rPr>
          <w:rFonts w:ascii="Times New Roman" w:hAnsi="Times New Roman" w:cs="Times New Roman"/>
          <w:b/>
        </w:rPr>
        <w:t>ictogramas</w:t>
      </w:r>
      <w:r w:rsidRPr="007B3A77">
        <w:rPr>
          <w:rFonts w:ascii="Times New Roman" w:hAnsi="Times New Roman" w:cs="Times New Roman"/>
        </w:rPr>
        <w:t xml:space="preserve"> son </w:t>
      </w:r>
      <w:r>
        <w:rPr>
          <w:rFonts w:ascii="Times New Roman" w:hAnsi="Times New Roman" w:cs="Times New Roman"/>
        </w:rPr>
        <w:t>gráficas estadísticas</w:t>
      </w:r>
      <w:r w:rsidRPr="007B3A77">
        <w:rPr>
          <w:rFonts w:ascii="Times New Roman" w:hAnsi="Times New Roman" w:cs="Times New Roman"/>
        </w:rPr>
        <w:t xml:space="preserve"> en las que se usa un dibujo </w:t>
      </w:r>
      <w:r>
        <w:rPr>
          <w:rFonts w:ascii="Times New Roman" w:hAnsi="Times New Roman" w:cs="Times New Roman"/>
        </w:rPr>
        <w:t>para representar las frecuencias absolutas de cada clase de la variable.</w:t>
      </w:r>
    </w:p>
    <w:p w14:paraId="146CDE82" w14:textId="77777777" w:rsidR="00EF3A65" w:rsidRDefault="00EF3A65" w:rsidP="00EF3A65">
      <w:pPr>
        <w:spacing w:after="0"/>
        <w:rPr>
          <w:rFonts w:ascii="Times New Roman" w:hAnsi="Times New Roman" w:cs="Times New Roman"/>
        </w:rPr>
      </w:pPr>
    </w:p>
    <w:p w14:paraId="2FA0EF87" w14:textId="5B923D59" w:rsidR="00EF3A65" w:rsidRDefault="00EF3A65" w:rsidP="00EF3A65">
      <w:pPr>
        <w:spacing w:after="0"/>
        <w:rPr>
          <w:rFonts w:ascii="Times New Roman" w:hAnsi="Times New Roman" w:cs="Times New Roman"/>
        </w:rPr>
      </w:pPr>
      <w:r>
        <w:rPr>
          <w:rFonts w:ascii="Times New Roman" w:hAnsi="Times New Roman" w:cs="Times New Roman"/>
        </w:rPr>
        <w:t>El dibujo casi siempre hace alusión a la variable estudiada y comúnmente representa dos o más unidades de la frecuencia en cada clase.</w:t>
      </w:r>
    </w:p>
    <w:p w14:paraId="4C11E0C3" w14:textId="77777777" w:rsidR="00EF3A65" w:rsidRPr="007B3A77" w:rsidRDefault="00EF3A65" w:rsidP="00EF3A65">
      <w:pPr>
        <w:spacing w:after="0"/>
        <w:rPr>
          <w:rFonts w:ascii="Times New Roman" w:hAnsi="Times New Roman" w:cs="Times New Roman"/>
        </w:rPr>
      </w:pPr>
    </w:p>
    <w:p w14:paraId="64E8870F" w14:textId="14486AEF" w:rsidR="00EF3A65" w:rsidRDefault="00EF3A65" w:rsidP="00EF3A65">
      <w:pPr>
        <w:spacing w:after="0"/>
        <w:rPr>
          <w:rFonts w:ascii="Times New Roman" w:hAnsi="Times New Roman" w:cs="Times New Roman"/>
        </w:rPr>
      </w:pPr>
      <w:r>
        <w:rPr>
          <w:rFonts w:ascii="Times New Roman" w:hAnsi="Times New Roman" w:cs="Times New Roman"/>
        </w:rPr>
        <w:t>Para el caso de la heladería se tiene que la tabla de frecuencias, únicamente con la frecuencia absoluta</w:t>
      </w:r>
      <w:ins w:id="42" w:author="mercyranjel" w:date="2016-02-09T15:34:00Z">
        <w:r w:rsidR="00662F0C">
          <w:rPr>
            <w:rFonts w:ascii="Times New Roman" w:hAnsi="Times New Roman" w:cs="Times New Roman"/>
          </w:rPr>
          <w:t>,</w:t>
        </w:r>
      </w:ins>
      <w:r>
        <w:rPr>
          <w:rFonts w:ascii="Times New Roman" w:hAnsi="Times New Roman" w:cs="Times New Roman"/>
        </w:rPr>
        <w:t xml:space="preserve"> es la siguiente</w:t>
      </w:r>
      <w:ins w:id="43" w:author="mercyranjel" w:date="2016-02-09T15:34:00Z">
        <w:r w:rsidR="00662F0C">
          <w:rPr>
            <w:rFonts w:ascii="Times New Roman" w:hAnsi="Times New Roman" w:cs="Times New Roman"/>
          </w:rPr>
          <w:t>.</w:t>
        </w:r>
      </w:ins>
    </w:p>
    <w:p w14:paraId="47922BB5" w14:textId="77777777" w:rsidR="00EF3A65" w:rsidRDefault="00EF3A65" w:rsidP="00EF3A65">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EF3A65" w:rsidRPr="007B3A77" w14:paraId="16CEA027" w14:textId="77777777" w:rsidTr="00721476">
        <w:tc>
          <w:tcPr>
            <w:tcW w:w="9033" w:type="dxa"/>
            <w:gridSpan w:val="2"/>
            <w:shd w:val="clear" w:color="auto" w:fill="0D0D0D" w:themeFill="text1" w:themeFillTint="F2"/>
          </w:tcPr>
          <w:p w14:paraId="4DA38FC0" w14:textId="77777777" w:rsidR="00EF3A65" w:rsidRPr="007B3A77" w:rsidRDefault="00EF3A65" w:rsidP="0072147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Imagen (fotografía, gráfica o ilustración)</w:t>
            </w:r>
          </w:p>
        </w:tc>
      </w:tr>
      <w:tr w:rsidR="00EF3A65" w:rsidRPr="007B3A77" w14:paraId="6625C540" w14:textId="77777777" w:rsidTr="00721476">
        <w:tc>
          <w:tcPr>
            <w:tcW w:w="2518" w:type="dxa"/>
          </w:tcPr>
          <w:p w14:paraId="0FE2C51F" w14:textId="77777777" w:rsidR="00EF3A65" w:rsidRPr="007B3A77" w:rsidRDefault="00EF3A65"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09B0FEA5" w14:textId="77777777" w:rsidR="00EF3A65" w:rsidRPr="007B3A77" w:rsidRDefault="00EF3A65" w:rsidP="00721476">
            <w:pPr>
              <w:rPr>
                <w:rFonts w:ascii="Times New Roman" w:hAnsi="Times New Roman" w:cs="Times New Roman"/>
                <w:b/>
                <w:color w:val="000000"/>
                <w:sz w:val="24"/>
                <w:szCs w:val="24"/>
              </w:rPr>
            </w:pPr>
            <w:commentRangeStart w:id="44"/>
            <w:r w:rsidRPr="007B3A77">
              <w:rPr>
                <w:rFonts w:ascii="Times New Roman" w:hAnsi="Times New Roman" w:cs="Times New Roman"/>
                <w:color w:val="000000"/>
                <w:sz w:val="24"/>
                <w:szCs w:val="24"/>
              </w:rPr>
              <w:t>MA_06_14_IMG</w:t>
            </w:r>
            <w:r>
              <w:rPr>
                <w:rFonts w:ascii="Times New Roman" w:hAnsi="Times New Roman" w:cs="Times New Roman"/>
                <w:color w:val="000000"/>
                <w:sz w:val="24"/>
                <w:szCs w:val="24"/>
              </w:rPr>
              <w:t>15</w:t>
            </w:r>
            <w:commentRangeEnd w:id="44"/>
            <w:r w:rsidR="007F3236">
              <w:rPr>
                <w:rStyle w:val="Refdecomentario"/>
                <w:rFonts w:ascii="Calibri" w:eastAsia="Calibri" w:hAnsi="Calibri" w:cs="Times New Roman"/>
              </w:rPr>
              <w:commentReference w:id="44"/>
            </w:r>
          </w:p>
        </w:tc>
      </w:tr>
      <w:tr w:rsidR="00EF3A65" w:rsidRPr="007B3A77" w14:paraId="3F38E4F3" w14:textId="77777777" w:rsidTr="00721476">
        <w:tc>
          <w:tcPr>
            <w:tcW w:w="2518" w:type="dxa"/>
          </w:tcPr>
          <w:p w14:paraId="520D02C3" w14:textId="77777777" w:rsidR="00EF3A65" w:rsidRPr="007B3A77" w:rsidRDefault="00EF3A65"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582FDCDD" w14:textId="77777777" w:rsidR="00EF3A65" w:rsidRPr="007B3A77" w:rsidRDefault="00EF3A65" w:rsidP="00721476">
            <w:pPr>
              <w:rPr>
                <w:rFonts w:ascii="Times New Roman" w:hAnsi="Times New Roman" w:cs="Times New Roman"/>
                <w:color w:val="000000"/>
                <w:sz w:val="24"/>
                <w:szCs w:val="24"/>
              </w:rPr>
            </w:pPr>
            <w:r w:rsidRPr="007B3A77">
              <w:rPr>
                <w:rFonts w:ascii="Times New Roman" w:hAnsi="Times New Roman" w:cs="Times New Roman"/>
                <w:color w:val="000000"/>
                <w:sz w:val="24"/>
                <w:szCs w:val="24"/>
              </w:rPr>
              <w:t>Pictogramas</w:t>
            </w:r>
          </w:p>
        </w:tc>
      </w:tr>
      <w:tr w:rsidR="00EF3A65" w:rsidRPr="007B3A77" w14:paraId="2F2AC6C6" w14:textId="77777777" w:rsidTr="00721476">
        <w:tc>
          <w:tcPr>
            <w:tcW w:w="2518" w:type="dxa"/>
          </w:tcPr>
          <w:p w14:paraId="04B40FE1" w14:textId="77777777" w:rsidR="00EF3A65" w:rsidRPr="007B3A77" w:rsidRDefault="00EF3A65"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Código Shutterstock (o URL o la ruta en AulaPlaneta)</w:t>
            </w:r>
          </w:p>
        </w:tc>
        <w:tc>
          <w:tcPr>
            <w:tcW w:w="6515" w:type="dxa"/>
          </w:tcPr>
          <w:tbl>
            <w:tblPr>
              <w:tblStyle w:val="Tablaconcuadrcula"/>
              <w:tblW w:w="0" w:type="auto"/>
              <w:jc w:val="center"/>
              <w:tblLook w:val="04A0" w:firstRow="1" w:lastRow="0" w:firstColumn="1" w:lastColumn="0" w:noHBand="0" w:noVBand="1"/>
            </w:tblPr>
            <w:tblGrid>
              <w:gridCol w:w="2093"/>
              <w:gridCol w:w="1564"/>
            </w:tblGrid>
            <w:tr w:rsidR="00EF3A65" w:rsidRPr="007B3A77" w14:paraId="7E78ADE1" w14:textId="77777777" w:rsidTr="00721476">
              <w:trPr>
                <w:jc w:val="center"/>
              </w:trPr>
              <w:tc>
                <w:tcPr>
                  <w:tcW w:w="2093" w:type="dxa"/>
                  <w:vAlign w:val="center"/>
                </w:tcPr>
                <w:p w14:paraId="0AD1D6CD" w14:textId="77777777" w:rsidR="00EF3A65" w:rsidRPr="007B3A77" w:rsidRDefault="00EF3A65" w:rsidP="00721476">
                  <w:pPr>
                    <w:jc w:val="cente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 xml:space="preserve">Sabor </w:t>
                  </w:r>
                </w:p>
              </w:tc>
              <w:tc>
                <w:tcPr>
                  <w:tcW w:w="1564" w:type="dxa"/>
                  <w:vAlign w:val="center"/>
                </w:tcPr>
                <w:p w14:paraId="2F2A2275" w14:textId="77777777" w:rsidR="00EF3A65" w:rsidRPr="00FC56C2" w:rsidRDefault="00EF3A65" w:rsidP="00721476">
                  <w:pPr>
                    <w:jc w:val="center"/>
                    <w:rPr>
                      <w:rFonts w:ascii="Times New Roman" w:hAnsi="Times New Roman" w:cs="Times New Roman"/>
                      <w:b/>
                      <w:i/>
                      <w:color w:val="000000"/>
                      <w:sz w:val="24"/>
                      <w:szCs w:val="24"/>
                    </w:rPr>
                  </w:pPr>
                  <w:r w:rsidRPr="00FC56C2">
                    <w:rPr>
                      <w:rFonts w:ascii="Times New Roman" w:hAnsi="Times New Roman" w:cs="Times New Roman"/>
                      <w:b/>
                      <w:i/>
                      <w:color w:val="000000"/>
                      <w:sz w:val="24"/>
                      <w:szCs w:val="24"/>
                    </w:rPr>
                    <w:t>f</w:t>
                  </w:r>
                </w:p>
              </w:tc>
            </w:tr>
            <w:tr w:rsidR="00EF3A65" w:rsidRPr="007B3A77" w14:paraId="01B01222" w14:textId="77777777" w:rsidTr="00721476">
              <w:trPr>
                <w:jc w:val="center"/>
              </w:trPr>
              <w:tc>
                <w:tcPr>
                  <w:tcW w:w="2093" w:type="dxa"/>
                  <w:vAlign w:val="center"/>
                </w:tcPr>
                <w:p w14:paraId="76B38699" w14:textId="77777777" w:rsidR="00EF3A65" w:rsidRPr="00FC56C2" w:rsidRDefault="00EF3A65" w:rsidP="00721476">
                  <w:pPr>
                    <w:jc w:val="center"/>
                    <w:rPr>
                      <w:rFonts w:ascii="Times New Roman" w:hAnsi="Times New Roman" w:cs="Times New Roman"/>
                      <w:color w:val="000000"/>
                      <w:sz w:val="24"/>
                      <w:szCs w:val="24"/>
                    </w:rPr>
                  </w:pPr>
                  <w:r w:rsidRPr="00FC56C2">
                    <w:rPr>
                      <w:rFonts w:ascii="Times New Roman" w:hAnsi="Times New Roman" w:cs="Times New Roman"/>
                      <w:color w:val="000000"/>
                      <w:sz w:val="24"/>
                      <w:szCs w:val="24"/>
                    </w:rPr>
                    <w:t>Fresa</w:t>
                  </w:r>
                </w:p>
              </w:tc>
              <w:tc>
                <w:tcPr>
                  <w:tcW w:w="1564" w:type="dxa"/>
                  <w:vAlign w:val="center"/>
                </w:tcPr>
                <w:p w14:paraId="603F9125" w14:textId="77777777" w:rsidR="00EF3A65" w:rsidRPr="00FC56C2" w:rsidRDefault="00EF3A65" w:rsidP="00721476">
                  <w:pPr>
                    <w:jc w:val="center"/>
                    <w:rPr>
                      <w:rFonts w:ascii="Times New Roman" w:hAnsi="Times New Roman" w:cs="Times New Roman"/>
                      <w:color w:val="000000"/>
                      <w:sz w:val="24"/>
                      <w:szCs w:val="24"/>
                    </w:rPr>
                  </w:pPr>
                  <w:r w:rsidRPr="00FC56C2">
                    <w:rPr>
                      <w:rFonts w:ascii="Times New Roman" w:hAnsi="Times New Roman" w:cs="Times New Roman"/>
                      <w:color w:val="000000"/>
                      <w:sz w:val="24"/>
                      <w:szCs w:val="24"/>
                    </w:rPr>
                    <w:t>12</w:t>
                  </w:r>
                </w:p>
              </w:tc>
            </w:tr>
            <w:tr w:rsidR="00EF3A65" w:rsidRPr="007B3A77" w14:paraId="57A54D9A" w14:textId="77777777" w:rsidTr="00721476">
              <w:trPr>
                <w:jc w:val="center"/>
              </w:trPr>
              <w:tc>
                <w:tcPr>
                  <w:tcW w:w="2093" w:type="dxa"/>
                  <w:vAlign w:val="center"/>
                </w:tcPr>
                <w:p w14:paraId="5AB46616" w14:textId="77777777" w:rsidR="00EF3A65" w:rsidRPr="00FC56C2" w:rsidRDefault="00EF3A65" w:rsidP="00721476">
                  <w:pPr>
                    <w:jc w:val="center"/>
                    <w:rPr>
                      <w:rFonts w:ascii="Times New Roman" w:hAnsi="Times New Roman" w:cs="Times New Roman"/>
                      <w:color w:val="000000"/>
                      <w:sz w:val="24"/>
                      <w:szCs w:val="24"/>
                    </w:rPr>
                  </w:pPr>
                  <w:r w:rsidRPr="00FC56C2">
                    <w:rPr>
                      <w:rFonts w:ascii="Times New Roman" w:hAnsi="Times New Roman" w:cs="Times New Roman"/>
                      <w:color w:val="000000"/>
                      <w:sz w:val="24"/>
                      <w:szCs w:val="24"/>
                    </w:rPr>
                    <w:t>Guanábana</w:t>
                  </w:r>
                </w:p>
              </w:tc>
              <w:tc>
                <w:tcPr>
                  <w:tcW w:w="1564" w:type="dxa"/>
                  <w:vAlign w:val="center"/>
                </w:tcPr>
                <w:p w14:paraId="55BD3BA0" w14:textId="77777777" w:rsidR="00EF3A65" w:rsidRPr="00FC56C2" w:rsidRDefault="00EF3A65" w:rsidP="00721476">
                  <w:pPr>
                    <w:jc w:val="center"/>
                    <w:rPr>
                      <w:rFonts w:ascii="Times New Roman" w:hAnsi="Times New Roman" w:cs="Times New Roman"/>
                      <w:color w:val="000000"/>
                      <w:sz w:val="24"/>
                      <w:szCs w:val="24"/>
                    </w:rPr>
                  </w:pPr>
                  <w:r w:rsidRPr="00FC56C2">
                    <w:rPr>
                      <w:rFonts w:ascii="Times New Roman" w:hAnsi="Times New Roman" w:cs="Times New Roman"/>
                      <w:color w:val="000000"/>
                      <w:sz w:val="24"/>
                      <w:szCs w:val="24"/>
                    </w:rPr>
                    <w:t>4</w:t>
                  </w:r>
                </w:p>
              </w:tc>
            </w:tr>
            <w:tr w:rsidR="00EF3A65" w:rsidRPr="007B3A77" w14:paraId="42A1FF4B" w14:textId="77777777" w:rsidTr="00721476">
              <w:trPr>
                <w:jc w:val="center"/>
              </w:trPr>
              <w:tc>
                <w:tcPr>
                  <w:tcW w:w="2093" w:type="dxa"/>
                  <w:vAlign w:val="center"/>
                </w:tcPr>
                <w:p w14:paraId="7B9EFD09" w14:textId="77777777" w:rsidR="00EF3A65" w:rsidRPr="00FC56C2" w:rsidRDefault="00EF3A65" w:rsidP="00721476">
                  <w:pPr>
                    <w:jc w:val="center"/>
                    <w:rPr>
                      <w:rFonts w:ascii="Times New Roman" w:hAnsi="Times New Roman" w:cs="Times New Roman"/>
                      <w:color w:val="000000"/>
                      <w:sz w:val="24"/>
                      <w:szCs w:val="24"/>
                    </w:rPr>
                  </w:pPr>
                  <w:r w:rsidRPr="00FC56C2">
                    <w:rPr>
                      <w:rFonts w:ascii="Times New Roman" w:hAnsi="Times New Roman" w:cs="Times New Roman"/>
                      <w:color w:val="000000"/>
                      <w:sz w:val="24"/>
                      <w:szCs w:val="24"/>
                    </w:rPr>
                    <w:t>Vainilla</w:t>
                  </w:r>
                </w:p>
              </w:tc>
              <w:tc>
                <w:tcPr>
                  <w:tcW w:w="1564" w:type="dxa"/>
                  <w:vAlign w:val="center"/>
                </w:tcPr>
                <w:p w14:paraId="1D5E3849" w14:textId="77777777" w:rsidR="00EF3A65" w:rsidRPr="00FC56C2" w:rsidRDefault="00EF3A65" w:rsidP="00721476">
                  <w:pPr>
                    <w:jc w:val="center"/>
                    <w:rPr>
                      <w:rFonts w:ascii="Times New Roman" w:hAnsi="Times New Roman" w:cs="Times New Roman"/>
                      <w:color w:val="000000"/>
                      <w:sz w:val="24"/>
                      <w:szCs w:val="24"/>
                    </w:rPr>
                  </w:pPr>
                  <w:r w:rsidRPr="00FC56C2">
                    <w:rPr>
                      <w:rFonts w:ascii="Times New Roman" w:hAnsi="Times New Roman" w:cs="Times New Roman"/>
                      <w:color w:val="000000"/>
                      <w:sz w:val="24"/>
                      <w:szCs w:val="24"/>
                    </w:rPr>
                    <w:t>8</w:t>
                  </w:r>
                </w:p>
              </w:tc>
            </w:tr>
            <w:tr w:rsidR="00EF3A65" w:rsidRPr="007B3A77" w14:paraId="68812880" w14:textId="77777777" w:rsidTr="00721476">
              <w:trPr>
                <w:jc w:val="center"/>
              </w:trPr>
              <w:tc>
                <w:tcPr>
                  <w:tcW w:w="2093" w:type="dxa"/>
                  <w:vAlign w:val="center"/>
                </w:tcPr>
                <w:p w14:paraId="5BCBB19E" w14:textId="77777777" w:rsidR="00EF3A65" w:rsidRPr="00FC56C2" w:rsidRDefault="00EF3A65" w:rsidP="00721476">
                  <w:pPr>
                    <w:jc w:val="center"/>
                    <w:rPr>
                      <w:rFonts w:ascii="Times New Roman" w:hAnsi="Times New Roman" w:cs="Times New Roman"/>
                      <w:color w:val="000000"/>
                      <w:sz w:val="24"/>
                      <w:szCs w:val="24"/>
                    </w:rPr>
                  </w:pPr>
                  <w:r w:rsidRPr="00FC56C2">
                    <w:rPr>
                      <w:rFonts w:ascii="Times New Roman" w:hAnsi="Times New Roman" w:cs="Times New Roman"/>
                      <w:color w:val="000000"/>
                      <w:sz w:val="24"/>
                      <w:szCs w:val="24"/>
                    </w:rPr>
                    <w:t>Limón</w:t>
                  </w:r>
                </w:p>
              </w:tc>
              <w:tc>
                <w:tcPr>
                  <w:tcW w:w="1564" w:type="dxa"/>
                  <w:vAlign w:val="center"/>
                </w:tcPr>
                <w:p w14:paraId="3069DE47" w14:textId="77777777" w:rsidR="00EF3A65" w:rsidRPr="00FC56C2" w:rsidRDefault="00EF3A65" w:rsidP="00721476">
                  <w:pPr>
                    <w:jc w:val="center"/>
                    <w:rPr>
                      <w:rFonts w:ascii="Times New Roman" w:hAnsi="Times New Roman" w:cs="Times New Roman"/>
                      <w:color w:val="000000"/>
                      <w:sz w:val="24"/>
                      <w:szCs w:val="24"/>
                    </w:rPr>
                  </w:pPr>
                  <w:r w:rsidRPr="00FC56C2">
                    <w:rPr>
                      <w:rFonts w:ascii="Times New Roman" w:hAnsi="Times New Roman" w:cs="Times New Roman"/>
                      <w:color w:val="000000"/>
                      <w:sz w:val="24"/>
                      <w:szCs w:val="24"/>
                    </w:rPr>
                    <w:t>6</w:t>
                  </w:r>
                </w:p>
              </w:tc>
            </w:tr>
            <w:tr w:rsidR="00EF3A65" w:rsidRPr="007B3A77" w14:paraId="116FDAF2" w14:textId="77777777" w:rsidTr="00721476">
              <w:trPr>
                <w:jc w:val="center"/>
              </w:trPr>
              <w:tc>
                <w:tcPr>
                  <w:tcW w:w="2093" w:type="dxa"/>
                  <w:vAlign w:val="center"/>
                </w:tcPr>
                <w:p w14:paraId="3DFBA71E" w14:textId="77777777" w:rsidR="00EF3A65" w:rsidRPr="00FC56C2" w:rsidRDefault="00EF3A65" w:rsidP="00721476">
                  <w:pPr>
                    <w:jc w:val="center"/>
                    <w:rPr>
                      <w:rFonts w:ascii="Times New Roman" w:hAnsi="Times New Roman" w:cs="Times New Roman"/>
                      <w:b/>
                      <w:color w:val="000000"/>
                      <w:sz w:val="24"/>
                      <w:szCs w:val="24"/>
                    </w:rPr>
                  </w:pPr>
                  <w:r w:rsidRPr="00FC56C2">
                    <w:rPr>
                      <w:rFonts w:ascii="Times New Roman" w:hAnsi="Times New Roman" w:cs="Times New Roman"/>
                      <w:b/>
                      <w:color w:val="000000"/>
                      <w:sz w:val="24"/>
                      <w:szCs w:val="24"/>
                    </w:rPr>
                    <w:t>TOTAL</w:t>
                  </w:r>
                </w:p>
              </w:tc>
              <w:tc>
                <w:tcPr>
                  <w:tcW w:w="1564" w:type="dxa"/>
                  <w:vAlign w:val="center"/>
                </w:tcPr>
                <w:p w14:paraId="7A4703F6" w14:textId="77777777" w:rsidR="00EF3A65" w:rsidRPr="00FC56C2" w:rsidRDefault="00EF3A65" w:rsidP="00721476">
                  <w:pPr>
                    <w:jc w:val="center"/>
                    <w:rPr>
                      <w:rFonts w:ascii="Times New Roman" w:hAnsi="Times New Roman" w:cs="Times New Roman"/>
                      <w:b/>
                      <w:color w:val="000000"/>
                      <w:sz w:val="24"/>
                      <w:szCs w:val="24"/>
                    </w:rPr>
                  </w:pPr>
                  <w:r w:rsidRPr="00FC56C2">
                    <w:rPr>
                      <w:rFonts w:ascii="Times New Roman" w:hAnsi="Times New Roman" w:cs="Times New Roman"/>
                      <w:b/>
                      <w:color w:val="000000"/>
                      <w:sz w:val="24"/>
                      <w:szCs w:val="24"/>
                    </w:rPr>
                    <w:t>30</w:t>
                  </w:r>
                </w:p>
              </w:tc>
            </w:tr>
          </w:tbl>
          <w:p w14:paraId="0B2F4305" w14:textId="77777777" w:rsidR="00EF3A65" w:rsidRPr="007B3A77" w:rsidRDefault="00EF3A65" w:rsidP="00721476">
            <w:pPr>
              <w:rPr>
                <w:rFonts w:ascii="Times New Roman" w:hAnsi="Times New Roman" w:cs="Times New Roman"/>
                <w:color w:val="000000"/>
                <w:sz w:val="24"/>
                <w:szCs w:val="24"/>
              </w:rPr>
            </w:pPr>
          </w:p>
        </w:tc>
      </w:tr>
      <w:tr w:rsidR="00EF3A65" w:rsidRPr="00DD4001" w14:paraId="54DC0D89" w14:textId="77777777" w:rsidTr="00721476">
        <w:tc>
          <w:tcPr>
            <w:tcW w:w="2518" w:type="dxa"/>
          </w:tcPr>
          <w:p w14:paraId="17185700" w14:textId="77777777" w:rsidR="00EF3A65" w:rsidRPr="007B3A77" w:rsidRDefault="00EF3A65"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Pie de imagen</w:t>
            </w:r>
          </w:p>
        </w:tc>
        <w:tc>
          <w:tcPr>
            <w:tcW w:w="6515" w:type="dxa"/>
          </w:tcPr>
          <w:p w14:paraId="1BCE4FE7" w14:textId="77777777" w:rsidR="00EF3A65" w:rsidRPr="007B3A77" w:rsidRDefault="00EF3A65" w:rsidP="00721476">
            <w:pPr>
              <w:rPr>
                <w:rFonts w:ascii="Times New Roman" w:hAnsi="Times New Roman" w:cs="Times New Roman"/>
                <w:color w:val="000000"/>
                <w:sz w:val="24"/>
                <w:szCs w:val="24"/>
              </w:rPr>
            </w:pPr>
            <w:r>
              <w:rPr>
                <w:rFonts w:ascii="Times New Roman" w:hAnsi="Times New Roman" w:cs="Times New Roman"/>
                <w:color w:val="000000"/>
                <w:sz w:val="24"/>
                <w:szCs w:val="24"/>
              </w:rPr>
              <w:t>La tabla es fundamental para elaborar el pictograma</w:t>
            </w:r>
            <w:r w:rsidR="00662F0C">
              <w:rPr>
                <w:rFonts w:ascii="Times New Roman" w:hAnsi="Times New Roman" w:cs="Times New Roman"/>
                <w:color w:val="000000"/>
                <w:sz w:val="24"/>
                <w:szCs w:val="24"/>
              </w:rPr>
              <w:t>,</w:t>
            </w:r>
            <w:r>
              <w:rPr>
                <w:rFonts w:ascii="Times New Roman" w:hAnsi="Times New Roman" w:cs="Times New Roman"/>
                <w:color w:val="000000"/>
                <w:sz w:val="24"/>
                <w:szCs w:val="24"/>
              </w:rPr>
              <w:t xml:space="preserve"> ya que </w:t>
            </w:r>
            <w:r w:rsidR="00662F0C">
              <w:rPr>
                <w:rFonts w:ascii="Times New Roman" w:hAnsi="Times New Roman" w:cs="Times New Roman"/>
                <w:color w:val="000000"/>
                <w:sz w:val="24"/>
                <w:szCs w:val="24"/>
              </w:rPr>
              <w:t xml:space="preserve">este </w:t>
            </w:r>
            <w:r>
              <w:rPr>
                <w:rFonts w:ascii="Times New Roman" w:hAnsi="Times New Roman" w:cs="Times New Roman"/>
                <w:color w:val="000000"/>
                <w:sz w:val="24"/>
                <w:szCs w:val="24"/>
              </w:rPr>
              <w:t>depende de la información que este allí.</w:t>
            </w:r>
          </w:p>
        </w:tc>
      </w:tr>
      <w:tr w:rsidR="00EF3A65" w:rsidRPr="007B3A77" w14:paraId="4F85724F" w14:textId="77777777" w:rsidTr="00721476">
        <w:tc>
          <w:tcPr>
            <w:tcW w:w="2518" w:type="dxa"/>
          </w:tcPr>
          <w:p w14:paraId="19001897" w14:textId="77777777" w:rsidR="00EF3A65" w:rsidRPr="007B3A77" w:rsidRDefault="00EF3A65"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Ubicación del pie de imagen</w:t>
            </w:r>
          </w:p>
        </w:tc>
        <w:tc>
          <w:tcPr>
            <w:tcW w:w="6515" w:type="dxa"/>
          </w:tcPr>
          <w:p w14:paraId="33BC07D6" w14:textId="77777777" w:rsidR="00EF3A65" w:rsidRPr="007B3A77" w:rsidRDefault="00EF3A65" w:rsidP="00721476">
            <w:pPr>
              <w:rPr>
                <w:rFonts w:ascii="Times New Roman" w:hAnsi="Times New Roman" w:cs="Times New Roman"/>
                <w:color w:val="000000"/>
                <w:sz w:val="24"/>
                <w:szCs w:val="24"/>
              </w:rPr>
            </w:pPr>
            <w:r w:rsidRPr="007B3A77">
              <w:rPr>
                <w:rFonts w:ascii="Times New Roman" w:hAnsi="Times New Roman" w:cs="Times New Roman"/>
                <w:color w:val="000000"/>
                <w:sz w:val="24"/>
                <w:szCs w:val="24"/>
              </w:rPr>
              <w:t>Inferior</w:t>
            </w:r>
          </w:p>
        </w:tc>
      </w:tr>
    </w:tbl>
    <w:p w14:paraId="4D7F2B2C" w14:textId="77777777" w:rsidR="00EF3A65" w:rsidRDefault="00EF3A65" w:rsidP="00EF3A65">
      <w:pPr>
        <w:spacing w:after="0"/>
        <w:rPr>
          <w:rFonts w:ascii="Times New Roman" w:hAnsi="Times New Roman" w:cs="Times New Roman"/>
        </w:rPr>
      </w:pPr>
    </w:p>
    <w:p w14:paraId="22A81519" w14:textId="277C1482" w:rsidR="00EF3A65" w:rsidRPr="00C07AAC" w:rsidRDefault="00EF3A65" w:rsidP="00EF3A65">
      <w:pPr>
        <w:spacing w:after="0"/>
        <w:rPr>
          <w:rFonts w:ascii="Times New Roman" w:hAnsi="Times New Roman" w:cs="Times New Roman"/>
        </w:rPr>
      </w:pPr>
      <w:r w:rsidRPr="00C07AAC">
        <w:rPr>
          <w:rFonts w:ascii="Times New Roman" w:hAnsi="Times New Roman" w:cs="Times New Roman"/>
        </w:rPr>
        <w:t xml:space="preserve">A partir de </w:t>
      </w:r>
      <w:r w:rsidR="00662F0C">
        <w:rPr>
          <w:rFonts w:ascii="Times New Roman" w:hAnsi="Times New Roman" w:cs="Times New Roman"/>
        </w:rPr>
        <w:t>la tabla</w:t>
      </w:r>
      <w:r w:rsidRPr="00C07AAC">
        <w:rPr>
          <w:rFonts w:ascii="Times New Roman" w:hAnsi="Times New Roman" w:cs="Times New Roman"/>
        </w:rPr>
        <w:t xml:space="preserve"> se presentan los pasos para construir el respectivo pictograma.</w:t>
      </w:r>
    </w:p>
    <w:p w14:paraId="253E18F4" w14:textId="77777777" w:rsidR="00EF3A65" w:rsidRDefault="00EF3A65" w:rsidP="00EF3A65">
      <w:pPr>
        <w:spacing w:after="0"/>
        <w:rPr>
          <w:rFonts w:ascii="Times New Roman" w:hAnsi="Times New Roman" w:cs="Times New Roman"/>
        </w:rPr>
      </w:pPr>
    </w:p>
    <w:p w14:paraId="5A501D4F" w14:textId="77777777" w:rsidR="00EF3A65" w:rsidRPr="00C07AAC" w:rsidRDefault="00EF3A65" w:rsidP="00EF3A65">
      <w:pPr>
        <w:spacing w:after="0"/>
        <w:rPr>
          <w:rFonts w:ascii="Times New Roman" w:hAnsi="Times New Roman" w:cs="Times New Roman"/>
        </w:rPr>
      </w:pPr>
      <w:r w:rsidRPr="00C0239D">
        <w:rPr>
          <w:rFonts w:ascii="Times New Roman" w:hAnsi="Times New Roman" w:cs="Times New Roman"/>
          <w:b/>
        </w:rPr>
        <w:t>Primero</w:t>
      </w:r>
      <w:r>
        <w:rPr>
          <w:rFonts w:ascii="Times New Roman" w:hAnsi="Times New Roman" w:cs="Times New Roman"/>
        </w:rPr>
        <w:t xml:space="preserve">. </w:t>
      </w:r>
      <w:r w:rsidRPr="00C07AAC">
        <w:rPr>
          <w:rFonts w:ascii="Times New Roman" w:hAnsi="Times New Roman" w:cs="Times New Roman"/>
        </w:rPr>
        <w:t>Se escoge un dib</w:t>
      </w:r>
      <w:r>
        <w:rPr>
          <w:rFonts w:ascii="Times New Roman" w:hAnsi="Times New Roman" w:cs="Times New Roman"/>
        </w:rPr>
        <w:t>ujo o imagen que represente la variable y se asigna la unidad respectiva.</w:t>
      </w:r>
    </w:p>
    <w:p w14:paraId="4E814347" w14:textId="77777777" w:rsidR="00EF3A65" w:rsidRDefault="00EF3A65" w:rsidP="00EF3A65">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460"/>
        <w:gridCol w:w="6368"/>
      </w:tblGrid>
      <w:tr w:rsidR="00EF3A65" w:rsidRPr="007B3A77" w14:paraId="007D6204" w14:textId="77777777" w:rsidTr="00721476">
        <w:tc>
          <w:tcPr>
            <w:tcW w:w="8828" w:type="dxa"/>
            <w:gridSpan w:val="2"/>
            <w:shd w:val="clear" w:color="auto" w:fill="0D0D0D" w:themeFill="text1" w:themeFillTint="F2"/>
          </w:tcPr>
          <w:p w14:paraId="4FFEE3FE" w14:textId="77777777" w:rsidR="00EF3A65" w:rsidRPr="007B3A77" w:rsidRDefault="00EF3A65" w:rsidP="0072147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Imagen (fotografía, gráfica o ilustración)</w:t>
            </w:r>
          </w:p>
        </w:tc>
      </w:tr>
      <w:tr w:rsidR="00EF3A65" w:rsidRPr="007B3A77" w14:paraId="5AF99710" w14:textId="77777777" w:rsidTr="00721476">
        <w:tc>
          <w:tcPr>
            <w:tcW w:w="2460" w:type="dxa"/>
          </w:tcPr>
          <w:p w14:paraId="6525E5A7" w14:textId="77777777" w:rsidR="00EF3A65" w:rsidRPr="007B3A77" w:rsidRDefault="00EF3A65"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368" w:type="dxa"/>
          </w:tcPr>
          <w:p w14:paraId="79E82C54" w14:textId="77777777" w:rsidR="00EF3A65" w:rsidRPr="007B3A77" w:rsidRDefault="00EF3A65" w:rsidP="00721476">
            <w:pPr>
              <w:rPr>
                <w:rFonts w:ascii="Times New Roman" w:hAnsi="Times New Roman" w:cs="Times New Roman"/>
                <w:b/>
                <w:color w:val="000000"/>
                <w:sz w:val="24"/>
                <w:szCs w:val="24"/>
              </w:rPr>
            </w:pPr>
            <w:commentRangeStart w:id="45"/>
            <w:r w:rsidRPr="007B3A77">
              <w:rPr>
                <w:rFonts w:ascii="Times New Roman" w:hAnsi="Times New Roman" w:cs="Times New Roman"/>
                <w:color w:val="000000"/>
                <w:sz w:val="24"/>
                <w:szCs w:val="24"/>
              </w:rPr>
              <w:t>MA_06_14_IMG</w:t>
            </w:r>
            <w:r>
              <w:rPr>
                <w:rFonts w:ascii="Times New Roman" w:hAnsi="Times New Roman" w:cs="Times New Roman"/>
                <w:color w:val="000000"/>
                <w:sz w:val="24"/>
                <w:szCs w:val="24"/>
              </w:rPr>
              <w:t>1</w:t>
            </w:r>
            <w:r w:rsidRPr="007B3A77">
              <w:rPr>
                <w:rFonts w:ascii="Times New Roman" w:hAnsi="Times New Roman" w:cs="Times New Roman"/>
                <w:color w:val="000000"/>
                <w:sz w:val="24"/>
                <w:szCs w:val="24"/>
              </w:rPr>
              <w:t>6</w:t>
            </w:r>
            <w:commentRangeEnd w:id="45"/>
            <w:r w:rsidR="007F3236">
              <w:rPr>
                <w:rStyle w:val="Refdecomentario"/>
                <w:rFonts w:ascii="Calibri" w:eastAsia="Calibri" w:hAnsi="Calibri" w:cs="Times New Roman"/>
              </w:rPr>
              <w:commentReference w:id="45"/>
            </w:r>
          </w:p>
        </w:tc>
      </w:tr>
      <w:tr w:rsidR="00EF3A65" w:rsidRPr="007B3A77" w14:paraId="52E56ED8" w14:textId="77777777" w:rsidTr="00721476">
        <w:tc>
          <w:tcPr>
            <w:tcW w:w="2460" w:type="dxa"/>
          </w:tcPr>
          <w:p w14:paraId="34252717" w14:textId="77777777" w:rsidR="00EF3A65" w:rsidRPr="007B3A77" w:rsidRDefault="00EF3A65"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368" w:type="dxa"/>
          </w:tcPr>
          <w:p w14:paraId="105974E0" w14:textId="77777777" w:rsidR="00EF3A65" w:rsidRPr="007B3A77" w:rsidRDefault="00EF3A65" w:rsidP="00721476">
            <w:pPr>
              <w:rPr>
                <w:rFonts w:ascii="Times New Roman" w:hAnsi="Times New Roman" w:cs="Times New Roman"/>
                <w:color w:val="000000"/>
                <w:sz w:val="24"/>
                <w:szCs w:val="24"/>
              </w:rPr>
            </w:pPr>
            <w:r w:rsidRPr="007B3A77">
              <w:rPr>
                <w:rFonts w:ascii="Times New Roman" w:hAnsi="Times New Roman" w:cs="Times New Roman"/>
                <w:color w:val="000000"/>
                <w:sz w:val="24"/>
                <w:szCs w:val="24"/>
              </w:rPr>
              <w:t>Pictogramas</w:t>
            </w:r>
          </w:p>
        </w:tc>
      </w:tr>
      <w:tr w:rsidR="00EF3A65" w:rsidRPr="007B3A77" w14:paraId="512971E4" w14:textId="77777777" w:rsidTr="00721476">
        <w:tc>
          <w:tcPr>
            <w:tcW w:w="2460" w:type="dxa"/>
          </w:tcPr>
          <w:p w14:paraId="46DA3A85" w14:textId="77777777" w:rsidR="00EF3A65" w:rsidRPr="007B3A77" w:rsidRDefault="00EF3A65"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Código Shutterstock (o URL o la ruta en AulaPlaneta)</w:t>
            </w:r>
          </w:p>
        </w:tc>
        <w:tc>
          <w:tcPr>
            <w:tcW w:w="6368" w:type="dxa"/>
          </w:tcPr>
          <w:p w14:paraId="3D03E94B" w14:textId="77777777" w:rsidR="00EF3A65" w:rsidRPr="007B3A77" w:rsidRDefault="002F3B46" w:rsidP="00721476">
            <w:pPr>
              <w:rPr>
                <w:rFonts w:ascii="Times New Roman" w:hAnsi="Times New Roman" w:cs="Times New Roman"/>
                <w:sz w:val="24"/>
                <w:szCs w:val="24"/>
              </w:rPr>
            </w:pPr>
            <w:hyperlink r:id="rId33" w:history="1">
              <w:r w:rsidR="00EF3A65" w:rsidRPr="007B3A77">
                <w:rPr>
                  <w:rStyle w:val="Hipervnculo"/>
                  <w:rFonts w:ascii="Times New Roman" w:hAnsi="Times New Roman" w:cs="Times New Roman"/>
                  <w:color w:val="C2E1ED"/>
                  <w:sz w:val="24"/>
                  <w:szCs w:val="24"/>
                  <w:shd w:val="clear" w:color="auto" w:fill="222222"/>
                </w:rPr>
                <w:t>83886193</w:t>
              </w:r>
            </w:hyperlink>
          </w:p>
          <w:p w14:paraId="5A19A814" w14:textId="77777777" w:rsidR="00EF3A65" w:rsidRPr="007B3A77" w:rsidRDefault="00EF3A65" w:rsidP="00721476">
            <w:pPr>
              <w:rPr>
                <w:rFonts w:ascii="Times New Roman" w:hAnsi="Times New Roman" w:cs="Times New Roman"/>
                <w:sz w:val="24"/>
                <w:szCs w:val="24"/>
              </w:rPr>
            </w:pPr>
          </w:p>
          <w:p w14:paraId="2551EC32" w14:textId="77777777" w:rsidR="00EF3A65" w:rsidRPr="007B3A77" w:rsidRDefault="00EF3A65" w:rsidP="00721476">
            <w:pPr>
              <w:rPr>
                <w:rFonts w:ascii="Times New Roman" w:hAnsi="Times New Roman" w:cs="Times New Roman"/>
                <w:sz w:val="24"/>
                <w:szCs w:val="24"/>
              </w:rPr>
            </w:pPr>
            <w:r w:rsidRPr="007B3A77">
              <w:rPr>
                <w:rFonts w:ascii="Times New Roman" w:hAnsi="Times New Roman" w:cs="Times New Roman"/>
                <w:noProof/>
                <w:lang w:val="es-CO" w:eastAsia="es-CO"/>
              </w:rPr>
              <w:drawing>
                <wp:inline distT="0" distB="0" distL="0" distR="0" wp14:anchorId="25C9D90D" wp14:editId="4B98A0AA">
                  <wp:extent cx="2447397" cy="140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22221" t="26505" r="45543" b="40468"/>
                          <a:stretch/>
                        </pic:blipFill>
                        <pic:spPr bwMode="auto">
                          <a:xfrm>
                            <a:off x="0" y="0"/>
                            <a:ext cx="2468169" cy="142166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2DF0757" w14:textId="77777777" w:rsidR="00EF3A65" w:rsidRPr="007B3A77" w:rsidRDefault="00EF3A65" w:rsidP="00721476">
            <w:pPr>
              <w:rPr>
                <w:rFonts w:ascii="Times New Roman" w:hAnsi="Times New Roman" w:cs="Times New Roman"/>
                <w:color w:val="000000"/>
                <w:sz w:val="24"/>
                <w:szCs w:val="24"/>
              </w:rPr>
            </w:pPr>
          </w:p>
        </w:tc>
      </w:tr>
      <w:tr w:rsidR="00EF3A65" w:rsidRPr="007B3A77" w14:paraId="41F1DD27" w14:textId="77777777" w:rsidTr="00721476">
        <w:tc>
          <w:tcPr>
            <w:tcW w:w="2460" w:type="dxa"/>
          </w:tcPr>
          <w:p w14:paraId="3E031723" w14:textId="77777777" w:rsidR="00EF3A65" w:rsidRPr="007B3A77" w:rsidRDefault="00EF3A65"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Pie de imagen</w:t>
            </w:r>
          </w:p>
        </w:tc>
        <w:tc>
          <w:tcPr>
            <w:tcW w:w="6368" w:type="dxa"/>
          </w:tcPr>
          <w:p w14:paraId="179B755B" w14:textId="77777777" w:rsidR="00EF3A65" w:rsidRPr="007B3A77" w:rsidRDefault="00EF3A65" w:rsidP="00721476">
            <w:pPr>
              <w:rPr>
                <w:rFonts w:ascii="Times New Roman" w:hAnsi="Times New Roman" w:cs="Times New Roman"/>
                <w:color w:val="000000"/>
                <w:sz w:val="24"/>
                <w:szCs w:val="24"/>
              </w:rPr>
            </w:pPr>
            <w:r>
              <w:rPr>
                <w:rFonts w:ascii="Times New Roman" w:hAnsi="Times New Roman" w:cs="Times New Roman"/>
                <w:color w:val="000000"/>
                <w:sz w:val="24"/>
                <w:szCs w:val="24"/>
              </w:rPr>
              <w:t>Para el caso de la heladería, el cono resulta ser una buena representación de la variable.</w:t>
            </w:r>
          </w:p>
        </w:tc>
      </w:tr>
      <w:tr w:rsidR="00EF3A65" w:rsidRPr="007B3A77" w14:paraId="198FF87C" w14:textId="77777777" w:rsidTr="00721476">
        <w:tc>
          <w:tcPr>
            <w:tcW w:w="2460" w:type="dxa"/>
          </w:tcPr>
          <w:p w14:paraId="76BE0ABD" w14:textId="77777777" w:rsidR="00EF3A65" w:rsidRPr="007B3A77" w:rsidRDefault="00EF3A65"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Ubicación del pie de imagen</w:t>
            </w:r>
          </w:p>
        </w:tc>
        <w:tc>
          <w:tcPr>
            <w:tcW w:w="6368" w:type="dxa"/>
          </w:tcPr>
          <w:p w14:paraId="73AEF23D" w14:textId="77777777" w:rsidR="00EF3A65" w:rsidRPr="007B3A77" w:rsidRDefault="00EF3A65" w:rsidP="00721476">
            <w:pPr>
              <w:rPr>
                <w:rFonts w:ascii="Times New Roman" w:hAnsi="Times New Roman" w:cs="Times New Roman"/>
                <w:color w:val="000000"/>
                <w:sz w:val="24"/>
                <w:szCs w:val="24"/>
              </w:rPr>
            </w:pPr>
            <w:r w:rsidRPr="007B3A77">
              <w:rPr>
                <w:rFonts w:ascii="Times New Roman" w:hAnsi="Times New Roman" w:cs="Times New Roman"/>
                <w:color w:val="000000"/>
                <w:sz w:val="24"/>
                <w:szCs w:val="24"/>
              </w:rPr>
              <w:t>Inferior</w:t>
            </w:r>
          </w:p>
        </w:tc>
      </w:tr>
    </w:tbl>
    <w:p w14:paraId="433C7D4C" w14:textId="77777777" w:rsidR="00EF3A65" w:rsidRDefault="00EF3A65" w:rsidP="00EF3A65">
      <w:pPr>
        <w:spacing w:after="0"/>
        <w:rPr>
          <w:rFonts w:ascii="Times New Roman" w:hAnsi="Times New Roman" w:cs="Times New Roman"/>
          <w:b/>
          <w:highlight w:val="yellow"/>
        </w:rPr>
      </w:pPr>
    </w:p>
    <w:p w14:paraId="029F94B2" w14:textId="77777777" w:rsidR="00EF3A65" w:rsidRDefault="00EF3A65" w:rsidP="00EF3A65">
      <w:pPr>
        <w:spacing w:after="0"/>
        <w:rPr>
          <w:rFonts w:ascii="Times New Roman" w:hAnsi="Times New Roman" w:cs="Times New Roman"/>
          <w:b/>
          <w:highlight w:val="yellow"/>
        </w:rPr>
      </w:pPr>
    </w:p>
    <w:p w14:paraId="3F181A1A" w14:textId="49AD3212" w:rsidR="00EF3A65" w:rsidRDefault="00EF3A65" w:rsidP="00EF3A65">
      <w:pPr>
        <w:spacing w:after="0"/>
        <w:jc w:val="both"/>
        <w:rPr>
          <w:rFonts w:ascii="Times New Roman" w:hAnsi="Times New Roman" w:cs="Times New Roman"/>
        </w:rPr>
      </w:pPr>
      <w:r w:rsidRPr="00C0239D">
        <w:rPr>
          <w:rFonts w:ascii="Times New Roman" w:hAnsi="Times New Roman" w:cs="Times New Roman"/>
          <w:b/>
        </w:rPr>
        <w:lastRenderedPageBreak/>
        <w:t>Segundo</w:t>
      </w:r>
      <w:r>
        <w:rPr>
          <w:rFonts w:ascii="Times New Roman" w:hAnsi="Times New Roman" w:cs="Times New Roman"/>
        </w:rPr>
        <w:t xml:space="preserve">. </w:t>
      </w:r>
      <w:r w:rsidRPr="007B3A77">
        <w:rPr>
          <w:rFonts w:ascii="Times New Roman" w:hAnsi="Times New Roman" w:cs="Times New Roman"/>
        </w:rPr>
        <w:t>Se construye una tabla con dos columnas</w:t>
      </w:r>
      <w:r w:rsidR="00662F0C">
        <w:rPr>
          <w:rFonts w:ascii="Times New Roman" w:hAnsi="Times New Roman" w:cs="Times New Roman"/>
        </w:rPr>
        <w:t>;</w:t>
      </w:r>
      <w:r w:rsidRPr="007B3A77">
        <w:rPr>
          <w:rFonts w:ascii="Times New Roman" w:hAnsi="Times New Roman" w:cs="Times New Roman"/>
        </w:rPr>
        <w:t xml:space="preserve"> en la primera se escribe la clase correspondiente a la variable, en este caso</w:t>
      </w:r>
      <w:r w:rsidR="00662F0C">
        <w:rPr>
          <w:rFonts w:ascii="Times New Roman" w:hAnsi="Times New Roman" w:cs="Times New Roman"/>
        </w:rPr>
        <w:t>,</w:t>
      </w:r>
      <w:r w:rsidRPr="007B3A77">
        <w:rPr>
          <w:rFonts w:ascii="Times New Roman" w:hAnsi="Times New Roman" w:cs="Times New Roman"/>
        </w:rPr>
        <w:t xml:space="preserve"> los sabores </w:t>
      </w:r>
      <w:r>
        <w:rPr>
          <w:rFonts w:ascii="Times New Roman" w:hAnsi="Times New Roman" w:cs="Times New Roman"/>
        </w:rPr>
        <w:t>de helado</w:t>
      </w:r>
      <w:r w:rsidRPr="007B3A77">
        <w:rPr>
          <w:rFonts w:ascii="Times New Roman" w:hAnsi="Times New Roman" w:cs="Times New Roman"/>
        </w:rPr>
        <w:t>: fresa, guanábana, vainilla y limón.</w:t>
      </w:r>
    </w:p>
    <w:p w14:paraId="1AAE1C16" w14:textId="77777777" w:rsidR="00EF3A65" w:rsidRPr="007B3A77" w:rsidRDefault="00EF3A65" w:rsidP="00EF3A65">
      <w:pPr>
        <w:spacing w:after="0"/>
        <w:rPr>
          <w:rFonts w:ascii="Times New Roman" w:hAnsi="Times New Roman" w:cs="Times New Roman"/>
          <w:b/>
          <w:highlight w:val="yellow"/>
        </w:rPr>
      </w:pPr>
    </w:p>
    <w:p w14:paraId="24782ACC" w14:textId="1466C392" w:rsidR="00EF3A65" w:rsidRPr="007B3A77" w:rsidRDefault="00EF3A65" w:rsidP="00EF3A65">
      <w:pPr>
        <w:spacing w:after="0"/>
        <w:jc w:val="both"/>
        <w:rPr>
          <w:rFonts w:ascii="Times New Roman" w:hAnsi="Times New Roman" w:cs="Times New Roman"/>
          <w:b/>
          <w:highlight w:val="yellow"/>
        </w:rPr>
      </w:pPr>
      <w:r w:rsidRPr="00C0239D">
        <w:rPr>
          <w:rFonts w:ascii="Times New Roman" w:hAnsi="Times New Roman" w:cs="Times New Roman"/>
          <w:b/>
        </w:rPr>
        <w:t>Tercero</w:t>
      </w:r>
      <w:r>
        <w:rPr>
          <w:rFonts w:ascii="Times New Roman" w:hAnsi="Times New Roman" w:cs="Times New Roman"/>
        </w:rPr>
        <w:t xml:space="preserve">. </w:t>
      </w:r>
      <w:r w:rsidRPr="007B3A77">
        <w:rPr>
          <w:rFonts w:ascii="Times New Roman" w:hAnsi="Times New Roman" w:cs="Times New Roman"/>
        </w:rPr>
        <w:t>En la segunda columna y de manera correspondiente se hace el dibujo de acu</w:t>
      </w:r>
      <w:r>
        <w:rPr>
          <w:rFonts w:ascii="Times New Roman" w:hAnsi="Times New Roman" w:cs="Times New Roman"/>
        </w:rPr>
        <w:t>e</w:t>
      </w:r>
      <w:r w:rsidRPr="007B3A77">
        <w:rPr>
          <w:rFonts w:ascii="Times New Roman" w:hAnsi="Times New Roman" w:cs="Times New Roman"/>
        </w:rPr>
        <w:t xml:space="preserve">rdo </w:t>
      </w:r>
      <w:r w:rsidR="00662F0C">
        <w:rPr>
          <w:rFonts w:ascii="Times New Roman" w:hAnsi="Times New Roman" w:cs="Times New Roman"/>
        </w:rPr>
        <w:t>con</w:t>
      </w:r>
      <w:r w:rsidR="00662F0C" w:rsidRPr="007B3A77">
        <w:rPr>
          <w:rFonts w:ascii="Times New Roman" w:hAnsi="Times New Roman" w:cs="Times New Roman"/>
        </w:rPr>
        <w:t xml:space="preserve"> </w:t>
      </w:r>
      <w:r w:rsidRPr="007B3A77">
        <w:rPr>
          <w:rFonts w:ascii="Times New Roman" w:hAnsi="Times New Roman" w:cs="Times New Roman"/>
        </w:rPr>
        <w:t>la cantidad que se va a representar.</w:t>
      </w:r>
    </w:p>
    <w:p w14:paraId="310E8D6E" w14:textId="77777777" w:rsidR="00EF3A65" w:rsidRPr="007B3A77" w:rsidRDefault="00EF3A65" w:rsidP="00EF3A65">
      <w:pPr>
        <w:spacing w:after="0"/>
        <w:rPr>
          <w:rFonts w:ascii="Times New Roman" w:hAnsi="Times New Roman" w:cs="Times New Roman"/>
          <w:b/>
          <w:highlight w:val="yellow"/>
        </w:rPr>
      </w:pPr>
    </w:p>
    <w:tbl>
      <w:tblPr>
        <w:tblStyle w:val="Tablaconcuadrcula"/>
        <w:tblW w:w="0" w:type="auto"/>
        <w:tblLook w:val="04A0" w:firstRow="1" w:lastRow="0" w:firstColumn="1" w:lastColumn="0" w:noHBand="0" w:noVBand="1"/>
      </w:tblPr>
      <w:tblGrid>
        <w:gridCol w:w="2518"/>
        <w:gridCol w:w="6515"/>
      </w:tblGrid>
      <w:tr w:rsidR="00EF3A65" w:rsidRPr="007B3A77" w14:paraId="44B5031E" w14:textId="77777777" w:rsidTr="00721476">
        <w:tc>
          <w:tcPr>
            <w:tcW w:w="9033" w:type="dxa"/>
            <w:gridSpan w:val="2"/>
            <w:shd w:val="clear" w:color="auto" w:fill="0D0D0D" w:themeFill="text1" w:themeFillTint="F2"/>
          </w:tcPr>
          <w:p w14:paraId="16548D14" w14:textId="77777777" w:rsidR="00EF3A65" w:rsidRPr="007B3A77" w:rsidRDefault="00EF3A65" w:rsidP="0072147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Imagen (fotografía, gráfica o ilustración)</w:t>
            </w:r>
          </w:p>
        </w:tc>
      </w:tr>
      <w:tr w:rsidR="00EF3A65" w:rsidRPr="007B3A77" w14:paraId="407E05A6" w14:textId="77777777" w:rsidTr="00721476">
        <w:tc>
          <w:tcPr>
            <w:tcW w:w="2518" w:type="dxa"/>
          </w:tcPr>
          <w:p w14:paraId="6F458158" w14:textId="77777777" w:rsidR="00EF3A65" w:rsidRPr="007B3A77" w:rsidRDefault="00EF3A65"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587FF8F0" w14:textId="77777777" w:rsidR="00EF3A65" w:rsidRPr="007B3A77" w:rsidRDefault="00EF3A65" w:rsidP="00721476">
            <w:pPr>
              <w:rPr>
                <w:rFonts w:ascii="Times New Roman" w:hAnsi="Times New Roman" w:cs="Times New Roman"/>
                <w:b/>
                <w:color w:val="000000"/>
                <w:sz w:val="24"/>
                <w:szCs w:val="24"/>
              </w:rPr>
            </w:pPr>
            <w:r>
              <w:rPr>
                <w:rFonts w:ascii="Times New Roman" w:hAnsi="Times New Roman" w:cs="Times New Roman"/>
                <w:color w:val="000000"/>
                <w:sz w:val="24"/>
                <w:szCs w:val="24"/>
              </w:rPr>
              <w:t>MA_06_14_IMG17</w:t>
            </w:r>
          </w:p>
        </w:tc>
      </w:tr>
      <w:tr w:rsidR="00EF3A65" w:rsidRPr="007B3A77" w14:paraId="4754EE32" w14:textId="77777777" w:rsidTr="00721476">
        <w:tc>
          <w:tcPr>
            <w:tcW w:w="2518" w:type="dxa"/>
          </w:tcPr>
          <w:p w14:paraId="3DAB91D0" w14:textId="77777777" w:rsidR="00EF3A65" w:rsidRPr="007B3A77" w:rsidRDefault="00EF3A65"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7A05B09A" w14:textId="77777777" w:rsidR="00EF3A65" w:rsidRPr="007B3A77" w:rsidRDefault="00EF3A65" w:rsidP="00721476">
            <w:pPr>
              <w:rPr>
                <w:rFonts w:ascii="Times New Roman" w:hAnsi="Times New Roman" w:cs="Times New Roman"/>
                <w:color w:val="000000"/>
                <w:sz w:val="24"/>
                <w:szCs w:val="24"/>
              </w:rPr>
            </w:pPr>
            <w:r w:rsidRPr="007B3A77">
              <w:rPr>
                <w:rFonts w:ascii="Times New Roman" w:hAnsi="Times New Roman" w:cs="Times New Roman"/>
                <w:color w:val="000000"/>
                <w:sz w:val="24"/>
                <w:szCs w:val="24"/>
              </w:rPr>
              <w:t>Construcción de un Pictograma</w:t>
            </w:r>
          </w:p>
        </w:tc>
      </w:tr>
      <w:tr w:rsidR="00EF3A65" w:rsidRPr="007B3A77" w14:paraId="2CC41928" w14:textId="77777777" w:rsidTr="00721476">
        <w:tc>
          <w:tcPr>
            <w:tcW w:w="2518" w:type="dxa"/>
          </w:tcPr>
          <w:p w14:paraId="2042BD85" w14:textId="77777777" w:rsidR="00EF3A65" w:rsidRPr="007B3A77" w:rsidRDefault="00EF3A65"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Código Shutterstock (o URL o la ruta en AulaPlaneta)</w:t>
            </w:r>
          </w:p>
        </w:tc>
        <w:tc>
          <w:tcPr>
            <w:tcW w:w="6515" w:type="dxa"/>
          </w:tcPr>
          <w:tbl>
            <w:tblPr>
              <w:tblStyle w:val="Tablaconcuadrcula"/>
              <w:tblW w:w="0" w:type="auto"/>
              <w:jc w:val="center"/>
              <w:tblLook w:val="04A0" w:firstRow="1" w:lastRow="0" w:firstColumn="1" w:lastColumn="0" w:noHBand="0" w:noVBand="1"/>
            </w:tblPr>
            <w:tblGrid>
              <w:gridCol w:w="1838"/>
              <w:gridCol w:w="3969"/>
            </w:tblGrid>
            <w:tr w:rsidR="00EF3A65" w:rsidRPr="007B3A77" w14:paraId="29AA1D03" w14:textId="77777777" w:rsidTr="00721476">
              <w:trPr>
                <w:jc w:val="center"/>
              </w:trPr>
              <w:tc>
                <w:tcPr>
                  <w:tcW w:w="1838" w:type="dxa"/>
                </w:tcPr>
                <w:p w14:paraId="3B6D6A7D" w14:textId="77777777" w:rsidR="00EF3A65" w:rsidRPr="007B3A77" w:rsidRDefault="00EF3A65" w:rsidP="00721476">
                  <w:pPr>
                    <w:jc w:val="center"/>
                    <w:rPr>
                      <w:rFonts w:ascii="Times New Roman" w:hAnsi="Times New Roman" w:cs="Times New Roman"/>
                      <w:b/>
                      <w:sz w:val="24"/>
                      <w:szCs w:val="24"/>
                    </w:rPr>
                  </w:pPr>
                  <w:r w:rsidRPr="007B3A77">
                    <w:rPr>
                      <w:rFonts w:ascii="Times New Roman" w:hAnsi="Times New Roman" w:cs="Times New Roman"/>
                      <w:b/>
                      <w:sz w:val="24"/>
                      <w:szCs w:val="24"/>
                    </w:rPr>
                    <w:t>Sabor de helado</w:t>
                  </w:r>
                </w:p>
              </w:tc>
              <w:tc>
                <w:tcPr>
                  <w:tcW w:w="3969" w:type="dxa"/>
                </w:tcPr>
                <w:p w14:paraId="6F9B08B6" w14:textId="77777777" w:rsidR="00EF3A65" w:rsidRPr="007B3A77" w:rsidRDefault="00EF3A65" w:rsidP="00721476">
                  <w:pPr>
                    <w:jc w:val="center"/>
                    <w:rPr>
                      <w:rFonts w:ascii="Times New Roman" w:hAnsi="Times New Roman" w:cs="Times New Roman"/>
                      <w:b/>
                      <w:sz w:val="24"/>
                      <w:szCs w:val="24"/>
                    </w:rPr>
                  </w:pPr>
                  <w:r w:rsidRPr="007B3A77">
                    <w:rPr>
                      <w:rFonts w:ascii="Times New Roman" w:hAnsi="Times New Roman" w:cs="Times New Roman"/>
                      <w:b/>
                      <w:sz w:val="24"/>
                      <w:szCs w:val="24"/>
                    </w:rPr>
                    <w:t>Frecuencia</w:t>
                  </w:r>
                </w:p>
              </w:tc>
            </w:tr>
            <w:tr w:rsidR="00EF3A65" w:rsidRPr="007B3A77" w14:paraId="628D6AFA" w14:textId="77777777" w:rsidTr="00721476">
              <w:trPr>
                <w:jc w:val="center"/>
              </w:trPr>
              <w:tc>
                <w:tcPr>
                  <w:tcW w:w="1838" w:type="dxa"/>
                  <w:vAlign w:val="center"/>
                </w:tcPr>
                <w:p w14:paraId="7E27CF55" w14:textId="77777777" w:rsidR="00EF3A65" w:rsidRPr="00FC56C2" w:rsidRDefault="00EF3A65" w:rsidP="00721476">
                  <w:pPr>
                    <w:jc w:val="center"/>
                    <w:rPr>
                      <w:rFonts w:ascii="Times New Roman" w:hAnsi="Times New Roman" w:cs="Times New Roman"/>
                      <w:b/>
                      <w:sz w:val="24"/>
                      <w:szCs w:val="24"/>
                    </w:rPr>
                  </w:pPr>
                  <w:r w:rsidRPr="00FC56C2">
                    <w:rPr>
                      <w:rFonts w:ascii="Times New Roman" w:hAnsi="Times New Roman" w:cs="Times New Roman"/>
                      <w:b/>
                      <w:sz w:val="24"/>
                      <w:szCs w:val="24"/>
                    </w:rPr>
                    <w:t>Fresa</w:t>
                  </w:r>
                </w:p>
              </w:tc>
              <w:tc>
                <w:tcPr>
                  <w:tcW w:w="3969" w:type="dxa"/>
                </w:tcPr>
                <w:p w14:paraId="5849E883" w14:textId="77777777" w:rsidR="00EF3A65" w:rsidRPr="007B3A77" w:rsidRDefault="00EF3A65" w:rsidP="00721476">
                  <w:pPr>
                    <w:rPr>
                      <w:rFonts w:ascii="Times New Roman" w:hAnsi="Times New Roman" w:cs="Times New Roman"/>
                      <w:b/>
                      <w:sz w:val="24"/>
                      <w:szCs w:val="24"/>
                      <w:highlight w:val="yellow"/>
                    </w:rPr>
                  </w:pPr>
                </w:p>
                <w:p w14:paraId="2669D484" w14:textId="77777777" w:rsidR="00EF3A65" w:rsidRPr="007B3A77" w:rsidRDefault="00EF3A65" w:rsidP="00721476">
                  <w:pPr>
                    <w:rPr>
                      <w:rFonts w:ascii="Times New Roman" w:hAnsi="Times New Roman" w:cs="Times New Roman"/>
                      <w:b/>
                      <w:sz w:val="24"/>
                      <w:szCs w:val="24"/>
                      <w:highlight w:val="yellow"/>
                    </w:rPr>
                  </w:pPr>
                </w:p>
                <w:p w14:paraId="450A8726" w14:textId="77777777" w:rsidR="00EF3A65" w:rsidRPr="007B3A77" w:rsidRDefault="00EF3A65" w:rsidP="00721476">
                  <w:pPr>
                    <w:rPr>
                      <w:rFonts w:ascii="Times New Roman" w:hAnsi="Times New Roman" w:cs="Times New Roman"/>
                      <w:b/>
                      <w:sz w:val="24"/>
                      <w:szCs w:val="24"/>
                      <w:highlight w:val="yellow"/>
                    </w:rPr>
                  </w:pPr>
                  <w:r w:rsidRPr="007B3A77">
                    <w:rPr>
                      <w:rFonts w:ascii="Times New Roman" w:hAnsi="Times New Roman" w:cs="Times New Roman"/>
                      <w:noProof/>
                      <w:lang w:val="es-CO" w:eastAsia="es-CO"/>
                    </w:rPr>
                    <w:drawing>
                      <wp:inline distT="0" distB="0" distL="0" distR="0" wp14:anchorId="39586489" wp14:editId="0F15C040">
                        <wp:extent cx="383825" cy="535305"/>
                        <wp:effectExtent l="0" t="0" r="0" b="0"/>
                        <wp:docPr id="196" name="Imagen 196" descr="http://thumb7.shutterstock.com/display_pic_with_logo/324493/324493,1314974413,1/stock-photo-soft-serve-ice-cream-isolated-on-white-background-83886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7.shutterstock.com/display_pic_with_logo/324493/324493,1314974413,1/stock-photo-soft-serve-ice-cream-isolated-on-white-background-8388619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0543" cy="558621"/>
                                </a:xfrm>
                                <a:prstGeom prst="rect">
                                  <a:avLst/>
                                </a:prstGeom>
                                <a:noFill/>
                                <a:ln>
                                  <a:noFill/>
                                </a:ln>
                              </pic:spPr>
                            </pic:pic>
                          </a:graphicData>
                        </a:graphic>
                      </wp:inline>
                    </w:drawing>
                  </w:r>
                  <w:r w:rsidRPr="007B3A77">
                    <w:rPr>
                      <w:rFonts w:ascii="Times New Roman" w:hAnsi="Times New Roman" w:cs="Times New Roman"/>
                      <w:noProof/>
                      <w:lang w:val="es-CO" w:eastAsia="es-CO"/>
                    </w:rPr>
                    <w:drawing>
                      <wp:inline distT="0" distB="0" distL="0" distR="0" wp14:anchorId="507D20FB" wp14:editId="6B670CD4">
                        <wp:extent cx="383825" cy="535305"/>
                        <wp:effectExtent l="0" t="0" r="0" b="0"/>
                        <wp:docPr id="197" name="Imagen 197" descr="http://thumb7.shutterstock.com/display_pic_with_logo/324493/324493,1314974413,1/stock-photo-soft-serve-ice-cream-isolated-on-white-background-83886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7.shutterstock.com/display_pic_with_logo/324493/324493,1314974413,1/stock-photo-soft-serve-ice-cream-isolated-on-white-background-8388619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0543" cy="558621"/>
                                </a:xfrm>
                                <a:prstGeom prst="rect">
                                  <a:avLst/>
                                </a:prstGeom>
                                <a:noFill/>
                                <a:ln>
                                  <a:noFill/>
                                </a:ln>
                              </pic:spPr>
                            </pic:pic>
                          </a:graphicData>
                        </a:graphic>
                      </wp:inline>
                    </w:drawing>
                  </w:r>
                  <w:r w:rsidRPr="007B3A77">
                    <w:rPr>
                      <w:rFonts w:ascii="Times New Roman" w:hAnsi="Times New Roman" w:cs="Times New Roman"/>
                      <w:noProof/>
                      <w:lang w:val="es-CO" w:eastAsia="es-CO"/>
                    </w:rPr>
                    <w:drawing>
                      <wp:inline distT="0" distB="0" distL="0" distR="0" wp14:anchorId="6B642470" wp14:editId="7BD6CD9A">
                        <wp:extent cx="383825" cy="535305"/>
                        <wp:effectExtent l="0" t="0" r="0" b="0"/>
                        <wp:docPr id="198" name="Imagen 198" descr="http://thumb7.shutterstock.com/display_pic_with_logo/324493/324493,1314974413,1/stock-photo-soft-serve-ice-cream-isolated-on-white-background-83886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7.shutterstock.com/display_pic_with_logo/324493/324493,1314974413,1/stock-photo-soft-serve-ice-cream-isolated-on-white-background-8388619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0543" cy="558621"/>
                                </a:xfrm>
                                <a:prstGeom prst="rect">
                                  <a:avLst/>
                                </a:prstGeom>
                                <a:noFill/>
                                <a:ln>
                                  <a:noFill/>
                                </a:ln>
                              </pic:spPr>
                            </pic:pic>
                          </a:graphicData>
                        </a:graphic>
                      </wp:inline>
                    </w:drawing>
                  </w:r>
                  <w:r w:rsidRPr="007B3A77">
                    <w:rPr>
                      <w:rFonts w:ascii="Times New Roman" w:hAnsi="Times New Roman" w:cs="Times New Roman"/>
                      <w:noProof/>
                      <w:lang w:val="es-CO" w:eastAsia="es-CO"/>
                    </w:rPr>
                    <w:drawing>
                      <wp:inline distT="0" distB="0" distL="0" distR="0" wp14:anchorId="7A9A82F4" wp14:editId="149ECE25">
                        <wp:extent cx="383825" cy="535305"/>
                        <wp:effectExtent l="0" t="0" r="0" b="0"/>
                        <wp:docPr id="199" name="Imagen 199" descr="http://thumb7.shutterstock.com/display_pic_with_logo/324493/324493,1314974413,1/stock-photo-soft-serve-ice-cream-isolated-on-white-background-83886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7.shutterstock.com/display_pic_with_logo/324493/324493,1314974413,1/stock-photo-soft-serve-ice-cream-isolated-on-white-background-8388619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0543" cy="558621"/>
                                </a:xfrm>
                                <a:prstGeom prst="rect">
                                  <a:avLst/>
                                </a:prstGeom>
                                <a:noFill/>
                                <a:ln>
                                  <a:noFill/>
                                </a:ln>
                              </pic:spPr>
                            </pic:pic>
                          </a:graphicData>
                        </a:graphic>
                      </wp:inline>
                    </w:drawing>
                  </w:r>
                  <w:r w:rsidRPr="007B3A77">
                    <w:rPr>
                      <w:rFonts w:ascii="Times New Roman" w:hAnsi="Times New Roman" w:cs="Times New Roman"/>
                      <w:noProof/>
                      <w:lang w:val="es-CO" w:eastAsia="es-CO"/>
                    </w:rPr>
                    <w:drawing>
                      <wp:inline distT="0" distB="0" distL="0" distR="0" wp14:anchorId="2B570C87" wp14:editId="45885B87">
                        <wp:extent cx="383825" cy="535305"/>
                        <wp:effectExtent l="0" t="0" r="0" b="0"/>
                        <wp:docPr id="200" name="Imagen 200" descr="http://thumb7.shutterstock.com/display_pic_with_logo/324493/324493,1314974413,1/stock-photo-soft-serve-ice-cream-isolated-on-white-background-83886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7.shutterstock.com/display_pic_with_logo/324493/324493,1314974413,1/stock-photo-soft-serve-ice-cream-isolated-on-white-background-8388619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0543" cy="558621"/>
                                </a:xfrm>
                                <a:prstGeom prst="rect">
                                  <a:avLst/>
                                </a:prstGeom>
                                <a:noFill/>
                                <a:ln>
                                  <a:noFill/>
                                </a:ln>
                              </pic:spPr>
                            </pic:pic>
                          </a:graphicData>
                        </a:graphic>
                      </wp:inline>
                    </w:drawing>
                  </w:r>
                  <w:r w:rsidRPr="007B3A77">
                    <w:rPr>
                      <w:rFonts w:ascii="Times New Roman" w:hAnsi="Times New Roman" w:cs="Times New Roman"/>
                      <w:noProof/>
                      <w:lang w:val="es-CO" w:eastAsia="es-CO"/>
                    </w:rPr>
                    <w:drawing>
                      <wp:inline distT="0" distB="0" distL="0" distR="0" wp14:anchorId="1B2C24A2" wp14:editId="0786257C">
                        <wp:extent cx="383825" cy="535305"/>
                        <wp:effectExtent l="0" t="0" r="0" b="0"/>
                        <wp:docPr id="201" name="Imagen 201" descr="http://thumb7.shutterstock.com/display_pic_with_logo/324493/324493,1314974413,1/stock-photo-soft-serve-ice-cream-isolated-on-white-background-83886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7.shutterstock.com/display_pic_with_logo/324493/324493,1314974413,1/stock-photo-soft-serve-ice-cream-isolated-on-white-background-8388619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0543" cy="558621"/>
                                </a:xfrm>
                                <a:prstGeom prst="rect">
                                  <a:avLst/>
                                </a:prstGeom>
                                <a:noFill/>
                                <a:ln>
                                  <a:noFill/>
                                </a:ln>
                              </pic:spPr>
                            </pic:pic>
                          </a:graphicData>
                        </a:graphic>
                      </wp:inline>
                    </w:drawing>
                  </w:r>
                </w:p>
                <w:p w14:paraId="3FEF8350" w14:textId="77777777" w:rsidR="00EF3A65" w:rsidRPr="007B3A77" w:rsidRDefault="00EF3A65" w:rsidP="00721476">
                  <w:pPr>
                    <w:rPr>
                      <w:rFonts w:ascii="Times New Roman" w:hAnsi="Times New Roman" w:cs="Times New Roman"/>
                      <w:b/>
                      <w:sz w:val="24"/>
                      <w:szCs w:val="24"/>
                      <w:highlight w:val="yellow"/>
                    </w:rPr>
                  </w:pPr>
                </w:p>
              </w:tc>
            </w:tr>
            <w:tr w:rsidR="00EF3A65" w:rsidRPr="007B3A77" w14:paraId="21C82DC8" w14:textId="77777777" w:rsidTr="00721476">
              <w:trPr>
                <w:jc w:val="center"/>
              </w:trPr>
              <w:tc>
                <w:tcPr>
                  <w:tcW w:w="1838" w:type="dxa"/>
                  <w:vAlign w:val="center"/>
                </w:tcPr>
                <w:p w14:paraId="664DEDA2" w14:textId="77777777" w:rsidR="00EF3A65" w:rsidRPr="00FC56C2" w:rsidRDefault="00EF3A65" w:rsidP="00721476">
                  <w:pPr>
                    <w:jc w:val="center"/>
                    <w:rPr>
                      <w:rFonts w:ascii="Times New Roman" w:hAnsi="Times New Roman" w:cs="Times New Roman"/>
                      <w:b/>
                      <w:sz w:val="24"/>
                      <w:szCs w:val="24"/>
                    </w:rPr>
                  </w:pPr>
                  <w:r w:rsidRPr="00FC56C2">
                    <w:rPr>
                      <w:rFonts w:ascii="Times New Roman" w:hAnsi="Times New Roman" w:cs="Times New Roman"/>
                      <w:b/>
                      <w:sz w:val="24"/>
                      <w:szCs w:val="24"/>
                    </w:rPr>
                    <w:t>Guanábana</w:t>
                  </w:r>
                </w:p>
              </w:tc>
              <w:tc>
                <w:tcPr>
                  <w:tcW w:w="3969" w:type="dxa"/>
                </w:tcPr>
                <w:p w14:paraId="56A24082" w14:textId="77777777" w:rsidR="00EF3A65" w:rsidRPr="007B3A77" w:rsidRDefault="00EF3A65" w:rsidP="00721476">
                  <w:pPr>
                    <w:rPr>
                      <w:rFonts w:ascii="Times New Roman" w:hAnsi="Times New Roman" w:cs="Times New Roman"/>
                      <w:b/>
                      <w:sz w:val="24"/>
                      <w:szCs w:val="24"/>
                      <w:highlight w:val="yellow"/>
                    </w:rPr>
                  </w:pPr>
                </w:p>
                <w:p w14:paraId="2991A135" w14:textId="77777777" w:rsidR="00EF3A65" w:rsidRPr="007B3A77" w:rsidRDefault="00EF3A65" w:rsidP="00721476">
                  <w:pPr>
                    <w:rPr>
                      <w:rFonts w:ascii="Times New Roman" w:hAnsi="Times New Roman" w:cs="Times New Roman"/>
                      <w:b/>
                      <w:sz w:val="24"/>
                      <w:szCs w:val="24"/>
                      <w:highlight w:val="yellow"/>
                    </w:rPr>
                  </w:pPr>
                  <w:r w:rsidRPr="007B3A77">
                    <w:rPr>
                      <w:rFonts w:ascii="Times New Roman" w:hAnsi="Times New Roman" w:cs="Times New Roman"/>
                      <w:noProof/>
                      <w:lang w:val="es-CO" w:eastAsia="es-CO"/>
                    </w:rPr>
                    <w:drawing>
                      <wp:inline distT="0" distB="0" distL="0" distR="0" wp14:anchorId="4058B63A" wp14:editId="2653A10B">
                        <wp:extent cx="383825" cy="535305"/>
                        <wp:effectExtent l="0" t="0" r="0" b="0"/>
                        <wp:docPr id="202" name="Imagen 202" descr="http://thumb7.shutterstock.com/display_pic_with_logo/324493/324493,1314974413,1/stock-photo-soft-serve-ice-cream-isolated-on-white-background-83886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7.shutterstock.com/display_pic_with_logo/324493/324493,1314974413,1/stock-photo-soft-serve-ice-cream-isolated-on-white-background-8388619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0543" cy="558621"/>
                                </a:xfrm>
                                <a:prstGeom prst="rect">
                                  <a:avLst/>
                                </a:prstGeom>
                                <a:noFill/>
                                <a:ln>
                                  <a:noFill/>
                                </a:ln>
                              </pic:spPr>
                            </pic:pic>
                          </a:graphicData>
                        </a:graphic>
                      </wp:inline>
                    </w:drawing>
                  </w:r>
                  <w:r w:rsidRPr="007B3A77">
                    <w:rPr>
                      <w:rFonts w:ascii="Times New Roman" w:hAnsi="Times New Roman" w:cs="Times New Roman"/>
                      <w:noProof/>
                      <w:lang w:val="es-CO" w:eastAsia="es-CO"/>
                    </w:rPr>
                    <w:drawing>
                      <wp:inline distT="0" distB="0" distL="0" distR="0" wp14:anchorId="7155F1E5" wp14:editId="092DC24D">
                        <wp:extent cx="383825" cy="535305"/>
                        <wp:effectExtent l="0" t="0" r="0" b="0"/>
                        <wp:docPr id="203" name="Imagen 203" descr="http://thumb7.shutterstock.com/display_pic_with_logo/324493/324493,1314974413,1/stock-photo-soft-serve-ice-cream-isolated-on-white-background-83886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7.shutterstock.com/display_pic_with_logo/324493/324493,1314974413,1/stock-photo-soft-serve-ice-cream-isolated-on-white-background-8388619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0543" cy="558621"/>
                                </a:xfrm>
                                <a:prstGeom prst="rect">
                                  <a:avLst/>
                                </a:prstGeom>
                                <a:noFill/>
                                <a:ln>
                                  <a:noFill/>
                                </a:ln>
                              </pic:spPr>
                            </pic:pic>
                          </a:graphicData>
                        </a:graphic>
                      </wp:inline>
                    </w:drawing>
                  </w:r>
                </w:p>
                <w:p w14:paraId="52E229E5" w14:textId="77777777" w:rsidR="00EF3A65" w:rsidRPr="007B3A77" w:rsidRDefault="00EF3A65" w:rsidP="00721476">
                  <w:pPr>
                    <w:rPr>
                      <w:rFonts w:ascii="Times New Roman" w:hAnsi="Times New Roman" w:cs="Times New Roman"/>
                      <w:b/>
                      <w:sz w:val="24"/>
                      <w:szCs w:val="24"/>
                      <w:highlight w:val="yellow"/>
                    </w:rPr>
                  </w:pPr>
                </w:p>
                <w:p w14:paraId="496E2682" w14:textId="77777777" w:rsidR="00EF3A65" w:rsidRPr="007B3A77" w:rsidRDefault="00EF3A65" w:rsidP="00721476">
                  <w:pPr>
                    <w:rPr>
                      <w:rFonts w:ascii="Times New Roman" w:hAnsi="Times New Roman" w:cs="Times New Roman"/>
                      <w:b/>
                      <w:sz w:val="24"/>
                      <w:szCs w:val="24"/>
                      <w:highlight w:val="yellow"/>
                    </w:rPr>
                  </w:pPr>
                </w:p>
              </w:tc>
            </w:tr>
            <w:tr w:rsidR="00EF3A65" w:rsidRPr="007B3A77" w14:paraId="3512475D" w14:textId="77777777" w:rsidTr="00721476">
              <w:trPr>
                <w:jc w:val="center"/>
              </w:trPr>
              <w:tc>
                <w:tcPr>
                  <w:tcW w:w="1838" w:type="dxa"/>
                  <w:vAlign w:val="center"/>
                </w:tcPr>
                <w:p w14:paraId="1791225B" w14:textId="77777777" w:rsidR="00EF3A65" w:rsidRPr="00FC56C2" w:rsidRDefault="00EF3A65" w:rsidP="00721476">
                  <w:pPr>
                    <w:jc w:val="center"/>
                    <w:rPr>
                      <w:rFonts w:ascii="Times New Roman" w:hAnsi="Times New Roman" w:cs="Times New Roman"/>
                      <w:b/>
                      <w:sz w:val="24"/>
                      <w:szCs w:val="24"/>
                    </w:rPr>
                  </w:pPr>
                  <w:r w:rsidRPr="00FC56C2">
                    <w:rPr>
                      <w:rFonts w:ascii="Times New Roman" w:hAnsi="Times New Roman" w:cs="Times New Roman"/>
                      <w:b/>
                      <w:sz w:val="24"/>
                      <w:szCs w:val="24"/>
                    </w:rPr>
                    <w:t>Vainilla</w:t>
                  </w:r>
                </w:p>
              </w:tc>
              <w:tc>
                <w:tcPr>
                  <w:tcW w:w="3969" w:type="dxa"/>
                </w:tcPr>
                <w:p w14:paraId="35DFC896" w14:textId="77777777" w:rsidR="00EF3A65" w:rsidRPr="007B3A77" w:rsidRDefault="00EF3A65" w:rsidP="00721476">
                  <w:pPr>
                    <w:rPr>
                      <w:rFonts w:ascii="Times New Roman" w:hAnsi="Times New Roman" w:cs="Times New Roman"/>
                      <w:b/>
                      <w:sz w:val="24"/>
                      <w:szCs w:val="24"/>
                      <w:highlight w:val="yellow"/>
                    </w:rPr>
                  </w:pPr>
                  <w:r w:rsidRPr="007B3A77">
                    <w:rPr>
                      <w:rFonts w:ascii="Times New Roman" w:hAnsi="Times New Roman" w:cs="Times New Roman"/>
                      <w:noProof/>
                      <w:lang w:val="es-CO" w:eastAsia="es-CO"/>
                    </w:rPr>
                    <w:drawing>
                      <wp:inline distT="0" distB="0" distL="0" distR="0" wp14:anchorId="3B83AADC" wp14:editId="453E9E2D">
                        <wp:extent cx="383825" cy="535305"/>
                        <wp:effectExtent l="0" t="0" r="0" b="0"/>
                        <wp:docPr id="204" name="Imagen 204" descr="http://thumb7.shutterstock.com/display_pic_with_logo/324493/324493,1314974413,1/stock-photo-soft-serve-ice-cream-isolated-on-white-background-83886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7.shutterstock.com/display_pic_with_logo/324493/324493,1314974413,1/stock-photo-soft-serve-ice-cream-isolated-on-white-background-8388619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0543" cy="558621"/>
                                </a:xfrm>
                                <a:prstGeom prst="rect">
                                  <a:avLst/>
                                </a:prstGeom>
                                <a:noFill/>
                                <a:ln>
                                  <a:noFill/>
                                </a:ln>
                              </pic:spPr>
                            </pic:pic>
                          </a:graphicData>
                        </a:graphic>
                      </wp:inline>
                    </w:drawing>
                  </w:r>
                  <w:r w:rsidRPr="007B3A77">
                    <w:rPr>
                      <w:rFonts w:ascii="Times New Roman" w:hAnsi="Times New Roman" w:cs="Times New Roman"/>
                      <w:noProof/>
                      <w:lang w:val="es-CO" w:eastAsia="es-CO"/>
                    </w:rPr>
                    <w:drawing>
                      <wp:inline distT="0" distB="0" distL="0" distR="0" wp14:anchorId="0E46FF8A" wp14:editId="54C606C8">
                        <wp:extent cx="383825" cy="535305"/>
                        <wp:effectExtent l="0" t="0" r="0" b="0"/>
                        <wp:docPr id="205" name="Imagen 205" descr="http://thumb7.shutterstock.com/display_pic_with_logo/324493/324493,1314974413,1/stock-photo-soft-serve-ice-cream-isolated-on-white-background-83886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7.shutterstock.com/display_pic_with_logo/324493/324493,1314974413,1/stock-photo-soft-serve-ice-cream-isolated-on-white-background-8388619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0543" cy="558621"/>
                                </a:xfrm>
                                <a:prstGeom prst="rect">
                                  <a:avLst/>
                                </a:prstGeom>
                                <a:noFill/>
                                <a:ln>
                                  <a:noFill/>
                                </a:ln>
                              </pic:spPr>
                            </pic:pic>
                          </a:graphicData>
                        </a:graphic>
                      </wp:inline>
                    </w:drawing>
                  </w:r>
                  <w:r w:rsidRPr="007B3A77">
                    <w:rPr>
                      <w:rFonts w:ascii="Times New Roman" w:hAnsi="Times New Roman" w:cs="Times New Roman"/>
                      <w:noProof/>
                      <w:lang w:val="es-CO" w:eastAsia="es-CO"/>
                    </w:rPr>
                    <w:drawing>
                      <wp:inline distT="0" distB="0" distL="0" distR="0" wp14:anchorId="4BFF0298" wp14:editId="11135631">
                        <wp:extent cx="383825" cy="535305"/>
                        <wp:effectExtent l="0" t="0" r="0" b="0"/>
                        <wp:docPr id="206" name="Imagen 206" descr="http://thumb7.shutterstock.com/display_pic_with_logo/324493/324493,1314974413,1/stock-photo-soft-serve-ice-cream-isolated-on-white-background-83886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7.shutterstock.com/display_pic_with_logo/324493/324493,1314974413,1/stock-photo-soft-serve-ice-cream-isolated-on-white-background-8388619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0543" cy="558621"/>
                                </a:xfrm>
                                <a:prstGeom prst="rect">
                                  <a:avLst/>
                                </a:prstGeom>
                                <a:noFill/>
                                <a:ln>
                                  <a:noFill/>
                                </a:ln>
                              </pic:spPr>
                            </pic:pic>
                          </a:graphicData>
                        </a:graphic>
                      </wp:inline>
                    </w:drawing>
                  </w:r>
                  <w:r w:rsidRPr="007B3A77">
                    <w:rPr>
                      <w:rFonts w:ascii="Times New Roman" w:hAnsi="Times New Roman" w:cs="Times New Roman"/>
                      <w:noProof/>
                      <w:lang w:val="es-CO" w:eastAsia="es-CO"/>
                    </w:rPr>
                    <w:drawing>
                      <wp:inline distT="0" distB="0" distL="0" distR="0" wp14:anchorId="2DDE4887" wp14:editId="43913BC2">
                        <wp:extent cx="383825" cy="535305"/>
                        <wp:effectExtent l="0" t="0" r="0" b="0"/>
                        <wp:docPr id="207" name="Imagen 207" descr="http://thumb7.shutterstock.com/display_pic_with_logo/324493/324493,1314974413,1/stock-photo-soft-serve-ice-cream-isolated-on-white-background-83886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7.shutterstock.com/display_pic_with_logo/324493/324493,1314974413,1/stock-photo-soft-serve-ice-cream-isolated-on-white-background-8388619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0543" cy="558621"/>
                                </a:xfrm>
                                <a:prstGeom prst="rect">
                                  <a:avLst/>
                                </a:prstGeom>
                                <a:noFill/>
                                <a:ln>
                                  <a:noFill/>
                                </a:ln>
                              </pic:spPr>
                            </pic:pic>
                          </a:graphicData>
                        </a:graphic>
                      </wp:inline>
                    </w:drawing>
                  </w:r>
                </w:p>
                <w:p w14:paraId="651EFFED" w14:textId="77777777" w:rsidR="00EF3A65" w:rsidRPr="007B3A77" w:rsidRDefault="00EF3A65" w:rsidP="00721476">
                  <w:pPr>
                    <w:rPr>
                      <w:rFonts w:ascii="Times New Roman" w:hAnsi="Times New Roman" w:cs="Times New Roman"/>
                      <w:b/>
                      <w:sz w:val="24"/>
                      <w:szCs w:val="24"/>
                      <w:highlight w:val="yellow"/>
                    </w:rPr>
                  </w:pPr>
                </w:p>
                <w:p w14:paraId="714D1457" w14:textId="77777777" w:rsidR="00EF3A65" w:rsidRPr="007B3A77" w:rsidRDefault="00EF3A65" w:rsidP="00721476">
                  <w:pPr>
                    <w:rPr>
                      <w:rFonts w:ascii="Times New Roman" w:hAnsi="Times New Roman" w:cs="Times New Roman"/>
                      <w:b/>
                      <w:sz w:val="24"/>
                      <w:szCs w:val="24"/>
                      <w:highlight w:val="yellow"/>
                    </w:rPr>
                  </w:pPr>
                </w:p>
              </w:tc>
            </w:tr>
            <w:tr w:rsidR="00EF3A65" w:rsidRPr="007B3A77" w14:paraId="166A5F0F" w14:textId="77777777" w:rsidTr="00721476">
              <w:trPr>
                <w:jc w:val="center"/>
              </w:trPr>
              <w:tc>
                <w:tcPr>
                  <w:tcW w:w="1838" w:type="dxa"/>
                  <w:vAlign w:val="center"/>
                </w:tcPr>
                <w:p w14:paraId="19489B12" w14:textId="77777777" w:rsidR="00EF3A65" w:rsidRPr="00FC56C2" w:rsidRDefault="00EF3A65" w:rsidP="00721476">
                  <w:pPr>
                    <w:jc w:val="center"/>
                    <w:rPr>
                      <w:rFonts w:ascii="Times New Roman" w:hAnsi="Times New Roman" w:cs="Times New Roman"/>
                      <w:b/>
                      <w:sz w:val="24"/>
                      <w:szCs w:val="24"/>
                    </w:rPr>
                  </w:pPr>
                  <w:r w:rsidRPr="00FC56C2">
                    <w:rPr>
                      <w:rFonts w:ascii="Times New Roman" w:hAnsi="Times New Roman" w:cs="Times New Roman"/>
                      <w:b/>
                      <w:sz w:val="24"/>
                      <w:szCs w:val="24"/>
                    </w:rPr>
                    <w:t>Limón</w:t>
                  </w:r>
                </w:p>
              </w:tc>
              <w:tc>
                <w:tcPr>
                  <w:tcW w:w="3969" w:type="dxa"/>
                </w:tcPr>
                <w:p w14:paraId="1171C4AE" w14:textId="77777777" w:rsidR="00EF3A65" w:rsidRPr="007B3A77" w:rsidRDefault="00EF3A65" w:rsidP="00721476">
                  <w:pPr>
                    <w:rPr>
                      <w:rFonts w:ascii="Times New Roman" w:hAnsi="Times New Roman" w:cs="Times New Roman"/>
                      <w:b/>
                      <w:sz w:val="24"/>
                      <w:szCs w:val="24"/>
                      <w:highlight w:val="yellow"/>
                    </w:rPr>
                  </w:pPr>
                  <w:r w:rsidRPr="007B3A77">
                    <w:rPr>
                      <w:rFonts w:ascii="Times New Roman" w:hAnsi="Times New Roman" w:cs="Times New Roman"/>
                      <w:noProof/>
                      <w:lang w:val="es-CO" w:eastAsia="es-CO"/>
                    </w:rPr>
                    <w:drawing>
                      <wp:inline distT="0" distB="0" distL="0" distR="0" wp14:anchorId="35AE5DB7" wp14:editId="7D4DFFF5">
                        <wp:extent cx="383825" cy="535305"/>
                        <wp:effectExtent l="0" t="0" r="0" b="0"/>
                        <wp:docPr id="208" name="Imagen 208" descr="http://thumb7.shutterstock.com/display_pic_with_logo/324493/324493,1314974413,1/stock-photo-soft-serve-ice-cream-isolated-on-white-background-83886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7.shutterstock.com/display_pic_with_logo/324493/324493,1314974413,1/stock-photo-soft-serve-ice-cream-isolated-on-white-background-8388619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0543" cy="558621"/>
                                </a:xfrm>
                                <a:prstGeom prst="rect">
                                  <a:avLst/>
                                </a:prstGeom>
                                <a:noFill/>
                                <a:ln>
                                  <a:noFill/>
                                </a:ln>
                              </pic:spPr>
                            </pic:pic>
                          </a:graphicData>
                        </a:graphic>
                      </wp:inline>
                    </w:drawing>
                  </w:r>
                  <w:r w:rsidRPr="007B3A77">
                    <w:rPr>
                      <w:rFonts w:ascii="Times New Roman" w:hAnsi="Times New Roman" w:cs="Times New Roman"/>
                      <w:noProof/>
                      <w:lang w:val="es-CO" w:eastAsia="es-CO"/>
                    </w:rPr>
                    <w:drawing>
                      <wp:inline distT="0" distB="0" distL="0" distR="0" wp14:anchorId="346148F9" wp14:editId="133952C0">
                        <wp:extent cx="383825" cy="535305"/>
                        <wp:effectExtent l="0" t="0" r="0" b="0"/>
                        <wp:docPr id="209" name="Imagen 209" descr="http://thumb7.shutterstock.com/display_pic_with_logo/324493/324493,1314974413,1/stock-photo-soft-serve-ice-cream-isolated-on-white-background-83886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7.shutterstock.com/display_pic_with_logo/324493/324493,1314974413,1/stock-photo-soft-serve-ice-cream-isolated-on-white-background-8388619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0543" cy="558621"/>
                                </a:xfrm>
                                <a:prstGeom prst="rect">
                                  <a:avLst/>
                                </a:prstGeom>
                                <a:noFill/>
                                <a:ln>
                                  <a:noFill/>
                                </a:ln>
                              </pic:spPr>
                            </pic:pic>
                          </a:graphicData>
                        </a:graphic>
                      </wp:inline>
                    </w:drawing>
                  </w:r>
                  <w:r w:rsidRPr="007B3A77">
                    <w:rPr>
                      <w:rFonts w:ascii="Times New Roman" w:hAnsi="Times New Roman" w:cs="Times New Roman"/>
                      <w:noProof/>
                      <w:lang w:val="es-CO" w:eastAsia="es-CO"/>
                    </w:rPr>
                    <w:drawing>
                      <wp:inline distT="0" distB="0" distL="0" distR="0" wp14:anchorId="19283E82" wp14:editId="37F2C1E4">
                        <wp:extent cx="383825" cy="535305"/>
                        <wp:effectExtent l="0" t="0" r="0" b="0"/>
                        <wp:docPr id="210" name="Imagen 210" descr="http://thumb7.shutterstock.com/display_pic_with_logo/324493/324493,1314974413,1/stock-photo-soft-serve-ice-cream-isolated-on-white-background-83886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7.shutterstock.com/display_pic_with_logo/324493/324493,1314974413,1/stock-photo-soft-serve-ice-cream-isolated-on-white-background-8388619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0543" cy="558621"/>
                                </a:xfrm>
                                <a:prstGeom prst="rect">
                                  <a:avLst/>
                                </a:prstGeom>
                                <a:noFill/>
                                <a:ln>
                                  <a:noFill/>
                                </a:ln>
                              </pic:spPr>
                            </pic:pic>
                          </a:graphicData>
                        </a:graphic>
                      </wp:inline>
                    </w:drawing>
                  </w:r>
                </w:p>
                <w:p w14:paraId="5492F118" w14:textId="77777777" w:rsidR="00EF3A65" w:rsidRPr="007B3A77" w:rsidRDefault="00EF3A65" w:rsidP="00721476">
                  <w:pPr>
                    <w:rPr>
                      <w:rFonts w:ascii="Times New Roman" w:hAnsi="Times New Roman" w:cs="Times New Roman"/>
                      <w:b/>
                      <w:sz w:val="24"/>
                      <w:szCs w:val="24"/>
                      <w:highlight w:val="yellow"/>
                    </w:rPr>
                  </w:pPr>
                </w:p>
                <w:p w14:paraId="2438142A" w14:textId="77777777" w:rsidR="00EF3A65" w:rsidRPr="007B3A77" w:rsidRDefault="00EF3A65" w:rsidP="00721476">
                  <w:pPr>
                    <w:rPr>
                      <w:rFonts w:ascii="Times New Roman" w:hAnsi="Times New Roman" w:cs="Times New Roman"/>
                      <w:b/>
                      <w:sz w:val="24"/>
                      <w:szCs w:val="24"/>
                      <w:highlight w:val="yellow"/>
                    </w:rPr>
                  </w:pPr>
                </w:p>
              </w:tc>
            </w:tr>
          </w:tbl>
          <w:p w14:paraId="09CD8716" w14:textId="77777777" w:rsidR="00EF3A65" w:rsidRPr="007B3A77" w:rsidRDefault="00EF3A65" w:rsidP="00721476">
            <w:pPr>
              <w:rPr>
                <w:rFonts w:ascii="Times New Roman" w:hAnsi="Times New Roman" w:cs="Times New Roman"/>
                <w:color w:val="000000"/>
                <w:sz w:val="24"/>
                <w:szCs w:val="24"/>
              </w:rPr>
            </w:pPr>
          </w:p>
        </w:tc>
      </w:tr>
      <w:tr w:rsidR="00EF3A65" w:rsidRPr="007B3A77" w14:paraId="258497C3" w14:textId="77777777" w:rsidTr="00721476">
        <w:tc>
          <w:tcPr>
            <w:tcW w:w="2518" w:type="dxa"/>
          </w:tcPr>
          <w:p w14:paraId="7A05D5EA" w14:textId="77777777" w:rsidR="00EF3A65" w:rsidRPr="007B3A77" w:rsidRDefault="00EF3A65"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Pie de imagen</w:t>
            </w:r>
          </w:p>
        </w:tc>
        <w:tc>
          <w:tcPr>
            <w:tcW w:w="6515" w:type="dxa"/>
          </w:tcPr>
          <w:p w14:paraId="4CEC6FA9" w14:textId="77777777" w:rsidR="00EF3A65" w:rsidRPr="007B3A77" w:rsidRDefault="00EF3A65" w:rsidP="00721476">
            <w:pPr>
              <w:rPr>
                <w:rFonts w:ascii="Times New Roman" w:hAnsi="Times New Roman" w:cs="Times New Roman"/>
                <w:color w:val="000000"/>
                <w:sz w:val="24"/>
                <w:szCs w:val="24"/>
              </w:rPr>
            </w:pPr>
            <w:r>
              <w:rPr>
                <w:rFonts w:ascii="Times New Roman" w:hAnsi="Times New Roman" w:cs="Times New Roman"/>
                <w:color w:val="000000"/>
                <w:sz w:val="24"/>
                <w:szCs w:val="24"/>
              </w:rPr>
              <w:t>Pictograma para el caso de la heladería.</w:t>
            </w:r>
          </w:p>
        </w:tc>
      </w:tr>
      <w:tr w:rsidR="00EF3A65" w:rsidRPr="007B3A77" w14:paraId="2300FC71" w14:textId="77777777" w:rsidTr="00721476">
        <w:tc>
          <w:tcPr>
            <w:tcW w:w="2518" w:type="dxa"/>
          </w:tcPr>
          <w:p w14:paraId="6ABEE6DC" w14:textId="77777777" w:rsidR="00EF3A65" w:rsidRPr="007B3A77" w:rsidRDefault="00EF3A65"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Ubicación del pie de imagen</w:t>
            </w:r>
          </w:p>
        </w:tc>
        <w:tc>
          <w:tcPr>
            <w:tcW w:w="6515" w:type="dxa"/>
          </w:tcPr>
          <w:p w14:paraId="38AB69A7" w14:textId="77777777" w:rsidR="00EF3A65" w:rsidRPr="007B3A77" w:rsidRDefault="00EF3A65" w:rsidP="007214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Inferior </w:t>
            </w:r>
          </w:p>
        </w:tc>
      </w:tr>
    </w:tbl>
    <w:p w14:paraId="77E14D8B" w14:textId="77777777" w:rsidR="00EF3A65" w:rsidRDefault="00EF3A65" w:rsidP="00EF3A65">
      <w:pPr>
        <w:spacing w:after="0"/>
        <w:rPr>
          <w:rFonts w:ascii="Times New Roman" w:hAnsi="Times New Roman" w:cs="Times New Roman"/>
          <w:b/>
          <w:highlight w:val="yellow"/>
        </w:rPr>
      </w:pPr>
    </w:p>
    <w:p w14:paraId="1968CD2D" w14:textId="77777777" w:rsidR="00EF3A65" w:rsidRPr="007B3A77" w:rsidRDefault="00EF3A65" w:rsidP="00EF3A65">
      <w:pPr>
        <w:spacing w:after="0"/>
        <w:rPr>
          <w:rFonts w:ascii="Times New Roman" w:hAnsi="Times New Roman" w:cs="Times New Roman"/>
          <w:highlight w:val="yellow"/>
        </w:rPr>
      </w:pPr>
      <w:r w:rsidRPr="007B3A77">
        <w:rPr>
          <w:rFonts w:ascii="Times New Roman" w:hAnsi="Times New Roman" w:cs="Times New Roman"/>
          <w:highlight w:val="yellow"/>
        </w:rPr>
        <w:t>[SECCIÓN 2]</w:t>
      </w:r>
      <w:r w:rsidRPr="007B3A77">
        <w:rPr>
          <w:rFonts w:ascii="Times New Roman" w:hAnsi="Times New Roman" w:cs="Times New Roman"/>
        </w:rPr>
        <w:t xml:space="preserve"> </w:t>
      </w:r>
      <w:r w:rsidRPr="007B3A77">
        <w:rPr>
          <w:rFonts w:ascii="Times New Roman" w:hAnsi="Times New Roman" w:cs="Times New Roman"/>
          <w:b/>
        </w:rPr>
        <w:t>4.4 Consolidación</w:t>
      </w:r>
    </w:p>
    <w:p w14:paraId="6493FE9A" w14:textId="77777777" w:rsidR="00EF3A65" w:rsidRPr="007B3A77" w:rsidRDefault="00EF3A65" w:rsidP="00EF3A65">
      <w:pPr>
        <w:spacing w:after="0"/>
        <w:rPr>
          <w:rFonts w:ascii="Times New Roman" w:hAnsi="Times New Roman" w:cs="Times New Roman"/>
          <w:color w:val="000000"/>
        </w:rPr>
      </w:pPr>
    </w:p>
    <w:p w14:paraId="1C9B502F" w14:textId="45696226" w:rsidR="00EF3A65" w:rsidRPr="007B3A77" w:rsidRDefault="00EF3A65" w:rsidP="00EF3A65">
      <w:pPr>
        <w:spacing w:after="0"/>
        <w:rPr>
          <w:rFonts w:ascii="Times New Roman" w:hAnsi="Times New Roman" w:cs="Times New Roman"/>
          <w:highlight w:val="yellow"/>
        </w:rPr>
      </w:pPr>
      <w:r w:rsidRPr="007B3A77">
        <w:rPr>
          <w:rFonts w:ascii="Times New Roman" w:hAnsi="Times New Roman" w:cs="Times New Roman"/>
          <w:shd w:val="clear" w:color="auto" w:fill="FFFFFF"/>
        </w:rPr>
        <w:t xml:space="preserve">Actividades para </w:t>
      </w:r>
      <w:r w:rsidR="00662F0C">
        <w:rPr>
          <w:rFonts w:ascii="Times New Roman" w:hAnsi="Times New Roman" w:cs="Times New Roman"/>
          <w:shd w:val="clear" w:color="auto" w:fill="FFFFFF"/>
        </w:rPr>
        <w:t>afianz</w:t>
      </w:r>
      <w:r w:rsidR="00662F0C" w:rsidRPr="007B3A77">
        <w:rPr>
          <w:rFonts w:ascii="Times New Roman" w:hAnsi="Times New Roman" w:cs="Times New Roman"/>
          <w:shd w:val="clear" w:color="auto" w:fill="FFFFFF"/>
        </w:rPr>
        <w:t xml:space="preserve">ar </w:t>
      </w:r>
      <w:r w:rsidRPr="007B3A77">
        <w:rPr>
          <w:rFonts w:ascii="Times New Roman" w:hAnsi="Times New Roman" w:cs="Times New Roman"/>
          <w:shd w:val="clear" w:color="auto" w:fill="FFFFFF"/>
        </w:rPr>
        <w:t>lo que has aprendido en esta sección.</w:t>
      </w:r>
    </w:p>
    <w:p w14:paraId="0D5FE6AE" w14:textId="77777777" w:rsidR="00EF3A65" w:rsidRPr="007B3A77" w:rsidRDefault="00EF3A65" w:rsidP="00EF3A6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EF3A65" w:rsidRPr="007B3A77" w14:paraId="22500360" w14:textId="77777777" w:rsidTr="00721476">
        <w:tc>
          <w:tcPr>
            <w:tcW w:w="9033" w:type="dxa"/>
            <w:gridSpan w:val="2"/>
            <w:shd w:val="clear" w:color="auto" w:fill="000000" w:themeFill="text1"/>
          </w:tcPr>
          <w:p w14:paraId="33215F41" w14:textId="77777777" w:rsidR="00EF3A65" w:rsidRPr="007B3A77" w:rsidRDefault="00EF3A65" w:rsidP="0072147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Practica (recurso de ejercitación)</w:t>
            </w:r>
          </w:p>
        </w:tc>
      </w:tr>
      <w:tr w:rsidR="00EF3A65" w:rsidRPr="007B3A77" w14:paraId="5C33E17D" w14:textId="77777777" w:rsidTr="00721476">
        <w:tc>
          <w:tcPr>
            <w:tcW w:w="2518" w:type="dxa"/>
          </w:tcPr>
          <w:p w14:paraId="729E4DA4" w14:textId="77777777" w:rsidR="00EF3A65" w:rsidRPr="007B3A77" w:rsidRDefault="00EF3A65"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3E158FA1" w14:textId="77777777" w:rsidR="00EF3A65" w:rsidRPr="007B3A77" w:rsidRDefault="00EF3A65" w:rsidP="00721476">
            <w:pPr>
              <w:rPr>
                <w:rFonts w:ascii="Times New Roman" w:hAnsi="Times New Roman" w:cs="Times New Roman"/>
                <w:b/>
                <w:color w:val="000000"/>
                <w:sz w:val="24"/>
                <w:szCs w:val="24"/>
              </w:rPr>
            </w:pPr>
            <w:r>
              <w:rPr>
                <w:rFonts w:ascii="Times New Roman" w:hAnsi="Times New Roman" w:cs="Times New Roman"/>
                <w:color w:val="000000"/>
                <w:sz w:val="24"/>
                <w:szCs w:val="24"/>
              </w:rPr>
              <w:t>MA</w:t>
            </w:r>
            <w:r w:rsidRPr="007B3A77">
              <w:rPr>
                <w:rFonts w:ascii="Times New Roman" w:hAnsi="Times New Roman" w:cs="Times New Roman"/>
                <w:color w:val="000000"/>
                <w:sz w:val="24"/>
                <w:szCs w:val="24"/>
              </w:rPr>
              <w:t>_0</w:t>
            </w:r>
            <w:r>
              <w:rPr>
                <w:rFonts w:ascii="Times New Roman" w:hAnsi="Times New Roman" w:cs="Times New Roman"/>
                <w:color w:val="000000"/>
                <w:sz w:val="24"/>
                <w:szCs w:val="24"/>
              </w:rPr>
              <w:t>6</w:t>
            </w:r>
            <w:r w:rsidRPr="007B3A77">
              <w:rPr>
                <w:rFonts w:ascii="Times New Roman" w:hAnsi="Times New Roman" w:cs="Times New Roman"/>
                <w:color w:val="000000"/>
                <w:sz w:val="24"/>
                <w:szCs w:val="24"/>
              </w:rPr>
              <w:t>_</w:t>
            </w:r>
            <w:r>
              <w:rPr>
                <w:rFonts w:ascii="Times New Roman" w:hAnsi="Times New Roman" w:cs="Times New Roman"/>
                <w:color w:val="000000"/>
                <w:sz w:val="24"/>
                <w:szCs w:val="24"/>
              </w:rPr>
              <w:t>14</w:t>
            </w:r>
            <w:r w:rsidRPr="007B3A77">
              <w:rPr>
                <w:rFonts w:ascii="Times New Roman" w:hAnsi="Times New Roman" w:cs="Times New Roman"/>
                <w:color w:val="000000"/>
                <w:sz w:val="24"/>
                <w:szCs w:val="24"/>
              </w:rPr>
              <w:t>_REC</w:t>
            </w:r>
            <w:r>
              <w:rPr>
                <w:rFonts w:ascii="Times New Roman" w:hAnsi="Times New Roman" w:cs="Times New Roman"/>
                <w:color w:val="000000"/>
                <w:sz w:val="24"/>
                <w:szCs w:val="24"/>
              </w:rPr>
              <w:t>13</w:t>
            </w:r>
            <w:r w:rsidRPr="007B3A77">
              <w:rPr>
                <w:rFonts w:ascii="Times New Roman" w:hAnsi="Times New Roman" w:cs="Times New Roman"/>
                <w:color w:val="000000"/>
                <w:sz w:val="24"/>
                <w:szCs w:val="24"/>
              </w:rPr>
              <w:t>0</w:t>
            </w:r>
          </w:p>
        </w:tc>
      </w:tr>
      <w:tr w:rsidR="00EF3A65" w:rsidRPr="007B3A77" w14:paraId="37BCFE34" w14:textId="77777777" w:rsidTr="00721476">
        <w:tc>
          <w:tcPr>
            <w:tcW w:w="2518" w:type="dxa"/>
          </w:tcPr>
          <w:p w14:paraId="4D5E559F" w14:textId="77777777" w:rsidR="00EF3A65" w:rsidRPr="007B3A77" w:rsidRDefault="00EF3A65"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Título</w:t>
            </w:r>
          </w:p>
        </w:tc>
        <w:tc>
          <w:tcPr>
            <w:tcW w:w="6515" w:type="dxa"/>
          </w:tcPr>
          <w:p w14:paraId="37078D1A" w14:textId="77777777" w:rsidR="00EF3A65" w:rsidRPr="007B3A77" w:rsidRDefault="00EF3A65" w:rsidP="00721476">
            <w:pPr>
              <w:rPr>
                <w:rFonts w:ascii="Times New Roman" w:hAnsi="Times New Roman" w:cs="Times New Roman"/>
                <w:color w:val="000000"/>
                <w:sz w:val="24"/>
                <w:szCs w:val="24"/>
              </w:rPr>
            </w:pPr>
            <w:r w:rsidRPr="00E04B76">
              <w:rPr>
                <w:rFonts w:ascii="Times New Roman" w:hAnsi="Times New Roman" w:cs="Times New Roman"/>
                <w:color w:val="000000"/>
                <w:sz w:val="24"/>
                <w:szCs w:val="24"/>
              </w:rPr>
              <w:t>Refuerza tu aprendizaje</w:t>
            </w:r>
            <w:r>
              <w:rPr>
                <w:rFonts w:ascii="Times New Roman" w:hAnsi="Times New Roman" w:cs="Times New Roman"/>
                <w:color w:val="000000"/>
                <w:sz w:val="24"/>
                <w:szCs w:val="24"/>
              </w:rPr>
              <w:t>:</w:t>
            </w:r>
            <w:r w:rsidRPr="00E04B76">
              <w:rPr>
                <w:rFonts w:ascii="Times New Roman" w:hAnsi="Times New Roman" w:cs="Times New Roman"/>
                <w:color w:val="000000"/>
                <w:sz w:val="24"/>
                <w:szCs w:val="24"/>
              </w:rPr>
              <w:t xml:space="preserve"> Las gráficas estadísticas</w:t>
            </w:r>
          </w:p>
        </w:tc>
      </w:tr>
      <w:tr w:rsidR="00EF3A65" w:rsidRPr="007B3A77" w14:paraId="238EDD0C" w14:textId="77777777" w:rsidTr="00721476">
        <w:tc>
          <w:tcPr>
            <w:tcW w:w="2518" w:type="dxa"/>
          </w:tcPr>
          <w:p w14:paraId="6870EFF9" w14:textId="77777777" w:rsidR="00EF3A65" w:rsidRPr="007B3A77" w:rsidRDefault="00EF3A65"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4FB3108D" w14:textId="77777777" w:rsidR="00EF3A65" w:rsidRPr="007B3A77" w:rsidRDefault="00EF3A65" w:rsidP="00721476">
            <w:pPr>
              <w:rPr>
                <w:rFonts w:ascii="Times New Roman" w:hAnsi="Times New Roman" w:cs="Times New Roman"/>
                <w:color w:val="000000"/>
                <w:sz w:val="24"/>
                <w:szCs w:val="24"/>
              </w:rPr>
            </w:pPr>
            <w:r w:rsidRPr="00FC56C2">
              <w:rPr>
                <w:rFonts w:ascii="Times New Roman" w:hAnsi="Times New Roman" w:cs="Times New Roman"/>
                <w:color w:val="000000"/>
                <w:sz w:val="24"/>
                <w:szCs w:val="24"/>
              </w:rPr>
              <w:t>Actividades sobre Las gráficas estadísticas</w:t>
            </w:r>
          </w:p>
        </w:tc>
      </w:tr>
    </w:tbl>
    <w:p w14:paraId="3AC2D772" w14:textId="77777777" w:rsidR="00150C94" w:rsidRPr="007B3A77" w:rsidRDefault="00150C94" w:rsidP="00150C94">
      <w:pPr>
        <w:tabs>
          <w:tab w:val="right" w:pos="8498"/>
        </w:tabs>
        <w:spacing w:after="0"/>
        <w:rPr>
          <w:rFonts w:ascii="Times New Roman" w:hAnsi="Times New Roman" w:cs="Times New Roman"/>
          <w:b/>
        </w:rPr>
      </w:pPr>
      <w:r w:rsidRPr="007B3A77">
        <w:rPr>
          <w:rFonts w:ascii="Times New Roman" w:hAnsi="Times New Roman" w:cs="Times New Roman"/>
          <w:highlight w:val="yellow"/>
        </w:rPr>
        <w:lastRenderedPageBreak/>
        <w:t>[SECCIÓN 1]</w:t>
      </w:r>
      <w:r w:rsidRPr="007B3A77">
        <w:rPr>
          <w:rFonts w:ascii="Times New Roman" w:hAnsi="Times New Roman" w:cs="Times New Roman"/>
        </w:rPr>
        <w:t xml:space="preserve"> </w:t>
      </w:r>
      <w:r w:rsidRPr="007B3A77">
        <w:rPr>
          <w:rFonts w:ascii="Times New Roman" w:hAnsi="Times New Roman" w:cs="Times New Roman"/>
          <w:b/>
        </w:rPr>
        <w:t xml:space="preserve">5 Las medidas de </w:t>
      </w:r>
      <w:r w:rsidR="00FF4489">
        <w:rPr>
          <w:rFonts w:ascii="Times New Roman" w:hAnsi="Times New Roman" w:cs="Times New Roman"/>
          <w:b/>
        </w:rPr>
        <w:t>tendencia central</w:t>
      </w:r>
      <w:r w:rsidRPr="007B3A77">
        <w:rPr>
          <w:rFonts w:ascii="Times New Roman" w:hAnsi="Times New Roman" w:cs="Times New Roman"/>
          <w:b/>
        </w:rPr>
        <w:t xml:space="preserve"> </w:t>
      </w:r>
    </w:p>
    <w:p w14:paraId="5FD01232" w14:textId="77777777" w:rsidR="00150C94" w:rsidRPr="007B3A77" w:rsidRDefault="00150C94" w:rsidP="00150C94">
      <w:pPr>
        <w:spacing w:after="0"/>
        <w:rPr>
          <w:rFonts w:ascii="Times New Roman" w:hAnsi="Times New Roman" w:cs="Times New Roman"/>
          <w:color w:val="000000"/>
        </w:rPr>
      </w:pPr>
    </w:p>
    <w:p w14:paraId="4C56E393" w14:textId="0B9E0858" w:rsidR="00150C94" w:rsidRPr="007B3A77" w:rsidRDefault="00150C94" w:rsidP="00150C94">
      <w:pPr>
        <w:spacing w:after="0"/>
        <w:rPr>
          <w:rFonts w:ascii="Times New Roman" w:hAnsi="Times New Roman" w:cs="Times New Roman"/>
          <w:color w:val="000000"/>
        </w:rPr>
      </w:pPr>
      <w:r w:rsidRPr="007B3A77">
        <w:rPr>
          <w:rFonts w:ascii="Times New Roman" w:hAnsi="Times New Roman" w:cs="Times New Roman"/>
          <w:color w:val="000000"/>
        </w:rPr>
        <w:t>Las medidas de centralización</w:t>
      </w:r>
      <w:ins w:id="46" w:author="mercyranjel" w:date="2016-02-09T15:38:00Z">
        <w:r w:rsidR="00592CFA">
          <w:rPr>
            <w:rFonts w:ascii="Times New Roman" w:hAnsi="Times New Roman" w:cs="Times New Roman"/>
            <w:color w:val="000000"/>
          </w:rPr>
          <w:t>,</w:t>
        </w:r>
      </w:ins>
      <w:r w:rsidRPr="007B3A77">
        <w:rPr>
          <w:rFonts w:ascii="Times New Roman" w:hAnsi="Times New Roman" w:cs="Times New Roman"/>
          <w:color w:val="000000"/>
        </w:rPr>
        <w:t xml:space="preserve"> </w:t>
      </w:r>
      <w:r>
        <w:rPr>
          <w:rFonts w:ascii="Times New Roman" w:hAnsi="Times New Roman" w:cs="Times New Roman"/>
          <w:color w:val="000000"/>
        </w:rPr>
        <w:t xml:space="preserve">también llamadas </w:t>
      </w:r>
      <w:r w:rsidRPr="00BB6FDA">
        <w:rPr>
          <w:rFonts w:ascii="Times New Roman" w:hAnsi="Times New Roman" w:cs="Times New Roman"/>
          <w:b/>
          <w:color w:val="000000"/>
        </w:rPr>
        <w:t>medidas de tendencia central</w:t>
      </w:r>
      <w:ins w:id="47" w:author="mercyranjel" w:date="2016-02-09T15:38:00Z">
        <w:r w:rsidR="00592CFA">
          <w:rPr>
            <w:rFonts w:ascii="Times New Roman" w:hAnsi="Times New Roman" w:cs="Times New Roman"/>
            <w:color w:val="000000"/>
          </w:rPr>
          <w:t>,</w:t>
        </w:r>
      </w:ins>
      <w:r w:rsidRPr="007B3A77">
        <w:rPr>
          <w:rFonts w:ascii="Times New Roman" w:hAnsi="Times New Roman" w:cs="Times New Roman"/>
          <w:color w:val="000000"/>
        </w:rPr>
        <w:t xml:space="preserve"> son valores que </w:t>
      </w:r>
      <w:r>
        <w:rPr>
          <w:rFonts w:ascii="Times New Roman" w:hAnsi="Times New Roman" w:cs="Times New Roman"/>
          <w:color w:val="000000"/>
        </w:rPr>
        <w:t>se ubican en la parte central de un conjunto de datos</w:t>
      </w:r>
      <w:ins w:id="48" w:author="mercyranjel" w:date="2016-02-09T15:38:00Z">
        <w:r w:rsidR="00592CFA">
          <w:rPr>
            <w:rFonts w:ascii="Times New Roman" w:hAnsi="Times New Roman" w:cs="Times New Roman"/>
            <w:color w:val="000000"/>
          </w:rPr>
          <w:t>;</w:t>
        </w:r>
      </w:ins>
      <w:r>
        <w:rPr>
          <w:rFonts w:ascii="Times New Roman" w:hAnsi="Times New Roman" w:cs="Times New Roman"/>
          <w:color w:val="000000"/>
        </w:rPr>
        <w:t xml:space="preserve"> permiten resumir</w:t>
      </w:r>
      <w:ins w:id="49" w:author="mercyranjel" w:date="2016-02-09T15:39:00Z">
        <w:r w:rsidR="00592CFA">
          <w:rPr>
            <w:rFonts w:ascii="Times New Roman" w:hAnsi="Times New Roman" w:cs="Times New Roman"/>
            <w:color w:val="000000"/>
          </w:rPr>
          <w:t xml:space="preserve"> </w:t>
        </w:r>
      </w:ins>
      <w:r>
        <w:rPr>
          <w:rFonts w:ascii="Times New Roman" w:hAnsi="Times New Roman" w:cs="Times New Roman"/>
          <w:color w:val="000000"/>
        </w:rPr>
        <w:t>de alguna manera y en un solo valor, la tendencia de los individuos de una muestra o población.</w:t>
      </w:r>
    </w:p>
    <w:p w14:paraId="3C656F52" w14:textId="77777777" w:rsidR="00150C94" w:rsidRPr="007B3A77" w:rsidRDefault="00150C94" w:rsidP="00150C94">
      <w:pPr>
        <w:spacing w:after="0"/>
        <w:rPr>
          <w:rFonts w:ascii="Times New Roman" w:hAnsi="Times New Roman" w:cs="Times New Roman"/>
          <w:color w:val="000000"/>
        </w:rPr>
      </w:pPr>
    </w:p>
    <w:p w14:paraId="1A6C6C5E" w14:textId="77777777" w:rsidR="00150C94" w:rsidRPr="007B3A77" w:rsidRDefault="00150C94" w:rsidP="00150C94">
      <w:pPr>
        <w:spacing w:after="0"/>
        <w:rPr>
          <w:rFonts w:ascii="Times New Roman" w:hAnsi="Times New Roman" w:cs="Times New Roman"/>
          <w:color w:val="000000"/>
        </w:rPr>
      </w:pPr>
    </w:p>
    <w:p w14:paraId="4C8601E1" w14:textId="77777777" w:rsidR="00150C94" w:rsidRPr="007B3A77" w:rsidRDefault="00150C94" w:rsidP="00150C94">
      <w:pPr>
        <w:spacing w:after="0"/>
        <w:rPr>
          <w:rFonts w:ascii="Times New Roman" w:hAnsi="Times New Roman" w:cs="Times New Roman"/>
          <w:color w:val="000000"/>
        </w:rPr>
      </w:pPr>
      <w:r w:rsidRPr="007B3A77">
        <w:rPr>
          <w:rFonts w:ascii="Times New Roman" w:hAnsi="Times New Roman" w:cs="Times New Roman"/>
          <w:color w:val="000000"/>
        </w:rPr>
        <w:t>Las principales medidas de tendencia central son:</w:t>
      </w:r>
    </w:p>
    <w:p w14:paraId="4C02E343" w14:textId="77777777" w:rsidR="00150C94" w:rsidRPr="007B3A77" w:rsidRDefault="00150C94" w:rsidP="00150C94">
      <w:pPr>
        <w:spacing w:after="0"/>
        <w:rPr>
          <w:rFonts w:ascii="Times New Roman" w:hAnsi="Times New Roman" w:cs="Times New Roman"/>
          <w:color w:val="000000"/>
        </w:rPr>
      </w:pPr>
    </w:p>
    <w:p w14:paraId="25D568F8" w14:textId="77777777" w:rsidR="00150C94" w:rsidRPr="007B3A77" w:rsidRDefault="00150C94" w:rsidP="00831F54">
      <w:pPr>
        <w:pStyle w:val="Prrafodelista"/>
        <w:numPr>
          <w:ilvl w:val="0"/>
          <w:numId w:val="1"/>
        </w:numPr>
        <w:spacing w:after="0"/>
        <w:rPr>
          <w:rFonts w:ascii="Times New Roman" w:hAnsi="Times New Roman" w:cs="Times New Roman"/>
          <w:color w:val="000000"/>
        </w:rPr>
      </w:pPr>
      <w:r w:rsidRPr="007B3A77">
        <w:rPr>
          <w:rFonts w:ascii="Times New Roman" w:hAnsi="Times New Roman" w:cs="Times New Roman"/>
          <w:color w:val="000000"/>
        </w:rPr>
        <w:t>La media aritmética</w:t>
      </w:r>
    </w:p>
    <w:p w14:paraId="0728AD97" w14:textId="77777777" w:rsidR="00150C94" w:rsidRPr="007B3A77" w:rsidRDefault="00150C94" w:rsidP="00831F54">
      <w:pPr>
        <w:pStyle w:val="Prrafodelista"/>
        <w:numPr>
          <w:ilvl w:val="0"/>
          <w:numId w:val="1"/>
        </w:numPr>
        <w:spacing w:after="0"/>
        <w:rPr>
          <w:rFonts w:ascii="Times New Roman" w:hAnsi="Times New Roman" w:cs="Times New Roman"/>
          <w:color w:val="000000"/>
        </w:rPr>
      </w:pPr>
      <w:r w:rsidRPr="007B3A77">
        <w:rPr>
          <w:rFonts w:ascii="Times New Roman" w:hAnsi="Times New Roman" w:cs="Times New Roman"/>
          <w:color w:val="000000"/>
        </w:rPr>
        <w:t>La mediana</w:t>
      </w:r>
    </w:p>
    <w:p w14:paraId="3E9835E0" w14:textId="77777777" w:rsidR="00150C94" w:rsidRPr="007B3A77" w:rsidRDefault="00150C94" w:rsidP="00831F54">
      <w:pPr>
        <w:pStyle w:val="Prrafodelista"/>
        <w:numPr>
          <w:ilvl w:val="0"/>
          <w:numId w:val="1"/>
        </w:numPr>
        <w:spacing w:after="0"/>
        <w:rPr>
          <w:rFonts w:ascii="Times New Roman" w:hAnsi="Times New Roman" w:cs="Times New Roman"/>
          <w:color w:val="000000"/>
        </w:rPr>
      </w:pPr>
      <w:r w:rsidRPr="007B3A77">
        <w:rPr>
          <w:rFonts w:ascii="Times New Roman" w:hAnsi="Times New Roman" w:cs="Times New Roman"/>
          <w:color w:val="000000"/>
        </w:rPr>
        <w:t>La moda</w:t>
      </w:r>
    </w:p>
    <w:p w14:paraId="705798CE" w14:textId="77777777" w:rsidR="00150C94" w:rsidRDefault="00150C94" w:rsidP="00150C94">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725BBC" w:rsidRPr="007B3A77" w14:paraId="439B3D73" w14:textId="77777777" w:rsidTr="004B0916">
        <w:tc>
          <w:tcPr>
            <w:tcW w:w="9033" w:type="dxa"/>
            <w:gridSpan w:val="2"/>
            <w:shd w:val="clear" w:color="auto" w:fill="000000" w:themeFill="text1"/>
          </w:tcPr>
          <w:p w14:paraId="6B8E0D25" w14:textId="77777777" w:rsidR="00725BBC" w:rsidRPr="007B3A77" w:rsidRDefault="00725BBC" w:rsidP="00725BBC">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Profundiza</w:t>
            </w:r>
            <w:r>
              <w:rPr>
                <w:rFonts w:ascii="Times New Roman" w:hAnsi="Times New Roman" w:cs="Times New Roman"/>
                <w:b/>
                <w:color w:val="FFFFFF" w:themeColor="background1"/>
                <w:sz w:val="24"/>
                <w:szCs w:val="24"/>
              </w:rPr>
              <w:t xml:space="preserve"> (recurso aprovechado</w:t>
            </w:r>
            <w:r w:rsidRPr="007B3A77">
              <w:rPr>
                <w:rFonts w:ascii="Times New Roman" w:hAnsi="Times New Roman" w:cs="Times New Roman"/>
                <w:b/>
                <w:color w:val="FFFFFF" w:themeColor="background1"/>
                <w:sz w:val="24"/>
                <w:szCs w:val="24"/>
              </w:rPr>
              <w:t>)</w:t>
            </w:r>
          </w:p>
        </w:tc>
      </w:tr>
      <w:tr w:rsidR="00725BBC" w:rsidRPr="007B3A77" w14:paraId="777DD13F" w14:textId="77777777" w:rsidTr="004B0916">
        <w:tc>
          <w:tcPr>
            <w:tcW w:w="2518" w:type="dxa"/>
          </w:tcPr>
          <w:p w14:paraId="35914C1B" w14:textId="77777777" w:rsidR="00725BBC" w:rsidRPr="007B3A77" w:rsidRDefault="00725BBC" w:rsidP="004B091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22216DCB" w14:textId="77777777" w:rsidR="00725BBC" w:rsidRPr="007B3A77" w:rsidRDefault="00725BBC" w:rsidP="004B0916">
            <w:pPr>
              <w:rPr>
                <w:rFonts w:ascii="Times New Roman" w:hAnsi="Times New Roman" w:cs="Times New Roman"/>
                <w:b/>
                <w:color w:val="000000"/>
                <w:sz w:val="24"/>
                <w:szCs w:val="24"/>
              </w:rPr>
            </w:pPr>
            <w:r>
              <w:rPr>
                <w:rFonts w:ascii="Times New Roman" w:hAnsi="Times New Roman" w:cs="Times New Roman"/>
                <w:color w:val="000000"/>
                <w:sz w:val="24"/>
                <w:szCs w:val="24"/>
              </w:rPr>
              <w:t>MA</w:t>
            </w:r>
            <w:r w:rsidRPr="007B3A77">
              <w:rPr>
                <w:rFonts w:ascii="Times New Roman" w:hAnsi="Times New Roman" w:cs="Times New Roman"/>
                <w:color w:val="000000"/>
                <w:sz w:val="24"/>
                <w:szCs w:val="24"/>
              </w:rPr>
              <w:t>_</w:t>
            </w:r>
            <w:r>
              <w:rPr>
                <w:rFonts w:ascii="Times New Roman" w:hAnsi="Times New Roman" w:cs="Times New Roman"/>
                <w:color w:val="000000"/>
                <w:sz w:val="24"/>
                <w:szCs w:val="24"/>
              </w:rPr>
              <w:t>06_14_REC140</w:t>
            </w:r>
            <w:r w:rsidRPr="007B3A77">
              <w:rPr>
                <w:rFonts w:ascii="Times New Roman" w:hAnsi="Times New Roman" w:cs="Times New Roman"/>
                <w:color w:val="000000"/>
                <w:sz w:val="24"/>
                <w:szCs w:val="24"/>
              </w:rPr>
              <w:t xml:space="preserve"> </w:t>
            </w:r>
          </w:p>
        </w:tc>
      </w:tr>
      <w:tr w:rsidR="00725BBC" w:rsidRPr="007B3A77" w14:paraId="341A0070" w14:textId="77777777" w:rsidTr="004B0916">
        <w:tc>
          <w:tcPr>
            <w:tcW w:w="2518" w:type="dxa"/>
          </w:tcPr>
          <w:p w14:paraId="30D1492F" w14:textId="77777777" w:rsidR="00725BBC" w:rsidRPr="007B3A77" w:rsidRDefault="00725BBC" w:rsidP="004B091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Título</w:t>
            </w:r>
          </w:p>
        </w:tc>
        <w:tc>
          <w:tcPr>
            <w:tcW w:w="6515" w:type="dxa"/>
          </w:tcPr>
          <w:p w14:paraId="67F16E1B" w14:textId="77777777" w:rsidR="00725BBC" w:rsidRPr="007B3A77" w:rsidRDefault="00725BBC" w:rsidP="004B0916">
            <w:pPr>
              <w:rPr>
                <w:rFonts w:ascii="Times New Roman" w:hAnsi="Times New Roman" w:cs="Times New Roman"/>
                <w:color w:val="000000"/>
                <w:sz w:val="24"/>
                <w:szCs w:val="24"/>
              </w:rPr>
            </w:pPr>
            <w:r w:rsidRPr="00725BBC">
              <w:rPr>
                <w:rFonts w:ascii="Times New Roman" w:hAnsi="Times New Roman" w:cs="Times New Roman"/>
                <w:color w:val="000000"/>
                <w:sz w:val="24"/>
                <w:szCs w:val="24"/>
              </w:rPr>
              <w:t>Las medidas de tendencia central</w:t>
            </w:r>
          </w:p>
        </w:tc>
      </w:tr>
      <w:tr w:rsidR="00725BBC" w:rsidRPr="007B3A77" w14:paraId="33780967" w14:textId="77777777" w:rsidTr="004B0916">
        <w:tc>
          <w:tcPr>
            <w:tcW w:w="2518" w:type="dxa"/>
          </w:tcPr>
          <w:p w14:paraId="648FA17A" w14:textId="77777777" w:rsidR="00725BBC" w:rsidRPr="007B3A77" w:rsidRDefault="00725BBC" w:rsidP="004B091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7532A886" w14:textId="77777777" w:rsidR="00725BBC" w:rsidRPr="007B3A77" w:rsidRDefault="00725BBC" w:rsidP="004B0916">
            <w:pPr>
              <w:rPr>
                <w:rFonts w:ascii="Times New Roman" w:hAnsi="Times New Roman" w:cs="Times New Roman"/>
                <w:color w:val="000000"/>
                <w:sz w:val="24"/>
                <w:szCs w:val="24"/>
              </w:rPr>
            </w:pPr>
            <w:r w:rsidRPr="00725BBC">
              <w:rPr>
                <w:rFonts w:ascii="Times New Roman" w:hAnsi="Times New Roman" w:cs="Times New Roman"/>
                <w:color w:val="000000"/>
                <w:sz w:val="24"/>
                <w:szCs w:val="24"/>
              </w:rPr>
              <w:t>Interactivo que explica las medidas de tendencia central</w:t>
            </w:r>
          </w:p>
        </w:tc>
      </w:tr>
    </w:tbl>
    <w:p w14:paraId="1F0D7D7A" w14:textId="77777777" w:rsidR="00150C94" w:rsidRPr="007B3A77" w:rsidRDefault="00150C94" w:rsidP="00150C94">
      <w:pPr>
        <w:spacing w:after="0"/>
        <w:rPr>
          <w:rFonts w:ascii="Times New Roman" w:hAnsi="Times New Roman" w:cs="Times New Roman"/>
          <w:color w:val="000000"/>
        </w:rPr>
      </w:pPr>
    </w:p>
    <w:p w14:paraId="6393689E" w14:textId="77777777" w:rsidR="00150C94" w:rsidRPr="007B3A77" w:rsidRDefault="00150C94" w:rsidP="00150C94">
      <w:pPr>
        <w:spacing w:after="0"/>
        <w:rPr>
          <w:rFonts w:ascii="Times New Roman" w:hAnsi="Times New Roman" w:cs="Times New Roman"/>
          <w:b/>
        </w:rPr>
      </w:pPr>
      <w:r w:rsidRPr="007B3A77">
        <w:rPr>
          <w:rFonts w:ascii="Times New Roman" w:hAnsi="Times New Roman" w:cs="Times New Roman"/>
          <w:highlight w:val="yellow"/>
        </w:rPr>
        <w:t>[SECCIÓN 2]</w:t>
      </w:r>
      <w:r w:rsidRPr="007B3A77">
        <w:rPr>
          <w:rFonts w:ascii="Times New Roman" w:hAnsi="Times New Roman" w:cs="Times New Roman"/>
        </w:rPr>
        <w:t xml:space="preserve"> </w:t>
      </w:r>
      <w:r w:rsidRPr="007B3A77">
        <w:rPr>
          <w:rFonts w:ascii="Times New Roman" w:hAnsi="Times New Roman" w:cs="Times New Roman"/>
          <w:b/>
        </w:rPr>
        <w:t>5.1 La media aritmética</w:t>
      </w:r>
    </w:p>
    <w:p w14:paraId="29215130" w14:textId="77777777" w:rsidR="00150C94" w:rsidRPr="007B3A77" w:rsidRDefault="00150C94" w:rsidP="00150C94">
      <w:pPr>
        <w:spacing w:after="0"/>
        <w:rPr>
          <w:rFonts w:ascii="Times New Roman" w:hAnsi="Times New Roman" w:cs="Times New Roman"/>
          <w:b/>
        </w:rPr>
      </w:pPr>
    </w:p>
    <w:p w14:paraId="7E346577" w14:textId="48B2C2E7" w:rsidR="00150C94" w:rsidRDefault="00150C94" w:rsidP="00150C94">
      <w:pPr>
        <w:spacing w:after="0"/>
        <w:rPr>
          <w:rFonts w:ascii="Times New Roman" w:hAnsi="Times New Roman" w:cs="Times New Roman"/>
        </w:rPr>
      </w:pPr>
      <w:r w:rsidRPr="007B3A77">
        <w:rPr>
          <w:rFonts w:ascii="Times New Roman" w:hAnsi="Times New Roman" w:cs="Times New Roman"/>
        </w:rPr>
        <w:t>La media aritmética</w:t>
      </w:r>
      <w:r>
        <w:rPr>
          <w:rFonts w:ascii="Times New Roman" w:hAnsi="Times New Roman" w:cs="Times New Roman"/>
        </w:rPr>
        <w:t>, media</w:t>
      </w:r>
      <w:r w:rsidRPr="007B3A77">
        <w:rPr>
          <w:rFonts w:ascii="Times New Roman" w:hAnsi="Times New Roman" w:cs="Times New Roman"/>
        </w:rPr>
        <w:t xml:space="preserve"> o </w:t>
      </w:r>
      <w:r w:rsidRPr="00BB6FDA">
        <w:rPr>
          <w:rFonts w:ascii="Times New Roman" w:hAnsi="Times New Roman" w:cs="Times New Roman"/>
          <w:b/>
        </w:rPr>
        <w:t>promedio</w:t>
      </w:r>
      <w:r w:rsidRPr="007B3A77">
        <w:rPr>
          <w:rFonts w:ascii="Times New Roman" w:hAnsi="Times New Roman" w:cs="Times New Roman"/>
        </w:rPr>
        <w:t xml:space="preserve"> </w:t>
      </w:r>
      <w:r>
        <w:rPr>
          <w:rFonts w:ascii="Times New Roman" w:hAnsi="Times New Roman" w:cs="Times New Roman"/>
        </w:rPr>
        <w:t>es la medida de tendencia central más u</w:t>
      </w:r>
      <w:r w:rsidR="00592CFA">
        <w:rPr>
          <w:rFonts w:ascii="Times New Roman" w:hAnsi="Times New Roman" w:cs="Times New Roman"/>
        </w:rPr>
        <w:t>tiliz</w:t>
      </w:r>
      <w:r>
        <w:rPr>
          <w:rFonts w:ascii="Times New Roman" w:hAnsi="Times New Roman" w:cs="Times New Roman"/>
        </w:rPr>
        <w:t>ada y se calcula únicamente para variables cuantitativas.</w:t>
      </w:r>
    </w:p>
    <w:p w14:paraId="3B258DED" w14:textId="77777777" w:rsidR="00150C94" w:rsidRDefault="00150C94" w:rsidP="00150C94">
      <w:pPr>
        <w:spacing w:after="0"/>
        <w:rPr>
          <w:rFonts w:ascii="Times New Roman" w:hAnsi="Times New Roman" w:cs="Times New Roman"/>
        </w:rPr>
      </w:pPr>
      <w:r>
        <w:rPr>
          <w:rFonts w:ascii="Times New Roman" w:hAnsi="Times New Roman" w:cs="Times New Roman"/>
        </w:rPr>
        <w:t>A diario se escuchan expresiones como: los trabajadores ganan en promedio $1 200 000; las familias de la comunidad tienen en promedio 3 hijos, el promedio del grupo fue 4.</w:t>
      </w:r>
    </w:p>
    <w:p w14:paraId="2AC29524" w14:textId="77777777" w:rsidR="00150C94" w:rsidRDefault="00150C94" w:rsidP="00150C94">
      <w:pPr>
        <w:spacing w:after="0"/>
        <w:rPr>
          <w:rFonts w:ascii="Times New Roman" w:hAnsi="Times New Roman" w:cs="Times New Roman"/>
        </w:rPr>
      </w:pPr>
    </w:p>
    <w:p w14:paraId="05E049F8" w14:textId="77777777" w:rsidR="00150C94" w:rsidRDefault="00150C94" w:rsidP="00150C94">
      <w:pPr>
        <w:spacing w:after="0"/>
        <w:rPr>
          <w:rFonts w:ascii="Times New Roman" w:hAnsi="Times New Roman" w:cs="Times New Roman"/>
        </w:rPr>
      </w:pPr>
      <w:r>
        <w:rPr>
          <w:rFonts w:ascii="Times New Roman" w:hAnsi="Times New Roman" w:cs="Times New Roman"/>
        </w:rPr>
        <w:t>El promedio es un valor numérico que se calcula sumando todos los datos y dividiendo este total entre la cantidad de datos.</w:t>
      </w:r>
    </w:p>
    <w:p w14:paraId="088251F0" w14:textId="77777777" w:rsidR="00150C94" w:rsidRDefault="00150C94" w:rsidP="00150C94">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150C94" w:rsidRPr="007B3A77" w14:paraId="0AD7E7C8" w14:textId="77777777" w:rsidTr="004B0916">
        <w:tc>
          <w:tcPr>
            <w:tcW w:w="8978" w:type="dxa"/>
            <w:gridSpan w:val="2"/>
            <w:shd w:val="clear" w:color="auto" w:fill="000000" w:themeFill="text1"/>
          </w:tcPr>
          <w:p w14:paraId="0A8E296D" w14:textId="77777777" w:rsidR="00150C94" w:rsidRPr="007B3A77" w:rsidRDefault="00150C94" w:rsidP="004B0916">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Destacado</w:t>
            </w:r>
          </w:p>
        </w:tc>
      </w:tr>
      <w:tr w:rsidR="00150C94" w:rsidRPr="007B3A77" w14:paraId="5C755C74" w14:textId="77777777" w:rsidTr="004B0916">
        <w:tc>
          <w:tcPr>
            <w:tcW w:w="2518" w:type="dxa"/>
          </w:tcPr>
          <w:p w14:paraId="17E3AB71" w14:textId="77777777" w:rsidR="00150C94" w:rsidRPr="007B3A77" w:rsidRDefault="00150C94" w:rsidP="004B0916">
            <w:pPr>
              <w:rPr>
                <w:rFonts w:ascii="Times New Roman" w:hAnsi="Times New Roman" w:cs="Times New Roman"/>
                <w:b/>
                <w:sz w:val="24"/>
                <w:szCs w:val="24"/>
              </w:rPr>
            </w:pPr>
            <w:r w:rsidRPr="007B3A77">
              <w:rPr>
                <w:rFonts w:ascii="Times New Roman" w:hAnsi="Times New Roman" w:cs="Times New Roman"/>
                <w:b/>
                <w:sz w:val="24"/>
                <w:szCs w:val="24"/>
              </w:rPr>
              <w:t>Contenido</w:t>
            </w:r>
          </w:p>
        </w:tc>
        <w:tc>
          <w:tcPr>
            <w:tcW w:w="6460" w:type="dxa"/>
          </w:tcPr>
          <w:p w14:paraId="1434C1FB" w14:textId="531C4BD8" w:rsidR="00150C94" w:rsidRDefault="00150C94" w:rsidP="004B0916">
            <w:pPr>
              <w:rPr>
                <w:rFonts w:ascii="Times New Roman" w:hAnsi="Times New Roman" w:cs="Times New Roman"/>
              </w:rPr>
            </w:pPr>
            <w:r>
              <w:rPr>
                <w:rFonts w:ascii="Times New Roman" w:hAnsi="Times New Roman" w:cs="Times New Roman"/>
              </w:rPr>
              <w:t xml:space="preserve">El promedio de un conjunto de </w:t>
            </w:r>
            <w:r>
              <w:rPr>
                <w:rFonts w:ascii="Times New Roman" w:hAnsi="Times New Roman" w:cs="Times New Roman"/>
                <w:i/>
              </w:rPr>
              <w:t>x</w:t>
            </w:r>
            <w:r w:rsidRPr="00A25E54">
              <w:rPr>
                <w:rFonts w:ascii="Times New Roman" w:hAnsi="Times New Roman" w:cs="Times New Roman"/>
                <w:vertAlign w:val="subscript"/>
              </w:rPr>
              <w:t>1</w:t>
            </w:r>
            <w:r>
              <w:rPr>
                <w:rFonts w:ascii="Times New Roman" w:hAnsi="Times New Roman" w:cs="Times New Roman"/>
                <w:i/>
              </w:rPr>
              <w:t>, x</w:t>
            </w:r>
            <w:r w:rsidRPr="00A25E54">
              <w:rPr>
                <w:rFonts w:ascii="Times New Roman" w:hAnsi="Times New Roman" w:cs="Times New Roman"/>
                <w:vertAlign w:val="subscript"/>
              </w:rPr>
              <w:t>2</w:t>
            </w:r>
            <w:r>
              <w:rPr>
                <w:rFonts w:ascii="Times New Roman" w:hAnsi="Times New Roman" w:cs="Times New Roman"/>
                <w:i/>
              </w:rPr>
              <w:t>, x</w:t>
            </w:r>
            <w:r w:rsidRPr="00A25E54">
              <w:rPr>
                <w:rFonts w:ascii="Times New Roman" w:hAnsi="Times New Roman" w:cs="Times New Roman"/>
                <w:vertAlign w:val="subscript"/>
              </w:rPr>
              <w:t>3</w:t>
            </w:r>
            <w:r>
              <w:rPr>
                <w:rFonts w:ascii="Times New Roman" w:hAnsi="Times New Roman" w:cs="Times New Roman"/>
                <w:i/>
              </w:rPr>
              <w:t>,…x</w:t>
            </w:r>
            <w:r w:rsidRPr="00A25E54">
              <w:rPr>
                <w:rFonts w:ascii="Times New Roman" w:hAnsi="Times New Roman" w:cs="Times New Roman"/>
                <w:i/>
                <w:vertAlign w:val="subscript"/>
              </w:rPr>
              <w:t>n</w:t>
            </w:r>
            <w:r>
              <w:rPr>
                <w:rFonts w:ascii="Times New Roman" w:hAnsi="Times New Roman" w:cs="Times New Roman"/>
              </w:rPr>
              <w:t xml:space="preserve"> datos es la suma de los mismos dividida entre </w:t>
            </w:r>
            <w:r w:rsidRPr="00A25E54">
              <w:rPr>
                <w:rFonts w:ascii="Times New Roman" w:hAnsi="Times New Roman" w:cs="Times New Roman"/>
                <w:i/>
              </w:rPr>
              <w:t>n</w:t>
            </w:r>
            <w:r>
              <w:rPr>
                <w:rFonts w:ascii="Times New Roman" w:hAnsi="Times New Roman" w:cs="Times New Roman"/>
              </w:rPr>
              <w:t>. El promedio se representa con la letra x y una barra sobre ella</w:t>
            </w:r>
            <w:r w:rsidR="00592CFA">
              <w:rPr>
                <w:rFonts w:ascii="Times New Roman" w:hAnsi="Times New Roman" w:cs="Times New Roman"/>
              </w:rPr>
              <w:t>,</w:t>
            </w:r>
            <w:r>
              <w:rPr>
                <w:rFonts w:ascii="Times New Roman" w:hAnsi="Times New Roman" w:cs="Times New Roman"/>
              </w:rPr>
              <w:t xml:space="preserve"> </w:t>
            </w:r>
            <w:r w:rsidR="00592CFA">
              <w:rPr>
                <w:rFonts w:ascii="Times New Roman" w:hAnsi="Times New Roman" w:cs="Times New Roman"/>
              </w:rPr>
              <w:t>a</w:t>
            </w:r>
            <w:r>
              <w:rPr>
                <w:rFonts w:ascii="Times New Roman" w:hAnsi="Times New Roman" w:cs="Times New Roman"/>
              </w:rPr>
              <w:t>sí:</w:t>
            </w:r>
          </w:p>
          <w:p w14:paraId="470268F0" w14:textId="2312730E" w:rsidR="00150C94" w:rsidRDefault="008437C2" w:rsidP="004B0916">
            <w:pPr>
              <w:jc w:val="center"/>
              <w:rPr>
                <w:rFonts w:ascii="Times New Roman" w:hAnsi="Times New Roman" w:cs="Times New Roman"/>
              </w:rPr>
            </w:pPr>
            <w:r w:rsidRPr="008437C2">
              <w:rPr>
                <w:rFonts w:ascii="Times New Roman" w:hAnsi="Times New Roman" w:cs="Times New Roman"/>
              </w:rPr>
              <w:t>MA_06_14_CO_001.gif</w:t>
            </w:r>
          </w:p>
          <w:p w14:paraId="4280A637" w14:textId="77777777" w:rsidR="00150C94" w:rsidRPr="006F5CF0" w:rsidRDefault="00150C94" w:rsidP="004B0916">
            <w:pPr>
              <w:rPr>
                <w:rFonts w:ascii="Times New Roman" w:hAnsi="Times New Roman" w:cs="Times New Roman"/>
              </w:rPr>
            </w:pPr>
          </w:p>
        </w:tc>
      </w:tr>
    </w:tbl>
    <w:p w14:paraId="1D68AB21" w14:textId="77777777" w:rsidR="00150C94" w:rsidRPr="007B3A77" w:rsidRDefault="00150C94" w:rsidP="00150C94">
      <w:pPr>
        <w:spacing w:after="0"/>
        <w:rPr>
          <w:rFonts w:ascii="Times New Roman" w:hAnsi="Times New Roman" w:cs="Times New Roman"/>
        </w:rPr>
      </w:pPr>
    </w:p>
    <w:p w14:paraId="5379D46C" w14:textId="77777777" w:rsidR="00150C94" w:rsidRPr="00592CFA" w:rsidRDefault="00150C94" w:rsidP="00150C94">
      <w:pPr>
        <w:spacing w:after="0"/>
        <w:rPr>
          <w:rFonts w:ascii="Times New Roman" w:hAnsi="Times New Roman" w:cs="Times New Roman"/>
        </w:rPr>
      </w:pPr>
      <w:r w:rsidRPr="004344CC">
        <w:rPr>
          <w:rFonts w:ascii="Times New Roman" w:hAnsi="Times New Roman" w:cs="Times New Roman"/>
        </w:rPr>
        <w:t xml:space="preserve">Ejemplo </w:t>
      </w:r>
    </w:p>
    <w:p w14:paraId="03D71F5C" w14:textId="7F968DB5" w:rsidR="00150C94" w:rsidRDefault="00150C94" w:rsidP="00150C94">
      <w:pPr>
        <w:spacing w:after="0"/>
        <w:rPr>
          <w:rFonts w:ascii="Times New Roman" w:hAnsi="Times New Roman" w:cs="Times New Roman"/>
        </w:rPr>
      </w:pPr>
      <w:r>
        <w:rPr>
          <w:rFonts w:ascii="Times New Roman" w:hAnsi="Times New Roman" w:cs="Times New Roman"/>
        </w:rPr>
        <w:t>El entrenador del equipo de baloncesto infantil debe inscribir su equipo para los próximos juegos intercolegiados. Uno de los requisitos del torneo es que el equipo debe tener un promedio de estatura de 1,62 m.</w:t>
      </w:r>
    </w:p>
    <w:p w14:paraId="6EDAC404" w14:textId="77777777" w:rsidR="00150C94" w:rsidRDefault="00150C94" w:rsidP="00150C94">
      <w:pPr>
        <w:spacing w:after="0"/>
        <w:rPr>
          <w:rFonts w:ascii="Times New Roman" w:hAnsi="Times New Roman" w:cs="Times New Roman"/>
        </w:rPr>
      </w:pPr>
      <w:r>
        <w:rPr>
          <w:rFonts w:ascii="Times New Roman" w:hAnsi="Times New Roman" w:cs="Times New Roman"/>
        </w:rPr>
        <w:t>Las estaturas de los 10 integrantes del equipo son las siguientes:</w:t>
      </w:r>
    </w:p>
    <w:p w14:paraId="599EC51D" w14:textId="77777777" w:rsidR="00150C94" w:rsidRDefault="00150C94" w:rsidP="00150C94">
      <w:pPr>
        <w:spacing w:after="0"/>
        <w:rPr>
          <w:rFonts w:ascii="Times New Roman" w:hAnsi="Times New Roman" w:cs="Times New Roman"/>
        </w:rPr>
      </w:pPr>
    </w:p>
    <w:p w14:paraId="3AFCC686" w14:textId="77777777" w:rsidR="00150C94" w:rsidRPr="004344CC" w:rsidRDefault="00010BC5" w:rsidP="00150C94">
      <w:pPr>
        <w:spacing w:after="0"/>
        <w:jc w:val="center"/>
        <w:rPr>
          <w:rFonts w:ascii="Times New Roman" w:hAnsi="Times New Roman" w:cs="Times New Roman"/>
          <w:lang w:val="en-US"/>
        </w:rPr>
      </w:pPr>
      <w:r w:rsidRPr="004344CC">
        <w:rPr>
          <w:rFonts w:ascii="Times New Roman" w:hAnsi="Times New Roman" w:cs="Times New Roman"/>
          <w:lang w:val="en-US"/>
        </w:rPr>
        <w:t>1,65 m; 1,59 m; 1,68 m; 1,55 m; 1,58 m;</w:t>
      </w:r>
    </w:p>
    <w:p w14:paraId="0E58C61E" w14:textId="77777777" w:rsidR="00150C94" w:rsidRPr="004344CC" w:rsidRDefault="00010BC5" w:rsidP="00150C94">
      <w:pPr>
        <w:spacing w:after="0"/>
        <w:jc w:val="center"/>
        <w:rPr>
          <w:rFonts w:ascii="Times New Roman" w:hAnsi="Times New Roman" w:cs="Times New Roman"/>
          <w:lang w:val="en-US"/>
        </w:rPr>
      </w:pPr>
      <w:r w:rsidRPr="004344CC">
        <w:rPr>
          <w:rFonts w:ascii="Times New Roman" w:hAnsi="Times New Roman" w:cs="Times New Roman"/>
          <w:lang w:val="en-US"/>
        </w:rPr>
        <w:t>1,70 m; 1,48 m; 1,6 m; 1,61 m; 1,55 m.</w:t>
      </w:r>
    </w:p>
    <w:p w14:paraId="7EB532A7" w14:textId="77777777" w:rsidR="00150C94" w:rsidRDefault="00150C94" w:rsidP="00150C94">
      <w:pPr>
        <w:spacing w:after="0"/>
        <w:rPr>
          <w:rFonts w:ascii="Times New Roman" w:hAnsi="Times New Roman" w:cs="Times New Roman"/>
        </w:rPr>
      </w:pPr>
      <w:r>
        <w:rPr>
          <w:rFonts w:ascii="Times New Roman" w:hAnsi="Times New Roman" w:cs="Times New Roman"/>
        </w:rPr>
        <w:t>¿Podrá participar el equipo en el torneo?</w:t>
      </w:r>
    </w:p>
    <w:p w14:paraId="086534FF" w14:textId="77777777" w:rsidR="00150C94" w:rsidRDefault="00150C94" w:rsidP="00150C94">
      <w:pPr>
        <w:spacing w:after="0"/>
        <w:jc w:val="both"/>
        <w:rPr>
          <w:rFonts w:ascii="Times New Roman" w:hAnsi="Times New Roman" w:cs="Times New Roman"/>
        </w:rPr>
      </w:pPr>
    </w:p>
    <w:p w14:paraId="2DAEC5B9" w14:textId="4DC75CB4" w:rsidR="00150C94" w:rsidRDefault="00150C94" w:rsidP="00150C94">
      <w:pPr>
        <w:spacing w:after="0"/>
        <w:jc w:val="both"/>
        <w:rPr>
          <w:rFonts w:ascii="Times New Roman" w:hAnsi="Times New Roman" w:cs="Times New Roman"/>
        </w:rPr>
      </w:pPr>
      <w:r>
        <w:rPr>
          <w:rFonts w:ascii="Times New Roman" w:hAnsi="Times New Roman" w:cs="Times New Roman"/>
        </w:rPr>
        <w:lastRenderedPageBreak/>
        <w:t>Para determinar si el equipo cumple con el requisito del torneo es necesario calcular el promedio de estatura de sus integrantes. Para ello:</w:t>
      </w:r>
    </w:p>
    <w:p w14:paraId="24E40EB2" w14:textId="65138A98" w:rsidR="00150C94" w:rsidRDefault="008437C2" w:rsidP="008437C2">
      <w:pPr>
        <w:spacing w:after="0"/>
        <w:jc w:val="center"/>
      </w:pPr>
      <w:r w:rsidRPr="008437C2">
        <w:rPr>
          <w:position w:val="-24"/>
        </w:rPr>
        <w:t>MA_06_14_CO_002.gif</w:t>
      </w:r>
    </w:p>
    <w:p w14:paraId="5C1476E3" w14:textId="1A8B0975" w:rsidR="00150C94" w:rsidRPr="007B3A77" w:rsidRDefault="008437C2" w:rsidP="008437C2">
      <w:pPr>
        <w:spacing w:after="0"/>
        <w:jc w:val="center"/>
        <w:rPr>
          <w:rFonts w:ascii="Times New Roman" w:hAnsi="Times New Roman" w:cs="Times New Roman"/>
          <w:color w:val="000000"/>
        </w:rPr>
      </w:pPr>
      <w:r w:rsidRPr="008437C2">
        <w:rPr>
          <w:position w:val="-8"/>
        </w:rPr>
        <w:t>MA_06_14_CO_003.gif</w:t>
      </w:r>
    </w:p>
    <w:p w14:paraId="1821D376" w14:textId="743C3A48" w:rsidR="00150C94" w:rsidRDefault="00150C94" w:rsidP="00150C94">
      <w:pPr>
        <w:spacing w:after="0"/>
        <w:jc w:val="both"/>
        <w:rPr>
          <w:rFonts w:ascii="Times New Roman" w:hAnsi="Times New Roman" w:cs="Times New Roman"/>
          <w:noProof/>
          <w:color w:val="000000"/>
          <w:lang w:val="es-ES" w:eastAsia="es-ES"/>
        </w:rPr>
      </w:pPr>
      <w:r>
        <w:rPr>
          <w:rFonts w:ascii="Times New Roman" w:hAnsi="Times New Roman" w:cs="Times New Roman"/>
          <w:noProof/>
          <w:color w:val="000000"/>
          <w:lang w:val="es-ES" w:eastAsia="es-ES"/>
        </w:rPr>
        <w:t>Después de hacer el cálculo del promedio se observa que el equipo no cumple con el requisito</w:t>
      </w:r>
      <w:ins w:id="50" w:author="mercyranjel" w:date="2016-02-09T15:43:00Z">
        <w:r w:rsidR="00592CFA">
          <w:rPr>
            <w:rFonts w:ascii="Times New Roman" w:hAnsi="Times New Roman" w:cs="Times New Roman"/>
            <w:noProof/>
            <w:color w:val="000000"/>
            <w:lang w:val="es-ES" w:eastAsia="es-ES"/>
          </w:rPr>
          <w:t>,</w:t>
        </w:r>
      </w:ins>
      <w:r>
        <w:rPr>
          <w:rFonts w:ascii="Times New Roman" w:hAnsi="Times New Roman" w:cs="Times New Roman"/>
          <w:noProof/>
          <w:color w:val="000000"/>
          <w:lang w:val="es-ES" w:eastAsia="es-ES"/>
        </w:rPr>
        <w:t xml:space="preserve"> pues su promedio de estatura es 0,021 m por debajo del promedio </w:t>
      </w:r>
      <w:r w:rsidR="00592CFA">
        <w:rPr>
          <w:rFonts w:ascii="Times New Roman" w:hAnsi="Times New Roman" w:cs="Times New Roman"/>
          <w:noProof/>
          <w:color w:val="000000"/>
          <w:lang w:val="es-ES" w:eastAsia="es-ES"/>
        </w:rPr>
        <w:t>requerido</w:t>
      </w:r>
      <w:r>
        <w:rPr>
          <w:rFonts w:ascii="Times New Roman" w:hAnsi="Times New Roman" w:cs="Times New Roman"/>
          <w:noProof/>
          <w:color w:val="000000"/>
          <w:lang w:val="es-ES" w:eastAsia="es-ES"/>
        </w:rPr>
        <w:t xml:space="preserve">. </w:t>
      </w:r>
    </w:p>
    <w:p w14:paraId="64BA060B" w14:textId="77777777" w:rsidR="00150C94" w:rsidRDefault="00150C94" w:rsidP="00150C94">
      <w:pPr>
        <w:spacing w:after="0"/>
        <w:jc w:val="both"/>
        <w:rPr>
          <w:rFonts w:ascii="Times New Roman" w:hAnsi="Times New Roman" w:cs="Times New Roman"/>
          <w:noProof/>
          <w:color w:val="000000"/>
          <w:lang w:val="es-ES" w:eastAsia="es-ES"/>
        </w:rPr>
      </w:pPr>
      <w:r>
        <w:rPr>
          <w:rFonts w:ascii="Times New Roman" w:hAnsi="Times New Roman" w:cs="Times New Roman"/>
          <w:noProof/>
          <w:color w:val="000000"/>
          <w:lang w:val="es-ES" w:eastAsia="es-ES"/>
        </w:rPr>
        <w:t>En conclusión</w:t>
      </w:r>
      <w:ins w:id="51" w:author="mercyranjel" w:date="2016-02-09T15:43:00Z">
        <w:r w:rsidR="00592CFA">
          <w:rPr>
            <w:rFonts w:ascii="Times New Roman" w:hAnsi="Times New Roman" w:cs="Times New Roman"/>
            <w:noProof/>
            <w:color w:val="000000"/>
            <w:lang w:val="es-ES" w:eastAsia="es-ES"/>
          </w:rPr>
          <w:t>,</w:t>
        </w:r>
      </w:ins>
      <w:r>
        <w:rPr>
          <w:rFonts w:ascii="Times New Roman" w:hAnsi="Times New Roman" w:cs="Times New Roman"/>
          <w:noProof/>
          <w:color w:val="000000"/>
          <w:lang w:val="es-ES" w:eastAsia="es-ES"/>
        </w:rPr>
        <w:t xml:space="preserve"> el equipo no podrá participar en el torneo.</w:t>
      </w:r>
    </w:p>
    <w:p w14:paraId="4F86CC55" w14:textId="77777777" w:rsidR="00150C94" w:rsidRDefault="00150C94" w:rsidP="00150C94">
      <w:pPr>
        <w:spacing w:after="0"/>
        <w:jc w:val="both"/>
        <w:rPr>
          <w:rFonts w:ascii="Times New Roman" w:hAnsi="Times New Roman" w:cs="Times New Roman"/>
          <w:noProof/>
          <w:color w:val="000000"/>
          <w:lang w:val="es-ES" w:eastAsia="es-ES"/>
        </w:rPr>
      </w:pPr>
    </w:p>
    <w:tbl>
      <w:tblPr>
        <w:tblStyle w:val="Tablaconcuadrcula"/>
        <w:tblW w:w="0" w:type="auto"/>
        <w:tblLook w:val="04A0" w:firstRow="1" w:lastRow="0" w:firstColumn="1" w:lastColumn="0" w:noHBand="0" w:noVBand="1"/>
      </w:tblPr>
      <w:tblGrid>
        <w:gridCol w:w="2518"/>
        <w:gridCol w:w="6460"/>
      </w:tblGrid>
      <w:tr w:rsidR="00150C94" w:rsidRPr="007B3A77" w14:paraId="67866165" w14:textId="77777777" w:rsidTr="004B0916">
        <w:tc>
          <w:tcPr>
            <w:tcW w:w="8978" w:type="dxa"/>
            <w:gridSpan w:val="2"/>
            <w:shd w:val="clear" w:color="auto" w:fill="000000" w:themeFill="text1"/>
          </w:tcPr>
          <w:p w14:paraId="0159A7C8" w14:textId="77777777" w:rsidR="00150C94" w:rsidRPr="007B3A77" w:rsidRDefault="00150C94" w:rsidP="004B0916">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Recuerda</w:t>
            </w:r>
          </w:p>
        </w:tc>
      </w:tr>
      <w:tr w:rsidR="00150C94" w:rsidRPr="007B3A77" w14:paraId="7E743741" w14:textId="77777777" w:rsidTr="004B0916">
        <w:tc>
          <w:tcPr>
            <w:tcW w:w="2518" w:type="dxa"/>
          </w:tcPr>
          <w:p w14:paraId="2953534F" w14:textId="77777777" w:rsidR="00150C94" w:rsidRPr="007B3A77" w:rsidRDefault="00150C94" w:rsidP="004B0916">
            <w:pPr>
              <w:rPr>
                <w:rFonts w:ascii="Times New Roman" w:hAnsi="Times New Roman" w:cs="Times New Roman"/>
                <w:b/>
                <w:sz w:val="24"/>
                <w:szCs w:val="24"/>
              </w:rPr>
            </w:pPr>
            <w:r w:rsidRPr="007B3A77">
              <w:rPr>
                <w:rFonts w:ascii="Times New Roman" w:hAnsi="Times New Roman" w:cs="Times New Roman"/>
                <w:b/>
                <w:sz w:val="24"/>
                <w:szCs w:val="24"/>
              </w:rPr>
              <w:t>Contenido</w:t>
            </w:r>
          </w:p>
        </w:tc>
        <w:tc>
          <w:tcPr>
            <w:tcW w:w="6460" w:type="dxa"/>
          </w:tcPr>
          <w:p w14:paraId="7CAFC70D" w14:textId="37729DBB" w:rsidR="00150C94" w:rsidRPr="006F5CF0" w:rsidRDefault="00150C94" w:rsidP="004344CC">
            <w:pPr>
              <w:rPr>
                <w:rFonts w:ascii="Times New Roman" w:hAnsi="Times New Roman" w:cs="Times New Roman"/>
                <w:sz w:val="24"/>
                <w:szCs w:val="24"/>
                <w:lang w:val="es-ES_tradnl"/>
              </w:rPr>
            </w:pPr>
            <w:r>
              <w:rPr>
                <w:rFonts w:ascii="Times New Roman" w:hAnsi="Times New Roman" w:cs="Times New Roman"/>
              </w:rPr>
              <w:t>En algunas o</w:t>
            </w:r>
            <w:r w:rsidR="00592CFA">
              <w:rPr>
                <w:rFonts w:ascii="Times New Roman" w:hAnsi="Times New Roman" w:cs="Times New Roman"/>
              </w:rPr>
              <w:t>c</w:t>
            </w:r>
            <w:r>
              <w:rPr>
                <w:rFonts w:ascii="Times New Roman" w:hAnsi="Times New Roman" w:cs="Times New Roman"/>
              </w:rPr>
              <w:t xml:space="preserve">asiones es posible hacer aproximaciones del valor del promedio; esto depende del estilo de variable cuantitativa </w:t>
            </w:r>
            <w:r w:rsidR="00592CFA">
              <w:rPr>
                <w:rFonts w:ascii="Times New Roman" w:hAnsi="Times New Roman" w:cs="Times New Roman"/>
              </w:rPr>
              <w:t xml:space="preserve">que se </w:t>
            </w:r>
            <w:r>
              <w:rPr>
                <w:rFonts w:ascii="Times New Roman" w:hAnsi="Times New Roman" w:cs="Times New Roman"/>
              </w:rPr>
              <w:t>estudi</w:t>
            </w:r>
            <w:r w:rsidR="00592CFA">
              <w:rPr>
                <w:rFonts w:ascii="Times New Roman" w:hAnsi="Times New Roman" w:cs="Times New Roman"/>
              </w:rPr>
              <w:t>a</w:t>
            </w:r>
            <w:r>
              <w:rPr>
                <w:rFonts w:ascii="Times New Roman" w:hAnsi="Times New Roman" w:cs="Times New Roman"/>
              </w:rPr>
              <w:t xml:space="preserve">. Por ejemplo, si el resultado de un promedio es </w:t>
            </w:r>
            <w:r w:rsidR="00592CFA">
              <w:rPr>
                <w:rFonts w:ascii="Times New Roman" w:hAnsi="Times New Roman" w:cs="Times New Roman"/>
              </w:rPr>
              <w:t xml:space="preserve">de </w:t>
            </w:r>
            <w:r>
              <w:rPr>
                <w:rFonts w:ascii="Times New Roman" w:hAnsi="Times New Roman" w:cs="Times New Roman"/>
              </w:rPr>
              <w:t>2,6 hijos</w:t>
            </w:r>
            <w:r w:rsidR="00592CFA">
              <w:rPr>
                <w:rFonts w:ascii="Times New Roman" w:hAnsi="Times New Roman" w:cs="Times New Roman"/>
              </w:rPr>
              <w:t xml:space="preserve">, </w:t>
            </w:r>
            <w:r>
              <w:rPr>
                <w:rFonts w:ascii="Times New Roman" w:hAnsi="Times New Roman" w:cs="Times New Roman"/>
              </w:rPr>
              <w:t xml:space="preserve">se entiende que para la variable hijos esta medida no es posible, así que lo adecuado </w:t>
            </w:r>
            <w:r w:rsidR="00592CFA">
              <w:rPr>
                <w:rFonts w:ascii="Times New Roman" w:hAnsi="Times New Roman" w:cs="Times New Roman"/>
              </w:rPr>
              <w:t xml:space="preserve">es </w:t>
            </w:r>
            <w:r>
              <w:rPr>
                <w:rFonts w:ascii="Times New Roman" w:hAnsi="Times New Roman" w:cs="Times New Roman"/>
              </w:rPr>
              <w:t xml:space="preserve">decir que el promedio es </w:t>
            </w:r>
            <w:r w:rsidR="00592CFA">
              <w:rPr>
                <w:rFonts w:ascii="Times New Roman" w:hAnsi="Times New Roman" w:cs="Times New Roman"/>
              </w:rPr>
              <w:t xml:space="preserve">de </w:t>
            </w:r>
            <w:r>
              <w:rPr>
                <w:rFonts w:ascii="Times New Roman" w:hAnsi="Times New Roman" w:cs="Times New Roman"/>
              </w:rPr>
              <w:t xml:space="preserve">2 hijos. </w:t>
            </w:r>
          </w:p>
        </w:tc>
      </w:tr>
    </w:tbl>
    <w:p w14:paraId="4B78AA6E" w14:textId="77777777" w:rsidR="00150C94" w:rsidRDefault="00150C94" w:rsidP="00150C94">
      <w:pPr>
        <w:spacing w:after="0"/>
        <w:jc w:val="both"/>
        <w:rPr>
          <w:rFonts w:ascii="Times New Roman" w:hAnsi="Times New Roman" w:cs="Times New Roman"/>
          <w:noProof/>
          <w:color w:val="000000"/>
          <w:lang w:val="es-ES" w:eastAsia="es-ES"/>
        </w:rPr>
      </w:pPr>
    </w:p>
    <w:p w14:paraId="6F2F1480" w14:textId="77777777" w:rsidR="00150C94" w:rsidRPr="007B3A77" w:rsidRDefault="00150C94" w:rsidP="00150C94">
      <w:pPr>
        <w:spacing w:after="0"/>
        <w:rPr>
          <w:rFonts w:ascii="Times New Roman" w:hAnsi="Times New Roman" w:cs="Times New Roman"/>
          <w:b/>
        </w:rPr>
      </w:pPr>
      <w:r w:rsidRPr="007B3A77">
        <w:rPr>
          <w:rFonts w:ascii="Times New Roman" w:hAnsi="Times New Roman" w:cs="Times New Roman"/>
          <w:highlight w:val="yellow"/>
        </w:rPr>
        <w:t>[SECCIÓN 2]</w:t>
      </w:r>
      <w:r w:rsidRPr="007B3A77">
        <w:rPr>
          <w:rFonts w:ascii="Times New Roman" w:hAnsi="Times New Roman" w:cs="Times New Roman"/>
        </w:rPr>
        <w:t xml:space="preserve"> </w:t>
      </w:r>
      <w:r w:rsidRPr="007B3A77">
        <w:rPr>
          <w:rFonts w:ascii="Times New Roman" w:hAnsi="Times New Roman" w:cs="Times New Roman"/>
          <w:b/>
        </w:rPr>
        <w:t>5.2 La mediana</w:t>
      </w:r>
    </w:p>
    <w:p w14:paraId="7C326AD5" w14:textId="77777777" w:rsidR="00150C94" w:rsidRPr="007B3A77" w:rsidRDefault="00150C94" w:rsidP="00150C94">
      <w:pPr>
        <w:spacing w:after="0"/>
        <w:rPr>
          <w:rFonts w:ascii="Times New Roman" w:hAnsi="Times New Roman" w:cs="Times New Roman"/>
          <w:b/>
        </w:rPr>
      </w:pPr>
    </w:p>
    <w:p w14:paraId="353962CB" w14:textId="77777777" w:rsidR="00150C94" w:rsidRDefault="00150C94" w:rsidP="00150C94">
      <w:pPr>
        <w:spacing w:after="0"/>
        <w:rPr>
          <w:rFonts w:ascii="Times New Roman" w:hAnsi="Times New Roman" w:cs="Times New Roman"/>
        </w:rPr>
      </w:pPr>
      <w:r>
        <w:rPr>
          <w:rFonts w:ascii="Times New Roman" w:hAnsi="Times New Roman" w:cs="Times New Roman"/>
        </w:rPr>
        <w:t xml:space="preserve">Es una medida que divide un conjunto de datos ordenados en dos partes porcentualmente iguales. Se </w:t>
      </w:r>
      <w:r w:rsidRPr="007B3A77">
        <w:rPr>
          <w:rFonts w:ascii="Times New Roman" w:hAnsi="Times New Roman" w:cs="Times New Roman"/>
        </w:rPr>
        <w:t xml:space="preserve">representa </w:t>
      </w:r>
      <w:r>
        <w:rPr>
          <w:rFonts w:ascii="Times New Roman" w:hAnsi="Times New Roman" w:cs="Times New Roman"/>
        </w:rPr>
        <w:t xml:space="preserve">por la expresión </w:t>
      </w:r>
      <w:r w:rsidRPr="00A9766D">
        <w:rPr>
          <w:rFonts w:ascii="Times New Roman" w:hAnsi="Times New Roman" w:cs="Times New Roman"/>
          <w:i/>
        </w:rPr>
        <w:t>Me</w:t>
      </w:r>
      <w:r w:rsidRPr="00A9766D">
        <w:rPr>
          <w:rFonts w:ascii="Times New Roman" w:hAnsi="Times New Roman" w:cs="Times New Roman"/>
        </w:rPr>
        <w:t>.</w:t>
      </w:r>
    </w:p>
    <w:p w14:paraId="758FD17F" w14:textId="77777777" w:rsidR="00150C94" w:rsidRDefault="00150C94" w:rsidP="00150C94">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150C94" w:rsidRPr="007B3A77" w14:paraId="1F11145B" w14:textId="77777777" w:rsidTr="004B0916">
        <w:tc>
          <w:tcPr>
            <w:tcW w:w="8978" w:type="dxa"/>
            <w:gridSpan w:val="2"/>
            <w:shd w:val="clear" w:color="auto" w:fill="000000" w:themeFill="text1"/>
          </w:tcPr>
          <w:p w14:paraId="2964E77B" w14:textId="77777777" w:rsidR="00150C94" w:rsidRPr="007B3A77" w:rsidRDefault="00150C94" w:rsidP="004B0916">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Destacado</w:t>
            </w:r>
          </w:p>
        </w:tc>
      </w:tr>
      <w:tr w:rsidR="00150C94" w:rsidRPr="007B3A77" w14:paraId="154CC0E0" w14:textId="77777777" w:rsidTr="004B0916">
        <w:tc>
          <w:tcPr>
            <w:tcW w:w="2518" w:type="dxa"/>
          </w:tcPr>
          <w:p w14:paraId="6D46A326" w14:textId="77777777" w:rsidR="00150C94" w:rsidRPr="007B3A77" w:rsidRDefault="00150C94" w:rsidP="004B0916">
            <w:pPr>
              <w:rPr>
                <w:rFonts w:ascii="Times New Roman" w:hAnsi="Times New Roman" w:cs="Times New Roman"/>
                <w:b/>
                <w:sz w:val="24"/>
                <w:szCs w:val="24"/>
              </w:rPr>
            </w:pPr>
            <w:r w:rsidRPr="007B3A77">
              <w:rPr>
                <w:rFonts w:ascii="Times New Roman" w:hAnsi="Times New Roman" w:cs="Times New Roman"/>
                <w:b/>
                <w:sz w:val="24"/>
                <w:szCs w:val="24"/>
              </w:rPr>
              <w:t>Contenido</w:t>
            </w:r>
          </w:p>
        </w:tc>
        <w:tc>
          <w:tcPr>
            <w:tcW w:w="6460" w:type="dxa"/>
          </w:tcPr>
          <w:p w14:paraId="49EDDC92" w14:textId="77777777" w:rsidR="00150C94" w:rsidRDefault="00150C94" w:rsidP="004B0916">
            <w:pPr>
              <w:jc w:val="center"/>
              <w:rPr>
                <w:rFonts w:ascii="Times New Roman" w:hAnsi="Times New Roman" w:cs="Times New Roman"/>
              </w:rPr>
            </w:pPr>
            <w:r>
              <w:rPr>
                <w:rFonts w:ascii="Times New Roman" w:hAnsi="Times New Roman" w:cs="Times New Roman"/>
              </w:rPr>
              <w:t>En algunos casos</w:t>
            </w:r>
            <w:ins w:id="52" w:author="mercyranjel" w:date="2016-02-09T15:45:00Z">
              <w:r w:rsidR="00592CFA">
                <w:rPr>
                  <w:rFonts w:ascii="Times New Roman" w:hAnsi="Times New Roman" w:cs="Times New Roman"/>
                </w:rPr>
                <w:t>,</w:t>
              </w:r>
            </w:ins>
            <w:r>
              <w:rPr>
                <w:rFonts w:ascii="Times New Roman" w:hAnsi="Times New Roman" w:cs="Times New Roman"/>
              </w:rPr>
              <w:t xml:space="preserve"> la mediana se representa por el siguiente símbolo:</w:t>
            </w:r>
          </w:p>
          <w:p w14:paraId="453398F1" w14:textId="77777777" w:rsidR="00150C94" w:rsidRDefault="00150C94" w:rsidP="004B0916">
            <w:pPr>
              <w:jc w:val="center"/>
              <w:rPr>
                <w:rFonts w:ascii="Times New Roman" w:hAnsi="Times New Roman" w:cs="Times New Roman"/>
              </w:rPr>
            </w:pPr>
            <w:r w:rsidRPr="00CD5251">
              <w:rPr>
                <w:position w:val="-6"/>
                <w:sz w:val="24"/>
                <w:szCs w:val="24"/>
                <w:lang w:val="es-ES_tradnl"/>
              </w:rPr>
              <w:object w:dxaOrig="200" w:dyaOrig="280" w14:anchorId="53453277">
                <v:shape id="_x0000_i1042" type="#_x0000_t75" style="width:10.5pt;height:14.5pt" o:ole="">
                  <v:imagedata r:id="rId36" o:title=""/>
                </v:shape>
                <o:OLEObject Type="Embed" ProgID="Equation.3" ShapeID="_x0000_i1042" DrawAspect="Content" ObjectID="_1519459452" r:id="rId37"/>
              </w:object>
            </w:r>
          </w:p>
          <w:p w14:paraId="677F2F76" w14:textId="77777777" w:rsidR="00150C94" w:rsidRPr="006F5CF0" w:rsidRDefault="00150C94" w:rsidP="004B0916">
            <w:pPr>
              <w:rPr>
                <w:rFonts w:ascii="Times New Roman" w:hAnsi="Times New Roman" w:cs="Times New Roman"/>
              </w:rPr>
            </w:pPr>
          </w:p>
        </w:tc>
      </w:tr>
    </w:tbl>
    <w:p w14:paraId="3C900048" w14:textId="77777777" w:rsidR="00150C94" w:rsidRDefault="00150C94" w:rsidP="00150C94">
      <w:pPr>
        <w:spacing w:after="0"/>
        <w:rPr>
          <w:rFonts w:ascii="Times New Roman" w:hAnsi="Times New Roman" w:cs="Times New Roman"/>
        </w:rPr>
      </w:pPr>
    </w:p>
    <w:p w14:paraId="7B6798C1" w14:textId="4319D7B0" w:rsidR="00150C94" w:rsidRDefault="00150C94" w:rsidP="00150C94">
      <w:pPr>
        <w:spacing w:after="0"/>
        <w:rPr>
          <w:rFonts w:ascii="Times New Roman" w:hAnsi="Times New Roman" w:cs="Times New Roman"/>
        </w:rPr>
      </w:pPr>
      <w:r>
        <w:rPr>
          <w:rFonts w:ascii="Times New Roman" w:hAnsi="Times New Roman" w:cs="Times New Roman"/>
        </w:rPr>
        <w:t>Para calcular la mediana de un conjunto de datos se procede de la siguiente manera</w:t>
      </w:r>
      <w:r w:rsidR="00592CFA">
        <w:rPr>
          <w:rFonts w:ascii="Times New Roman" w:hAnsi="Times New Roman" w:cs="Times New Roman"/>
        </w:rPr>
        <w:t>.</w:t>
      </w:r>
    </w:p>
    <w:p w14:paraId="505C12B5" w14:textId="77777777" w:rsidR="00150C94" w:rsidRPr="007B3A77" w:rsidRDefault="00150C94" w:rsidP="00150C94">
      <w:pPr>
        <w:spacing w:after="0"/>
        <w:rPr>
          <w:rFonts w:ascii="Times New Roman" w:hAnsi="Times New Roman" w:cs="Times New Roman"/>
        </w:rPr>
      </w:pPr>
    </w:p>
    <w:p w14:paraId="7746877C" w14:textId="77777777" w:rsidR="00150C94" w:rsidRPr="00A9766D" w:rsidRDefault="00150C94" w:rsidP="00150C94">
      <w:pPr>
        <w:spacing w:after="0"/>
        <w:rPr>
          <w:rFonts w:ascii="Times New Roman" w:hAnsi="Times New Roman" w:cs="Times New Roman"/>
          <w:color w:val="000000"/>
        </w:rPr>
      </w:pPr>
      <w:r w:rsidRPr="004344CC">
        <w:rPr>
          <w:rFonts w:ascii="Times New Roman" w:hAnsi="Times New Roman" w:cs="Times New Roman"/>
          <w:b/>
          <w:color w:val="000000"/>
        </w:rPr>
        <w:t>Primero</w:t>
      </w:r>
      <w:r>
        <w:rPr>
          <w:rFonts w:ascii="Times New Roman" w:hAnsi="Times New Roman" w:cs="Times New Roman"/>
          <w:color w:val="000000"/>
        </w:rPr>
        <w:t>. Se ordenan</w:t>
      </w:r>
      <w:r w:rsidRPr="00A9766D">
        <w:rPr>
          <w:rFonts w:ascii="Times New Roman" w:hAnsi="Times New Roman" w:cs="Times New Roman"/>
          <w:color w:val="000000"/>
        </w:rPr>
        <w:t xml:space="preserve"> los datos de menor a mayor, es decir, de forma ascendente.</w:t>
      </w:r>
    </w:p>
    <w:p w14:paraId="67C8A92A" w14:textId="790A2F43" w:rsidR="00150C94" w:rsidRPr="00A9766D" w:rsidRDefault="00150C94" w:rsidP="00150C94">
      <w:pPr>
        <w:spacing w:after="0"/>
        <w:rPr>
          <w:rFonts w:ascii="Times New Roman" w:hAnsi="Times New Roman" w:cs="Times New Roman"/>
          <w:color w:val="000000"/>
        </w:rPr>
      </w:pPr>
      <w:r w:rsidRPr="004344CC">
        <w:rPr>
          <w:rFonts w:ascii="Times New Roman" w:hAnsi="Times New Roman" w:cs="Times New Roman"/>
          <w:b/>
          <w:color w:val="000000"/>
        </w:rPr>
        <w:t>Segundo</w:t>
      </w:r>
      <w:r>
        <w:rPr>
          <w:rFonts w:ascii="Times New Roman" w:hAnsi="Times New Roman" w:cs="Times New Roman"/>
          <w:color w:val="000000"/>
        </w:rPr>
        <w:t xml:space="preserve">. </w:t>
      </w:r>
      <w:r w:rsidRPr="00A9766D">
        <w:rPr>
          <w:rFonts w:ascii="Times New Roman" w:hAnsi="Times New Roman" w:cs="Times New Roman"/>
          <w:color w:val="000000"/>
        </w:rPr>
        <w:t xml:space="preserve">Se ubica el valor </w:t>
      </w:r>
      <w:r>
        <w:rPr>
          <w:rFonts w:ascii="Times New Roman" w:hAnsi="Times New Roman" w:cs="Times New Roman"/>
          <w:color w:val="000000"/>
        </w:rPr>
        <w:t>centra</w:t>
      </w:r>
      <w:r w:rsidR="00592CFA">
        <w:rPr>
          <w:rFonts w:ascii="Times New Roman" w:hAnsi="Times New Roman" w:cs="Times New Roman"/>
          <w:color w:val="000000"/>
        </w:rPr>
        <w:t>l</w:t>
      </w:r>
      <w:r>
        <w:rPr>
          <w:rFonts w:ascii="Times New Roman" w:hAnsi="Times New Roman" w:cs="Times New Roman"/>
          <w:color w:val="000000"/>
        </w:rPr>
        <w:t>, es decir</w:t>
      </w:r>
      <w:r w:rsidR="00592CFA">
        <w:rPr>
          <w:rFonts w:ascii="Times New Roman" w:hAnsi="Times New Roman" w:cs="Times New Roman"/>
          <w:color w:val="000000"/>
        </w:rPr>
        <w:t>,</w:t>
      </w:r>
      <w:r>
        <w:rPr>
          <w:rFonts w:ascii="Times New Roman" w:hAnsi="Times New Roman" w:cs="Times New Roman"/>
          <w:color w:val="000000"/>
        </w:rPr>
        <w:t xml:space="preserve"> el que está en la mitad. </w:t>
      </w:r>
      <w:r w:rsidR="00592CFA">
        <w:rPr>
          <w:rFonts w:ascii="Times New Roman" w:hAnsi="Times New Roman" w:cs="Times New Roman"/>
          <w:color w:val="000000"/>
        </w:rPr>
        <w:t>En este caso</w:t>
      </w:r>
      <w:r w:rsidR="00242515">
        <w:rPr>
          <w:rFonts w:ascii="Times New Roman" w:hAnsi="Times New Roman" w:cs="Times New Roman"/>
          <w:color w:val="000000"/>
        </w:rPr>
        <w:t xml:space="preserve"> </w:t>
      </w:r>
      <w:r>
        <w:rPr>
          <w:rFonts w:ascii="Times New Roman" w:hAnsi="Times New Roman" w:cs="Times New Roman"/>
          <w:color w:val="000000"/>
        </w:rPr>
        <w:t>se pueden presentar dos situaciones:</w:t>
      </w:r>
    </w:p>
    <w:p w14:paraId="180E99AF" w14:textId="77777777" w:rsidR="00150C94" w:rsidRPr="00A9766D" w:rsidRDefault="00150C94" w:rsidP="00831F54">
      <w:pPr>
        <w:pStyle w:val="Prrafodelista"/>
        <w:numPr>
          <w:ilvl w:val="0"/>
          <w:numId w:val="3"/>
        </w:numPr>
        <w:spacing w:after="0"/>
        <w:rPr>
          <w:rFonts w:ascii="Times New Roman" w:hAnsi="Times New Roman" w:cs="Times New Roman"/>
          <w:color w:val="000000"/>
        </w:rPr>
      </w:pPr>
      <w:r w:rsidRPr="00A9766D">
        <w:rPr>
          <w:rFonts w:ascii="Times New Roman" w:hAnsi="Times New Roman" w:cs="Times New Roman"/>
          <w:color w:val="000000"/>
        </w:rPr>
        <w:t xml:space="preserve">Si el número de datos es </w:t>
      </w:r>
      <w:r w:rsidRPr="00A9766D">
        <w:rPr>
          <w:rFonts w:ascii="Times New Roman" w:hAnsi="Times New Roman" w:cs="Times New Roman"/>
          <w:b/>
          <w:color w:val="000000"/>
        </w:rPr>
        <w:t>impar</w:t>
      </w:r>
      <w:r w:rsidRPr="00A9766D">
        <w:rPr>
          <w:rFonts w:ascii="Times New Roman" w:hAnsi="Times New Roman" w:cs="Times New Roman"/>
          <w:color w:val="000000"/>
        </w:rPr>
        <w:t xml:space="preserve">, </w:t>
      </w:r>
      <w:r>
        <w:rPr>
          <w:rFonts w:ascii="Times New Roman" w:hAnsi="Times New Roman" w:cs="Times New Roman"/>
          <w:color w:val="000000"/>
        </w:rPr>
        <w:t>la mediana es el dato central.</w:t>
      </w:r>
    </w:p>
    <w:p w14:paraId="032A97DC" w14:textId="77777777" w:rsidR="00150C94" w:rsidRPr="007B3A77" w:rsidRDefault="00150C94" w:rsidP="00150C94">
      <w:pPr>
        <w:spacing w:after="0"/>
        <w:rPr>
          <w:rFonts w:ascii="Times New Roman" w:hAnsi="Times New Roman" w:cs="Times New Roman"/>
          <w:color w:val="000000"/>
        </w:rPr>
      </w:pPr>
    </w:p>
    <w:p w14:paraId="141078C4" w14:textId="77777777" w:rsidR="00150C94" w:rsidRDefault="00150C94" w:rsidP="00831F54">
      <w:pPr>
        <w:pStyle w:val="Prrafodelista"/>
        <w:numPr>
          <w:ilvl w:val="0"/>
          <w:numId w:val="3"/>
        </w:numPr>
        <w:spacing w:after="0"/>
        <w:rPr>
          <w:rFonts w:ascii="Times New Roman" w:hAnsi="Times New Roman" w:cs="Times New Roman"/>
          <w:color w:val="000000"/>
        </w:rPr>
      </w:pPr>
      <w:r w:rsidRPr="00A9766D">
        <w:rPr>
          <w:rFonts w:ascii="Times New Roman" w:hAnsi="Times New Roman" w:cs="Times New Roman"/>
          <w:color w:val="000000"/>
        </w:rPr>
        <w:t xml:space="preserve">Si el número de datos es </w:t>
      </w:r>
      <w:r w:rsidRPr="00A9766D">
        <w:rPr>
          <w:rFonts w:ascii="Times New Roman" w:hAnsi="Times New Roman" w:cs="Times New Roman"/>
          <w:b/>
          <w:color w:val="000000"/>
        </w:rPr>
        <w:t>par</w:t>
      </w:r>
      <w:r w:rsidRPr="00A9766D">
        <w:rPr>
          <w:rFonts w:ascii="Times New Roman" w:hAnsi="Times New Roman" w:cs="Times New Roman"/>
          <w:color w:val="000000"/>
        </w:rPr>
        <w:t xml:space="preserve">, </w:t>
      </w:r>
      <w:r>
        <w:rPr>
          <w:rFonts w:ascii="Times New Roman" w:hAnsi="Times New Roman" w:cs="Times New Roman"/>
          <w:color w:val="000000"/>
        </w:rPr>
        <w:t xml:space="preserve">la mediana es </w:t>
      </w:r>
      <w:r w:rsidRPr="00A9766D">
        <w:rPr>
          <w:rFonts w:ascii="Times New Roman" w:hAnsi="Times New Roman" w:cs="Times New Roman"/>
          <w:color w:val="000000"/>
        </w:rPr>
        <w:t xml:space="preserve">el promedio de los </w:t>
      </w:r>
      <w:r>
        <w:rPr>
          <w:rFonts w:ascii="Times New Roman" w:hAnsi="Times New Roman" w:cs="Times New Roman"/>
          <w:color w:val="000000"/>
        </w:rPr>
        <w:t xml:space="preserve">dos </w:t>
      </w:r>
      <w:r w:rsidRPr="00A9766D">
        <w:rPr>
          <w:rFonts w:ascii="Times New Roman" w:hAnsi="Times New Roman" w:cs="Times New Roman"/>
          <w:color w:val="000000"/>
        </w:rPr>
        <w:t xml:space="preserve">datos que están </w:t>
      </w:r>
      <w:r>
        <w:rPr>
          <w:rFonts w:ascii="Times New Roman" w:hAnsi="Times New Roman" w:cs="Times New Roman"/>
          <w:color w:val="000000"/>
        </w:rPr>
        <w:t>en el centro</w:t>
      </w:r>
      <w:r w:rsidRPr="00A9766D">
        <w:rPr>
          <w:rFonts w:ascii="Times New Roman" w:hAnsi="Times New Roman" w:cs="Times New Roman"/>
          <w:color w:val="000000"/>
        </w:rPr>
        <w:t xml:space="preserve">. </w:t>
      </w:r>
    </w:p>
    <w:p w14:paraId="56F5A044" w14:textId="77777777" w:rsidR="00150C94" w:rsidRPr="0042518C" w:rsidRDefault="00150C94" w:rsidP="00150C94">
      <w:pPr>
        <w:spacing w:after="0"/>
        <w:rPr>
          <w:rFonts w:ascii="Times New Roman" w:hAnsi="Times New Roman" w:cs="Times New Roman"/>
          <w:color w:val="000000"/>
        </w:rPr>
      </w:pPr>
    </w:p>
    <w:p w14:paraId="28122FDD" w14:textId="77777777" w:rsidR="00150C94" w:rsidRDefault="00150C94" w:rsidP="00150C94">
      <w:pPr>
        <w:spacing w:after="0"/>
        <w:jc w:val="both"/>
        <w:rPr>
          <w:rFonts w:ascii="Times New Roman" w:hAnsi="Times New Roman" w:cs="Times New Roman"/>
          <w:color w:val="000000"/>
        </w:rPr>
      </w:pPr>
      <w:r>
        <w:rPr>
          <w:rFonts w:ascii="Times New Roman" w:hAnsi="Times New Roman" w:cs="Times New Roman"/>
          <w:color w:val="000000"/>
        </w:rPr>
        <w:t>Es importante anotar que e</w:t>
      </w:r>
      <w:r w:rsidRPr="007B3A77">
        <w:rPr>
          <w:rFonts w:ascii="Times New Roman" w:hAnsi="Times New Roman" w:cs="Times New Roman"/>
          <w:color w:val="000000"/>
        </w:rPr>
        <w:t>n algunos casos</w:t>
      </w:r>
      <w:ins w:id="53" w:author="mercyranjel" w:date="2016-02-09T15:46:00Z">
        <w:r w:rsidR="00592CFA">
          <w:rPr>
            <w:rFonts w:ascii="Times New Roman" w:hAnsi="Times New Roman" w:cs="Times New Roman"/>
            <w:color w:val="000000"/>
          </w:rPr>
          <w:t>,</w:t>
        </w:r>
      </w:ins>
      <w:r w:rsidRPr="007B3A77">
        <w:rPr>
          <w:rFonts w:ascii="Times New Roman" w:hAnsi="Times New Roman" w:cs="Times New Roman"/>
          <w:color w:val="000000"/>
        </w:rPr>
        <w:t xml:space="preserve"> </w:t>
      </w:r>
      <w:r>
        <w:rPr>
          <w:rFonts w:ascii="Times New Roman" w:hAnsi="Times New Roman" w:cs="Times New Roman"/>
          <w:color w:val="000000"/>
        </w:rPr>
        <w:t>el</w:t>
      </w:r>
      <w:r w:rsidRPr="007B3A77">
        <w:rPr>
          <w:rFonts w:ascii="Times New Roman" w:hAnsi="Times New Roman" w:cs="Times New Roman"/>
          <w:color w:val="000000"/>
        </w:rPr>
        <w:t xml:space="preserve"> valor </w:t>
      </w:r>
      <w:r>
        <w:rPr>
          <w:rFonts w:ascii="Times New Roman" w:hAnsi="Times New Roman" w:cs="Times New Roman"/>
          <w:color w:val="000000"/>
        </w:rPr>
        <w:t xml:space="preserve">de la mediana </w:t>
      </w:r>
      <w:r w:rsidRPr="007B3A77">
        <w:rPr>
          <w:rFonts w:ascii="Times New Roman" w:hAnsi="Times New Roman" w:cs="Times New Roman"/>
          <w:color w:val="000000"/>
        </w:rPr>
        <w:t xml:space="preserve">no </w:t>
      </w:r>
      <w:r>
        <w:rPr>
          <w:rFonts w:ascii="Times New Roman" w:hAnsi="Times New Roman" w:cs="Times New Roman"/>
          <w:color w:val="000000"/>
        </w:rPr>
        <w:t>es ninguno de los datos del conjunto.</w:t>
      </w:r>
    </w:p>
    <w:p w14:paraId="5CC2FEFC" w14:textId="77777777" w:rsidR="00150C94" w:rsidRDefault="00150C94" w:rsidP="00150C94">
      <w:pPr>
        <w:spacing w:after="0"/>
        <w:jc w:val="both"/>
        <w:rPr>
          <w:rFonts w:ascii="Times New Roman" w:hAnsi="Times New Roman" w:cs="Times New Roman"/>
          <w:color w:val="000000"/>
        </w:rPr>
      </w:pPr>
    </w:p>
    <w:p w14:paraId="3FBCF13F" w14:textId="77777777" w:rsidR="00150C94" w:rsidRDefault="00150C94" w:rsidP="00150C94">
      <w:pPr>
        <w:spacing w:after="0"/>
        <w:jc w:val="both"/>
        <w:rPr>
          <w:rFonts w:ascii="Times New Roman" w:hAnsi="Times New Roman" w:cs="Times New Roman"/>
          <w:color w:val="000000"/>
        </w:rPr>
      </w:pPr>
      <w:r>
        <w:rPr>
          <w:rFonts w:ascii="Times New Roman" w:hAnsi="Times New Roman" w:cs="Times New Roman"/>
          <w:color w:val="000000"/>
        </w:rPr>
        <w:t>Ejemplo</w:t>
      </w:r>
    </w:p>
    <w:p w14:paraId="4E7FE6B6" w14:textId="77777777" w:rsidR="00150C94" w:rsidRDefault="00150C94" w:rsidP="00150C94">
      <w:pPr>
        <w:spacing w:after="0"/>
        <w:jc w:val="both"/>
        <w:rPr>
          <w:rFonts w:ascii="Times New Roman" w:hAnsi="Times New Roman" w:cs="Times New Roman"/>
          <w:color w:val="000000"/>
        </w:rPr>
      </w:pPr>
      <w:r>
        <w:rPr>
          <w:rFonts w:ascii="Times New Roman" w:hAnsi="Times New Roman" w:cs="Times New Roman"/>
          <w:color w:val="000000"/>
        </w:rPr>
        <w:t>A continuación se registran los datos de las calorías que consumen a diario los deportistas que asisten a un entrenamiento multifuncional. Los datos se han separado por género.</w:t>
      </w:r>
    </w:p>
    <w:p w14:paraId="1BC2B261" w14:textId="77777777" w:rsidR="00150C94" w:rsidRDefault="00150C94" w:rsidP="00150C94">
      <w:pPr>
        <w:spacing w:after="0"/>
        <w:jc w:val="both"/>
        <w:rPr>
          <w:rFonts w:ascii="Times New Roman" w:hAnsi="Times New Roman" w:cs="Times New Roman"/>
          <w:color w:val="000000"/>
        </w:rPr>
      </w:pPr>
    </w:p>
    <w:p w14:paraId="1741FA0C" w14:textId="77777777" w:rsidR="00150C94" w:rsidRDefault="00150C94" w:rsidP="00150C94">
      <w:pPr>
        <w:spacing w:after="0"/>
        <w:jc w:val="both"/>
        <w:rPr>
          <w:rFonts w:ascii="Times New Roman" w:hAnsi="Times New Roman" w:cs="Times New Roman"/>
          <w:color w:val="000000"/>
        </w:rPr>
      </w:pPr>
      <w:r>
        <w:rPr>
          <w:rFonts w:ascii="Times New Roman" w:hAnsi="Times New Roman" w:cs="Times New Roman"/>
          <w:color w:val="000000"/>
        </w:rPr>
        <w:t>Mujeres</w:t>
      </w:r>
    </w:p>
    <w:p w14:paraId="59226AC9" w14:textId="77777777" w:rsidR="00150C94" w:rsidRDefault="00150C94" w:rsidP="00150C94">
      <w:pPr>
        <w:spacing w:after="0"/>
        <w:jc w:val="both"/>
        <w:rPr>
          <w:rFonts w:ascii="Times New Roman" w:hAnsi="Times New Roman" w:cs="Times New Roman"/>
          <w:color w:val="000000"/>
        </w:rPr>
      </w:pPr>
      <w:r>
        <w:rPr>
          <w:rFonts w:ascii="Times New Roman" w:hAnsi="Times New Roman" w:cs="Times New Roman"/>
          <w:color w:val="000000"/>
        </w:rPr>
        <w:t>1600 calorías, 1450 calorías, 1500 calorías, 1750 calorías, 1650 calorías, 1700 calorías, 1630 calorías.</w:t>
      </w:r>
    </w:p>
    <w:p w14:paraId="1867855A" w14:textId="77777777" w:rsidR="00150C94" w:rsidRDefault="00150C94" w:rsidP="00150C94">
      <w:pPr>
        <w:spacing w:after="0"/>
        <w:jc w:val="both"/>
        <w:rPr>
          <w:rFonts w:ascii="Times New Roman" w:hAnsi="Times New Roman" w:cs="Times New Roman"/>
          <w:color w:val="000000"/>
        </w:rPr>
      </w:pPr>
    </w:p>
    <w:p w14:paraId="5673897D" w14:textId="77777777" w:rsidR="00150C94" w:rsidRDefault="00150C94" w:rsidP="00150C94">
      <w:pPr>
        <w:spacing w:after="0"/>
        <w:jc w:val="both"/>
        <w:rPr>
          <w:rFonts w:ascii="Times New Roman" w:hAnsi="Times New Roman" w:cs="Times New Roman"/>
          <w:color w:val="000000"/>
        </w:rPr>
      </w:pPr>
      <w:r>
        <w:rPr>
          <w:rFonts w:ascii="Times New Roman" w:hAnsi="Times New Roman" w:cs="Times New Roman"/>
          <w:color w:val="000000"/>
        </w:rPr>
        <w:t>Hombres</w:t>
      </w:r>
    </w:p>
    <w:p w14:paraId="296E584E" w14:textId="77777777" w:rsidR="00150C94" w:rsidRDefault="00150C94" w:rsidP="00150C94">
      <w:pPr>
        <w:spacing w:after="0"/>
        <w:jc w:val="both"/>
        <w:rPr>
          <w:rFonts w:ascii="Times New Roman" w:hAnsi="Times New Roman" w:cs="Times New Roman"/>
          <w:color w:val="000000"/>
        </w:rPr>
      </w:pPr>
      <w:r>
        <w:rPr>
          <w:rFonts w:ascii="Times New Roman" w:hAnsi="Times New Roman" w:cs="Times New Roman"/>
          <w:color w:val="000000"/>
        </w:rPr>
        <w:lastRenderedPageBreak/>
        <w:t>2000 calorías, 2100 calorías, 2015 calorías, 2130 calorías, 2000 calorías, 2450 calorías.</w:t>
      </w:r>
    </w:p>
    <w:p w14:paraId="093E5E4A" w14:textId="77777777" w:rsidR="00150C94" w:rsidRDefault="00150C94" w:rsidP="00150C94">
      <w:pPr>
        <w:spacing w:after="0"/>
        <w:jc w:val="both"/>
        <w:rPr>
          <w:rFonts w:ascii="Times New Roman" w:hAnsi="Times New Roman" w:cs="Times New Roman"/>
          <w:color w:val="000000"/>
        </w:rPr>
      </w:pPr>
    </w:p>
    <w:p w14:paraId="38B3E7F8" w14:textId="77777777" w:rsidR="00150C94" w:rsidRDefault="00150C94" w:rsidP="00150C94">
      <w:pPr>
        <w:spacing w:after="0"/>
        <w:jc w:val="both"/>
        <w:rPr>
          <w:rFonts w:ascii="Times New Roman" w:hAnsi="Times New Roman" w:cs="Times New Roman"/>
          <w:color w:val="000000"/>
        </w:rPr>
      </w:pPr>
      <w:r>
        <w:rPr>
          <w:rFonts w:ascii="Times New Roman" w:hAnsi="Times New Roman" w:cs="Times New Roman"/>
          <w:color w:val="000000"/>
        </w:rPr>
        <w:t>Hallar la mediana para los hombres y la median</w:t>
      </w:r>
      <w:r w:rsidR="00135FA8">
        <w:rPr>
          <w:rFonts w:ascii="Times New Roman" w:hAnsi="Times New Roman" w:cs="Times New Roman"/>
          <w:color w:val="000000"/>
        </w:rPr>
        <w:t>a</w:t>
      </w:r>
      <w:r>
        <w:rPr>
          <w:rFonts w:ascii="Times New Roman" w:hAnsi="Times New Roman" w:cs="Times New Roman"/>
          <w:color w:val="000000"/>
        </w:rPr>
        <w:t xml:space="preserve"> para las mujeres.</w:t>
      </w:r>
    </w:p>
    <w:p w14:paraId="68D6D993" w14:textId="77777777" w:rsidR="00150C94" w:rsidRDefault="00150C94" w:rsidP="00150C94">
      <w:pPr>
        <w:spacing w:after="0"/>
        <w:jc w:val="both"/>
        <w:rPr>
          <w:rFonts w:ascii="Times New Roman" w:hAnsi="Times New Roman" w:cs="Times New Roman"/>
          <w:color w:val="000000"/>
        </w:rPr>
      </w:pPr>
    </w:p>
    <w:p w14:paraId="1565DD5B" w14:textId="16C4093D" w:rsidR="00150C94" w:rsidRDefault="00150C94" w:rsidP="00831F54">
      <w:pPr>
        <w:pStyle w:val="Prrafodelista"/>
        <w:numPr>
          <w:ilvl w:val="0"/>
          <w:numId w:val="4"/>
        </w:numPr>
        <w:spacing w:after="0"/>
        <w:jc w:val="both"/>
        <w:rPr>
          <w:rFonts w:ascii="Times New Roman" w:hAnsi="Times New Roman" w:cs="Times New Roman"/>
          <w:color w:val="000000"/>
        </w:rPr>
      </w:pPr>
      <w:r>
        <w:rPr>
          <w:rFonts w:ascii="Times New Roman" w:hAnsi="Times New Roman" w:cs="Times New Roman"/>
          <w:color w:val="000000"/>
        </w:rPr>
        <w:t>Para las mujeres</w:t>
      </w:r>
    </w:p>
    <w:p w14:paraId="7FE9B6AF" w14:textId="79A33236" w:rsidR="00150C94" w:rsidRDefault="00150C94" w:rsidP="00150C94">
      <w:pPr>
        <w:pStyle w:val="Prrafodelista"/>
        <w:spacing w:after="0"/>
        <w:jc w:val="both"/>
        <w:rPr>
          <w:rFonts w:ascii="Times New Roman" w:hAnsi="Times New Roman" w:cs="Times New Roman"/>
          <w:color w:val="000000"/>
        </w:rPr>
      </w:pPr>
      <w:r w:rsidRPr="000D0C59">
        <w:rPr>
          <w:rFonts w:ascii="Times New Roman" w:hAnsi="Times New Roman" w:cs="Times New Roman"/>
          <w:color w:val="000000"/>
        </w:rPr>
        <w:t>El primer paso es presentar cada conjunto de datos en forma ordenada</w:t>
      </w:r>
      <w:r w:rsidR="00135FA8">
        <w:rPr>
          <w:rFonts w:ascii="Times New Roman" w:hAnsi="Times New Roman" w:cs="Times New Roman"/>
          <w:color w:val="000000"/>
        </w:rPr>
        <w:t>.</w:t>
      </w:r>
    </w:p>
    <w:p w14:paraId="4412547B" w14:textId="77777777" w:rsidR="00150C94" w:rsidRDefault="00150C94" w:rsidP="00150C94">
      <w:pPr>
        <w:pStyle w:val="Prrafodelista"/>
        <w:spacing w:after="0"/>
        <w:jc w:val="both"/>
        <w:rPr>
          <w:rFonts w:ascii="Times New Roman" w:hAnsi="Times New Roman" w:cs="Times New Roman"/>
          <w:color w:val="000000"/>
        </w:rPr>
      </w:pPr>
    </w:p>
    <w:p w14:paraId="0E3FC4BC" w14:textId="77777777" w:rsidR="00150C94" w:rsidRDefault="00150C94" w:rsidP="00150C94">
      <w:pPr>
        <w:pStyle w:val="Prrafodelista"/>
        <w:spacing w:after="0"/>
        <w:jc w:val="both"/>
        <w:rPr>
          <w:rFonts w:ascii="Times New Roman" w:hAnsi="Times New Roman" w:cs="Times New Roman"/>
          <w:color w:val="000000"/>
        </w:rPr>
      </w:pPr>
      <w:r>
        <w:rPr>
          <w:rFonts w:ascii="Times New Roman" w:hAnsi="Times New Roman" w:cs="Times New Roman"/>
          <w:color w:val="000000"/>
        </w:rPr>
        <w:t>1450, 1500, 1600, 1630, 1650, 1700, 1750</w:t>
      </w:r>
    </w:p>
    <w:p w14:paraId="3F6B0FCD" w14:textId="77777777" w:rsidR="00150C94" w:rsidRDefault="00150C94" w:rsidP="00150C94">
      <w:pPr>
        <w:pStyle w:val="Prrafodelista"/>
        <w:spacing w:after="0"/>
        <w:jc w:val="both"/>
        <w:rPr>
          <w:rFonts w:ascii="Times New Roman" w:hAnsi="Times New Roman" w:cs="Times New Roman"/>
          <w:color w:val="000000"/>
        </w:rPr>
      </w:pPr>
    </w:p>
    <w:p w14:paraId="094A0B76" w14:textId="77777777" w:rsidR="00150C94" w:rsidRDefault="00150C94" w:rsidP="00150C94">
      <w:pPr>
        <w:pStyle w:val="Prrafodelista"/>
        <w:spacing w:after="0"/>
        <w:jc w:val="both"/>
        <w:rPr>
          <w:rFonts w:ascii="Times New Roman" w:hAnsi="Times New Roman" w:cs="Times New Roman"/>
          <w:color w:val="000000"/>
        </w:rPr>
      </w:pPr>
      <w:r>
        <w:rPr>
          <w:rFonts w:ascii="Times New Roman" w:hAnsi="Times New Roman" w:cs="Times New Roman"/>
          <w:color w:val="000000"/>
        </w:rPr>
        <w:t>Como el número de datos es impar, la mediana es exactamente el valor central, es decir:</w:t>
      </w:r>
    </w:p>
    <w:p w14:paraId="78A65520" w14:textId="77777777" w:rsidR="00150C94" w:rsidRDefault="00150C94" w:rsidP="00150C94">
      <w:pPr>
        <w:pStyle w:val="Prrafodelista"/>
        <w:spacing w:after="0"/>
        <w:jc w:val="center"/>
        <w:rPr>
          <w:rFonts w:ascii="Times New Roman" w:hAnsi="Times New Roman" w:cs="Times New Roman"/>
          <w:color w:val="000000"/>
        </w:rPr>
      </w:pPr>
      <w:r w:rsidRPr="000024D8">
        <w:rPr>
          <w:rFonts w:ascii="Times New Roman" w:hAnsi="Times New Roman" w:cs="Times New Roman"/>
          <w:i/>
          <w:color w:val="000000"/>
        </w:rPr>
        <w:t>Me</w:t>
      </w:r>
      <w:r>
        <w:rPr>
          <w:rFonts w:ascii="Times New Roman" w:hAnsi="Times New Roman" w:cs="Times New Roman"/>
          <w:color w:val="000000"/>
        </w:rPr>
        <w:t xml:space="preserve"> = 1630 calorías</w:t>
      </w:r>
    </w:p>
    <w:p w14:paraId="201CB3B9" w14:textId="04CA45A5" w:rsidR="00150C94" w:rsidRDefault="00150C94" w:rsidP="00831F54">
      <w:pPr>
        <w:pStyle w:val="Prrafodelista"/>
        <w:numPr>
          <w:ilvl w:val="0"/>
          <w:numId w:val="4"/>
        </w:numPr>
        <w:spacing w:after="0"/>
        <w:jc w:val="both"/>
        <w:rPr>
          <w:rFonts w:ascii="Times New Roman" w:hAnsi="Times New Roman" w:cs="Times New Roman"/>
          <w:color w:val="000000"/>
        </w:rPr>
      </w:pPr>
      <w:r>
        <w:rPr>
          <w:rFonts w:ascii="Times New Roman" w:hAnsi="Times New Roman" w:cs="Times New Roman"/>
          <w:color w:val="000000"/>
        </w:rPr>
        <w:t>Para los hombres</w:t>
      </w:r>
    </w:p>
    <w:p w14:paraId="082786DE" w14:textId="5EDE8083" w:rsidR="00150C94" w:rsidRDefault="00150C94" w:rsidP="00150C94">
      <w:pPr>
        <w:pStyle w:val="Prrafodelista"/>
        <w:spacing w:after="0"/>
        <w:jc w:val="both"/>
        <w:rPr>
          <w:rFonts w:ascii="Times New Roman" w:hAnsi="Times New Roman" w:cs="Times New Roman"/>
          <w:color w:val="000000"/>
        </w:rPr>
      </w:pPr>
      <w:r w:rsidRPr="000D0C59">
        <w:rPr>
          <w:rFonts w:ascii="Times New Roman" w:hAnsi="Times New Roman" w:cs="Times New Roman"/>
          <w:color w:val="000000"/>
        </w:rPr>
        <w:t>El primer paso es presentar cada conjunto de datos en forma ordenada</w:t>
      </w:r>
      <w:r w:rsidR="00135FA8">
        <w:rPr>
          <w:rFonts w:ascii="Times New Roman" w:hAnsi="Times New Roman" w:cs="Times New Roman"/>
          <w:color w:val="000000"/>
        </w:rPr>
        <w:t>.</w:t>
      </w:r>
    </w:p>
    <w:p w14:paraId="6F6DB123" w14:textId="77777777" w:rsidR="00150C94" w:rsidRDefault="00150C94" w:rsidP="00150C94">
      <w:pPr>
        <w:pStyle w:val="Prrafodelista"/>
        <w:spacing w:after="0"/>
        <w:jc w:val="both"/>
        <w:rPr>
          <w:rFonts w:ascii="Times New Roman" w:hAnsi="Times New Roman" w:cs="Times New Roman"/>
          <w:color w:val="000000"/>
        </w:rPr>
      </w:pPr>
    </w:p>
    <w:p w14:paraId="5E317849" w14:textId="77777777" w:rsidR="00150C94" w:rsidRDefault="00150C94" w:rsidP="00150C94">
      <w:pPr>
        <w:pStyle w:val="Prrafodelista"/>
        <w:spacing w:after="0"/>
        <w:jc w:val="both"/>
        <w:rPr>
          <w:rFonts w:ascii="Times New Roman" w:hAnsi="Times New Roman" w:cs="Times New Roman"/>
          <w:color w:val="000000"/>
        </w:rPr>
      </w:pPr>
      <w:r>
        <w:rPr>
          <w:rFonts w:ascii="Times New Roman" w:hAnsi="Times New Roman" w:cs="Times New Roman"/>
          <w:color w:val="000000"/>
        </w:rPr>
        <w:t>2000, 2000, 2015, 2100, 2130, 2450</w:t>
      </w:r>
    </w:p>
    <w:p w14:paraId="2AE06A01" w14:textId="77777777" w:rsidR="00150C94" w:rsidRDefault="00150C94" w:rsidP="00150C94">
      <w:pPr>
        <w:pStyle w:val="Prrafodelista"/>
        <w:spacing w:after="0"/>
        <w:jc w:val="both"/>
        <w:rPr>
          <w:rFonts w:ascii="Times New Roman" w:hAnsi="Times New Roman" w:cs="Times New Roman"/>
          <w:color w:val="000000"/>
        </w:rPr>
      </w:pPr>
    </w:p>
    <w:p w14:paraId="7E4F67E6" w14:textId="77777777" w:rsidR="00150C94" w:rsidRDefault="00150C94" w:rsidP="00150C94">
      <w:pPr>
        <w:pStyle w:val="Prrafodelista"/>
        <w:spacing w:after="0"/>
        <w:jc w:val="both"/>
        <w:rPr>
          <w:rFonts w:ascii="Times New Roman" w:hAnsi="Times New Roman" w:cs="Times New Roman"/>
          <w:color w:val="000000"/>
        </w:rPr>
      </w:pPr>
      <w:r>
        <w:rPr>
          <w:rFonts w:ascii="Times New Roman" w:hAnsi="Times New Roman" w:cs="Times New Roman"/>
          <w:color w:val="000000"/>
        </w:rPr>
        <w:t>Como el número de datos es par, la mediana es el promedio entre los dos datos centrales, es decir</w:t>
      </w:r>
      <w:r w:rsidR="00135FA8">
        <w:rPr>
          <w:rFonts w:ascii="Times New Roman" w:hAnsi="Times New Roman" w:cs="Times New Roman"/>
          <w:color w:val="000000"/>
        </w:rPr>
        <w:t>,</w:t>
      </w:r>
      <w:r>
        <w:rPr>
          <w:rFonts w:ascii="Times New Roman" w:hAnsi="Times New Roman" w:cs="Times New Roman"/>
          <w:color w:val="000000"/>
        </w:rPr>
        <w:t xml:space="preserve"> el promedio entre 2015 calorías y 2100 calorías.</w:t>
      </w:r>
    </w:p>
    <w:p w14:paraId="4751E3F5" w14:textId="77777777" w:rsidR="00150C94" w:rsidRDefault="00150C94" w:rsidP="00150C94">
      <w:pPr>
        <w:pStyle w:val="Prrafodelista"/>
        <w:spacing w:after="0"/>
        <w:jc w:val="center"/>
        <w:rPr>
          <w:rFonts w:ascii="Times New Roman" w:hAnsi="Times New Roman" w:cs="Times New Roman"/>
          <w:color w:val="000000"/>
        </w:rPr>
      </w:pPr>
      <w:r w:rsidRPr="000024D8">
        <w:rPr>
          <w:rFonts w:ascii="Times New Roman" w:hAnsi="Times New Roman" w:cs="Times New Roman"/>
          <w:i/>
          <w:color w:val="000000"/>
        </w:rPr>
        <w:t>Me</w:t>
      </w:r>
      <w:r>
        <w:rPr>
          <w:rFonts w:ascii="Times New Roman" w:hAnsi="Times New Roman" w:cs="Times New Roman"/>
          <w:color w:val="000000"/>
        </w:rPr>
        <w:t xml:space="preserve"> = 2057,5 calorías</w:t>
      </w:r>
    </w:p>
    <w:p w14:paraId="2BA2FC28" w14:textId="77777777" w:rsidR="00150C94" w:rsidRDefault="00150C94" w:rsidP="00150C94">
      <w:pPr>
        <w:pStyle w:val="Prrafodelista"/>
        <w:spacing w:after="0"/>
        <w:jc w:val="both"/>
        <w:rPr>
          <w:rFonts w:ascii="Times New Roman" w:hAnsi="Times New Roman" w:cs="Times New Roman"/>
          <w:color w:val="000000"/>
        </w:rPr>
      </w:pPr>
    </w:p>
    <w:p w14:paraId="26B04F51" w14:textId="77777777" w:rsidR="00150C94" w:rsidRPr="000024D8" w:rsidRDefault="00150C94" w:rsidP="00150C94">
      <w:pPr>
        <w:pStyle w:val="Prrafodelista"/>
        <w:spacing w:after="0"/>
        <w:jc w:val="both"/>
        <w:rPr>
          <w:rFonts w:ascii="Times New Roman" w:hAnsi="Times New Roman" w:cs="Times New Roman"/>
          <w:color w:val="000000"/>
        </w:rPr>
      </w:pPr>
    </w:p>
    <w:p w14:paraId="54DFA686" w14:textId="77777777" w:rsidR="00150C94" w:rsidRPr="000024D8" w:rsidRDefault="00150C94" w:rsidP="00150C94">
      <w:pPr>
        <w:spacing w:after="0"/>
        <w:jc w:val="both"/>
        <w:rPr>
          <w:rFonts w:ascii="Times New Roman" w:hAnsi="Times New Roman" w:cs="Times New Roman"/>
          <w:color w:val="000000"/>
        </w:rPr>
      </w:pPr>
      <w:r w:rsidRPr="007B3A77">
        <w:rPr>
          <w:rFonts w:ascii="Times New Roman" w:hAnsi="Times New Roman" w:cs="Times New Roman"/>
          <w:highlight w:val="yellow"/>
        </w:rPr>
        <w:t>[SECCIÓN 2]</w:t>
      </w:r>
      <w:r w:rsidRPr="007B3A77">
        <w:rPr>
          <w:rFonts w:ascii="Times New Roman" w:hAnsi="Times New Roman" w:cs="Times New Roman"/>
        </w:rPr>
        <w:t xml:space="preserve"> </w:t>
      </w:r>
      <w:r w:rsidRPr="007B3A77">
        <w:rPr>
          <w:rFonts w:ascii="Times New Roman" w:hAnsi="Times New Roman" w:cs="Times New Roman"/>
          <w:b/>
        </w:rPr>
        <w:t>5.3 La moda</w:t>
      </w:r>
    </w:p>
    <w:p w14:paraId="23044330" w14:textId="77777777" w:rsidR="00150C94" w:rsidRPr="007B3A77" w:rsidRDefault="00150C94" w:rsidP="00150C94">
      <w:pPr>
        <w:spacing w:after="0"/>
        <w:rPr>
          <w:rFonts w:ascii="Times New Roman" w:hAnsi="Times New Roman" w:cs="Times New Roman"/>
          <w:b/>
        </w:rPr>
      </w:pPr>
    </w:p>
    <w:p w14:paraId="7592607A" w14:textId="18F51CED" w:rsidR="00150C94" w:rsidRPr="007B3A77" w:rsidRDefault="00150C94" w:rsidP="00150C94">
      <w:pPr>
        <w:spacing w:after="0"/>
        <w:rPr>
          <w:rFonts w:ascii="Times New Roman" w:hAnsi="Times New Roman" w:cs="Times New Roman"/>
          <w:color w:val="000000"/>
        </w:rPr>
      </w:pPr>
      <w:r w:rsidRPr="007B3A77">
        <w:rPr>
          <w:rFonts w:ascii="Times New Roman" w:hAnsi="Times New Roman" w:cs="Times New Roman"/>
        </w:rPr>
        <w:t>La moda es</w:t>
      </w:r>
      <w:r>
        <w:rPr>
          <w:rFonts w:ascii="Times New Roman" w:hAnsi="Times New Roman" w:cs="Times New Roman"/>
        </w:rPr>
        <w:t xml:space="preserve"> una medida de tendencia central que se calcula, preferiblemente, para variables cualitativas. </w:t>
      </w:r>
      <w:r w:rsidRPr="007B3A77">
        <w:rPr>
          <w:rFonts w:ascii="Times New Roman" w:hAnsi="Times New Roman" w:cs="Times New Roman"/>
        </w:rPr>
        <w:t xml:space="preserve"> </w:t>
      </w:r>
      <w:r>
        <w:rPr>
          <w:rFonts w:ascii="Times New Roman" w:hAnsi="Times New Roman" w:cs="Times New Roman"/>
        </w:rPr>
        <w:t xml:space="preserve">Está determinada por la categoría que más se repite dentro de un </w:t>
      </w:r>
      <w:r w:rsidRPr="007B3A77">
        <w:rPr>
          <w:rFonts w:ascii="Times New Roman" w:hAnsi="Times New Roman" w:cs="Times New Roman"/>
        </w:rPr>
        <w:t>conjunto de datos</w:t>
      </w:r>
      <w:r>
        <w:rPr>
          <w:rFonts w:ascii="Times New Roman" w:hAnsi="Times New Roman" w:cs="Times New Roman"/>
        </w:rPr>
        <w:t xml:space="preserve">. Se representa por la expresión </w:t>
      </w:r>
      <w:r w:rsidRPr="000024D8">
        <w:rPr>
          <w:rFonts w:ascii="Times New Roman" w:hAnsi="Times New Roman" w:cs="Times New Roman"/>
          <w:i/>
        </w:rPr>
        <w:t>Mo</w:t>
      </w:r>
      <w:r>
        <w:rPr>
          <w:rFonts w:ascii="Times New Roman" w:hAnsi="Times New Roman" w:cs="Times New Roman"/>
        </w:rPr>
        <w:t>.</w:t>
      </w:r>
    </w:p>
    <w:p w14:paraId="0B8C1292" w14:textId="77777777" w:rsidR="00150C94" w:rsidRDefault="00150C94" w:rsidP="00150C94">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150C94" w:rsidRPr="007B3A77" w14:paraId="0433D9DE" w14:textId="77777777" w:rsidTr="004B0916">
        <w:tc>
          <w:tcPr>
            <w:tcW w:w="8978" w:type="dxa"/>
            <w:gridSpan w:val="2"/>
            <w:shd w:val="clear" w:color="auto" w:fill="000000" w:themeFill="text1"/>
          </w:tcPr>
          <w:p w14:paraId="17B13466" w14:textId="77777777" w:rsidR="00150C94" w:rsidRPr="007B3A77" w:rsidRDefault="00150C94" w:rsidP="004B0916">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Destacado</w:t>
            </w:r>
          </w:p>
        </w:tc>
      </w:tr>
      <w:tr w:rsidR="00150C94" w:rsidRPr="007B3A77" w14:paraId="5329703D" w14:textId="77777777" w:rsidTr="004B0916">
        <w:tc>
          <w:tcPr>
            <w:tcW w:w="2518" w:type="dxa"/>
          </w:tcPr>
          <w:p w14:paraId="5439BE96" w14:textId="77777777" w:rsidR="00150C94" w:rsidRPr="007B3A77" w:rsidRDefault="00150C94" w:rsidP="004B0916">
            <w:pPr>
              <w:rPr>
                <w:rFonts w:ascii="Times New Roman" w:hAnsi="Times New Roman" w:cs="Times New Roman"/>
                <w:b/>
                <w:sz w:val="24"/>
                <w:szCs w:val="24"/>
              </w:rPr>
            </w:pPr>
            <w:r w:rsidRPr="007B3A77">
              <w:rPr>
                <w:rFonts w:ascii="Times New Roman" w:hAnsi="Times New Roman" w:cs="Times New Roman"/>
                <w:b/>
                <w:sz w:val="24"/>
                <w:szCs w:val="24"/>
              </w:rPr>
              <w:t>Contenido</w:t>
            </w:r>
          </w:p>
        </w:tc>
        <w:tc>
          <w:tcPr>
            <w:tcW w:w="6460" w:type="dxa"/>
          </w:tcPr>
          <w:p w14:paraId="46516F63" w14:textId="77777777" w:rsidR="00150C94" w:rsidRDefault="00150C94" w:rsidP="004B0916">
            <w:pPr>
              <w:jc w:val="center"/>
              <w:rPr>
                <w:rFonts w:ascii="Times New Roman" w:hAnsi="Times New Roman" w:cs="Times New Roman"/>
              </w:rPr>
            </w:pPr>
            <w:r>
              <w:rPr>
                <w:rFonts w:ascii="Times New Roman" w:hAnsi="Times New Roman" w:cs="Times New Roman"/>
              </w:rPr>
              <w:t>En algunos casos</w:t>
            </w:r>
            <w:ins w:id="54" w:author="mercyranjel" w:date="2016-02-09T15:51:00Z">
              <w:r w:rsidR="00135FA8">
                <w:rPr>
                  <w:rFonts w:ascii="Times New Roman" w:hAnsi="Times New Roman" w:cs="Times New Roman"/>
                </w:rPr>
                <w:t>,</w:t>
              </w:r>
            </w:ins>
            <w:r>
              <w:rPr>
                <w:rFonts w:ascii="Times New Roman" w:hAnsi="Times New Roman" w:cs="Times New Roman"/>
              </w:rPr>
              <w:t xml:space="preserve"> la moda se representa por el siguiente símbolo:</w:t>
            </w:r>
          </w:p>
          <w:p w14:paraId="3D2AFC36" w14:textId="77777777" w:rsidR="00150C94" w:rsidRDefault="00150C94" w:rsidP="004B0916">
            <w:pPr>
              <w:jc w:val="center"/>
              <w:rPr>
                <w:rFonts w:ascii="Times New Roman" w:hAnsi="Times New Roman" w:cs="Times New Roman"/>
              </w:rPr>
            </w:pPr>
            <w:r w:rsidRPr="00CD5251">
              <w:rPr>
                <w:position w:val="-6"/>
                <w:sz w:val="24"/>
                <w:szCs w:val="24"/>
                <w:lang w:val="es-ES_tradnl"/>
              </w:rPr>
              <w:object w:dxaOrig="200" w:dyaOrig="280" w14:anchorId="20ADD912">
                <v:shape id="_x0000_i1043" type="#_x0000_t75" style="width:10.5pt;height:14.5pt" o:ole="">
                  <v:imagedata r:id="rId38" o:title=""/>
                </v:shape>
                <o:OLEObject Type="Embed" ProgID="Equation.3" ShapeID="_x0000_i1043" DrawAspect="Content" ObjectID="_1519459453" r:id="rId39"/>
              </w:object>
            </w:r>
          </w:p>
          <w:p w14:paraId="351A75E4" w14:textId="77777777" w:rsidR="00150C94" w:rsidRPr="006F5CF0" w:rsidRDefault="00150C94" w:rsidP="004B0916">
            <w:pPr>
              <w:rPr>
                <w:rFonts w:ascii="Times New Roman" w:hAnsi="Times New Roman" w:cs="Times New Roman"/>
              </w:rPr>
            </w:pPr>
          </w:p>
        </w:tc>
      </w:tr>
    </w:tbl>
    <w:p w14:paraId="77C3A7C7" w14:textId="77777777" w:rsidR="00150C94" w:rsidRDefault="00150C94" w:rsidP="00150C94">
      <w:pPr>
        <w:spacing w:after="0"/>
        <w:jc w:val="both"/>
        <w:rPr>
          <w:rFonts w:ascii="Times New Roman" w:hAnsi="Times New Roman" w:cs="Times New Roman"/>
          <w:color w:val="000000"/>
        </w:rPr>
      </w:pPr>
    </w:p>
    <w:p w14:paraId="28087268" w14:textId="0E6362D4" w:rsidR="00150C94" w:rsidRDefault="00150C94" w:rsidP="00150C94">
      <w:pPr>
        <w:spacing w:after="0"/>
        <w:jc w:val="both"/>
        <w:rPr>
          <w:rFonts w:ascii="Times New Roman" w:hAnsi="Times New Roman" w:cs="Times New Roman"/>
          <w:color w:val="000000"/>
        </w:rPr>
      </w:pPr>
      <w:r>
        <w:rPr>
          <w:rFonts w:ascii="Times New Roman" w:hAnsi="Times New Roman" w:cs="Times New Roman"/>
          <w:color w:val="000000"/>
        </w:rPr>
        <w:t>Aunque es posible calcularla para variables cuantitativas</w:t>
      </w:r>
      <w:r w:rsidR="00135FA8">
        <w:rPr>
          <w:rFonts w:ascii="Times New Roman" w:hAnsi="Times New Roman" w:cs="Times New Roman"/>
          <w:color w:val="000000"/>
        </w:rPr>
        <w:t>,</w:t>
      </w:r>
      <w:r>
        <w:rPr>
          <w:rFonts w:ascii="Times New Roman" w:hAnsi="Times New Roman" w:cs="Times New Roman"/>
          <w:color w:val="000000"/>
        </w:rPr>
        <w:t xml:space="preserve"> </w:t>
      </w:r>
      <w:r w:rsidR="00135FA8">
        <w:rPr>
          <w:rFonts w:ascii="Times New Roman" w:hAnsi="Times New Roman" w:cs="Times New Roman"/>
          <w:color w:val="000000"/>
        </w:rPr>
        <w:t xml:space="preserve">en ese caso </w:t>
      </w:r>
      <w:r>
        <w:rPr>
          <w:rFonts w:ascii="Times New Roman" w:hAnsi="Times New Roman" w:cs="Times New Roman"/>
          <w:color w:val="000000"/>
        </w:rPr>
        <w:t xml:space="preserve">su interpretación no tiene un significado muy amplio, a no ser que sea muy cercana a la media y a la mediana de </w:t>
      </w:r>
      <w:r w:rsidR="00135FA8">
        <w:rPr>
          <w:rFonts w:ascii="Times New Roman" w:hAnsi="Times New Roman" w:cs="Times New Roman"/>
          <w:color w:val="000000"/>
        </w:rPr>
        <w:t xml:space="preserve">tales </w:t>
      </w:r>
      <w:r>
        <w:rPr>
          <w:rFonts w:ascii="Times New Roman" w:hAnsi="Times New Roman" w:cs="Times New Roman"/>
          <w:color w:val="000000"/>
        </w:rPr>
        <w:t>variable</w:t>
      </w:r>
      <w:r w:rsidR="00135FA8">
        <w:rPr>
          <w:rFonts w:ascii="Times New Roman" w:hAnsi="Times New Roman" w:cs="Times New Roman"/>
          <w:color w:val="000000"/>
        </w:rPr>
        <w:t>s</w:t>
      </w:r>
      <w:r>
        <w:rPr>
          <w:rFonts w:ascii="Times New Roman" w:hAnsi="Times New Roman" w:cs="Times New Roman"/>
          <w:color w:val="000000"/>
        </w:rPr>
        <w:t xml:space="preserve">. </w:t>
      </w:r>
    </w:p>
    <w:p w14:paraId="6719D606" w14:textId="77777777" w:rsidR="00150C94" w:rsidRDefault="00150C94" w:rsidP="00150C94">
      <w:pPr>
        <w:spacing w:after="0"/>
        <w:jc w:val="both"/>
        <w:rPr>
          <w:rFonts w:ascii="Times New Roman" w:hAnsi="Times New Roman" w:cs="Times New Roman"/>
          <w:color w:val="000000"/>
        </w:rPr>
      </w:pPr>
    </w:p>
    <w:p w14:paraId="653480A4" w14:textId="77777777" w:rsidR="00150C94" w:rsidRPr="007B3A77" w:rsidRDefault="00150C94" w:rsidP="00150C94">
      <w:pPr>
        <w:spacing w:after="0"/>
        <w:jc w:val="both"/>
        <w:rPr>
          <w:rFonts w:ascii="Times New Roman" w:hAnsi="Times New Roman" w:cs="Times New Roman"/>
          <w:b/>
          <w:color w:val="000000"/>
        </w:rPr>
      </w:pPr>
      <w:r w:rsidRPr="007B3A77">
        <w:rPr>
          <w:rFonts w:ascii="Times New Roman" w:hAnsi="Times New Roman" w:cs="Times New Roman"/>
          <w:b/>
          <w:color w:val="000000"/>
        </w:rPr>
        <w:t>Ejemplo</w:t>
      </w:r>
      <w:r>
        <w:rPr>
          <w:rFonts w:ascii="Times New Roman" w:hAnsi="Times New Roman" w:cs="Times New Roman"/>
          <w:b/>
          <w:color w:val="000000"/>
        </w:rPr>
        <w:t xml:space="preserve"> </w:t>
      </w:r>
    </w:p>
    <w:p w14:paraId="2A37F2F7" w14:textId="5D4E1F62" w:rsidR="00150C94" w:rsidRDefault="00150C94" w:rsidP="00150C94">
      <w:pPr>
        <w:spacing w:after="0"/>
        <w:jc w:val="both"/>
        <w:rPr>
          <w:rFonts w:ascii="Times New Roman" w:hAnsi="Times New Roman" w:cs="Times New Roman"/>
          <w:color w:val="000000"/>
        </w:rPr>
      </w:pPr>
      <w:r>
        <w:rPr>
          <w:rFonts w:ascii="Times New Roman" w:hAnsi="Times New Roman" w:cs="Times New Roman"/>
          <w:color w:val="000000"/>
        </w:rPr>
        <w:t xml:space="preserve">Un estudio sobre preferencias en estilo de zapatos </w:t>
      </w:r>
      <w:r w:rsidR="00135FA8">
        <w:rPr>
          <w:rFonts w:ascii="Times New Roman" w:hAnsi="Times New Roman" w:cs="Times New Roman"/>
          <w:color w:val="000000"/>
        </w:rPr>
        <w:t xml:space="preserve">se </w:t>
      </w:r>
      <w:r>
        <w:rPr>
          <w:rFonts w:ascii="Times New Roman" w:hAnsi="Times New Roman" w:cs="Times New Roman"/>
          <w:color w:val="000000"/>
        </w:rPr>
        <w:t>aplic</w:t>
      </w:r>
      <w:r w:rsidR="00135FA8">
        <w:rPr>
          <w:rFonts w:ascii="Times New Roman" w:hAnsi="Times New Roman" w:cs="Times New Roman"/>
          <w:color w:val="000000"/>
        </w:rPr>
        <w:t>ó</w:t>
      </w:r>
      <w:r>
        <w:rPr>
          <w:rFonts w:ascii="Times New Roman" w:hAnsi="Times New Roman" w:cs="Times New Roman"/>
          <w:color w:val="000000"/>
        </w:rPr>
        <w:t xml:space="preserve"> a los estudiantes de primer semestre de una universidad </w:t>
      </w:r>
      <w:r w:rsidR="00135FA8">
        <w:rPr>
          <w:rFonts w:ascii="Times New Roman" w:hAnsi="Times New Roman" w:cs="Times New Roman"/>
          <w:color w:val="000000"/>
        </w:rPr>
        <w:t xml:space="preserve">y </w:t>
      </w:r>
      <w:r>
        <w:rPr>
          <w:rFonts w:ascii="Times New Roman" w:hAnsi="Times New Roman" w:cs="Times New Roman"/>
          <w:color w:val="000000"/>
        </w:rPr>
        <w:t>arrojó los siguientes resultados</w:t>
      </w:r>
      <w:r w:rsidR="00135FA8">
        <w:rPr>
          <w:rFonts w:ascii="Times New Roman" w:hAnsi="Times New Roman" w:cs="Times New Roman"/>
          <w:color w:val="000000"/>
        </w:rPr>
        <w:t>.</w:t>
      </w:r>
    </w:p>
    <w:p w14:paraId="3F70A9F9" w14:textId="77777777" w:rsidR="00150C94" w:rsidRDefault="00150C94" w:rsidP="00150C94">
      <w:pPr>
        <w:spacing w:after="0"/>
        <w:jc w:val="both"/>
        <w:rPr>
          <w:rFonts w:ascii="Times New Roman" w:hAnsi="Times New Roman" w:cs="Times New Roman"/>
          <w:color w:val="000000"/>
        </w:rPr>
      </w:pPr>
      <w:r>
        <w:rPr>
          <w:rFonts w:ascii="Times New Roman" w:hAnsi="Times New Roman" w:cs="Times New Roman"/>
          <w:color w:val="000000"/>
        </w:rPr>
        <w:t xml:space="preserve"> </w:t>
      </w:r>
    </w:p>
    <w:p w14:paraId="603590CB" w14:textId="77777777" w:rsidR="00150C94" w:rsidRPr="00F63C4C" w:rsidRDefault="00150C94" w:rsidP="00150C94">
      <w:pPr>
        <w:tabs>
          <w:tab w:val="left" w:pos="1355"/>
          <w:tab w:val="left" w:pos="2655"/>
          <w:tab w:val="left" w:pos="3955"/>
          <w:tab w:val="left" w:pos="5255"/>
          <w:tab w:val="left" w:pos="6555"/>
        </w:tabs>
        <w:spacing w:after="0"/>
        <w:ind w:left="55"/>
        <w:rPr>
          <w:rFonts w:ascii="Times New Roman" w:eastAsia="Times New Roman" w:hAnsi="Times New Roman" w:cs="Times New Roman"/>
          <w:color w:val="000000"/>
          <w:lang w:eastAsia="es-ES"/>
        </w:rPr>
      </w:pPr>
      <w:commentRangeStart w:id="55"/>
      <w:r w:rsidRPr="00F63C4C">
        <w:rPr>
          <w:rFonts w:ascii="Times New Roman" w:eastAsia="Times New Roman" w:hAnsi="Times New Roman" w:cs="Times New Roman"/>
          <w:color w:val="000000"/>
          <w:lang w:eastAsia="es-ES"/>
        </w:rPr>
        <w:t>deportivos</w:t>
      </w:r>
      <w:r w:rsidRPr="00F63C4C">
        <w:rPr>
          <w:rFonts w:ascii="Times New Roman" w:eastAsia="Times New Roman" w:hAnsi="Times New Roman" w:cs="Times New Roman"/>
          <w:color w:val="000000"/>
          <w:lang w:eastAsia="es-ES"/>
        </w:rPr>
        <w:tab/>
        <w:t>deportivos</w:t>
      </w:r>
      <w:r w:rsidRPr="00F63C4C">
        <w:rPr>
          <w:rFonts w:ascii="Times New Roman" w:eastAsia="Times New Roman" w:hAnsi="Times New Roman" w:cs="Times New Roman"/>
          <w:color w:val="000000"/>
          <w:lang w:eastAsia="es-ES"/>
        </w:rPr>
        <w:tab/>
        <w:t>deportivos</w:t>
      </w:r>
      <w:r w:rsidRPr="00F63C4C">
        <w:rPr>
          <w:rFonts w:ascii="Times New Roman" w:eastAsia="Times New Roman" w:hAnsi="Times New Roman" w:cs="Times New Roman"/>
          <w:color w:val="000000"/>
          <w:lang w:eastAsia="es-ES"/>
        </w:rPr>
        <w:tab/>
        <w:t>informales</w:t>
      </w:r>
      <w:r w:rsidRPr="00F63C4C">
        <w:rPr>
          <w:rFonts w:ascii="Times New Roman" w:eastAsia="Times New Roman" w:hAnsi="Times New Roman" w:cs="Times New Roman"/>
          <w:color w:val="000000"/>
          <w:lang w:eastAsia="es-ES"/>
        </w:rPr>
        <w:tab/>
        <w:t>elegantes</w:t>
      </w:r>
      <w:r w:rsidRPr="00F63C4C">
        <w:rPr>
          <w:rFonts w:ascii="Times New Roman" w:eastAsia="Times New Roman" w:hAnsi="Times New Roman" w:cs="Times New Roman"/>
          <w:color w:val="000000"/>
          <w:lang w:eastAsia="es-ES"/>
        </w:rPr>
        <w:tab/>
        <w:t>deportivos</w:t>
      </w:r>
    </w:p>
    <w:p w14:paraId="0200A5B3" w14:textId="77777777" w:rsidR="00150C94" w:rsidRPr="00F63C4C" w:rsidRDefault="00150C94" w:rsidP="00150C94">
      <w:pPr>
        <w:tabs>
          <w:tab w:val="left" w:pos="1355"/>
          <w:tab w:val="left" w:pos="2655"/>
          <w:tab w:val="left" w:pos="3955"/>
          <w:tab w:val="left" w:pos="5255"/>
          <w:tab w:val="left" w:pos="6555"/>
        </w:tabs>
        <w:spacing w:after="0"/>
        <w:ind w:left="55"/>
        <w:rPr>
          <w:rFonts w:ascii="Times New Roman" w:eastAsia="Times New Roman" w:hAnsi="Times New Roman" w:cs="Times New Roman"/>
          <w:color w:val="000000"/>
          <w:lang w:eastAsia="es-ES"/>
        </w:rPr>
      </w:pPr>
      <w:r w:rsidRPr="00F63C4C">
        <w:rPr>
          <w:rFonts w:ascii="Times New Roman" w:eastAsia="Times New Roman" w:hAnsi="Times New Roman" w:cs="Times New Roman"/>
          <w:color w:val="000000"/>
          <w:lang w:eastAsia="es-ES"/>
        </w:rPr>
        <w:t>informales</w:t>
      </w:r>
      <w:r w:rsidRPr="00F63C4C">
        <w:rPr>
          <w:rFonts w:ascii="Times New Roman" w:eastAsia="Times New Roman" w:hAnsi="Times New Roman" w:cs="Times New Roman"/>
          <w:color w:val="000000"/>
          <w:lang w:eastAsia="es-ES"/>
        </w:rPr>
        <w:tab/>
        <w:t>informales</w:t>
      </w:r>
      <w:r w:rsidRPr="00F63C4C">
        <w:rPr>
          <w:rFonts w:ascii="Times New Roman" w:eastAsia="Times New Roman" w:hAnsi="Times New Roman" w:cs="Times New Roman"/>
          <w:color w:val="000000"/>
          <w:lang w:eastAsia="es-ES"/>
        </w:rPr>
        <w:tab/>
        <w:t>deportivos</w:t>
      </w:r>
      <w:r w:rsidRPr="00F63C4C">
        <w:rPr>
          <w:rFonts w:ascii="Times New Roman" w:eastAsia="Times New Roman" w:hAnsi="Times New Roman" w:cs="Times New Roman"/>
          <w:color w:val="000000"/>
          <w:lang w:eastAsia="es-ES"/>
        </w:rPr>
        <w:tab/>
        <w:t>deportivos</w:t>
      </w:r>
      <w:r w:rsidRPr="00F63C4C">
        <w:rPr>
          <w:rFonts w:ascii="Times New Roman" w:eastAsia="Times New Roman" w:hAnsi="Times New Roman" w:cs="Times New Roman"/>
          <w:color w:val="000000"/>
          <w:lang w:eastAsia="es-ES"/>
        </w:rPr>
        <w:tab/>
        <w:t>elegantes</w:t>
      </w:r>
      <w:r w:rsidRPr="00F63C4C">
        <w:rPr>
          <w:rFonts w:ascii="Times New Roman" w:eastAsia="Times New Roman" w:hAnsi="Times New Roman" w:cs="Times New Roman"/>
          <w:color w:val="000000"/>
          <w:lang w:eastAsia="es-ES"/>
        </w:rPr>
        <w:tab/>
        <w:t>informales</w:t>
      </w:r>
    </w:p>
    <w:p w14:paraId="6DE1715B" w14:textId="77777777" w:rsidR="00150C94" w:rsidRPr="00F63C4C" w:rsidRDefault="00150C94" w:rsidP="00150C94">
      <w:pPr>
        <w:tabs>
          <w:tab w:val="left" w:pos="1355"/>
          <w:tab w:val="left" w:pos="2655"/>
          <w:tab w:val="left" w:pos="3955"/>
          <w:tab w:val="left" w:pos="5255"/>
          <w:tab w:val="left" w:pos="6555"/>
        </w:tabs>
        <w:spacing w:after="0"/>
        <w:ind w:left="55"/>
        <w:rPr>
          <w:rFonts w:ascii="Times New Roman" w:eastAsia="Times New Roman" w:hAnsi="Times New Roman" w:cs="Times New Roman"/>
          <w:color w:val="000000"/>
          <w:lang w:eastAsia="es-ES"/>
        </w:rPr>
      </w:pPr>
      <w:r w:rsidRPr="00F63C4C">
        <w:rPr>
          <w:rFonts w:ascii="Times New Roman" w:eastAsia="Times New Roman" w:hAnsi="Times New Roman" w:cs="Times New Roman"/>
          <w:color w:val="000000"/>
          <w:lang w:eastAsia="es-ES"/>
        </w:rPr>
        <w:t>elegantes</w:t>
      </w:r>
      <w:r w:rsidRPr="00F63C4C">
        <w:rPr>
          <w:rFonts w:ascii="Times New Roman" w:eastAsia="Times New Roman" w:hAnsi="Times New Roman" w:cs="Times New Roman"/>
          <w:color w:val="000000"/>
          <w:lang w:eastAsia="es-ES"/>
        </w:rPr>
        <w:tab/>
        <w:t>informales</w:t>
      </w:r>
      <w:r w:rsidRPr="00F63C4C">
        <w:rPr>
          <w:rFonts w:ascii="Times New Roman" w:eastAsia="Times New Roman" w:hAnsi="Times New Roman" w:cs="Times New Roman"/>
          <w:color w:val="000000"/>
          <w:lang w:eastAsia="es-ES"/>
        </w:rPr>
        <w:tab/>
        <w:t>informales</w:t>
      </w:r>
      <w:r w:rsidRPr="00F63C4C">
        <w:rPr>
          <w:rFonts w:ascii="Times New Roman" w:eastAsia="Times New Roman" w:hAnsi="Times New Roman" w:cs="Times New Roman"/>
          <w:color w:val="000000"/>
          <w:lang w:eastAsia="es-ES"/>
        </w:rPr>
        <w:tab/>
        <w:t>informales</w:t>
      </w:r>
      <w:r w:rsidRPr="00F63C4C">
        <w:rPr>
          <w:rFonts w:ascii="Times New Roman" w:eastAsia="Times New Roman" w:hAnsi="Times New Roman" w:cs="Times New Roman"/>
          <w:color w:val="000000"/>
          <w:lang w:eastAsia="es-ES"/>
        </w:rPr>
        <w:tab/>
        <w:t>deportivos</w:t>
      </w:r>
      <w:r w:rsidRPr="00F63C4C">
        <w:rPr>
          <w:rFonts w:ascii="Times New Roman" w:eastAsia="Times New Roman" w:hAnsi="Times New Roman" w:cs="Times New Roman"/>
          <w:color w:val="000000"/>
          <w:lang w:eastAsia="es-ES"/>
        </w:rPr>
        <w:tab/>
        <w:t>deportivos</w:t>
      </w:r>
    </w:p>
    <w:p w14:paraId="7CC6AC24" w14:textId="77777777" w:rsidR="00150C94" w:rsidRPr="00F63C4C" w:rsidRDefault="00150C94" w:rsidP="00150C94">
      <w:pPr>
        <w:tabs>
          <w:tab w:val="left" w:pos="1355"/>
          <w:tab w:val="left" w:pos="2655"/>
          <w:tab w:val="left" w:pos="3955"/>
          <w:tab w:val="left" w:pos="5255"/>
          <w:tab w:val="left" w:pos="6555"/>
        </w:tabs>
        <w:spacing w:after="0"/>
        <w:ind w:left="55"/>
        <w:rPr>
          <w:rFonts w:ascii="Times New Roman" w:eastAsia="Times New Roman" w:hAnsi="Times New Roman" w:cs="Times New Roman"/>
          <w:color w:val="000000"/>
          <w:lang w:eastAsia="es-ES"/>
        </w:rPr>
      </w:pPr>
      <w:r w:rsidRPr="00F63C4C">
        <w:rPr>
          <w:rFonts w:ascii="Times New Roman" w:eastAsia="Times New Roman" w:hAnsi="Times New Roman" w:cs="Times New Roman"/>
          <w:color w:val="000000"/>
          <w:lang w:eastAsia="es-ES"/>
        </w:rPr>
        <w:t>deportivos</w:t>
      </w:r>
      <w:r w:rsidRPr="00F63C4C">
        <w:rPr>
          <w:rFonts w:ascii="Times New Roman" w:eastAsia="Times New Roman" w:hAnsi="Times New Roman" w:cs="Times New Roman"/>
          <w:color w:val="000000"/>
          <w:lang w:eastAsia="es-ES"/>
        </w:rPr>
        <w:tab/>
        <w:t>informales</w:t>
      </w:r>
      <w:r w:rsidRPr="00F63C4C">
        <w:rPr>
          <w:rFonts w:ascii="Times New Roman" w:eastAsia="Times New Roman" w:hAnsi="Times New Roman" w:cs="Times New Roman"/>
          <w:color w:val="000000"/>
          <w:lang w:eastAsia="es-ES"/>
        </w:rPr>
        <w:tab/>
        <w:t>deportivos</w:t>
      </w:r>
      <w:r w:rsidRPr="00F63C4C">
        <w:rPr>
          <w:rFonts w:ascii="Times New Roman" w:eastAsia="Times New Roman" w:hAnsi="Times New Roman" w:cs="Times New Roman"/>
          <w:color w:val="000000"/>
          <w:lang w:eastAsia="es-ES"/>
        </w:rPr>
        <w:tab/>
        <w:t>deportivos</w:t>
      </w:r>
      <w:r w:rsidRPr="00F63C4C">
        <w:rPr>
          <w:rFonts w:ascii="Times New Roman" w:eastAsia="Times New Roman" w:hAnsi="Times New Roman" w:cs="Times New Roman"/>
          <w:color w:val="000000"/>
          <w:lang w:eastAsia="es-ES"/>
        </w:rPr>
        <w:tab/>
        <w:t>deportivos</w:t>
      </w:r>
      <w:r w:rsidRPr="00F63C4C">
        <w:rPr>
          <w:rFonts w:ascii="Times New Roman" w:eastAsia="Times New Roman" w:hAnsi="Times New Roman" w:cs="Times New Roman"/>
          <w:color w:val="000000"/>
          <w:lang w:eastAsia="es-ES"/>
        </w:rPr>
        <w:tab/>
        <w:t>informales</w:t>
      </w:r>
    </w:p>
    <w:p w14:paraId="6CC6CA33" w14:textId="77777777" w:rsidR="00150C94" w:rsidRPr="00F63C4C" w:rsidRDefault="00150C94" w:rsidP="00150C94">
      <w:pPr>
        <w:tabs>
          <w:tab w:val="left" w:pos="1355"/>
          <w:tab w:val="left" w:pos="2655"/>
          <w:tab w:val="left" w:pos="3955"/>
          <w:tab w:val="left" w:pos="5255"/>
          <w:tab w:val="left" w:pos="6555"/>
        </w:tabs>
        <w:spacing w:after="0"/>
        <w:ind w:left="55"/>
        <w:rPr>
          <w:rFonts w:ascii="Times New Roman" w:eastAsia="Times New Roman" w:hAnsi="Times New Roman" w:cs="Times New Roman"/>
          <w:color w:val="000000"/>
          <w:lang w:eastAsia="es-ES"/>
        </w:rPr>
      </w:pPr>
      <w:r w:rsidRPr="00F63C4C">
        <w:rPr>
          <w:rFonts w:ascii="Times New Roman" w:eastAsia="Times New Roman" w:hAnsi="Times New Roman" w:cs="Times New Roman"/>
          <w:color w:val="000000"/>
          <w:lang w:eastAsia="es-ES"/>
        </w:rPr>
        <w:t>deportivos</w:t>
      </w:r>
      <w:r w:rsidRPr="00F63C4C">
        <w:rPr>
          <w:rFonts w:ascii="Times New Roman" w:eastAsia="Times New Roman" w:hAnsi="Times New Roman" w:cs="Times New Roman"/>
          <w:color w:val="000000"/>
          <w:lang w:eastAsia="es-ES"/>
        </w:rPr>
        <w:tab/>
        <w:t>deportivos</w:t>
      </w:r>
      <w:r w:rsidRPr="00F63C4C">
        <w:rPr>
          <w:rFonts w:ascii="Times New Roman" w:eastAsia="Times New Roman" w:hAnsi="Times New Roman" w:cs="Times New Roman"/>
          <w:color w:val="000000"/>
          <w:lang w:eastAsia="es-ES"/>
        </w:rPr>
        <w:tab/>
        <w:t>deportivos</w:t>
      </w:r>
      <w:r w:rsidRPr="00F63C4C">
        <w:rPr>
          <w:rFonts w:ascii="Times New Roman" w:eastAsia="Times New Roman" w:hAnsi="Times New Roman" w:cs="Times New Roman"/>
          <w:color w:val="000000"/>
          <w:lang w:eastAsia="es-ES"/>
        </w:rPr>
        <w:tab/>
        <w:t>deportivos</w:t>
      </w:r>
      <w:r w:rsidRPr="00F63C4C">
        <w:rPr>
          <w:rFonts w:ascii="Times New Roman" w:eastAsia="Times New Roman" w:hAnsi="Times New Roman" w:cs="Times New Roman"/>
          <w:color w:val="000000"/>
          <w:lang w:eastAsia="es-ES"/>
        </w:rPr>
        <w:tab/>
        <w:t>informales</w:t>
      </w:r>
      <w:r w:rsidRPr="00F63C4C">
        <w:rPr>
          <w:rFonts w:ascii="Times New Roman" w:eastAsia="Times New Roman" w:hAnsi="Times New Roman" w:cs="Times New Roman"/>
          <w:color w:val="000000"/>
          <w:lang w:eastAsia="es-ES"/>
        </w:rPr>
        <w:tab/>
        <w:t>informales</w:t>
      </w:r>
      <w:commentRangeEnd w:id="55"/>
      <w:r w:rsidR="007F3236">
        <w:rPr>
          <w:rStyle w:val="Refdecomentario"/>
          <w:rFonts w:ascii="Calibri" w:eastAsia="Calibri" w:hAnsi="Calibri" w:cs="Times New Roman"/>
          <w:lang w:val="es-MX"/>
        </w:rPr>
        <w:commentReference w:id="55"/>
      </w:r>
    </w:p>
    <w:p w14:paraId="214800BD" w14:textId="77777777" w:rsidR="00150C94" w:rsidRPr="00F63C4C" w:rsidRDefault="00150C94" w:rsidP="00150C94">
      <w:pPr>
        <w:tabs>
          <w:tab w:val="left" w:pos="1355"/>
          <w:tab w:val="left" w:pos="2655"/>
          <w:tab w:val="left" w:pos="3955"/>
          <w:tab w:val="left" w:pos="5255"/>
          <w:tab w:val="left" w:pos="6555"/>
        </w:tabs>
        <w:spacing w:after="0"/>
        <w:ind w:left="55"/>
        <w:rPr>
          <w:rFonts w:ascii="Times New Roman" w:eastAsia="Times New Roman" w:hAnsi="Times New Roman" w:cs="Times New Roman"/>
          <w:color w:val="000000"/>
          <w:lang w:eastAsia="es-ES"/>
        </w:rPr>
      </w:pPr>
      <w:r w:rsidRPr="00F63C4C">
        <w:rPr>
          <w:rFonts w:ascii="Times New Roman" w:eastAsia="Times New Roman" w:hAnsi="Times New Roman" w:cs="Times New Roman"/>
          <w:color w:val="000000"/>
          <w:lang w:eastAsia="es-ES"/>
        </w:rPr>
        <w:lastRenderedPageBreak/>
        <w:t>deportivos</w:t>
      </w:r>
      <w:r w:rsidRPr="00F63C4C">
        <w:rPr>
          <w:rFonts w:ascii="Times New Roman" w:eastAsia="Times New Roman" w:hAnsi="Times New Roman" w:cs="Times New Roman"/>
          <w:color w:val="000000"/>
          <w:lang w:eastAsia="es-ES"/>
        </w:rPr>
        <w:tab/>
        <w:t>elegantes</w:t>
      </w:r>
      <w:r w:rsidRPr="00F63C4C">
        <w:rPr>
          <w:rFonts w:ascii="Times New Roman" w:eastAsia="Times New Roman" w:hAnsi="Times New Roman" w:cs="Times New Roman"/>
          <w:color w:val="000000"/>
          <w:lang w:eastAsia="es-ES"/>
        </w:rPr>
        <w:tab/>
        <w:t>deportivos</w:t>
      </w:r>
      <w:r w:rsidRPr="00F63C4C">
        <w:rPr>
          <w:rFonts w:ascii="Times New Roman" w:eastAsia="Times New Roman" w:hAnsi="Times New Roman" w:cs="Times New Roman"/>
          <w:color w:val="000000"/>
          <w:lang w:eastAsia="es-ES"/>
        </w:rPr>
        <w:tab/>
        <w:t>informales</w:t>
      </w:r>
      <w:r w:rsidRPr="00F63C4C">
        <w:rPr>
          <w:rFonts w:ascii="Times New Roman" w:eastAsia="Times New Roman" w:hAnsi="Times New Roman" w:cs="Times New Roman"/>
          <w:color w:val="000000"/>
          <w:lang w:eastAsia="es-ES"/>
        </w:rPr>
        <w:tab/>
        <w:t>informales</w:t>
      </w:r>
      <w:r w:rsidRPr="00F63C4C">
        <w:rPr>
          <w:rFonts w:ascii="Times New Roman" w:eastAsia="Times New Roman" w:hAnsi="Times New Roman" w:cs="Times New Roman"/>
          <w:color w:val="000000"/>
          <w:lang w:eastAsia="es-ES"/>
        </w:rPr>
        <w:tab/>
        <w:t>informales</w:t>
      </w:r>
    </w:p>
    <w:p w14:paraId="62511006" w14:textId="77777777" w:rsidR="00150C94" w:rsidRPr="00F63C4C" w:rsidRDefault="00150C94" w:rsidP="00150C94">
      <w:pPr>
        <w:spacing w:after="0"/>
        <w:jc w:val="both"/>
        <w:rPr>
          <w:rFonts w:ascii="Times New Roman" w:hAnsi="Times New Roman" w:cs="Times New Roman"/>
          <w:color w:val="000000"/>
        </w:rPr>
      </w:pPr>
    </w:p>
    <w:p w14:paraId="5AE0AD50" w14:textId="77777777" w:rsidR="00150C94" w:rsidRDefault="00150C94" w:rsidP="00150C94">
      <w:pPr>
        <w:spacing w:after="0"/>
        <w:jc w:val="both"/>
        <w:rPr>
          <w:rFonts w:ascii="Times New Roman" w:hAnsi="Times New Roman" w:cs="Times New Roman"/>
          <w:color w:val="000000"/>
        </w:rPr>
      </w:pPr>
      <w:r>
        <w:rPr>
          <w:rFonts w:ascii="Times New Roman" w:hAnsi="Times New Roman" w:cs="Times New Roman"/>
          <w:color w:val="000000"/>
        </w:rPr>
        <w:t>¿Cuál es la moda en el estilo de zapatos?</w:t>
      </w:r>
    </w:p>
    <w:p w14:paraId="7865CEEB" w14:textId="77777777" w:rsidR="00150C94" w:rsidRDefault="00150C94" w:rsidP="00150C94">
      <w:pPr>
        <w:spacing w:after="0"/>
        <w:jc w:val="both"/>
        <w:rPr>
          <w:rFonts w:ascii="Times New Roman" w:hAnsi="Times New Roman" w:cs="Times New Roman"/>
          <w:color w:val="000000"/>
        </w:rPr>
      </w:pPr>
    </w:p>
    <w:p w14:paraId="74C00D0C" w14:textId="1916E372" w:rsidR="00150C94" w:rsidRDefault="00150C94" w:rsidP="00150C94">
      <w:pPr>
        <w:spacing w:after="0"/>
        <w:jc w:val="both"/>
        <w:rPr>
          <w:rFonts w:ascii="Times New Roman" w:hAnsi="Times New Roman" w:cs="Times New Roman"/>
          <w:color w:val="000000"/>
        </w:rPr>
      </w:pPr>
      <w:r>
        <w:rPr>
          <w:rFonts w:ascii="Times New Roman" w:hAnsi="Times New Roman" w:cs="Times New Roman"/>
          <w:color w:val="000000"/>
        </w:rPr>
        <w:t xml:space="preserve">Para determinar la moda es necesario determinar las frecuencias absolutas de cada una de las clases de la variable estudiada. </w:t>
      </w:r>
    </w:p>
    <w:p w14:paraId="06C172FC" w14:textId="77777777" w:rsidR="00150C94" w:rsidRDefault="00150C94" w:rsidP="00150C94">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150C94" w:rsidRPr="007B3A77" w14:paraId="259E05ED" w14:textId="77777777" w:rsidTr="004B0916">
        <w:tc>
          <w:tcPr>
            <w:tcW w:w="9033" w:type="dxa"/>
            <w:gridSpan w:val="2"/>
            <w:shd w:val="clear" w:color="auto" w:fill="0D0D0D" w:themeFill="text1" w:themeFillTint="F2"/>
          </w:tcPr>
          <w:p w14:paraId="4664D722" w14:textId="77777777" w:rsidR="00150C94" w:rsidRPr="007B3A77" w:rsidRDefault="00150C94" w:rsidP="004B091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Imagen (fotografía, gráfica o ilustración)</w:t>
            </w:r>
          </w:p>
        </w:tc>
      </w:tr>
      <w:tr w:rsidR="00150C94" w:rsidRPr="007B3A77" w14:paraId="780A61E3" w14:textId="77777777" w:rsidTr="004B0916">
        <w:tc>
          <w:tcPr>
            <w:tcW w:w="2518" w:type="dxa"/>
          </w:tcPr>
          <w:p w14:paraId="3A560F05" w14:textId="77777777" w:rsidR="00150C94" w:rsidRPr="007B3A77" w:rsidRDefault="00150C94" w:rsidP="004B091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128AF5F5" w14:textId="77777777" w:rsidR="00150C94" w:rsidRPr="007B3A77" w:rsidRDefault="00150C94" w:rsidP="004B0916">
            <w:pPr>
              <w:rPr>
                <w:rFonts w:ascii="Times New Roman" w:hAnsi="Times New Roman" w:cs="Times New Roman"/>
                <w:b/>
                <w:color w:val="000000"/>
                <w:sz w:val="24"/>
                <w:szCs w:val="24"/>
              </w:rPr>
            </w:pPr>
            <w:commentRangeStart w:id="57"/>
            <w:r w:rsidRPr="007B3A77">
              <w:rPr>
                <w:rFonts w:ascii="Times New Roman" w:hAnsi="Times New Roman" w:cs="Times New Roman"/>
                <w:color w:val="000000"/>
                <w:sz w:val="24"/>
                <w:szCs w:val="24"/>
              </w:rPr>
              <w:t>MA_06_14_</w:t>
            </w:r>
            <w:r>
              <w:rPr>
                <w:rFonts w:ascii="Times New Roman" w:hAnsi="Times New Roman" w:cs="Times New Roman"/>
                <w:color w:val="000000"/>
                <w:sz w:val="24"/>
                <w:szCs w:val="24"/>
              </w:rPr>
              <w:t>CO_</w:t>
            </w:r>
            <w:r w:rsidRPr="007B3A77">
              <w:rPr>
                <w:rFonts w:ascii="Times New Roman" w:hAnsi="Times New Roman" w:cs="Times New Roman"/>
                <w:color w:val="000000"/>
                <w:sz w:val="24"/>
                <w:szCs w:val="24"/>
              </w:rPr>
              <w:t>IMG</w:t>
            </w:r>
            <w:r w:rsidR="00EF3A65">
              <w:rPr>
                <w:rFonts w:ascii="Times New Roman" w:hAnsi="Times New Roman" w:cs="Times New Roman"/>
                <w:color w:val="000000"/>
                <w:sz w:val="24"/>
                <w:szCs w:val="24"/>
              </w:rPr>
              <w:t>18</w:t>
            </w:r>
            <w:commentRangeEnd w:id="57"/>
            <w:r w:rsidR="007F3236">
              <w:rPr>
                <w:rStyle w:val="Refdecomentario"/>
                <w:rFonts w:ascii="Calibri" w:eastAsia="Calibri" w:hAnsi="Calibri" w:cs="Times New Roman"/>
              </w:rPr>
              <w:commentReference w:id="57"/>
            </w:r>
          </w:p>
        </w:tc>
      </w:tr>
      <w:tr w:rsidR="00150C94" w:rsidRPr="007B3A77" w14:paraId="069812CB" w14:textId="77777777" w:rsidTr="004B0916">
        <w:tc>
          <w:tcPr>
            <w:tcW w:w="2518" w:type="dxa"/>
          </w:tcPr>
          <w:p w14:paraId="415A2FE9" w14:textId="77777777" w:rsidR="00150C94" w:rsidRPr="007B3A77" w:rsidRDefault="00150C94" w:rsidP="004B091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3BECCD98" w14:textId="77777777" w:rsidR="00150C94" w:rsidRPr="007B3A77" w:rsidRDefault="00150C94" w:rsidP="004B0916">
            <w:pPr>
              <w:rPr>
                <w:rFonts w:ascii="Times New Roman" w:hAnsi="Times New Roman" w:cs="Times New Roman"/>
                <w:color w:val="000000"/>
                <w:sz w:val="24"/>
                <w:szCs w:val="24"/>
              </w:rPr>
            </w:pPr>
            <w:r>
              <w:rPr>
                <w:rFonts w:ascii="Times New Roman" w:hAnsi="Times New Roman" w:cs="Times New Roman"/>
                <w:color w:val="000000"/>
                <w:sz w:val="24"/>
                <w:szCs w:val="24"/>
              </w:rPr>
              <w:t>Tabla</w:t>
            </w:r>
          </w:p>
        </w:tc>
      </w:tr>
      <w:tr w:rsidR="00150C94" w:rsidRPr="007B3A77" w14:paraId="49D9D0B6" w14:textId="77777777" w:rsidTr="004B0916">
        <w:tc>
          <w:tcPr>
            <w:tcW w:w="2518" w:type="dxa"/>
          </w:tcPr>
          <w:p w14:paraId="1315AFAB" w14:textId="77777777" w:rsidR="00150C94" w:rsidRPr="007B3A77" w:rsidRDefault="00150C94" w:rsidP="004B091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Código Shutterstock (o URL o la ruta en AulaPlaneta)</w:t>
            </w:r>
          </w:p>
        </w:tc>
        <w:tc>
          <w:tcPr>
            <w:tcW w:w="6515" w:type="dxa"/>
          </w:tcPr>
          <w:tbl>
            <w:tblPr>
              <w:tblW w:w="2180" w:type="dxa"/>
              <w:jc w:val="center"/>
              <w:tblCellMar>
                <w:left w:w="70" w:type="dxa"/>
                <w:right w:w="70" w:type="dxa"/>
              </w:tblCellMar>
              <w:tblLook w:val="04A0" w:firstRow="1" w:lastRow="0" w:firstColumn="1" w:lastColumn="0" w:noHBand="0" w:noVBand="1"/>
            </w:tblPr>
            <w:tblGrid>
              <w:gridCol w:w="1300"/>
              <w:gridCol w:w="880"/>
            </w:tblGrid>
            <w:tr w:rsidR="00150C94" w:rsidRPr="00F63C4C" w14:paraId="636C0326" w14:textId="77777777" w:rsidTr="004B0916">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0F642" w14:textId="77777777" w:rsidR="00150C94" w:rsidRPr="00F63C4C" w:rsidRDefault="00150C94" w:rsidP="004B0916">
                  <w:pPr>
                    <w:spacing w:after="0"/>
                    <w:jc w:val="center"/>
                    <w:rPr>
                      <w:rFonts w:ascii="Calibri" w:eastAsia="Times New Roman" w:hAnsi="Calibri" w:cs="Times New Roman"/>
                      <w:b/>
                      <w:bCs/>
                      <w:color w:val="000000"/>
                      <w:lang w:eastAsia="es-ES"/>
                    </w:rPr>
                  </w:pPr>
                  <w:r w:rsidRPr="00F63C4C">
                    <w:rPr>
                      <w:rFonts w:ascii="Calibri" w:eastAsia="Times New Roman" w:hAnsi="Calibri" w:cs="Times New Roman"/>
                      <w:b/>
                      <w:bCs/>
                      <w:color w:val="000000"/>
                      <w:lang w:eastAsia="es-ES"/>
                    </w:rPr>
                    <w:t>Clase</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39F4123A" w14:textId="77777777" w:rsidR="00150C94" w:rsidRPr="0039600F" w:rsidRDefault="0039600F" w:rsidP="004B0916">
                  <w:pPr>
                    <w:spacing w:after="0"/>
                    <w:jc w:val="center"/>
                    <w:rPr>
                      <w:rFonts w:ascii="Calibri" w:eastAsia="Times New Roman" w:hAnsi="Calibri" w:cs="Times New Roman"/>
                      <w:b/>
                      <w:bCs/>
                      <w:i/>
                      <w:color w:val="000000"/>
                      <w:lang w:eastAsia="es-ES"/>
                    </w:rPr>
                  </w:pPr>
                  <w:r w:rsidRPr="0039600F">
                    <w:rPr>
                      <w:rFonts w:ascii="Calibri" w:eastAsia="Times New Roman" w:hAnsi="Calibri" w:cs="Times New Roman"/>
                      <w:b/>
                      <w:bCs/>
                      <w:i/>
                      <w:color w:val="000000"/>
                      <w:lang w:eastAsia="es-ES"/>
                    </w:rPr>
                    <w:t>f</w:t>
                  </w:r>
                </w:p>
              </w:tc>
            </w:tr>
            <w:tr w:rsidR="00150C94" w:rsidRPr="00F63C4C" w14:paraId="52046C18" w14:textId="77777777" w:rsidTr="004B0916">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C1BEF8" w14:textId="77777777" w:rsidR="00150C94" w:rsidRPr="00F63C4C" w:rsidRDefault="00150C94" w:rsidP="004B0916">
                  <w:pPr>
                    <w:spacing w:after="0"/>
                    <w:rPr>
                      <w:rFonts w:ascii="Calibri" w:eastAsia="Times New Roman" w:hAnsi="Calibri" w:cs="Times New Roman"/>
                      <w:color w:val="000000"/>
                      <w:lang w:eastAsia="es-ES"/>
                    </w:rPr>
                  </w:pPr>
                  <w:r w:rsidRPr="00F63C4C">
                    <w:rPr>
                      <w:rFonts w:ascii="Calibri" w:eastAsia="Times New Roman" w:hAnsi="Calibri" w:cs="Times New Roman"/>
                      <w:color w:val="000000"/>
                      <w:lang w:eastAsia="es-ES"/>
                    </w:rPr>
                    <w:t>Deportivos</w:t>
                  </w:r>
                </w:p>
              </w:tc>
              <w:tc>
                <w:tcPr>
                  <w:tcW w:w="880" w:type="dxa"/>
                  <w:tcBorders>
                    <w:top w:val="nil"/>
                    <w:left w:val="nil"/>
                    <w:bottom w:val="single" w:sz="4" w:space="0" w:color="auto"/>
                    <w:right w:val="single" w:sz="4" w:space="0" w:color="auto"/>
                  </w:tcBorders>
                  <w:shd w:val="clear" w:color="auto" w:fill="auto"/>
                  <w:noWrap/>
                  <w:vAlign w:val="bottom"/>
                  <w:hideMark/>
                </w:tcPr>
                <w:p w14:paraId="40C7F4BA" w14:textId="77777777" w:rsidR="00150C94" w:rsidRPr="00F63C4C" w:rsidRDefault="00150C94" w:rsidP="004B0916">
                  <w:pPr>
                    <w:spacing w:after="0"/>
                    <w:jc w:val="center"/>
                    <w:rPr>
                      <w:rFonts w:ascii="Calibri" w:eastAsia="Times New Roman" w:hAnsi="Calibri" w:cs="Times New Roman"/>
                      <w:color w:val="000000"/>
                      <w:lang w:eastAsia="es-ES"/>
                    </w:rPr>
                  </w:pPr>
                  <w:r w:rsidRPr="00F63C4C">
                    <w:rPr>
                      <w:rFonts w:ascii="Calibri" w:eastAsia="Times New Roman" w:hAnsi="Calibri" w:cs="Times New Roman"/>
                      <w:color w:val="000000"/>
                      <w:lang w:eastAsia="es-ES"/>
                    </w:rPr>
                    <w:t>18</w:t>
                  </w:r>
                </w:p>
              </w:tc>
            </w:tr>
            <w:tr w:rsidR="00150C94" w:rsidRPr="00F63C4C" w14:paraId="49357E65" w14:textId="77777777" w:rsidTr="004B0916">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B3BD79" w14:textId="77777777" w:rsidR="00150C94" w:rsidRPr="00F63C4C" w:rsidRDefault="00150C94" w:rsidP="004B0916">
                  <w:pPr>
                    <w:spacing w:after="0"/>
                    <w:rPr>
                      <w:rFonts w:ascii="Calibri" w:eastAsia="Times New Roman" w:hAnsi="Calibri" w:cs="Times New Roman"/>
                      <w:color w:val="000000"/>
                      <w:lang w:eastAsia="es-ES"/>
                    </w:rPr>
                  </w:pPr>
                  <w:r w:rsidRPr="00F63C4C">
                    <w:rPr>
                      <w:rFonts w:ascii="Calibri" w:eastAsia="Times New Roman" w:hAnsi="Calibri" w:cs="Times New Roman"/>
                      <w:color w:val="000000"/>
                      <w:lang w:eastAsia="es-ES"/>
                    </w:rPr>
                    <w:t>Informales</w:t>
                  </w:r>
                </w:p>
              </w:tc>
              <w:tc>
                <w:tcPr>
                  <w:tcW w:w="880" w:type="dxa"/>
                  <w:tcBorders>
                    <w:top w:val="nil"/>
                    <w:left w:val="nil"/>
                    <w:bottom w:val="single" w:sz="4" w:space="0" w:color="auto"/>
                    <w:right w:val="single" w:sz="4" w:space="0" w:color="auto"/>
                  </w:tcBorders>
                  <w:shd w:val="clear" w:color="auto" w:fill="auto"/>
                  <w:noWrap/>
                  <w:vAlign w:val="bottom"/>
                  <w:hideMark/>
                </w:tcPr>
                <w:p w14:paraId="20787BE3" w14:textId="77777777" w:rsidR="00150C94" w:rsidRPr="00F63C4C" w:rsidRDefault="00150C94" w:rsidP="004B0916">
                  <w:pPr>
                    <w:spacing w:after="0"/>
                    <w:jc w:val="center"/>
                    <w:rPr>
                      <w:rFonts w:ascii="Calibri" w:eastAsia="Times New Roman" w:hAnsi="Calibri" w:cs="Times New Roman"/>
                      <w:color w:val="000000"/>
                      <w:lang w:eastAsia="es-ES"/>
                    </w:rPr>
                  </w:pPr>
                  <w:r w:rsidRPr="00F63C4C">
                    <w:rPr>
                      <w:rFonts w:ascii="Calibri" w:eastAsia="Times New Roman" w:hAnsi="Calibri" w:cs="Times New Roman"/>
                      <w:color w:val="000000"/>
                      <w:lang w:eastAsia="es-ES"/>
                    </w:rPr>
                    <w:t>14</w:t>
                  </w:r>
                </w:p>
              </w:tc>
            </w:tr>
            <w:tr w:rsidR="00150C94" w:rsidRPr="00F63C4C" w14:paraId="299595C6" w14:textId="77777777" w:rsidTr="004B0916">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3EB4BF" w14:textId="77777777" w:rsidR="00150C94" w:rsidRPr="00F63C4C" w:rsidRDefault="00150C94" w:rsidP="004B0916">
                  <w:pPr>
                    <w:spacing w:after="0"/>
                    <w:rPr>
                      <w:rFonts w:ascii="Calibri" w:eastAsia="Times New Roman" w:hAnsi="Calibri" w:cs="Times New Roman"/>
                      <w:color w:val="000000"/>
                      <w:lang w:eastAsia="es-ES"/>
                    </w:rPr>
                  </w:pPr>
                  <w:r w:rsidRPr="00F63C4C">
                    <w:rPr>
                      <w:rFonts w:ascii="Calibri" w:eastAsia="Times New Roman" w:hAnsi="Calibri" w:cs="Times New Roman"/>
                      <w:color w:val="000000"/>
                      <w:lang w:eastAsia="es-ES"/>
                    </w:rPr>
                    <w:t>Elegantes</w:t>
                  </w:r>
                </w:p>
              </w:tc>
              <w:tc>
                <w:tcPr>
                  <w:tcW w:w="880" w:type="dxa"/>
                  <w:tcBorders>
                    <w:top w:val="nil"/>
                    <w:left w:val="nil"/>
                    <w:bottom w:val="single" w:sz="4" w:space="0" w:color="auto"/>
                    <w:right w:val="single" w:sz="4" w:space="0" w:color="auto"/>
                  </w:tcBorders>
                  <w:shd w:val="clear" w:color="auto" w:fill="auto"/>
                  <w:noWrap/>
                  <w:vAlign w:val="bottom"/>
                  <w:hideMark/>
                </w:tcPr>
                <w:p w14:paraId="14A8C4E1" w14:textId="77777777" w:rsidR="00150C94" w:rsidRPr="00F63C4C" w:rsidRDefault="00150C94" w:rsidP="004B0916">
                  <w:pPr>
                    <w:spacing w:after="0"/>
                    <w:jc w:val="center"/>
                    <w:rPr>
                      <w:rFonts w:ascii="Calibri" w:eastAsia="Times New Roman" w:hAnsi="Calibri" w:cs="Times New Roman"/>
                      <w:color w:val="000000"/>
                      <w:lang w:eastAsia="es-ES"/>
                    </w:rPr>
                  </w:pPr>
                  <w:r w:rsidRPr="00F63C4C">
                    <w:rPr>
                      <w:rFonts w:ascii="Calibri" w:eastAsia="Times New Roman" w:hAnsi="Calibri" w:cs="Times New Roman"/>
                      <w:color w:val="000000"/>
                      <w:lang w:eastAsia="es-ES"/>
                    </w:rPr>
                    <w:t>4</w:t>
                  </w:r>
                </w:p>
              </w:tc>
            </w:tr>
            <w:tr w:rsidR="00150C94" w:rsidRPr="00F63C4C" w14:paraId="3941D620" w14:textId="77777777" w:rsidTr="004B0916">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9FA2F2" w14:textId="77777777" w:rsidR="00150C94" w:rsidRPr="00F63C4C" w:rsidRDefault="00150C94" w:rsidP="004B0916">
                  <w:pPr>
                    <w:spacing w:after="0"/>
                    <w:rPr>
                      <w:rFonts w:ascii="Calibri" w:eastAsia="Times New Roman" w:hAnsi="Calibri" w:cs="Times New Roman"/>
                      <w:color w:val="000000"/>
                      <w:lang w:eastAsia="es-ES"/>
                    </w:rPr>
                  </w:pPr>
                  <w:r w:rsidRPr="00F63C4C">
                    <w:rPr>
                      <w:rFonts w:ascii="Calibri" w:eastAsia="Times New Roman" w:hAnsi="Calibri" w:cs="Times New Roman"/>
                      <w:color w:val="000000"/>
                      <w:lang w:eastAsia="es-ES"/>
                    </w:rPr>
                    <w:t>Total</w:t>
                  </w:r>
                </w:p>
              </w:tc>
              <w:tc>
                <w:tcPr>
                  <w:tcW w:w="880" w:type="dxa"/>
                  <w:tcBorders>
                    <w:top w:val="nil"/>
                    <w:left w:val="nil"/>
                    <w:bottom w:val="single" w:sz="4" w:space="0" w:color="auto"/>
                    <w:right w:val="single" w:sz="4" w:space="0" w:color="auto"/>
                  </w:tcBorders>
                  <w:shd w:val="clear" w:color="auto" w:fill="auto"/>
                  <w:noWrap/>
                  <w:vAlign w:val="bottom"/>
                  <w:hideMark/>
                </w:tcPr>
                <w:p w14:paraId="093B0BD6" w14:textId="77777777" w:rsidR="00150C94" w:rsidRPr="00F63C4C" w:rsidRDefault="00150C94" w:rsidP="004B0916">
                  <w:pPr>
                    <w:spacing w:after="0"/>
                    <w:jc w:val="center"/>
                    <w:rPr>
                      <w:rFonts w:ascii="Calibri" w:eastAsia="Times New Roman" w:hAnsi="Calibri" w:cs="Times New Roman"/>
                      <w:color w:val="000000"/>
                      <w:lang w:eastAsia="es-ES"/>
                    </w:rPr>
                  </w:pPr>
                  <w:r w:rsidRPr="00F63C4C">
                    <w:rPr>
                      <w:rFonts w:ascii="Calibri" w:eastAsia="Times New Roman" w:hAnsi="Calibri" w:cs="Times New Roman"/>
                      <w:color w:val="000000"/>
                      <w:lang w:eastAsia="es-ES"/>
                    </w:rPr>
                    <w:t>36</w:t>
                  </w:r>
                </w:p>
              </w:tc>
            </w:tr>
          </w:tbl>
          <w:p w14:paraId="2DC06B1C" w14:textId="77777777" w:rsidR="00150C94" w:rsidRPr="007B3A77" w:rsidRDefault="00150C94" w:rsidP="004B0916">
            <w:pPr>
              <w:rPr>
                <w:rFonts w:ascii="Times New Roman" w:hAnsi="Times New Roman" w:cs="Times New Roman"/>
                <w:color w:val="000000"/>
                <w:sz w:val="24"/>
                <w:szCs w:val="24"/>
              </w:rPr>
            </w:pPr>
          </w:p>
        </w:tc>
      </w:tr>
      <w:tr w:rsidR="00150C94" w:rsidRPr="007B3A77" w14:paraId="58E0337D" w14:textId="77777777" w:rsidTr="004B0916">
        <w:tc>
          <w:tcPr>
            <w:tcW w:w="2518" w:type="dxa"/>
          </w:tcPr>
          <w:p w14:paraId="4428B128" w14:textId="77777777" w:rsidR="00150C94" w:rsidRPr="007B3A77" w:rsidRDefault="00150C94" w:rsidP="004B091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Pie de imagen</w:t>
            </w:r>
          </w:p>
        </w:tc>
        <w:tc>
          <w:tcPr>
            <w:tcW w:w="6515" w:type="dxa"/>
          </w:tcPr>
          <w:p w14:paraId="6821199B" w14:textId="64FEB00E" w:rsidR="00150C94" w:rsidRPr="007B3A77" w:rsidRDefault="00150C94" w:rsidP="004344CC">
            <w:pPr>
              <w:rPr>
                <w:rFonts w:ascii="Times New Roman" w:eastAsiaTheme="majorEastAsia" w:hAnsi="Times New Roman" w:cs="Times New Roman"/>
                <w:color w:val="000000"/>
                <w:sz w:val="24"/>
                <w:szCs w:val="24"/>
                <w:lang w:val="es-ES_tradnl"/>
              </w:rPr>
            </w:pPr>
            <w:r>
              <w:rPr>
                <w:rFonts w:ascii="Times New Roman" w:hAnsi="Times New Roman" w:cs="Times New Roman"/>
                <w:color w:val="000000"/>
                <w:sz w:val="24"/>
                <w:szCs w:val="24"/>
              </w:rPr>
              <w:t xml:space="preserve">La clase con mayor frecuencia es </w:t>
            </w:r>
            <w:r w:rsidR="009666A1">
              <w:rPr>
                <w:rFonts w:ascii="Times New Roman" w:hAnsi="Times New Roman" w:cs="Times New Roman"/>
                <w:color w:val="000000"/>
                <w:sz w:val="24"/>
                <w:szCs w:val="24"/>
              </w:rPr>
              <w:t>D</w:t>
            </w:r>
            <w:r>
              <w:rPr>
                <w:rFonts w:ascii="Times New Roman" w:hAnsi="Times New Roman" w:cs="Times New Roman"/>
                <w:color w:val="000000"/>
                <w:sz w:val="24"/>
                <w:szCs w:val="24"/>
              </w:rPr>
              <w:t>eportivos.</w:t>
            </w:r>
          </w:p>
        </w:tc>
      </w:tr>
      <w:tr w:rsidR="00150C94" w:rsidRPr="007B3A77" w14:paraId="2C28F553" w14:textId="77777777" w:rsidTr="004B0916">
        <w:tc>
          <w:tcPr>
            <w:tcW w:w="2518" w:type="dxa"/>
          </w:tcPr>
          <w:p w14:paraId="2C2416A2" w14:textId="77777777" w:rsidR="00150C94" w:rsidRPr="007B3A77" w:rsidRDefault="00150C94" w:rsidP="004B091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Ubicación del pie de imagen</w:t>
            </w:r>
          </w:p>
        </w:tc>
        <w:tc>
          <w:tcPr>
            <w:tcW w:w="6515" w:type="dxa"/>
          </w:tcPr>
          <w:p w14:paraId="7F84FE9E" w14:textId="77777777" w:rsidR="00150C94" w:rsidRPr="007B3A77" w:rsidRDefault="00150C94" w:rsidP="004B091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Inferior </w:t>
            </w:r>
          </w:p>
        </w:tc>
      </w:tr>
    </w:tbl>
    <w:p w14:paraId="3A5849CB" w14:textId="77777777" w:rsidR="00150C94" w:rsidRDefault="00150C94" w:rsidP="00150C94">
      <w:pPr>
        <w:spacing w:after="0"/>
        <w:rPr>
          <w:rFonts w:ascii="Times New Roman" w:hAnsi="Times New Roman" w:cs="Times New Roman"/>
          <w:color w:val="000000"/>
        </w:rPr>
      </w:pPr>
    </w:p>
    <w:p w14:paraId="6813C603" w14:textId="4E0A71E5" w:rsidR="00150C94" w:rsidRDefault="00150C94" w:rsidP="00150C94">
      <w:pPr>
        <w:spacing w:after="0"/>
        <w:rPr>
          <w:rFonts w:ascii="Times New Roman" w:hAnsi="Times New Roman" w:cs="Times New Roman"/>
          <w:color w:val="000000"/>
        </w:rPr>
      </w:pPr>
      <w:r>
        <w:rPr>
          <w:rFonts w:ascii="Times New Roman" w:hAnsi="Times New Roman" w:cs="Times New Roman"/>
          <w:color w:val="000000"/>
        </w:rPr>
        <w:t xml:space="preserve">Teniendo en cuenta la tabla se puede determinar que la frecuencia que más se repite es la de la clase </w:t>
      </w:r>
      <w:r w:rsidR="009666A1">
        <w:rPr>
          <w:rFonts w:ascii="Times New Roman" w:hAnsi="Times New Roman" w:cs="Times New Roman"/>
          <w:color w:val="000000"/>
        </w:rPr>
        <w:t>D</w:t>
      </w:r>
      <w:r>
        <w:rPr>
          <w:rFonts w:ascii="Times New Roman" w:hAnsi="Times New Roman" w:cs="Times New Roman"/>
          <w:color w:val="000000"/>
        </w:rPr>
        <w:t xml:space="preserve">eportivos; en conclusión, </w:t>
      </w:r>
      <w:r w:rsidRPr="0039600F">
        <w:rPr>
          <w:rFonts w:ascii="Times New Roman" w:hAnsi="Times New Roman" w:cs="Times New Roman"/>
          <w:b/>
          <w:color w:val="000000"/>
        </w:rPr>
        <w:t>los zapatos deportivos están de moda</w:t>
      </w:r>
      <w:r>
        <w:rPr>
          <w:rFonts w:ascii="Times New Roman" w:hAnsi="Times New Roman" w:cs="Times New Roman"/>
          <w:color w:val="000000"/>
        </w:rPr>
        <w:t xml:space="preserve"> entre los estudiantes de la muestra.</w:t>
      </w:r>
    </w:p>
    <w:p w14:paraId="59A0560D" w14:textId="77777777" w:rsidR="00150C94" w:rsidRDefault="00150C94" w:rsidP="00150C94">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267DC3" w:rsidRPr="007B3A77" w14:paraId="0D48442A" w14:textId="77777777" w:rsidTr="004B0916">
        <w:tc>
          <w:tcPr>
            <w:tcW w:w="9033" w:type="dxa"/>
            <w:gridSpan w:val="2"/>
            <w:shd w:val="clear" w:color="auto" w:fill="000000" w:themeFill="text1"/>
          </w:tcPr>
          <w:p w14:paraId="77121F50" w14:textId="77777777" w:rsidR="00267DC3" w:rsidRPr="007B3A77" w:rsidRDefault="00267DC3" w:rsidP="00267DC3">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 xml:space="preserve">Practica </w:t>
            </w:r>
            <w:r>
              <w:rPr>
                <w:rFonts w:ascii="Times New Roman" w:hAnsi="Times New Roman" w:cs="Times New Roman"/>
                <w:b/>
                <w:color w:val="FFFFFF" w:themeColor="background1"/>
                <w:sz w:val="24"/>
                <w:szCs w:val="24"/>
              </w:rPr>
              <w:t>(recurso aprovechado</w:t>
            </w:r>
            <w:r w:rsidRPr="007B3A77">
              <w:rPr>
                <w:rFonts w:ascii="Times New Roman" w:hAnsi="Times New Roman" w:cs="Times New Roman"/>
                <w:b/>
                <w:color w:val="FFFFFF" w:themeColor="background1"/>
                <w:sz w:val="24"/>
                <w:szCs w:val="24"/>
              </w:rPr>
              <w:t>)</w:t>
            </w:r>
          </w:p>
        </w:tc>
      </w:tr>
      <w:tr w:rsidR="00267DC3" w:rsidRPr="007B3A77" w14:paraId="4C9E515D" w14:textId="77777777" w:rsidTr="004B0916">
        <w:tc>
          <w:tcPr>
            <w:tcW w:w="2518" w:type="dxa"/>
          </w:tcPr>
          <w:p w14:paraId="286BBBBA" w14:textId="77777777" w:rsidR="00267DC3" w:rsidRPr="007B3A77" w:rsidRDefault="00267DC3" w:rsidP="004B091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480D9873" w14:textId="77777777" w:rsidR="00267DC3" w:rsidRPr="007B3A77" w:rsidRDefault="00267DC3" w:rsidP="004B0916">
            <w:pPr>
              <w:rPr>
                <w:rFonts w:ascii="Times New Roman" w:hAnsi="Times New Roman" w:cs="Times New Roman"/>
                <w:b/>
                <w:color w:val="000000"/>
                <w:sz w:val="24"/>
                <w:szCs w:val="24"/>
              </w:rPr>
            </w:pPr>
            <w:r>
              <w:rPr>
                <w:rFonts w:ascii="Times New Roman" w:hAnsi="Times New Roman" w:cs="Times New Roman"/>
                <w:color w:val="000000"/>
                <w:sz w:val="24"/>
                <w:szCs w:val="24"/>
              </w:rPr>
              <w:t>MA</w:t>
            </w:r>
            <w:r w:rsidRPr="007B3A77">
              <w:rPr>
                <w:rFonts w:ascii="Times New Roman" w:hAnsi="Times New Roman" w:cs="Times New Roman"/>
                <w:color w:val="000000"/>
                <w:sz w:val="24"/>
                <w:szCs w:val="24"/>
              </w:rPr>
              <w:t>_</w:t>
            </w:r>
            <w:r>
              <w:rPr>
                <w:rFonts w:ascii="Times New Roman" w:hAnsi="Times New Roman" w:cs="Times New Roman"/>
                <w:color w:val="000000"/>
                <w:sz w:val="24"/>
                <w:szCs w:val="24"/>
              </w:rPr>
              <w:t>06_14</w:t>
            </w:r>
            <w:r w:rsidRPr="007B3A77">
              <w:rPr>
                <w:rFonts w:ascii="Times New Roman" w:hAnsi="Times New Roman" w:cs="Times New Roman"/>
                <w:color w:val="000000"/>
                <w:sz w:val="24"/>
                <w:szCs w:val="24"/>
              </w:rPr>
              <w:t>_REC</w:t>
            </w:r>
            <w:r>
              <w:rPr>
                <w:rFonts w:ascii="Times New Roman" w:hAnsi="Times New Roman" w:cs="Times New Roman"/>
                <w:color w:val="000000"/>
                <w:sz w:val="24"/>
                <w:szCs w:val="24"/>
              </w:rPr>
              <w:t>150</w:t>
            </w:r>
          </w:p>
        </w:tc>
      </w:tr>
      <w:tr w:rsidR="00267DC3" w:rsidRPr="007B3A77" w14:paraId="0809D9E7" w14:textId="77777777" w:rsidTr="004B0916">
        <w:tc>
          <w:tcPr>
            <w:tcW w:w="2518" w:type="dxa"/>
          </w:tcPr>
          <w:p w14:paraId="70A4319A" w14:textId="77777777" w:rsidR="00267DC3" w:rsidRPr="007B3A77" w:rsidRDefault="00267DC3" w:rsidP="004B091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Título</w:t>
            </w:r>
          </w:p>
        </w:tc>
        <w:tc>
          <w:tcPr>
            <w:tcW w:w="6515" w:type="dxa"/>
          </w:tcPr>
          <w:p w14:paraId="660FD276" w14:textId="77777777" w:rsidR="00267DC3" w:rsidRPr="007B3A77" w:rsidRDefault="00267DC3" w:rsidP="004B0916">
            <w:pPr>
              <w:rPr>
                <w:rFonts w:ascii="Times New Roman" w:hAnsi="Times New Roman" w:cs="Times New Roman"/>
                <w:color w:val="000000"/>
                <w:sz w:val="24"/>
                <w:szCs w:val="24"/>
              </w:rPr>
            </w:pPr>
            <w:r w:rsidRPr="00267DC3">
              <w:rPr>
                <w:rFonts w:ascii="Times New Roman" w:hAnsi="Times New Roman" w:cs="Times New Roman"/>
                <w:color w:val="000000"/>
                <w:sz w:val="24"/>
                <w:szCs w:val="24"/>
              </w:rPr>
              <w:t>Calcula la moda, la media y la mediana</w:t>
            </w:r>
          </w:p>
        </w:tc>
      </w:tr>
      <w:tr w:rsidR="00267DC3" w:rsidRPr="007B3A77" w14:paraId="0EC8D4AE" w14:textId="77777777" w:rsidTr="004B0916">
        <w:tc>
          <w:tcPr>
            <w:tcW w:w="2518" w:type="dxa"/>
          </w:tcPr>
          <w:p w14:paraId="7CF92F02" w14:textId="77777777" w:rsidR="00267DC3" w:rsidRPr="007B3A77" w:rsidRDefault="00267DC3" w:rsidP="004B091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7E8D537D" w14:textId="77777777" w:rsidR="00267DC3" w:rsidRPr="007B3A77" w:rsidRDefault="00267DC3" w:rsidP="004B0916">
            <w:pPr>
              <w:rPr>
                <w:rFonts w:ascii="Times New Roman" w:hAnsi="Times New Roman" w:cs="Times New Roman"/>
                <w:color w:val="000000"/>
                <w:sz w:val="24"/>
                <w:szCs w:val="24"/>
              </w:rPr>
            </w:pPr>
            <w:r w:rsidRPr="00267DC3">
              <w:rPr>
                <w:rFonts w:ascii="Times New Roman" w:hAnsi="Times New Roman" w:cs="Times New Roman"/>
                <w:color w:val="000000"/>
                <w:sz w:val="24"/>
                <w:szCs w:val="24"/>
              </w:rPr>
              <w:t>Actividad para practicar el cálculo de la media, la mediana y la moda</w:t>
            </w:r>
          </w:p>
        </w:tc>
      </w:tr>
    </w:tbl>
    <w:p w14:paraId="4993CAD6" w14:textId="77777777" w:rsidR="00267DC3" w:rsidRDefault="00267DC3" w:rsidP="00150C94">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0A2037" w:rsidRPr="007B3A77" w14:paraId="3D5F74D8" w14:textId="77777777" w:rsidTr="004B0916">
        <w:tc>
          <w:tcPr>
            <w:tcW w:w="9033" w:type="dxa"/>
            <w:gridSpan w:val="2"/>
            <w:shd w:val="clear" w:color="auto" w:fill="000000" w:themeFill="text1"/>
          </w:tcPr>
          <w:p w14:paraId="45D9535A" w14:textId="77777777" w:rsidR="000A2037" w:rsidRPr="007B3A77" w:rsidRDefault="000A2037" w:rsidP="004B091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 xml:space="preserve">Practica </w:t>
            </w:r>
            <w:r>
              <w:rPr>
                <w:rFonts w:ascii="Times New Roman" w:hAnsi="Times New Roman" w:cs="Times New Roman"/>
                <w:b/>
                <w:color w:val="FFFFFF" w:themeColor="background1"/>
                <w:sz w:val="24"/>
                <w:szCs w:val="24"/>
              </w:rPr>
              <w:t>(recurso aprovechado</w:t>
            </w:r>
            <w:r w:rsidRPr="007B3A77">
              <w:rPr>
                <w:rFonts w:ascii="Times New Roman" w:hAnsi="Times New Roman" w:cs="Times New Roman"/>
                <w:b/>
                <w:color w:val="FFFFFF" w:themeColor="background1"/>
                <w:sz w:val="24"/>
                <w:szCs w:val="24"/>
              </w:rPr>
              <w:t>)</w:t>
            </w:r>
          </w:p>
        </w:tc>
      </w:tr>
      <w:tr w:rsidR="000A2037" w:rsidRPr="007B3A77" w14:paraId="08745FC2" w14:textId="77777777" w:rsidTr="004B0916">
        <w:tc>
          <w:tcPr>
            <w:tcW w:w="2518" w:type="dxa"/>
          </w:tcPr>
          <w:p w14:paraId="12125172" w14:textId="77777777" w:rsidR="000A2037" w:rsidRPr="007B3A77" w:rsidRDefault="000A2037" w:rsidP="004B091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63CB471F" w14:textId="77777777" w:rsidR="000A2037" w:rsidRPr="007B3A77" w:rsidRDefault="000A2037" w:rsidP="004B0916">
            <w:pPr>
              <w:rPr>
                <w:rFonts w:ascii="Times New Roman" w:hAnsi="Times New Roman" w:cs="Times New Roman"/>
                <w:b/>
                <w:color w:val="000000"/>
                <w:sz w:val="24"/>
                <w:szCs w:val="24"/>
              </w:rPr>
            </w:pPr>
            <w:r>
              <w:rPr>
                <w:rFonts w:ascii="Times New Roman" w:hAnsi="Times New Roman" w:cs="Times New Roman"/>
                <w:color w:val="000000"/>
                <w:sz w:val="24"/>
                <w:szCs w:val="24"/>
              </w:rPr>
              <w:t>MA</w:t>
            </w:r>
            <w:r w:rsidRPr="007B3A77">
              <w:rPr>
                <w:rFonts w:ascii="Times New Roman" w:hAnsi="Times New Roman" w:cs="Times New Roman"/>
                <w:color w:val="000000"/>
                <w:sz w:val="24"/>
                <w:szCs w:val="24"/>
              </w:rPr>
              <w:t>_</w:t>
            </w:r>
            <w:r>
              <w:rPr>
                <w:rFonts w:ascii="Times New Roman" w:hAnsi="Times New Roman" w:cs="Times New Roman"/>
                <w:color w:val="000000"/>
                <w:sz w:val="24"/>
                <w:szCs w:val="24"/>
              </w:rPr>
              <w:t>06_14</w:t>
            </w:r>
            <w:r w:rsidRPr="007B3A77">
              <w:rPr>
                <w:rFonts w:ascii="Times New Roman" w:hAnsi="Times New Roman" w:cs="Times New Roman"/>
                <w:color w:val="000000"/>
                <w:sz w:val="24"/>
                <w:szCs w:val="24"/>
              </w:rPr>
              <w:t>_REC</w:t>
            </w:r>
            <w:r>
              <w:rPr>
                <w:rFonts w:ascii="Times New Roman" w:hAnsi="Times New Roman" w:cs="Times New Roman"/>
                <w:color w:val="000000"/>
                <w:sz w:val="24"/>
                <w:szCs w:val="24"/>
              </w:rPr>
              <w:t>160</w:t>
            </w:r>
          </w:p>
        </w:tc>
      </w:tr>
      <w:tr w:rsidR="000A2037" w:rsidRPr="007B3A77" w14:paraId="5EEB88DB" w14:textId="77777777" w:rsidTr="004B0916">
        <w:tc>
          <w:tcPr>
            <w:tcW w:w="2518" w:type="dxa"/>
          </w:tcPr>
          <w:p w14:paraId="738A53BD" w14:textId="77777777" w:rsidR="000A2037" w:rsidRPr="007B3A77" w:rsidRDefault="000A2037" w:rsidP="004B091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Título</w:t>
            </w:r>
          </w:p>
        </w:tc>
        <w:tc>
          <w:tcPr>
            <w:tcW w:w="6515" w:type="dxa"/>
          </w:tcPr>
          <w:p w14:paraId="1CBB77B1" w14:textId="77777777" w:rsidR="000A2037" w:rsidRPr="007B3A77" w:rsidRDefault="000A2037" w:rsidP="004B0916">
            <w:pPr>
              <w:rPr>
                <w:rFonts w:ascii="Times New Roman" w:hAnsi="Times New Roman" w:cs="Times New Roman"/>
                <w:color w:val="000000"/>
                <w:sz w:val="24"/>
                <w:szCs w:val="24"/>
              </w:rPr>
            </w:pPr>
            <w:r w:rsidRPr="000A2037">
              <w:rPr>
                <w:rFonts w:ascii="Times New Roman" w:hAnsi="Times New Roman" w:cs="Times New Roman"/>
                <w:color w:val="000000"/>
                <w:sz w:val="24"/>
                <w:szCs w:val="24"/>
              </w:rPr>
              <w:t>Practica las medidas de tendencia central</w:t>
            </w:r>
          </w:p>
        </w:tc>
      </w:tr>
      <w:tr w:rsidR="000A2037" w:rsidRPr="007B3A77" w14:paraId="2BEAF1D4" w14:textId="77777777" w:rsidTr="004B0916">
        <w:tc>
          <w:tcPr>
            <w:tcW w:w="2518" w:type="dxa"/>
          </w:tcPr>
          <w:p w14:paraId="0CEE254F" w14:textId="77777777" w:rsidR="000A2037" w:rsidRPr="007B3A77" w:rsidRDefault="000A2037" w:rsidP="004B091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271A02D2" w14:textId="77777777" w:rsidR="000A2037" w:rsidRPr="007B3A77" w:rsidRDefault="000A2037" w:rsidP="004B0916">
            <w:pPr>
              <w:rPr>
                <w:rFonts w:ascii="Times New Roman" w:hAnsi="Times New Roman" w:cs="Times New Roman"/>
                <w:color w:val="000000"/>
                <w:sz w:val="24"/>
                <w:szCs w:val="24"/>
              </w:rPr>
            </w:pPr>
            <w:r w:rsidRPr="000A2037">
              <w:rPr>
                <w:rFonts w:ascii="Times New Roman" w:hAnsi="Times New Roman" w:cs="Times New Roman"/>
                <w:color w:val="000000"/>
                <w:sz w:val="24"/>
                <w:szCs w:val="24"/>
              </w:rPr>
              <w:t>Actividad para practicar las medidas de tendencia central</w:t>
            </w:r>
          </w:p>
        </w:tc>
      </w:tr>
    </w:tbl>
    <w:p w14:paraId="6F4C2D0D" w14:textId="77777777" w:rsidR="000A2037" w:rsidRDefault="000A2037" w:rsidP="00150C94">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0A2037" w:rsidRPr="007B3A77" w14:paraId="58CF4939" w14:textId="77777777" w:rsidTr="004B0916">
        <w:tc>
          <w:tcPr>
            <w:tcW w:w="9033" w:type="dxa"/>
            <w:gridSpan w:val="2"/>
            <w:shd w:val="clear" w:color="auto" w:fill="000000" w:themeFill="text1"/>
          </w:tcPr>
          <w:p w14:paraId="58694029" w14:textId="77777777" w:rsidR="000A2037" w:rsidRPr="007B3A77" w:rsidRDefault="000A2037" w:rsidP="004B091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 xml:space="preserve">Practica </w:t>
            </w:r>
            <w:r>
              <w:rPr>
                <w:rFonts w:ascii="Times New Roman" w:hAnsi="Times New Roman" w:cs="Times New Roman"/>
                <w:b/>
                <w:color w:val="FFFFFF" w:themeColor="background1"/>
                <w:sz w:val="24"/>
                <w:szCs w:val="24"/>
              </w:rPr>
              <w:t>(recurso aprovechado</w:t>
            </w:r>
            <w:r w:rsidRPr="007B3A77">
              <w:rPr>
                <w:rFonts w:ascii="Times New Roman" w:hAnsi="Times New Roman" w:cs="Times New Roman"/>
                <w:b/>
                <w:color w:val="FFFFFF" w:themeColor="background1"/>
                <w:sz w:val="24"/>
                <w:szCs w:val="24"/>
              </w:rPr>
              <w:t>)</w:t>
            </w:r>
          </w:p>
        </w:tc>
      </w:tr>
      <w:tr w:rsidR="000A2037" w:rsidRPr="007B3A77" w14:paraId="4DEC31A9" w14:textId="77777777" w:rsidTr="004B0916">
        <w:tc>
          <w:tcPr>
            <w:tcW w:w="2518" w:type="dxa"/>
          </w:tcPr>
          <w:p w14:paraId="2338F1DD" w14:textId="77777777" w:rsidR="000A2037" w:rsidRPr="007B3A77" w:rsidRDefault="000A2037" w:rsidP="004B091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5AA3832D" w14:textId="77777777" w:rsidR="000A2037" w:rsidRPr="007B3A77" w:rsidRDefault="000A2037" w:rsidP="004B0916">
            <w:pPr>
              <w:rPr>
                <w:rFonts w:ascii="Times New Roman" w:hAnsi="Times New Roman" w:cs="Times New Roman"/>
                <w:b/>
                <w:color w:val="000000"/>
                <w:sz w:val="24"/>
                <w:szCs w:val="24"/>
              </w:rPr>
            </w:pPr>
            <w:r>
              <w:rPr>
                <w:rFonts w:ascii="Times New Roman" w:hAnsi="Times New Roman" w:cs="Times New Roman"/>
                <w:color w:val="000000"/>
                <w:sz w:val="24"/>
                <w:szCs w:val="24"/>
              </w:rPr>
              <w:t>MA</w:t>
            </w:r>
            <w:r w:rsidRPr="007B3A77">
              <w:rPr>
                <w:rFonts w:ascii="Times New Roman" w:hAnsi="Times New Roman" w:cs="Times New Roman"/>
                <w:color w:val="000000"/>
                <w:sz w:val="24"/>
                <w:szCs w:val="24"/>
              </w:rPr>
              <w:t>_</w:t>
            </w:r>
            <w:r>
              <w:rPr>
                <w:rFonts w:ascii="Times New Roman" w:hAnsi="Times New Roman" w:cs="Times New Roman"/>
                <w:color w:val="000000"/>
                <w:sz w:val="24"/>
                <w:szCs w:val="24"/>
              </w:rPr>
              <w:t>06_14</w:t>
            </w:r>
            <w:r w:rsidRPr="007B3A77">
              <w:rPr>
                <w:rFonts w:ascii="Times New Roman" w:hAnsi="Times New Roman" w:cs="Times New Roman"/>
                <w:color w:val="000000"/>
                <w:sz w:val="24"/>
                <w:szCs w:val="24"/>
              </w:rPr>
              <w:t>_REC</w:t>
            </w:r>
            <w:r>
              <w:rPr>
                <w:rFonts w:ascii="Times New Roman" w:hAnsi="Times New Roman" w:cs="Times New Roman"/>
                <w:color w:val="000000"/>
                <w:sz w:val="24"/>
                <w:szCs w:val="24"/>
              </w:rPr>
              <w:t>170</w:t>
            </w:r>
          </w:p>
        </w:tc>
      </w:tr>
      <w:tr w:rsidR="000A2037" w:rsidRPr="007B3A77" w14:paraId="720DFE60" w14:textId="77777777" w:rsidTr="004B0916">
        <w:tc>
          <w:tcPr>
            <w:tcW w:w="2518" w:type="dxa"/>
          </w:tcPr>
          <w:p w14:paraId="7939F1D7" w14:textId="77777777" w:rsidR="000A2037" w:rsidRPr="007B3A77" w:rsidRDefault="000A2037" w:rsidP="004B091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Título</w:t>
            </w:r>
          </w:p>
        </w:tc>
        <w:tc>
          <w:tcPr>
            <w:tcW w:w="6515" w:type="dxa"/>
          </w:tcPr>
          <w:p w14:paraId="3EFFAFF4" w14:textId="77777777" w:rsidR="000A2037" w:rsidRPr="007B3A77" w:rsidRDefault="000A2037" w:rsidP="004B0916">
            <w:pPr>
              <w:rPr>
                <w:rFonts w:ascii="Times New Roman" w:hAnsi="Times New Roman" w:cs="Times New Roman"/>
                <w:color w:val="000000"/>
                <w:sz w:val="24"/>
                <w:szCs w:val="24"/>
              </w:rPr>
            </w:pPr>
            <w:r w:rsidRPr="000A2037">
              <w:rPr>
                <w:rFonts w:ascii="Times New Roman" w:hAnsi="Times New Roman" w:cs="Times New Roman"/>
                <w:color w:val="000000"/>
                <w:sz w:val="24"/>
                <w:szCs w:val="24"/>
              </w:rPr>
              <w:t>Determina las medidas de tendencia central</w:t>
            </w:r>
          </w:p>
        </w:tc>
      </w:tr>
      <w:tr w:rsidR="000A2037" w:rsidRPr="007B3A77" w14:paraId="5675C92D" w14:textId="77777777" w:rsidTr="004B0916">
        <w:tc>
          <w:tcPr>
            <w:tcW w:w="2518" w:type="dxa"/>
          </w:tcPr>
          <w:p w14:paraId="1DE4A7CE" w14:textId="77777777" w:rsidR="000A2037" w:rsidRPr="007B3A77" w:rsidRDefault="000A2037" w:rsidP="004B091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68065849" w14:textId="77777777" w:rsidR="000A2037" w:rsidRPr="007B3A77" w:rsidRDefault="000A2037" w:rsidP="004B0916">
            <w:pPr>
              <w:rPr>
                <w:rFonts w:ascii="Times New Roman" w:hAnsi="Times New Roman" w:cs="Times New Roman"/>
                <w:color w:val="000000"/>
                <w:sz w:val="24"/>
                <w:szCs w:val="24"/>
              </w:rPr>
            </w:pPr>
            <w:r w:rsidRPr="000A2037">
              <w:rPr>
                <w:rFonts w:ascii="Times New Roman" w:hAnsi="Times New Roman" w:cs="Times New Roman"/>
                <w:color w:val="000000"/>
                <w:sz w:val="24"/>
                <w:szCs w:val="24"/>
              </w:rPr>
              <w:t>Actividad sobre las medidas de tendencia central de un conjunto de datos</w:t>
            </w:r>
          </w:p>
        </w:tc>
      </w:tr>
    </w:tbl>
    <w:p w14:paraId="7FB3A952" w14:textId="77777777" w:rsidR="000A2037" w:rsidRDefault="000A2037" w:rsidP="00150C94">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0A2037" w:rsidRPr="007B3A77" w14:paraId="344669DA" w14:textId="77777777" w:rsidTr="004B0916">
        <w:tc>
          <w:tcPr>
            <w:tcW w:w="9033" w:type="dxa"/>
            <w:gridSpan w:val="2"/>
            <w:shd w:val="clear" w:color="auto" w:fill="000000" w:themeFill="text1"/>
          </w:tcPr>
          <w:p w14:paraId="2A73B729" w14:textId="77777777" w:rsidR="000A2037" w:rsidRPr="007B3A77" w:rsidRDefault="000A2037" w:rsidP="000A2037">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Profundiza</w:t>
            </w:r>
            <w:r>
              <w:rPr>
                <w:rFonts w:ascii="Times New Roman" w:hAnsi="Times New Roman" w:cs="Times New Roman"/>
                <w:b/>
                <w:color w:val="FFFFFF" w:themeColor="background1"/>
                <w:sz w:val="24"/>
                <w:szCs w:val="24"/>
              </w:rPr>
              <w:t xml:space="preserve"> (recurso nuevo</w:t>
            </w:r>
            <w:r w:rsidRPr="007B3A77">
              <w:rPr>
                <w:rFonts w:ascii="Times New Roman" w:hAnsi="Times New Roman" w:cs="Times New Roman"/>
                <w:b/>
                <w:color w:val="FFFFFF" w:themeColor="background1"/>
                <w:sz w:val="24"/>
                <w:szCs w:val="24"/>
              </w:rPr>
              <w:t>)</w:t>
            </w:r>
          </w:p>
        </w:tc>
      </w:tr>
      <w:tr w:rsidR="000A2037" w:rsidRPr="007B3A77" w14:paraId="556A1149" w14:textId="77777777" w:rsidTr="004B0916">
        <w:tc>
          <w:tcPr>
            <w:tcW w:w="2518" w:type="dxa"/>
          </w:tcPr>
          <w:p w14:paraId="0C578E64" w14:textId="77777777" w:rsidR="000A2037" w:rsidRPr="007B3A77" w:rsidRDefault="000A2037" w:rsidP="004B091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15FE3CAA" w14:textId="77777777" w:rsidR="000A2037" w:rsidRPr="007B3A77" w:rsidRDefault="000A2037" w:rsidP="004B0916">
            <w:pPr>
              <w:rPr>
                <w:rFonts w:ascii="Times New Roman" w:hAnsi="Times New Roman" w:cs="Times New Roman"/>
                <w:b/>
                <w:color w:val="000000"/>
                <w:sz w:val="24"/>
                <w:szCs w:val="24"/>
              </w:rPr>
            </w:pPr>
            <w:r>
              <w:rPr>
                <w:rFonts w:ascii="Times New Roman" w:hAnsi="Times New Roman" w:cs="Times New Roman"/>
                <w:color w:val="000000"/>
                <w:sz w:val="24"/>
                <w:szCs w:val="24"/>
              </w:rPr>
              <w:t>MA</w:t>
            </w:r>
            <w:r w:rsidRPr="007B3A77">
              <w:rPr>
                <w:rFonts w:ascii="Times New Roman" w:hAnsi="Times New Roman" w:cs="Times New Roman"/>
                <w:color w:val="000000"/>
                <w:sz w:val="24"/>
                <w:szCs w:val="24"/>
              </w:rPr>
              <w:t>_</w:t>
            </w:r>
            <w:r>
              <w:rPr>
                <w:rFonts w:ascii="Times New Roman" w:hAnsi="Times New Roman" w:cs="Times New Roman"/>
                <w:color w:val="000000"/>
                <w:sz w:val="24"/>
                <w:szCs w:val="24"/>
              </w:rPr>
              <w:t>06_14_REC180</w:t>
            </w:r>
          </w:p>
        </w:tc>
      </w:tr>
      <w:tr w:rsidR="000A2037" w:rsidRPr="007B3A77" w14:paraId="2B1A8ADD" w14:textId="77777777" w:rsidTr="004B0916">
        <w:tc>
          <w:tcPr>
            <w:tcW w:w="2518" w:type="dxa"/>
          </w:tcPr>
          <w:p w14:paraId="6125FAF4" w14:textId="77777777" w:rsidR="000A2037" w:rsidRPr="007B3A77" w:rsidRDefault="000A2037" w:rsidP="004B091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Título</w:t>
            </w:r>
          </w:p>
        </w:tc>
        <w:tc>
          <w:tcPr>
            <w:tcW w:w="6515" w:type="dxa"/>
          </w:tcPr>
          <w:p w14:paraId="09194FE4" w14:textId="77777777" w:rsidR="000A2037" w:rsidRPr="007B3A77" w:rsidRDefault="000A2037" w:rsidP="004B0916">
            <w:pPr>
              <w:rPr>
                <w:rFonts w:ascii="Times New Roman" w:hAnsi="Times New Roman" w:cs="Times New Roman"/>
                <w:color w:val="000000"/>
                <w:sz w:val="24"/>
                <w:szCs w:val="24"/>
              </w:rPr>
            </w:pPr>
            <w:r w:rsidRPr="000A2037">
              <w:rPr>
                <w:rFonts w:ascii="Times New Roman" w:hAnsi="Times New Roman" w:cs="Times New Roman"/>
                <w:color w:val="000000"/>
                <w:sz w:val="24"/>
                <w:szCs w:val="24"/>
              </w:rPr>
              <w:t>Aplica la estadística en la vida real</w:t>
            </w:r>
          </w:p>
        </w:tc>
      </w:tr>
      <w:tr w:rsidR="000A2037" w:rsidRPr="007B3A77" w14:paraId="3EDE10B0" w14:textId="77777777" w:rsidTr="004B0916">
        <w:tc>
          <w:tcPr>
            <w:tcW w:w="2518" w:type="dxa"/>
          </w:tcPr>
          <w:p w14:paraId="344DFA21" w14:textId="77777777" w:rsidR="000A2037" w:rsidRPr="007B3A77" w:rsidRDefault="000A2037" w:rsidP="004B091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2E81A685" w14:textId="77777777" w:rsidR="000A2037" w:rsidRPr="007B3A77" w:rsidRDefault="000A2037" w:rsidP="004B0916">
            <w:pPr>
              <w:rPr>
                <w:rFonts w:ascii="Times New Roman" w:hAnsi="Times New Roman" w:cs="Times New Roman"/>
                <w:color w:val="000000"/>
                <w:sz w:val="24"/>
                <w:szCs w:val="24"/>
              </w:rPr>
            </w:pPr>
            <w:r w:rsidRPr="000A2037">
              <w:rPr>
                <w:rFonts w:ascii="Times New Roman" w:hAnsi="Times New Roman" w:cs="Times New Roman"/>
                <w:color w:val="000000"/>
                <w:sz w:val="24"/>
                <w:szCs w:val="24"/>
              </w:rPr>
              <w:t>Interactivo para mostrar el uso de la estadística en contextos cotidianos</w:t>
            </w:r>
          </w:p>
        </w:tc>
      </w:tr>
    </w:tbl>
    <w:p w14:paraId="6832F7A4" w14:textId="77777777" w:rsidR="00267DC3" w:rsidRDefault="00267DC3" w:rsidP="00150C94">
      <w:pPr>
        <w:spacing w:after="0"/>
        <w:jc w:val="both"/>
        <w:rPr>
          <w:rFonts w:ascii="Times New Roman" w:hAnsi="Times New Roman" w:cs="Times New Roman"/>
          <w:color w:val="000000"/>
        </w:rPr>
      </w:pPr>
    </w:p>
    <w:p w14:paraId="06534844" w14:textId="77777777" w:rsidR="00267DC3" w:rsidRDefault="00267DC3" w:rsidP="00150C94">
      <w:pPr>
        <w:spacing w:after="0"/>
        <w:jc w:val="both"/>
        <w:rPr>
          <w:rFonts w:ascii="Times New Roman" w:hAnsi="Times New Roman" w:cs="Times New Roman"/>
          <w:color w:val="000000"/>
        </w:rPr>
      </w:pPr>
    </w:p>
    <w:p w14:paraId="44080B94" w14:textId="77777777" w:rsidR="00150C94" w:rsidRPr="007B3A77" w:rsidRDefault="00150C94" w:rsidP="00150C94">
      <w:pPr>
        <w:spacing w:after="0"/>
        <w:rPr>
          <w:rFonts w:ascii="Times New Roman" w:hAnsi="Times New Roman" w:cs="Times New Roman"/>
          <w:highlight w:val="yellow"/>
        </w:rPr>
      </w:pPr>
      <w:r w:rsidRPr="007B3A77">
        <w:rPr>
          <w:rFonts w:ascii="Times New Roman" w:hAnsi="Times New Roman" w:cs="Times New Roman"/>
          <w:highlight w:val="yellow"/>
        </w:rPr>
        <w:t>[SECCIÓN 2]</w:t>
      </w:r>
      <w:r w:rsidRPr="007B3A77">
        <w:rPr>
          <w:rFonts w:ascii="Times New Roman" w:hAnsi="Times New Roman" w:cs="Times New Roman"/>
        </w:rPr>
        <w:t xml:space="preserve"> </w:t>
      </w:r>
      <w:r w:rsidRPr="007B3A77">
        <w:rPr>
          <w:rFonts w:ascii="Times New Roman" w:hAnsi="Times New Roman" w:cs="Times New Roman"/>
          <w:b/>
        </w:rPr>
        <w:t>5.4 Consolidación</w:t>
      </w:r>
    </w:p>
    <w:p w14:paraId="03B1136C" w14:textId="77777777" w:rsidR="00150C94" w:rsidRPr="007B3A77" w:rsidRDefault="00150C94" w:rsidP="00150C94">
      <w:pPr>
        <w:spacing w:after="0"/>
        <w:jc w:val="both"/>
        <w:rPr>
          <w:rFonts w:ascii="Times New Roman" w:hAnsi="Times New Roman" w:cs="Times New Roman"/>
          <w:color w:val="000000"/>
        </w:rPr>
      </w:pPr>
    </w:p>
    <w:p w14:paraId="3B42C3DE" w14:textId="01C03EB4" w:rsidR="00150C94" w:rsidRPr="007B3A77" w:rsidRDefault="00150C94" w:rsidP="00150C94">
      <w:pPr>
        <w:spacing w:after="0"/>
        <w:rPr>
          <w:rFonts w:ascii="Times New Roman" w:hAnsi="Times New Roman" w:cs="Times New Roman"/>
          <w:highlight w:val="yellow"/>
        </w:rPr>
      </w:pPr>
      <w:r w:rsidRPr="007B3A77">
        <w:rPr>
          <w:rFonts w:ascii="Times New Roman" w:hAnsi="Times New Roman" w:cs="Times New Roman"/>
          <w:shd w:val="clear" w:color="auto" w:fill="FFFFFF"/>
        </w:rPr>
        <w:t xml:space="preserve">Actividades para </w:t>
      </w:r>
      <w:r w:rsidR="009666A1">
        <w:rPr>
          <w:rFonts w:ascii="Times New Roman" w:hAnsi="Times New Roman" w:cs="Times New Roman"/>
          <w:shd w:val="clear" w:color="auto" w:fill="FFFFFF"/>
        </w:rPr>
        <w:t>afianz</w:t>
      </w:r>
      <w:r w:rsidR="009666A1" w:rsidRPr="007B3A77">
        <w:rPr>
          <w:rFonts w:ascii="Times New Roman" w:hAnsi="Times New Roman" w:cs="Times New Roman"/>
          <w:shd w:val="clear" w:color="auto" w:fill="FFFFFF"/>
        </w:rPr>
        <w:t>ar</w:t>
      </w:r>
      <w:ins w:id="58" w:author="mercyranjel" w:date="2016-02-09T15:54:00Z">
        <w:r w:rsidR="009666A1" w:rsidRPr="007B3A77">
          <w:rPr>
            <w:rFonts w:ascii="Times New Roman" w:hAnsi="Times New Roman" w:cs="Times New Roman"/>
            <w:shd w:val="clear" w:color="auto" w:fill="FFFFFF"/>
          </w:rPr>
          <w:t xml:space="preserve"> </w:t>
        </w:r>
      </w:ins>
      <w:r w:rsidRPr="007B3A77">
        <w:rPr>
          <w:rFonts w:ascii="Times New Roman" w:hAnsi="Times New Roman" w:cs="Times New Roman"/>
          <w:shd w:val="clear" w:color="auto" w:fill="FFFFFF"/>
        </w:rPr>
        <w:t>lo que has aprendido en esta sección</w:t>
      </w:r>
      <w:r w:rsidR="00487540">
        <w:rPr>
          <w:rFonts w:ascii="Times New Roman" w:hAnsi="Times New Roman" w:cs="Times New Roman"/>
          <w:shd w:val="clear" w:color="auto" w:fill="FFFFFF"/>
        </w:rPr>
        <w:t>.</w:t>
      </w:r>
    </w:p>
    <w:p w14:paraId="0B60E6E1" w14:textId="77777777" w:rsidR="00150C94" w:rsidRDefault="00150C94" w:rsidP="00221D05"/>
    <w:tbl>
      <w:tblPr>
        <w:tblStyle w:val="Tablaconcuadrcula"/>
        <w:tblW w:w="0" w:type="auto"/>
        <w:tblLook w:val="04A0" w:firstRow="1" w:lastRow="0" w:firstColumn="1" w:lastColumn="0" w:noHBand="0" w:noVBand="1"/>
      </w:tblPr>
      <w:tblGrid>
        <w:gridCol w:w="2518"/>
        <w:gridCol w:w="6515"/>
      </w:tblGrid>
      <w:tr w:rsidR="00487540" w:rsidRPr="007B3A77" w14:paraId="73D2EC56" w14:textId="77777777" w:rsidTr="004B0916">
        <w:tc>
          <w:tcPr>
            <w:tcW w:w="9033" w:type="dxa"/>
            <w:gridSpan w:val="2"/>
            <w:shd w:val="clear" w:color="auto" w:fill="000000" w:themeFill="text1"/>
          </w:tcPr>
          <w:p w14:paraId="1F86074E" w14:textId="77777777" w:rsidR="00487540" w:rsidRPr="007B3A77" w:rsidRDefault="00487540" w:rsidP="004B091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 xml:space="preserve">Practica </w:t>
            </w:r>
            <w:r>
              <w:rPr>
                <w:rFonts w:ascii="Times New Roman" w:hAnsi="Times New Roman" w:cs="Times New Roman"/>
                <w:b/>
                <w:color w:val="FFFFFF" w:themeColor="background1"/>
                <w:sz w:val="24"/>
                <w:szCs w:val="24"/>
              </w:rPr>
              <w:t>(recurso aprovechado</w:t>
            </w:r>
            <w:r w:rsidRPr="007B3A77">
              <w:rPr>
                <w:rFonts w:ascii="Times New Roman" w:hAnsi="Times New Roman" w:cs="Times New Roman"/>
                <w:b/>
                <w:color w:val="FFFFFF" w:themeColor="background1"/>
                <w:sz w:val="24"/>
                <w:szCs w:val="24"/>
              </w:rPr>
              <w:t>)</w:t>
            </w:r>
          </w:p>
        </w:tc>
      </w:tr>
      <w:tr w:rsidR="00487540" w:rsidRPr="007B3A77" w14:paraId="0C7AEEEC" w14:textId="77777777" w:rsidTr="004B0916">
        <w:tc>
          <w:tcPr>
            <w:tcW w:w="2518" w:type="dxa"/>
          </w:tcPr>
          <w:p w14:paraId="7DC19780" w14:textId="77777777" w:rsidR="00487540" w:rsidRPr="007B3A77" w:rsidRDefault="00487540" w:rsidP="004B091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06DDF7E0" w14:textId="77777777" w:rsidR="00487540" w:rsidRPr="007B3A77" w:rsidRDefault="00487540" w:rsidP="004B0916">
            <w:pPr>
              <w:rPr>
                <w:rFonts w:ascii="Times New Roman" w:hAnsi="Times New Roman" w:cs="Times New Roman"/>
                <w:b/>
                <w:color w:val="000000"/>
                <w:sz w:val="24"/>
                <w:szCs w:val="24"/>
              </w:rPr>
            </w:pPr>
            <w:r>
              <w:rPr>
                <w:rFonts w:ascii="Times New Roman" w:hAnsi="Times New Roman" w:cs="Times New Roman"/>
                <w:color w:val="000000"/>
                <w:sz w:val="24"/>
                <w:szCs w:val="24"/>
              </w:rPr>
              <w:t>MA</w:t>
            </w:r>
            <w:r w:rsidRPr="007B3A77">
              <w:rPr>
                <w:rFonts w:ascii="Times New Roman" w:hAnsi="Times New Roman" w:cs="Times New Roman"/>
                <w:color w:val="000000"/>
                <w:sz w:val="24"/>
                <w:szCs w:val="24"/>
              </w:rPr>
              <w:t>_</w:t>
            </w:r>
            <w:r>
              <w:rPr>
                <w:rFonts w:ascii="Times New Roman" w:hAnsi="Times New Roman" w:cs="Times New Roman"/>
                <w:color w:val="000000"/>
                <w:sz w:val="24"/>
                <w:szCs w:val="24"/>
              </w:rPr>
              <w:t>06_14</w:t>
            </w:r>
            <w:r w:rsidRPr="007B3A77">
              <w:rPr>
                <w:rFonts w:ascii="Times New Roman" w:hAnsi="Times New Roman" w:cs="Times New Roman"/>
                <w:color w:val="000000"/>
                <w:sz w:val="24"/>
                <w:szCs w:val="24"/>
              </w:rPr>
              <w:t>_REC</w:t>
            </w:r>
            <w:r>
              <w:rPr>
                <w:rFonts w:ascii="Times New Roman" w:hAnsi="Times New Roman" w:cs="Times New Roman"/>
                <w:color w:val="000000"/>
                <w:sz w:val="24"/>
                <w:szCs w:val="24"/>
              </w:rPr>
              <w:t>190</w:t>
            </w:r>
          </w:p>
        </w:tc>
      </w:tr>
      <w:tr w:rsidR="00487540" w:rsidRPr="007B3A77" w14:paraId="5BC5BD08" w14:textId="77777777" w:rsidTr="004B0916">
        <w:tc>
          <w:tcPr>
            <w:tcW w:w="2518" w:type="dxa"/>
          </w:tcPr>
          <w:p w14:paraId="632C7D18" w14:textId="77777777" w:rsidR="00487540" w:rsidRPr="007B3A77" w:rsidRDefault="00487540" w:rsidP="004B091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Título</w:t>
            </w:r>
          </w:p>
        </w:tc>
        <w:tc>
          <w:tcPr>
            <w:tcW w:w="6515" w:type="dxa"/>
          </w:tcPr>
          <w:p w14:paraId="3CC7E5C0" w14:textId="77777777" w:rsidR="00487540" w:rsidRPr="007B3A77" w:rsidRDefault="00487540" w:rsidP="004B0916">
            <w:pPr>
              <w:rPr>
                <w:rFonts w:ascii="Times New Roman" w:hAnsi="Times New Roman" w:cs="Times New Roman"/>
                <w:color w:val="000000"/>
                <w:sz w:val="24"/>
                <w:szCs w:val="24"/>
              </w:rPr>
            </w:pPr>
            <w:r w:rsidRPr="00487540">
              <w:rPr>
                <w:rFonts w:ascii="Times New Roman" w:hAnsi="Times New Roman" w:cs="Times New Roman"/>
                <w:color w:val="000000"/>
                <w:sz w:val="24"/>
                <w:szCs w:val="24"/>
              </w:rPr>
              <w:t>Refuerza tu aprendizaje</w:t>
            </w:r>
            <w:r w:rsidR="0039600F">
              <w:rPr>
                <w:rFonts w:ascii="Times New Roman" w:hAnsi="Times New Roman" w:cs="Times New Roman"/>
                <w:color w:val="000000"/>
                <w:sz w:val="24"/>
                <w:szCs w:val="24"/>
              </w:rPr>
              <w:t>:</w:t>
            </w:r>
            <w:r w:rsidRPr="00487540">
              <w:rPr>
                <w:rFonts w:ascii="Times New Roman" w:hAnsi="Times New Roman" w:cs="Times New Roman"/>
                <w:color w:val="000000"/>
                <w:sz w:val="24"/>
                <w:szCs w:val="24"/>
              </w:rPr>
              <w:t xml:space="preserve"> Las medidas de tendencia central</w:t>
            </w:r>
          </w:p>
        </w:tc>
      </w:tr>
      <w:tr w:rsidR="00487540" w:rsidRPr="007B3A77" w14:paraId="4FA781A0" w14:textId="77777777" w:rsidTr="004B0916">
        <w:tc>
          <w:tcPr>
            <w:tcW w:w="2518" w:type="dxa"/>
          </w:tcPr>
          <w:p w14:paraId="4BF1C448" w14:textId="77777777" w:rsidR="00487540" w:rsidRPr="007B3A77" w:rsidRDefault="00487540" w:rsidP="004B091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1503D8F9" w14:textId="77777777" w:rsidR="00487540" w:rsidRPr="007B3A77" w:rsidRDefault="00487540" w:rsidP="00487540">
            <w:pPr>
              <w:rPr>
                <w:rFonts w:ascii="Times New Roman" w:hAnsi="Times New Roman" w:cs="Times New Roman"/>
                <w:color w:val="000000"/>
                <w:sz w:val="24"/>
                <w:szCs w:val="24"/>
              </w:rPr>
            </w:pPr>
            <w:r w:rsidRPr="00487540">
              <w:rPr>
                <w:rFonts w:ascii="Times New Roman" w:hAnsi="Times New Roman" w:cs="Times New Roman"/>
                <w:color w:val="000000"/>
                <w:sz w:val="24"/>
                <w:szCs w:val="24"/>
              </w:rPr>
              <w:t xml:space="preserve">Actividad </w:t>
            </w:r>
            <w:r>
              <w:rPr>
                <w:rFonts w:ascii="Times New Roman" w:hAnsi="Times New Roman" w:cs="Times New Roman"/>
                <w:color w:val="000000"/>
                <w:sz w:val="24"/>
                <w:szCs w:val="24"/>
              </w:rPr>
              <w:t>sobre Las</w:t>
            </w:r>
            <w:r w:rsidRPr="00487540">
              <w:rPr>
                <w:rFonts w:ascii="Times New Roman" w:hAnsi="Times New Roman" w:cs="Times New Roman"/>
                <w:color w:val="000000"/>
                <w:sz w:val="24"/>
                <w:szCs w:val="24"/>
              </w:rPr>
              <w:t xml:space="preserve"> medidas de tendencia central </w:t>
            </w:r>
          </w:p>
        </w:tc>
      </w:tr>
    </w:tbl>
    <w:p w14:paraId="6824C7AA" w14:textId="77777777" w:rsidR="00487540" w:rsidRDefault="00487540" w:rsidP="00221D05"/>
    <w:p w14:paraId="660CBE37" w14:textId="77777777" w:rsidR="00BE0DAD" w:rsidRPr="007B3A77" w:rsidRDefault="00BE0DAD" w:rsidP="00BE0DAD">
      <w:pPr>
        <w:spacing w:after="0"/>
        <w:rPr>
          <w:rFonts w:ascii="Times New Roman" w:hAnsi="Times New Roman" w:cs="Times New Roman"/>
          <w:b/>
        </w:rPr>
      </w:pPr>
      <w:r w:rsidRPr="007B3A77">
        <w:rPr>
          <w:rFonts w:ascii="Times New Roman" w:hAnsi="Times New Roman" w:cs="Times New Roman"/>
          <w:highlight w:val="yellow"/>
        </w:rPr>
        <w:t>[SECCIÓN 1]</w:t>
      </w:r>
      <w:r w:rsidRPr="007B3A77">
        <w:rPr>
          <w:rFonts w:ascii="Times New Roman" w:hAnsi="Times New Roman" w:cs="Times New Roman"/>
        </w:rPr>
        <w:t xml:space="preserve"> </w:t>
      </w:r>
      <w:r>
        <w:rPr>
          <w:rFonts w:ascii="Times New Roman" w:hAnsi="Times New Roman" w:cs="Times New Roman"/>
          <w:b/>
        </w:rPr>
        <w:t>6 La p</w:t>
      </w:r>
      <w:r w:rsidRPr="007B3A77">
        <w:rPr>
          <w:rFonts w:ascii="Times New Roman" w:hAnsi="Times New Roman" w:cs="Times New Roman"/>
          <w:b/>
        </w:rPr>
        <w:t>robabilidad</w:t>
      </w:r>
    </w:p>
    <w:p w14:paraId="11EA2EAE" w14:textId="77777777" w:rsidR="00BE0DAD" w:rsidRDefault="00BE0DAD" w:rsidP="00BE0DAD">
      <w:pPr>
        <w:spacing w:after="0"/>
        <w:rPr>
          <w:rFonts w:ascii="Times New Roman" w:hAnsi="Times New Roman" w:cs="Times New Roman"/>
          <w:color w:val="333333"/>
          <w:shd w:val="clear" w:color="auto" w:fill="FFFFFF"/>
        </w:rPr>
      </w:pPr>
    </w:p>
    <w:p w14:paraId="600D95DC" w14:textId="37B6A391" w:rsidR="00BE0DAD" w:rsidRDefault="00BE0DAD" w:rsidP="00BE0DAD">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Muchas de las condiciones de los juegos llevan implícit</w:t>
      </w:r>
      <w:r w:rsidR="009666A1">
        <w:rPr>
          <w:rFonts w:ascii="Times New Roman" w:hAnsi="Times New Roman" w:cs="Times New Roman"/>
          <w:color w:val="333333"/>
          <w:shd w:val="clear" w:color="auto" w:fill="FFFFFF"/>
        </w:rPr>
        <w:t>as</w:t>
      </w:r>
      <w:r>
        <w:rPr>
          <w:rFonts w:ascii="Times New Roman" w:hAnsi="Times New Roman" w:cs="Times New Roman"/>
          <w:color w:val="333333"/>
          <w:shd w:val="clear" w:color="auto" w:fill="FFFFFF"/>
        </w:rPr>
        <w:t xml:space="preserve"> la estadística y la probabilidad</w:t>
      </w:r>
      <w:r w:rsidR="009666A1">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t xml:space="preserve"> </w:t>
      </w:r>
      <w:r w:rsidR="009666A1">
        <w:rPr>
          <w:rFonts w:ascii="Times New Roman" w:hAnsi="Times New Roman" w:cs="Times New Roman"/>
          <w:color w:val="333333"/>
          <w:shd w:val="clear" w:color="auto" w:fill="FFFFFF"/>
        </w:rPr>
        <w:t>p</w:t>
      </w:r>
      <w:r>
        <w:rPr>
          <w:rFonts w:ascii="Times New Roman" w:hAnsi="Times New Roman" w:cs="Times New Roman"/>
          <w:color w:val="333333"/>
          <w:shd w:val="clear" w:color="auto" w:fill="FFFFFF"/>
        </w:rPr>
        <w:t>or ejemplo, el conocido juego del parqués</w:t>
      </w:r>
      <w:r w:rsidR="009666A1">
        <w:rPr>
          <w:rFonts w:ascii="Times New Roman" w:hAnsi="Times New Roman" w:cs="Times New Roman"/>
          <w:color w:val="333333"/>
          <w:shd w:val="clear" w:color="auto" w:fill="FFFFFF"/>
        </w:rPr>
        <w:t xml:space="preserve">, </w:t>
      </w:r>
      <w:r>
        <w:rPr>
          <w:rFonts w:ascii="Times New Roman" w:hAnsi="Times New Roman" w:cs="Times New Roman"/>
          <w:color w:val="333333"/>
          <w:shd w:val="clear" w:color="auto" w:fill="FFFFFF"/>
        </w:rPr>
        <w:t>en el cual se recorre un tablero a partir de las puntuaciones dadas por un par de dados.</w:t>
      </w:r>
      <w:r w:rsidR="009666A1">
        <w:rPr>
          <w:rFonts w:ascii="Times New Roman" w:hAnsi="Times New Roman" w:cs="Times New Roman"/>
          <w:color w:val="333333"/>
          <w:shd w:val="clear" w:color="auto" w:fill="FFFFFF"/>
        </w:rPr>
        <w:t xml:space="preserve"> C</w:t>
      </w:r>
      <w:r>
        <w:rPr>
          <w:rFonts w:ascii="Times New Roman" w:hAnsi="Times New Roman" w:cs="Times New Roman"/>
          <w:color w:val="333333"/>
          <w:shd w:val="clear" w:color="auto" w:fill="FFFFFF"/>
        </w:rPr>
        <w:t>omo en todos</w:t>
      </w:r>
      <w:ins w:id="59" w:author="mercyranjel" w:date="2016-02-09T15:56:00Z">
        <w:r w:rsidR="009666A1">
          <w:rPr>
            <w:rFonts w:ascii="Times New Roman" w:hAnsi="Times New Roman" w:cs="Times New Roman"/>
            <w:color w:val="333333"/>
            <w:shd w:val="clear" w:color="auto" w:fill="FFFFFF"/>
          </w:rPr>
          <w:t xml:space="preserve"> </w:t>
        </w:r>
      </w:ins>
      <w:r w:rsidR="009666A1">
        <w:rPr>
          <w:rFonts w:ascii="Times New Roman" w:hAnsi="Times New Roman" w:cs="Times New Roman"/>
          <w:color w:val="333333"/>
          <w:shd w:val="clear" w:color="auto" w:fill="FFFFFF"/>
        </w:rPr>
        <w:t>los juegos</w:t>
      </w:r>
      <w:r>
        <w:rPr>
          <w:rFonts w:ascii="Times New Roman" w:hAnsi="Times New Roman" w:cs="Times New Roman"/>
          <w:color w:val="333333"/>
          <w:shd w:val="clear" w:color="auto" w:fill="FFFFFF"/>
        </w:rPr>
        <w:t xml:space="preserve">, no se sabe quién va a ganar, ni cuáles serán los puntajes que se </w:t>
      </w:r>
      <w:r w:rsidR="009666A1">
        <w:rPr>
          <w:rFonts w:ascii="Times New Roman" w:hAnsi="Times New Roman" w:cs="Times New Roman"/>
          <w:color w:val="333333"/>
          <w:shd w:val="clear" w:color="auto" w:fill="FFFFFF"/>
        </w:rPr>
        <w:t>obtienen</w:t>
      </w:r>
      <w:r>
        <w:rPr>
          <w:rFonts w:ascii="Times New Roman" w:hAnsi="Times New Roman" w:cs="Times New Roman"/>
          <w:color w:val="333333"/>
          <w:shd w:val="clear" w:color="auto" w:fill="FFFFFF"/>
        </w:rPr>
        <w:t xml:space="preserve"> en cada lanzamiento; esta información solo se conoce hasta </w:t>
      </w:r>
      <w:r w:rsidR="009666A1">
        <w:rPr>
          <w:rFonts w:ascii="Times New Roman" w:hAnsi="Times New Roman" w:cs="Times New Roman"/>
          <w:color w:val="333333"/>
          <w:shd w:val="clear" w:color="auto" w:fill="FFFFFF"/>
        </w:rPr>
        <w:t xml:space="preserve">cuando </w:t>
      </w:r>
      <w:r>
        <w:rPr>
          <w:rFonts w:ascii="Times New Roman" w:hAnsi="Times New Roman" w:cs="Times New Roman"/>
          <w:color w:val="333333"/>
          <w:shd w:val="clear" w:color="auto" w:fill="FFFFFF"/>
        </w:rPr>
        <w:t xml:space="preserve">el juego termina y hay un ganador. </w:t>
      </w:r>
    </w:p>
    <w:p w14:paraId="043B1229" w14:textId="77777777" w:rsidR="00BE0DAD" w:rsidRDefault="00BE0DAD" w:rsidP="00BE0DAD">
      <w:pPr>
        <w:spacing w:after="0"/>
        <w:rPr>
          <w:rFonts w:ascii="Times New Roman" w:hAnsi="Times New Roman" w:cs="Times New Roman"/>
          <w:color w:val="333333"/>
          <w:shd w:val="clear" w:color="auto" w:fill="FFFFFF"/>
        </w:rPr>
      </w:pPr>
    </w:p>
    <w:p w14:paraId="69345E52" w14:textId="2027B591" w:rsidR="00BE0DAD" w:rsidRDefault="00BE0DAD" w:rsidP="00BE0DAD">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Igual sucede al lanzar un balón de baloncesto al aro, o al patear un balón de fútbol frente al arco</w:t>
      </w:r>
      <w:r w:rsidR="009666A1">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t xml:space="preserve"> no se sabe qu</w:t>
      </w:r>
      <w:r w:rsidR="009666A1">
        <w:rPr>
          <w:rFonts w:ascii="Times New Roman" w:hAnsi="Times New Roman" w:cs="Times New Roman"/>
          <w:color w:val="333333"/>
          <w:shd w:val="clear" w:color="auto" w:fill="FFFFFF"/>
        </w:rPr>
        <w:t>é</w:t>
      </w:r>
      <w:r>
        <w:rPr>
          <w:rFonts w:ascii="Times New Roman" w:hAnsi="Times New Roman" w:cs="Times New Roman"/>
          <w:color w:val="333333"/>
          <w:shd w:val="clear" w:color="auto" w:fill="FFFFFF"/>
        </w:rPr>
        <w:t xml:space="preserve"> va a pasar hasta </w:t>
      </w:r>
      <w:r w:rsidR="009666A1">
        <w:rPr>
          <w:rFonts w:ascii="Times New Roman" w:hAnsi="Times New Roman" w:cs="Times New Roman"/>
          <w:color w:val="333333"/>
          <w:shd w:val="clear" w:color="auto" w:fill="FFFFFF"/>
        </w:rPr>
        <w:t xml:space="preserve">cuando </w:t>
      </w:r>
      <w:r>
        <w:rPr>
          <w:rFonts w:ascii="Times New Roman" w:hAnsi="Times New Roman" w:cs="Times New Roman"/>
          <w:color w:val="333333"/>
          <w:shd w:val="clear" w:color="auto" w:fill="FFFFFF"/>
        </w:rPr>
        <w:t>pasa.</w:t>
      </w:r>
    </w:p>
    <w:p w14:paraId="19136F2B" w14:textId="77777777" w:rsidR="00BE0DAD" w:rsidRDefault="00BE0DAD" w:rsidP="00BE0DAD">
      <w:pPr>
        <w:spacing w:after="0"/>
        <w:rPr>
          <w:rFonts w:ascii="Times New Roman" w:hAnsi="Times New Roman" w:cs="Times New Roman"/>
          <w:color w:val="333333"/>
          <w:shd w:val="clear" w:color="auto" w:fill="FFFFFF"/>
        </w:rPr>
      </w:pPr>
    </w:p>
    <w:p w14:paraId="199C965F" w14:textId="760F7780" w:rsidR="00BE0DAD" w:rsidRDefault="00BE0DAD" w:rsidP="00BE0DAD">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Situaciones como esta</w:t>
      </w:r>
      <w:r w:rsidR="009666A1">
        <w:rPr>
          <w:rFonts w:ascii="Times New Roman" w:hAnsi="Times New Roman" w:cs="Times New Roman"/>
          <w:color w:val="333333"/>
          <w:shd w:val="clear" w:color="auto" w:fill="FFFFFF"/>
        </w:rPr>
        <w:t>s</w:t>
      </w:r>
      <w:r>
        <w:rPr>
          <w:rFonts w:ascii="Times New Roman" w:hAnsi="Times New Roman" w:cs="Times New Roman"/>
          <w:color w:val="333333"/>
          <w:shd w:val="clear" w:color="auto" w:fill="FFFFFF"/>
        </w:rPr>
        <w:t xml:space="preserve"> no solo se presentan en el ámbito de los juegos</w:t>
      </w:r>
      <w:r w:rsidR="009666A1">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t xml:space="preserve"> en la mayoría de las condiciones de la vida no se conocen los resultados sino hasta </w:t>
      </w:r>
      <w:r w:rsidR="009666A1">
        <w:rPr>
          <w:rFonts w:ascii="Times New Roman" w:hAnsi="Times New Roman" w:cs="Times New Roman"/>
          <w:color w:val="333333"/>
          <w:shd w:val="clear" w:color="auto" w:fill="FFFFFF"/>
        </w:rPr>
        <w:t xml:space="preserve">cuando </w:t>
      </w:r>
      <w:r>
        <w:rPr>
          <w:rFonts w:ascii="Times New Roman" w:hAnsi="Times New Roman" w:cs="Times New Roman"/>
          <w:color w:val="333333"/>
          <w:shd w:val="clear" w:color="auto" w:fill="FFFFFF"/>
        </w:rPr>
        <w:t xml:space="preserve">las cosas suceden. </w:t>
      </w:r>
      <w:r w:rsidR="009666A1">
        <w:rPr>
          <w:rFonts w:ascii="Times New Roman" w:hAnsi="Times New Roman" w:cs="Times New Roman"/>
          <w:color w:val="333333"/>
          <w:shd w:val="clear" w:color="auto" w:fill="FFFFFF"/>
        </w:rPr>
        <w:t>D</w:t>
      </w:r>
      <w:r>
        <w:rPr>
          <w:rFonts w:ascii="Times New Roman" w:hAnsi="Times New Roman" w:cs="Times New Roman"/>
          <w:color w:val="333333"/>
          <w:shd w:val="clear" w:color="auto" w:fill="FFFFFF"/>
        </w:rPr>
        <w:t>e manera informal</w:t>
      </w:r>
      <w:r w:rsidR="009666A1">
        <w:rPr>
          <w:rFonts w:ascii="Times New Roman" w:hAnsi="Times New Roman" w:cs="Times New Roman"/>
          <w:color w:val="333333"/>
          <w:shd w:val="clear" w:color="auto" w:fill="FFFFFF"/>
        </w:rPr>
        <w:t>, esto se llama</w:t>
      </w:r>
      <w:r>
        <w:rPr>
          <w:rFonts w:ascii="Times New Roman" w:hAnsi="Times New Roman" w:cs="Times New Roman"/>
          <w:color w:val="333333"/>
          <w:shd w:val="clear" w:color="auto" w:fill="FFFFFF"/>
        </w:rPr>
        <w:t xml:space="preserve"> </w:t>
      </w:r>
      <w:r w:rsidRPr="00715E51">
        <w:rPr>
          <w:rFonts w:ascii="Times New Roman" w:hAnsi="Times New Roman" w:cs="Times New Roman"/>
          <w:b/>
          <w:color w:val="333333"/>
          <w:shd w:val="clear" w:color="auto" w:fill="FFFFFF"/>
        </w:rPr>
        <w:t>azar</w:t>
      </w:r>
      <w:r>
        <w:rPr>
          <w:rFonts w:ascii="Times New Roman" w:hAnsi="Times New Roman" w:cs="Times New Roman"/>
          <w:color w:val="333333"/>
          <w:shd w:val="clear" w:color="auto" w:fill="FFFFFF"/>
        </w:rPr>
        <w:t xml:space="preserve">. </w:t>
      </w:r>
    </w:p>
    <w:p w14:paraId="27417482" w14:textId="77777777" w:rsidR="00BE0DAD" w:rsidRDefault="00BE0DAD" w:rsidP="00BE0DAD">
      <w:pPr>
        <w:tabs>
          <w:tab w:val="left" w:pos="5209"/>
        </w:tabs>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ab/>
      </w:r>
    </w:p>
    <w:p w14:paraId="151F6955" w14:textId="22783278" w:rsidR="00BE0DAD" w:rsidRDefault="00BE0DAD" w:rsidP="00BE0DAD">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La probabilidad es una parte de la </w:t>
      </w:r>
      <w:r w:rsidR="009666A1">
        <w:rPr>
          <w:rFonts w:ascii="Times New Roman" w:hAnsi="Times New Roman" w:cs="Times New Roman"/>
          <w:color w:val="333333"/>
          <w:shd w:val="clear" w:color="auto" w:fill="FFFFFF"/>
        </w:rPr>
        <w:t>M</w:t>
      </w:r>
      <w:r>
        <w:rPr>
          <w:rFonts w:ascii="Times New Roman" w:hAnsi="Times New Roman" w:cs="Times New Roman"/>
          <w:color w:val="333333"/>
          <w:shd w:val="clear" w:color="auto" w:fill="FFFFFF"/>
        </w:rPr>
        <w:t>atemática que se encarga de estudiar y analizar situaciones como las que se mencionan</w:t>
      </w:r>
      <w:r w:rsidR="009666A1">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t xml:space="preserve"> aunque parece sencillo hablar sobre ellas, en la realidad existen innumerables fenómenos en los cuales está involucrado el azar. </w:t>
      </w:r>
    </w:p>
    <w:p w14:paraId="7118AE01" w14:textId="77777777" w:rsidR="00BE0DAD" w:rsidRDefault="00BE0DAD" w:rsidP="00BE0DAD">
      <w:pPr>
        <w:spacing w:after="0"/>
        <w:rPr>
          <w:rFonts w:ascii="Times New Roman" w:hAnsi="Times New Roman" w:cs="Times New Roman"/>
          <w:b/>
          <w:bCs/>
          <w:color w:val="333333"/>
          <w:shd w:val="clear" w:color="auto" w:fill="FFFFFF"/>
        </w:rPr>
      </w:pPr>
    </w:p>
    <w:tbl>
      <w:tblPr>
        <w:tblStyle w:val="Tablaconcuadrcula"/>
        <w:tblW w:w="0" w:type="auto"/>
        <w:tblLook w:val="04A0" w:firstRow="1" w:lastRow="0" w:firstColumn="1" w:lastColumn="0" w:noHBand="0" w:noVBand="1"/>
      </w:tblPr>
      <w:tblGrid>
        <w:gridCol w:w="2518"/>
        <w:gridCol w:w="6515"/>
      </w:tblGrid>
      <w:tr w:rsidR="00BE0DAD" w:rsidRPr="007B3A77" w14:paraId="36C9166D" w14:textId="77777777" w:rsidTr="00721476">
        <w:tc>
          <w:tcPr>
            <w:tcW w:w="9033" w:type="dxa"/>
            <w:gridSpan w:val="2"/>
            <w:shd w:val="clear" w:color="auto" w:fill="0D0D0D" w:themeFill="text1" w:themeFillTint="F2"/>
          </w:tcPr>
          <w:p w14:paraId="5AD84B2E" w14:textId="77777777" w:rsidR="00BE0DAD" w:rsidRPr="007B3A77" w:rsidRDefault="00BE0DAD" w:rsidP="0072147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Imagen (fotografía, gráfica o ilustración)</w:t>
            </w:r>
          </w:p>
        </w:tc>
      </w:tr>
      <w:tr w:rsidR="00BE0DAD" w:rsidRPr="007B3A77" w14:paraId="4C5F5AAC" w14:textId="77777777" w:rsidTr="00721476">
        <w:tc>
          <w:tcPr>
            <w:tcW w:w="2518" w:type="dxa"/>
          </w:tcPr>
          <w:p w14:paraId="5B6E30F5" w14:textId="77777777" w:rsidR="00BE0DAD" w:rsidRPr="007B3A77" w:rsidRDefault="00BE0DAD"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2D590D48" w14:textId="77777777" w:rsidR="00BE0DAD" w:rsidRPr="007B3A77" w:rsidRDefault="00BE0DAD" w:rsidP="00721476">
            <w:pPr>
              <w:rPr>
                <w:rFonts w:ascii="Times New Roman" w:hAnsi="Times New Roman" w:cs="Times New Roman"/>
                <w:b/>
                <w:color w:val="000000"/>
                <w:sz w:val="24"/>
                <w:szCs w:val="24"/>
              </w:rPr>
            </w:pPr>
            <w:r>
              <w:rPr>
                <w:rFonts w:ascii="Times New Roman" w:hAnsi="Times New Roman" w:cs="Times New Roman"/>
                <w:color w:val="000000"/>
                <w:sz w:val="24"/>
                <w:szCs w:val="24"/>
              </w:rPr>
              <w:t>MA_06_14_IMG19</w:t>
            </w:r>
          </w:p>
        </w:tc>
      </w:tr>
      <w:tr w:rsidR="00BE0DAD" w:rsidRPr="007B3A77" w14:paraId="08A08E4D" w14:textId="77777777" w:rsidTr="00721476">
        <w:tc>
          <w:tcPr>
            <w:tcW w:w="2518" w:type="dxa"/>
          </w:tcPr>
          <w:p w14:paraId="01265852"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3717017B"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color w:val="000000"/>
                <w:sz w:val="24"/>
                <w:szCs w:val="24"/>
              </w:rPr>
              <w:t>Experimentos aleatorios</w:t>
            </w:r>
          </w:p>
        </w:tc>
      </w:tr>
      <w:tr w:rsidR="00BE0DAD" w:rsidRPr="007B3A77" w14:paraId="43AB7DBB" w14:textId="77777777" w:rsidTr="00721476">
        <w:tblPrEx>
          <w:tblCellMar>
            <w:left w:w="70" w:type="dxa"/>
            <w:right w:w="70" w:type="dxa"/>
          </w:tblCellMar>
        </w:tblPrEx>
        <w:tc>
          <w:tcPr>
            <w:tcW w:w="2518" w:type="dxa"/>
          </w:tcPr>
          <w:p w14:paraId="127FCAE9"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Código Shutterstock (o URL o la ruta en AulaPlaneta)</w:t>
            </w:r>
          </w:p>
        </w:tc>
        <w:tc>
          <w:tcPr>
            <w:tcW w:w="6515" w:type="dxa"/>
          </w:tcPr>
          <w:p w14:paraId="4B980331" w14:textId="77777777" w:rsidR="00BE0DAD" w:rsidRPr="007B3A77" w:rsidRDefault="002F3B46" w:rsidP="00721476">
            <w:pPr>
              <w:rPr>
                <w:rFonts w:ascii="Times New Roman" w:hAnsi="Times New Roman" w:cs="Times New Roman"/>
                <w:color w:val="000000"/>
                <w:sz w:val="24"/>
                <w:szCs w:val="24"/>
              </w:rPr>
            </w:pPr>
            <w:hyperlink r:id="rId40" w:history="1">
              <w:r w:rsidR="00BE0DAD" w:rsidRPr="007B3A77">
                <w:rPr>
                  <w:rStyle w:val="Hipervnculo"/>
                  <w:rFonts w:ascii="Times New Roman" w:hAnsi="Times New Roman" w:cs="Times New Roman"/>
                  <w:color w:val="C2E1ED"/>
                  <w:sz w:val="24"/>
                  <w:szCs w:val="24"/>
                  <w:shd w:val="clear" w:color="auto" w:fill="222222"/>
                </w:rPr>
                <w:t>256139923</w:t>
              </w:r>
            </w:hyperlink>
            <w:r w:rsidR="00BE0DAD" w:rsidRPr="007B3A77">
              <w:rPr>
                <w:rFonts w:ascii="Times New Roman" w:hAnsi="Times New Roman" w:cs="Times New Roman"/>
                <w:sz w:val="24"/>
                <w:szCs w:val="24"/>
              </w:rPr>
              <w:t xml:space="preserve"> </w:t>
            </w:r>
            <w:hyperlink r:id="rId41" w:history="1">
              <w:r w:rsidR="00BE0DAD" w:rsidRPr="007B3A77">
                <w:rPr>
                  <w:rStyle w:val="Hipervnculo"/>
                  <w:rFonts w:ascii="Times New Roman" w:hAnsi="Times New Roman" w:cs="Times New Roman"/>
                  <w:color w:val="C2E1ED"/>
                  <w:sz w:val="24"/>
                  <w:szCs w:val="24"/>
                  <w:shd w:val="clear" w:color="auto" w:fill="222222"/>
                </w:rPr>
                <w:t>246126184</w:t>
              </w:r>
            </w:hyperlink>
            <w:r w:rsidR="00BE0DAD" w:rsidRPr="007B3A77">
              <w:rPr>
                <w:rFonts w:ascii="Times New Roman" w:hAnsi="Times New Roman" w:cs="Times New Roman"/>
                <w:sz w:val="24"/>
                <w:szCs w:val="24"/>
              </w:rPr>
              <w:t xml:space="preserve">  </w:t>
            </w:r>
            <w:hyperlink r:id="rId42" w:history="1">
              <w:r w:rsidR="00BE0DAD" w:rsidRPr="007B3A77">
                <w:rPr>
                  <w:rStyle w:val="Hipervnculo"/>
                  <w:rFonts w:ascii="Times New Roman" w:hAnsi="Times New Roman" w:cs="Times New Roman"/>
                  <w:color w:val="C2E1ED"/>
                  <w:sz w:val="24"/>
                  <w:szCs w:val="24"/>
                  <w:shd w:val="clear" w:color="auto" w:fill="222222"/>
                </w:rPr>
                <w:t>194170820</w:t>
              </w:r>
            </w:hyperlink>
          </w:p>
          <w:p w14:paraId="21BF51A2" w14:textId="77777777" w:rsidR="00BE0DAD" w:rsidRPr="007B3A77" w:rsidRDefault="00BE0DAD" w:rsidP="00721476">
            <w:pPr>
              <w:rPr>
                <w:rFonts w:ascii="Times New Roman" w:hAnsi="Times New Roman" w:cs="Times New Roman"/>
                <w:color w:val="000000"/>
                <w:sz w:val="24"/>
                <w:szCs w:val="24"/>
              </w:rPr>
            </w:pPr>
          </w:p>
        </w:tc>
      </w:tr>
      <w:tr w:rsidR="00BE0DAD" w:rsidRPr="007B3A77" w14:paraId="059D8CDF" w14:textId="77777777" w:rsidTr="00721476">
        <w:tc>
          <w:tcPr>
            <w:tcW w:w="2518" w:type="dxa"/>
          </w:tcPr>
          <w:p w14:paraId="25034C85"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Pie de imagen</w:t>
            </w:r>
          </w:p>
        </w:tc>
        <w:tc>
          <w:tcPr>
            <w:tcW w:w="6515" w:type="dxa"/>
          </w:tcPr>
          <w:p w14:paraId="0A9B5F24" w14:textId="77777777" w:rsidR="00BE0DAD" w:rsidRPr="007B3A77" w:rsidRDefault="00BE0DAD" w:rsidP="007214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La probabilidad es muy usada en los </w:t>
            </w:r>
            <w:r w:rsidRPr="007B3A77">
              <w:rPr>
                <w:rFonts w:ascii="Times New Roman" w:hAnsi="Times New Roman" w:cs="Times New Roman"/>
                <w:color w:val="000000"/>
                <w:sz w:val="24"/>
                <w:szCs w:val="24"/>
              </w:rPr>
              <w:t>juegos de azar</w:t>
            </w:r>
            <w:r>
              <w:rPr>
                <w:rFonts w:ascii="Times New Roman" w:hAnsi="Times New Roman" w:cs="Times New Roman"/>
                <w:color w:val="000000"/>
                <w:sz w:val="24"/>
                <w:szCs w:val="24"/>
              </w:rPr>
              <w:t>.</w:t>
            </w:r>
          </w:p>
        </w:tc>
      </w:tr>
      <w:tr w:rsidR="00BE0DAD" w:rsidRPr="007B3A77" w14:paraId="6B64CDA1" w14:textId="77777777" w:rsidTr="00721476">
        <w:tc>
          <w:tcPr>
            <w:tcW w:w="2518" w:type="dxa"/>
          </w:tcPr>
          <w:p w14:paraId="0832019C" w14:textId="77777777" w:rsidR="00BE0DAD" w:rsidRPr="007B3A77" w:rsidRDefault="00BE0DAD"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Ubicación del pie de imagen</w:t>
            </w:r>
          </w:p>
        </w:tc>
        <w:tc>
          <w:tcPr>
            <w:tcW w:w="6515" w:type="dxa"/>
          </w:tcPr>
          <w:p w14:paraId="017472CD"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color w:val="000000"/>
                <w:sz w:val="24"/>
                <w:szCs w:val="24"/>
              </w:rPr>
              <w:t>Inferior</w:t>
            </w:r>
          </w:p>
        </w:tc>
      </w:tr>
    </w:tbl>
    <w:p w14:paraId="15318B4F" w14:textId="77777777" w:rsidR="00BE0DAD" w:rsidRDefault="00BE0DAD" w:rsidP="00BE0DAD">
      <w:pPr>
        <w:spacing w:after="0"/>
        <w:rPr>
          <w:rFonts w:ascii="Times New Roman" w:hAnsi="Times New Roman" w:cs="Times New Roman"/>
          <w:highlight w:val="yellow"/>
        </w:rPr>
      </w:pPr>
    </w:p>
    <w:p w14:paraId="28BA116B" w14:textId="77777777" w:rsidR="00BE0DAD" w:rsidRDefault="00BE0DAD" w:rsidP="00BE0DAD">
      <w:pPr>
        <w:spacing w:after="0"/>
        <w:rPr>
          <w:rFonts w:ascii="Times New Roman" w:hAnsi="Times New Roman" w:cs="Times New Roman"/>
          <w:highlight w:val="yellow"/>
        </w:rPr>
      </w:pPr>
    </w:p>
    <w:p w14:paraId="053B06CC" w14:textId="77777777" w:rsidR="00BE0DAD" w:rsidRPr="00CD4D48" w:rsidRDefault="00BE0DAD" w:rsidP="00BE0DAD">
      <w:pPr>
        <w:spacing w:after="0"/>
        <w:rPr>
          <w:rFonts w:ascii="Times New Roman" w:hAnsi="Times New Roman" w:cs="Times New Roman"/>
          <w:b/>
          <w:bCs/>
          <w:color w:val="FF0000"/>
          <w:shd w:val="clear" w:color="auto" w:fill="FFFFFF"/>
        </w:rPr>
      </w:pPr>
      <w:r w:rsidRPr="007B3A77">
        <w:rPr>
          <w:rFonts w:ascii="Times New Roman" w:hAnsi="Times New Roman" w:cs="Times New Roman"/>
          <w:highlight w:val="yellow"/>
        </w:rPr>
        <w:t>[SECCIÓN 2]</w:t>
      </w:r>
      <w:r w:rsidRPr="007B3A77">
        <w:rPr>
          <w:rFonts w:ascii="Times New Roman" w:hAnsi="Times New Roman" w:cs="Times New Roman"/>
        </w:rPr>
        <w:t xml:space="preserve"> </w:t>
      </w:r>
      <w:r>
        <w:rPr>
          <w:rFonts w:ascii="Times New Roman" w:hAnsi="Times New Roman" w:cs="Times New Roman"/>
          <w:b/>
        </w:rPr>
        <w:t>6.1 Los e</w:t>
      </w:r>
      <w:r w:rsidRPr="007B3A77">
        <w:rPr>
          <w:rFonts w:ascii="Times New Roman" w:hAnsi="Times New Roman" w:cs="Times New Roman"/>
          <w:b/>
        </w:rPr>
        <w:t>xperimentos aleatorios</w:t>
      </w:r>
    </w:p>
    <w:p w14:paraId="44807A2E" w14:textId="77777777" w:rsidR="00BE0DAD" w:rsidRPr="007B3A77" w:rsidRDefault="00BE0DAD" w:rsidP="00BE0DAD">
      <w:pPr>
        <w:spacing w:after="0"/>
        <w:jc w:val="both"/>
        <w:rPr>
          <w:rFonts w:ascii="Times New Roman" w:hAnsi="Times New Roman" w:cs="Times New Roman"/>
          <w:color w:val="000000"/>
        </w:rPr>
      </w:pPr>
    </w:p>
    <w:p w14:paraId="0FDC07C9" w14:textId="2FA2C4D8" w:rsidR="00BE0DAD" w:rsidRDefault="00BE0DAD" w:rsidP="00BE0DAD">
      <w:pPr>
        <w:spacing w:after="0"/>
        <w:jc w:val="both"/>
        <w:rPr>
          <w:rFonts w:ascii="Times New Roman" w:hAnsi="Times New Roman" w:cs="Times New Roman"/>
          <w:color w:val="000000"/>
        </w:rPr>
      </w:pPr>
      <w:r>
        <w:rPr>
          <w:rFonts w:ascii="Times New Roman" w:hAnsi="Times New Roman" w:cs="Times New Roman"/>
          <w:color w:val="000000"/>
        </w:rPr>
        <w:t xml:space="preserve">Un experimento aleatorio es una situación en la cual no se conoce el resultado hasta </w:t>
      </w:r>
      <w:r w:rsidR="00C95370">
        <w:rPr>
          <w:rFonts w:ascii="Times New Roman" w:hAnsi="Times New Roman" w:cs="Times New Roman"/>
          <w:color w:val="000000"/>
        </w:rPr>
        <w:t xml:space="preserve">cuando </w:t>
      </w:r>
      <w:r>
        <w:rPr>
          <w:rFonts w:ascii="Times New Roman" w:hAnsi="Times New Roman" w:cs="Times New Roman"/>
          <w:color w:val="000000"/>
        </w:rPr>
        <w:t xml:space="preserve">sucede. </w:t>
      </w:r>
      <w:r w:rsidR="00C95370">
        <w:rPr>
          <w:rFonts w:ascii="Times New Roman" w:hAnsi="Times New Roman" w:cs="Times New Roman"/>
          <w:color w:val="000000"/>
        </w:rPr>
        <w:t xml:space="preserve">El siguiente es un </w:t>
      </w:r>
      <w:r>
        <w:rPr>
          <w:rFonts w:ascii="Times New Roman" w:hAnsi="Times New Roman" w:cs="Times New Roman"/>
          <w:color w:val="000000"/>
        </w:rPr>
        <w:t>listado de experimentos aleatorios</w:t>
      </w:r>
      <w:r w:rsidR="00C95370">
        <w:rPr>
          <w:rFonts w:ascii="Times New Roman" w:hAnsi="Times New Roman" w:cs="Times New Roman"/>
          <w:color w:val="000000"/>
        </w:rPr>
        <w:t>.</w:t>
      </w:r>
    </w:p>
    <w:p w14:paraId="07237208" w14:textId="77777777" w:rsidR="00BE0DAD" w:rsidRDefault="00BE0DAD" w:rsidP="00BE0DAD">
      <w:pPr>
        <w:spacing w:after="0"/>
        <w:jc w:val="both"/>
        <w:rPr>
          <w:rFonts w:ascii="Times New Roman" w:hAnsi="Times New Roman" w:cs="Times New Roman"/>
          <w:color w:val="000000"/>
        </w:rPr>
      </w:pPr>
    </w:p>
    <w:p w14:paraId="75DA3F5F" w14:textId="12664CEA" w:rsidR="00BE0DAD" w:rsidRDefault="00BE0DAD" w:rsidP="00BE0DAD">
      <w:pPr>
        <w:pStyle w:val="Prrafodelista"/>
        <w:numPr>
          <w:ilvl w:val="0"/>
          <w:numId w:val="4"/>
        </w:numPr>
        <w:spacing w:after="0"/>
        <w:jc w:val="both"/>
        <w:rPr>
          <w:rFonts w:ascii="Times New Roman" w:hAnsi="Times New Roman" w:cs="Times New Roman"/>
          <w:color w:val="000000"/>
        </w:rPr>
      </w:pPr>
      <w:r>
        <w:rPr>
          <w:rFonts w:ascii="Times New Roman" w:hAnsi="Times New Roman" w:cs="Times New Roman"/>
          <w:color w:val="000000"/>
        </w:rPr>
        <w:t>Lanzar una moneda al aire</w:t>
      </w:r>
    </w:p>
    <w:p w14:paraId="50BE0EA1" w14:textId="79A17A8E" w:rsidR="00BE0DAD" w:rsidRDefault="00BE0DAD" w:rsidP="00BE0DAD">
      <w:pPr>
        <w:pStyle w:val="Prrafodelista"/>
        <w:numPr>
          <w:ilvl w:val="0"/>
          <w:numId w:val="4"/>
        </w:numPr>
        <w:spacing w:after="0"/>
        <w:jc w:val="both"/>
        <w:rPr>
          <w:rFonts w:ascii="Times New Roman" w:hAnsi="Times New Roman" w:cs="Times New Roman"/>
          <w:color w:val="000000"/>
        </w:rPr>
      </w:pPr>
      <w:r>
        <w:rPr>
          <w:rFonts w:ascii="Times New Roman" w:hAnsi="Times New Roman" w:cs="Times New Roman"/>
          <w:color w:val="000000"/>
        </w:rPr>
        <w:t>Elegir una carta en un juego de póker</w:t>
      </w:r>
    </w:p>
    <w:p w14:paraId="26441EB7" w14:textId="42E799B7" w:rsidR="00BE0DAD" w:rsidRDefault="00BE0DAD" w:rsidP="00BE0DAD">
      <w:pPr>
        <w:pStyle w:val="Prrafodelista"/>
        <w:numPr>
          <w:ilvl w:val="0"/>
          <w:numId w:val="4"/>
        </w:numPr>
        <w:spacing w:after="0"/>
        <w:jc w:val="both"/>
        <w:rPr>
          <w:rFonts w:ascii="Times New Roman" w:hAnsi="Times New Roman" w:cs="Times New Roman"/>
          <w:color w:val="000000"/>
        </w:rPr>
      </w:pPr>
      <w:r>
        <w:rPr>
          <w:rFonts w:ascii="Times New Roman" w:hAnsi="Times New Roman" w:cs="Times New Roman"/>
          <w:color w:val="000000"/>
        </w:rPr>
        <w:t>Ganar un reinado</w:t>
      </w:r>
    </w:p>
    <w:p w14:paraId="1E5B1F5C" w14:textId="1BABC454" w:rsidR="00BE0DAD" w:rsidRDefault="00BE0DAD" w:rsidP="00BE0DAD">
      <w:pPr>
        <w:pStyle w:val="Prrafodelista"/>
        <w:numPr>
          <w:ilvl w:val="0"/>
          <w:numId w:val="4"/>
        </w:numPr>
        <w:spacing w:after="0"/>
        <w:jc w:val="both"/>
        <w:rPr>
          <w:rFonts w:ascii="Times New Roman" w:hAnsi="Times New Roman" w:cs="Times New Roman"/>
          <w:color w:val="000000"/>
        </w:rPr>
      </w:pPr>
      <w:r>
        <w:rPr>
          <w:rFonts w:ascii="Times New Roman" w:hAnsi="Times New Roman" w:cs="Times New Roman"/>
          <w:color w:val="000000"/>
        </w:rPr>
        <w:t>Apostar cual será el resultado de un partido de f</w:t>
      </w:r>
      <w:r w:rsidR="00C95370">
        <w:rPr>
          <w:rFonts w:ascii="Times New Roman" w:hAnsi="Times New Roman" w:cs="Times New Roman"/>
          <w:color w:val="000000"/>
        </w:rPr>
        <w:t>ú</w:t>
      </w:r>
      <w:r>
        <w:rPr>
          <w:rFonts w:ascii="Times New Roman" w:hAnsi="Times New Roman" w:cs="Times New Roman"/>
          <w:color w:val="000000"/>
        </w:rPr>
        <w:t>tbol</w:t>
      </w:r>
    </w:p>
    <w:p w14:paraId="28CECDD6" w14:textId="27979020" w:rsidR="00BE0DAD" w:rsidRDefault="00BE0DAD" w:rsidP="00BE0DAD">
      <w:pPr>
        <w:pStyle w:val="Prrafodelista"/>
        <w:numPr>
          <w:ilvl w:val="0"/>
          <w:numId w:val="4"/>
        </w:numPr>
        <w:spacing w:after="0"/>
        <w:jc w:val="both"/>
        <w:rPr>
          <w:rFonts w:ascii="Times New Roman" w:hAnsi="Times New Roman" w:cs="Times New Roman"/>
          <w:color w:val="000000"/>
        </w:rPr>
      </w:pPr>
      <w:r>
        <w:rPr>
          <w:rFonts w:ascii="Times New Roman" w:hAnsi="Times New Roman" w:cs="Times New Roman"/>
          <w:color w:val="000000"/>
        </w:rPr>
        <w:t>Saber cuál es el género de un beb</w:t>
      </w:r>
      <w:r w:rsidR="00C95370">
        <w:rPr>
          <w:rFonts w:ascii="Times New Roman" w:hAnsi="Times New Roman" w:cs="Times New Roman"/>
          <w:color w:val="000000"/>
        </w:rPr>
        <w:t>é</w:t>
      </w:r>
    </w:p>
    <w:p w14:paraId="20BB542D" w14:textId="7C80EBA5" w:rsidR="00BE0DAD" w:rsidRDefault="00BE0DAD" w:rsidP="00BE0DAD">
      <w:pPr>
        <w:pStyle w:val="Prrafodelista"/>
        <w:numPr>
          <w:ilvl w:val="0"/>
          <w:numId w:val="4"/>
        </w:numPr>
        <w:spacing w:after="0"/>
        <w:jc w:val="both"/>
        <w:rPr>
          <w:rFonts w:ascii="Times New Roman" w:hAnsi="Times New Roman" w:cs="Times New Roman"/>
          <w:color w:val="000000"/>
        </w:rPr>
      </w:pPr>
      <w:r>
        <w:rPr>
          <w:rFonts w:ascii="Times New Roman" w:hAnsi="Times New Roman" w:cs="Times New Roman"/>
          <w:color w:val="000000"/>
        </w:rPr>
        <w:t>Ganar el baloto</w:t>
      </w:r>
    </w:p>
    <w:p w14:paraId="4D98F61F" w14:textId="12521D7E" w:rsidR="00BE0DAD" w:rsidRDefault="00BE0DAD" w:rsidP="00BE0DAD">
      <w:pPr>
        <w:pStyle w:val="Prrafodelista"/>
        <w:numPr>
          <w:ilvl w:val="0"/>
          <w:numId w:val="4"/>
        </w:numPr>
        <w:spacing w:after="0"/>
        <w:jc w:val="both"/>
        <w:rPr>
          <w:rFonts w:ascii="Times New Roman" w:hAnsi="Times New Roman" w:cs="Times New Roman"/>
          <w:color w:val="000000"/>
        </w:rPr>
      </w:pPr>
      <w:r>
        <w:rPr>
          <w:rFonts w:ascii="Times New Roman" w:hAnsi="Times New Roman" w:cs="Times New Roman"/>
          <w:color w:val="000000"/>
        </w:rPr>
        <w:t xml:space="preserve">Hallar la sorpresa de un huevo </w:t>
      </w:r>
      <w:r w:rsidR="00B21896" w:rsidRPr="00B21896">
        <w:rPr>
          <w:rFonts w:ascii="Times New Roman" w:hAnsi="Times New Roman" w:cs="Times New Roman"/>
          <w:i/>
          <w:color w:val="000000"/>
        </w:rPr>
        <w:t>K</w:t>
      </w:r>
      <w:r w:rsidR="00B21896">
        <w:rPr>
          <w:rFonts w:ascii="Times New Roman" w:hAnsi="Times New Roman" w:cs="Times New Roman"/>
          <w:i/>
          <w:color w:val="000000"/>
        </w:rPr>
        <w:t>í</w:t>
      </w:r>
      <w:r w:rsidR="00B21896" w:rsidRPr="00B21896">
        <w:rPr>
          <w:rFonts w:ascii="Times New Roman" w:hAnsi="Times New Roman" w:cs="Times New Roman"/>
          <w:i/>
          <w:color w:val="000000"/>
        </w:rPr>
        <w:t>nder</w:t>
      </w:r>
    </w:p>
    <w:p w14:paraId="0026F0D0" w14:textId="3981D44F" w:rsidR="00BE0DAD" w:rsidRDefault="00BE0DAD" w:rsidP="00BE0DAD">
      <w:pPr>
        <w:pStyle w:val="Prrafodelista"/>
        <w:numPr>
          <w:ilvl w:val="0"/>
          <w:numId w:val="4"/>
        </w:numPr>
        <w:spacing w:after="0"/>
        <w:jc w:val="both"/>
        <w:rPr>
          <w:rFonts w:ascii="Times New Roman" w:hAnsi="Times New Roman" w:cs="Times New Roman"/>
          <w:color w:val="000000"/>
        </w:rPr>
      </w:pPr>
      <w:r>
        <w:rPr>
          <w:rFonts w:ascii="Times New Roman" w:hAnsi="Times New Roman" w:cs="Times New Roman"/>
          <w:color w:val="000000"/>
        </w:rPr>
        <w:t>Armar el menú que ofrece un restaurante</w:t>
      </w:r>
    </w:p>
    <w:p w14:paraId="70F0FE1A" w14:textId="44BAAA46" w:rsidR="00BE0DAD" w:rsidRDefault="00BE0DAD" w:rsidP="00BE0DAD">
      <w:pPr>
        <w:pStyle w:val="Prrafodelista"/>
        <w:numPr>
          <w:ilvl w:val="0"/>
          <w:numId w:val="4"/>
        </w:numPr>
        <w:spacing w:after="0"/>
        <w:jc w:val="both"/>
        <w:rPr>
          <w:rFonts w:ascii="Times New Roman" w:hAnsi="Times New Roman" w:cs="Times New Roman"/>
          <w:color w:val="000000"/>
        </w:rPr>
      </w:pPr>
      <w:r>
        <w:rPr>
          <w:rFonts w:ascii="Times New Roman" w:hAnsi="Times New Roman" w:cs="Times New Roman"/>
          <w:color w:val="000000"/>
        </w:rPr>
        <w:t>Conformar un comité en el salón de clase</w:t>
      </w:r>
      <w:r w:rsidR="00C95370">
        <w:rPr>
          <w:rFonts w:ascii="Times New Roman" w:hAnsi="Times New Roman" w:cs="Times New Roman"/>
          <w:color w:val="000000"/>
        </w:rPr>
        <w:t>s</w:t>
      </w:r>
    </w:p>
    <w:p w14:paraId="68512188" w14:textId="48231586" w:rsidR="00BE0DAD" w:rsidRDefault="00BE0DAD" w:rsidP="00BE0DAD">
      <w:pPr>
        <w:pStyle w:val="Prrafodelista"/>
        <w:numPr>
          <w:ilvl w:val="0"/>
          <w:numId w:val="4"/>
        </w:numPr>
        <w:spacing w:after="0"/>
        <w:jc w:val="both"/>
        <w:rPr>
          <w:rFonts w:ascii="Times New Roman" w:hAnsi="Times New Roman" w:cs="Times New Roman"/>
          <w:color w:val="000000"/>
        </w:rPr>
      </w:pPr>
      <w:r>
        <w:rPr>
          <w:rFonts w:ascii="Times New Roman" w:hAnsi="Times New Roman" w:cs="Times New Roman"/>
          <w:color w:val="000000"/>
        </w:rPr>
        <w:t>Ir a un centro comercial de la ciudad</w:t>
      </w:r>
    </w:p>
    <w:p w14:paraId="0B8050D3" w14:textId="77777777" w:rsidR="00BE0DAD" w:rsidRDefault="00BE0DAD" w:rsidP="00BE0DAD">
      <w:pPr>
        <w:spacing w:after="0"/>
        <w:jc w:val="both"/>
        <w:rPr>
          <w:rFonts w:ascii="Times New Roman" w:hAnsi="Times New Roman" w:cs="Times New Roman"/>
          <w:color w:val="000000"/>
        </w:rPr>
      </w:pPr>
    </w:p>
    <w:p w14:paraId="54A97024" w14:textId="492DBED4" w:rsidR="00BE0DAD" w:rsidRDefault="00BE0DAD" w:rsidP="00BE0DAD">
      <w:pPr>
        <w:spacing w:after="0"/>
        <w:jc w:val="both"/>
        <w:rPr>
          <w:rFonts w:ascii="Times New Roman" w:hAnsi="Times New Roman" w:cs="Times New Roman"/>
          <w:color w:val="000000"/>
        </w:rPr>
      </w:pPr>
      <w:r>
        <w:rPr>
          <w:rFonts w:ascii="Times New Roman" w:hAnsi="Times New Roman" w:cs="Times New Roman"/>
          <w:color w:val="000000"/>
        </w:rPr>
        <w:t>Así, al lanzar una moneda al aire no se sabe si el resultado al caer va a ser cara o sello</w:t>
      </w:r>
      <w:r w:rsidR="00C95370">
        <w:rPr>
          <w:rFonts w:ascii="Times New Roman" w:hAnsi="Times New Roman" w:cs="Times New Roman"/>
          <w:color w:val="000000"/>
        </w:rPr>
        <w:t>;</w:t>
      </w:r>
      <w:r>
        <w:rPr>
          <w:rFonts w:ascii="Times New Roman" w:hAnsi="Times New Roman" w:cs="Times New Roman"/>
          <w:color w:val="000000"/>
        </w:rPr>
        <w:t xml:space="preserve"> solo hasta </w:t>
      </w:r>
      <w:r w:rsidR="00C95370">
        <w:rPr>
          <w:rFonts w:ascii="Times New Roman" w:hAnsi="Times New Roman" w:cs="Times New Roman"/>
          <w:color w:val="000000"/>
        </w:rPr>
        <w:t xml:space="preserve">cuando </w:t>
      </w:r>
      <w:r>
        <w:rPr>
          <w:rFonts w:ascii="Times New Roman" w:hAnsi="Times New Roman" w:cs="Times New Roman"/>
          <w:color w:val="000000"/>
        </w:rPr>
        <w:t xml:space="preserve">la moneda cae se sabe el resultado. </w:t>
      </w:r>
    </w:p>
    <w:p w14:paraId="033FE57B" w14:textId="7AFEACA5" w:rsidR="00BE0DAD" w:rsidRDefault="00BE0DAD" w:rsidP="00BE0DAD">
      <w:pPr>
        <w:spacing w:after="0"/>
        <w:jc w:val="both"/>
        <w:rPr>
          <w:rFonts w:ascii="Times New Roman" w:hAnsi="Times New Roman" w:cs="Times New Roman"/>
          <w:color w:val="000000"/>
        </w:rPr>
      </w:pPr>
      <w:r>
        <w:rPr>
          <w:rFonts w:ascii="Times New Roman" w:hAnsi="Times New Roman" w:cs="Times New Roman"/>
          <w:color w:val="000000"/>
        </w:rPr>
        <w:t>Cuando se compra un billete de lotería no se sabe si va a ser el ganador; el billete ganador s</w:t>
      </w:r>
      <w:r w:rsidR="00C95370">
        <w:rPr>
          <w:rFonts w:ascii="Times New Roman" w:hAnsi="Times New Roman" w:cs="Times New Roman"/>
          <w:color w:val="000000"/>
        </w:rPr>
        <w:t>o</w:t>
      </w:r>
      <w:r>
        <w:rPr>
          <w:rFonts w:ascii="Times New Roman" w:hAnsi="Times New Roman" w:cs="Times New Roman"/>
          <w:color w:val="000000"/>
        </w:rPr>
        <w:t xml:space="preserve">lo se conoce después del sorteo oficial de la lotería. </w:t>
      </w:r>
    </w:p>
    <w:p w14:paraId="45534F57" w14:textId="2336CCB7" w:rsidR="00BE0DAD" w:rsidRDefault="00BE0DAD" w:rsidP="00BE0DAD">
      <w:pPr>
        <w:spacing w:after="0"/>
        <w:jc w:val="both"/>
        <w:rPr>
          <w:rFonts w:ascii="Times New Roman" w:hAnsi="Times New Roman" w:cs="Times New Roman"/>
          <w:color w:val="000000"/>
        </w:rPr>
      </w:pPr>
      <w:r>
        <w:rPr>
          <w:rFonts w:ascii="Times New Roman" w:hAnsi="Times New Roman" w:cs="Times New Roman"/>
          <w:color w:val="000000"/>
        </w:rPr>
        <w:t xml:space="preserve">En </w:t>
      </w:r>
      <w:r w:rsidR="00C95370">
        <w:rPr>
          <w:rFonts w:ascii="Times New Roman" w:hAnsi="Times New Roman" w:cs="Times New Roman"/>
          <w:color w:val="000000"/>
        </w:rPr>
        <w:t xml:space="preserve">un </w:t>
      </w:r>
      <w:r>
        <w:rPr>
          <w:rFonts w:ascii="Times New Roman" w:hAnsi="Times New Roman" w:cs="Times New Roman"/>
          <w:color w:val="000000"/>
        </w:rPr>
        <w:t xml:space="preserve">restaurante ofrecen varios alimentos, pero es el cliente </w:t>
      </w:r>
      <w:r w:rsidR="00C95370">
        <w:rPr>
          <w:rFonts w:ascii="Times New Roman" w:hAnsi="Times New Roman" w:cs="Times New Roman"/>
          <w:color w:val="000000"/>
        </w:rPr>
        <w:t>quien</w:t>
      </w:r>
      <w:r>
        <w:rPr>
          <w:rFonts w:ascii="Times New Roman" w:hAnsi="Times New Roman" w:cs="Times New Roman"/>
          <w:color w:val="000000"/>
        </w:rPr>
        <w:t xml:space="preserve"> decide c</w:t>
      </w:r>
      <w:r w:rsidR="00C95370">
        <w:rPr>
          <w:rFonts w:ascii="Times New Roman" w:hAnsi="Times New Roman" w:cs="Times New Roman"/>
          <w:color w:val="000000"/>
        </w:rPr>
        <w:t>ó</w:t>
      </w:r>
      <w:r>
        <w:rPr>
          <w:rFonts w:ascii="Times New Roman" w:hAnsi="Times New Roman" w:cs="Times New Roman"/>
          <w:color w:val="000000"/>
        </w:rPr>
        <w:t>mo quiere que se lo</w:t>
      </w:r>
      <w:r w:rsidR="00FD4171">
        <w:rPr>
          <w:rFonts w:ascii="Times New Roman" w:hAnsi="Times New Roman" w:cs="Times New Roman"/>
          <w:color w:val="000000"/>
        </w:rPr>
        <w:t>s</w:t>
      </w:r>
      <w:r>
        <w:rPr>
          <w:rFonts w:ascii="Times New Roman" w:hAnsi="Times New Roman" w:cs="Times New Roman"/>
          <w:color w:val="000000"/>
        </w:rPr>
        <w:t xml:space="preserve"> sirvan</w:t>
      </w:r>
      <w:r w:rsidR="00FD4171">
        <w:rPr>
          <w:rFonts w:ascii="Times New Roman" w:hAnsi="Times New Roman" w:cs="Times New Roman"/>
          <w:color w:val="000000"/>
        </w:rPr>
        <w:t>:</w:t>
      </w:r>
      <w:r>
        <w:rPr>
          <w:rFonts w:ascii="Times New Roman" w:hAnsi="Times New Roman" w:cs="Times New Roman"/>
          <w:color w:val="000000"/>
        </w:rPr>
        <w:t xml:space="preserve"> puede escoger entre pollo, carne y pescado, él es el único que escoge. También, cuando una familia espera la llegada de un miembro más se sabe que puede ser niña o niño</w:t>
      </w:r>
      <w:r w:rsidR="00FD4171">
        <w:rPr>
          <w:rFonts w:ascii="Times New Roman" w:hAnsi="Times New Roman" w:cs="Times New Roman"/>
          <w:color w:val="000000"/>
        </w:rPr>
        <w:t>;</w:t>
      </w:r>
      <w:r>
        <w:rPr>
          <w:rFonts w:ascii="Times New Roman" w:hAnsi="Times New Roman" w:cs="Times New Roman"/>
          <w:color w:val="000000"/>
        </w:rPr>
        <w:t xml:space="preserve"> solo hasta </w:t>
      </w:r>
      <w:r w:rsidR="00C95370">
        <w:rPr>
          <w:rFonts w:ascii="Times New Roman" w:hAnsi="Times New Roman" w:cs="Times New Roman"/>
          <w:color w:val="000000"/>
        </w:rPr>
        <w:t>cuando</w:t>
      </w:r>
      <w:ins w:id="60" w:author="mercyranjel" w:date="2016-02-09T16:04:00Z">
        <w:r w:rsidR="00C95370">
          <w:rPr>
            <w:rFonts w:ascii="Times New Roman" w:hAnsi="Times New Roman" w:cs="Times New Roman"/>
            <w:color w:val="000000"/>
          </w:rPr>
          <w:t xml:space="preserve"> </w:t>
        </w:r>
      </w:ins>
      <w:r>
        <w:rPr>
          <w:rFonts w:ascii="Times New Roman" w:hAnsi="Times New Roman" w:cs="Times New Roman"/>
          <w:color w:val="000000"/>
        </w:rPr>
        <w:t>nace se conoce realmente su género</w:t>
      </w:r>
      <w:r w:rsidR="00C95370">
        <w:rPr>
          <w:rFonts w:ascii="Times New Roman" w:hAnsi="Times New Roman" w:cs="Times New Roman"/>
          <w:color w:val="000000"/>
        </w:rPr>
        <w:t>.</w:t>
      </w:r>
      <w:r>
        <w:rPr>
          <w:rFonts w:ascii="Times New Roman" w:hAnsi="Times New Roman" w:cs="Times New Roman"/>
          <w:color w:val="000000"/>
        </w:rPr>
        <w:t xml:space="preserve"> </w:t>
      </w:r>
      <w:r w:rsidR="00C95370">
        <w:rPr>
          <w:rFonts w:ascii="Times New Roman" w:hAnsi="Times New Roman" w:cs="Times New Roman"/>
          <w:color w:val="000000"/>
        </w:rPr>
        <w:t xml:space="preserve">En todos estos casos </w:t>
      </w:r>
      <w:r>
        <w:rPr>
          <w:rFonts w:ascii="Times New Roman" w:hAnsi="Times New Roman" w:cs="Times New Roman"/>
          <w:color w:val="000000"/>
        </w:rPr>
        <w:t>se conocen las opciones pero no se sabe qué va a suceder con certeza.</w:t>
      </w:r>
    </w:p>
    <w:p w14:paraId="2817842B" w14:textId="77777777" w:rsidR="00BE0DAD" w:rsidRPr="00CD4D48" w:rsidRDefault="00BE0DAD" w:rsidP="00BE0DAD">
      <w:pPr>
        <w:spacing w:after="0"/>
        <w:jc w:val="both"/>
        <w:rPr>
          <w:rFonts w:ascii="Times New Roman" w:hAnsi="Times New Roman" w:cs="Times New Roman"/>
          <w:color w:val="000000"/>
        </w:rPr>
      </w:pPr>
    </w:p>
    <w:p w14:paraId="29361BA5" w14:textId="77777777" w:rsidR="00BE0DAD" w:rsidRPr="007B3A77" w:rsidRDefault="00BE0DAD" w:rsidP="00BE0DAD">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BE0DAD" w:rsidRPr="007B3A77" w14:paraId="7DD6C6C8" w14:textId="77777777" w:rsidTr="00721476">
        <w:tc>
          <w:tcPr>
            <w:tcW w:w="8978" w:type="dxa"/>
            <w:gridSpan w:val="2"/>
            <w:shd w:val="clear" w:color="auto" w:fill="000000" w:themeFill="text1"/>
          </w:tcPr>
          <w:p w14:paraId="1BCF615C" w14:textId="77777777" w:rsidR="00BE0DAD" w:rsidRPr="007B3A77" w:rsidRDefault="00BE0DAD" w:rsidP="00721476">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Recuerda</w:t>
            </w:r>
          </w:p>
        </w:tc>
      </w:tr>
      <w:tr w:rsidR="00BE0DAD" w:rsidRPr="007B3A77" w14:paraId="44782FB6" w14:textId="77777777" w:rsidTr="00721476">
        <w:tc>
          <w:tcPr>
            <w:tcW w:w="2518" w:type="dxa"/>
          </w:tcPr>
          <w:p w14:paraId="3394E7FC" w14:textId="77777777" w:rsidR="00BE0DAD" w:rsidRPr="007B3A77" w:rsidRDefault="00BE0DAD" w:rsidP="00721476">
            <w:pPr>
              <w:rPr>
                <w:rFonts w:ascii="Times New Roman" w:hAnsi="Times New Roman" w:cs="Times New Roman"/>
                <w:b/>
                <w:sz w:val="24"/>
                <w:szCs w:val="24"/>
              </w:rPr>
            </w:pPr>
            <w:r w:rsidRPr="007B3A77">
              <w:rPr>
                <w:rFonts w:ascii="Times New Roman" w:hAnsi="Times New Roman" w:cs="Times New Roman"/>
                <w:b/>
                <w:sz w:val="24"/>
                <w:szCs w:val="24"/>
              </w:rPr>
              <w:t>Título</w:t>
            </w:r>
          </w:p>
        </w:tc>
        <w:tc>
          <w:tcPr>
            <w:tcW w:w="6460" w:type="dxa"/>
          </w:tcPr>
          <w:p w14:paraId="729475CD" w14:textId="77777777" w:rsidR="00BE0DAD" w:rsidRPr="007B3A77" w:rsidRDefault="00BE0DAD" w:rsidP="00721476">
            <w:pPr>
              <w:jc w:val="center"/>
              <w:rPr>
                <w:rFonts w:ascii="Times New Roman" w:hAnsi="Times New Roman" w:cs="Times New Roman"/>
                <w:b/>
                <w:sz w:val="24"/>
                <w:szCs w:val="24"/>
              </w:rPr>
            </w:pPr>
            <w:r w:rsidRPr="007B3A77">
              <w:rPr>
                <w:rFonts w:ascii="Times New Roman" w:hAnsi="Times New Roman" w:cs="Times New Roman"/>
                <w:b/>
                <w:sz w:val="24"/>
                <w:szCs w:val="24"/>
              </w:rPr>
              <w:t>Experimento aleatorio</w:t>
            </w:r>
          </w:p>
        </w:tc>
      </w:tr>
      <w:tr w:rsidR="00BE0DAD" w:rsidRPr="007B3A77" w14:paraId="3ED8BC57" w14:textId="77777777" w:rsidTr="00721476">
        <w:tc>
          <w:tcPr>
            <w:tcW w:w="2518" w:type="dxa"/>
          </w:tcPr>
          <w:p w14:paraId="51CB24DE" w14:textId="77777777" w:rsidR="00BE0DAD" w:rsidRPr="007B3A77" w:rsidRDefault="00BE0DAD" w:rsidP="00721476">
            <w:pPr>
              <w:rPr>
                <w:rFonts w:ascii="Times New Roman" w:hAnsi="Times New Roman" w:cs="Times New Roman"/>
                <w:sz w:val="24"/>
                <w:szCs w:val="24"/>
              </w:rPr>
            </w:pPr>
            <w:r w:rsidRPr="007B3A77">
              <w:rPr>
                <w:rFonts w:ascii="Times New Roman" w:hAnsi="Times New Roman" w:cs="Times New Roman"/>
                <w:b/>
                <w:sz w:val="24"/>
                <w:szCs w:val="24"/>
              </w:rPr>
              <w:t>Contenido</w:t>
            </w:r>
          </w:p>
        </w:tc>
        <w:tc>
          <w:tcPr>
            <w:tcW w:w="6460" w:type="dxa"/>
          </w:tcPr>
          <w:p w14:paraId="79524AFC" w14:textId="3C5733CC" w:rsidR="00BE0DAD" w:rsidRDefault="00BE0DAD" w:rsidP="00721476">
            <w:pPr>
              <w:rPr>
                <w:rFonts w:ascii="Times New Roman" w:hAnsi="Times New Roman" w:cs="Times New Roman"/>
                <w:sz w:val="24"/>
                <w:szCs w:val="24"/>
              </w:rPr>
            </w:pPr>
            <w:r w:rsidRPr="007B3A77">
              <w:rPr>
                <w:rFonts w:ascii="Times New Roman" w:hAnsi="Times New Roman" w:cs="Times New Roman"/>
                <w:sz w:val="24"/>
                <w:szCs w:val="24"/>
              </w:rPr>
              <w:t xml:space="preserve">Un </w:t>
            </w:r>
            <w:r w:rsidRPr="007B3A77">
              <w:rPr>
                <w:rFonts w:ascii="Times New Roman" w:hAnsi="Times New Roman" w:cs="Times New Roman"/>
                <w:b/>
                <w:sz w:val="24"/>
                <w:szCs w:val="24"/>
              </w:rPr>
              <w:t>experimento aleatorio</w:t>
            </w:r>
            <w:r>
              <w:rPr>
                <w:rFonts w:ascii="Times New Roman" w:hAnsi="Times New Roman" w:cs="Times New Roman"/>
                <w:sz w:val="24"/>
                <w:szCs w:val="24"/>
              </w:rPr>
              <w:t xml:space="preserve"> es una</w:t>
            </w:r>
            <w:r w:rsidRPr="007B3A77">
              <w:rPr>
                <w:rFonts w:ascii="Times New Roman" w:hAnsi="Times New Roman" w:cs="Times New Roman"/>
                <w:sz w:val="24"/>
                <w:szCs w:val="24"/>
              </w:rPr>
              <w:t xml:space="preserve"> acción en </w:t>
            </w:r>
            <w:r>
              <w:rPr>
                <w:rFonts w:ascii="Times New Roman" w:hAnsi="Times New Roman" w:cs="Times New Roman"/>
                <w:sz w:val="24"/>
                <w:szCs w:val="24"/>
              </w:rPr>
              <w:t>la</w:t>
            </w:r>
            <w:r w:rsidRPr="007B3A77">
              <w:rPr>
                <w:rFonts w:ascii="Times New Roman" w:hAnsi="Times New Roman" w:cs="Times New Roman"/>
                <w:sz w:val="24"/>
                <w:szCs w:val="24"/>
              </w:rPr>
              <w:t xml:space="preserve"> cual se conoce</w:t>
            </w:r>
            <w:r>
              <w:rPr>
                <w:rFonts w:ascii="Times New Roman" w:hAnsi="Times New Roman" w:cs="Times New Roman"/>
                <w:sz w:val="24"/>
                <w:szCs w:val="24"/>
              </w:rPr>
              <w:t xml:space="preserve"> lo que puede pasar, pero no se sabe con certeza qué pasará hasta </w:t>
            </w:r>
            <w:r w:rsidR="00FD4171">
              <w:rPr>
                <w:rFonts w:ascii="Times New Roman" w:hAnsi="Times New Roman" w:cs="Times New Roman"/>
                <w:sz w:val="24"/>
                <w:szCs w:val="24"/>
              </w:rPr>
              <w:t xml:space="preserve">cuando </w:t>
            </w:r>
            <w:r>
              <w:rPr>
                <w:rFonts w:ascii="Times New Roman" w:hAnsi="Times New Roman" w:cs="Times New Roman"/>
                <w:sz w:val="24"/>
                <w:szCs w:val="24"/>
              </w:rPr>
              <w:t xml:space="preserve">ha finalizado </w:t>
            </w:r>
            <w:r w:rsidR="00FD4171">
              <w:rPr>
                <w:rFonts w:ascii="Times New Roman" w:hAnsi="Times New Roman" w:cs="Times New Roman"/>
                <w:sz w:val="24"/>
                <w:szCs w:val="24"/>
              </w:rPr>
              <w:t xml:space="preserve">la </w:t>
            </w:r>
            <w:r>
              <w:rPr>
                <w:rFonts w:ascii="Times New Roman" w:hAnsi="Times New Roman" w:cs="Times New Roman"/>
                <w:sz w:val="24"/>
                <w:szCs w:val="24"/>
              </w:rPr>
              <w:t>acción.</w:t>
            </w:r>
          </w:p>
          <w:p w14:paraId="6513ACCA" w14:textId="77777777" w:rsidR="00BE0DAD" w:rsidRPr="007B3A77" w:rsidRDefault="00BE0DAD" w:rsidP="00721476">
            <w:pPr>
              <w:rPr>
                <w:rFonts w:ascii="Times New Roman" w:hAnsi="Times New Roman" w:cs="Times New Roman"/>
                <w:sz w:val="24"/>
                <w:szCs w:val="24"/>
              </w:rPr>
            </w:pPr>
          </w:p>
        </w:tc>
      </w:tr>
    </w:tbl>
    <w:p w14:paraId="1BBE3238" w14:textId="77777777" w:rsidR="00BE0DAD" w:rsidRDefault="00BE0DAD" w:rsidP="00BE0DAD">
      <w:pPr>
        <w:spacing w:after="0"/>
        <w:jc w:val="both"/>
        <w:rPr>
          <w:rFonts w:ascii="Times New Roman" w:hAnsi="Times New Roman" w:cs="Times New Roman"/>
          <w:color w:val="000000"/>
        </w:rPr>
      </w:pPr>
    </w:p>
    <w:p w14:paraId="6A99554C" w14:textId="389E3578" w:rsidR="00BE0DAD" w:rsidRPr="007B3A77" w:rsidRDefault="00BE0DAD" w:rsidP="00BE0DAD">
      <w:pPr>
        <w:spacing w:after="0"/>
        <w:jc w:val="both"/>
        <w:rPr>
          <w:rFonts w:ascii="Times New Roman" w:hAnsi="Times New Roman" w:cs="Times New Roman"/>
          <w:color w:val="000000"/>
        </w:rPr>
      </w:pPr>
      <w:r w:rsidRPr="007B3A77">
        <w:rPr>
          <w:rFonts w:ascii="Times New Roman" w:hAnsi="Times New Roman" w:cs="Times New Roman"/>
          <w:color w:val="000000"/>
        </w:rPr>
        <w:t xml:space="preserve">Un experimento </w:t>
      </w:r>
      <w:r w:rsidRPr="00901136">
        <w:rPr>
          <w:rFonts w:ascii="Times New Roman" w:hAnsi="Times New Roman" w:cs="Times New Roman"/>
          <w:color w:val="000000"/>
        </w:rPr>
        <w:t>no</w:t>
      </w:r>
      <w:r w:rsidRPr="007B3A77">
        <w:rPr>
          <w:rFonts w:ascii="Times New Roman" w:hAnsi="Times New Roman" w:cs="Times New Roman"/>
          <w:color w:val="000000"/>
        </w:rPr>
        <w:t xml:space="preserve"> es aleatorio cuando se conoce </w:t>
      </w:r>
      <w:r>
        <w:rPr>
          <w:rFonts w:ascii="Times New Roman" w:hAnsi="Times New Roman" w:cs="Times New Roman"/>
          <w:color w:val="000000"/>
        </w:rPr>
        <w:t>su resultado con certeza</w:t>
      </w:r>
      <w:r w:rsidR="00FD4171">
        <w:rPr>
          <w:rFonts w:ascii="Times New Roman" w:hAnsi="Times New Roman" w:cs="Times New Roman"/>
          <w:color w:val="000000"/>
        </w:rPr>
        <w:t>.</w:t>
      </w:r>
      <w:r w:rsidRPr="007B3A77">
        <w:rPr>
          <w:rFonts w:ascii="Times New Roman" w:hAnsi="Times New Roman" w:cs="Times New Roman"/>
          <w:color w:val="000000"/>
        </w:rPr>
        <w:t xml:space="preserve"> </w:t>
      </w:r>
      <w:r w:rsidR="00FD4171">
        <w:rPr>
          <w:rFonts w:ascii="Times New Roman" w:hAnsi="Times New Roman" w:cs="Times New Roman"/>
          <w:color w:val="000000"/>
        </w:rPr>
        <w:t>P</w:t>
      </w:r>
      <w:r w:rsidRPr="007B3A77">
        <w:rPr>
          <w:rFonts w:ascii="Times New Roman" w:hAnsi="Times New Roman" w:cs="Times New Roman"/>
          <w:color w:val="000000"/>
        </w:rPr>
        <w:t xml:space="preserve">or ejemplo, al realizar una adición el resultado es único, </w:t>
      </w:r>
      <w:r>
        <w:rPr>
          <w:rFonts w:ascii="Times New Roman" w:hAnsi="Times New Roman" w:cs="Times New Roman"/>
          <w:color w:val="000000"/>
        </w:rPr>
        <w:t>resolver una ecuación no es algo aleatorio, mezclar los ingredientes de una receta no es aleatorio.</w:t>
      </w:r>
    </w:p>
    <w:p w14:paraId="176A4557" w14:textId="77777777" w:rsidR="00BE0DAD" w:rsidRDefault="00BE0DAD" w:rsidP="00BE0DAD">
      <w:pPr>
        <w:spacing w:after="0"/>
        <w:jc w:val="both"/>
        <w:rPr>
          <w:rFonts w:ascii="Times New Roman" w:hAnsi="Times New Roman" w:cs="Times New Roman"/>
          <w:color w:val="000000"/>
        </w:rPr>
      </w:pPr>
    </w:p>
    <w:p w14:paraId="62F2D054" w14:textId="77777777" w:rsidR="00BE0DAD" w:rsidRDefault="00BE0DAD" w:rsidP="00BE0DAD">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BE0DAD" w:rsidRPr="007B3A77" w14:paraId="5F894515" w14:textId="77777777" w:rsidTr="00721476">
        <w:tc>
          <w:tcPr>
            <w:tcW w:w="9033" w:type="dxa"/>
            <w:gridSpan w:val="2"/>
            <w:shd w:val="clear" w:color="auto" w:fill="000000" w:themeFill="text1"/>
          </w:tcPr>
          <w:p w14:paraId="182F096C" w14:textId="77777777" w:rsidR="00BE0DAD" w:rsidRPr="007B3A77" w:rsidRDefault="00BE0DAD" w:rsidP="0072147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Practica (recurso de ejercitación)</w:t>
            </w:r>
          </w:p>
        </w:tc>
      </w:tr>
      <w:tr w:rsidR="00BE0DAD" w:rsidRPr="007B3A77" w14:paraId="2ABE01A4" w14:textId="77777777" w:rsidTr="00721476">
        <w:tc>
          <w:tcPr>
            <w:tcW w:w="2518" w:type="dxa"/>
          </w:tcPr>
          <w:p w14:paraId="302C1018" w14:textId="77777777" w:rsidR="00BE0DAD" w:rsidRPr="007B3A77" w:rsidRDefault="00BE0DAD"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25723DEA" w14:textId="77777777" w:rsidR="00BE0DAD" w:rsidRPr="007B3A77" w:rsidRDefault="00BE0DAD" w:rsidP="00721476">
            <w:pPr>
              <w:rPr>
                <w:rFonts w:ascii="Times New Roman" w:hAnsi="Times New Roman" w:cs="Times New Roman"/>
                <w:b/>
                <w:color w:val="000000"/>
                <w:sz w:val="24"/>
                <w:szCs w:val="24"/>
              </w:rPr>
            </w:pPr>
            <w:r>
              <w:rPr>
                <w:rFonts w:ascii="Times New Roman" w:hAnsi="Times New Roman" w:cs="Times New Roman"/>
                <w:color w:val="000000"/>
                <w:sz w:val="24"/>
                <w:szCs w:val="24"/>
              </w:rPr>
              <w:t>MA</w:t>
            </w:r>
            <w:r w:rsidRPr="007B3A77">
              <w:rPr>
                <w:rFonts w:ascii="Times New Roman" w:hAnsi="Times New Roman" w:cs="Times New Roman"/>
                <w:color w:val="000000"/>
                <w:sz w:val="24"/>
                <w:szCs w:val="24"/>
              </w:rPr>
              <w:t>_0</w:t>
            </w:r>
            <w:r>
              <w:rPr>
                <w:rFonts w:ascii="Times New Roman" w:hAnsi="Times New Roman" w:cs="Times New Roman"/>
                <w:color w:val="000000"/>
                <w:sz w:val="24"/>
                <w:szCs w:val="24"/>
              </w:rPr>
              <w:t>6</w:t>
            </w:r>
            <w:r w:rsidRPr="007B3A77">
              <w:rPr>
                <w:rFonts w:ascii="Times New Roman" w:hAnsi="Times New Roman" w:cs="Times New Roman"/>
                <w:color w:val="000000"/>
                <w:sz w:val="24"/>
                <w:szCs w:val="24"/>
              </w:rPr>
              <w:t>_</w:t>
            </w:r>
            <w:r>
              <w:rPr>
                <w:rFonts w:ascii="Times New Roman" w:hAnsi="Times New Roman" w:cs="Times New Roman"/>
                <w:color w:val="000000"/>
                <w:sz w:val="24"/>
                <w:szCs w:val="24"/>
              </w:rPr>
              <w:t>14</w:t>
            </w:r>
            <w:r w:rsidRPr="007B3A77">
              <w:rPr>
                <w:rFonts w:ascii="Times New Roman" w:hAnsi="Times New Roman" w:cs="Times New Roman"/>
                <w:color w:val="000000"/>
                <w:sz w:val="24"/>
                <w:szCs w:val="24"/>
              </w:rPr>
              <w:t>_REC</w:t>
            </w:r>
            <w:r>
              <w:rPr>
                <w:rFonts w:ascii="Times New Roman" w:hAnsi="Times New Roman" w:cs="Times New Roman"/>
                <w:color w:val="000000"/>
                <w:sz w:val="24"/>
                <w:szCs w:val="24"/>
              </w:rPr>
              <w:t>2</w:t>
            </w:r>
            <w:r w:rsidRPr="007B3A77">
              <w:rPr>
                <w:rFonts w:ascii="Times New Roman" w:hAnsi="Times New Roman" w:cs="Times New Roman"/>
                <w:color w:val="000000"/>
                <w:sz w:val="24"/>
                <w:szCs w:val="24"/>
              </w:rPr>
              <w:t>00</w:t>
            </w:r>
          </w:p>
        </w:tc>
      </w:tr>
      <w:tr w:rsidR="00BE0DAD" w:rsidRPr="007B3A77" w14:paraId="11D00592" w14:textId="77777777" w:rsidTr="00721476">
        <w:tc>
          <w:tcPr>
            <w:tcW w:w="2518" w:type="dxa"/>
          </w:tcPr>
          <w:p w14:paraId="5651BCEE"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Título</w:t>
            </w:r>
          </w:p>
        </w:tc>
        <w:tc>
          <w:tcPr>
            <w:tcW w:w="6515" w:type="dxa"/>
          </w:tcPr>
          <w:p w14:paraId="18C9D3D3" w14:textId="77777777" w:rsidR="00BE0DAD" w:rsidRPr="007B3A77" w:rsidRDefault="00BE0DAD" w:rsidP="00721476">
            <w:pPr>
              <w:rPr>
                <w:rFonts w:ascii="Times New Roman" w:hAnsi="Times New Roman" w:cs="Times New Roman"/>
                <w:color w:val="000000"/>
                <w:sz w:val="24"/>
                <w:szCs w:val="24"/>
              </w:rPr>
            </w:pPr>
            <w:r w:rsidRPr="00DA5121">
              <w:rPr>
                <w:rFonts w:ascii="Times New Roman" w:hAnsi="Times New Roman" w:cs="Times New Roman"/>
                <w:color w:val="000000"/>
                <w:sz w:val="24"/>
                <w:szCs w:val="24"/>
              </w:rPr>
              <w:t>Identifica el tipo de suceso</w:t>
            </w:r>
          </w:p>
        </w:tc>
      </w:tr>
      <w:tr w:rsidR="00BE0DAD" w:rsidRPr="007B3A77" w14:paraId="2F8DE2FB" w14:textId="77777777" w:rsidTr="00721476">
        <w:tc>
          <w:tcPr>
            <w:tcW w:w="2518" w:type="dxa"/>
          </w:tcPr>
          <w:p w14:paraId="74726330"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63542EA2" w14:textId="77777777" w:rsidR="00BE0DAD" w:rsidRPr="007B3A77" w:rsidRDefault="00BE0DAD" w:rsidP="00721476">
            <w:pPr>
              <w:rPr>
                <w:rFonts w:ascii="Times New Roman" w:hAnsi="Times New Roman" w:cs="Times New Roman"/>
                <w:color w:val="000000"/>
                <w:sz w:val="24"/>
                <w:szCs w:val="24"/>
              </w:rPr>
            </w:pPr>
            <w:r w:rsidRPr="00DA5121">
              <w:rPr>
                <w:rFonts w:ascii="Times New Roman" w:hAnsi="Times New Roman" w:cs="Times New Roman"/>
                <w:color w:val="000000"/>
                <w:sz w:val="24"/>
                <w:szCs w:val="24"/>
              </w:rPr>
              <w:t>Actividad para clasificar sucesos en probable</w:t>
            </w:r>
            <w:r w:rsidR="00FD4171">
              <w:rPr>
                <w:rFonts w:ascii="Times New Roman" w:hAnsi="Times New Roman" w:cs="Times New Roman"/>
                <w:color w:val="000000"/>
                <w:sz w:val="24"/>
                <w:szCs w:val="24"/>
              </w:rPr>
              <w:t>s</w:t>
            </w:r>
            <w:r w:rsidRPr="00DA5121">
              <w:rPr>
                <w:rFonts w:ascii="Times New Roman" w:hAnsi="Times New Roman" w:cs="Times New Roman"/>
                <w:color w:val="000000"/>
                <w:sz w:val="24"/>
                <w:szCs w:val="24"/>
              </w:rPr>
              <w:t>, seguro</w:t>
            </w:r>
            <w:r w:rsidR="00FD4171">
              <w:rPr>
                <w:rFonts w:ascii="Times New Roman" w:hAnsi="Times New Roman" w:cs="Times New Roman"/>
                <w:color w:val="000000"/>
                <w:sz w:val="24"/>
                <w:szCs w:val="24"/>
              </w:rPr>
              <w:t>s</w:t>
            </w:r>
            <w:r w:rsidRPr="00DA5121">
              <w:rPr>
                <w:rFonts w:ascii="Times New Roman" w:hAnsi="Times New Roman" w:cs="Times New Roman"/>
                <w:color w:val="000000"/>
                <w:sz w:val="24"/>
                <w:szCs w:val="24"/>
              </w:rPr>
              <w:t xml:space="preserve"> o imposible</w:t>
            </w:r>
            <w:r w:rsidR="00FD4171">
              <w:rPr>
                <w:rFonts w:ascii="Times New Roman" w:hAnsi="Times New Roman" w:cs="Times New Roman"/>
                <w:color w:val="000000"/>
                <w:sz w:val="24"/>
                <w:szCs w:val="24"/>
              </w:rPr>
              <w:t>s</w:t>
            </w:r>
          </w:p>
        </w:tc>
      </w:tr>
    </w:tbl>
    <w:p w14:paraId="714980C3" w14:textId="77777777" w:rsidR="00BE0DAD" w:rsidRDefault="00BE0DAD" w:rsidP="00BE0DAD">
      <w:pPr>
        <w:spacing w:after="0"/>
        <w:jc w:val="both"/>
        <w:rPr>
          <w:rFonts w:ascii="Times New Roman" w:hAnsi="Times New Roman" w:cs="Times New Roman"/>
          <w:color w:val="000000"/>
        </w:rPr>
      </w:pPr>
    </w:p>
    <w:p w14:paraId="2BDDA0EB" w14:textId="77777777" w:rsidR="00BE0DAD" w:rsidRPr="007B3A77" w:rsidRDefault="00BE0DAD" w:rsidP="00BE0DAD">
      <w:pPr>
        <w:spacing w:after="0"/>
        <w:jc w:val="both"/>
        <w:rPr>
          <w:rFonts w:ascii="Times New Roman" w:hAnsi="Times New Roman" w:cs="Times New Roman"/>
          <w:color w:val="000000"/>
        </w:rPr>
      </w:pPr>
    </w:p>
    <w:p w14:paraId="70731662" w14:textId="77777777" w:rsidR="00BE0DAD" w:rsidRPr="007B3A77" w:rsidRDefault="00BE0DAD" w:rsidP="00BE0DAD">
      <w:pPr>
        <w:spacing w:after="0"/>
        <w:rPr>
          <w:rFonts w:ascii="Times New Roman" w:hAnsi="Times New Roman" w:cs="Times New Roman"/>
          <w:b/>
        </w:rPr>
      </w:pPr>
      <w:r w:rsidRPr="007B3A77">
        <w:rPr>
          <w:rFonts w:ascii="Times New Roman" w:hAnsi="Times New Roman" w:cs="Times New Roman"/>
          <w:highlight w:val="yellow"/>
        </w:rPr>
        <w:t>[SECCIÓN 2]</w:t>
      </w:r>
      <w:r w:rsidRPr="007B3A77">
        <w:rPr>
          <w:rFonts w:ascii="Times New Roman" w:hAnsi="Times New Roman" w:cs="Times New Roman"/>
        </w:rPr>
        <w:t xml:space="preserve"> </w:t>
      </w:r>
      <w:r w:rsidRPr="007B3A77">
        <w:rPr>
          <w:rFonts w:ascii="Times New Roman" w:hAnsi="Times New Roman" w:cs="Times New Roman"/>
          <w:b/>
        </w:rPr>
        <w:t xml:space="preserve">6.2 </w:t>
      </w:r>
      <w:r>
        <w:rPr>
          <w:rFonts w:ascii="Times New Roman" w:hAnsi="Times New Roman" w:cs="Times New Roman"/>
          <w:b/>
        </w:rPr>
        <w:t>El e</w:t>
      </w:r>
      <w:r w:rsidRPr="007B3A77">
        <w:rPr>
          <w:rFonts w:ascii="Times New Roman" w:hAnsi="Times New Roman" w:cs="Times New Roman"/>
          <w:b/>
        </w:rPr>
        <w:t>spacio muestral y los sucesos</w:t>
      </w:r>
    </w:p>
    <w:p w14:paraId="0A2EA497" w14:textId="77777777" w:rsidR="00BE0DAD" w:rsidRPr="007B3A77" w:rsidRDefault="00BE0DAD" w:rsidP="00BE0DAD">
      <w:pPr>
        <w:spacing w:after="0"/>
        <w:jc w:val="both"/>
        <w:rPr>
          <w:rFonts w:ascii="Times New Roman" w:hAnsi="Times New Roman" w:cs="Times New Roman"/>
          <w:color w:val="000000"/>
        </w:rPr>
      </w:pPr>
    </w:p>
    <w:p w14:paraId="3A6CF96A" w14:textId="77777777" w:rsidR="00BE0DAD" w:rsidRPr="007B3A77" w:rsidRDefault="00BE0DAD" w:rsidP="00BE0DAD">
      <w:pPr>
        <w:spacing w:after="0"/>
        <w:jc w:val="both"/>
        <w:rPr>
          <w:rFonts w:ascii="Times New Roman" w:hAnsi="Times New Roman" w:cs="Times New Roman"/>
          <w:color w:val="000000"/>
        </w:rPr>
      </w:pPr>
      <w:r>
        <w:rPr>
          <w:rFonts w:ascii="Times New Roman" w:hAnsi="Times New Roman" w:cs="Times New Roman"/>
          <w:color w:val="000000"/>
        </w:rPr>
        <w:lastRenderedPageBreak/>
        <w:t>El</w:t>
      </w:r>
      <w:r w:rsidRPr="007B3A77">
        <w:rPr>
          <w:rFonts w:ascii="Times New Roman" w:hAnsi="Times New Roman" w:cs="Times New Roman"/>
          <w:color w:val="000000"/>
        </w:rPr>
        <w:t xml:space="preserve"> </w:t>
      </w:r>
      <w:r w:rsidRPr="00A4546A">
        <w:rPr>
          <w:rFonts w:ascii="Times New Roman" w:hAnsi="Times New Roman" w:cs="Times New Roman"/>
          <w:b/>
          <w:color w:val="000000"/>
        </w:rPr>
        <w:t>espacio muestral</w:t>
      </w:r>
      <w:r w:rsidRPr="007B3A77">
        <w:rPr>
          <w:rFonts w:ascii="Times New Roman" w:hAnsi="Times New Roman" w:cs="Times New Roman"/>
          <w:color w:val="000000"/>
        </w:rPr>
        <w:t xml:space="preserve"> es el conjunto formado por todos los posibles resultados </w:t>
      </w:r>
      <w:r>
        <w:rPr>
          <w:rFonts w:ascii="Times New Roman" w:hAnsi="Times New Roman" w:cs="Times New Roman"/>
          <w:color w:val="000000"/>
        </w:rPr>
        <w:t>de</w:t>
      </w:r>
      <w:r w:rsidRPr="007B3A77">
        <w:rPr>
          <w:rFonts w:ascii="Times New Roman" w:hAnsi="Times New Roman" w:cs="Times New Roman"/>
          <w:color w:val="000000"/>
        </w:rPr>
        <w:t xml:space="preserve"> un experimento aleatorio. Se representa </w:t>
      </w:r>
      <w:r>
        <w:rPr>
          <w:rFonts w:ascii="Times New Roman" w:hAnsi="Times New Roman" w:cs="Times New Roman"/>
          <w:color w:val="000000"/>
        </w:rPr>
        <w:t>con</w:t>
      </w:r>
      <w:r w:rsidRPr="007B3A77">
        <w:rPr>
          <w:rFonts w:ascii="Times New Roman" w:hAnsi="Times New Roman" w:cs="Times New Roman"/>
          <w:color w:val="000000"/>
        </w:rPr>
        <w:t xml:space="preserve"> la letra </w:t>
      </w:r>
      <w:r w:rsidRPr="00A4546A">
        <w:rPr>
          <w:rFonts w:ascii="Times New Roman" w:hAnsi="Times New Roman" w:cs="Times New Roman"/>
          <w:i/>
          <w:color w:val="000000"/>
        </w:rPr>
        <w:t>S</w:t>
      </w:r>
      <w:r w:rsidRPr="007B3A77">
        <w:rPr>
          <w:rFonts w:ascii="Times New Roman" w:hAnsi="Times New Roman" w:cs="Times New Roman"/>
          <w:color w:val="000000"/>
        </w:rPr>
        <w:t xml:space="preserve"> y se considera el conjunto </w:t>
      </w:r>
      <w:r>
        <w:rPr>
          <w:rFonts w:ascii="Times New Roman" w:hAnsi="Times New Roman" w:cs="Times New Roman"/>
          <w:color w:val="000000"/>
        </w:rPr>
        <w:t>universal</w:t>
      </w:r>
      <w:r w:rsidRPr="007B3A77">
        <w:rPr>
          <w:rFonts w:ascii="Times New Roman" w:hAnsi="Times New Roman" w:cs="Times New Roman"/>
          <w:color w:val="000000"/>
        </w:rPr>
        <w:t xml:space="preserve"> del experimento.</w:t>
      </w:r>
    </w:p>
    <w:p w14:paraId="01A93912" w14:textId="77777777" w:rsidR="00BE0DAD" w:rsidRPr="007B3A77" w:rsidRDefault="00BE0DAD" w:rsidP="00BE0DAD">
      <w:pPr>
        <w:spacing w:after="0"/>
        <w:jc w:val="both"/>
        <w:rPr>
          <w:rFonts w:ascii="Times New Roman" w:hAnsi="Times New Roman" w:cs="Times New Roman"/>
          <w:color w:val="000000"/>
        </w:rPr>
      </w:pPr>
    </w:p>
    <w:p w14:paraId="53FF07AF" w14:textId="4D9C979A" w:rsidR="00BE0DAD" w:rsidRPr="007B3A77" w:rsidRDefault="00BE0DAD" w:rsidP="00BE0DAD">
      <w:pPr>
        <w:spacing w:after="0"/>
        <w:jc w:val="both"/>
        <w:rPr>
          <w:rFonts w:ascii="Times New Roman" w:hAnsi="Times New Roman" w:cs="Times New Roman"/>
          <w:color w:val="000000"/>
        </w:rPr>
      </w:pPr>
      <w:r>
        <w:rPr>
          <w:rFonts w:ascii="Times New Roman" w:hAnsi="Times New Roman" w:cs="Times New Roman"/>
          <w:color w:val="000000"/>
        </w:rPr>
        <w:t xml:space="preserve">Así, al lanzar </w:t>
      </w:r>
      <w:r w:rsidRPr="007B3A77">
        <w:rPr>
          <w:rFonts w:ascii="Times New Roman" w:hAnsi="Times New Roman" w:cs="Times New Roman"/>
          <w:color w:val="000000"/>
        </w:rPr>
        <w:t xml:space="preserve">una moneda al aire dos veces </w:t>
      </w:r>
      <w:r>
        <w:rPr>
          <w:rFonts w:ascii="Times New Roman" w:hAnsi="Times New Roman" w:cs="Times New Roman"/>
          <w:color w:val="000000"/>
        </w:rPr>
        <w:t>se pueden</w:t>
      </w:r>
      <w:r w:rsidRPr="007B3A77">
        <w:rPr>
          <w:rFonts w:ascii="Times New Roman" w:hAnsi="Times New Roman" w:cs="Times New Roman"/>
          <w:color w:val="000000"/>
        </w:rPr>
        <w:t xml:space="preserve"> obtener los siguientes resultados</w:t>
      </w:r>
      <w:ins w:id="61" w:author="mercyranjel" w:date="2016-02-09T16:10:00Z">
        <w:r w:rsidR="00A54093">
          <w:rPr>
            <w:rFonts w:ascii="Times New Roman" w:hAnsi="Times New Roman" w:cs="Times New Roman"/>
            <w:color w:val="000000"/>
          </w:rPr>
          <w:t>.</w:t>
        </w:r>
      </w:ins>
    </w:p>
    <w:p w14:paraId="79D69B7D" w14:textId="77777777" w:rsidR="00BE0DAD" w:rsidRDefault="00BE0DAD" w:rsidP="00BE0DAD">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BE0DAD" w:rsidRPr="007B3A77" w14:paraId="6A5EDA93" w14:textId="77777777" w:rsidTr="00721476">
        <w:tc>
          <w:tcPr>
            <w:tcW w:w="9033" w:type="dxa"/>
            <w:gridSpan w:val="2"/>
            <w:shd w:val="clear" w:color="auto" w:fill="0D0D0D" w:themeFill="text1" w:themeFillTint="F2"/>
          </w:tcPr>
          <w:p w14:paraId="39180AB0" w14:textId="77777777" w:rsidR="00BE0DAD" w:rsidRPr="007B3A77" w:rsidRDefault="00BE0DAD" w:rsidP="0072147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Imagen (fotografía, gráfica o ilustración)</w:t>
            </w:r>
          </w:p>
        </w:tc>
      </w:tr>
      <w:tr w:rsidR="00BE0DAD" w:rsidRPr="007B3A77" w14:paraId="49FAFB3E" w14:textId="77777777" w:rsidTr="00721476">
        <w:tc>
          <w:tcPr>
            <w:tcW w:w="2518" w:type="dxa"/>
          </w:tcPr>
          <w:p w14:paraId="53F43508" w14:textId="77777777" w:rsidR="00BE0DAD" w:rsidRPr="007B3A77" w:rsidRDefault="00BE0DAD"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5AA368DE" w14:textId="77777777" w:rsidR="00BE0DAD" w:rsidRPr="007B3A77" w:rsidRDefault="00BE0DAD" w:rsidP="00721476">
            <w:pPr>
              <w:rPr>
                <w:rFonts w:ascii="Times New Roman" w:hAnsi="Times New Roman" w:cs="Times New Roman"/>
                <w:b/>
                <w:color w:val="000000"/>
                <w:sz w:val="24"/>
                <w:szCs w:val="24"/>
              </w:rPr>
            </w:pPr>
            <w:commentRangeStart w:id="62"/>
            <w:r>
              <w:rPr>
                <w:rFonts w:ascii="Times New Roman" w:hAnsi="Times New Roman" w:cs="Times New Roman"/>
                <w:color w:val="000000"/>
                <w:sz w:val="24"/>
                <w:szCs w:val="24"/>
              </w:rPr>
              <w:t>MA_06_14_IMG20</w:t>
            </w:r>
            <w:commentRangeEnd w:id="62"/>
            <w:r w:rsidR="007F3236">
              <w:rPr>
                <w:rStyle w:val="Refdecomentario"/>
                <w:rFonts w:ascii="Calibri" w:eastAsia="Calibri" w:hAnsi="Calibri" w:cs="Times New Roman"/>
              </w:rPr>
              <w:commentReference w:id="62"/>
            </w:r>
          </w:p>
        </w:tc>
      </w:tr>
      <w:tr w:rsidR="00BE0DAD" w:rsidRPr="007B3A77" w14:paraId="32BF2C35" w14:textId="77777777" w:rsidTr="00721476">
        <w:tc>
          <w:tcPr>
            <w:tcW w:w="2518" w:type="dxa"/>
          </w:tcPr>
          <w:p w14:paraId="3C855742"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627161BB" w14:textId="77777777" w:rsidR="00BE0DAD" w:rsidRPr="007B3A77" w:rsidRDefault="00BE0DAD" w:rsidP="00721476">
            <w:pPr>
              <w:rPr>
                <w:rFonts w:ascii="Times New Roman" w:hAnsi="Times New Roman" w:cs="Times New Roman"/>
                <w:color w:val="000000"/>
                <w:sz w:val="24"/>
                <w:szCs w:val="24"/>
              </w:rPr>
            </w:pPr>
            <w:r>
              <w:rPr>
                <w:rFonts w:ascii="Times New Roman" w:hAnsi="Times New Roman" w:cs="Times New Roman"/>
                <w:color w:val="000000"/>
                <w:sz w:val="24"/>
                <w:szCs w:val="24"/>
              </w:rPr>
              <w:t>Espacio muestral</w:t>
            </w:r>
          </w:p>
        </w:tc>
      </w:tr>
      <w:tr w:rsidR="00BE0DAD" w:rsidRPr="007B3A77" w14:paraId="2651294C" w14:textId="77777777" w:rsidTr="00721476">
        <w:tblPrEx>
          <w:tblCellMar>
            <w:left w:w="70" w:type="dxa"/>
            <w:right w:w="70" w:type="dxa"/>
          </w:tblCellMar>
        </w:tblPrEx>
        <w:tc>
          <w:tcPr>
            <w:tcW w:w="2518" w:type="dxa"/>
          </w:tcPr>
          <w:p w14:paraId="6B0FCEF5"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Código Shutterstock (o URL o la ruta en AulaPlaneta)</w:t>
            </w:r>
          </w:p>
        </w:tc>
        <w:tc>
          <w:tcPr>
            <w:tcW w:w="6515" w:type="dxa"/>
          </w:tcPr>
          <w:tbl>
            <w:tblPr>
              <w:tblStyle w:val="Tablaconcuadrcula"/>
              <w:tblW w:w="0" w:type="auto"/>
              <w:jc w:val="center"/>
              <w:tblLook w:val="04A0" w:firstRow="1" w:lastRow="0" w:firstColumn="1" w:lastColumn="0" w:noHBand="0" w:noVBand="1"/>
            </w:tblPr>
            <w:tblGrid>
              <w:gridCol w:w="1743"/>
              <w:gridCol w:w="1743"/>
              <w:gridCol w:w="1136"/>
            </w:tblGrid>
            <w:tr w:rsidR="00BE0DAD" w:rsidRPr="007B3A77" w14:paraId="368F40ED" w14:textId="77777777" w:rsidTr="00721476">
              <w:trPr>
                <w:jc w:val="center"/>
              </w:trPr>
              <w:tc>
                <w:tcPr>
                  <w:tcW w:w="0" w:type="auto"/>
                  <w:vAlign w:val="center"/>
                </w:tcPr>
                <w:p w14:paraId="588387CF" w14:textId="77777777" w:rsidR="00BE0DAD" w:rsidRPr="007B3A77" w:rsidRDefault="00BE0DAD" w:rsidP="00721476">
                  <w:pPr>
                    <w:jc w:val="cente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Lanzamiento 1</w:t>
                  </w:r>
                </w:p>
              </w:tc>
              <w:tc>
                <w:tcPr>
                  <w:tcW w:w="0" w:type="auto"/>
                  <w:vAlign w:val="center"/>
                </w:tcPr>
                <w:p w14:paraId="48FE0550" w14:textId="77777777" w:rsidR="00BE0DAD" w:rsidRPr="007B3A77" w:rsidRDefault="00BE0DAD" w:rsidP="00721476">
                  <w:pPr>
                    <w:jc w:val="cente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Lanzamiento 2</w:t>
                  </w:r>
                </w:p>
              </w:tc>
              <w:tc>
                <w:tcPr>
                  <w:tcW w:w="0" w:type="auto"/>
                  <w:vAlign w:val="center"/>
                </w:tcPr>
                <w:p w14:paraId="541EA43B" w14:textId="77777777" w:rsidR="00BE0DAD" w:rsidRPr="007B3A77" w:rsidRDefault="00BE0DAD" w:rsidP="00721476">
                  <w:pPr>
                    <w:jc w:val="cente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Notación</w:t>
                  </w:r>
                </w:p>
              </w:tc>
            </w:tr>
            <w:tr w:rsidR="00BE0DAD" w:rsidRPr="007B3A77" w14:paraId="2B7A3B72" w14:textId="77777777" w:rsidTr="00721476">
              <w:trPr>
                <w:jc w:val="center"/>
              </w:trPr>
              <w:tc>
                <w:tcPr>
                  <w:tcW w:w="0" w:type="auto"/>
                  <w:vAlign w:val="center"/>
                </w:tcPr>
                <w:p w14:paraId="30BAA79B" w14:textId="77777777" w:rsidR="00BE0DAD" w:rsidRPr="007B3A77" w:rsidRDefault="00BE0DAD" w:rsidP="00721476">
                  <w:pPr>
                    <w:jc w:val="center"/>
                    <w:rPr>
                      <w:rFonts w:ascii="Times New Roman" w:hAnsi="Times New Roman" w:cs="Times New Roman"/>
                      <w:color w:val="000000"/>
                      <w:sz w:val="24"/>
                      <w:szCs w:val="24"/>
                    </w:rPr>
                  </w:pPr>
                  <w:r w:rsidRPr="007B3A77">
                    <w:rPr>
                      <w:rFonts w:ascii="Times New Roman" w:hAnsi="Times New Roman" w:cs="Times New Roman"/>
                      <w:color w:val="000000"/>
                      <w:sz w:val="24"/>
                      <w:szCs w:val="24"/>
                    </w:rPr>
                    <w:t>Cara</w:t>
                  </w:r>
                </w:p>
              </w:tc>
              <w:tc>
                <w:tcPr>
                  <w:tcW w:w="0" w:type="auto"/>
                  <w:vAlign w:val="center"/>
                </w:tcPr>
                <w:p w14:paraId="03BCA12E" w14:textId="77777777" w:rsidR="00BE0DAD" w:rsidRPr="007B3A77" w:rsidRDefault="00BE0DAD" w:rsidP="00721476">
                  <w:pPr>
                    <w:jc w:val="center"/>
                    <w:rPr>
                      <w:rFonts w:ascii="Times New Roman" w:hAnsi="Times New Roman" w:cs="Times New Roman"/>
                      <w:color w:val="000000"/>
                      <w:sz w:val="24"/>
                      <w:szCs w:val="24"/>
                    </w:rPr>
                  </w:pPr>
                  <w:r w:rsidRPr="007B3A77">
                    <w:rPr>
                      <w:rFonts w:ascii="Times New Roman" w:hAnsi="Times New Roman" w:cs="Times New Roman"/>
                      <w:color w:val="000000"/>
                      <w:sz w:val="24"/>
                      <w:szCs w:val="24"/>
                    </w:rPr>
                    <w:t>Cara</w:t>
                  </w:r>
                </w:p>
              </w:tc>
              <w:tc>
                <w:tcPr>
                  <w:tcW w:w="0" w:type="auto"/>
                  <w:vAlign w:val="center"/>
                </w:tcPr>
                <w:p w14:paraId="76801A34" w14:textId="77777777" w:rsidR="00BE0DAD" w:rsidRPr="007B3A77" w:rsidRDefault="00BE0DAD" w:rsidP="00721476">
                  <w:pPr>
                    <w:jc w:val="center"/>
                    <w:rPr>
                      <w:rFonts w:ascii="Times New Roman" w:hAnsi="Times New Roman" w:cs="Times New Roman"/>
                      <w:color w:val="000000"/>
                      <w:sz w:val="24"/>
                      <w:szCs w:val="24"/>
                    </w:rPr>
                  </w:pPr>
                  <w:r w:rsidRPr="007B3A77">
                    <w:rPr>
                      <w:rFonts w:ascii="Times New Roman" w:hAnsi="Times New Roman" w:cs="Times New Roman"/>
                      <w:color w:val="000000"/>
                      <w:sz w:val="24"/>
                      <w:szCs w:val="24"/>
                    </w:rPr>
                    <w:t>(C, C)</w:t>
                  </w:r>
                </w:p>
              </w:tc>
            </w:tr>
            <w:tr w:rsidR="00BE0DAD" w:rsidRPr="007B3A77" w14:paraId="2E2EA561" w14:textId="77777777" w:rsidTr="00721476">
              <w:trPr>
                <w:jc w:val="center"/>
              </w:trPr>
              <w:tc>
                <w:tcPr>
                  <w:tcW w:w="0" w:type="auto"/>
                  <w:vAlign w:val="center"/>
                </w:tcPr>
                <w:p w14:paraId="0B475650" w14:textId="77777777" w:rsidR="00BE0DAD" w:rsidRPr="007B3A77" w:rsidRDefault="00BE0DAD" w:rsidP="00721476">
                  <w:pPr>
                    <w:jc w:val="center"/>
                    <w:rPr>
                      <w:rFonts w:ascii="Times New Roman" w:hAnsi="Times New Roman" w:cs="Times New Roman"/>
                      <w:color w:val="000000"/>
                      <w:sz w:val="24"/>
                      <w:szCs w:val="24"/>
                    </w:rPr>
                  </w:pPr>
                  <w:r w:rsidRPr="007B3A77">
                    <w:rPr>
                      <w:rFonts w:ascii="Times New Roman" w:hAnsi="Times New Roman" w:cs="Times New Roman"/>
                      <w:color w:val="000000"/>
                      <w:sz w:val="24"/>
                      <w:szCs w:val="24"/>
                    </w:rPr>
                    <w:t>Cara</w:t>
                  </w:r>
                </w:p>
              </w:tc>
              <w:tc>
                <w:tcPr>
                  <w:tcW w:w="0" w:type="auto"/>
                  <w:vAlign w:val="center"/>
                </w:tcPr>
                <w:p w14:paraId="4AC702FE" w14:textId="77777777" w:rsidR="00BE0DAD" w:rsidRPr="007B3A77" w:rsidRDefault="00BE0DAD" w:rsidP="00721476">
                  <w:pPr>
                    <w:jc w:val="center"/>
                    <w:rPr>
                      <w:rFonts w:ascii="Times New Roman" w:hAnsi="Times New Roman" w:cs="Times New Roman"/>
                      <w:color w:val="000000"/>
                      <w:sz w:val="24"/>
                      <w:szCs w:val="24"/>
                    </w:rPr>
                  </w:pPr>
                  <w:r w:rsidRPr="007B3A77">
                    <w:rPr>
                      <w:rFonts w:ascii="Times New Roman" w:hAnsi="Times New Roman" w:cs="Times New Roman"/>
                      <w:color w:val="000000"/>
                      <w:sz w:val="24"/>
                      <w:szCs w:val="24"/>
                    </w:rPr>
                    <w:t>Sello</w:t>
                  </w:r>
                </w:p>
              </w:tc>
              <w:tc>
                <w:tcPr>
                  <w:tcW w:w="0" w:type="auto"/>
                  <w:vAlign w:val="center"/>
                </w:tcPr>
                <w:p w14:paraId="4FCAB280" w14:textId="77777777" w:rsidR="00BE0DAD" w:rsidRPr="007B3A77" w:rsidRDefault="00BE0DAD" w:rsidP="00721476">
                  <w:pPr>
                    <w:jc w:val="center"/>
                    <w:rPr>
                      <w:rFonts w:ascii="Times New Roman" w:hAnsi="Times New Roman" w:cs="Times New Roman"/>
                      <w:color w:val="000000"/>
                      <w:sz w:val="24"/>
                      <w:szCs w:val="24"/>
                    </w:rPr>
                  </w:pPr>
                  <w:r w:rsidRPr="007B3A77">
                    <w:rPr>
                      <w:rFonts w:ascii="Times New Roman" w:hAnsi="Times New Roman" w:cs="Times New Roman"/>
                      <w:color w:val="000000"/>
                      <w:sz w:val="24"/>
                      <w:szCs w:val="24"/>
                    </w:rPr>
                    <w:t>(C, S)</w:t>
                  </w:r>
                </w:p>
              </w:tc>
            </w:tr>
            <w:tr w:rsidR="00BE0DAD" w:rsidRPr="007B3A77" w14:paraId="41E35DE4" w14:textId="77777777" w:rsidTr="00721476">
              <w:trPr>
                <w:jc w:val="center"/>
              </w:trPr>
              <w:tc>
                <w:tcPr>
                  <w:tcW w:w="0" w:type="auto"/>
                  <w:vAlign w:val="center"/>
                </w:tcPr>
                <w:p w14:paraId="4E8B3BA6" w14:textId="77777777" w:rsidR="00BE0DAD" w:rsidRPr="007B3A77" w:rsidRDefault="00BE0DAD" w:rsidP="00721476">
                  <w:pPr>
                    <w:jc w:val="center"/>
                    <w:rPr>
                      <w:rFonts w:ascii="Times New Roman" w:hAnsi="Times New Roman" w:cs="Times New Roman"/>
                      <w:color w:val="000000"/>
                      <w:sz w:val="24"/>
                      <w:szCs w:val="24"/>
                    </w:rPr>
                  </w:pPr>
                  <w:r w:rsidRPr="007B3A77">
                    <w:rPr>
                      <w:rFonts w:ascii="Times New Roman" w:hAnsi="Times New Roman" w:cs="Times New Roman"/>
                      <w:color w:val="000000"/>
                      <w:sz w:val="24"/>
                      <w:szCs w:val="24"/>
                    </w:rPr>
                    <w:t>Sello</w:t>
                  </w:r>
                </w:p>
              </w:tc>
              <w:tc>
                <w:tcPr>
                  <w:tcW w:w="0" w:type="auto"/>
                  <w:vAlign w:val="center"/>
                </w:tcPr>
                <w:p w14:paraId="4E7C3F19" w14:textId="77777777" w:rsidR="00BE0DAD" w:rsidRPr="007B3A77" w:rsidRDefault="00BE0DAD" w:rsidP="00721476">
                  <w:pPr>
                    <w:jc w:val="center"/>
                    <w:rPr>
                      <w:rFonts w:ascii="Times New Roman" w:hAnsi="Times New Roman" w:cs="Times New Roman"/>
                      <w:color w:val="000000"/>
                      <w:sz w:val="24"/>
                      <w:szCs w:val="24"/>
                    </w:rPr>
                  </w:pPr>
                  <w:r w:rsidRPr="007B3A77">
                    <w:rPr>
                      <w:rFonts w:ascii="Times New Roman" w:hAnsi="Times New Roman" w:cs="Times New Roman"/>
                      <w:color w:val="000000"/>
                      <w:sz w:val="24"/>
                      <w:szCs w:val="24"/>
                    </w:rPr>
                    <w:t>Cara</w:t>
                  </w:r>
                </w:p>
              </w:tc>
              <w:tc>
                <w:tcPr>
                  <w:tcW w:w="0" w:type="auto"/>
                  <w:vAlign w:val="center"/>
                </w:tcPr>
                <w:p w14:paraId="0F8D7C39" w14:textId="77777777" w:rsidR="00BE0DAD" w:rsidRPr="007B3A77" w:rsidRDefault="00BE0DAD" w:rsidP="00721476">
                  <w:pPr>
                    <w:jc w:val="center"/>
                    <w:rPr>
                      <w:rFonts w:ascii="Times New Roman" w:hAnsi="Times New Roman" w:cs="Times New Roman"/>
                      <w:color w:val="000000"/>
                      <w:sz w:val="24"/>
                      <w:szCs w:val="24"/>
                    </w:rPr>
                  </w:pPr>
                  <w:r w:rsidRPr="007B3A77">
                    <w:rPr>
                      <w:rFonts w:ascii="Times New Roman" w:hAnsi="Times New Roman" w:cs="Times New Roman"/>
                      <w:color w:val="000000"/>
                      <w:sz w:val="24"/>
                      <w:szCs w:val="24"/>
                    </w:rPr>
                    <w:t>(S, C)</w:t>
                  </w:r>
                </w:p>
              </w:tc>
            </w:tr>
            <w:tr w:rsidR="00BE0DAD" w:rsidRPr="007B3A77" w14:paraId="725A0A30" w14:textId="77777777" w:rsidTr="00721476">
              <w:trPr>
                <w:jc w:val="center"/>
              </w:trPr>
              <w:tc>
                <w:tcPr>
                  <w:tcW w:w="0" w:type="auto"/>
                  <w:vAlign w:val="center"/>
                </w:tcPr>
                <w:p w14:paraId="4A95BCBC" w14:textId="77777777" w:rsidR="00BE0DAD" w:rsidRPr="007B3A77" w:rsidRDefault="00BE0DAD" w:rsidP="00721476">
                  <w:pPr>
                    <w:jc w:val="center"/>
                    <w:rPr>
                      <w:rFonts w:ascii="Times New Roman" w:hAnsi="Times New Roman" w:cs="Times New Roman"/>
                      <w:color w:val="000000"/>
                      <w:sz w:val="24"/>
                      <w:szCs w:val="24"/>
                    </w:rPr>
                  </w:pPr>
                  <w:r w:rsidRPr="007B3A77">
                    <w:rPr>
                      <w:rFonts w:ascii="Times New Roman" w:hAnsi="Times New Roman" w:cs="Times New Roman"/>
                      <w:color w:val="000000"/>
                      <w:sz w:val="24"/>
                      <w:szCs w:val="24"/>
                    </w:rPr>
                    <w:t>Sello</w:t>
                  </w:r>
                </w:p>
              </w:tc>
              <w:tc>
                <w:tcPr>
                  <w:tcW w:w="0" w:type="auto"/>
                  <w:vAlign w:val="center"/>
                </w:tcPr>
                <w:p w14:paraId="6D764805" w14:textId="77777777" w:rsidR="00BE0DAD" w:rsidRPr="007B3A77" w:rsidRDefault="00BE0DAD" w:rsidP="00721476">
                  <w:pPr>
                    <w:jc w:val="center"/>
                    <w:rPr>
                      <w:rFonts w:ascii="Times New Roman" w:hAnsi="Times New Roman" w:cs="Times New Roman"/>
                      <w:color w:val="000000"/>
                      <w:sz w:val="24"/>
                      <w:szCs w:val="24"/>
                    </w:rPr>
                  </w:pPr>
                  <w:r w:rsidRPr="007B3A77">
                    <w:rPr>
                      <w:rFonts w:ascii="Times New Roman" w:hAnsi="Times New Roman" w:cs="Times New Roman"/>
                      <w:color w:val="000000"/>
                      <w:sz w:val="24"/>
                      <w:szCs w:val="24"/>
                    </w:rPr>
                    <w:t>Sello</w:t>
                  </w:r>
                </w:p>
              </w:tc>
              <w:tc>
                <w:tcPr>
                  <w:tcW w:w="0" w:type="auto"/>
                  <w:vAlign w:val="center"/>
                </w:tcPr>
                <w:p w14:paraId="6DB5CBD8" w14:textId="77777777" w:rsidR="00BE0DAD" w:rsidRPr="007B3A77" w:rsidRDefault="00BE0DAD" w:rsidP="00721476">
                  <w:pPr>
                    <w:jc w:val="center"/>
                    <w:rPr>
                      <w:rFonts w:ascii="Times New Roman" w:hAnsi="Times New Roman" w:cs="Times New Roman"/>
                      <w:color w:val="000000"/>
                      <w:sz w:val="24"/>
                      <w:szCs w:val="24"/>
                    </w:rPr>
                  </w:pPr>
                  <w:r w:rsidRPr="007B3A77">
                    <w:rPr>
                      <w:rFonts w:ascii="Times New Roman" w:hAnsi="Times New Roman" w:cs="Times New Roman"/>
                      <w:color w:val="000000"/>
                      <w:sz w:val="24"/>
                      <w:szCs w:val="24"/>
                    </w:rPr>
                    <w:t>(S, S)</w:t>
                  </w:r>
                </w:p>
              </w:tc>
            </w:tr>
          </w:tbl>
          <w:p w14:paraId="0345C2DC" w14:textId="77777777" w:rsidR="00BE0DAD" w:rsidRPr="007B3A77" w:rsidRDefault="00BE0DAD" w:rsidP="00721476">
            <w:pPr>
              <w:rPr>
                <w:rFonts w:ascii="Times New Roman" w:hAnsi="Times New Roman" w:cs="Times New Roman"/>
                <w:color w:val="000000"/>
                <w:sz w:val="24"/>
                <w:szCs w:val="24"/>
              </w:rPr>
            </w:pPr>
          </w:p>
        </w:tc>
      </w:tr>
      <w:tr w:rsidR="00BE0DAD" w:rsidRPr="007B3A77" w14:paraId="44FF696F" w14:textId="77777777" w:rsidTr="00721476">
        <w:tc>
          <w:tcPr>
            <w:tcW w:w="2518" w:type="dxa"/>
          </w:tcPr>
          <w:p w14:paraId="12AA0502"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Pie de imagen</w:t>
            </w:r>
          </w:p>
        </w:tc>
        <w:tc>
          <w:tcPr>
            <w:tcW w:w="6515" w:type="dxa"/>
          </w:tcPr>
          <w:p w14:paraId="1F8ED148" w14:textId="77777777" w:rsidR="00BE0DAD" w:rsidRPr="007B3A77" w:rsidRDefault="00BE0DAD" w:rsidP="00721476">
            <w:pPr>
              <w:rPr>
                <w:rFonts w:ascii="Times New Roman" w:hAnsi="Times New Roman" w:cs="Times New Roman"/>
                <w:color w:val="000000"/>
                <w:sz w:val="24"/>
                <w:szCs w:val="24"/>
              </w:rPr>
            </w:pPr>
            <w:r>
              <w:rPr>
                <w:rFonts w:ascii="Times New Roman" w:hAnsi="Times New Roman" w:cs="Times New Roman"/>
                <w:color w:val="000000"/>
                <w:sz w:val="24"/>
                <w:szCs w:val="24"/>
              </w:rPr>
              <w:t>Los posibles resultados de un experimento aleatorio forman el espacio muestral.</w:t>
            </w:r>
          </w:p>
        </w:tc>
      </w:tr>
      <w:tr w:rsidR="00BE0DAD" w:rsidRPr="007B3A77" w14:paraId="0139DD86" w14:textId="77777777" w:rsidTr="00721476">
        <w:tc>
          <w:tcPr>
            <w:tcW w:w="2518" w:type="dxa"/>
          </w:tcPr>
          <w:p w14:paraId="157C9C98" w14:textId="77777777" w:rsidR="00BE0DAD" w:rsidRPr="007B3A77" w:rsidRDefault="00BE0DAD"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Ubicación del pie de imagen</w:t>
            </w:r>
          </w:p>
        </w:tc>
        <w:tc>
          <w:tcPr>
            <w:tcW w:w="6515" w:type="dxa"/>
          </w:tcPr>
          <w:p w14:paraId="689041D1"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color w:val="000000"/>
                <w:sz w:val="24"/>
                <w:szCs w:val="24"/>
              </w:rPr>
              <w:t>Inferior</w:t>
            </w:r>
          </w:p>
        </w:tc>
      </w:tr>
    </w:tbl>
    <w:p w14:paraId="23F4150E" w14:textId="77777777" w:rsidR="00BE0DAD" w:rsidRDefault="00BE0DAD" w:rsidP="00BE0DAD">
      <w:pPr>
        <w:spacing w:after="0"/>
        <w:jc w:val="both"/>
        <w:rPr>
          <w:rFonts w:ascii="Times New Roman" w:hAnsi="Times New Roman" w:cs="Times New Roman"/>
          <w:color w:val="000000"/>
        </w:rPr>
      </w:pPr>
    </w:p>
    <w:p w14:paraId="65D8767A" w14:textId="77777777" w:rsidR="00BE0DAD" w:rsidRDefault="00BE0DAD" w:rsidP="00BE0DAD">
      <w:pPr>
        <w:spacing w:after="0"/>
        <w:jc w:val="both"/>
        <w:rPr>
          <w:rFonts w:ascii="Times New Roman" w:hAnsi="Times New Roman" w:cs="Times New Roman"/>
          <w:color w:val="000000"/>
        </w:rPr>
      </w:pPr>
      <w:r>
        <w:rPr>
          <w:rFonts w:ascii="Times New Roman" w:hAnsi="Times New Roman" w:cs="Times New Roman"/>
          <w:color w:val="000000"/>
        </w:rPr>
        <w:t>Estos resultados se escriben como un conjunto de la siguiente manera:</w:t>
      </w:r>
    </w:p>
    <w:p w14:paraId="3C461B19" w14:textId="77777777" w:rsidR="00BE0DAD" w:rsidRDefault="00BE0DAD" w:rsidP="00BE0DAD">
      <w:pPr>
        <w:spacing w:after="0"/>
        <w:jc w:val="both"/>
        <w:rPr>
          <w:rFonts w:ascii="Times New Roman" w:hAnsi="Times New Roman" w:cs="Times New Roman"/>
          <w:color w:val="000000"/>
        </w:rPr>
      </w:pPr>
    </w:p>
    <w:p w14:paraId="688A581C" w14:textId="77777777" w:rsidR="00BE0DAD" w:rsidRPr="00FA553B" w:rsidRDefault="00BE0DAD" w:rsidP="00BE0DAD">
      <w:pPr>
        <w:spacing w:after="0"/>
        <w:jc w:val="center"/>
        <w:rPr>
          <w:rFonts w:ascii="Times New Roman" w:hAnsi="Times New Roman" w:cs="Times New Roman"/>
          <w:color w:val="000000"/>
        </w:rPr>
      </w:pPr>
      <w:r w:rsidRPr="00FA553B">
        <w:rPr>
          <w:rFonts w:ascii="Times New Roman" w:hAnsi="Times New Roman" w:cs="Times New Roman"/>
          <w:i/>
          <w:color w:val="000000"/>
        </w:rPr>
        <w:t>S</w:t>
      </w:r>
      <w:r w:rsidRPr="00FA553B">
        <w:rPr>
          <w:rFonts w:ascii="Times New Roman" w:hAnsi="Times New Roman" w:cs="Times New Roman"/>
          <w:color w:val="000000"/>
        </w:rPr>
        <w:t xml:space="preserve"> = {(C, C), (C, S) (S, C) (S, S)}</w:t>
      </w:r>
    </w:p>
    <w:p w14:paraId="1E6315B2" w14:textId="77777777" w:rsidR="00BE0DAD" w:rsidRPr="007B3A77" w:rsidRDefault="00BE0DAD" w:rsidP="00BE0DAD">
      <w:pPr>
        <w:spacing w:after="0"/>
        <w:jc w:val="both"/>
        <w:rPr>
          <w:rFonts w:ascii="Times New Roman" w:hAnsi="Times New Roman" w:cs="Times New Roman"/>
          <w:b/>
          <w:color w:val="000000"/>
        </w:rPr>
      </w:pPr>
    </w:p>
    <w:p w14:paraId="5A441A3D" w14:textId="01A28F62" w:rsidR="00BE0DAD" w:rsidRPr="00FA553B" w:rsidRDefault="00A54093" w:rsidP="00BE0DAD">
      <w:pPr>
        <w:spacing w:after="0"/>
        <w:jc w:val="both"/>
        <w:rPr>
          <w:rFonts w:ascii="Times New Roman" w:eastAsia="Times New Roman" w:hAnsi="Times New Roman" w:cs="Times New Roman"/>
          <w:lang w:val="es-ES" w:eastAsia="es-ES"/>
        </w:rPr>
      </w:pPr>
      <w:r>
        <w:rPr>
          <w:rFonts w:ascii="Times New Roman" w:hAnsi="Times New Roman" w:cs="Times New Roman"/>
          <w:color w:val="000000"/>
        </w:rPr>
        <w:t>Como se ve,</w:t>
      </w:r>
      <w:r w:rsidR="00BE0DAD">
        <w:rPr>
          <w:rFonts w:ascii="Times New Roman" w:eastAsia="Times New Roman" w:hAnsi="Times New Roman" w:cs="Times New Roman"/>
          <w:lang w:val="es-ES" w:eastAsia="es-ES"/>
        </w:rPr>
        <w:t xml:space="preserve"> el experimento que consiste en lanzar una moneda al aire dos veces puede suceder de cuatro maneras diferentes.</w:t>
      </w:r>
    </w:p>
    <w:p w14:paraId="01AF886E" w14:textId="77777777" w:rsidR="00BE0DAD" w:rsidRDefault="00BE0DAD" w:rsidP="00BE0DAD">
      <w:pPr>
        <w:shd w:val="clear" w:color="auto" w:fill="FFFFFF"/>
        <w:spacing w:after="0"/>
        <w:jc w:val="both"/>
        <w:rPr>
          <w:rFonts w:ascii="Times New Roman" w:eastAsia="Times New Roman" w:hAnsi="Times New Roman" w:cs="Times New Roman"/>
          <w:lang w:val="es-ES" w:eastAsia="es-ES"/>
        </w:rPr>
      </w:pPr>
    </w:p>
    <w:p w14:paraId="46119783" w14:textId="77777777" w:rsidR="00BE0DAD" w:rsidRPr="00B21896" w:rsidRDefault="00BE0DAD" w:rsidP="00BE0DAD">
      <w:pPr>
        <w:shd w:val="clear" w:color="auto" w:fill="FFFFFF"/>
        <w:spacing w:after="0"/>
        <w:jc w:val="both"/>
        <w:rPr>
          <w:rFonts w:ascii="Times New Roman" w:eastAsia="Times New Roman" w:hAnsi="Times New Roman" w:cs="Times New Roman"/>
          <w:lang w:val="es-ES" w:eastAsia="es-ES"/>
        </w:rPr>
      </w:pPr>
      <w:r w:rsidRPr="00B21896">
        <w:rPr>
          <w:rFonts w:ascii="Times New Roman" w:eastAsia="Times New Roman" w:hAnsi="Times New Roman" w:cs="Times New Roman"/>
          <w:lang w:val="es-ES" w:eastAsia="es-ES"/>
        </w:rPr>
        <w:t>Ejemplo</w:t>
      </w:r>
    </w:p>
    <w:p w14:paraId="2BEE553C" w14:textId="77777777" w:rsidR="00BE0DAD" w:rsidRPr="00AB2D1C" w:rsidRDefault="00BE0DAD" w:rsidP="00BE0DAD">
      <w:pPr>
        <w:shd w:val="clear" w:color="auto" w:fill="FFFFFF"/>
        <w:spacing w:after="0"/>
        <w:jc w:val="both"/>
        <w:rPr>
          <w:rFonts w:ascii="Times New Roman" w:eastAsia="Times New Roman" w:hAnsi="Times New Roman" w:cs="Times New Roman"/>
          <w:lang w:val="es-ES" w:eastAsia="es-ES"/>
        </w:rPr>
      </w:pPr>
      <w:r w:rsidRPr="00AB2D1C">
        <w:rPr>
          <w:rFonts w:ascii="Times New Roman" w:eastAsia="Times New Roman" w:hAnsi="Times New Roman" w:cs="Times New Roman"/>
          <w:lang w:val="es-ES" w:eastAsia="es-ES"/>
        </w:rPr>
        <w:t>Pedro, Luis y Carlos compiten por el primer</w:t>
      </w:r>
      <w:r w:rsidR="00A54093">
        <w:rPr>
          <w:rFonts w:ascii="Times New Roman" w:eastAsia="Times New Roman" w:hAnsi="Times New Roman" w:cs="Times New Roman"/>
          <w:lang w:val="es-ES" w:eastAsia="es-ES"/>
        </w:rPr>
        <w:t>o</w:t>
      </w:r>
      <w:r w:rsidRPr="00AB2D1C">
        <w:rPr>
          <w:rFonts w:ascii="Times New Roman" w:eastAsia="Times New Roman" w:hAnsi="Times New Roman" w:cs="Times New Roman"/>
          <w:lang w:val="es-ES" w:eastAsia="es-ES"/>
        </w:rPr>
        <w:t>, segundo y tercer puesto</w:t>
      </w:r>
      <w:r w:rsidR="00A54093">
        <w:rPr>
          <w:rFonts w:ascii="Times New Roman" w:eastAsia="Times New Roman" w:hAnsi="Times New Roman" w:cs="Times New Roman"/>
          <w:lang w:val="es-ES" w:eastAsia="es-ES"/>
        </w:rPr>
        <w:t>s</w:t>
      </w:r>
      <w:r w:rsidRPr="00AB2D1C">
        <w:rPr>
          <w:rFonts w:ascii="Times New Roman" w:eastAsia="Times New Roman" w:hAnsi="Times New Roman" w:cs="Times New Roman"/>
          <w:lang w:val="es-ES" w:eastAsia="es-ES"/>
        </w:rPr>
        <w:t xml:space="preserve"> en una prueba de velocidad. ¿Cuáles pueden ser los resultados al final de la carrera?</w:t>
      </w:r>
    </w:p>
    <w:p w14:paraId="7148A4B4" w14:textId="77777777" w:rsidR="00BE0DAD" w:rsidRDefault="00BE0DAD" w:rsidP="00BE0DAD">
      <w:pPr>
        <w:shd w:val="clear" w:color="auto" w:fill="FFFFFF"/>
        <w:spacing w:after="0"/>
        <w:jc w:val="both"/>
        <w:rPr>
          <w:rFonts w:ascii="Times New Roman" w:eastAsia="Times New Roman" w:hAnsi="Times New Roman" w:cs="Times New Roman"/>
          <w:lang w:val="es-ES" w:eastAsia="es-ES"/>
        </w:rPr>
      </w:pPr>
    </w:p>
    <w:p w14:paraId="0AE3794A" w14:textId="035FBE21" w:rsidR="00BE0DAD" w:rsidRDefault="00BE0DAD" w:rsidP="00BE0DAD">
      <w:pPr>
        <w:shd w:val="clear" w:color="auto" w:fill="FFFFFF"/>
        <w:spacing w:after="0"/>
        <w:jc w:val="both"/>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 xml:space="preserve">Para hallar el resultado final es necesario establecer el espacio muestral de este experimento. En la notación se entenderá que </w:t>
      </w:r>
    </w:p>
    <w:p w14:paraId="53B0D4F0" w14:textId="77777777" w:rsidR="00BE0DAD" w:rsidRDefault="00BE0DAD" w:rsidP="00BE0DAD">
      <w:pPr>
        <w:shd w:val="clear" w:color="auto" w:fill="FFFFFF"/>
        <w:spacing w:after="0"/>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(primer puesto, segundo puesto, tercer puesto)</w:t>
      </w:r>
    </w:p>
    <w:p w14:paraId="41E5D8D9" w14:textId="77777777" w:rsidR="00BE0DAD" w:rsidRDefault="00BE0DAD" w:rsidP="00BE0DAD">
      <w:pPr>
        <w:shd w:val="clear" w:color="auto" w:fill="FFFFFF"/>
        <w:spacing w:after="0"/>
        <w:jc w:val="both"/>
        <w:rPr>
          <w:rFonts w:ascii="Times New Roman" w:eastAsia="Times New Roman" w:hAnsi="Times New Roman" w:cs="Times New Roman"/>
          <w:lang w:val="es-ES" w:eastAsia="es-ES"/>
        </w:rPr>
      </w:pPr>
    </w:p>
    <w:p w14:paraId="29BCD89F" w14:textId="28521091" w:rsidR="00BE0DAD" w:rsidRDefault="00BE0DAD" w:rsidP="00BE0DAD">
      <w:pPr>
        <w:shd w:val="clear" w:color="auto" w:fill="FFFFFF"/>
        <w:spacing w:after="0"/>
        <w:jc w:val="both"/>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 xml:space="preserve">De esta manera, el espacio muestral del experimento aleatorio se </w:t>
      </w:r>
      <w:r w:rsidR="00A54093">
        <w:rPr>
          <w:rFonts w:ascii="Times New Roman" w:eastAsia="Times New Roman" w:hAnsi="Times New Roman" w:cs="Times New Roman"/>
          <w:lang w:val="es-ES" w:eastAsia="es-ES"/>
        </w:rPr>
        <w:t>expresa</w:t>
      </w:r>
      <w:r w:rsidR="00A54093" w:rsidDel="00A54093">
        <w:rPr>
          <w:rFonts w:ascii="Times New Roman" w:eastAsia="Times New Roman" w:hAnsi="Times New Roman" w:cs="Times New Roman"/>
          <w:lang w:val="es-ES" w:eastAsia="es-ES"/>
        </w:rPr>
        <w:t xml:space="preserve"> </w:t>
      </w:r>
      <w:r>
        <w:rPr>
          <w:rFonts w:ascii="Times New Roman" w:eastAsia="Times New Roman" w:hAnsi="Times New Roman" w:cs="Times New Roman"/>
          <w:lang w:val="es-ES" w:eastAsia="es-ES"/>
        </w:rPr>
        <w:t>a continuación</w:t>
      </w:r>
      <w:ins w:id="63" w:author="mercyranjel" w:date="2016-02-09T16:13:00Z">
        <w:r w:rsidR="00A54093">
          <w:rPr>
            <w:rFonts w:ascii="Times New Roman" w:eastAsia="Times New Roman" w:hAnsi="Times New Roman" w:cs="Times New Roman"/>
            <w:lang w:val="es-ES" w:eastAsia="es-ES"/>
          </w:rPr>
          <w:t>.</w:t>
        </w:r>
      </w:ins>
    </w:p>
    <w:p w14:paraId="4CCF12CB" w14:textId="77777777" w:rsidR="00BE0DAD" w:rsidRDefault="00BE0DAD" w:rsidP="00BE0DAD">
      <w:pPr>
        <w:shd w:val="clear" w:color="auto" w:fill="FFFFFF"/>
        <w:spacing w:after="0"/>
        <w:jc w:val="both"/>
        <w:rPr>
          <w:rFonts w:ascii="Times New Roman" w:eastAsia="Times New Roman" w:hAnsi="Times New Roman" w:cs="Times New Roman"/>
          <w:lang w:val="es-ES" w:eastAsia="es-ES"/>
        </w:rPr>
      </w:pPr>
    </w:p>
    <w:p w14:paraId="3F10D714" w14:textId="77777777" w:rsidR="00BE0DAD" w:rsidRPr="003F6492" w:rsidRDefault="00BE0DAD" w:rsidP="00BE0DAD">
      <w:pPr>
        <w:shd w:val="clear" w:color="auto" w:fill="FFFFFF"/>
        <w:spacing w:after="0"/>
        <w:jc w:val="center"/>
        <w:rPr>
          <w:rFonts w:ascii="Times New Roman" w:eastAsia="Times New Roman" w:hAnsi="Times New Roman" w:cs="Times New Roman"/>
          <w:b/>
          <w:lang w:val="es-ES" w:eastAsia="es-ES"/>
        </w:rPr>
      </w:pPr>
      <w:r w:rsidRPr="00D63E34">
        <w:rPr>
          <w:rFonts w:ascii="Times New Roman" w:eastAsia="Times New Roman" w:hAnsi="Times New Roman" w:cs="Times New Roman"/>
          <w:i/>
          <w:lang w:val="es-ES" w:eastAsia="es-ES"/>
        </w:rPr>
        <w:t>S</w:t>
      </w:r>
      <w:r>
        <w:rPr>
          <w:rFonts w:ascii="Times New Roman" w:eastAsia="Times New Roman" w:hAnsi="Times New Roman" w:cs="Times New Roman"/>
          <w:b/>
          <w:lang w:val="es-ES" w:eastAsia="es-ES"/>
        </w:rPr>
        <w:t xml:space="preserve"> </w:t>
      </w:r>
      <w:r w:rsidRPr="003F6492">
        <w:rPr>
          <w:rFonts w:ascii="Times New Roman" w:eastAsia="Times New Roman" w:hAnsi="Times New Roman" w:cs="Times New Roman"/>
          <w:b/>
          <w:lang w:val="es-ES" w:eastAsia="es-ES"/>
        </w:rPr>
        <w:t>=</w:t>
      </w:r>
      <w:r>
        <w:rPr>
          <w:rFonts w:ascii="Times New Roman" w:eastAsia="Times New Roman" w:hAnsi="Times New Roman" w:cs="Times New Roman"/>
          <w:b/>
          <w:lang w:val="es-ES" w:eastAsia="es-ES"/>
        </w:rPr>
        <w:t xml:space="preserve"> </w:t>
      </w:r>
      <w:r w:rsidRPr="003F6492">
        <w:rPr>
          <w:rFonts w:ascii="Times New Roman" w:eastAsia="Times New Roman" w:hAnsi="Times New Roman" w:cs="Times New Roman"/>
          <w:b/>
          <w:lang w:val="es-ES" w:eastAsia="es-ES"/>
        </w:rPr>
        <w:t>{</w:t>
      </w:r>
      <w:r w:rsidRPr="003F6492">
        <w:rPr>
          <w:rFonts w:ascii="Times New Roman" w:eastAsia="Times New Roman" w:hAnsi="Times New Roman" w:cs="Times New Roman"/>
          <w:lang w:val="es-ES" w:eastAsia="es-ES"/>
        </w:rPr>
        <w:t>(Pedro,</w:t>
      </w:r>
      <w:r>
        <w:rPr>
          <w:rFonts w:ascii="Times New Roman" w:eastAsia="Times New Roman" w:hAnsi="Times New Roman" w:cs="Times New Roman"/>
          <w:lang w:val="es-ES" w:eastAsia="es-ES"/>
        </w:rPr>
        <w:t xml:space="preserve"> </w:t>
      </w:r>
      <w:r w:rsidRPr="003F6492">
        <w:rPr>
          <w:rFonts w:ascii="Times New Roman" w:eastAsia="Times New Roman" w:hAnsi="Times New Roman" w:cs="Times New Roman"/>
          <w:lang w:val="es-ES" w:eastAsia="es-ES"/>
        </w:rPr>
        <w:t>Luis,</w:t>
      </w:r>
      <w:r>
        <w:rPr>
          <w:rFonts w:ascii="Times New Roman" w:eastAsia="Times New Roman" w:hAnsi="Times New Roman" w:cs="Times New Roman"/>
          <w:lang w:val="es-ES" w:eastAsia="es-ES"/>
        </w:rPr>
        <w:t xml:space="preserve"> </w:t>
      </w:r>
      <w:r w:rsidRPr="003F6492">
        <w:rPr>
          <w:rFonts w:ascii="Times New Roman" w:eastAsia="Times New Roman" w:hAnsi="Times New Roman" w:cs="Times New Roman"/>
          <w:lang w:val="es-ES" w:eastAsia="es-ES"/>
        </w:rPr>
        <w:t>Carlos), (Pedro,</w:t>
      </w:r>
      <w:ins w:id="64" w:author="mercyranjel" w:date="2016-02-09T16:13:00Z">
        <w:r w:rsidR="00A54093">
          <w:rPr>
            <w:rFonts w:ascii="Times New Roman" w:eastAsia="Times New Roman" w:hAnsi="Times New Roman" w:cs="Times New Roman"/>
            <w:lang w:val="es-ES" w:eastAsia="es-ES"/>
          </w:rPr>
          <w:t xml:space="preserve"> </w:t>
        </w:r>
      </w:ins>
      <w:r w:rsidRPr="003F6492">
        <w:rPr>
          <w:rFonts w:ascii="Times New Roman" w:eastAsia="Times New Roman" w:hAnsi="Times New Roman" w:cs="Times New Roman"/>
          <w:lang w:val="es-ES" w:eastAsia="es-ES"/>
        </w:rPr>
        <w:t>Carlos,</w:t>
      </w:r>
      <w:ins w:id="65" w:author="mercyranjel" w:date="2016-02-09T16:13:00Z">
        <w:r w:rsidR="00A54093">
          <w:rPr>
            <w:rFonts w:ascii="Times New Roman" w:eastAsia="Times New Roman" w:hAnsi="Times New Roman" w:cs="Times New Roman"/>
            <w:lang w:val="es-ES" w:eastAsia="es-ES"/>
          </w:rPr>
          <w:t xml:space="preserve"> </w:t>
        </w:r>
      </w:ins>
      <w:r w:rsidRPr="003F6492">
        <w:rPr>
          <w:rFonts w:ascii="Times New Roman" w:eastAsia="Times New Roman" w:hAnsi="Times New Roman" w:cs="Times New Roman"/>
          <w:lang w:val="es-ES" w:eastAsia="es-ES"/>
        </w:rPr>
        <w:t>Luis), (Luis,</w:t>
      </w:r>
      <w:ins w:id="66" w:author="mercyranjel" w:date="2016-02-09T16:13:00Z">
        <w:r w:rsidR="00A54093">
          <w:rPr>
            <w:rFonts w:ascii="Times New Roman" w:eastAsia="Times New Roman" w:hAnsi="Times New Roman" w:cs="Times New Roman"/>
            <w:lang w:val="es-ES" w:eastAsia="es-ES"/>
          </w:rPr>
          <w:t xml:space="preserve"> </w:t>
        </w:r>
      </w:ins>
      <w:r w:rsidRPr="003F6492">
        <w:rPr>
          <w:rFonts w:ascii="Times New Roman" w:eastAsia="Times New Roman" w:hAnsi="Times New Roman" w:cs="Times New Roman"/>
          <w:lang w:val="es-ES" w:eastAsia="es-ES"/>
        </w:rPr>
        <w:t>Pedro,</w:t>
      </w:r>
      <w:ins w:id="67" w:author="mercyranjel" w:date="2016-02-09T16:13:00Z">
        <w:r w:rsidR="00A54093">
          <w:rPr>
            <w:rFonts w:ascii="Times New Roman" w:eastAsia="Times New Roman" w:hAnsi="Times New Roman" w:cs="Times New Roman"/>
            <w:lang w:val="es-ES" w:eastAsia="es-ES"/>
          </w:rPr>
          <w:t xml:space="preserve"> </w:t>
        </w:r>
      </w:ins>
      <w:r w:rsidRPr="003F6492">
        <w:rPr>
          <w:rFonts w:ascii="Times New Roman" w:eastAsia="Times New Roman" w:hAnsi="Times New Roman" w:cs="Times New Roman"/>
          <w:lang w:val="es-ES" w:eastAsia="es-ES"/>
        </w:rPr>
        <w:t>Carlos), (Luis,</w:t>
      </w:r>
      <w:ins w:id="68" w:author="mercyranjel" w:date="2016-02-09T16:13:00Z">
        <w:r w:rsidR="00A54093">
          <w:rPr>
            <w:rFonts w:ascii="Times New Roman" w:eastAsia="Times New Roman" w:hAnsi="Times New Roman" w:cs="Times New Roman"/>
            <w:lang w:val="es-ES" w:eastAsia="es-ES"/>
          </w:rPr>
          <w:t xml:space="preserve"> </w:t>
        </w:r>
      </w:ins>
      <w:r w:rsidRPr="003F6492">
        <w:rPr>
          <w:rFonts w:ascii="Times New Roman" w:eastAsia="Times New Roman" w:hAnsi="Times New Roman" w:cs="Times New Roman"/>
          <w:lang w:val="es-ES" w:eastAsia="es-ES"/>
        </w:rPr>
        <w:t>Carlos,</w:t>
      </w:r>
      <w:ins w:id="69" w:author="mercyranjel" w:date="2016-02-09T16:13:00Z">
        <w:r w:rsidR="00A54093">
          <w:rPr>
            <w:rFonts w:ascii="Times New Roman" w:eastAsia="Times New Roman" w:hAnsi="Times New Roman" w:cs="Times New Roman"/>
            <w:lang w:val="es-ES" w:eastAsia="es-ES"/>
          </w:rPr>
          <w:t xml:space="preserve"> </w:t>
        </w:r>
      </w:ins>
      <w:r w:rsidRPr="003F6492">
        <w:rPr>
          <w:rFonts w:ascii="Times New Roman" w:eastAsia="Times New Roman" w:hAnsi="Times New Roman" w:cs="Times New Roman"/>
          <w:lang w:val="es-ES" w:eastAsia="es-ES"/>
        </w:rPr>
        <w:t>Pedro),</w:t>
      </w:r>
      <w:ins w:id="70" w:author="mercyranjel" w:date="2016-02-09T16:14:00Z">
        <w:r w:rsidR="00A54093">
          <w:rPr>
            <w:rFonts w:ascii="Times New Roman" w:eastAsia="Times New Roman" w:hAnsi="Times New Roman" w:cs="Times New Roman"/>
            <w:lang w:val="es-ES" w:eastAsia="es-ES"/>
          </w:rPr>
          <w:t xml:space="preserve"> </w:t>
        </w:r>
      </w:ins>
      <w:r w:rsidRPr="003F6492">
        <w:rPr>
          <w:rFonts w:ascii="Times New Roman" w:eastAsia="Times New Roman" w:hAnsi="Times New Roman" w:cs="Times New Roman"/>
          <w:lang w:val="es-ES" w:eastAsia="es-ES"/>
        </w:rPr>
        <w:t>(Carlos,</w:t>
      </w:r>
      <w:ins w:id="71" w:author="mercyranjel" w:date="2016-02-09T16:13:00Z">
        <w:r w:rsidR="00A54093">
          <w:rPr>
            <w:rFonts w:ascii="Times New Roman" w:eastAsia="Times New Roman" w:hAnsi="Times New Roman" w:cs="Times New Roman"/>
            <w:lang w:val="es-ES" w:eastAsia="es-ES"/>
          </w:rPr>
          <w:t xml:space="preserve"> </w:t>
        </w:r>
      </w:ins>
      <w:r w:rsidRPr="003F6492">
        <w:rPr>
          <w:rFonts w:ascii="Times New Roman" w:eastAsia="Times New Roman" w:hAnsi="Times New Roman" w:cs="Times New Roman"/>
          <w:lang w:val="es-ES" w:eastAsia="es-ES"/>
        </w:rPr>
        <w:t>Pedro,</w:t>
      </w:r>
      <w:ins w:id="72" w:author="mercyranjel" w:date="2016-02-09T16:13:00Z">
        <w:r w:rsidR="00A54093">
          <w:rPr>
            <w:rFonts w:ascii="Times New Roman" w:eastAsia="Times New Roman" w:hAnsi="Times New Roman" w:cs="Times New Roman"/>
            <w:lang w:val="es-ES" w:eastAsia="es-ES"/>
          </w:rPr>
          <w:t xml:space="preserve"> </w:t>
        </w:r>
      </w:ins>
      <w:r w:rsidRPr="003F6492">
        <w:rPr>
          <w:rFonts w:ascii="Times New Roman" w:eastAsia="Times New Roman" w:hAnsi="Times New Roman" w:cs="Times New Roman"/>
          <w:lang w:val="es-ES" w:eastAsia="es-ES"/>
        </w:rPr>
        <w:t>Luis), (Carlos,</w:t>
      </w:r>
      <w:ins w:id="73" w:author="mercyranjel" w:date="2016-02-09T16:13:00Z">
        <w:r w:rsidR="00A54093">
          <w:rPr>
            <w:rFonts w:ascii="Times New Roman" w:eastAsia="Times New Roman" w:hAnsi="Times New Roman" w:cs="Times New Roman"/>
            <w:lang w:val="es-ES" w:eastAsia="es-ES"/>
          </w:rPr>
          <w:t xml:space="preserve"> </w:t>
        </w:r>
      </w:ins>
      <w:r w:rsidRPr="003F6492">
        <w:rPr>
          <w:rFonts w:ascii="Times New Roman" w:eastAsia="Times New Roman" w:hAnsi="Times New Roman" w:cs="Times New Roman"/>
          <w:lang w:val="es-ES" w:eastAsia="es-ES"/>
        </w:rPr>
        <w:t>Luis,</w:t>
      </w:r>
      <w:ins w:id="74" w:author="mercyranjel" w:date="2016-02-09T16:14:00Z">
        <w:r w:rsidR="00A54093">
          <w:rPr>
            <w:rFonts w:ascii="Times New Roman" w:eastAsia="Times New Roman" w:hAnsi="Times New Roman" w:cs="Times New Roman"/>
            <w:lang w:val="es-ES" w:eastAsia="es-ES"/>
          </w:rPr>
          <w:t xml:space="preserve"> </w:t>
        </w:r>
      </w:ins>
      <w:r w:rsidRPr="003F6492">
        <w:rPr>
          <w:rFonts w:ascii="Times New Roman" w:eastAsia="Times New Roman" w:hAnsi="Times New Roman" w:cs="Times New Roman"/>
          <w:lang w:val="es-ES" w:eastAsia="es-ES"/>
        </w:rPr>
        <w:t>Pedro)</w:t>
      </w:r>
      <w:r w:rsidRPr="003F6492">
        <w:rPr>
          <w:rFonts w:ascii="Times New Roman" w:eastAsia="Times New Roman" w:hAnsi="Times New Roman" w:cs="Times New Roman"/>
          <w:b/>
          <w:lang w:val="es-ES" w:eastAsia="es-ES"/>
        </w:rPr>
        <w:t>}</w:t>
      </w:r>
    </w:p>
    <w:p w14:paraId="0417F23C" w14:textId="77777777" w:rsidR="00BE0DAD" w:rsidRPr="003F6492" w:rsidRDefault="00BE0DAD" w:rsidP="00BE0DAD">
      <w:pPr>
        <w:shd w:val="clear" w:color="auto" w:fill="FFFFFF"/>
        <w:spacing w:after="0"/>
        <w:jc w:val="center"/>
        <w:rPr>
          <w:rFonts w:ascii="Times New Roman" w:eastAsia="Times New Roman" w:hAnsi="Times New Roman" w:cs="Times New Roman"/>
          <w:b/>
          <w:lang w:val="es-ES" w:eastAsia="es-ES"/>
        </w:rPr>
      </w:pPr>
    </w:p>
    <w:p w14:paraId="25B4A4B7" w14:textId="77777777" w:rsidR="00BE0DAD" w:rsidRPr="003F6492" w:rsidRDefault="00BE0DAD" w:rsidP="00BE0DAD">
      <w:pPr>
        <w:shd w:val="clear" w:color="auto" w:fill="FFFFFF"/>
        <w:spacing w:after="0"/>
        <w:jc w:val="both"/>
        <w:rPr>
          <w:rFonts w:ascii="Times New Roman" w:eastAsia="Times New Roman" w:hAnsi="Times New Roman" w:cs="Times New Roman"/>
          <w:lang w:val="es-ES" w:eastAsia="es-ES"/>
        </w:rPr>
      </w:pPr>
    </w:p>
    <w:tbl>
      <w:tblPr>
        <w:tblStyle w:val="Tablaconcuadrcula"/>
        <w:tblW w:w="0" w:type="auto"/>
        <w:tblLook w:val="04A0" w:firstRow="1" w:lastRow="0" w:firstColumn="1" w:lastColumn="0" w:noHBand="0" w:noVBand="1"/>
      </w:tblPr>
      <w:tblGrid>
        <w:gridCol w:w="2518"/>
        <w:gridCol w:w="6460"/>
      </w:tblGrid>
      <w:tr w:rsidR="00BE0DAD" w:rsidRPr="007B3A77" w14:paraId="4527430F" w14:textId="77777777" w:rsidTr="00721476">
        <w:tc>
          <w:tcPr>
            <w:tcW w:w="8978" w:type="dxa"/>
            <w:gridSpan w:val="2"/>
            <w:shd w:val="clear" w:color="auto" w:fill="000000" w:themeFill="text1"/>
          </w:tcPr>
          <w:p w14:paraId="1E1FCDCF" w14:textId="77777777" w:rsidR="00BE0DAD" w:rsidRPr="007B3A77" w:rsidRDefault="00BE0DAD" w:rsidP="00721476">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Destacado</w:t>
            </w:r>
          </w:p>
        </w:tc>
      </w:tr>
      <w:tr w:rsidR="00BE0DAD" w:rsidRPr="007B3A77" w14:paraId="59800B05" w14:textId="77777777" w:rsidTr="00721476">
        <w:tc>
          <w:tcPr>
            <w:tcW w:w="2518" w:type="dxa"/>
          </w:tcPr>
          <w:p w14:paraId="0E446D85" w14:textId="77777777" w:rsidR="00BE0DAD" w:rsidRPr="007B3A77" w:rsidRDefault="00BE0DAD" w:rsidP="00721476">
            <w:pPr>
              <w:rPr>
                <w:rFonts w:ascii="Times New Roman" w:hAnsi="Times New Roman" w:cs="Times New Roman"/>
                <w:b/>
                <w:sz w:val="24"/>
                <w:szCs w:val="24"/>
              </w:rPr>
            </w:pPr>
            <w:r w:rsidRPr="007B3A77">
              <w:rPr>
                <w:rFonts w:ascii="Times New Roman" w:hAnsi="Times New Roman" w:cs="Times New Roman"/>
                <w:b/>
                <w:sz w:val="24"/>
                <w:szCs w:val="24"/>
              </w:rPr>
              <w:t>Título</w:t>
            </w:r>
          </w:p>
        </w:tc>
        <w:tc>
          <w:tcPr>
            <w:tcW w:w="6460" w:type="dxa"/>
          </w:tcPr>
          <w:p w14:paraId="722A3D56" w14:textId="77777777" w:rsidR="00BE0DAD" w:rsidRPr="007B3A77" w:rsidRDefault="00BE0DAD" w:rsidP="00721476">
            <w:pPr>
              <w:jc w:val="center"/>
              <w:rPr>
                <w:rFonts w:ascii="Times New Roman" w:hAnsi="Times New Roman" w:cs="Times New Roman"/>
                <w:b/>
                <w:sz w:val="24"/>
                <w:szCs w:val="24"/>
              </w:rPr>
            </w:pPr>
            <w:r w:rsidRPr="007B3A77">
              <w:rPr>
                <w:rFonts w:ascii="Times New Roman" w:hAnsi="Times New Roman" w:cs="Times New Roman"/>
                <w:b/>
                <w:sz w:val="24"/>
                <w:szCs w:val="24"/>
              </w:rPr>
              <w:t>Experimento aleatorio</w:t>
            </w:r>
          </w:p>
        </w:tc>
      </w:tr>
      <w:tr w:rsidR="00BE0DAD" w:rsidRPr="007B3A77" w14:paraId="303059D5" w14:textId="77777777" w:rsidTr="00721476">
        <w:tc>
          <w:tcPr>
            <w:tcW w:w="2518" w:type="dxa"/>
          </w:tcPr>
          <w:p w14:paraId="2033A58C" w14:textId="77777777" w:rsidR="00BE0DAD" w:rsidRPr="007B3A77" w:rsidRDefault="00BE0DAD" w:rsidP="00721476">
            <w:pPr>
              <w:rPr>
                <w:rFonts w:ascii="Times New Roman" w:hAnsi="Times New Roman" w:cs="Times New Roman"/>
                <w:sz w:val="24"/>
                <w:szCs w:val="24"/>
              </w:rPr>
            </w:pPr>
            <w:r w:rsidRPr="007B3A77">
              <w:rPr>
                <w:rFonts w:ascii="Times New Roman" w:hAnsi="Times New Roman" w:cs="Times New Roman"/>
                <w:b/>
                <w:sz w:val="24"/>
                <w:szCs w:val="24"/>
              </w:rPr>
              <w:t>Contenido</w:t>
            </w:r>
          </w:p>
        </w:tc>
        <w:tc>
          <w:tcPr>
            <w:tcW w:w="6460" w:type="dxa"/>
          </w:tcPr>
          <w:p w14:paraId="7862A075" w14:textId="77777777" w:rsidR="00BE0DAD" w:rsidRDefault="00BE0DAD" w:rsidP="00721476">
            <w:pPr>
              <w:rPr>
                <w:rFonts w:ascii="Times New Roman" w:eastAsia="Times New Roman" w:hAnsi="Times New Roman" w:cs="Times New Roman"/>
                <w:lang w:val="es-ES" w:eastAsia="es-ES"/>
              </w:rPr>
            </w:pPr>
            <w:r w:rsidRPr="007B3A77">
              <w:rPr>
                <w:rFonts w:ascii="Times New Roman" w:eastAsia="Times New Roman" w:hAnsi="Times New Roman" w:cs="Times New Roman"/>
                <w:lang w:val="es-ES" w:eastAsia="es-ES"/>
              </w:rPr>
              <w:t>Cada uno de los resultados de un experimento aleatorio se denomina </w:t>
            </w:r>
            <w:r w:rsidRPr="007B3A77">
              <w:rPr>
                <w:rFonts w:ascii="Times New Roman" w:eastAsia="Times New Roman" w:hAnsi="Times New Roman" w:cs="Times New Roman"/>
                <w:b/>
                <w:bCs/>
                <w:lang w:val="es-ES" w:eastAsia="es-ES"/>
              </w:rPr>
              <w:t>evento</w:t>
            </w:r>
            <w:r w:rsidRPr="007B3A77">
              <w:rPr>
                <w:rFonts w:ascii="Times New Roman" w:eastAsia="Times New Roman" w:hAnsi="Times New Roman" w:cs="Times New Roman"/>
                <w:lang w:val="es-ES" w:eastAsia="es-ES"/>
              </w:rPr>
              <w:t>.</w:t>
            </w:r>
          </w:p>
          <w:p w14:paraId="7AB295F9" w14:textId="77777777" w:rsidR="00BE0DAD" w:rsidRPr="007B3A77" w:rsidRDefault="00BE0DAD" w:rsidP="00721476">
            <w:pPr>
              <w:rPr>
                <w:rFonts w:ascii="Times New Roman" w:hAnsi="Times New Roman" w:cs="Times New Roman"/>
                <w:sz w:val="24"/>
                <w:szCs w:val="24"/>
              </w:rPr>
            </w:pPr>
            <w:r>
              <w:rPr>
                <w:rFonts w:ascii="Times New Roman" w:eastAsia="Times New Roman" w:hAnsi="Times New Roman" w:cs="Times New Roman"/>
                <w:lang w:val="es-ES" w:eastAsia="es-ES"/>
              </w:rPr>
              <w:t xml:space="preserve">Los eventos se representan con la letra </w:t>
            </w:r>
            <w:r w:rsidRPr="00724097">
              <w:rPr>
                <w:rFonts w:ascii="Times New Roman" w:eastAsia="Times New Roman" w:hAnsi="Times New Roman" w:cs="Times New Roman"/>
                <w:i/>
                <w:lang w:val="es-ES" w:eastAsia="es-ES"/>
              </w:rPr>
              <w:t>E</w:t>
            </w:r>
            <w:r>
              <w:rPr>
                <w:rFonts w:ascii="Times New Roman" w:eastAsia="Times New Roman" w:hAnsi="Times New Roman" w:cs="Times New Roman"/>
                <w:lang w:val="es-ES" w:eastAsia="es-ES"/>
              </w:rPr>
              <w:t>.</w:t>
            </w:r>
          </w:p>
        </w:tc>
      </w:tr>
    </w:tbl>
    <w:p w14:paraId="49F31B44" w14:textId="77777777" w:rsidR="00BE0DAD" w:rsidRDefault="00BE0DAD" w:rsidP="00BE0DAD">
      <w:pPr>
        <w:shd w:val="clear" w:color="auto" w:fill="FFFFFF"/>
        <w:spacing w:after="0"/>
        <w:jc w:val="both"/>
        <w:rPr>
          <w:rFonts w:ascii="Times New Roman" w:eastAsia="Times New Roman" w:hAnsi="Times New Roman" w:cs="Times New Roman"/>
          <w:lang w:val="es-ES" w:eastAsia="es-ES"/>
        </w:rPr>
      </w:pPr>
    </w:p>
    <w:p w14:paraId="0E69E635" w14:textId="77777777" w:rsidR="00BE0DAD" w:rsidRDefault="00BE0DAD" w:rsidP="00BE0DAD">
      <w:pPr>
        <w:shd w:val="clear" w:color="auto" w:fill="FFFFFF"/>
        <w:spacing w:after="0"/>
        <w:jc w:val="both"/>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lastRenderedPageBreak/>
        <w:t>Así</w:t>
      </w:r>
      <w:r w:rsidR="00A54093">
        <w:rPr>
          <w:rFonts w:ascii="Times New Roman" w:eastAsia="Times New Roman" w:hAnsi="Times New Roman" w:cs="Times New Roman"/>
          <w:lang w:val="es-ES" w:eastAsia="es-ES"/>
        </w:rPr>
        <w:t>,</w:t>
      </w:r>
      <w:r>
        <w:rPr>
          <w:rFonts w:ascii="Times New Roman" w:eastAsia="Times New Roman" w:hAnsi="Times New Roman" w:cs="Times New Roman"/>
          <w:lang w:val="es-ES" w:eastAsia="es-ES"/>
        </w:rPr>
        <w:t xml:space="preserve"> para el caso de la prueba de velocidad se pueden definir los siguientes eventos:</w:t>
      </w:r>
    </w:p>
    <w:p w14:paraId="0FB14551" w14:textId="06F2BA3F" w:rsidR="00BE0DAD" w:rsidRDefault="00BE0DAD" w:rsidP="00BE0DAD">
      <w:pPr>
        <w:shd w:val="clear" w:color="auto" w:fill="FFFFFF"/>
        <w:spacing w:after="0"/>
        <w:jc w:val="both"/>
        <w:rPr>
          <w:rFonts w:ascii="Times New Roman" w:eastAsia="Times New Roman" w:hAnsi="Times New Roman" w:cs="Times New Roman"/>
          <w:lang w:val="es-ES" w:eastAsia="es-ES"/>
        </w:rPr>
      </w:pPr>
      <w:r w:rsidRPr="00724097">
        <w:rPr>
          <w:rFonts w:ascii="Times New Roman" w:eastAsia="Times New Roman" w:hAnsi="Times New Roman" w:cs="Times New Roman"/>
          <w:i/>
          <w:lang w:val="es-ES" w:eastAsia="es-ES"/>
        </w:rPr>
        <w:t>E</w:t>
      </w:r>
      <w:r w:rsidRPr="00724097">
        <w:rPr>
          <w:rFonts w:ascii="Times New Roman" w:eastAsia="Times New Roman" w:hAnsi="Times New Roman" w:cs="Times New Roman"/>
          <w:vertAlign w:val="subscript"/>
          <w:lang w:val="es-ES" w:eastAsia="es-ES"/>
        </w:rPr>
        <w:t>1</w:t>
      </w:r>
      <w:r>
        <w:rPr>
          <w:rFonts w:ascii="Times New Roman" w:eastAsia="Times New Roman" w:hAnsi="Times New Roman" w:cs="Times New Roman"/>
          <w:lang w:val="es-ES" w:eastAsia="es-ES"/>
        </w:rPr>
        <w:t xml:space="preserve">: </w:t>
      </w:r>
      <w:r w:rsidR="00A54093">
        <w:rPr>
          <w:rFonts w:ascii="Times New Roman" w:eastAsia="Times New Roman" w:hAnsi="Times New Roman" w:cs="Times New Roman"/>
          <w:lang w:val="es-ES" w:eastAsia="es-ES"/>
        </w:rPr>
        <w:t xml:space="preserve">que </w:t>
      </w:r>
      <w:r>
        <w:rPr>
          <w:rFonts w:ascii="Times New Roman" w:eastAsia="Times New Roman" w:hAnsi="Times New Roman" w:cs="Times New Roman"/>
          <w:lang w:val="es-ES" w:eastAsia="es-ES"/>
        </w:rPr>
        <w:t>Luis qued</w:t>
      </w:r>
      <w:r w:rsidR="00A54093">
        <w:rPr>
          <w:rFonts w:ascii="Times New Roman" w:eastAsia="Times New Roman" w:hAnsi="Times New Roman" w:cs="Times New Roman"/>
          <w:lang w:val="es-ES" w:eastAsia="es-ES"/>
        </w:rPr>
        <w:t>e</w:t>
      </w:r>
      <w:r>
        <w:rPr>
          <w:rFonts w:ascii="Times New Roman" w:eastAsia="Times New Roman" w:hAnsi="Times New Roman" w:cs="Times New Roman"/>
          <w:lang w:val="es-ES" w:eastAsia="es-ES"/>
        </w:rPr>
        <w:t xml:space="preserve"> en el primer lugar.</w:t>
      </w:r>
    </w:p>
    <w:p w14:paraId="1EBCE189" w14:textId="28DFBBAF" w:rsidR="00BE0DAD" w:rsidRDefault="00BE0DAD" w:rsidP="00BE0DAD">
      <w:pPr>
        <w:shd w:val="clear" w:color="auto" w:fill="FFFFFF"/>
        <w:spacing w:after="0"/>
        <w:jc w:val="both"/>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 xml:space="preserve">Los elementos de este evento son: (Luis, Pedro, Carlos) y (Luis, Carlos, Pedro) </w:t>
      </w:r>
      <w:r w:rsidR="00A54093">
        <w:rPr>
          <w:rFonts w:ascii="Times New Roman" w:eastAsia="Times New Roman" w:hAnsi="Times New Roman" w:cs="Times New Roman"/>
          <w:lang w:val="es-ES" w:eastAsia="es-ES"/>
        </w:rPr>
        <w:t>C</w:t>
      </w:r>
      <w:r>
        <w:rPr>
          <w:rFonts w:ascii="Times New Roman" w:eastAsia="Times New Roman" w:hAnsi="Times New Roman" w:cs="Times New Roman"/>
          <w:lang w:val="es-ES" w:eastAsia="es-ES"/>
        </w:rPr>
        <w:t>omo un subconjunto del espacio muestral</w:t>
      </w:r>
      <w:r w:rsidR="00A54093" w:rsidRPr="00A54093">
        <w:rPr>
          <w:rFonts w:ascii="Times New Roman" w:eastAsia="Times New Roman" w:hAnsi="Times New Roman" w:cs="Times New Roman"/>
          <w:lang w:val="es-ES" w:eastAsia="es-ES"/>
        </w:rPr>
        <w:t xml:space="preserve"> </w:t>
      </w:r>
      <w:r w:rsidR="00A54093">
        <w:rPr>
          <w:rFonts w:ascii="Times New Roman" w:eastAsia="Times New Roman" w:hAnsi="Times New Roman" w:cs="Times New Roman"/>
          <w:lang w:val="es-ES" w:eastAsia="es-ES"/>
        </w:rPr>
        <w:t>se puede escribir</w:t>
      </w:r>
      <w:r>
        <w:rPr>
          <w:rFonts w:ascii="Times New Roman" w:eastAsia="Times New Roman" w:hAnsi="Times New Roman" w:cs="Times New Roman"/>
          <w:lang w:val="es-ES" w:eastAsia="es-ES"/>
        </w:rPr>
        <w:t>:</w:t>
      </w:r>
    </w:p>
    <w:p w14:paraId="4F250595" w14:textId="77777777" w:rsidR="00BE0DAD" w:rsidRDefault="00BE0DAD" w:rsidP="00BE0DAD">
      <w:pPr>
        <w:shd w:val="clear" w:color="auto" w:fill="FFFFFF"/>
        <w:spacing w:after="0"/>
        <w:jc w:val="both"/>
        <w:rPr>
          <w:rFonts w:ascii="Times New Roman" w:eastAsia="Times New Roman" w:hAnsi="Times New Roman" w:cs="Times New Roman"/>
          <w:lang w:val="es-ES" w:eastAsia="es-ES"/>
        </w:rPr>
      </w:pPr>
    </w:p>
    <w:p w14:paraId="5A54038A" w14:textId="77777777" w:rsidR="00BE0DAD" w:rsidRDefault="00BE0DAD" w:rsidP="00BE0DAD">
      <w:pPr>
        <w:shd w:val="clear" w:color="auto" w:fill="FFFFFF"/>
        <w:spacing w:after="0"/>
        <w:jc w:val="center"/>
        <w:rPr>
          <w:rFonts w:ascii="Times New Roman" w:eastAsia="Times New Roman" w:hAnsi="Times New Roman" w:cs="Times New Roman"/>
          <w:lang w:val="es-ES" w:eastAsia="es-ES"/>
        </w:rPr>
      </w:pPr>
      <w:r w:rsidRPr="00724097">
        <w:rPr>
          <w:rFonts w:ascii="Times New Roman" w:eastAsia="Times New Roman" w:hAnsi="Times New Roman" w:cs="Times New Roman"/>
          <w:i/>
          <w:lang w:val="es-ES" w:eastAsia="es-ES"/>
        </w:rPr>
        <w:t>E</w:t>
      </w:r>
      <w:r w:rsidRPr="00724097">
        <w:rPr>
          <w:rFonts w:ascii="Times New Roman" w:eastAsia="Times New Roman" w:hAnsi="Times New Roman" w:cs="Times New Roman"/>
          <w:vertAlign w:val="subscript"/>
          <w:lang w:val="es-ES" w:eastAsia="es-ES"/>
        </w:rPr>
        <w:t>1</w:t>
      </w:r>
      <w:r>
        <w:rPr>
          <w:rFonts w:ascii="Times New Roman" w:eastAsia="Times New Roman" w:hAnsi="Times New Roman" w:cs="Times New Roman"/>
          <w:lang w:val="es-ES" w:eastAsia="es-ES"/>
        </w:rPr>
        <w:t>= {(Luis, Pedro, Carlos), (Luis, Carlos, Pedro)}</w:t>
      </w:r>
    </w:p>
    <w:p w14:paraId="641899E0" w14:textId="77777777" w:rsidR="00BE0DAD" w:rsidRDefault="00BE0DAD" w:rsidP="00BE0DAD">
      <w:pPr>
        <w:shd w:val="clear" w:color="auto" w:fill="FFFFFF"/>
        <w:spacing w:after="0"/>
        <w:rPr>
          <w:rFonts w:ascii="Times New Roman" w:eastAsia="Times New Roman" w:hAnsi="Times New Roman" w:cs="Times New Roman"/>
          <w:lang w:val="es-ES" w:eastAsia="es-ES"/>
        </w:rPr>
      </w:pPr>
    </w:p>
    <w:p w14:paraId="1ED410ED" w14:textId="77777777" w:rsidR="00BE0DAD" w:rsidRDefault="00BE0DAD" w:rsidP="00BE0DAD">
      <w:pPr>
        <w:shd w:val="clear" w:color="auto" w:fill="FFFFFF"/>
        <w:spacing w:after="0"/>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Es posible plantear otros eventos del mismo experimento aleatorio, por ejemplo,</w:t>
      </w:r>
    </w:p>
    <w:p w14:paraId="489A12D0" w14:textId="2A2FF647" w:rsidR="00BE0DAD" w:rsidRPr="003F6492" w:rsidRDefault="00BE0DAD" w:rsidP="00BE0DAD">
      <w:pPr>
        <w:shd w:val="clear" w:color="auto" w:fill="FFFFFF"/>
        <w:spacing w:after="0"/>
        <w:rPr>
          <w:rFonts w:ascii="Times New Roman" w:eastAsia="Times New Roman" w:hAnsi="Times New Roman" w:cs="Times New Roman"/>
          <w:i/>
          <w:lang w:val="es-ES" w:eastAsia="es-ES"/>
        </w:rPr>
      </w:pPr>
      <w:r w:rsidRPr="003F6492">
        <w:rPr>
          <w:rFonts w:ascii="Times New Roman" w:eastAsia="Times New Roman" w:hAnsi="Times New Roman" w:cs="Times New Roman"/>
          <w:i/>
          <w:lang w:val="es-ES" w:eastAsia="es-ES"/>
        </w:rPr>
        <w:t>E</w:t>
      </w:r>
      <w:r w:rsidRPr="003F6492">
        <w:rPr>
          <w:rFonts w:ascii="Times New Roman" w:eastAsia="Times New Roman" w:hAnsi="Times New Roman" w:cs="Times New Roman"/>
          <w:i/>
          <w:vertAlign w:val="subscript"/>
          <w:lang w:val="es-ES" w:eastAsia="es-ES"/>
        </w:rPr>
        <w:t>2</w:t>
      </w:r>
      <w:r>
        <w:rPr>
          <w:rFonts w:ascii="Times New Roman" w:eastAsia="Times New Roman" w:hAnsi="Times New Roman" w:cs="Times New Roman"/>
          <w:i/>
          <w:lang w:val="es-ES" w:eastAsia="es-ES"/>
        </w:rPr>
        <w:t xml:space="preserve">: </w:t>
      </w:r>
      <w:r w:rsidR="00A54093">
        <w:rPr>
          <w:rFonts w:ascii="Times New Roman" w:eastAsia="Times New Roman" w:hAnsi="Times New Roman" w:cs="Times New Roman"/>
          <w:i/>
          <w:lang w:val="es-ES" w:eastAsia="es-ES"/>
        </w:rPr>
        <w:t xml:space="preserve">que </w:t>
      </w:r>
      <w:r>
        <w:rPr>
          <w:rFonts w:ascii="Times New Roman" w:eastAsia="Times New Roman" w:hAnsi="Times New Roman" w:cs="Times New Roman"/>
          <w:lang w:val="es-ES" w:eastAsia="es-ES"/>
        </w:rPr>
        <w:t>Carlos qued</w:t>
      </w:r>
      <w:r w:rsidR="00A54093">
        <w:rPr>
          <w:rFonts w:ascii="Times New Roman" w:eastAsia="Times New Roman" w:hAnsi="Times New Roman" w:cs="Times New Roman"/>
          <w:lang w:val="es-ES" w:eastAsia="es-ES"/>
        </w:rPr>
        <w:t>e</w:t>
      </w:r>
      <w:r>
        <w:rPr>
          <w:rFonts w:ascii="Times New Roman" w:eastAsia="Times New Roman" w:hAnsi="Times New Roman" w:cs="Times New Roman"/>
          <w:lang w:val="es-ES" w:eastAsia="es-ES"/>
        </w:rPr>
        <w:t xml:space="preserve"> en el segundo o </w:t>
      </w:r>
      <w:r w:rsidR="00A54093">
        <w:rPr>
          <w:rFonts w:ascii="Times New Roman" w:eastAsia="Times New Roman" w:hAnsi="Times New Roman" w:cs="Times New Roman"/>
          <w:lang w:val="es-ES" w:eastAsia="es-ES"/>
        </w:rPr>
        <w:t xml:space="preserve">en el </w:t>
      </w:r>
      <w:r>
        <w:rPr>
          <w:rFonts w:ascii="Times New Roman" w:eastAsia="Times New Roman" w:hAnsi="Times New Roman" w:cs="Times New Roman"/>
          <w:lang w:val="es-ES" w:eastAsia="es-ES"/>
        </w:rPr>
        <w:t>tercer lugar.</w:t>
      </w:r>
      <w:r w:rsidRPr="003F6492">
        <w:rPr>
          <w:rFonts w:ascii="Times New Roman" w:eastAsia="Times New Roman" w:hAnsi="Times New Roman" w:cs="Times New Roman"/>
          <w:i/>
          <w:lang w:val="es-ES" w:eastAsia="es-ES"/>
        </w:rPr>
        <w:t xml:space="preserve"> </w:t>
      </w:r>
    </w:p>
    <w:p w14:paraId="59D090AD" w14:textId="77777777" w:rsidR="00BE0DAD" w:rsidRDefault="00BE0DAD" w:rsidP="00BE0DAD">
      <w:pPr>
        <w:shd w:val="clear" w:color="auto" w:fill="FFFFFF"/>
        <w:spacing w:after="0"/>
        <w:rPr>
          <w:rFonts w:ascii="Times New Roman" w:eastAsia="Times New Roman" w:hAnsi="Times New Roman" w:cs="Times New Roman"/>
          <w:lang w:val="es-ES" w:eastAsia="es-ES"/>
        </w:rPr>
      </w:pPr>
      <w:r w:rsidRPr="00724097">
        <w:rPr>
          <w:rFonts w:ascii="Times New Roman" w:eastAsia="Times New Roman" w:hAnsi="Times New Roman" w:cs="Times New Roman"/>
          <w:i/>
          <w:lang w:val="es-ES" w:eastAsia="es-ES"/>
        </w:rPr>
        <w:t>E</w:t>
      </w:r>
      <w:r>
        <w:rPr>
          <w:rFonts w:ascii="Times New Roman" w:eastAsia="Times New Roman" w:hAnsi="Times New Roman" w:cs="Times New Roman"/>
          <w:vertAlign w:val="subscript"/>
          <w:lang w:val="es-ES" w:eastAsia="es-ES"/>
        </w:rPr>
        <w:t>2</w:t>
      </w:r>
      <w:r>
        <w:rPr>
          <w:rFonts w:ascii="Times New Roman" w:eastAsia="Times New Roman" w:hAnsi="Times New Roman" w:cs="Times New Roman"/>
          <w:lang w:val="es-ES" w:eastAsia="es-ES"/>
        </w:rPr>
        <w:t>= {(Pedro, Luis, Carlos), (Pedro, Carlos, Luis); (Luis, Pedro, Carlos), (Luis, Carlos, Pedro)}</w:t>
      </w:r>
    </w:p>
    <w:p w14:paraId="314B11E4" w14:textId="77777777" w:rsidR="00BE0DAD" w:rsidRDefault="00BE0DAD" w:rsidP="00BE0DAD">
      <w:pPr>
        <w:shd w:val="clear" w:color="auto" w:fill="FFFFFF"/>
        <w:spacing w:after="0"/>
        <w:jc w:val="both"/>
        <w:rPr>
          <w:rFonts w:ascii="Times New Roman" w:eastAsia="Times New Roman" w:hAnsi="Times New Roman" w:cs="Times New Roman"/>
          <w:lang w:val="es-ES" w:eastAsia="es-ES"/>
        </w:rPr>
      </w:pPr>
    </w:p>
    <w:p w14:paraId="27FA37E3" w14:textId="77777777" w:rsidR="00BE0DAD" w:rsidRDefault="00BE0DAD" w:rsidP="00BE0DAD">
      <w:pPr>
        <w:shd w:val="clear" w:color="auto" w:fill="FFFFFF"/>
        <w:spacing w:after="0"/>
        <w:rPr>
          <w:rFonts w:ascii="Times New Roman" w:eastAsia="Times New Roman" w:hAnsi="Times New Roman" w:cs="Times New Roman"/>
          <w:lang w:val="es-ES" w:eastAsia="es-ES"/>
        </w:rPr>
      </w:pPr>
    </w:p>
    <w:p w14:paraId="453ED40F" w14:textId="77777777" w:rsidR="00BE0DAD" w:rsidRPr="00840EBC" w:rsidRDefault="00BE0DAD" w:rsidP="00BE0DAD">
      <w:pPr>
        <w:spacing w:after="0"/>
        <w:jc w:val="both"/>
        <w:rPr>
          <w:rFonts w:ascii="Times New Roman" w:hAnsi="Times New Roman" w:cs="Times New Roman"/>
          <w:color w:val="000000"/>
        </w:rPr>
      </w:pPr>
      <w:r w:rsidRPr="00840EBC">
        <w:rPr>
          <w:rFonts w:ascii="Times New Roman" w:hAnsi="Times New Roman" w:cs="Times New Roman"/>
          <w:color w:val="000000"/>
        </w:rPr>
        <w:t>Ejemplo</w:t>
      </w:r>
    </w:p>
    <w:p w14:paraId="165A2010" w14:textId="0D07C322" w:rsidR="00BE0DAD" w:rsidRDefault="00BE0DAD" w:rsidP="00BE0DAD">
      <w:pPr>
        <w:spacing w:after="0"/>
        <w:jc w:val="both"/>
        <w:rPr>
          <w:rFonts w:ascii="Times New Roman" w:hAnsi="Times New Roman" w:cs="Times New Roman"/>
          <w:color w:val="000000"/>
        </w:rPr>
      </w:pPr>
      <w:r w:rsidRPr="007B3A77">
        <w:rPr>
          <w:rFonts w:ascii="Times New Roman" w:hAnsi="Times New Roman" w:cs="Times New Roman"/>
          <w:color w:val="000000"/>
        </w:rPr>
        <w:t xml:space="preserve">Homero, Lissa, Bart y Maggie se postulan </w:t>
      </w:r>
      <w:r>
        <w:rPr>
          <w:rFonts w:ascii="Times New Roman" w:hAnsi="Times New Roman" w:cs="Times New Roman"/>
          <w:color w:val="000000"/>
        </w:rPr>
        <w:t xml:space="preserve">en las elecciones </w:t>
      </w:r>
      <w:r w:rsidRPr="007B3A77">
        <w:rPr>
          <w:rFonts w:ascii="Times New Roman" w:hAnsi="Times New Roman" w:cs="Times New Roman"/>
          <w:color w:val="000000"/>
        </w:rPr>
        <w:t>para presidente y vicepresidente de</w:t>
      </w:r>
      <w:r>
        <w:rPr>
          <w:rFonts w:ascii="Times New Roman" w:hAnsi="Times New Roman" w:cs="Times New Roman"/>
          <w:color w:val="000000"/>
        </w:rPr>
        <w:t xml:space="preserve"> la junta de su comunidad. </w:t>
      </w:r>
    </w:p>
    <w:p w14:paraId="1A8CCCC6" w14:textId="77777777" w:rsidR="00BE0DAD" w:rsidRDefault="00BE0DAD" w:rsidP="00BE0DAD">
      <w:pPr>
        <w:spacing w:after="0"/>
        <w:jc w:val="both"/>
        <w:rPr>
          <w:rFonts w:ascii="Times New Roman" w:hAnsi="Times New Roman" w:cs="Times New Roman"/>
          <w:color w:val="000000"/>
        </w:rPr>
      </w:pPr>
    </w:p>
    <w:p w14:paraId="26987BEF" w14:textId="77777777" w:rsidR="00BE0DAD" w:rsidRDefault="00BE0DAD" w:rsidP="00BE0DAD">
      <w:pPr>
        <w:pStyle w:val="Prrafodelista"/>
        <w:numPr>
          <w:ilvl w:val="0"/>
          <w:numId w:val="12"/>
        </w:numPr>
        <w:spacing w:after="0"/>
        <w:jc w:val="both"/>
        <w:rPr>
          <w:rFonts w:ascii="Times New Roman" w:hAnsi="Times New Roman" w:cs="Times New Roman"/>
          <w:color w:val="000000"/>
        </w:rPr>
      </w:pPr>
      <w:r w:rsidRPr="009068F0">
        <w:rPr>
          <w:rFonts w:ascii="Times New Roman" w:hAnsi="Times New Roman" w:cs="Times New Roman"/>
          <w:color w:val="000000"/>
        </w:rPr>
        <w:t>¿Cuáles pueden ser los resultados de las votaciones de la comunidad?</w:t>
      </w:r>
    </w:p>
    <w:p w14:paraId="42D7358C" w14:textId="7DD5B1CF" w:rsidR="00BE0DAD" w:rsidRPr="009068F0" w:rsidRDefault="00BE0DAD" w:rsidP="00BE0DAD">
      <w:pPr>
        <w:pStyle w:val="Prrafodelista"/>
        <w:numPr>
          <w:ilvl w:val="0"/>
          <w:numId w:val="12"/>
        </w:numPr>
        <w:spacing w:after="0"/>
        <w:jc w:val="both"/>
        <w:rPr>
          <w:rFonts w:ascii="Times New Roman" w:hAnsi="Times New Roman" w:cs="Times New Roman"/>
          <w:color w:val="000000"/>
        </w:rPr>
      </w:pPr>
      <w:r>
        <w:rPr>
          <w:rFonts w:ascii="Times New Roman" w:hAnsi="Times New Roman" w:cs="Times New Roman"/>
          <w:color w:val="000000"/>
        </w:rPr>
        <w:t xml:space="preserve">¿Cuáles son los elementos del evento que consiste </w:t>
      </w:r>
      <w:r w:rsidR="00A54093">
        <w:rPr>
          <w:rFonts w:ascii="Times New Roman" w:hAnsi="Times New Roman" w:cs="Times New Roman"/>
          <w:color w:val="000000"/>
        </w:rPr>
        <w:t xml:space="preserve">en </w:t>
      </w:r>
      <w:r>
        <w:rPr>
          <w:rFonts w:ascii="Times New Roman" w:hAnsi="Times New Roman" w:cs="Times New Roman"/>
          <w:color w:val="000000"/>
        </w:rPr>
        <w:t>que Lissa pued</w:t>
      </w:r>
      <w:r w:rsidR="00A54093">
        <w:rPr>
          <w:rFonts w:ascii="Times New Roman" w:hAnsi="Times New Roman" w:cs="Times New Roman"/>
          <w:color w:val="000000"/>
        </w:rPr>
        <w:t>e</w:t>
      </w:r>
      <w:r>
        <w:rPr>
          <w:rFonts w:ascii="Times New Roman" w:hAnsi="Times New Roman" w:cs="Times New Roman"/>
          <w:color w:val="000000"/>
        </w:rPr>
        <w:t xml:space="preserve"> ser elegida en uno de los dos cargos?</w:t>
      </w:r>
    </w:p>
    <w:p w14:paraId="552E1EC4" w14:textId="77777777" w:rsidR="00BE0DAD" w:rsidRDefault="00BE0DAD" w:rsidP="00BE0DAD">
      <w:pPr>
        <w:spacing w:after="0"/>
        <w:jc w:val="both"/>
        <w:rPr>
          <w:rFonts w:ascii="Times New Roman" w:hAnsi="Times New Roman" w:cs="Times New Roman"/>
          <w:color w:val="000000"/>
        </w:rPr>
      </w:pPr>
    </w:p>
    <w:p w14:paraId="655F160C" w14:textId="0A1356D3" w:rsidR="00BE0DAD" w:rsidRDefault="00BE0DAD" w:rsidP="00BE0DAD">
      <w:pPr>
        <w:spacing w:after="0"/>
        <w:jc w:val="both"/>
        <w:rPr>
          <w:rFonts w:ascii="Times New Roman" w:hAnsi="Times New Roman" w:cs="Times New Roman"/>
          <w:color w:val="000000"/>
        </w:rPr>
      </w:pPr>
      <w:r>
        <w:rPr>
          <w:rFonts w:ascii="Times New Roman" w:hAnsi="Times New Roman" w:cs="Times New Roman"/>
          <w:color w:val="000000"/>
        </w:rPr>
        <w:t xml:space="preserve">Para responder la primera pregunta es necesario hallar el espacio muestral. Para facilidad al formar el conjunto se </w:t>
      </w:r>
      <w:r w:rsidR="00A54093">
        <w:rPr>
          <w:rFonts w:ascii="Times New Roman" w:hAnsi="Times New Roman" w:cs="Times New Roman"/>
          <w:color w:val="000000"/>
        </w:rPr>
        <w:t>usan</w:t>
      </w:r>
      <w:r>
        <w:rPr>
          <w:rFonts w:ascii="Times New Roman" w:hAnsi="Times New Roman" w:cs="Times New Roman"/>
          <w:color w:val="000000"/>
        </w:rPr>
        <w:t xml:space="preserve"> solo las iniciales del nombre de cada uno de los candidatos.</w:t>
      </w:r>
    </w:p>
    <w:p w14:paraId="0BDDCA31" w14:textId="77777777" w:rsidR="00BE0DAD" w:rsidRPr="007B3A77" w:rsidRDefault="00BE0DAD" w:rsidP="00BE0DAD">
      <w:pPr>
        <w:spacing w:after="0"/>
        <w:jc w:val="both"/>
        <w:rPr>
          <w:rFonts w:ascii="Times New Roman" w:hAnsi="Times New Roman" w:cs="Times New Roman"/>
          <w:color w:val="000000"/>
        </w:rPr>
      </w:pPr>
    </w:p>
    <w:p w14:paraId="56A268A1" w14:textId="77777777" w:rsidR="00BE0DAD" w:rsidRPr="00346749" w:rsidRDefault="00BE0DAD" w:rsidP="00BE0DAD">
      <w:pPr>
        <w:spacing w:after="0"/>
        <w:jc w:val="center"/>
        <w:rPr>
          <w:rFonts w:ascii="Times New Roman" w:hAnsi="Times New Roman" w:cs="Times New Roman"/>
          <w:color w:val="000000"/>
          <w:lang w:val="en-US"/>
        </w:rPr>
      </w:pPr>
      <w:r w:rsidRPr="00346749">
        <w:rPr>
          <w:rFonts w:ascii="Times New Roman" w:hAnsi="Times New Roman" w:cs="Times New Roman"/>
          <w:color w:val="000000"/>
          <w:lang w:val="en-US"/>
        </w:rPr>
        <w:t>Homero (H)</w:t>
      </w:r>
      <w:r w:rsidRPr="00346749">
        <w:rPr>
          <w:rFonts w:ascii="Times New Roman" w:hAnsi="Times New Roman" w:cs="Times New Roman"/>
          <w:color w:val="000000"/>
          <w:lang w:val="en-US"/>
        </w:rPr>
        <w:tab/>
      </w:r>
      <w:r w:rsidRPr="00346749">
        <w:rPr>
          <w:rFonts w:ascii="Times New Roman" w:hAnsi="Times New Roman" w:cs="Times New Roman"/>
          <w:color w:val="000000"/>
          <w:lang w:val="en-US"/>
        </w:rPr>
        <w:tab/>
        <w:t>Lissa (L)</w:t>
      </w:r>
    </w:p>
    <w:p w14:paraId="2F94D67C" w14:textId="77777777" w:rsidR="00BE0DAD" w:rsidRPr="00346749" w:rsidRDefault="00BE0DAD" w:rsidP="00BE0DAD">
      <w:pPr>
        <w:spacing w:after="0"/>
        <w:jc w:val="center"/>
        <w:rPr>
          <w:rFonts w:ascii="Times New Roman" w:hAnsi="Times New Roman" w:cs="Times New Roman"/>
          <w:color w:val="000000"/>
          <w:lang w:val="en-US"/>
        </w:rPr>
      </w:pPr>
      <w:r w:rsidRPr="00346749">
        <w:rPr>
          <w:rFonts w:ascii="Times New Roman" w:hAnsi="Times New Roman" w:cs="Times New Roman"/>
          <w:color w:val="000000"/>
          <w:lang w:val="en-US"/>
        </w:rPr>
        <w:t xml:space="preserve">    Bart (B) </w:t>
      </w:r>
      <w:r w:rsidRPr="00346749">
        <w:rPr>
          <w:rFonts w:ascii="Times New Roman" w:hAnsi="Times New Roman" w:cs="Times New Roman"/>
          <w:color w:val="000000"/>
          <w:lang w:val="en-US"/>
        </w:rPr>
        <w:tab/>
      </w:r>
      <w:r w:rsidRPr="00346749">
        <w:rPr>
          <w:rFonts w:ascii="Times New Roman" w:hAnsi="Times New Roman" w:cs="Times New Roman"/>
          <w:color w:val="000000"/>
          <w:lang w:val="en-US"/>
        </w:rPr>
        <w:tab/>
        <w:t xml:space="preserve">    Maggie (M)</w:t>
      </w:r>
    </w:p>
    <w:p w14:paraId="7BF51F65" w14:textId="77777777" w:rsidR="00BE0DAD" w:rsidRPr="00346749" w:rsidRDefault="00BE0DAD" w:rsidP="00BE0DAD">
      <w:pPr>
        <w:spacing w:after="0"/>
        <w:jc w:val="both"/>
        <w:rPr>
          <w:rFonts w:ascii="Times New Roman" w:hAnsi="Times New Roman" w:cs="Times New Roman"/>
          <w:color w:val="000000"/>
          <w:lang w:val="en-US"/>
        </w:rPr>
      </w:pPr>
    </w:p>
    <w:p w14:paraId="05C2696B" w14:textId="77777777" w:rsidR="00BE0DAD" w:rsidRPr="007B3A77" w:rsidRDefault="00BE0DAD" w:rsidP="00BE0DAD">
      <w:pPr>
        <w:spacing w:after="0"/>
        <w:jc w:val="both"/>
        <w:rPr>
          <w:rFonts w:ascii="Times New Roman" w:hAnsi="Times New Roman" w:cs="Times New Roman"/>
          <w:color w:val="000000"/>
          <w:lang w:val="es-ES"/>
        </w:rPr>
      </w:pPr>
      <w:r>
        <w:rPr>
          <w:rFonts w:ascii="Times New Roman" w:hAnsi="Times New Roman" w:cs="Times New Roman"/>
          <w:color w:val="000000"/>
          <w:lang w:val="es-ES"/>
        </w:rPr>
        <w:t>En la notación para los elementos del espacio muestral se entenderá que</w:t>
      </w:r>
      <w:ins w:id="75" w:author="mercyranjel" w:date="2016-02-09T16:18:00Z">
        <w:r w:rsidR="00A54093">
          <w:rPr>
            <w:rFonts w:ascii="Times New Roman" w:hAnsi="Times New Roman" w:cs="Times New Roman"/>
            <w:color w:val="000000"/>
            <w:lang w:val="es-ES"/>
          </w:rPr>
          <w:t>,</w:t>
        </w:r>
      </w:ins>
      <w:r>
        <w:rPr>
          <w:rFonts w:ascii="Times New Roman" w:hAnsi="Times New Roman" w:cs="Times New Roman"/>
          <w:color w:val="000000"/>
          <w:lang w:val="es-ES"/>
        </w:rPr>
        <w:t xml:space="preserve"> por ejemplo (H, L) significa que Homero es presidente y Lissa es vicepresidente.</w:t>
      </w:r>
    </w:p>
    <w:p w14:paraId="0E52EDF0" w14:textId="77777777" w:rsidR="00BE0DAD" w:rsidRDefault="00BE0DAD" w:rsidP="00BE0DAD">
      <w:pPr>
        <w:spacing w:after="0"/>
        <w:jc w:val="both"/>
        <w:rPr>
          <w:rFonts w:ascii="Times New Roman" w:hAnsi="Times New Roman" w:cs="Times New Roman"/>
          <w:color w:val="000000"/>
          <w:lang w:val="es-ES"/>
        </w:rPr>
      </w:pPr>
    </w:p>
    <w:p w14:paraId="1E7ECF48" w14:textId="77777777" w:rsidR="00BE0DAD" w:rsidRPr="007B3A77" w:rsidRDefault="00BE0DAD" w:rsidP="00BE0DAD">
      <w:pPr>
        <w:spacing w:after="0"/>
        <w:jc w:val="both"/>
        <w:rPr>
          <w:rFonts w:ascii="Times New Roman" w:hAnsi="Times New Roman" w:cs="Times New Roman"/>
          <w:color w:val="000000"/>
          <w:lang w:val="es-ES"/>
        </w:rPr>
      </w:pPr>
      <w:r>
        <w:rPr>
          <w:rFonts w:ascii="Times New Roman" w:hAnsi="Times New Roman" w:cs="Times New Roman"/>
          <w:color w:val="000000"/>
          <w:lang w:val="es-ES"/>
        </w:rPr>
        <w:t>El espacio muestral es:</w:t>
      </w:r>
    </w:p>
    <w:p w14:paraId="01E2AE63" w14:textId="77777777" w:rsidR="00BE0DAD" w:rsidRPr="002F4177" w:rsidRDefault="00BE0DAD" w:rsidP="00BE0DAD">
      <w:pPr>
        <w:spacing w:after="0"/>
        <w:jc w:val="center"/>
        <w:rPr>
          <w:rFonts w:ascii="Times New Roman" w:hAnsi="Times New Roman" w:cs="Times New Roman"/>
          <w:color w:val="000000"/>
          <w:lang w:val="es-ES"/>
        </w:rPr>
      </w:pPr>
      <w:r w:rsidRPr="002F4177">
        <w:rPr>
          <w:rFonts w:ascii="Times New Roman" w:hAnsi="Times New Roman" w:cs="Times New Roman"/>
          <w:i/>
          <w:color w:val="000000"/>
          <w:lang w:val="es-ES"/>
        </w:rPr>
        <w:t>S</w:t>
      </w:r>
      <w:r w:rsidRPr="002F4177">
        <w:rPr>
          <w:rFonts w:ascii="Times New Roman" w:hAnsi="Times New Roman" w:cs="Times New Roman"/>
          <w:color w:val="000000"/>
          <w:lang w:val="es-ES"/>
        </w:rPr>
        <w:t xml:space="preserve"> ={(H, L), (H, B), (H, M), (L, H), (L, B), (L, M), </w:t>
      </w:r>
    </w:p>
    <w:p w14:paraId="7048CC67" w14:textId="77777777" w:rsidR="00BE0DAD" w:rsidRPr="00464876" w:rsidRDefault="00BE0DAD" w:rsidP="00BE0DAD">
      <w:pPr>
        <w:spacing w:after="0"/>
        <w:jc w:val="center"/>
        <w:rPr>
          <w:rFonts w:ascii="Times New Roman" w:hAnsi="Times New Roman" w:cs="Times New Roman"/>
          <w:color w:val="000000"/>
          <w:lang w:val="en-US"/>
        </w:rPr>
      </w:pPr>
      <w:r w:rsidRPr="00840EBC">
        <w:rPr>
          <w:rFonts w:ascii="Times New Roman" w:hAnsi="Times New Roman" w:cs="Times New Roman"/>
          <w:color w:val="000000"/>
          <w:lang w:val="en-US"/>
        </w:rPr>
        <w:t xml:space="preserve">        </w:t>
      </w:r>
      <w:r>
        <w:rPr>
          <w:rFonts w:ascii="Times New Roman" w:hAnsi="Times New Roman" w:cs="Times New Roman"/>
          <w:color w:val="000000"/>
          <w:lang w:val="en-US"/>
        </w:rPr>
        <w:t xml:space="preserve">(B, H), (B, L), </w:t>
      </w:r>
      <w:r w:rsidRPr="00464876">
        <w:rPr>
          <w:rFonts w:ascii="Times New Roman" w:hAnsi="Times New Roman" w:cs="Times New Roman"/>
          <w:color w:val="000000"/>
          <w:lang w:val="en-US"/>
        </w:rPr>
        <w:t>(B, M), (M, H), (M,</w:t>
      </w:r>
      <w:ins w:id="76" w:author="mercyranjel" w:date="2016-02-09T16:26:00Z">
        <w:r w:rsidR="00242515">
          <w:rPr>
            <w:rFonts w:ascii="Times New Roman" w:hAnsi="Times New Roman" w:cs="Times New Roman"/>
            <w:color w:val="000000"/>
            <w:lang w:val="en-US"/>
          </w:rPr>
          <w:t xml:space="preserve"> </w:t>
        </w:r>
      </w:ins>
      <w:r w:rsidRPr="00464876">
        <w:rPr>
          <w:rFonts w:ascii="Times New Roman" w:hAnsi="Times New Roman" w:cs="Times New Roman"/>
          <w:color w:val="000000"/>
          <w:lang w:val="en-US"/>
        </w:rPr>
        <w:t>L), (M,</w:t>
      </w:r>
      <w:ins w:id="77" w:author="mercyranjel" w:date="2016-02-09T16:26:00Z">
        <w:r w:rsidR="00242515">
          <w:rPr>
            <w:rFonts w:ascii="Times New Roman" w:hAnsi="Times New Roman" w:cs="Times New Roman"/>
            <w:color w:val="000000"/>
            <w:lang w:val="en-US"/>
          </w:rPr>
          <w:t xml:space="preserve"> </w:t>
        </w:r>
      </w:ins>
      <w:r w:rsidRPr="00464876">
        <w:rPr>
          <w:rFonts w:ascii="Times New Roman" w:hAnsi="Times New Roman" w:cs="Times New Roman"/>
          <w:color w:val="000000"/>
          <w:lang w:val="en-US"/>
        </w:rPr>
        <w:t>B)}</w:t>
      </w:r>
    </w:p>
    <w:p w14:paraId="33D66D5A" w14:textId="77777777" w:rsidR="00BE0DAD" w:rsidRPr="00464876" w:rsidRDefault="00BE0DAD" w:rsidP="00BE0DAD">
      <w:pPr>
        <w:spacing w:after="0"/>
        <w:jc w:val="center"/>
        <w:rPr>
          <w:rFonts w:ascii="Times New Roman" w:hAnsi="Times New Roman" w:cs="Times New Roman"/>
          <w:color w:val="000000"/>
          <w:lang w:val="en-US"/>
        </w:rPr>
      </w:pPr>
    </w:p>
    <w:p w14:paraId="442DEFAF" w14:textId="22F6A39D" w:rsidR="00BE0DAD" w:rsidRDefault="00BE0DAD" w:rsidP="00BE0DAD">
      <w:pPr>
        <w:spacing w:after="0"/>
        <w:jc w:val="both"/>
        <w:rPr>
          <w:rFonts w:ascii="Times New Roman" w:hAnsi="Times New Roman" w:cs="Times New Roman"/>
          <w:color w:val="000000"/>
          <w:lang w:val="es-ES"/>
        </w:rPr>
      </w:pPr>
      <w:r>
        <w:rPr>
          <w:rFonts w:ascii="Times New Roman" w:hAnsi="Times New Roman" w:cs="Times New Roman"/>
          <w:color w:val="000000"/>
          <w:lang w:val="es-ES"/>
        </w:rPr>
        <w:t xml:space="preserve">Para responder la segunda pregunta es necesario buscar en el espacio muestral los elementos en los cuales esté la letra L (que representa a Lissa); estos formarán el evento </w:t>
      </w:r>
      <w:r w:rsidRPr="00CA7ADC">
        <w:rPr>
          <w:rFonts w:ascii="Times New Roman" w:hAnsi="Times New Roman" w:cs="Times New Roman"/>
          <w:i/>
          <w:color w:val="000000"/>
          <w:lang w:val="es-ES"/>
        </w:rPr>
        <w:t>E</w:t>
      </w:r>
      <w:r w:rsidRPr="00CA7ADC">
        <w:rPr>
          <w:rFonts w:ascii="Times New Roman" w:hAnsi="Times New Roman" w:cs="Times New Roman"/>
          <w:color w:val="000000"/>
          <w:vertAlign w:val="subscript"/>
          <w:lang w:val="es-ES"/>
        </w:rPr>
        <w:t>1</w:t>
      </w:r>
      <w:r>
        <w:rPr>
          <w:rFonts w:ascii="Times New Roman" w:hAnsi="Times New Roman" w:cs="Times New Roman"/>
          <w:color w:val="000000"/>
          <w:lang w:val="es-ES"/>
        </w:rPr>
        <w:t xml:space="preserve"> que consiste en que Lissa es elegida. </w:t>
      </w:r>
    </w:p>
    <w:p w14:paraId="3150EC2F" w14:textId="77777777" w:rsidR="00BE0DAD" w:rsidRDefault="00BE0DAD" w:rsidP="00BE0DAD">
      <w:pPr>
        <w:spacing w:after="0"/>
        <w:rPr>
          <w:rFonts w:ascii="Times New Roman" w:hAnsi="Times New Roman" w:cs="Times New Roman"/>
          <w:color w:val="000000"/>
          <w:lang w:val="es-ES"/>
        </w:rPr>
      </w:pPr>
    </w:p>
    <w:p w14:paraId="0881983A" w14:textId="77777777" w:rsidR="00BE0DAD" w:rsidRPr="00346749" w:rsidRDefault="00BE0DAD" w:rsidP="00BE0DAD">
      <w:pPr>
        <w:spacing w:after="0"/>
        <w:jc w:val="center"/>
        <w:rPr>
          <w:rFonts w:ascii="Times New Roman" w:hAnsi="Times New Roman" w:cs="Times New Roman"/>
          <w:color w:val="000000"/>
          <w:lang w:val="es-ES"/>
        </w:rPr>
      </w:pPr>
      <w:r w:rsidRPr="00CA7ADC">
        <w:rPr>
          <w:rFonts w:ascii="Times New Roman" w:hAnsi="Times New Roman" w:cs="Times New Roman"/>
          <w:i/>
          <w:color w:val="000000"/>
          <w:lang w:val="es-ES"/>
        </w:rPr>
        <w:t>E</w:t>
      </w:r>
      <w:r w:rsidRPr="00CA7ADC">
        <w:rPr>
          <w:rFonts w:ascii="Times New Roman" w:hAnsi="Times New Roman" w:cs="Times New Roman"/>
          <w:color w:val="000000"/>
          <w:vertAlign w:val="subscript"/>
          <w:lang w:val="es-ES"/>
        </w:rPr>
        <w:t>1</w:t>
      </w:r>
      <w:r w:rsidRPr="00346749">
        <w:rPr>
          <w:rFonts w:ascii="Times New Roman" w:hAnsi="Times New Roman" w:cs="Times New Roman"/>
          <w:b/>
          <w:color w:val="000000"/>
          <w:lang w:val="es-ES"/>
        </w:rPr>
        <w:t xml:space="preserve"> = </w:t>
      </w:r>
      <w:r w:rsidRPr="00346749">
        <w:rPr>
          <w:rFonts w:ascii="Times New Roman" w:hAnsi="Times New Roman" w:cs="Times New Roman"/>
          <w:color w:val="000000"/>
          <w:lang w:val="es-ES"/>
        </w:rPr>
        <w:t>{(H, L), (L, H), (L, B), (L, M), (B, L), (M, L)}</w:t>
      </w:r>
    </w:p>
    <w:p w14:paraId="6EB991AE" w14:textId="77777777" w:rsidR="00BE0DAD" w:rsidRDefault="00BE0DAD" w:rsidP="00BE0DAD">
      <w:pPr>
        <w:spacing w:after="0"/>
        <w:jc w:val="both"/>
        <w:rPr>
          <w:rFonts w:ascii="Times New Roman" w:hAnsi="Times New Roman" w:cs="Times New Roman"/>
          <w:color w:val="333333"/>
          <w:shd w:val="clear" w:color="auto" w:fill="FFFFFF"/>
        </w:rPr>
      </w:pPr>
    </w:p>
    <w:tbl>
      <w:tblPr>
        <w:tblStyle w:val="Tablaconcuadrcula"/>
        <w:tblW w:w="0" w:type="auto"/>
        <w:tblLook w:val="04A0" w:firstRow="1" w:lastRow="0" w:firstColumn="1" w:lastColumn="0" w:noHBand="0" w:noVBand="1"/>
      </w:tblPr>
      <w:tblGrid>
        <w:gridCol w:w="2518"/>
        <w:gridCol w:w="6515"/>
      </w:tblGrid>
      <w:tr w:rsidR="00BE0DAD" w:rsidRPr="007B3A77" w14:paraId="60B5D8B9" w14:textId="77777777" w:rsidTr="00721476">
        <w:tc>
          <w:tcPr>
            <w:tcW w:w="9033" w:type="dxa"/>
            <w:gridSpan w:val="2"/>
            <w:shd w:val="clear" w:color="auto" w:fill="000000" w:themeFill="text1"/>
          </w:tcPr>
          <w:p w14:paraId="6016AB48" w14:textId="77777777" w:rsidR="00BE0DAD" w:rsidRPr="007B3A77" w:rsidRDefault="00BE0DAD" w:rsidP="0072147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Profundiza (recurso de exposición)</w:t>
            </w:r>
          </w:p>
        </w:tc>
      </w:tr>
      <w:tr w:rsidR="00BE0DAD" w:rsidRPr="007B3A77" w14:paraId="22B11D63" w14:textId="77777777" w:rsidTr="00721476">
        <w:tc>
          <w:tcPr>
            <w:tcW w:w="2518" w:type="dxa"/>
          </w:tcPr>
          <w:p w14:paraId="3B481CCE" w14:textId="77777777" w:rsidR="00BE0DAD" w:rsidRPr="007B3A77" w:rsidRDefault="00BE0DAD"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5885DE61" w14:textId="77777777" w:rsidR="00BE0DAD" w:rsidRPr="007B3A77" w:rsidRDefault="00BE0DAD" w:rsidP="00721476">
            <w:pPr>
              <w:rPr>
                <w:rFonts w:ascii="Times New Roman" w:hAnsi="Times New Roman" w:cs="Times New Roman"/>
                <w:b/>
                <w:color w:val="000000"/>
                <w:sz w:val="24"/>
                <w:szCs w:val="24"/>
              </w:rPr>
            </w:pPr>
            <w:r>
              <w:rPr>
                <w:rFonts w:ascii="Times New Roman" w:hAnsi="Times New Roman" w:cs="Times New Roman"/>
                <w:color w:val="000000"/>
                <w:sz w:val="24"/>
                <w:szCs w:val="24"/>
              </w:rPr>
              <w:t>MA</w:t>
            </w:r>
            <w:r w:rsidRPr="007B3A77">
              <w:rPr>
                <w:rFonts w:ascii="Times New Roman" w:hAnsi="Times New Roman" w:cs="Times New Roman"/>
                <w:color w:val="000000"/>
                <w:sz w:val="24"/>
                <w:szCs w:val="24"/>
              </w:rPr>
              <w:t>_0</w:t>
            </w:r>
            <w:r>
              <w:rPr>
                <w:rFonts w:ascii="Times New Roman" w:hAnsi="Times New Roman" w:cs="Times New Roman"/>
                <w:color w:val="000000"/>
                <w:sz w:val="24"/>
                <w:szCs w:val="24"/>
              </w:rPr>
              <w:t>6</w:t>
            </w:r>
            <w:r w:rsidRPr="007B3A77">
              <w:rPr>
                <w:rFonts w:ascii="Times New Roman" w:hAnsi="Times New Roman" w:cs="Times New Roman"/>
                <w:color w:val="000000"/>
                <w:sz w:val="24"/>
                <w:szCs w:val="24"/>
              </w:rPr>
              <w:t>_</w:t>
            </w:r>
            <w:r>
              <w:rPr>
                <w:rFonts w:ascii="Times New Roman" w:hAnsi="Times New Roman" w:cs="Times New Roman"/>
                <w:color w:val="000000"/>
                <w:sz w:val="24"/>
                <w:szCs w:val="24"/>
              </w:rPr>
              <w:t>14</w:t>
            </w:r>
            <w:r w:rsidRPr="007B3A77">
              <w:rPr>
                <w:rFonts w:ascii="Times New Roman" w:hAnsi="Times New Roman" w:cs="Times New Roman"/>
                <w:color w:val="000000"/>
                <w:sz w:val="24"/>
                <w:szCs w:val="24"/>
              </w:rPr>
              <w:t>_REC</w:t>
            </w:r>
            <w:r>
              <w:rPr>
                <w:rFonts w:ascii="Times New Roman" w:hAnsi="Times New Roman" w:cs="Times New Roman"/>
                <w:color w:val="000000"/>
                <w:sz w:val="24"/>
                <w:szCs w:val="24"/>
              </w:rPr>
              <w:t>21</w:t>
            </w:r>
            <w:r w:rsidRPr="007B3A77">
              <w:rPr>
                <w:rFonts w:ascii="Times New Roman" w:hAnsi="Times New Roman" w:cs="Times New Roman"/>
                <w:color w:val="000000"/>
                <w:sz w:val="24"/>
                <w:szCs w:val="24"/>
              </w:rPr>
              <w:t xml:space="preserve">0 </w:t>
            </w:r>
          </w:p>
        </w:tc>
      </w:tr>
      <w:tr w:rsidR="00BE0DAD" w:rsidRPr="007B3A77" w14:paraId="3BFEEFF1" w14:textId="77777777" w:rsidTr="00721476">
        <w:tc>
          <w:tcPr>
            <w:tcW w:w="2518" w:type="dxa"/>
          </w:tcPr>
          <w:p w14:paraId="7FC112E3"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Título</w:t>
            </w:r>
          </w:p>
        </w:tc>
        <w:tc>
          <w:tcPr>
            <w:tcW w:w="6515" w:type="dxa"/>
          </w:tcPr>
          <w:p w14:paraId="2CFE89F3" w14:textId="77777777" w:rsidR="00BE0DAD" w:rsidRPr="007B3A77" w:rsidRDefault="00BE0DAD" w:rsidP="00721476">
            <w:pPr>
              <w:rPr>
                <w:rFonts w:ascii="Times New Roman" w:hAnsi="Times New Roman" w:cs="Times New Roman"/>
                <w:color w:val="000000"/>
                <w:sz w:val="24"/>
                <w:szCs w:val="24"/>
              </w:rPr>
            </w:pPr>
            <w:r w:rsidRPr="00DA5121">
              <w:rPr>
                <w:rFonts w:ascii="Times New Roman" w:hAnsi="Times New Roman" w:cs="Times New Roman"/>
                <w:color w:val="000000"/>
                <w:sz w:val="24"/>
                <w:szCs w:val="24"/>
              </w:rPr>
              <w:t>Aprende qué es probabilidad</w:t>
            </w:r>
          </w:p>
        </w:tc>
      </w:tr>
      <w:tr w:rsidR="00BE0DAD" w:rsidRPr="007B3A77" w14:paraId="58D8950E" w14:textId="77777777" w:rsidTr="00721476">
        <w:tc>
          <w:tcPr>
            <w:tcW w:w="2518" w:type="dxa"/>
          </w:tcPr>
          <w:p w14:paraId="3E47C106"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61C4E02A" w14:textId="77777777" w:rsidR="00BE0DAD" w:rsidRPr="007B3A77" w:rsidRDefault="00BE0DAD" w:rsidP="00721476">
            <w:pPr>
              <w:rPr>
                <w:rFonts w:ascii="Times New Roman" w:hAnsi="Times New Roman" w:cs="Times New Roman"/>
                <w:color w:val="000000"/>
                <w:sz w:val="24"/>
                <w:szCs w:val="24"/>
              </w:rPr>
            </w:pPr>
            <w:r w:rsidRPr="00073C30">
              <w:rPr>
                <w:rFonts w:ascii="Times New Roman" w:hAnsi="Times New Roman" w:cs="Times New Roman"/>
                <w:color w:val="000000"/>
                <w:sz w:val="24"/>
                <w:szCs w:val="24"/>
              </w:rPr>
              <w:t>Interactivo que explica los tipos de sucesos</w:t>
            </w:r>
          </w:p>
        </w:tc>
      </w:tr>
    </w:tbl>
    <w:p w14:paraId="07DB2636" w14:textId="77777777" w:rsidR="00BE0DAD" w:rsidRDefault="00BE0DAD" w:rsidP="00BE0DAD">
      <w:pPr>
        <w:spacing w:after="0"/>
        <w:jc w:val="both"/>
        <w:rPr>
          <w:rFonts w:ascii="Times New Roman" w:hAnsi="Times New Roman" w:cs="Times New Roman"/>
          <w:color w:val="000000"/>
          <w:lang w:val="es-ES"/>
        </w:rPr>
      </w:pPr>
    </w:p>
    <w:p w14:paraId="7D559D36" w14:textId="77777777" w:rsidR="00BE0DAD" w:rsidRDefault="00BE0DAD" w:rsidP="00BE0DAD">
      <w:pPr>
        <w:spacing w:after="0"/>
        <w:jc w:val="both"/>
        <w:rPr>
          <w:rFonts w:ascii="Times New Roman" w:hAnsi="Times New Roman" w:cs="Times New Roman"/>
          <w:color w:val="000000"/>
          <w:lang w:val="es-ES"/>
        </w:rPr>
      </w:pPr>
    </w:p>
    <w:tbl>
      <w:tblPr>
        <w:tblStyle w:val="Tablaconcuadrcula"/>
        <w:tblW w:w="0" w:type="auto"/>
        <w:tblLook w:val="04A0" w:firstRow="1" w:lastRow="0" w:firstColumn="1" w:lastColumn="0" w:noHBand="0" w:noVBand="1"/>
      </w:tblPr>
      <w:tblGrid>
        <w:gridCol w:w="2518"/>
        <w:gridCol w:w="6515"/>
      </w:tblGrid>
      <w:tr w:rsidR="00BE0DAD" w:rsidRPr="007B3A77" w14:paraId="521938C7" w14:textId="77777777" w:rsidTr="00721476">
        <w:tc>
          <w:tcPr>
            <w:tcW w:w="9033" w:type="dxa"/>
            <w:gridSpan w:val="2"/>
            <w:shd w:val="clear" w:color="auto" w:fill="000000" w:themeFill="text1"/>
          </w:tcPr>
          <w:p w14:paraId="587D1847" w14:textId="77777777" w:rsidR="00BE0DAD" w:rsidRPr="007B3A77" w:rsidRDefault="00BE0DAD" w:rsidP="0072147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lastRenderedPageBreak/>
              <w:t>Practica (recurso de ejercitación)</w:t>
            </w:r>
          </w:p>
        </w:tc>
      </w:tr>
      <w:tr w:rsidR="00BE0DAD" w:rsidRPr="007B3A77" w14:paraId="799D0047" w14:textId="77777777" w:rsidTr="00721476">
        <w:tc>
          <w:tcPr>
            <w:tcW w:w="2518" w:type="dxa"/>
          </w:tcPr>
          <w:p w14:paraId="2CA41418" w14:textId="77777777" w:rsidR="00BE0DAD" w:rsidRPr="007B3A77" w:rsidRDefault="00BE0DAD"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2DA3A27A" w14:textId="77777777" w:rsidR="00BE0DAD" w:rsidRPr="007B3A77" w:rsidRDefault="00BE0DAD" w:rsidP="00721476">
            <w:pPr>
              <w:rPr>
                <w:rFonts w:ascii="Times New Roman" w:hAnsi="Times New Roman" w:cs="Times New Roman"/>
                <w:b/>
                <w:color w:val="000000"/>
                <w:sz w:val="24"/>
                <w:szCs w:val="24"/>
              </w:rPr>
            </w:pPr>
            <w:r>
              <w:rPr>
                <w:rFonts w:ascii="Times New Roman" w:hAnsi="Times New Roman" w:cs="Times New Roman"/>
                <w:color w:val="000000"/>
                <w:sz w:val="24"/>
                <w:szCs w:val="24"/>
              </w:rPr>
              <w:t>MA</w:t>
            </w:r>
            <w:r w:rsidRPr="007B3A77">
              <w:rPr>
                <w:rFonts w:ascii="Times New Roman" w:hAnsi="Times New Roman" w:cs="Times New Roman"/>
                <w:color w:val="000000"/>
                <w:sz w:val="24"/>
                <w:szCs w:val="24"/>
              </w:rPr>
              <w:t>_0</w:t>
            </w:r>
            <w:r>
              <w:rPr>
                <w:rFonts w:ascii="Times New Roman" w:hAnsi="Times New Roman" w:cs="Times New Roman"/>
                <w:color w:val="000000"/>
                <w:sz w:val="24"/>
                <w:szCs w:val="24"/>
              </w:rPr>
              <w:t>6</w:t>
            </w:r>
            <w:r w:rsidRPr="007B3A77">
              <w:rPr>
                <w:rFonts w:ascii="Times New Roman" w:hAnsi="Times New Roman" w:cs="Times New Roman"/>
                <w:color w:val="000000"/>
                <w:sz w:val="24"/>
                <w:szCs w:val="24"/>
              </w:rPr>
              <w:t>_</w:t>
            </w:r>
            <w:r>
              <w:rPr>
                <w:rFonts w:ascii="Times New Roman" w:hAnsi="Times New Roman" w:cs="Times New Roman"/>
                <w:color w:val="000000"/>
                <w:sz w:val="24"/>
                <w:szCs w:val="24"/>
              </w:rPr>
              <w:t>14</w:t>
            </w:r>
            <w:r w:rsidRPr="007B3A77">
              <w:rPr>
                <w:rFonts w:ascii="Times New Roman" w:hAnsi="Times New Roman" w:cs="Times New Roman"/>
                <w:color w:val="000000"/>
                <w:sz w:val="24"/>
                <w:szCs w:val="24"/>
              </w:rPr>
              <w:t>_REC</w:t>
            </w:r>
            <w:r>
              <w:rPr>
                <w:rFonts w:ascii="Times New Roman" w:hAnsi="Times New Roman" w:cs="Times New Roman"/>
                <w:color w:val="000000"/>
                <w:sz w:val="24"/>
                <w:szCs w:val="24"/>
              </w:rPr>
              <w:t>22</w:t>
            </w:r>
            <w:r w:rsidRPr="007B3A77">
              <w:rPr>
                <w:rFonts w:ascii="Times New Roman" w:hAnsi="Times New Roman" w:cs="Times New Roman"/>
                <w:color w:val="000000"/>
                <w:sz w:val="24"/>
                <w:szCs w:val="24"/>
              </w:rPr>
              <w:t>0</w:t>
            </w:r>
          </w:p>
        </w:tc>
      </w:tr>
      <w:tr w:rsidR="00BE0DAD" w:rsidRPr="007B3A77" w14:paraId="52714B6C" w14:textId="77777777" w:rsidTr="00721476">
        <w:tc>
          <w:tcPr>
            <w:tcW w:w="2518" w:type="dxa"/>
          </w:tcPr>
          <w:p w14:paraId="17209B75"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Título</w:t>
            </w:r>
          </w:p>
        </w:tc>
        <w:tc>
          <w:tcPr>
            <w:tcW w:w="6515" w:type="dxa"/>
          </w:tcPr>
          <w:p w14:paraId="58F88E20" w14:textId="77777777" w:rsidR="00BE0DAD" w:rsidRPr="007B3A77" w:rsidRDefault="00BE0DAD" w:rsidP="00721476">
            <w:pPr>
              <w:rPr>
                <w:rFonts w:ascii="Times New Roman" w:hAnsi="Times New Roman" w:cs="Times New Roman"/>
                <w:color w:val="000000"/>
                <w:sz w:val="24"/>
                <w:szCs w:val="24"/>
              </w:rPr>
            </w:pPr>
            <w:r w:rsidRPr="006B6AA9">
              <w:rPr>
                <w:rFonts w:ascii="Times New Roman" w:hAnsi="Times New Roman" w:cs="Times New Roman"/>
                <w:color w:val="000000"/>
                <w:sz w:val="24"/>
                <w:szCs w:val="24"/>
              </w:rPr>
              <w:t>Identifica el espacio muestral</w:t>
            </w:r>
          </w:p>
        </w:tc>
      </w:tr>
      <w:tr w:rsidR="00BE0DAD" w:rsidRPr="007B3A77" w14:paraId="3E6C181D" w14:textId="77777777" w:rsidTr="00721476">
        <w:tc>
          <w:tcPr>
            <w:tcW w:w="2518" w:type="dxa"/>
          </w:tcPr>
          <w:p w14:paraId="5F675A5B"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1B023305" w14:textId="77777777" w:rsidR="00BE0DAD" w:rsidRPr="007B3A77" w:rsidRDefault="00BE0DAD" w:rsidP="00721476">
            <w:pPr>
              <w:rPr>
                <w:rFonts w:ascii="Times New Roman" w:hAnsi="Times New Roman" w:cs="Times New Roman"/>
                <w:color w:val="000000"/>
                <w:sz w:val="24"/>
                <w:szCs w:val="24"/>
              </w:rPr>
            </w:pPr>
            <w:r w:rsidRPr="006B6AA9">
              <w:rPr>
                <w:rFonts w:ascii="Times New Roman" w:hAnsi="Times New Roman" w:cs="Times New Roman"/>
                <w:color w:val="000000"/>
                <w:sz w:val="24"/>
                <w:szCs w:val="24"/>
              </w:rPr>
              <w:t>Actividad para identificar el espacio muestral</w:t>
            </w:r>
          </w:p>
        </w:tc>
      </w:tr>
    </w:tbl>
    <w:p w14:paraId="53E5ED72" w14:textId="77777777" w:rsidR="00BE0DAD" w:rsidRPr="006B6AA9" w:rsidRDefault="00BE0DAD" w:rsidP="00BE0DAD">
      <w:pPr>
        <w:spacing w:after="0"/>
        <w:jc w:val="both"/>
        <w:rPr>
          <w:rFonts w:ascii="Times New Roman" w:hAnsi="Times New Roman" w:cs="Times New Roman"/>
          <w:color w:val="000000"/>
        </w:rPr>
      </w:pPr>
    </w:p>
    <w:p w14:paraId="36D3113F" w14:textId="77777777" w:rsidR="00BE0DAD" w:rsidRPr="007B3A77" w:rsidRDefault="00BE0DAD" w:rsidP="00BE0DAD">
      <w:pPr>
        <w:spacing w:after="0"/>
        <w:jc w:val="both"/>
        <w:rPr>
          <w:rFonts w:ascii="Times New Roman" w:hAnsi="Times New Roman" w:cs="Times New Roman"/>
          <w:color w:val="333333"/>
          <w:shd w:val="clear" w:color="auto" w:fill="FFFFFF"/>
        </w:rPr>
      </w:pPr>
    </w:p>
    <w:p w14:paraId="5A4967C4" w14:textId="77777777" w:rsidR="00BE0DAD" w:rsidRPr="007B3A77" w:rsidRDefault="00BE0DAD" w:rsidP="00BE0DAD">
      <w:pPr>
        <w:spacing w:after="0"/>
        <w:rPr>
          <w:rFonts w:ascii="Times New Roman" w:hAnsi="Times New Roman" w:cs="Times New Roman"/>
          <w:b/>
        </w:rPr>
      </w:pPr>
      <w:r>
        <w:rPr>
          <w:rFonts w:ascii="Times New Roman" w:hAnsi="Times New Roman" w:cs="Times New Roman"/>
          <w:highlight w:val="yellow"/>
        </w:rPr>
        <w:t>[SECCIÓN 2</w:t>
      </w:r>
      <w:r w:rsidRPr="007B3A77">
        <w:rPr>
          <w:rFonts w:ascii="Times New Roman" w:hAnsi="Times New Roman" w:cs="Times New Roman"/>
          <w:highlight w:val="yellow"/>
        </w:rPr>
        <w:t>]</w:t>
      </w:r>
      <w:r w:rsidRPr="007B3A77">
        <w:rPr>
          <w:rFonts w:ascii="Times New Roman" w:hAnsi="Times New Roman" w:cs="Times New Roman"/>
        </w:rPr>
        <w:t xml:space="preserve"> </w:t>
      </w:r>
      <w:r>
        <w:rPr>
          <w:rFonts w:ascii="Times New Roman" w:hAnsi="Times New Roman" w:cs="Times New Roman"/>
          <w:b/>
        </w:rPr>
        <w:t>6.3</w:t>
      </w:r>
      <w:r w:rsidRPr="007B3A77">
        <w:rPr>
          <w:rFonts w:ascii="Times New Roman" w:hAnsi="Times New Roman" w:cs="Times New Roman"/>
          <w:b/>
        </w:rPr>
        <w:t xml:space="preserve"> </w:t>
      </w:r>
      <w:r>
        <w:rPr>
          <w:rFonts w:ascii="Times New Roman" w:hAnsi="Times New Roman" w:cs="Times New Roman"/>
          <w:b/>
        </w:rPr>
        <w:t>La p</w:t>
      </w:r>
      <w:r w:rsidRPr="007B3A77">
        <w:rPr>
          <w:rFonts w:ascii="Times New Roman" w:hAnsi="Times New Roman" w:cs="Times New Roman"/>
          <w:b/>
        </w:rPr>
        <w:t xml:space="preserve">robabilidad de un </w:t>
      </w:r>
      <w:r>
        <w:rPr>
          <w:rFonts w:ascii="Times New Roman" w:hAnsi="Times New Roman" w:cs="Times New Roman"/>
          <w:b/>
        </w:rPr>
        <w:t>evento</w:t>
      </w:r>
    </w:p>
    <w:p w14:paraId="4D1EA7CA" w14:textId="77777777" w:rsidR="00BE0DAD" w:rsidRPr="007B3A77" w:rsidRDefault="00BE0DAD" w:rsidP="00BE0DAD">
      <w:pPr>
        <w:spacing w:after="0"/>
        <w:rPr>
          <w:rFonts w:ascii="Times New Roman" w:hAnsi="Times New Roman" w:cs="Times New Roman"/>
          <w:b/>
        </w:rPr>
      </w:pPr>
    </w:p>
    <w:p w14:paraId="2C17C534" w14:textId="0EA5E7FA" w:rsidR="00BE0DAD" w:rsidRDefault="00BE0DAD" w:rsidP="00BE0DAD">
      <w:pPr>
        <w:shd w:val="clear" w:color="auto" w:fill="FFFFFF"/>
        <w:spacing w:after="0"/>
        <w:jc w:val="both"/>
        <w:rPr>
          <w:rFonts w:ascii="Times New Roman" w:eastAsia="Times New Roman" w:hAnsi="Times New Roman" w:cs="Times New Roman"/>
          <w:lang w:val="es-ES" w:eastAsia="es-ES"/>
        </w:rPr>
      </w:pPr>
      <w:r w:rsidRPr="007B3A77">
        <w:rPr>
          <w:rFonts w:ascii="Times New Roman" w:eastAsia="Times New Roman" w:hAnsi="Times New Roman" w:cs="Times New Roman"/>
          <w:lang w:val="es-ES" w:eastAsia="es-ES"/>
        </w:rPr>
        <w:t>La </w:t>
      </w:r>
      <w:r w:rsidRPr="007B3A77">
        <w:rPr>
          <w:rFonts w:ascii="Times New Roman" w:eastAsia="Times New Roman" w:hAnsi="Times New Roman" w:cs="Times New Roman"/>
          <w:b/>
          <w:bCs/>
          <w:lang w:val="es-ES" w:eastAsia="es-ES"/>
        </w:rPr>
        <w:t xml:space="preserve">probabilidad de un </w:t>
      </w:r>
      <w:r>
        <w:rPr>
          <w:rFonts w:ascii="Times New Roman" w:eastAsia="Times New Roman" w:hAnsi="Times New Roman" w:cs="Times New Roman"/>
          <w:b/>
          <w:bCs/>
          <w:lang w:val="es-ES" w:eastAsia="es-ES"/>
        </w:rPr>
        <w:t xml:space="preserve">evento </w:t>
      </w:r>
      <w:r w:rsidRPr="007B3A77">
        <w:rPr>
          <w:rFonts w:ascii="Times New Roman" w:eastAsia="Times New Roman" w:hAnsi="Times New Roman" w:cs="Times New Roman"/>
          <w:lang w:val="es-ES" w:eastAsia="es-ES"/>
        </w:rPr>
        <w:t xml:space="preserve">es </w:t>
      </w:r>
      <w:r>
        <w:rPr>
          <w:rFonts w:ascii="Times New Roman" w:eastAsia="Times New Roman" w:hAnsi="Times New Roman" w:cs="Times New Roman"/>
          <w:lang w:val="es-ES" w:eastAsia="es-ES"/>
        </w:rPr>
        <w:t>la</w:t>
      </w:r>
      <w:r w:rsidRPr="007B3A77">
        <w:rPr>
          <w:rFonts w:ascii="Times New Roman" w:eastAsia="Times New Roman" w:hAnsi="Times New Roman" w:cs="Times New Roman"/>
          <w:lang w:val="es-ES" w:eastAsia="es-ES"/>
        </w:rPr>
        <w:t xml:space="preserve"> medida del grado de posibilidad que tiene </w:t>
      </w:r>
      <w:r w:rsidR="00A54093">
        <w:rPr>
          <w:rFonts w:ascii="Times New Roman" w:eastAsia="Times New Roman" w:hAnsi="Times New Roman" w:cs="Times New Roman"/>
          <w:lang w:val="es-ES" w:eastAsia="es-ES"/>
        </w:rPr>
        <w:t>ese</w:t>
      </w:r>
      <w:ins w:id="78" w:author="mercyranjel" w:date="2016-02-09T16:19:00Z">
        <w:r w:rsidR="00A54093">
          <w:rPr>
            <w:rFonts w:ascii="Times New Roman" w:eastAsia="Times New Roman" w:hAnsi="Times New Roman" w:cs="Times New Roman"/>
            <w:lang w:val="es-ES" w:eastAsia="es-ES"/>
          </w:rPr>
          <w:t xml:space="preserve"> </w:t>
        </w:r>
      </w:ins>
      <w:r>
        <w:rPr>
          <w:rFonts w:ascii="Times New Roman" w:eastAsia="Times New Roman" w:hAnsi="Times New Roman" w:cs="Times New Roman"/>
          <w:lang w:val="es-ES" w:eastAsia="es-ES"/>
        </w:rPr>
        <w:t xml:space="preserve">evento de </w:t>
      </w:r>
      <w:r w:rsidR="00A54093">
        <w:rPr>
          <w:rFonts w:ascii="Times New Roman" w:eastAsia="Times New Roman" w:hAnsi="Times New Roman" w:cs="Times New Roman"/>
          <w:lang w:val="es-ES" w:eastAsia="es-ES"/>
        </w:rPr>
        <w:t>suceder</w:t>
      </w:r>
      <w:r>
        <w:rPr>
          <w:rFonts w:ascii="Times New Roman" w:eastAsia="Times New Roman" w:hAnsi="Times New Roman" w:cs="Times New Roman"/>
          <w:lang w:val="es-ES" w:eastAsia="es-ES"/>
        </w:rPr>
        <w:t>. S</w:t>
      </w:r>
      <w:r w:rsidRPr="007B3A77">
        <w:rPr>
          <w:rFonts w:ascii="Times New Roman" w:eastAsia="Times New Roman" w:hAnsi="Times New Roman" w:cs="Times New Roman"/>
          <w:lang w:val="es-ES" w:eastAsia="es-ES"/>
        </w:rPr>
        <w:t>e representa como </w:t>
      </w:r>
      <w:r w:rsidRPr="00685352">
        <w:rPr>
          <w:rFonts w:ascii="Times New Roman" w:eastAsia="Times New Roman" w:hAnsi="Times New Roman" w:cs="Times New Roman"/>
          <w:i/>
          <w:iCs/>
          <w:lang w:val="es-ES" w:eastAsia="es-ES"/>
        </w:rPr>
        <w:t>P</w:t>
      </w:r>
      <w:r w:rsidRPr="00685352">
        <w:rPr>
          <w:rFonts w:ascii="Times New Roman" w:eastAsia="Times New Roman" w:hAnsi="Times New Roman" w:cs="Times New Roman"/>
          <w:iCs/>
          <w:lang w:val="es-ES" w:eastAsia="es-ES"/>
        </w:rPr>
        <w:t>(</w:t>
      </w:r>
      <w:r w:rsidRPr="00685352">
        <w:rPr>
          <w:rFonts w:ascii="Times New Roman" w:eastAsia="Times New Roman" w:hAnsi="Times New Roman" w:cs="Times New Roman"/>
          <w:i/>
          <w:iCs/>
          <w:lang w:val="es-ES" w:eastAsia="es-ES"/>
        </w:rPr>
        <w:t>E</w:t>
      </w:r>
      <w:r w:rsidRPr="00685352">
        <w:rPr>
          <w:rFonts w:ascii="Times New Roman" w:eastAsia="Times New Roman" w:hAnsi="Times New Roman" w:cs="Times New Roman"/>
          <w:iCs/>
          <w:lang w:val="es-ES" w:eastAsia="es-ES"/>
        </w:rPr>
        <w:t>)</w:t>
      </w:r>
      <w:r w:rsidRPr="007B3A77">
        <w:rPr>
          <w:rFonts w:ascii="Times New Roman" w:eastAsia="Times New Roman" w:hAnsi="Times New Roman" w:cs="Times New Roman"/>
          <w:lang w:val="es-ES" w:eastAsia="es-ES"/>
        </w:rPr>
        <w:t xml:space="preserve"> </w:t>
      </w:r>
      <w:r>
        <w:rPr>
          <w:rFonts w:ascii="Times New Roman" w:eastAsia="Times New Roman" w:hAnsi="Times New Roman" w:cs="Times New Roman"/>
          <w:lang w:val="es-ES" w:eastAsia="es-ES"/>
        </w:rPr>
        <w:t xml:space="preserve">y se determina teniendo en cuenta la relación entre los elementos del espacio muestral y los elementos del evento. </w:t>
      </w:r>
    </w:p>
    <w:p w14:paraId="26F5270C" w14:textId="77777777" w:rsidR="00BE0DAD" w:rsidRPr="007B3A77" w:rsidRDefault="00BE0DAD" w:rsidP="00BE0DAD">
      <w:pPr>
        <w:shd w:val="clear" w:color="auto" w:fill="FFFFFF"/>
        <w:spacing w:after="0"/>
        <w:jc w:val="both"/>
        <w:rPr>
          <w:rFonts w:ascii="Times New Roman" w:eastAsia="Times New Roman" w:hAnsi="Times New Roman" w:cs="Times New Roman"/>
          <w:lang w:val="es-ES" w:eastAsia="es-ES"/>
        </w:rPr>
      </w:pPr>
    </w:p>
    <w:p w14:paraId="25E7B1F5" w14:textId="64B35A61" w:rsidR="00BE0DAD" w:rsidRDefault="008437C2" w:rsidP="00BE0DAD">
      <w:pPr>
        <w:shd w:val="clear" w:color="auto" w:fill="FFFFFF"/>
        <w:spacing w:after="0"/>
        <w:jc w:val="center"/>
      </w:pPr>
      <w:r w:rsidRPr="008437C2">
        <w:rPr>
          <w:position w:val="-28"/>
        </w:rPr>
        <w:t>MA_06_14_CO_004.gif</w:t>
      </w:r>
    </w:p>
    <w:p w14:paraId="44A2B921" w14:textId="77777777" w:rsidR="00BE0DAD" w:rsidRDefault="00BE0DAD" w:rsidP="00BE0DAD">
      <w:pPr>
        <w:shd w:val="clear" w:color="auto" w:fill="FFFFFF"/>
        <w:spacing w:after="0"/>
        <w:jc w:val="center"/>
      </w:pPr>
    </w:p>
    <w:tbl>
      <w:tblPr>
        <w:tblStyle w:val="Tablaconcuadrcula"/>
        <w:tblW w:w="0" w:type="auto"/>
        <w:tblLook w:val="04A0" w:firstRow="1" w:lastRow="0" w:firstColumn="1" w:lastColumn="0" w:noHBand="0" w:noVBand="1"/>
      </w:tblPr>
      <w:tblGrid>
        <w:gridCol w:w="2518"/>
        <w:gridCol w:w="6460"/>
      </w:tblGrid>
      <w:tr w:rsidR="00BE0DAD" w:rsidRPr="007B3A77" w14:paraId="20DE850B" w14:textId="77777777" w:rsidTr="00721476">
        <w:tc>
          <w:tcPr>
            <w:tcW w:w="8978" w:type="dxa"/>
            <w:gridSpan w:val="2"/>
            <w:shd w:val="clear" w:color="auto" w:fill="000000" w:themeFill="text1"/>
          </w:tcPr>
          <w:p w14:paraId="31A4F883" w14:textId="77777777" w:rsidR="00BE0DAD" w:rsidRPr="007B3A77" w:rsidRDefault="00BE0DAD" w:rsidP="00721476">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Destacado</w:t>
            </w:r>
          </w:p>
        </w:tc>
      </w:tr>
      <w:tr w:rsidR="00BE0DAD" w:rsidRPr="007B3A77" w14:paraId="1021E5D2" w14:textId="77777777" w:rsidTr="00721476">
        <w:tc>
          <w:tcPr>
            <w:tcW w:w="2518" w:type="dxa"/>
          </w:tcPr>
          <w:p w14:paraId="13A2CD77" w14:textId="77777777" w:rsidR="00BE0DAD" w:rsidRPr="007B3A77" w:rsidRDefault="00BE0DAD" w:rsidP="00721476">
            <w:pPr>
              <w:rPr>
                <w:rFonts w:ascii="Times New Roman" w:hAnsi="Times New Roman" w:cs="Times New Roman"/>
                <w:b/>
                <w:sz w:val="24"/>
                <w:szCs w:val="24"/>
              </w:rPr>
            </w:pPr>
            <w:r w:rsidRPr="007B3A77">
              <w:rPr>
                <w:rFonts w:ascii="Times New Roman" w:hAnsi="Times New Roman" w:cs="Times New Roman"/>
                <w:b/>
                <w:sz w:val="24"/>
                <w:szCs w:val="24"/>
              </w:rPr>
              <w:t>Título</w:t>
            </w:r>
          </w:p>
        </w:tc>
        <w:tc>
          <w:tcPr>
            <w:tcW w:w="6460" w:type="dxa"/>
          </w:tcPr>
          <w:p w14:paraId="67B1193B" w14:textId="77777777" w:rsidR="00BE0DAD" w:rsidRPr="007B3A77" w:rsidRDefault="00BE0DAD" w:rsidP="00721476">
            <w:pPr>
              <w:jc w:val="center"/>
              <w:rPr>
                <w:rFonts w:ascii="Times New Roman" w:hAnsi="Times New Roman" w:cs="Times New Roman"/>
                <w:b/>
                <w:sz w:val="24"/>
                <w:szCs w:val="24"/>
              </w:rPr>
            </w:pPr>
            <w:r>
              <w:rPr>
                <w:rFonts w:ascii="Times New Roman" w:hAnsi="Times New Roman" w:cs="Times New Roman"/>
                <w:b/>
                <w:sz w:val="24"/>
                <w:szCs w:val="24"/>
              </w:rPr>
              <w:t>Probabilidad de un evento</w:t>
            </w:r>
          </w:p>
        </w:tc>
      </w:tr>
      <w:tr w:rsidR="00BE0DAD" w:rsidRPr="007B3A77" w14:paraId="1088C735" w14:textId="77777777" w:rsidTr="00721476">
        <w:tc>
          <w:tcPr>
            <w:tcW w:w="2518" w:type="dxa"/>
          </w:tcPr>
          <w:p w14:paraId="7F7A66A7" w14:textId="77777777" w:rsidR="00BE0DAD" w:rsidRPr="007B3A77" w:rsidRDefault="00BE0DAD" w:rsidP="00721476">
            <w:pPr>
              <w:rPr>
                <w:rFonts w:ascii="Times New Roman" w:hAnsi="Times New Roman" w:cs="Times New Roman"/>
                <w:sz w:val="24"/>
                <w:szCs w:val="24"/>
              </w:rPr>
            </w:pPr>
            <w:r w:rsidRPr="007B3A77">
              <w:rPr>
                <w:rFonts w:ascii="Times New Roman" w:hAnsi="Times New Roman" w:cs="Times New Roman"/>
                <w:b/>
                <w:sz w:val="24"/>
                <w:szCs w:val="24"/>
              </w:rPr>
              <w:t>Contenido</w:t>
            </w:r>
          </w:p>
        </w:tc>
        <w:tc>
          <w:tcPr>
            <w:tcW w:w="6460" w:type="dxa"/>
          </w:tcPr>
          <w:p w14:paraId="309D94EF" w14:textId="2C65C043" w:rsidR="008437C2" w:rsidRDefault="00BE0DAD" w:rsidP="008437C2">
            <w:pPr>
              <w:shd w:val="clear" w:color="auto" w:fill="FFFFFF"/>
              <w:jc w:val="center"/>
            </w:pPr>
            <w:r>
              <w:rPr>
                <w:rFonts w:ascii="Times New Roman" w:eastAsia="Times New Roman" w:hAnsi="Times New Roman" w:cs="Times New Roman"/>
                <w:lang w:val="es-ES" w:eastAsia="es-ES"/>
              </w:rPr>
              <w:t>En la expresión</w:t>
            </w:r>
            <w:r w:rsidR="008437C2">
              <w:rPr>
                <w:rFonts w:ascii="Times New Roman" w:eastAsia="Times New Roman" w:hAnsi="Times New Roman" w:cs="Times New Roman"/>
                <w:lang w:val="es-ES" w:eastAsia="es-ES"/>
              </w:rPr>
              <w:t xml:space="preserve"> </w:t>
            </w:r>
            <w:r w:rsidR="008437C2" w:rsidRPr="008437C2">
              <w:rPr>
                <w:position w:val="-28"/>
              </w:rPr>
              <w:t>MA_06_14_CO_00</w:t>
            </w:r>
            <w:r w:rsidR="008437C2">
              <w:rPr>
                <w:position w:val="-28"/>
              </w:rPr>
              <w:t>5</w:t>
            </w:r>
            <w:r w:rsidR="008437C2" w:rsidRPr="008437C2">
              <w:rPr>
                <w:position w:val="-28"/>
              </w:rPr>
              <w:t>.gif</w:t>
            </w:r>
          </w:p>
          <w:p w14:paraId="15C10BCF" w14:textId="28676D8B" w:rsidR="00BE0DAD" w:rsidRDefault="00BE0DAD" w:rsidP="00721476">
            <w:pPr>
              <w:shd w:val="clear" w:color="auto" w:fill="FFFFFF"/>
              <w:jc w:val="center"/>
            </w:pPr>
          </w:p>
          <w:p w14:paraId="29EEB07C" w14:textId="44A2878A" w:rsidR="00BE0DAD" w:rsidRDefault="00BE0DAD" w:rsidP="00721476">
            <w:pPr>
              <w:rPr>
                <w:rFonts w:ascii="Times New Roman" w:hAnsi="Times New Roman" w:cs="Times New Roman"/>
                <w:sz w:val="24"/>
                <w:szCs w:val="24"/>
              </w:rPr>
            </w:pPr>
            <w:r>
              <w:rPr>
                <w:rFonts w:ascii="Times New Roman" w:hAnsi="Times New Roman" w:cs="Times New Roman"/>
                <w:sz w:val="24"/>
                <w:szCs w:val="24"/>
              </w:rPr>
              <w:t>#(</w:t>
            </w:r>
            <w:r w:rsidRPr="004003F5">
              <w:rPr>
                <w:rFonts w:ascii="Times New Roman" w:hAnsi="Times New Roman" w:cs="Times New Roman"/>
                <w:i/>
                <w:sz w:val="24"/>
                <w:szCs w:val="24"/>
              </w:rPr>
              <w:t>E</w:t>
            </w:r>
            <w:r>
              <w:rPr>
                <w:rFonts w:ascii="Times New Roman" w:hAnsi="Times New Roman" w:cs="Times New Roman"/>
                <w:sz w:val="24"/>
                <w:szCs w:val="24"/>
              </w:rPr>
              <w:t>) se conoce como casos favorables</w:t>
            </w:r>
          </w:p>
          <w:p w14:paraId="44F545EF" w14:textId="0935BD34" w:rsidR="00BE0DAD" w:rsidRPr="007B3A77" w:rsidRDefault="00BE0DAD" w:rsidP="00840EBC">
            <w:pPr>
              <w:rPr>
                <w:rFonts w:ascii="Times New Roman" w:eastAsiaTheme="majorEastAsia" w:hAnsi="Times New Roman" w:cs="Times New Roman"/>
                <w:color w:val="243F60" w:themeColor="accent1" w:themeShade="7F"/>
                <w:sz w:val="24"/>
                <w:szCs w:val="24"/>
                <w:lang w:val="es-ES_tradnl"/>
              </w:rPr>
            </w:pPr>
            <w:r>
              <w:rPr>
                <w:rFonts w:ascii="Times New Roman" w:hAnsi="Times New Roman" w:cs="Times New Roman"/>
                <w:sz w:val="24"/>
                <w:szCs w:val="24"/>
              </w:rPr>
              <w:t>#(</w:t>
            </w:r>
            <w:r w:rsidRPr="004003F5">
              <w:rPr>
                <w:rFonts w:ascii="Times New Roman" w:hAnsi="Times New Roman" w:cs="Times New Roman"/>
                <w:i/>
                <w:sz w:val="24"/>
                <w:szCs w:val="24"/>
              </w:rPr>
              <w:t>S</w:t>
            </w:r>
            <w:r>
              <w:rPr>
                <w:rFonts w:ascii="Times New Roman" w:hAnsi="Times New Roman" w:cs="Times New Roman"/>
                <w:sz w:val="24"/>
                <w:szCs w:val="24"/>
              </w:rPr>
              <w:t>) se conoce como casos posibles</w:t>
            </w:r>
          </w:p>
        </w:tc>
      </w:tr>
    </w:tbl>
    <w:p w14:paraId="6A4EE683" w14:textId="77777777" w:rsidR="00BE0DAD" w:rsidRDefault="00BE0DAD" w:rsidP="00BE0DAD">
      <w:pPr>
        <w:shd w:val="clear" w:color="auto" w:fill="FFFFFF"/>
        <w:spacing w:after="0"/>
        <w:jc w:val="center"/>
      </w:pPr>
    </w:p>
    <w:p w14:paraId="6FEE1A83" w14:textId="4F5461E0" w:rsidR="00BE0DAD" w:rsidRDefault="00BE0DAD" w:rsidP="00BE0DAD">
      <w:pPr>
        <w:shd w:val="clear" w:color="auto" w:fill="FFFFFF"/>
        <w:spacing w:after="0"/>
        <w:rPr>
          <w:rFonts w:ascii="Times New Roman" w:eastAsia="Times New Roman" w:hAnsi="Times New Roman" w:cs="Times New Roman"/>
          <w:lang w:val="es-ES" w:eastAsia="es-ES"/>
        </w:rPr>
      </w:pPr>
      <w:r w:rsidRPr="007B3A77">
        <w:rPr>
          <w:rFonts w:ascii="Times New Roman" w:eastAsia="Times New Roman" w:hAnsi="Times New Roman" w:cs="Times New Roman"/>
          <w:lang w:val="es-ES" w:eastAsia="es-ES"/>
        </w:rPr>
        <w:t xml:space="preserve">El valor máximo de </w:t>
      </w:r>
      <w:r>
        <w:rPr>
          <w:rFonts w:ascii="Times New Roman" w:eastAsia="Times New Roman" w:hAnsi="Times New Roman" w:cs="Times New Roman"/>
          <w:lang w:val="es-ES" w:eastAsia="es-ES"/>
        </w:rPr>
        <w:t xml:space="preserve">la </w:t>
      </w:r>
      <w:r w:rsidRPr="007B3A77">
        <w:rPr>
          <w:rFonts w:ascii="Times New Roman" w:eastAsia="Times New Roman" w:hAnsi="Times New Roman" w:cs="Times New Roman"/>
          <w:lang w:val="es-ES" w:eastAsia="es-ES"/>
        </w:rPr>
        <w:t>probabilidad es </w:t>
      </w:r>
      <w:r>
        <w:rPr>
          <w:rFonts w:ascii="Times New Roman" w:eastAsia="Times New Roman" w:hAnsi="Times New Roman" w:cs="Times New Roman"/>
          <w:bCs/>
          <w:lang w:val="es-ES" w:eastAsia="es-ES"/>
        </w:rPr>
        <w:t>uno (1)</w:t>
      </w:r>
      <w:r>
        <w:rPr>
          <w:rFonts w:ascii="Times New Roman" w:eastAsia="Times New Roman" w:hAnsi="Times New Roman" w:cs="Times New Roman"/>
          <w:lang w:val="es-ES" w:eastAsia="es-ES"/>
        </w:rPr>
        <w:t xml:space="preserve"> </w:t>
      </w:r>
      <w:r w:rsidR="00242515">
        <w:rPr>
          <w:rFonts w:ascii="Times New Roman" w:eastAsia="Times New Roman" w:hAnsi="Times New Roman" w:cs="Times New Roman"/>
          <w:lang w:val="es-ES" w:eastAsia="es-ES"/>
        </w:rPr>
        <w:t xml:space="preserve">y </w:t>
      </w:r>
      <w:r>
        <w:rPr>
          <w:rFonts w:ascii="Times New Roman" w:eastAsia="Times New Roman" w:hAnsi="Times New Roman" w:cs="Times New Roman"/>
          <w:lang w:val="es-ES" w:eastAsia="es-ES"/>
        </w:rPr>
        <w:t xml:space="preserve">corresponde a un </w:t>
      </w:r>
      <w:r w:rsidRPr="007B3A77">
        <w:rPr>
          <w:rFonts w:ascii="Times New Roman" w:eastAsia="Times New Roman" w:hAnsi="Times New Roman" w:cs="Times New Roman"/>
          <w:b/>
          <w:bCs/>
          <w:lang w:val="es-ES" w:eastAsia="es-ES"/>
        </w:rPr>
        <w:t>suceso seguro</w:t>
      </w:r>
      <w:r w:rsidR="00242515">
        <w:rPr>
          <w:rFonts w:ascii="Times New Roman" w:eastAsia="Times New Roman" w:hAnsi="Times New Roman" w:cs="Times New Roman"/>
          <w:bCs/>
          <w:lang w:val="es-ES" w:eastAsia="es-ES"/>
        </w:rPr>
        <w:t>;</w:t>
      </w:r>
      <w:r w:rsidRPr="007B3A77">
        <w:rPr>
          <w:rFonts w:ascii="Times New Roman" w:eastAsia="Times New Roman" w:hAnsi="Times New Roman" w:cs="Times New Roman"/>
          <w:lang w:val="es-ES" w:eastAsia="es-ES"/>
        </w:rPr>
        <w:t xml:space="preserve"> el </w:t>
      </w:r>
      <w:r>
        <w:rPr>
          <w:rFonts w:ascii="Times New Roman" w:eastAsia="Times New Roman" w:hAnsi="Times New Roman" w:cs="Times New Roman"/>
          <w:lang w:val="es-ES" w:eastAsia="es-ES"/>
        </w:rPr>
        <w:t xml:space="preserve">valor </w:t>
      </w:r>
      <w:r w:rsidRPr="007B3A77">
        <w:rPr>
          <w:rFonts w:ascii="Times New Roman" w:eastAsia="Times New Roman" w:hAnsi="Times New Roman" w:cs="Times New Roman"/>
          <w:lang w:val="es-ES" w:eastAsia="es-ES"/>
        </w:rPr>
        <w:t>mínimo es </w:t>
      </w:r>
      <w:r>
        <w:rPr>
          <w:rFonts w:ascii="Times New Roman" w:eastAsia="Times New Roman" w:hAnsi="Times New Roman" w:cs="Times New Roman"/>
          <w:lang w:val="es-ES" w:eastAsia="es-ES"/>
        </w:rPr>
        <w:t>cero (</w:t>
      </w:r>
      <w:r w:rsidRPr="008741E3">
        <w:rPr>
          <w:rFonts w:ascii="Times New Roman" w:eastAsia="Times New Roman" w:hAnsi="Times New Roman" w:cs="Times New Roman"/>
          <w:bCs/>
          <w:lang w:val="es-ES" w:eastAsia="es-ES"/>
        </w:rPr>
        <w:t>0</w:t>
      </w:r>
      <w:r>
        <w:rPr>
          <w:rFonts w:ascii="Times New Roman" w:eastAsia="Times New Roman" w:hAnsi="Times New Roman" w:cs="Times New Roman"/>
          <w:bCs/>
          <w:lang w:val="es-ES" w:eastAsia="es-ES"/>
        </w:rPr>
        <w:t>)</w:t>
      </w:r>
      <w:r>
        <w:rPr>
          <w:rFonts w:ascii="Times New Roman" w:eastAsia="Times New Roman" w:hAnsi="Times New Roman" w:cs="Times New Roman"/>
          <w:lang w:val="es-ES" w:eastAsia="es-ES"/>
        </w:rPr>
        <w:t xml:space="preserve"> </w:t>
      </w:r>
      <w:r w:rsidR="00242515">
        <w:rPr>
          <w:rFonts w:ascii="Times New Roman" w:eastAsia="Times New Roman" w:hAnsi="Times New Roman" w:cs="Times New Roman"/>
          <w:lang w:val="es-ES" w:eastAsia="es-ES"/>
        </w:rPr>
        <w:t>y</w:t>
      </w:r>
      <w:ins w:id="79" w:author="mercyranjel" w:date="2016-02-09T16:20:00Z">
        <w:r w:rsidR="00242515">
          <w:rPr>
            <w:rFonts w:ascii="Times New Roman" w:eastAsia="Times New Roman" w:hAnsi="Times New Roman" w:cs="Times New Roman"/>
            <w:lang w:val="es-ES" w:eastAsia="es-ES"/>
          </w:rPr>
          <w:t xml:space="preserve"> </w:t>
        </w:r>
      </w:ins>
      <w:r>
        <w:rPr>
          <w:rFonts w:ascii="Times New Roman" w:eastAsia="Times New Roman" w:hAnsi="Times New Roman" w:cs="Times New Roman"/>
          <w:lang w:val="es-ES" w:eastAsia="es-ES"/>
        </w:rPr>
        <w:t xml:space="preserve">corresponde a un </w:t>
      </w:r>
      <w:r w:rsidRPr="007B3A77">
        <w:rPr>
          <w:rFonts w:ascii="Times New Roman" w:eastAsia="Times New Roman" w:hAnsi="Times New Roman" w:cs="Times New Roman"/>
          <w:b/>
          <w:bCs/>
          <w:lang w:val="es-ES" w:eastAsia="es-ES"/>
        </w:rPr>
        <w:t>suceso imposible</w:t>
      </w:r>
      <w:r w:rsidRPr="007B3A77">
        <w:rPr>
          <w:rFonts w:ascii="Times New Roman" w:eastAsia="Times New Roman" w:hAnsi="Times New Roman" w:cs="Times New Roman"/>
          <w:lang w:val="es-ES" w:eastAsia="es-ES"/>
        </w:rPr>
        <w:t>. </w:t>
      </w:r>
    </w:p>
    <w:p w14:paraId="1C7BF526" w14:textId="77777777" w:rsidR="00BE0DAD" w:rsidRDefault="00BE0DAD" w:rsidP="00BE0DAD">
      <w:pPr>
        <w:shd w:val="clear" w:color="auto" w:fill="FFFFFF"/>
        <w:spacing w:after="0"/>
        <w:rPr>
          <w:rFonts w:ascii="Times New Roman" w:eastAsia="Times New Roman" w:hAnsi="Times New Roman" w:cs="Times New Roman"/>
          <w:lang w:val="es-ES" w:eastAsia="es-ES"/>
        </w:rPr>
      </w:pPr>
    </w:p>
    <w:p w14:paraId="5A787976" w14:textId="733B9E2C" w:rsidR="00BE0DAD" w:rsidRPr="008741E3" w:rsidRDefault="00BE0DAD" w:rsidP="00BE0DAD">
      <w:pPr>
        <w:shd w:val="clear" w:color="auto" w:fill="FFFFFF"/>
        <w:spacing w:after="0"/>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El valor de la probabilidad de un suceso</w:t>
      </w:r>
      <w:r w:rsidRPr="007B3A77">
        <w:rPr>
          <w:rFonts w:ascii="Times New Roman" w:eastAsia="Times New Roman" w:hAnsi="Times New Roman" w:cs="Times New Roman"/>
          <w:lang w:val="es-ES" w:eastAsia="es-ES"/>
        </w:rPr>
        <w:t xml:space="preserve"> </w:t>
      </w:r>
      <w:r w:rsidRPr="008741E3">
        <w:rPr>
          <w:rFonts w:ascii="Times New Roman" w:eastAsia="Times New Roman" w:hAnsi="Times New Roman" w:cs="Times New Roman"/>
          <w:bCs/>
          <w:lang w:val="es-ES" w:eastAsia="es-ES"/>
        </w:rPr>
        <w:t>posibl</w:t>
      </w:r>
      <w:r>
        <w:rPr>
          <w:rFonts w:ascii="Times New Roman" w:eastAsia="Times New Roman" w:hAnsi="Times New Roman" w:cs="Times New Roman"/>
          <w:bCs/>
          <w:lang w:val="es-ES" w:eastAsia="es-ES"/>
        </w:rPr>
        <w:t xml:space="preserve">e está </w:t>
      </w:r>
      <w:r w:rsidRPr="008741E3">
        <w:rPr>
          <w:rFonts w:ascii="Times New Roman" w:eastAsia="Times New Roman" w:hAnsi="Times New Roman" w:cs="Times New Roman"/>
          <w:bCs/>
          <w:lang w:val="es-ES" w:eastAsia="es-ES"/>
        </w:rPr>
        <w:t>entre 0 y 1</w:t>
      </w:r>
      <w:r>
        <w:rPr>
          <w:rFonts w:ascii="Times New Roman" w:eastAsia="Times New Roman" w:hAnsi="Times New Roman" w:cs="Times New Roman"/>
          <w:bCs/>
          <w:lang w:val="es-ES" w:eastAsia="es-ES"/>
        </w:rPr>
        <w:t>. Este valor se</w:t>
      </w:r>
      <w:r w:rsidRPr="008741E3">
        <w:rPr>
          <w:rFonts w:ascii="Times New Roman" w:eastAsia="Times New Roman" w:hAnsi="Times New Roman" w:cs="Times New Roman"/>
          <w:lang w:val="es-ES" w:eastAsia="es-ES"/>
        </w:rPr>
        <w:t xml:space="preserve"> puede presentar como porcentaje.</w:t>
      </w:r>
    </w:p>
    <w:p w14:paraId="5AD888B8" w14:textId="77777777" w:rsidR="00BE0DAD" w:rsidRPr="007B3A77" w:rsidRDefault="00BE0DAD" w:rsidP="00BE0DAD">
      <w:pPr>
        <w:shd w:val="clear" w:color="auto" w:fill="FFFFFF"/>
        <w:spacing w:after="0"/>
        <w:jc w:val="both"/>
        <w:rPr>
          <w:rFonts w:ascii="Times New Roman" w:eastAsia="Times New Roman" w:hAnsi="Times New Roman" w:cs="Times New Roman"/>
          <w:lang w:val="es-ES" w:eastAsia="es-ES"/>
        </w:rPr>
      </w:pPr>
    </w:p>
    <w:p w14:paraId="4001E76A" w14:textId="77777777" w:rsidR="00BE0DAD" w:rsidRPr="00840EBC" w:rsidRDefault="00BE0DAD" w:rsidP="00BE0DAD">
      <w:pPr>
        <w:shd w:val="clear" w:color="auto" w:fill="FFFFFF"/>
        <w:spacing w:after="0"/>
        <w:rPr>
          <w:rFonts w:ascii="Times New Roman" w:eastAsia="Times New Roman" w:hAnsi="Times New Roman" w:cs="Times New Roman"/>
          <w:lang w:val="es-ES" w:eastAsia="es-ES"/>
        </w:rPr>
      </w:pPr>
      <w:r w:rsidRPr="00840EBC">
        <w:rPr>
          <w:rFonts w:ascii="Times New Roman" w:eastAsia="Times New Roman" w:hAnsi="Times New Roman" w:cs="Times New Roman"/>
          <w:lang w:val="es-ES" w:eastAsia="es-ES"/>
        </w:rPr>
        <w:t xml:space="preserve">Ejemplo </w:t>
      </w:r>
    </w:p>
    <w:p w14:paraId="2417AEEB" w14:textId="77777777" w:rsidR="00BE0DAD" w:rsidRDefault="00BE0DAD" w:rsidP="00BE0DAD">
      <w:pPr>
        <w:shd w:val="clear" w:color="auto" w:fill="FFFFFF"/>
        <w:spacing w:after="0"/>
        <w:rPr>
          <w:rFonts w:ascii="Times New Roman" w:eastAsia="Times New Roman" w:hAnsi="Times New Roman" w:cs="Times New Roman"/>
          <w:lang w:val="es-ES" w:eastAsia="es-ES"/>
        </w:rPr>
      </w:pPr>
    </w:p>
    <w:p w14:paraId="3B9E25F1" w14:textId="77777777" w:rsidR="00BE0DAD" w:rsidRDefault="00BE0DAD" w:rsidP="00BE0DAD">
      <w:pPr>
        <w:shd w:val="clear" w:color="auto" w:fill="FFFFFF"/>
        <w:spacing w:after="0"/>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 xml:space="preserve">Hallar la probabilidad </w:t>
      </w:r>
      <w:r w:rsidR="00242515">
        <w:rPr>
          <w:rFonts w:ascii="Times New Roman" w:eastAsia="Times New Roman" w:hAnsi="Times New Roman" w:cs="Times New Roman"/>
          <w:lang w:val="es-ES" w:eastAsia="es-ES"/>
        </w:rPr>
        <w:t>de</w:t>
      </w:r>
      <w:ins w:id="80" w:author="mercyranjel" w:date="2016-02-09T16:21:00Z">
        <w:r w:rsidR="00242515">
          <w:rPr>
            <w:rFonts w:ascii="Times New Roman" w:eastAsia="Times New Roman" w:hAnsi="Times New Roman" w:cs="Times New Roman"/>
            <w:lang w:val="es-ES" w:eastAsia="es-ES"/>
          </w:rPr>
          <w:t xml:space="preserve"> </w:t>
        </w:r>
      </w:ins>
      <w:r>
        <w:rPr>
          <w:rFonts w:ascii="Times New Roman" w:eastAsia="Times New Roman" w:hAnsi="Times New Roman" w:cs="Times New Roman"/>
          <w:lang w:val="es-ES" w:eastAsia="es-ES"/>
        </w:rPr>
        <w:t>que Lissa sea elegida en algún cargo.  Lo primero que se debe hacer es determinar cuántos casos posibles hay y cuántos casos favorables.</w:t>
      </w:r>
    </w:p>
    <w:p w14:paraId="3D226DB6" w14:textId="77777777" w:rsidR="00BE0DAD" w:rsidRDefault="00BE0DAD" w:rsidP="00BE0DAD">
      <w:pPr>
        <w:shd w:val="clear" w:color="auto" w:fill="FFFFFF"/>
        <w:spacing w:after="0"/>
        <w:rPr>
          <w:rFonts w:ascii="Times New Roman" w:eastAsia="Times New Roman" w:hAnsi="Times New Roman" w:cs="Times New Roman"/>
          <w:lang w:val="es-ES" w:eastAsia="es-ES"/>
        </w:rPr>
      </w:pPr>
    </w:p>
    <w:p w14:paraId="6CD7ACD1" w14:textId="512FE8FB" w:rsidR="00BE0DAD" w:rsidRDefault="00BE0DAD" w:rsidP="00BE0DAD">
      <w:pPr>
        <w:rPr>
          <w:rFonts w:ascii="Times New Roman" w:hAnsi="Times New Roman" w:cs="Times New Roman"/>
        </w:rPr>
      </w:pPr>
      <w:r>
        <w:rPr>
          <w:rFonts w:ascii="Times New Roman" w:hAnsi="Times New Roman" w:cs="Times New Roman"/>
        </w:rPr>
        <w:t>#(</w:t>
      </w:r>
      <w:r w:rsidRPr="004003F5">
        <w:rPr>
          <w:rFonts w:ascii="Times New Roman" w:hAnsi="Times New Roman" w:cs="Times New Roman"/>
          <w:i/>
        </w:rPr>
        <w:t>E</w:t>
      </w:r>
      <w:r>
        <w:rPr>
          <w:rFonts w:ascii="Times New Roman" w:hAnsi="Times New Roman" w:cs="Times New Roman"/>
        </w:rPr>
        <w:t>) = 6 casos favorables</w:t>
      </w:r>
    </w:p>
    <w:p w14:paraId="290DB5A1" w14:textId="31258181" w:rsidR="00BE0DAD" w:rsidRDefault="00BE0DAD" w:rsidP="00BE0DAD">
      <w:pPr>
        <w:shd w:val="clear" w:color="auto" w:fill="FFFFFF"/>
        <w:spacing w:after="0"/>
        <w:rPr>
          <w:rFonts w:ascii="Times New Roman" w:hAnsi="Times New Roman" w:cs="Times New Roman"/>
        </w:rPr>
      </w:pPr>
      <w:r>
        <w:rPr>
          <w:rFonts w:ascii="Times New Roman" w:hAnsi="Times New Roman" w:cs="Times New Roman"/>
        </w:rPr>
        <w:t>#(</w:t>
      </w:r>
      <w:r w:rsidRPr="004003F5">
        <w:rPr>
          <w:rFonts w:ascii="Times New Roman" w:hAnsi="Times New Roman" w:cs="Times New Roman"/>
          <w:i/>
        </w:rPr>
        <w:t>S</w:t>
      </w:r>
      <w:r>
        <w:rPr>
          <w:rFonts w:ascii="Times New Roman" w:hAnsi="Times New Roman" w:cs="Times New Roman"/>
        </w:rPr>
        <w:t>)</w:t>
      </w:r>
      <w:ins w:id="81" w:author="mercyranjel" w:date="2016-02-09T16:21:00Z">
        <w:r w:rsidR="00242515">
          <w:rPr>
            <w:rFonts w:ascii="Times New Roman" w:hAnsi="Times New Roman" w:cs="Times New Roman"/>
          </w:rPr>
          <w:t xml:space="preserve"> </w:t>
        </w:r>
      </w:ins>
      <w:r>
        <w:rPr>
          <w:rFonts w:ascii="Times New Roman" w:hAnsi="Times New Roman" w:cs="Times New Roman"/>
        </w:rPr>
        <w:t>= 12 casos posibles</w:t>
      </w:r>
    </w:p>
    <w:p w14:paraId="0DFDA3F4" w14:textId="77777777" w:rsidR="00BE0DAD" w:rsidRDefault="00BE0DAD" w:rsidP="00BE0DAD">
      <w:pPr>
        <w:shd w:val="clear" w:color="auto" w:fill="FFFFFF"/>
        <w:spacing w:after="0"/>
        <w:rPr>
          <w:rFonts w:ascii="Times New Roman" w:hAnsi="Times New Roman" w:cs="Times New Roman"/>
        </w:rPr>
      </w:pPr>
    </w:p>
    <w:p w14:paraId="56877F89" w14:textId="06E60929" w:rsidR="00BE0DAD" w:rsidRDefault="00BE0DAD" w:rsidP="00BE0DAD">
      <w:pPr>
        <w:shd w:val="clear" w:color="auto" w:fill="FFFFFF"/>
        <w:spacing w:after="0"/>
        <w:rPr>
          <w:rFonts w:ascii="Times New Roman" w:hAnsi="Times New Roman" w:cs="Times New Roman"/>
        </w:rPr>
      </w:pPr>
      <w:r>
        <w:rPr>
          <w:rFonts w:ascii="Times New Roman" w:hAnsi="Times New Roman" w:cs="Times New Roman"/>
        </w:rPr>
        <w:t>Luego</w:t>
      </w:r>
      <w:ins w:id="82" w:author="mercyranjel" w:date="2016-02-09T16:21:00Z">
        <w:r w:rsidR="00242515">
          <w:rPr>
            <w:rFonts w:ascii="Times New Roman" w:hAnsi="Times New Roman" w:cs="Times New Roman"/>
          </w:rPr>
          <w:t>,</w:t>
        </w:r>
      </w:ins>
      <w:r>
        <w:rPr>
          <w:rFonts w:ascii="Times New Roman" w:hAnsi="Times New Roman" w:cs="Times New Roman"/>
        </w:rPr>
        <w:t xml:space="preserve"> se halla la probabilidad </w:t>
      </w:r>
      <w:r w:rsidR="00242515">
        <w:rPr>
          <w:rFonts w:ascii="Times New Roman" w:hAnsi="Times New Roman" w:cs="Times New Roman"/>
        </w:rPr>
        <w:t xml:space="preserve">mediante </w:t>
      </w:r>
      <w:r>
        <w:rPr>
          <w:rFonts w:ascii="Times New Roman" w:hAnsi="Times New Roman" w:cs="Times New Roman"/>
        </w:rPr>
        <w:t>la siguiente expresión</w:t>
      </w:r>
      <w:ins w:id="83" w:author="mercyranjel" w:date="2016-02-09T16:21:00Z">
        <w:r w:rsidR="00242515">
          <w:rPr>
            <w:rFonts w:ascii="Times New Roman" w:hAnsi="Times New Roman" w:cs="Times New Roman"/>
          </w:rPr>
          <w:t>.</w:t>
        </w:r>
      </w:ins>
    </w:p>
    <w:p w14:paraId="273497F1" w14:textId="77777777" w:rsidR="00BE0DAD" w:rsidRDefault="00BE0DAD" w:rsidP="00BE0DAD">
      <w:pPr>
        <w:shd w:val="clear" w:color="auto" w:fill="FFFFFF"/>
        <w:jc w:val="center"/>
      </w:pPr>
    </w:p>
    <w:p w14:paraId="27B5C4FB" w14:textId="426A4EF9" w:rsidR="00BE0DAD" w:rsidRDefault="008437C2" w:rsidP="00BE0DAD">
      <w:pPr>
        <w:shd w:val="clear" w:color="auto" w:fill="FFFFFF"/>
        <w:jc w:val="center"/>
      </w:pPr>
      <w:r w:rsidRPr="008437C2">
        <w:rPr>
          <w:position w:val="-28"/>
        </w:rPr>
        <w:t>MA_06_14_CO_006.gif</w:t>
      </w:r>
      <w:r w:rsidRPr="008437C2" w:rsidDel="008437C2">
        <w:rPr>
          <w:position w:val="-28"/>
        </w:rPr>
        <w:t xml:space="preserve"> </w:t>
      </w:r>
    </w:p>
    <w:p w14:paraId="03528F27" w14:textId="310990EC" w:rsidR="00BE0DAD" w:rsidRPr="00D873C0" w:rsidRDefault="00BE0DAD" w:rsidP="00BE0DAD">
      <w:pPr>
        <w:shd w:val="clear" w:color="auto" w:fill="FFFFFF"/>
        <w:spacing w:after="0"/>
        <w:jc w:val="both"/>
        <w:rPr>
          <w:rFonts w:ascii="Times New Roman" w:eastAsia="Times New Roman" w:hAnsi="Times New Roman" w:cs="Times New Roman"/>
          <w:lang w:val="es-ES" w:eastAsia="es-ES"/>
        </w:rPr>
      </w:pPr>
      <w:r w:rsidRPr="00857B27">
        <w:rPr>
          <w:rFonts w:ascii="Times New Roman" w:eastAsia="Times New Roman" w:hAnsi="Times New Roman" w:cs="Times New Roman"/>
          <w:lang w:val="es-ES" w:eastAsia="es-ES"/>
        </w:rPr>
        <w:t xml:space="preserve">Según el cálculo de </w:t>
      </w:r>
      <w:r>
        <w:rPr>
          <w:rFonts w:ascii="Times New Roman" w:eastAsia="Times New Roman" w:hAnsi="Times New Roman" w:cs="Times New Roman"/>
          <w:lang w:val="es-ES" w:eastAsia="es-ES"/>
        </w:rPr>
        <w:t>probabilidad</w:t>
      </w:r>
      <w:r w:rsidRPr="00857B27">
        <w:rPr>
          <w:rFonts w:ascii="Times New Roman" w:eastAsia="Times New Roman" w:hAnsi="Times New Roman" w:cs="Times New Roman"/>
          <w:lang w:val="es-ES" w:eastAsia="es-ES"/>
        </w:rPr>
        <w:t xml:space="preserve"> de ocurrencia de este experimento</w:t>
      </w:r>
      <w:r w:rsidR="00242515">
        <w:rPr>
          <w:rFonts w:ascii="Times New Roman" w:eastAsia="Times New Roman" w:hAnsi="Times New Roman" w:cs="Times New Roman"/>
          <w:lang w:val="es-ES" w:eastAsia="es-ES"/>
        </w:rPr>
        <w:t>,</w:t>
      </w:r>
      <w:r w:rsidRPr="00857B27">
        <w:rPr>
          <w:rFonts w:ascii="Times New Roman" w:eastAsia="Times New Roman" w:hAnsi="Times New Roman" w:cs="Times New Roman"/>
          <w:lang w:val="es-ES" w:eastAsia="es-ES"/>
        </w:rPr>
        <w:t xml:space="preserve"> </w:t>
      </w:r>
      <w:r w:rsidR="00242515">
        <w:rPr>
          <w:rFonts w:ascii="Times New Roman" w:eastAsia="Times New Roman" w:hAnsi="Times New Roman" w:cs="Times New Roman"/>
          <w:lang w:val="es-ES" w:eastAsia="es-ES"/>
        </w:rPr>
        <w:t xml:space="preserve">esta </w:t>
      </w:r>
      <w:r w:rsidRPr="00857B27">
        <w:rPr>
          <w:rFonts w:ascii="Times New Roman" w:eastAsia="Times New Roman" w:hAnsi="Times New Roman" w:cs="Times New Roman"/>
          <w:lang w:val="es-ES" w:eastAsia="es-ES"/>
        </w:rPr>
        <w:t>es de 0,5</w:t>
      </w:r>
      <w:r w:rsidR="00242515">
        <w:rPr>
          <w:rFonts w:ascii="Times New Roman" w:eastAsia="Times New Roman" w:hAnsi="Times New Roman" w:cs="Times New Roman"/>
          <w:lang w:val="es-ES" w:eastAsia="es-ES"/>
        </w:rPr>
        <w:t>,</w:t>
      </w:r>
      <w:r w:rsidRPr="00857B27">
        <w:rPr>
          <w:rFonts w:ascii="Times New Roman" w:eastAsia="Times New Roman" w:hAnsi="Times New Roman" w:cs="Times New Roman"/>
          <w:lang w:val="es-ES" w:eastAsia="es-ES"/>
        </w:rPr>
        <w:t xml:space="preserve"> es decir</w:t>
      </w:r>
      <w:r w:rsidR="00242515">
        <w:rPr>
          <w:rFonts w:ascii="Times New Roman" w:eastAsia="Times New Roman" w:hAnsi="Times New Roman" w:cs="Times New Roman"/>
          <w:lang w:val="es-ES" w:eastAsia="es-ES"/>
        </w:rPr>
        <w:t xml:space="preserve">, </w:t>
      </w:r>
      <w:r w:rsidRPr="00857B27">
        <w:rPr>
          <w:rFonts w:ascii="Times New Roman" w:eastAsia="Times New Roman" w:hAnsi="Times New Roman" w:cs="Times New Roman"/>
          <w:lang w:val="es-ES" w:eastAsia="es-ES"/>
        </w:rPr>
        <w:t>de un 50%</w:t>
      </w:r>
      <w:r>
        <w:rPr>
          <w:rFonts w:ascii="Times New Roman" w:eastAsia="Times New Roman" w:hAnsi="Times New Roman" w:cs="Times New Roman"/>
          <w:lang w:val="es-ES" w:eastAsia="es-ES"/>
        </w:rPr>
        <w:t>.</w:t>
      </w:r>
    </w:p>
    <w:p w14:paraId="114A86F7" w14:textId="77777777" w:rsidR="00BE0DAD" w:rsidRPr="007B3A77" w:rsidRDefault="00BE0DAD" w:rsidP="00BE0DAD">
      <w:pPr>
        <w:spacing w:after="0"/>
        <w:jc w:val="both"/>
        <w:rPr>
          <w:rFonts w:ascii="Times New Roman" w:hAnsi="Times New Roman" w:cs="Times New Roman"/>
          <w:shd w:val="clear" w:color="auto" w:fill="FFFFFF"/>
          <w:lang w:val="es-ES"/>
        </w:rPr>
      </w:pPr>
    </w:p>
    <w:tbl>
      <w:tblPr>
        <w:tblStyle w:val="Tablaconcuadrcula"/>
        <w:tblW w:w="0" w:type="auto"/>
        <w:tblLook w:val="04A0" w:firstRow="1" w:lastRow="0" w:firstColumn="1" w:lastColumn="0" w:noHBand="0" w:noVBand="1"/>
      </w:tblPr>
      <w:tblGrid>
        <w:gridCol w:w="2476"/>
        <w:gridCol w:w="6352"/>
      </w:tblGrid>
      <w:tr w:rsidR="00BE0DAD" w:rsidRPr="007B3A77" w14:paraId="6F74CE4A" w14:textId="77777777" w:rsidTr="00721476">
        <w:tc>
          <w:tcPr>
            <w:tcW w:w="8828" w:type="dxa"/>
            <w:gridSpan w:val="2"/>
            <w:shd w:val="clear" w:color="auto" w:fill="000000" w:themeFill="text1"/>
          </w:tcPr>
          <w:p w14:paraId="73286342" w14:textId="77777777" w:rsidR="00BE0DAD" w:rsidRPr="007B3A77" w:rsidRDefault="00BE0DAD" w:rsidP="0072147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Practica (recurso de ejercitación)</w:t>
            </w:r>
          </w:p>
        </w:tc>
      </w:tr>
      <w:tr w:rsidR="00BE0DAD" w:rsidRPr="007B3A77" w14:paraId="549EDA75" w14:textId="77777777" w:rsidTr="00721476">
        <w:tc>
          <w:tcPr>
            <w:tcW w:w="2476" w:type="dxa"/>
          </w:tcPr>
          <w:p w14:paraId="6F1ADBB3" w14:textId="77777777" w:rsidR="00BE0DAD" w:rsidRPr="007B3A77" w:rsidRDefault="00BE0DAD"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352" w:type="dxa"/>
          </w:tcPr>
          <w:p w14:paraId="746B54BD" w14:textId="77777777" w:rsidR="00BE0DAD" w:rsidRPr="00187E81" w:rsidRDefault="00BE0DAD" w:rsidP="00721476">
            <w:pPr>
              <w:rPr>
                <w:rFonts w:ascii="Times New Roman" w:hAnsi="Times New Roman" w:cs="Times New Roman"/>
                <w:sz w:val="24"/>
                <w:szCs w:val="24"/>
              </w:rPr>
            </w:pPr>
            <w:r w:rsidRPr="00187E81">
              <w:rPr>
                <w:rFonts w:ascii="Times New Roman" w:hAnsi="Times New Roman" w:cs="Times New Roman"/>
                <w:sz w:val="24"/>
                <w:szCs w:val="24"/>
              </w:rPr>
              <w:t>MA_06_14_REC230</w:t>
            </w:r>
          </w:p>
        </w:tc>
      </w:tr>
      <w:tr w:rsidR="00BE0DAD" w:rsidRPr="007B3A77" w14:paraId="15E089B1" w14:textId="77777777" w:rsidTr="00721476">
        <w:tc>
          <w:tcPr>
            <w:tcW w:w="2476" w:type="dxa"/>
          </w:tcPr>
          <w:p w14:paraId="6D2FA7D2"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lastRenderedPageBreak/>
              <w:t>Título</w:t>
            </w:r>
          </w:p>
        </w:tc>
        <w:tc>
          <w:tcPr>
            <w:tcW w:w="6352" w:type="dxa"/>
          </w:tcPr>
          <w:p w14:paraId="58462404" w14:textId="77777777" w:rsidR="00BE0DAD" w:rsidRPr="007B3A77" w:rsidRDefault="00BE0DAD" w:rsidP="00721476">
            <w:pPr>
              <w:rPr>
                <w:rFonts w:ascii="Times New Roman" w:hAnsi="Times New Roman" w:cs="Times New Roman"/>
                <w:color w:val="000000"/>
                <w:sz w:val="24"/>
                <w:szCs w:val="24"/>
              </w:rPr>
            </w:pPr>
            <w:r w:rsidRPr="00001B2F">
              <w:rPr>
                <w:rFonts w:ascii="Times New Roman" w:hAnsi="Times New Roman" w:cs="Times New Roman"/>
                <w:color w:val="000000"/>
                <w:sz w:val="24"/>
                <w:szCs w:val="24"/>
              </w:rPr>
              <w:t>Conoce la probabilidad en la ruleta</w:t>
            </w:r>
          </w:p>
        </w:tc>
      </w:tr>
      <w:tr w:rsidR="00BE0DAD" w:rsidRPr="007B3A77" w14:paraId="1D9D7E8E" w14:textId="77777777" w:rsidTr="00721476">
        <w:tc>
          <w:tcPr>
            <w:tcW w:w="2476" w:type="dxa"/>
          </w:tcPr>
          <w:p w14:paraId="620F15C7"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352" w:type="dxa"/>
          </w:tcPr>
          <w:p w14:paraId="77C36242" w14:textId="77777777" w:rsidR="00BE0DAD" w:rsidRPr="007B3A77" w:rsidRDefault="00BE0DAD" w:rsidP="00721476">
            <w:pPr>
              <w:rPr>
                <w:rFonts w:ascii="Times New Roman" w:hAnsi="Times New Roman" w:cs="Times New Roman"/>
                <w:color w:val="000000"/>
                <w:sz w:val="24"/>
                <w:szCs w:val="24"/>
              </w:rPr>
            </w:pPr>
            <w:r w:rsidRPr="00001B2F">
              <w:rPr>
                <w:rFonts w:ascii="Times New Roman" w:hAnsi="Times New Roman" w:cs="Times New Roman"/>
                <w:color w:val="000000"/>
                <w:sz w:val="24"/>
                <w:szCs w:val="24"/>
              </w:rPr>
              <w:t>Actividad que propone el cálculo de la probabilidad en una ruleta</w:t>
            </w:r>
          </w:p>
        </w:tc>
      </w:tr>
    </w:tbl>
    <w:p w14:paraId="3E0CDBBD" w14:textId="77777777" w:rsidR="00BE0DAD" w:rsidRDefault="00BE0DAD" w:rsidP="00BE0DAD">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BE0DAD" w:rsidRPr="007B3A77" w14:paraId="2D3C3384" w14:textId="77777777" w:rsidTr="00721476">
        <w:tc>
          <w:tcPr>
            <w:tcW w:w="9033" w:type="dxa"/>
            <w:gridSpan w:val="2"/>
            <w:shd w:val="clear" w:color="auto" w:fill="000000" w:themeFill="text1"/>
          </w:tcPr>
          <w:p w14:paraId="0E56A673" w14:textId="77777777" w:rsidR="00BE0DAD" w:rsidRPr="007B3A77" w:rsidRDefault="00BE0DAD" w:rsidP="0072147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Practica (recurso de ejercitación)</w:t>
            </w:r>
          </w:p>
        </w:tc>
      </w:tr>
      <w:tr w:rsidR="00BE0DAD" w:rsidRPr="007B3A77" w14:paraId="24077B96" w14:textId="77777777" w:rsidTr="00721476">
        <w:tc>
          <w:tcPr>
            <w:tcW w:w="2518" w:type="dxa"/>
          </w:tcPr>
          <w:p w14:paraId="79910918" w14:textId="77777777" w:rsidR="00BE0DAD" w:rsidRPr="007B3A77" w:rsidRDefault="00BE0DAD"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4C16DC1F" w14:textId="77777777" w:rsidR="00BE0DAD" w:rsidRPr="00187E81" w:rsidRDefault="00BE0DAD" w:rsidP="00721476">
            <w:pPr>
              <w:rPr>
                <w:rFonts w:ascii="Times New Roman" w:hAnsi="Times New Roman" w:cs="Times New Roman"/>
                <w:sz w:val="24"/>
                <w:szCs w:val="24"/>
              </w:rPr>
            </w:pPr>
            <w:r w:rsidRPr="00187E81">
              <w:rPr>
                <w:rFonts w:ascii="Times New Roman" w:hAnsi="Times New Roman" w:cs="Times New Roman"/>
                <w:sz w:val="24"/>
                <w:szCs w:val="24"/>
              </w:rPr>
              <w:t>MA_06_14_REC240</w:t>
            </w:r>
          </w:p>
        </w:tc>
      </w:tr>
      <w:tr w:rsidR="00BE0DAD" w:rsidRPr="007B3A77" w14:paraId="2A018FB8" w14:textId="77777777" w:rsidTr="00721476">
        <w:tc>
          <w:tcPr>
            <w:tcW w:w="2518" w:type="dxa"/>
          </w:tcPr>
          <w:p w14:paraId="4E1CF9AA"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Título</w:t>
            </w:r>
          </w:p>
        </w:tc>
        <w:tc>
          <w:tcPr>
            <w:tcW w:w="6515" w:type="dxa"/>
          </w:tcPr>
          <w:p w14:paraId="48A2D63C" w14:textId="77777777" w:rsidR="00BE0DAD" w:rsidRPr="007B3A77" w:rsidRDefault="00BE0DAD" w:rsidP="00721476">
            <w:pPr>
              <w:rPr>
                <w:rFonts w:ascii="Times New Roman" w:hAnsi="Times New Roman" w:cs="Times New Roman"/>
                <w:color w:val="000000"/>
                <w:sz w:val="24"/>
                <w:szCs w:val="24"/>
              </w:rPr>
            </w:pPr>
            <w:r w:rsidRPr="00001B2F">
              <w:rPr>
                <w:rFonts w:ascii="Times New Roman" w:hAnsi="Times New Roman" w:cs="Times New Roman"/>
                <w:color w:val="000000"/>
                <w:sz w:val="24"/>
                <w:szCs w:val="24"/>
              </w:rPr>
              <w:t>Calcula la probabilidad</w:t>
            </w:r>
          </w:p>
        </w:tc>
      </w:tr>
      <w:tr w:rsidR="00BE0DAD" w:rsidRPr="007B3A77" w14:paraId="59E8BFC4" w14:textId="77777777" w:rsidTr="00721476">
        <w:tc>
          <w:tcPr>
            <w:tcW w:w="2518" w:type="dxa"/>
          </w:tcPr>
          <w:p w14:paraId="18F34A1B"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486EB37E" w14:textId="77777777" w:rsidR="00BE0DAD" w:rsidRPr="007B3A77" w:rsidRDefault="00BE0DAD" w:rsidP="00721476">
            <w:pPr>
              <w:rPr>
                <w:rFonts w:ascii="Times New Roman" w:hAnsi="Times New Roman" w:cs="Times New Roman"/>
                <w:color w:val="000000"/>
                <w:sz w:val="24"/>
                <w:szCs w:val="24"/>
              </w:rPr>
            </w:pPr>
            <w:r w:rsidRPr="00001B2F">
              <w:rPr>
                <w:rFonts w:ascii="Times New Roman" w:hAnsi="Times New Roman" w:cs="Times New Roman"/>
                <w:color w:val="000000"/>
                <w:sz w:val="24"/>
                <w:szCs w:val="24"/>
              </w:rPr>
              <w:t>Actividad para practicar el cálculo de la probabilidad</w:t>
            </w:r>
          </w:p>
        </w:tc>
      </w:tr>
    </w:tbl>
    <w:p w14:paraId="5111979F" w14:textId="77777777" w:rsidR="00BE0DAD" w:rsidRDefault="00BE0DAD" w:rsidP="00BE0DAD">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BE0DAD" w:rsidRPr="007B3A77" w14:paraId="35D6C8F6" w14:textId="77777777" w:rsidTr="00721476">
        <w:tc>
          <w:tcPr>
            <w:tcW w:w="9033" w:type="dxa"/>
            <w:gridSpan w:val="2"/>
            <w:shd w:val="clear" w:color="auto" w:fill="000000" w:themeFill="text1"/>
          </w:tcPr>
          <w:p w14:paraId="2AF28B4D" w14:textId="77777777" w:rsidR="00BE0DAD" w:rsidRPr="007B3A77" w:rsidRDefault="00BE0DAD" w:rsidP="0072147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Practica (recurso de ejercitación)</w:t>
            </w:r>
          </w:p>
        </w:tc>
      </w:tr>
      <w:tr w:rsidR="00BE0DAD" w:rsidRPr="007B3A77" w14:paraId="042A13B6" w14:textId="77777777" w:rsidTr="00721476">
        <w:tc>
          <w:tcPr>
            <w:tcW w:w="2518" w:type="dxa"/>
          </w:tcPr>
          <w:p w14:paraId="0BE863DB" w14:textId="77777777" w:rsidR="00BE0DAD" w:rsidRPr="007B3A77" w:rsidRDefault="00BE0DAD"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6D4B7DE8" w14:textId="77777777" w:rsidR="00BE0DAD" w:rsidRPr="00187E81" w:rsidRDefault="00BE0DAD" w:rsidP="00721476">
            <w:pPr>
              <w:rPr>
                <w:rFonts w:ascii="Times New Roman" w:hAnsi="Times New Roman" w:cs="Times New Roman"/>
                <w:sz w:val="24"/>
                <w:szCs w:val="24"/>
              </w:rPr>
            </w:pPr>
            <w:r w:rsidRPr="00187E81">
              <w:rPr>
                <w:rFonts w:ascii="Times New Roman" w:hAnsi="Times New Roman" w:cs="Times New Roman"/>
                <w:sz w:val="24"/>
                <w:szCs w:val="24"/>
              </w:rPr>
              <w:t>MA_06_14_REC250</w:t>
            </w:r>
          </w:p>
        </w:tc>
      </w:tr>
      <w:tr w:rsidR="00BE0DAD" w:rsidRPr="007B3A77" w14:paraId="2B77A32A" w14:textId="77777777" w:rsidTr="00721476">
        <w:tc>
          <w:tcPr>
            <w:tcW w:w="2518" w:type="dxa"/>
          </w:tcPr>
          <w:p w14:paraId="5D42EC48"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Título</w:t>
            </w:r>
          </w:p>
        </w:tc>
        <w:tc>
          <w:tcPr>
            <w:tcW w:w="6515" w:type="dxa"/>
          </w:tcPr>
          <w:p w14:paraId="6B6F64B7" w14:textId="77777777" w:rsidR="00BE0DAD" w:rsidRPr="007B3A77" w:rsidRDefault="00BE0DAD" w:rsidP="00721476">
            <w:pPr>
              <w:rPr>
                <w:rFonts w:ascii="Times New Roman" w:hAnsi="Times New Roman" w:cs="Times New Roman"/>
                <w:color w:val="000000"/>
                <w:sz w:val="24"/>
                <w:szCs w:val="24"/>
              </w:rPr>
            </w:pPr>
            <w:r w:rsidRPr="00001B2F">
              <w:rPr>
                <w:rFonts w:ascii="Times New Roman" w:hAnsi="Times New Roman" w:cs="Times New Roman"/>
                <w:color w:val="000000"/>
                <w:sz w:val="24"/>
                <w:szCs w:val="24"/>
              </w:rPr>
              <w:t>Calcula la probabilidad con tarjetas</w:t>
            </w:r>
          </w:p>
        </w:tc>
      </w:tr>
      <w:tr w:rsidR="00BE0DAD" w:rsidRPr="007B3A77" w14:paraId="1D1CB105" w14:textId="77777777" w:rsidTr="00721476">
        <w:tc>
          <w:tcPr>
            <w:tcW w:w="2518" w:type="dxa"/>
          </w:tcPr>
          <w:p w14:paraId="27BB3E47"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5550F039" w14:textId="77777777" w:rsidR="00BE0DAD" w:rsidRPr="007B3A77" w:rsidRDefault="00BE0DAD" w:rsidP="00721476">
            <w:pPr>
              <w:rPr>
                <w:rFonts w:ascii="Times New Roman" w:hAnsi="Times New Roman" w:cs="Times New Roman"/>
                <w:color w:val="000000"/>
                <w:sz w:val="24"/>
                <w:szCs w:val="24"/>
              </w:rPr>
            </w:pPr>
            <w:r w:rsidRPr="00001B2F">
              <w:rPr>
                <w:rFonts w:ascii="Times New Roman" w:hAnsi="Times New Roman" w:cs="Times New Roman"/>
                <w:color w:val="000000"/>
                <w:sz w:val="24"/>
                <w:szCs w:val="24"/>
              </w:rPr>
              <w:t>Actividad para calcular la probabilidad de un experimento</w:t>
            </w:r>
          </w:p>
        </w:tc>
      </w:tr>
    </w:tbl>
    <w:p w14:paraId="70BFDF62" w14:textId="77777777" w:rsidR="00BE0DAD" w:rsidRDefault="00BE0DAD" w:rsidP="00BE0DAD">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BE0DAD" w:rsidRPr="007B3A77" w14:paraId="20748F77" w14:textId="77777777" w:rsidTr="00721476">
        <w:tc>
          <w:tcPr>
            <w:tcW w:w="9033" w:type="dxa"/>
            <w:gridSpan w:val="2"/>
            <w:shd w:val="clear" w:color="auto" w:fill="000000" w:themeFill="text1"/>
          </w:tcPr>
          <w:p w14:paraId="0BE9B940" w14:textId="77777777" w:rsidR="00BE0DAD" w:rsidRPr="007B3A77" w:rsidRDefault="00BE0DAD" w:rsidP="0072147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Practica (recurso de ejercitación)</w:t>
            </w:r>
          </w:p>
        </w:tc>
      </w:tr>
      <w:tr w:rsidR="00BE0DAD" w:rsidRPr="007B3A77" w14:paraId="2F24D4D1" w14:textId="77777777" w:rsidTr="00721476">
        <w:tc>
          <w:tcPr>
            <w:tcW w:w="2518" w:type="dxa"/>
          </w:tcPr>
          <w:p w14:paraId="32B07916" w14:textId="77777777" w:rsidR="00BE0DAD" w:rsidRPr="007B3A77" w:rsidRDefault="00BE0DAD"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372204F4" w14:textId="77777777" w:rsidR="00BE0DAD" w:rsidRPr="00187E81" w:rsidRDefault="00BE0DAD" w:rsidP="00721476">
            <w:pPr>
              <w:rPr>
                <w:rFonts w:ascii="Times New Roman" w:hAnsi="Times New Roman" w:cs="Times New Roman"/>
                <w:sz w:val="24"/>
                <w:szCs w:val="24"/>
              </w:rPr>
            </w:pPr>
            <w:r w:rsidRPr="00187E81">
              <w:rPr>
                <w:rFonts w:ascii="Times New Roman" w:hAnsi="Times New Roman" w:cs="Times New Roman"/>
                <w:sz w:val="24"/>
                <w:szCs w:val="24"/>
              </w:rPr>
              <w:t>MA_06_14_REC260</w:t>
            </w:r>
          </w:p>
        </w:tc>
      </w:tr>
      <w:tr w:rsidR="00BE0DAD" w:rsidRPr="007B3A77" w14:paraId="09A241D9" w14:textId="77777777" w:rsidTr="00721476">
        <w:tc>
          <w:tcPr>
            <w:tcW w:w="2518" w:type="dxa"/>
          </w:tcPr>
          <w:p w14:paraId="3305170A"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Título</w:t>
            </w:r>
          </w:p>
        </w:tc>
        <w:tc>
          <w:tcPr>
            <w:tcW w:w="6515" w:type="dxa"/>
          </w:tcPr>
          <w:p w14:paraId="6551AE8D" w14:textId="77777777" w:rsidR="00BE0DAD" w:rsidRPr="007B3A77" w:rsidRDefault="00BE0DAD" w:rsidP="00721476">
            <w:pPr>
              <w:rPr>
                <w:rFonts w:ascii="Times New Roman" w:hAnsi="Times New Roman" w:cs="Times New Roman"/>
                <w:color w:val="000000"/>
                <w:sz w:val="24"/>
                <w:szCs w:val="24"/>
              </w:rPr>
            </w:pPr>
            <w:r w:rsidRPr="00001B2F">
              <w:rPr>
                <w:rFonts w:ascii="Times New Roman" w:hAnsi="Times New Roman" w:cs="Times New Roman"/>
                <w:color w:val="000000"/>
                <w:sz w:val="24"/>
                <w:szCs w:val="24"/>
              </w:rPr>
              <w:t>Practica diferentes probabilidades</w:t>
            </w:r>
          </w:p>
        </w:tc>
      </w:tr>
      <w:tr w:rsidR="00BE0DAD" w:rsidRPr="007B3A77" w14:paraId="4FA2DE55" w14:textId="77777777" w:rsidTr="00721476">
        <w:tc>
          <w:tcPr>
            <w:tcW w:w="2518" w:type="dxa"/>
          </w:tcPr>
          <w:p w14:paraId="30C4E784"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0CF289F3" w14:textId="77777777" w:rsidR="00BE0DAD" w:rsidRPr="007B3A77" w:rsidRDefault="00BE0DAD" w:rsidP="00721476">
            <w:pPr>
              <w:rPr>
                <w:rFonts w:ascii="Times New Roman" w:hAnsi="Times New Roman" w:cs="Times New Roman"/>
                <w:color w:val="000000"/>
                <w:sz w:val="24"/>
                <w:szCs w:val="24"/>
              </w:rPr>
            </w:pPr>
            <w:r w:rsidRPr="00001B2F">
              <w:rPr>
                <w:rFonts w:ascii="Times New Roman" w:hAnsi="Times New Roman" w:cs="Times New Roman"/>
                <w:color w:val="000000"/>
                <w:sz w:val="24"/>
                <w:szCs w:val="24"/>
              </w:rPr>
              <w:t>Actividad  para practicar el cálculo de probabilidades</w:t>
            </w:r>
          </w:p>
        </w:tc>
      </w:tr>
    </w:tbl>
    <w:p w14:paraId="36383F6B" w14:textId="77777777" w:rsidR="00BE0DAD" w:rsidRDefault="00BE0DAD" w:rsidP="00BE0DAD">
      <w:pPr>
        <w:spacing w:after="0"/>
        <w:rPr>
          <w:rFonts w:ascii="Times New Roman" w:hAnsi="Times New Roman" w:cs="Times New Roman"/>
          <w:highlight w:val="yellow"/>
        </w:rPr>
      </w:pPr>
    </w:p>
    <w:p w14:paraId="26E5ABDD" w14:textId="77777777" w:rsidR="00BE0DAD" w:rsidRDefault="00BE0DAD" w:rsidP="00BE0DAD">
      <w:pPr>
        <w:spacing w:after="0"/>
        <w:rPr>
          <w:rFonts w:ascii="Times New Roman" w:hAnsi="Times New Roman" w:cs="Times New Roman"/>
          <w:highlight w:val="yellow"/>
        </w:rPr>
      </w:pPr>
    </w:p>
    <w:p w14:paraId="53FEF568" w14:textId="77777777" w:rsidR="00BE0DAD" w:rsidRPr="00B52093" w:rsidRDefault="00BE0DAD" w:rsidP="00BE0DAD">
      <w:pPr>
        <w:spacing w:after="0"/>
        <w:jc w:val="both"/>
        <w:rPr>
          <w:rFonts w:ascii="Times New Roman" w:hAnsi="Times New Roman" w:cs="Times New Roman"/>
          <w:color w:val="E36C0A" w:themeColor="accent6" w:themeShade="BF"/>
          <w:shd w:val="clear" w:color="auto" w:fill="FFFFFF"/>
        </w:rPr>
      </w:pPr>
    </w:p>
    <w:p w14:paraId="7719727E" w14:textId="77777777" w:rsidR="00BE0DAD" w:rsidRPr="007B3A77" w:rsidRDefault="00BE0DAD" w:rsidP="00BE0DAD">
      <w:pPr>
        <w:spacing w:after="0"/>
        <w:rPr>
          <w:rFonts w:ascii="Times New Roman" w:hAnsi="Times New Roman" w:cs="Times New Roman"/>
          <w:highlight w:val="yellow"/>
        </w:rPr>
      </w:pPr>
    </w:p>
    <w:p w14:paraId="264A3234" w14:textId="77777777" w:rsidR="00BE0DAD" w:rsidRPr="007B3A77" w:rsidRDefault="00BE0DAD" w:rsidP="00BE0DAD">
      <w:pPr>
        <w:spacing w:after="0"/>
        <w:rPr>
          <w:rFonts w:ascii="Times New Roman" w:hAnsi="Times New Roman" w:cs="Times New Roman"/>
          <w:highlight w:val="yellow"/>
        </w:rPr>
      </w:pPr>
      <w:r w:rsidRPr="007B3A77">
        <w:rPr>
          <w:rFonts w:ascii="Times New Roman" w:hAnsi="Times New Roman" w:cs="Times New Roman"/>
          <w:highlight w:val="yellow"/>
        </w:rPr>
        <w:t>[SECCIÓN 2]</w:t>
      </w:r>
      <w:r w:rsidRPr="007B3A77">
        <w:rPr>
          <w:rFonts w:ascii="Times New Roman" w:hAnsi="Times New Roman" w:cs="Times New Roman"/>
        </w:rPr>
        <w:t xml:space="preserve"> </w:t>
      </w:r>
      <w:r>
        <w:rPr>
          <w:rFonts w:ascii="Times New Roman" w:hAnsi="Times New Roman" w:cs="Times New Roman"/>
          <w:b/>
        </w:rPr>
        <w:t>6.4</w:t>
      </w:r>
      <w:r w:rsidRPr="007B3A77">
        <w:rPr>
          <w:rFonts w:ascii="Times New Roman" w:hAnsi="Times New Roman" w:cs="Times New Roman"/>
          <w:b/>
        </w:rPr>
        <w:t xml:space="preserve"> Consolidación</w:t>
      </w:r>
    </w:p>
    <w:p w14:paraId="0774B40F" w14:textId="77777777" w:rsidR="00BE0DAD" w:rsidRPr="007B3A77" w:rsidRDefault="00BE0DAD" w:rsidP="00BE0DAD">
      <w:pPr>
        <w:spacing w:after="0"/>
        <w:jc w:val="both"/>
        <w:rPr>
          <w:rFonts w:ascii="Times New Roman" w:hAnsi="Times New Roman" w:cs="Times New Roman"/>
          <w:color w:val="000000"/>
        </w:rPr>
      </w:pPr>
    </w:p>
    <w:p w14:paraId="232C5BA6" w14:textId="57096F38" w:rsidR="00BE0DAD" w:rsidRPr="007B3A77" w:rsidRDefault="00BE0DAD" w:rsidP="00BE0DAD">
      <w:pPr>
        <w:spacing w:after="0"/>
        <w:rPr>
          <w:rFonts w:ascii="Times New Roman" w:hAnsi="Times New Roman" w:cs="Times New Roman"/>
          <w:highlight w:val="yellow"/>
        </w:rPr>
      </w:pPr>
      <w:r w:rsidRPr="007B3A77">
        <w:rPr>
          <w:rFonts w:ascii="Times New Roman" w:hAnsi="Times New Roman" w:cs="Times New Roman"/>
          <w:shd w:val="clear" w:color="auto" w:fill="FFFFFF"/>
        </w:rPr>
        <w:t xml:space="preserve">Actividades para </w:t>
      </w:r>
      <w:r w:rsidR="00242515">
        <w:rPr>
          <w:rFonts w:ascii="Times New Roman" w:hAnsi="Times New Roman" w:cs="Times New Roman"/>
          <w:shd w:val="clear" w:color="auto" w:fill="FFFFFF"/>
        </w:rPr>
        <w:t>afianz</w:t>
      </w:r>
      <w:r w:rsidR="00242515" w:rsidRPr="007B3A77">
        <w:rPr>
          <w:rFonts w:ascii="Times New Roman" w:hAnsi="Times New Roman" w:cs="Times New Roman"/>
          <w:shd w:val="clear" w:color="auto" w:fill="FFFFFF"/>
        </w:rPr>
        <w:t xml:space="preserve">ar </w:t>
      </w:r>
      <w:r w:rsidRPr="007B3A77">
        <w:rPr>
          <w:rFonts w:ascii="Times New Roman" w:hAnsi="Times New Roman" w:cs="Times New Roman"/>
          <w:shd w:val="clear" w:color="auto" w:fill="FFFFFF"/>
        </w:rPr>
        <w:t>lo que has aprendido en esta sección.</w:t>
      </w:r>
    </w:p>
    <w:p w14:paraId="77C4AB9E" w14:textId="77777777" w:rsidR="00BE0DAD" w:rsidRDefault="00BE0DAD" w:rsidP="00BE0DAD">
      <w:pPr>
        <w:spacing w:after="0"/>
        <w:rPr>
          <w:rFonts w:ascii="Times New Roman" w:hAnsi="Times New Roman" w:cs="Times New Roman"/>
          <w:color w:val="333333"/>
          <w:shd w:val="clear" w:color="auto" w:fill="FFFFFF"/>
        </w:rPr>
      </w:pPr>
    </w:p>
    <w:p w14:paraId="4EF8D511" w14:textId="77777777" w:rsidR="00BE0DAD" w:rsidRPr="007B3A77" w:rsidRDefault="00BE0DAD" w:rsidP="00BE0DAD">
      <w:pPr>
        <w:spacing w:after="0"/>
        <w:jc w:val="both"/>
        <w:rPr>
          <w:rFonts w:ascii="Times New Roman" w:hAnsi="Times New Roman" w:cs="Times New Roman"/>
          <w:color w:val="333333"/>
          <w:shd w:val="clear" w:color="auto" w:fill="FFFFFF"/>
        </w:rPr>
      </w:pPr>
    </w:p>
    <w:tbl>
      <w:tblPr>
        <w:tblStyle w:val="Tablaconcuadrcula"/>
        <w:tblW w:w="0" w:type="auto"/>
        <w:tblLook w:val="04A0" w:firstRow="1" w:lastRow="0" w:firstColumn="1" w:lastColumn="0" w:noHBand="0" w:noVBand="1"/>
      </w:tblPr>
      <w:tblGrid>
        <w:gridCol w:w="2518"/>
        <w:gridCol w:w="6515"/>
      </w:tblGrid>
      <w:tr w:rsidR="00BE0DAD" w:rsidRPr="007B3A77" w14:paraId="5C35A16E" w14:textId="77777777" w:rsidTr="00721476">
        <w:tc>
          <w:tcPr>
            <w:tcW w:w="9033" w:type="dxa"/>
            <w:gridSpan w:val="2"/>
            <w:shd w:val="clear" w:color="auto" w:fill="000000" w:themeFill="text1"/>
          </w:tcPr>
          <w:p w14:paraId="3B12D301" w14:textId="77777777" w:rsidR="00BE0DAD" w:rsidRPr="007B3A77" w:rsidRDefault="00BE0DAD" w:rsidP="0072147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Practica (recurso de ejercitación)</w:t>
            </w:r>
          </w:p>
        </w:tc>
      </w:tr>
      <w:tr w:rsidR="00BE0DAD" w:rsidRPr="007B3A77" w14:paraId="4FC20001" w14:textId="77777777" w:rsidTr="00721476">
        <w:tc>
          <w:tcPr>
            <w:tcW w:w="2518" w:type="dxa"/>
          </w:tcPr>
          <w:p w14:paraId="107EF186" w14:textId="77777777" w:rsidR="00BE0DAD" w:rsidRPr="007B3A77" w:rsidRDefault="00BE0DAD"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71045F1E" w14:textId="77777777" w:rsidR="00BE0DAD" w:rsidRPr="00187E81" w:rsidRDefault="00BE0DAD" w:rsidP="00721476">
            <w:pPr>
              <w:rPr>
                <w:rFonts w:ascii="Times New Roman" w:hAnsi="Times New Roman" w:cs="Times New Roman"/>
                <w:sz w:val="24"/>
                <w:szCs w:val="24"/>
              </w:rPr>
            </w:pPr>
            <w:r w:rsidRPr="00187E81">
              <w:rPr>
                <w:rFonts w:ascii="Times New Roman" w:hAnsi="Times New Roman" w:cs="Times New Roman"/>
                <w:sz w:val="24"/>
                <w:szCs w:val="24"/>
              </w:rPr>
              <w:t>MA_06_14_REC270</w:t>
            </w:r>
          </w:p>
        </w:tc>
      </w:tr>
      <w:tr w:rsidR="00BE0DAD" w:rsidRPr="007B3A77" w14:paraId="7BF73A51" w14:textId="77777777" w:rsidTr="00721476">
        <w:tc>
          <w:tcPr>
            <w:tcW w:w="2518" w:type="dxa"/>
          </w:tcPr>
          <w:p w14:paraId="6086F4D0"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Título</w:t>
            </w:r>
          </w:p>
        </w:tc>
        <w:tc>
          <w:tcPr>
            <w:tcW w:w="6515" w:type="dxa"/>
          </w:tcPr>
          <w:p w14:paraId="346AB039" w14:textId="77777777" w:rsidR="00BE0DAD" w:rsidRPr="007B3A77" w:rsidRDefault="00BE0DAD" w:rsidP="00721476">
            <w:pPr>
              <w:rPr>
                <w:rFonts w:ascii="Times New Roman" w:hAnsi="Times New Roman" w:cs="Times New Roman"/>
                <w:color w:val="000000"/>
                <w:sz w:val="24"/>
                <w:szCs w:val="24"/>
              </w:rPr>
            </w:pPr>
            <w:r w:rsidRPr="00001B2F">
              <w:rPr>
                <w:rFonts w:ascii="Times New Roman" w:hAnsi="Times New Roman" w:cs="Times New Roman"/>
                <w:color w:val="000000"/>
                <w:sz w:val="24"/>
                <w:szCs w:val="24"/>
              </w:rPr>
              <w:t>Refuerza tu aprendizaje: La probabilidad</w:t>
            </w:r>
          </w:p>
        </w:tc>
      </w:tr>
      <w:tr w:rsidR="00BE0DAD" w:rsidRPr="007B3A77" w14:paraId="391D9B5E" w14:textId="77777777" w:rsidTr="00721476">
        <w:tc>
          <w:tcPr>
            <w:tcW w:w="2518" w:type="dxa"/>
          </w:tcPr>
          <w:p w14:paraId="56853DCB"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50A08510" w14:textId="77777777" w:rsidR="00BE0DAD" w:rsidRPr="007B3A77" w:rsidRDefault="00BE0DAD" w:rsidP="00721476">
            <w:pPr>
              <w:rPr>
                <w:rFonts w:ascii="Times New Roman" w:hAnsi="Times New Roman" w:cs="Times New Roman"/>
                <w:color w:val="000000"/>
                <w:sz w:val="24"/>
                <w:szCs w:val="24"/>
              </w:rPr>
            </w:pPr>
            <w:r w:rsidRPr="001C5BE9">
              <w:rPr>
                <w:rFonts w:ascii="Times New Roman" w:hAnsi="Times New Roman" w:cs="Times New Roman"/>
                <w:color w:val="000000"/>
                <w:sz w:val="24"/>
                <w:szCs w:val="24"/>
              </w:rPr>
              <w:t>Actividad sobre La probabilidad</w:t>
            </w:r>
          </w:p>
        </w:tc>
      </w:tr>
    </w:tbl>
    <w:p w14:paraId="3FDE35D9" w14:textId="77777777" w:rsidR="00BE0DAD" w:rsidRPr="007B3A77" w:rsidRDefault="00BE0DAD" w:rsidP="00BE0DAD">
      <w:pPr>
        <w:spacing w:after="0"/>
        <w:jc w:val="both"/>
        <w:rPr>
          <w:rFonts w:ascii="Times New Roman" w:hAnsi="Times New Roman" w:cs="Times New Roman"/>
          <w:color w:val="333333"/>
          <w:shd w:val="clear" w:color="auto" w:fill="FFFFFF"/>
        </w:rPr>
      </w:pPr>
    </w:p>
    <w:p w14:paraId="4AC4915C" w14:textId="77777777" w:rsidR="00BE0DAD" w:rsidRPr="007B3A77" w:rsidRDefault="00BE0DAD" w:rsidP="00BE0DAD">
      <w:pPr>
        <w:spacing w:after="0"/>
        <w:jc w:val="both"/>
        <w:rPr>
          <w:rFonts w:ascii="Times New Roman" w:hAnsi="Times New Roman" w:cs="Times New Roman"/>
          <w:color w:val="333333"/>
          <w:shd w:val="clear" w:color="auto" w:fill="FFFFFF"/>
        </w:rPr>
      </w:pPr>
    </w:p>
    <w:p w14:paraId="720953DB" w14:textId="77777777" w:rsidR="00BE0DAD" w:rsidRPr="007B3A77" w:rsidRDefault="00BE0DAD" w:rsidP="00BE0DAD">
      <w:pPr>
        <w:spacing w:after="0"/>
        <w:rPr>
          <w:rFonts w:ascii="Times New Roman" w:hAnsi="Times New Roman" w:cs="Times New Roman"/>
          <w:b/>
        </w:rPr>
      </w:pPr>
      <w:r w:rsidRPr="007B3A77">
        <w:rPr>
          <w:rFonts w:ascii="Times New Roman" w:hAnsi="Times New Roman" w:cs="Times New Roman"/>
          <w:highlight w:val="yellow"/>
        </w:rPr>
        <w:t>[SECCIÓN 1]</w:t>
      </w:r>
      <w:r w:rsidRPr="007B3A77">
        <w:rPr>
          <w:rFonts w:ascii="Times New Roman" w:hAnsi="Times New Roman" w:cs="Times New Roman"/>
        </w:rPr>
        <w:t xml:space="preserve"> </w:t>
      </w:r>
      <w:r>
        <w:rPr>
          <w:rFonts w:ascii="Times New Roman" w:hAnsi="Times New Roman" w:cs="Times New Roman"/>
          <w:b/>
        </w:rPr>
        <w:t>7</w:t>
      </w:r>
      <w:r w:rsidRPr="007B3A77">
        <w:rPr>
          <w:rFonts w:ascii="Times New Roman" w:hAnsi="Times New Roman" w:cs="Times New Roman"/>
          <w:b/>
        </w:rPr>
        <w:t xml:space="preserve"> Ejercitación y competencias</w:t>
      </w:r>
    </w:p>
    <w:p w14:paraId="6AE2E5CD" w14:textId="77777777" w:rsidR="00BE0DAD" w:rsidRPr="007B3A77" w:rsidRDefault="00BE0DAD" w:rsidP="00BE0DAD">
      <w:pPr>
        <w:spacing w:after="0"/>
        <w:rPr>
          <w:rFonts w:ascii="Times New Roman" w:hAnsi="Times New Roman" w:cs="Times New Roman"/>
          <w:b/>
        </w:rPr>
      </w:pPr>
    </w:p>
    <w:p w14:paraId="1D96E362" w14:textId="77777777" w:rsidR="00BE0DAD" w:rsidRPr="007B3A77" w:rsidRDefault="00BE0DAD" w:rsidP="00BE0DAD">
      <w:pPr>
        <w:spacing w:after="0"/>
        <w:rPr>
          <w:rFonts w:ascii="Times New Roman" w:hAnsi="Times New Roman" w:cs="Times New Roman"/>
          <w:b/>
        </w:rPr>
      </w:pPr>
      <w:r w:rsidRPr="007B3A77">
        <w:rPr>
          <w:rFonts w:ascii="Times New Roman" w:hAnsi="Times New Roman" w:cs="Times New Roman"/>
        </w:rPr>
        <w:br/>
      </w:r>
      <w:r w:rsidRPr="007B3A77">
        <w:rPr>
          <w:rFonts w:ascii="Times New Roman" w:hAnsi="Times New Roman" w:cs="Times New Roman"/>
          <w:color w:val="333333"/>
          <w:shd w:val="clear" w:color="auto" w:fill="FFFFFF"/>
        </w:rPr>
        <w:t>Pon a prueba tus capacidades y aplica lo aprendido con estos recursos.</w:t>
      </w:r>
    </w:p>
    <w:p w14:paraId="409DEE75" w14:textId="77777777" w:rsidR="00BE0DAD" w:rsidRPr="007B3A77" w:rsidRDefault="00BE0DAD" w:rsidP="00BE0DAD">
      <w:pPr>
        <w:spacing w:after="0"/>
        <w:jc w:val="both"/>
        <w:rPr>
          <w:rFonts w:ascii="Times New Roman" w:hAnsi="Times New Roman" w:cs="Times New Roman"/>
          <w:color w:val="333333"/>
          <w:shd w:val="clear" w:color="auto" w:fill="FFFFFF"/>
        </w:rPr>
      </w:pPr>
    </w:p>
    <w:tbl>
      <w:tblPr>
        <w:tblStyle w:val="Tablaconcuadrcula"/>
        <w:tblW w:w="0" w:type="auto"/>
        <w:tblLook w:val="04A0" w:firstRow="1" w:lastRow="0" w:firstColumn="1" w:lastColumn="0" w:noHBand="0" w:noVBand="1"/>
      </w:tblPr>
      <w:tblGrid>
        <w:gridCol w:w="2518"/>
        <w:gridCol w:w="6515"/>
      </w:tblGrid>
      <w:tr w:rsidR="00BE0DAD" w:rsidRPr="007B3A77" w14:paraId="5F820CD6" w14:textId="77777777" w:rsidTr="00721476">
        <w:tc>
          <w:tcPr>
            <w:tcW w:w="9033" w:type="dxa"/>
            <w:gridSpan w:val="2"/>
            <w:shd w:val="clear" w:color="auto" w:fill="000000" w:themeFill="text1"/>
          </w:tcPr>
          <w:p w14:paraId="05D1DFC4" w14:textId="77777777" w:rsidR="00BE0DAD" w:rsidRPr="007B3A77" w:rsidRDefault="00BE0DAD" w:rsidP="0072147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Practica (recurso de ejercitación)</w:t>
            </w:r>
          </w:p>
        </w:tc>
      </w:tr>
      <w:tr w:rsidR="00BE0DAD" w:rsidRPr="007B3A77" w14:paraId="55E4A012" w14:textId="77777777" w:rsidTr="00721476">
        <w:tc>
          <w:tcPr>
            <w:tcW w:w="2518" w:type="dxa"/>
          </w:tcPr>
          <w:p w14:paraId="1B335525" w14:textId="77777777" w:rsidR="00BE0DAD" w:rsidRPr="007B3A77" w:rsidRDefault="00BE0DAD"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1B563965" w14:textId="77777777" w:rsidR="00BE0DAD" w:rsidRPr="00187E81" w:rsidRDefault="00BE0DAD" w:rsidP="00721476">
            <w:pPr>
              <w:rPr>
                <w:rFonts w:ascii="Times New Roman" w:hAnsi="Times New Roman" w:cs="Times New Roman"/>
                <w:sz w:val="24"/>
                <w:szCs w:val="24"/>
              </w:rPr>
            </w:pPr>
            <w:r w:rsidRPr="00187E81">
              <w:rPr>
                <w:rFonts w:ascii="Times New Roman" w:hAnsi="Times New Roman" w:cs="Times New Roman"/>
                <w:sz w:val="24"/>
                <w:szCs w:val="24"/>
              </w:rPr>
              <w:t>MA_06_14_REC280</w:t>
            </w:r>
          </w:p>
        </w:tc>
      </w:tr>
      <w:tr w:rsidR="00BE0DAD" w:rsidRPr="007B3A77" w14:paraId="60F9F403" w14:textId="77777777" w:rsidTr="00721476">
        <w:tc>
          <w:tcPr>
            <w:tcW w:w="2518" w:type="dxa"/>
          </w:tcPr>
          <w:p w14:paraId="3EDDBE36"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Título</w:t>
            </w:r>
          </w:p>
        </w:tc>
        <w:tc>
          <w:tcPr>
            <w:tcW w:w="6515" w:type="dxa"/>
          </w:tcPr>
          <w:p w14:paraId="5BD6F821" w14:textId="1E56B7CA" w:rsidR="00BE0DAD" w:rsidRPr="007B3A77" w:rsidRDefault="00BE0DAD" w:rsidP="00840EBC">
            <w:pPr>
              <w:keepNext/>
              <w:keepLines/>
              <w:spacing w:before="200"/>
              <w:outlineLvl w:val="4"/>
              <w:rPr>
                <w:rFonts w:ascii="Times New Roman" w:eastAsiaTheme="majorEastAsia" w:hAnsi="Times New Roman" w:cs="Times New Roman"/>
                <w:color w:val="000000"/>
                <w:sz w:val="24"/>
                <w:szCs w:val="24"/>
                <w:lang w:val="es-ES_tradnl"/>
              </w:rPr>
            </w:pPr>
            <w:r w:rsidRPr="00187E81">
              <w:rPr>
                <w:rFonts w:ascii="Times New Roman" w:hAnsi="Times New Roman" w:cs="Times New Roman"/>
                <w:color w:val="000000"/>
                <w:sz w:val="24"/>
                <w:szCs w:val="24"/>
              </w:rPr>
              <w:t xml:space="preserve">Proyecto: la </w:t>
            </w:r>
            <w:ins w:id="84" w:author="Ancopepe pepe" w:date="2016-02-10T21:10:00Z">
              <w:r w:rsidR="00840EBC">
                <w:rPr>
                  <w:rFonts w:ascii="Times New Roman" w:hAnsi="Times New Roman" w:cs="Times New Roman"/>
                  <w:color w:val="000000"/>
                  <w:sz w:val="24"/>
                  <w:szCs w:val="24"/>
                </w:rPr>
                <w:t>e</w:t>
              </w:r>
            </w:ins>
            <w:r w:rsidRPr="00187E81">
              <w:rPr>
                <w:rFonts w:ascii="Times New Roman" w:hAnsi="Times New Roman" w:cs="Times New Roman"/>
                <w:color w:val="000000"/>
                <w:sz w:val="24"/>
                <w:szCs w:val="24"/>
              </w:rPr>
              <w:t>stadística en Colombia</w:t>
            </w:r>
          </w:p>
        </w:tc>
      </w:tr>
      <w:tr w:rsidR="00BE0DAD" w:rsidRPr="007B3A77" w14:paraId="752BFA9C" w14:textId="77777777" w:rsidTr="00721476">
        <w:tc>
          <w:tcPr>
            <w:tcW w:w="2518" w:type="dxa"/>
          </w:tcPr>
          <w:p w14:paraId="7012F1C0"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21D14AB6" w14:textId="7FD57BA6" w:rsidR="00BE0DAD" w:rsidRPr="007B3A77" w:rsidRDefault="00BE0DAD" w:rsidP="00840EBC">
            <w:pPr>
              <w:keepNext/>
              <w:keepLines/>
              <w:spacing w:before="200"/>
              <w:outlineLvl w:val="4"/>
              <w:rPr>
                <w:rFonts w:ascii="Times New Roman" w:eastAsiaTheme="majorEastAsia" w:hAnsi="Times New Roman" w:cs="Times New Roman"/>
                <w:color w:val="000000"/>
                <w:sz w:val="24"/>
                <w:szCs w:val="24"/>
                <w:lang w:val="es-ES_tradnl"/>
              </w:rPr>
            </w:pPr>
            <w:r w:rsidRPr="00187E81">
              <w:rPr>
                <w:rFonts w:ascii="Times New Roman" w:hAnsi="Times New Roman" w:cs="Times New Roman"/>
                <w:color w:val="000000"/>
                <w:sz w:val="24"/>
                <w:szCs w:val="24"/>
              </w:rPr>
              <w:t xml:space="preserve">Actividad que muestra el manejo de la </w:t>
            </w:r>
            <w:r w:rsidR="00242515">
              <w:rPr>
                <w:rFonts w:ascii="Times New Roman" w:hAnsi="Times New Roman" w:cs="Times New Roman"/>
                <w:color w:val="000000"/>
                <w:sz w:val="24"/>
                <w:szCs w:val="24"/>
              </w:rPr>
              <w:t>E</w:t>
            </w:r>
            <w:r w:rsidRPr="00187E81">
              <w:rPr>
                <w:rFonts w:ascii="Times New Roman" w:hAnsi="Times New Roman" w:cs="Times New Roman"/>
                <w:color w:val="000000"/>
                <w:sz w:val="24"/>
                <w:szCs w:val="24"/>
              </w:rPr>
              <w:t>stadística en Colombia</w:t>
            </w:r>
          </w:p>
        </w:tc>
      </w:tr>
    </w:tbl>
    <w:p w14:paraId="333A325A" w14:textId="77777777" w:rsidR="00BE0DAD" w:rsidRDefault="00BE0DAD" w:rsidP="00BE0DAD">
      <w:pPr>
        <w:spacing w:after="0"/>
        <w:jc w:val="both"/>
        <w:rPr>
          <w:rFonts w:ascii="Times New Roman" w:hAnsi="Times New Roman" w:cs="Times New Roman"/>
          <w:color w:val="333333"/>
          <w:shd w:val="clear" w:color="auto" w:fill="FFFFFF"/>
        </w:rPr>
      </w:pPr>
    </w:p>
    <w:p w14:paraId="5AAA6DF3" w14:textId="77777777" w:rsidR="00BE0DAD" w:rsidRDefault="00BE0DAD" w:rsidP="00BE0DAD">
      <w:pPr>
        <w:spacing w:after="0"/>
        <w:jc w:val="both"/>
        <w:rPr>
          <w:rFonts w:ascii="Times New Roman" w:hAnsi="Times New Roman" w:cs="Times New Roman"/>
          <w:color w:val="333333"/>
          <w:shd w:val="clear" w:color="auto" w:fill="FFFFFF"/>
        </w:rPr>
      </w:pPr>
    </w:p>
    <w:tbl>
      <w:tblPr>
        <w:tblStyle w:val="Tablaconcuadrcula"/>
        <w:tblW w:w="0" w:type="auto"/>
        <w:tblLook w:val="04A0" w:firstRow="1" w:lastRow="0" w:firstColumn="1" w:lastColumn="0" w:noHBand="0" w:noVBand="1"/>
      </w:tblPr>
      <w:tblGrid>
        <w:gridCol w:w="2518"/>
        <w:gridCol w:w="6515"/>
      </w:tblGrid>
      <w:tr w:rsidR="00BE0DAD" w:rsidRPr="007B3A77" w14:paraId="2599088F" w14:textId="77777777" w:rsidTr="00721476">
        <w:tc>
          <w:tcPr>
            <w:tcW w:w="9033" w:type="dxa"/>
            <w:gridSpan w:val="2"/>
            <w:shd w:val="clear" w:color="auto" w:fill="000000" w:themeFill="text1"/>
          </w:tcPr>
          <w:p w14:paraId="5748F983" w14:textId="77777777" w:rsidR="00BE0DAD" w:rsidRPr="007B3A77" w:rsidRDefault="00BE0DAD" w:rsidP="0072147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lastRenderedPageBreak/>
              <w:t>Practica (recurso de ejercitación)</w:t>
            </w:r>
          </w:p>
        </w:tc>
      </w:tr>
      <w:tr w:rsidR="00BE0DAD" w:rsidRPr="007B3A77" w14:paraId="06A6BF1E" w14:textId="77777777" w:rsidTr="00721476">
        <w:tc>
          <w:tcPr>
            <w:tcW w:w="2518" w:type="dxa"/>
          </w:tcPr>
          <w:p w14:paraId="7AEA13FD" w14:textId="77777777" w:rsidR="00BE0DAD" w:rsidRPr="007B3A77" w:rsidRDefault="00BE0DAD"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010DBA0A" w14:textId="77777777" w:rsidR="00BE0DAD" w:rsidRPr="00187E81" w:rsidRDefault="00BE0DAD" w:rsidP="00721476">
            <w:pPr>
              <w:rPr>
                <w:rFonts w:ascii="Times New Roman" w:hAnsi="Times New Roman" w:cs="Times New Roman"/>
                <w:sz w:val="24"/>
                <w:szCs w:val="24"/>
              </w:rPr>
            </w:pPr>
            <w:r w:rsidRPr="00187E81">
              <w:rPr>
                <w:rFonts w:ascii="Times New Roman" w:hAnsi="Times New Roman" w:cs="Times New Roman"/>
                <w:sz w:val="24"/>
                <w:szCs w:val="24"/>
              </w:rPr>
              <w:t>MA_06_14_REC290</w:t>
            </w:r>
          </w:p>
        </w:tc>
      </w:tr>
      <w:tr w:rsidR="00BE0DAD" w:rsidRPr="007B3A77" w14:paraId="0160F31C" w14:textId="77777777" w:rsidTr="00721476">
        <w:tc>
          <w:tcPr>
            <w:tcW w:w="2518" w:type="dxa"/>
          </w:tcPr>
          <w:p w14:paraId="45FE9F31"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Título</w:t>
            </w:r>
          </w:p>
        </w:tc>
        <w:tc>
          <w:tcPr>
            <w:tcW w:w="6515" w:type="dxa"/>
          </w:tcPr>
          <w:p w14:paraId="542DF01A" w14:textId="77777777" w:rsidR="00BE0DAD" w:rsidRPr="007B3A77" w:rsidRDefault="00BE0DAD" w:rsidP="00721476">
            <w:pPr>
              <w:rPr>
                <w:rFonts w:ascii="Times New Roman" w:hAnsi="Times New Roman" w:cs="Times New Roman"/>
                <w:color w:val="000000"/>
                <w:sz w:val="24"/>
                <w:szCs w:val="24"/>
              </w:rPr>
            </w:pPr>
            <w:r w:rsidRPr="00001B2F">
              <w:rPr>
                <w:rFonts w:ascii="Times New Roman" w:hAnsi="Times New Roman" w:cs="Times New Roman"/>
                <w:color w:val="000000"/>
                <w:sz w:val="24"/>
                <w:szCs w:val="24"/>
              </w:rPr>
              <w:t>Competencias: estudio de la representación gráfica de información estadística</w:t>
            </w:r>
          </w:p>
        </w:tc>
      </w:tr>
      <w:tr w:rsidR="00BE0DAD" w:rsidRPr="007B3A77" w14:paraId="6561F5E7" w14:textId="77777777" w:rsidTr="00721476">
        <w:tc>
          <w:tcPr>
            <w:tcW w:w="2518" w:type="dxa"/>
          </w:tcPr>
          <w:p w14:paraId="7F5B2E98"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68176A9D" w14:textId="77777777" w:rsidR="00BE0DAD" w:rsidRPr="007B3A77" w:rsidRDefault="00BE0DAD" w:rsidP="00721476">
            <w:pPr>
              <w:rPr>
                <w:rFonts w:ascii="Times New Roman" w:hAnsi="Times New Roman" w:cs="Times New Roman"/>
                <w:color w:val="000000"/>
                <w:sz w:val="24"/>
                <w:szCs w:val="24"/>
              </w:rPr>
            </w:pPr>
            <w:r w:rsidRPr="00001B2F">
              <w:rPr>
                <w:rFonts w:ascii="Times New Roman" w:hAnsi="Times New Roman" w:cs="Times New Roman"/>
                <w:color w:val="000000"/>
                <w:sz w:val="24"/>
                <w:szCs w:val="24"/>
              </w:rPr>
              <w:t>Actividad para relacionar conceptos, gráficas y problemas estadísticos</w:t>
            </w:r>
          </w:p>
        </w:tc>
      </w:tr>
    </w:tbl>
    <w:p w14:paraId="7A239C32" w14:textId="77777777" w:rsidR="00BE0DAD" w:rsidRPr="007B3A77" w:rsidRDefault="00BE0DAD" w:rsidP="00BE0DAD">
      <w:pPr>
        <w:spacing w:after="0"/>
        <w:jc w:val="both"/>
        <w:rPr>
          <w:rFonts w:ascii="Times New Roman" w:hAnsi="Times New Roman" w:cs="Times New Roman"/>
          <w:color w:val="333333"/>
          <w:shd w:val="clear" w:color="auto" w:fill="FFFFFF"/>
        </w:rPr>
      </w:pPr>
    </w:p>
    <w:p w14:paraId="432C1EFA" w14:textId="77777777" w:rsidR="00BE0DAD" w:rsidRPr="007B3A77" w:rsidRDefault="00BE0DAD" w:rsidP="00BE0DAD">
      <w:pPr>
        <w:spacing w:after="0"/>
        <w:jc w:val="both"/>
        <w:rPr>
          <w:rFonts w:ascii="Times New Roman" w:hAnsi="Times New Roman" w:cs="Times New Roman"/>
          <w:color w:val="333333"/>
          <w:shd w:val="clear" w:color="auto" w:fill="FFFFFF"/>
        </w:rPr>
      </w:pPr>
    </w:p>
    <w:p w14:paraId="0EAD3D8E" w14:textId="77777777" w:rsidR="00BE0DAD" w:rsidRPr="007B3A77" w:rsidRDefault="00BE0DAD" w:rsidP="00BE0DAD">
      <w:pPr>
        <w:rPr>
          <w:rFonts w:ascii="Times New Roman" w:hAnsi="Times New Roman" w:cs="Times New Roman"/>
          <w:highlight w:val="yellow"/>
        </w:rPr>
      </w:pPr>
      <w:r w:rsidRPr="007B3A77">
        <w:rPr>
          <w:rFonts w:ascii="Times New Roman" w:hAnsi="Times New Roman" w:cs="Times New Roman"/>
          <w:highlight w:val="yellow"/>
        </w:rPr>
        <w:t>[SECCIÓN 1]</w:t>
      </w:r>
      <w:r w:rsidRPr="007B3A77">
        <w:rPr>
          <w:rFonts w:ascii="Times New Roman" w:hAnsi="Times New Roman" w:cs="Times New Roman"/>
          <w:b/>
        </w:rPr>
        <w:t>Fin de unidad</w:t>
      </w:r>
    </w:p>
    <w:tbl>
      <w:tblPr>
        <w:tblStyle w:val="Tablaconcuadrcula"/>
        <w:tblW w:w="0" w:type="auto"/>
        <w:tblLook w:val="04A0" w:firstRow="1" w:lastRow="0" w:firstColumn="1" w:lastColumn="0" w:noHBand="0" w:noVBand="1"/>
      </w:tblPr>
      <w:tblGrid>
        <w:gridCol w:w="2518"/>
        <w:gridCol w:w="6515"/>
      </w:tblGrid>
      <w:tr w:rsidR="00BE0DAD" w:rsidRPr="007B3A77" w14:paraId="73944A81" w14:textId="77777777" w:rsidTr="00721476">
        <w:tc>
          <w:tcPr>
            <w:tcW w:w="9033" w:type="dxa"/>
            <w:gridSpan w:val="2"/>
            <w:shd w:val="clear" w:color="auto" w:fill="000000" w:themeFill="text1"/>
          </w:tcPr>
          <w:p w14:paraId="271F372C" w14:textId="77777777" w:rsidR="00BE0DAD" w:rsidRPr="007B3A77" w:rsidRDefault="00BE0DAD" w:rsidP="0072147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Mapa conceptual</w:t>
            </w:r>
          </w:p>
        </w:tc>
      </w:tr>
      <w:tr w:rsidR="00BE0DAD" w:rsidRPr="007B3A77" w14:paraId="3C79B6DB" w14:textId="77777777" w:rsidTr="00721476">
        <w:tc>
          <w:tcPr>
            <w:tcW w:w="2518" w:type="dxa"/>
          </w:tcPr>
          <w:p w14:paraId="1AFB278F" w14:textId="77777777" w:rsidR="00BE0DAD" w:rsidRPr="007B3A77" w:rsidRDefault="00BE0DAD"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3029539F" w14:textId="77777777" w:rsidR="00BE0DAD" w:rsidRPr="00187E81" w:rsidRDefault="00BE0DAD" w:rsidP="00721476">
            <w:pPr>
              <w:rPr>
                <w:rFonts w:ascii="Times New Roman" w:hAnsi="Times New Roman" w:cs="Times New Roman"/>
                <w:sz w:val="24"/>
                <w:szCs w:val="24"/>
              </w:rPr>
            </w:pPr>
            <w:r w:rsidRPr="00187E81">
              <w:rPr>
                <w:rFonts w:ascii="Times New Roman" w:hAnsi="Times New Roman" w:cs="Times New Roman"/>
                <w:sz w:val="24"/>
                <w:szCs w:val="24"/>
              </w:rPr>
              <w:t>MA_06_14_REC300</w:t>
            </w:r>
          </w:p>
        </w:tc>
      </w:tr>
      <w:tr w:rsidR="00BE0DAD" w:rsidRPr="007B3A77" w14:paraId="083C521D" w14:textId="77777777" w:rsidTr="00721476">
        <w:tc>
          <w:tcPr>
            <w:tcW w:w="2518" w:type="dxa"/>
          </w:tcPr>
          <w:p w14:paraId="2468BCF6"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Título</w:t>
            </w:r>
          </w:p>
        </w:tc>
        <w:tc>
          <w:tcPr>
            <w:tcW w:w="6515" w:type="dxa"/>
          </w:tcPr>
          <w:p w14:paraId="6125F531"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color w:val="000000"/>
                <w:sz w:val="24"/>
                <w:szCs w:val="24"/>
              </w:rPr>
              <w:t>Mapa conceptual</w:t>
            </w:r>
          </w:p>
        </w:tc>
      </w:tr>
      <w:tr w:rsidR="00BE0DAD" w:rsidRPr="007B3A77" w14:paraId="5D49EDF7" w14:textId="77777777" w:rsidTr="00721476">
        <w:tc>
          <w:tcPr>
            <w:tcW w:w="2518" w:type="dxa"/>
          </w:tcPr>
          <w:p w14:paraId="0D26D8F0"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265D1DB8"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color w:val="000000"/>
                <w:sz w:val="24"/>
                <w:szCs w:val="24"/>
              </w:rPr>
              <w:t>Mapa conceptual de Estadística y probabilidad</w:t>
            </w:r>
          </w:p>
        </w:tc>
      </w:tr>
    </w:tbl>
    <w:p w14:paraId="783AF990" w14:textId="77777777" w:rsidR="00BE0DAD" w:rsidRPr="007B3A77" w:rsidRDefault="00BE0DAD" w:rsidP="00BE0DAD">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BE0DAD" w:rsidRPr="007B3A77" w14:paraId="50187B48" w14:textId="77777777" w:rsidTr="00721476">
        <w:tc>
          <w:tcPr>
            <w:tcW w:w="9033" w:type="dxa"/>
            <w:gridSpan w:val="2"/>
            <w:shd w:val="clear" w:color="auto" w:fill="000000" w:themeFill="text1"/>
          </w:tcPr>
          <w:p w14:paraId="09850B8B" w14:textId="77777777" w:rsidR="00BE0DAD" w:rsidRPr="007B3A77" w:rsidRDefault="00BE0DAD" w:rsidP="0072147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Evaluación: recurso nuevo</w:t>
            </w:r>
          </w:p>
        </w:tc>
      </w:tr>
      <w:tr w:rsidR="00BE0DAD" w:rsidRPr="007B3A77" w14:paraId="78D486D4" w14:textId="77777777" w:rsidTr="00721476">
        <w:tc>
          <w:tcPr>
            <w:tcW w:w="2518" w:type="dxa"/>
          </w:tcPr>
          <w:p w14:paraId="563E644D" w14:textId="77777777" w:rsidR="00BE0DAD" w:rsidRPr="007B3A77" w:rsidRDefault="00BE0DAD"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329AD46F" w14:textId="77777777" w:rsidR="00BE0DAD" w:rsidRPr="007B3A77" w:rsidRDefault="00BE0DAD" w:rsidP="00721476">
            <w:pPr>
              <w:rPr>
                <w:rFonts w:ascii="Times New Roman" w:hAnsi="Times New Roman" w:cs="Times New Roman"/>
                <w:b/>
                <w:color w:val="000000"/>
                <w:sz w:val="24"/>
                <w:szCs w:val="24"/>
              </w:rPr>
            </w:pPr>
            <w:r w:rsidRPr="007B3A77">
              <w:rPr>
                <w:rFonts w:ascii="Times New Roman" w:hAnsi="Times New Roman" w:cs="Times New Roman"/>
                <w:color w:val="000000"/>
                <w:sz w:val="24"/>
                <w:szCs w:val="24"/>
              </w:rPr>
              <w:t>MA_06_14_REC</w:t>
            </w:r>
            <w:r w:rsidRPr="00187E81">
              <w:rPr>
                <w:rFonts w:ascii="Times New Roman" w:hAnsi="Times New Roman" w:cs="Times New Roman"/>
                <w:sz w:val="24"/>
                <w:szCs w:val="24"/>
              </w:rPr>
              <w:t>310</w:t>
            </w:r>
          </w:p>
        </w:tc>
      </w:tr>
      <w:tr w:rsidR="00BE0DAD" w:rsidRPr="007B3A77" w14:paraId="769D4E56" w14:textId="77777777" w:rsidTr="00721476">
        <w:tc>
          <w:tcPr>
            <w:tcW w:w="2518" w:type="dxa"/>
          </w:tcPr>
          <w:p w14:paraId="0C45716C"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Título</w:t>
            </w:r>
          </w:p>
        </w:tc>
        <w:tc>
          <w:tcPr>
            <w:tcW w:w="6515" w:type="dxa"/>
          </w:tcPr>
          <w:p w14:paraId="5F1D0031" w14:textId="77777777" w:rsidR="00BE0DAD" w:rsidRPr="007B3A77" w:rsidRDefault="00BE0DAD" w:rsidP="00721476">
            <w:pPr>
              <w:rPr>
                <w:rFonts w:ascii="Times New Roman" w:hAnsi="Times New Roman" w:cs="Times New Roman"/>
                <w:color w:val="000000"/>
                <w:sz w:val="24"/>
                <w:szCs w:val="24"/>
              </w:rPr>
            </w:pPr>
            <w:r>
              <w:rPr>
                <w:rFonts w:ascii="Times New Roman" w:hAnsi="Times New Roman" w:cs="Times New Roman"/>
                <w:color w:val="000000"/>
                <w:sz w:val="24"/>
                <w:szCs w:val="24"/>
              </w:rPr>
              <w:t>Evaluación</w:t>
            </w:r>
          </w:p>
        </w:tc>
      </w:tr>
      <w:tr w:rsidR="00BE0DAD" w:rsidRPr="007B3A77" w14:paraId="7F623154" w14:textId="77777777" w:rsidTr="00721476">
        <w:tc>
          <w:tcPr>
            <w:tcW w:w="2518" w:type="dxa"/>
          </w:tcPr>
          <w:p w14:paraId="0BD320B9"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3D9B06D7" w14:textId="3D36B3BA" w:rsidR="00BE0DAD" w:rsidRPr="007B3A77" w:rsidRDefault="00BE0DAD" w:rsidP="00F554B4">
            <w:pPr>
              <w:rPr>
                <w:rFonts w:ascii="Times New Roman" w:eastAsiaTheme="majorEastAsia" w:hAnsi="Times New Roman" w:cs="Times New Roman"/>
                <w:color w:val="000000"/>
                <w:sz w:val="24"/>
                <w:szCs w:val="24"/>
                <w:lang w:val="es-ES_tradnl"/>
              </w:rPr>
            </w:pPr>
            <w:r w:rsidRPr="00001B2F">
              <w:rPr>
                <w:rFonts w:ascii="Times New Roman" w:hAnsi="Times New Roman" w:cs="Times New Roman"/>
                <w:color w:val="000000"/>
                <w:sz w:val="24"/>
                <w:szCs w:val="24"/>
              </w:rPr>
              <w:t xml:space="preserve">Evalúa tus conocimientos sobre el tema La </w:t>
            </w:r>
            <w:r w:rsidR="00242515">
              <w:rPr>
                <w:rFonts w:ascii="Times New Roman" w:hAnsi="Times New Roman" w:cs="Times New Roman"/>
                <w:color w:val="000000"/>
                <w:sz w:val="24"/>
                <w:szCs w:val="24"/>
              </w:rPr>
              <w:t>E</w:t>
            </w:r>
            <w:r w:rsidRPr="00001B2F">
              <w:rPr>
                <w:rFonts w:ascii="Times New Roman" w:hAnsi="Times New Roman" w:cs="Times New Roman"/>
                <w:color w:val="000000"/>
                <w:sz w:val="24"/>
                <w:szCs w:val="24"/>
              </w:rPr>
              <w:t>stadística y la probabilidad</w:t>
            </w:r>
          </w:p>
        </w:tc>
      </w:tr>
    </w:tbl>
    <w:p w14:paraId="750B71CD" w14:textId="77777777" w:rsidR="00BE0DAD" w:rsidRDefault="00BE0DAD" w:rsidP="00BE0DAD">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BE0DAD" w:rsidRPr="007B3A77" w14:paraId="1E6553BC" w14:textId="77777777" w:rsidTr="00721476">
        <w:tc>
          <w:tcPr>
            <w:tcW w:w="9033" w:type="dxa"/>
            <w:gridSpan w:val="2"/>
            <w:shd w:val="clear" w:color="auto" w:fill="000000" w:themeFill="text1"/>
          </w:tcPr>
          <w:p w14:paraId="5319C347" w14:textId="77777777" w:rsidR="00BE0DAD" w:rsidRPr="007B3A77" w:rsidRDefault="00BE0DAD" w:rsidP="0072147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Evaluación: recurso nuevo</w:t>
            </w:r>
          </w:p>
        </w:tc>
      </w:tr>
      <w:tr w:rsidR="00BE0DAD" w:rsidRPr="007B3A77" w14:paraId="4A38B055" w14:textId="77777777" w:rsidTr="00721476">
        <w:tc>
          <w:tcPr>
            <w:tcW w:w="2518" w:type="dxa"/>
          </w:tcPr>
          <w:p w14:paraId="304A1E14" w14:textId="77777777" w:rsidR="00BE0DAD" w:rsidRPr="007B3A77" w:rsidRDefault="00BE0DAD"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tcPr>
          <w:p w14:paraId="2670A362" w14:textId="77777777" w:rsidR="00BE0DAD" w:rsidRPr="007B3A77" w:rsidRDefault="00BE0DAD" w:rsidP="00721476">
            <w:pPr>
              <w:rPr>
                <w:rFonts w:ascii="Times New Roman" w:hAnsi="Times New Roman" w:cs="Times New Roman"/>
                <w:b/>
                <w:color w:val="000000"/>
                <w:sz w:val="24"/>
                <w:szCs w:val="24"/>
              </w:rPr>
            </w:pPr>
            <w:r w:rsidRPr="007B3A77">
              <w:rPr>
                <w:rFonts w:ascii="Times New Roman" w:hAnsi="Times New Roman" w:cs="Times New Roman"/>
                <w:color w:val="000000"/>
                <w:sz w:val="24"/>
                <w:szCs w:val="24"/>
              </w:rPr>
              <w:t>MA_06_14_</w:t>
            </w:r>
            <w:r w:rsidRPr="00187E81">
              <w:rPr>
                <w:rFonts w:ascii="Times New Roman" w:hAnsi="Times New Roman" w:cs="Times New Roman"/>
                <w:sz w:val="24"/>
                <w:szCs w:val="24"/>
              </w:rPr>
              <w:t>REC320</w:t>
            </w:r>
          </w:p>
        </w:tc>
      </w:tr>
      <w:tr w:rsidR="00BE0DAD" w:rsidRPr="007B3A77" w14:paraId="43ACEA5D" w14:textId="77777777" w:rsidTr="00721476">
        <w:tc>
          <w:tcPr>
            <w:tcW w:w="2518" w:type="dxa"/>
          </w:tcPr>
          <w:p w14:paraId="7BD17C86"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Título</w:t>
            </w:r>
          </w:p>
        </w:tc>
        <w:tc>
          <w:tcPr>
            <w:tcW w:w="6515" w:type="dxa"/>
          </w:tcPr>
          <w:p w14:paraId="2EA3241B" w14:textId="77777777" w:rsidR="00BE0DAD" w:rsidRPr="007B3A77" w:rsidRDefault="00BE0DAD" w:rsidP="00721476">
            <w:pPr>
              <w:rPr>
                <w:rFonts w:ascii="Times New Roman" w:hAnsi="Times New Roman" w:cs="Times New Roman"/>
                <w:color w:val="000000"/>
                <w:sz w:val="24"/>
                <w:szCs w:val="24"/>
              </w:rPr>
            </w:pPr>
            <w:r>
              <w:rPr>
                <w:rFonts w:ascii="Times New Roman" w:hAnsi="Times New Roman" w:cs="Times New Roman"/>
                <w:color w:val="000000"/>
                <w:sz w:val="24"/>
                <w:szCs w:val="24"/>
              </w:rPr>
              <w:t>Banco de actividades</w:t>
            </w:r>
          </w:p>
        </w:tc>
      </w:tr>
      <w:tr w:rsidR="00BE0DAD" w:rsidRPr="007B3A77" w14:paraId="3699E27B" w14:textId="77777777" w:rsidTr="00721476">
        <w:tc>
          <w:tcPr>
            <w:tcW w:w="2518" w:type="dxa"/>
          </w:tcPr>
          <w:p w14:paraId="5BA7C15C"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Descripción</w:t>
            </w:r>
          </w:p>
        </w:tc>
        <w:tc>
          <w:tcPr>
            <w:tcW w:w="6515" w:type="dxa"/>
          </w:tcPr>
          <w:p w14:paraId="4DB1BC84" w14:textId="77777777" w:rsidR="00BE0DAD" w:rsidRPr="007B3A77" w:rsidRDefault="00BE0DAD" w:rsidP="00721476">
            <w:pPr>
              <w:rPr>
                <w:rFonts w:ascii="Times New Roman" w:hAnsi="Times New Roman" w:cs="Times New Roman"/>
                <w:color w:val="000000"/>
                <w:sz w:val="24"/>
                <w:szCs w:val="24"/>
              </w:rPr>
            </w:pPr>
            <w:r w:rsidRPr="00001B2F">
              <w:rPr>
                <w:rFonts w:ascii="Times New Roman" w:hAnsi="Times New Roman" w:cs="Times New Roman"/>
                <w:color w:val="000000"/>
                <w:sz w:val="24"/>
                <w:szCs w:val="24"/>
              </w:rPr>
              <w:t>Banco de contenidos sobre el tema Estadística y probabilidad</w:t>
            </w:r>
          </w:p>
        </w:tc>
      </w:tr>
    </w:tbl>
    <w:p w14:paraId="489249F2" w14:textId="77777777" w:rsidR="00BE0DAD" w:rsidRDefault="00BE0DAD" w:rsidP="00BE0DAD">
      <w:pPr>
        <w:spacing w:after="0"/>
        <w:rPr>
          <w:rFonts w:ascii="Times New Roman" w:hAnsi="Times New Roman" w:cs="Times New Roman"/>
          <w:highlight w:val="yellow"/>
        </w:rPr>
      </w:pPr>
    </w:p>
    <w:p w14:paraId="2F2BAAC6" w14:textId="77777777" w:rsidR="00BE0DAD" w:rsidRDefault="00BE0DAD" w:rsidP="00BE0DAD">
      <w:pPr>
        <w:spacing w:after="0"/>
        <w:rPr>
          <w:rFonts w:ascii="Times New Roman" w:hAnsi="Times New Roman" w:cs="Times New Roman"/>
          <w:highlight w:val="yellow"/>
        </w:rPr>
      </w:pPr>
    </w:p>
    <w:p w14:paraId="394329F3" w14:textId="77777777" w:rsidR="00BE0DAD" w:rsidRDefault="00BE0DAD" w:rsidP="00BE0DAD">
      <w:pPr>
        <w:spacing w:after="0"/>
        <w:rPr>
          <w:rFonts w:ascii="Times New Roman" w:hAnsi="Times New Roman" w:cs="Times New Roman"/>
          <w:highlight w:val="yellow"/>
        </w:rPr>
      </w:pPr>
    </w:p>
    <w:p w14:paraId="60AD15B5" w14:textId="77777777" w:rsidR="00BE0DAD" w:rsidRPr="007B3A77" w:rsidRDefault="00BE0DAD" w:rsidP="00BE0DAD">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790"/>
        <w:gridCol w:w="904"/>
        <w:gridCol w:w="7360"/>
      </w:tblGrid>
      <w:tr w:rsidR="00BE0DAD" w:rsidRPr="007B3A77" w14:paraId="4749D9BF" w14:textId="77777777" w:rsidTr="00721476">
        <w:tc>
          <w:tcPr>
            <w:tcW w:w="9033" w:type="dxa"/>
            <w:gridSpan w:val="3"/>
            <w:shd w:val="clear" w:color="auto" w:fill="000000" w:themeFill="text1"/>
          </w:tcPr>
          <w:p w14:paraId="6B26B710" w14:textId="77777777" w:rsidR="00BE0DAD" w:rsidRPr="007B3A77" w:rsidRDefault="00BE0DAD" w:rsidP="00721476">
            <w:pPr>
              <w:jc w:val="center"/>
              <w:rPr>
                <w:rFonts w:ascii="Times New Roman" w:hAnsi="Times New Roman" w:cs="Times New Roman"/>
                <w:b/>
                <w:color w:val="FFFFFF" w:themeColor="background1"/>
                <w:sz w:val="24"/>
                <w:szCs w:val="24"/>
              </w:rPr>
            </w:pPr>
            <w:r w:rsidRPr="007B3A77">
              <w:rPr>
                <w:rFonts w:ascii="Times New Roman" w:hAnsi="Times New Roman" w:cs="Times New Roman"/>
                <w:b/>
                <w:color w:val="FFFFFF" w:themeColor="background1"/>
                <w:sz w:val="24"/>
                <w:szCs w:val="24"/>
              </w:rPr>
              <w:t>Webs de referencia</w:t>
            </w:r>
          </w:p>
        </w:tc>
      </w:tr>
      <w:tr w:rsidR="00BE0DAD" w:rsidRPr="007B3A77" w14:paraId="355830F1" w14:textId="77777777" w:rsidTr="00721476">
        <w:tc>
          <w:tcPr>
            <w:tcW w:w="2518" w:type="dxa"/>
          </w:tcPr>
          <w:p w14:paraId="773354D1" w14:textId="77777777" w:rsidR="00BE0DAD" w:rsidRPr="007B3A77" w:rsidRDefault="00BE0DAD"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Código</w:t>
            </w:r>
          </w:p>
        </w:tc>
        <w:tc>
          <w:tcPr>
            <w:tcW w:w="6515" w:type="dxa"/>
            <w:gridSpan w:val="2"/>
          </w:tcPr>
          <w:p w14:paraId="0749CD5E" w14:textId="77777777" w:rsidR="00BE0DAD" w:rsidRPr="007B3A77" w:rsidRDefault="00BE0DAD" w:rsidP="00721476">
            <w:pPr>
              <w:rPr>
                <w:rFonts w:ascii="Times New Roman" w:hAnsi="Times New Roman" w:cs="Times New Roman"/>
                <w:b/>
                <w:color w:val="000000"/>
                <w:sz w:val="24"/>
                <w:szCs w:val="24"/>
              </w:rPr>
            </w:pPr>
            <w:r w:rsidRPr="007B3A77">
              <w:rPr>
                <w:rFonts w:ascii="Times New Roman" w:hAnsi="Times New Roman" w:cs="Times New Roman"/>
                <w:color w:val="000000"/>
                <w:sz w:val="24"/>
                <w:szCs w:val="24"/>
              </w:rPr>
              <w:t>MA_06_14_REC</w:t>
            </w:r>
            <w:r>
              <w:rPr>
                <w:rFonts w:ascii="Times New Roman" w:hAnsi="Times New Roman" w:cs="Times New Roman"/>
                <w:color w:val="000000"/>
                <w:sz w:val="24"/>
                <w:szCs w:val="24"/>
              </w:rPr>
              <w:t>33</w:t>
            </w:r>
            <w:r w:rsidRPr="007B3A77">
              <w:rPr>
                <w:rFonts w:ascii="Times New Roman" w:hAnsi="Times New Roman" w:cs="Times New Roman"/>
                <w:color w:val="000000"/>
                <w:sz w:val="24"/>
                <w:szCs w:val="24"/>
              </w:rPr>
              <w:t>0</w:t>
            </w:r>
          </w:p>
        </w:tc>
      </w:tr>
      <w:tr w:rsidR="00BE0DAD" w:rsidRPr="008E5B2D" w14:paraId="37EA883E" w14:textId="77777777" w:rsidTr="00721476">
        <w:tc>
          <w:tcPr>
            <w:tcW w:w="2518" w:type="dxa"/>
          </w:tcPr>
          <w:p w14:paraId="135A6452"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Web 01</w:t>
            </w:r>
          </w:p>
        </w:tc>
        <w:tc>
          <w:tcPr>
            <w:tcW w:w="3257" w:type="dxa"/>
          </w:tcPr>
          <w:p w14:paraId="0DC75E4E" w14:textId="77777777" w:rsidR="00BE0DAD" w:rsidRPr="00F554B4" w:rsidRDefault="00BE0DAD" w:rsidP="00721476">
            <w:pPr>
              <w:spacing w:after="200"/>
              <w:jc w:val="center"/>
              <w:rPr>
                <w:rFonts w:ascii="Times New Roman" w:hAnsi="Times New Roman" w:cs="Times New Roman"/>
                <w:i/>
                <w:sz w:val="24"/>
                <w:szCs w:val="24"/>
              </w:rPr>
            </w:pPr>
            <w:r w:rsidRPr="00F554B4">
              <w:rPr>
                <w:rFonts w:ascii="Times New Roman" w:hAnsi="Times New Roman" w:cs="Times New Roman"/>
                <w:i/>
              </w:rPr>
              <w:t>Vitutor</w:t>
            </w:r>
          </w:p>
        </w:tc>
        <w:tc>
          <w:tcPr>
            <w:tcW w:w="3258" w:type="dxa"/>
          </w:tcPr>
          <w:p w14:paraId="347998E0" w14:textId="77777777" w:rsidR="00BE0DAD" w:rsidRPr="007B3A77" w:rsidRDefault="00BE0DAD" w:rsidP="00721476">
            <w:pPr>
              <w:jc w:val="center"/>
              <w:rPr>
                <w:rFonts w:ascii="Times New Roman" w:hAnsi="Times New Roman" w:cs="Times New Roman"/>
                <w:i/>
                <w:color w:val="BFBFBF" w:themeColor="background1" w:themeShade="BF"/>
                <w:sz w:val="24"/>
                <w:szCs w:val="24"/>
                <w:lang w:val="en-US"/>
              </w:rPr>
            </w:pPr>
            <w:r w:rsidRPr="007B3A77">
              <w:rPr>
                <w:rFonts w:ascii="Times New Roman" w:hAnsi="Times New Roman" w:cs="Times New Roman"/>
                <w:i/>
                <w:color w:val="BFBFBF" w:themeColor="background1" w:themeShade="BF"/>
                <w:sz w:val="24"/>
                <w:szCs w:val="24"/>
                <w:lang w:val="en-US"/>
              </w:rPr>
              <w:t>http://www.vitutor.com/estadistica/descriptiva/estadistica.html URL</w:t>
            </w:r>
          </w:p>
        </w:tc>
      </w:tr>
      <w:tr w:rsidR="00BE0DAD" w:rsidRPr="008E5B2D" w14:paraId="06BFD2C4" w14:textId="77777777" w:rsidTr="00721476">
        <w:tc>
          <w:tcPr>
            <w:tcW w:w="2518" w:type="dxa"/>
          </w:tcPr>
          <w:p w14:paraId="3B797536" w14:textId="77777777" w:rsidR="00BE0DAD" w:rsidRPr="007B3A77" w:rsidRDefault="00BE0DAD" w:rsidP="00721476">
            <w:pPr>
              <w:rPr>
                <w:rFonts w:ascii="Times New Roman" w:hAnsi="Times New Roman" w:cs="Times New Roman"/>
                <w:color w:val="000000"/>
                <w:sz w:val="24"/>
                <w:szCs w:val="24"/>
              </w:rPr>
            </w:pPr>
            <w:r w:rsidRPr="007B3A77">
              <w:rPr>
                <w:rFonts w:ascii="Times New Roman" w:hAnsi="Times New Roman" w:cs="Times New Roman"/>
                <w:b/>
                <w:color w:val="000000"/>
                <w:sz w:val="24"/>
                <w:szCs w:val="24"/>
              </w:rPr>
              <w:t>Web 02</w:t>
            </w:r>
          </w:p>
        </w:tc>
        <w:tc>
          <w:tcPr>
            <w:tcW w:w="3257" w:type="dxa"/>
          </w:tcPr>
          <w:p w14:paraId="3D92656B" w14:textId="77777777" w:rsidR="00BE0DAD" w:rsidRPr="00F554B4" w:rsidRDefault="00BE0DAD" w:rsidP="00721476">
            <w:pPr>
              <w:spacing w:after="200"/>
              <w:jc w:val="center"/>
              <w:rPr>
                <w:rFonts w:ascii="Times New Roman" w:hAnsi="Times New Roman" w:cs="Times New Roman"/>
                <w:i/>
                <w:sz w:val="24"/>
                <w:szCs w:val="24"/>
              </w:rPr>
            </w:pPr>
            <w:r w:rsidRPr="00F554B4">
              <w:rPr>
                <w:rFonts w:ascii="Times New Roman" w:hAnsi="Times New Roman" w:cs="Times New Roman"/>
                <w:i/>
              </w:rPr>
              <w:t>Cidead</w:t>
            </w:r>
          </w:p>
        </w:tc>
        <w:tc>
          <w:tcPr>
            <w:tcW w:w="3258" w:type="dxa"/>
          </w:tcPr>
          <w:p w14:paraId="34499AAE" w14:textId="77777777" w:rsidR="00BE0DAD" w:rsidRPr="007B3A77" w:rsidRDefault="00BE0DAD" w:rsidP="00721476">
            <w:pPr>
              <w:jc w:val="center"/>
              <w:rPr>
                <w:rFonts w:ascii="Times New Roman" w:hAnsi="Times New Roman" w:cs="Times New Roman"/>
                <w:i/>
                <w:color w:val="BFBFBF" w:themeColor="background1" w:themeShade="BF"/>
                <w:sz w:val="24"/>
                <w:szCs w:val="24"/>
                <w:lang w:val="en-US"/>
              </w:rPr>
            </w:pPr>
            <w:r w:rsidRPr="007B3A77">
              <w:rPr>
                <w:rFonts w:ascii="Times New Roman" w:hAnsi="Times New Roman" w:cs="Times New Roman"/>
                <w:i/>
                <w:color w:val="BFBFBF" w:themeColor="background1" w:themeShade="BF"/>
                <w:sz w:val="24"/>
                <w:szCs w:val="24"/>
                <w:lang w:val="en-US"/>
              </w:rPr>
              <w:t>http://recursostic.educacion.es/secundaria/edad/1esomatematicas/1quincena12/index1_12.htm URL</w:t>
            </w:r>
          </w:p>
        </w:tc>
      </w:tr>
      <w:tr w:rsidR="00BE0DAD" w:rsidRPr="007B3A77" w14:paraId="1E404730" w14:textId="77777777" w:rsidTr="00721476">
        <w:tc>
          <w:tcPr>
            <w:tcW w:w="2518" w:type="dxa"/>
          </w:tcPr>
          <w:p w14:paraId="08055C9C" w14:textId="77777777" w:rsidR="00BE0DAD" w:rsidRPr="007B3A77" w:rsidRDefault="00BE0DAD" w:rsidP="00721476">
            <w:pPr>
              <w:rPr>
                <w:rFonts w:ascii="Times New Roman" w:hAnsi="Times New Roman" w:cs="Times New Roman"/>
                <w:b/>
                <w:color w:val="000000"/>
                <w:sz w:val="24"/>
                <w:szCs w:val="24"/>
              </w:rPr>
            </w:pPr>
            <w:r w:rsidRPr="007B3A77">
              <w:rPr>
                <w:rFonts w:ascii="Times New Roman" w:hAnsi="Times New Roman" w:cs="Times New Roman"/>
                <w:b/>
                <w:color w:val="000000"/>
                <w:sz w:val="24"/>
                <w:szCs w:val="24"/>
              </w:rPr>
              <w:t>Web 03</w:t>
            </w:r>
          </w:p>
        </w:tc>
        <w:tc>
          <w:tcPr>
            <w:tcW w:w="3257" w:type="dxa"/>
          </w:tcPr>
          <w:p w14:paraId="50BE7103" w14:textId="77777777" w:rsidR="00BE0DAD" w:rsidRPr="00F554B4" w:rsidRDefault="00BE0DAD" w:rsidP="00721476">
            <w:pPr>
              <w:spacing w:after="200"/>
              <w:jc w:val="center"/>
              <w:rPr>
                <w:rFonts w:ascii="Times New Roman" w:hAnsi="Times New Roman" w:cs="Times New Roman"/>
                <w:i/>
                <w:sz w:val="24"/>
                <w:szCs w:val="24"/>
              </w:rPr>
            </w:pPr>
            <w:r w:rsidRPr="00F554B4">
              <w:rPr>
                <w:rFonts w:ascii="Times New Roman" w:hAnsi="Times New Roman" w:cs="Times New Roman"/>
                <w:i/>
              </w:rPr>
              <w:t xml:space="preserve">Descartes </w:t>
            </w:r>
          </w:p>
          <w:p w14:paraId="35025D9A" w14:textId="77777777" w:rsidR="00BE0DAD" w:rsidRPr="00F554B4" w:rsidRDefault="00BE0DAD" w:rsidP="00721476">
            <w:pPr>
              <w:spacing w:after="200"/>
              <w:jc w:val="center"/>
              <w:rPr>
                <w:rFonts w:ascii="Times New Roman" w:hAnsi="Times New Roman" w:cs="Times New Roman"/>
                <w:i/>
                <w:sz w:val="24"/>
                <w:szCs w:val="24"/>
              </w:rPr>
            </w:pPr>
          </w:p>
          <w:p w14:paraId="36CDAACC" w14:textId="77777777" w:rsidR="00BE0DAD" w:rsidRPr="00F554B4" w:rsidRDefault="00BE0DAD" w:rsidP="00721476">
            <w:pPr>
              <w:spacing w:after="200"/>
              <w:jc w:val="center"/>
              <w:rPr>
                <w:rFonts w:ascii="Times New Roman" w:hAnsi="Times New Roman" w:cs="Times New Roman"/>
                <w:i/>
                <w:sz w:val="24"/>
                <w:szCs w:val="24"/>
              </w:rPr>
            </w:pPr>
          </w:p>
        </w:tc>
        <w:tc>
          <w:tcPr>
            <w:tcW w:w="3258" w:type="dxa"/>
          </w:tcPr>
          <w:p w14:paraId="0B1E2363" w14:textId="77777777" w:rsidR="00BE0DAD" w:rsidRPr="007B3A77" w:rsidRDefault="002F3B46" w:rsidP="00721476">
            <w:pPr>
              <w:jc w:val="center"/>
              <w:rPr>
                <w:rFonts w:ascii="Times New Roman" w:hAnsi="Times New Roman" w:cs="Times New Roman"/>
                <w:i/>
                <w:color w:val="BFBFBF" w:themeColor="background1" w:themeShade="BF"/>
                <w:sz w:val="24"/>
                <w:szCs w:val="24"/>
              </w:rPr>
            </w:pPr>
            <w:hyperlink r:id="rId43" w:history="1">
              <w:r w:rsidR="00BE0DAD" w:rsidRPr="0093625A">
                <w:rPr>
                  <w:rStyle w:val="Hipervnculo"/>
                  <w:rFonts w:ascii="Times New Roman" w:hAnsi="Times New Roman" w:cs="Times New Roman"/>
                  <w:i/>
                </w:rPr>
                <w:t>http://descartes.cnice.mec.es/materiales_didacticos/Azar_y_probabilidad/index.htmURL</w:t>
              </w:r>
            </w:hyperlink>
          </w:p>
        </w:tc>
      </w:tr>
    </w:tbl>
    <w:p w14:paraId="22F7B516" w14:textId="77777777" w:rsidR="00BE0DAD" w:rsidRPr="007B3A77" w:rsidRDefault="00BE0DAD" w:rsidP="00BE0DAD">
      <w:pPr>
        <w:spacing w:after="0"/>
        <w:rPr>
          <w:rFonts w:ascii="Times New Roman" w:hAnsi="Times New Roman" w:cs="Times New Roman"/>
          <w:highlight w:val="yellow"/>
        </w:rPr>
      </w:pPr>
    </w:p>
    <w:p w14:paraId="13EACCC2" w14:textId="77777777" w:rsidR="003C33E1" w:rsidRPr="00221D05" w:rsidRDefault="003C33E1" w:rsidP="00221D05"/>
    <w:sectPr w:rsidR="003C33E1" w:rsidRPr="00221D05" w:rsidSect="00FC30C2">
      <w:headerReference w:type="even" r:id="rId44"/>
      <w:headerReference w:type="default" r:id="rId45"/>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Lzambrano" w:date="2016-03-14T11:13:00Z" w:initials="L">
    <w:p w14:paraId="234776B4" w14:textId="674DD6A7" w:rsidR="007F3236" w:rsidRDefault="007F3236">
      <w:pPr>
        <w:pStyle w:val="Textocomentario"/>
      </w:pPr>
      <w:r>
        <w:rPr>
          <w:rStyle w:val="Refdecomentario"/>
        </w:rPr>
        <w:annotationRef/>
      </w:r>
      <w:r>
        <w:t>Esto no se puede presentar así en la plataforma. Organizar en tabla.</w:t>
      </w:r>
    </w:p>
  </w:comment>
  <w:comment w:id="10" w:author="Lzambrano" w:date="2016-03-14T11:14:00Z" w:initials="L">
    <w:p w14:paraId="51DDD5AB" w14:textId="4180CE77" w:rsidR="007F3236" w:rsidRDefault="007F3236">
      <w:pPr>
        <w:pStyle w:val="Textocomentario"/>
      </w:pPr>
      <w:r>
        <w:rPr>
          <w:rStyle w:val="Refdecomentario"/>
        </w:rPr>
        <w:annotationRef/>
      </w:r>
      <w:r>
        <w:t>No es posible. Organizar en tabla, si se necesita esa distribución.</w:t>
      </w:r>
    </w:p>
  </w:comment>
  <w:comment w:id="12" w:author="Lzambrano" w:date="2016-03-14T11:14:00Z" w:initials="L">
    <w:p w14:paraId="057D7B8F" w14:textId="3E1FC9E5" w:rsidR="007F3236" w:rsidRDefault="007F3236">
      <w:pPr>
        <w:pStyle w:val="Textocomentario"/>
      </w:pPr>
      <w:r>
        <w:rPr>
          <w:rStyle w:val="Refdecomentario"/>
        </w:rPr>
        <w:annotationRef/>
      </w:r>
      <w:r>
        <w:t>Tabla</w:t>
      </w:r>
    </w:p>
  </w:comment>
  <w:comment w:id="13" w:author="Lzambrano" w:date="2016-03-14T11:14:00Z" w:initials="L">
    <w:p w14:paraId="64911B33" w14:textId="39CA2D8D" w:rsidR="007F3236" w:rsidRDefault="007F3236">
      <w:pPr>
        <w:pStyle w:val="Textocomentario"/>
      </w:pPr>
      <w:r>
        <w:rPr>
          <w:rStyle w:val="Refdecomentario"/>
        </w:rPr>
        <w:annotationRef/>
      </w:r>
      <w:r>
        <w:t>Tabla</w:t>
      </w:r>
    </w:p>
  </w:comment>
  <w:comment w:id="14" w:author="Lzambrano" w:date="2016-03-14T11:16:00Z" w:initials="L">
    <w:p w14:paraId="1C425364" w14:textId="256EA46C" w:rsidR="007F3236" w:rsidRDefault="007F3236">
      <w:pPr>
        <w:pStyle w:val="Textocomentario"/>
      </w:pPr>
      <w:r>
        <w:rPr>
          <w:rStyle w:val="Refdecomentario"/>
        </w:rPr>
        <w:annotationRef/>
      </w:r>
      <w:r>
        <w:t>Tabla</w:t>
      </w:r>
    </w:p>
  </w:comment>
  <w:comment w:id="15" w:author="Lzambrano" w:date="2016-03-14T11:07:00Z" w:initials="L">
    <w:p w14:paraId="58B27429" w14:textId="2B5498E8" w:rsidR="007F3236" w:rsidRDefault="007F3236">
      <w:pPr>
        <w:pStyle w:val="Textocomentario"/>
      </w:pPr>
      <w:r>
        <w:rPr>
          <w:rStyle w:val="Refdecomentario"/>
        </w:rPr>
        <w:annotationRef/>
      </w:r>
      <w:r>
        <w:t>No es imagen. Es tabla normal Debe llevar título</w:t>
      </w:r>
    </w:p>
  </w:comment>
  <w:comment w:id="16" w:author="Lzambrano" w:date="2016-03-14T11:08:00Z" w:initials="L">
    <w:p w14:paraId="677AC855" w14:textId="58F6BC56" w:rsidR="007F3236" w:rsidRDefault="007F3236">
      <w:pPr>
        <w:pStyle w:val="Textocomentario"/>
      </w:pPr>
      <w:r>
        <w:rPr>
          <w:rStyle w:val="Refdecomentario"/>
        </w:rPr>
        <w:annotationRef/>
      </w:r>
      <w:r>
        <w:t>No es imagen. Pero se pueden incluir fórmulas si se necesitan. Colocar título</w:t>
      </w:r>
    </w:p>
  </w:comment>
  <w:comment w:id="29" w:author="Lzambrano" w:date="2016-03-14T11:09:00Z" w:initials="L">
    <w:p w14:paraId="0CA417EC" w14:textId="77D225E6" w:rsidR="007F3236" w:rsidRDefault="007F3236">
      <w:pPr>
        <w:pStyle w:val="Textocomentario"/>
      </w:pPr>
      <w:r>
        <w:rPr>
          <w:rStyle w:val="Refdecomentario"/>
        </w:rPr>
        <w:annotationRef/>
      </w:r>
      <w:r>
        <w:t>No es imagen. Incluir fórmula si es necesario. Lleva título</w:t>
      </w:r>
    </w:p>
  </w:comment>
  <w:comment w:id="44" w:author="Lzambrano" w:date="2016-03-14T11:10:00Z" w:initials="L">
    <w:p w14:paraId="5404EE9A" w14:textId="2F8A3119" w:rsidR="007F3236" w:rsidRDefault="007F3236">
      <w:pPr>
        <w:pStyle w:val="Textocomentario"/>
      </w:pPr>
      <w:r>
        <w:rPr>
          <w:rStyle w:val="Refdecomentario"/>
        </w:rPr>
        <w:annotationRef/>
      </w:r>
      <w:r>
        <w:t>No es imagen. Es una tabla normal. Colocar título</w:t>
      </w:r>
    </w:p>
  </w:comment>
  <w:comment w:id="45" w:author="Lzambrano" w:date="2016-03-14T11:11:00Z" w:initials="L">
    <w:p w14:paraId="638A5223" w14:textId="10F55EF5" w:rsidR="007F3236" w:rsidRDefault="007F3236">
      <w:pPr>
        <w:pStyle w:val="Textocomentario"/>
      </w:pPr>
      <w:r>
        <w:rPr>
          <w:rStyle w:val="Refdecomentario"/>
        </w:rPr>
        <w:annotationRef/>
      </w:r>
      <w:r>
        <w:t>Esta imagen hace parte de la imagen siguiente. Corresponde a la convención.</w:t>
      </w:r>
    </w:p>
  </w:comment>
  <w:comment w:id="55" w:author="Lzambrano" w:date="2016-03-14T11:17:00Z" w:initials="L">
    <w:p w14:paraId="35433B06" w14:textId="6FDC8767" w:rsidR="007F3236" w:rsidRDefault="007F3236">
      <w:pPr>
        <w:pStyle w:val="Textocomentario"/>
      </w:pPr>
      <w:r>
        <w:rPr>
          <w:rStyle w:val="Refdecomentario"/>
        </w:rPr>
        <w:annotationRef/>
      </w:r>
      <w:r>
        <w:t>Tabla</w:t>
      </w:r>
      <w:bookmarkStart w:id="56" w:name="_GoBack"/>
      <w:bookmarkEnd w:id="56"/>
    </w:p>
  </w:comment>
  <w:comment w:id="57" w:author="Lzambrano" w:date="2016-03-14T11:12:00Z" w:initials="L">
    <w:p w14:paraId="3048A131" w14:textId="13940A12" w:rsidR="007F3236" w:rsidRDefault="007F3236">
      <w:pPr>
        <w:pStyle w:val="Textocomentario"/>
      </w:pPr>
      <w:r>
        <w:rPr>
          <w:rStyle w:val="Refdecomentario"/>
        </w:rPr>
        <w:annotationRef/>
      </w:r>
      <w:r>
        <w:t>No es imagen</w:t>
      </w:r>
    </w:p>
  </w:comment>
  <w:comment w:id="62" w:author="Lzambrano" w:date="2016-03-14T11:13:00Z" w:initials="L">
    <w:p w14:paraId="31530338" w14:textId="5A525303" w:rsidR="007F3236" w:rsidRDefault="007F3236">
      <w:pPr>
        <w:pStyle w:val="Textocomentario"/>
      </w:pPr>
      <w:r>
        <w:rPr>
          <w:rStyle w:val="Refdecomentario"/>
        </w:rPr>
        <w:annotationRef/>
      </w:r>
      <w:r>
        <w:t>No es imagen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4776B4" w15:done="0"/>
  <w15:commentEx w15:paraId="51DDD5AB" w15:done="0"/>
  <w15:commentEx w15:paraId="057D7B8F" w15:done="0"/>
  <w15:commentEx w15:paraId="64911B33" w15:done="0"/>
  <w15:commentEx w15:paraId="1C425364" w15:done="0"/>
  <w15:commentEx w15:paraId="58B27429" w15:done="0"/>
  <w15:commentEx w15:paraId="677AC855" w15:done="0"/>
  <w15:commentEx w15:paraId="0CA417EC" w15:done="0"/>
  <w15:commentEx w15:paraId="5404EE9A" w15:done="0"/>
  <w15:commentEx w15:paraId="638A5223" w15:done="0"/>
  <w15:commentEx w15:paraId="35433B06" w15:done="0"/>
  <w15:commentEx w15:paraId="3048A131" w15:done="0"/>
  <w15:commentEx w15:paraId="3153033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88D14D" w14:textId="77777777" w:rsidR="002F3B46" w:rsidRDefault="002F3B46">
      <w:pPr>
        <w:spacing w:after="0"/>
      </w:pPr>
      <w:r>
        <w:separator/>
      </w:r>
    </w:p>
  </w:endnote>
  <w:endnote w:type="continuationSeparator" w:id="0">
    <w:p w14:paraId="435C39C7" w14:textId="77777777" w:rsidR="002F3B46" w:rsidRDefault="002F3B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A4B6E" w14:textId="77777777" w:rsidR="002F3B46" w:rsidRDefault="002F3B46">
      <w:pPr>
        <w:spacing w:after="0"/>
      </w:pPr>
      <w:r>
        <w:separator/>
      </w:r>
    </w:p>
  </w:footnote>
  <w:footnote w:type="continuationSeparator" w:id="0">
    <w:p w14:paraId="08E8E04F" w14:textId="77777777" w:rsidR="002F3B46" w:rsidRDefault="002F3B4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C09A9" w14:textId="77777777" w:rsidR="00840EBC" w:rsidRDefault="00840EBC"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75B633F" w14:textId="77777777" w:rsidR="00840EBC" w:rsidRDefault="00840EBC"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8CFDA" w14:textId="77777777" w:rsidR="00840EBC" w:rsidRDefault="00840EBC"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F3236">
      <w:rPr>
        <w:rStyle w:val="Nmerodepgina"/>
        <w:noProof/>
      </w:rPr>
      <w:t>29</w:t>
    </w:r>
    <w:r>
      <w:rPr>
        <w:rStyle w:val="Nmerodepgina"/>
      </w:rPr>
      <w:fldChar w:fldCharType="end"/>
    </w:r>
  </w:p>
  <w:p w14:paraId="300AAE38" w14:textId="77777777" w:rsidR="00840EBC" w:rsidRPr="00F16D37" w:rsidRDefault="00840EBC" w:rsidP="0004489C">
    <w:pPr>
      <w:pStyle w:val="Encabezado"/>
      <w:ind w:right="360"/>
      <w:rPr>
        <w:sz w:val="20"/>
        <w:szCs w:val="20"/>
      </w:rPr>
    </w:pPr>
    <w:r w:rsidRPr="00FE4049">
      <w:rPr>
        <w:rFonts w:ascii="Times" w:hAnsi="Times"/>
        <w:sz w:val="20"/>
        <w:szCs w:val="20"/>
        <w:highlight w:val="yellow"/>
        <w:lang w:val="es-ES"/>
      </w:rPr>
      <w:t xml:space="preserve">[GUION </w:t>
    </w:r>
    <w:r>
      <w:rPr>
        <w:rFonts w:ascii="Times" w:hAnsi="Times"/>
        <w:sz w:val="20"/>
        <w:szCs w:val="20"/>
        <w:highlight w:val="yellow"/>
        <w:lang w:val="es-ES"/>
      </w:rPr>
      <w:t>MA</w:t>
    </w:r>
    <w:r w:rsidRPr="00FE4049">
      <w:rPr>
        <w:rFonts w:ascii="Times" w:hAnsi="Times"/>
        <w:sz w:val="20"/>
        <w:szCs w:val="20"/>
        <w:highlight w:val="yellow"/>
        <w:lang w:val="es-ES"/>
      </w:rPr>
      <w:t>_0</w:t>
    </w:r>
    <w:r>
      <w:rPr>
        <w:rFonts w:ascii="Times" w:hAnsi="Times"/>
        <w:sz w:val="20"/>
        <w:szCs w:val="20"/>
        <w:highlight w:val="yellow"/>
        <w:lang w:val="es-ES"/>
      </w:rPr>
      <w:t>6</w:t>
    </w:r>
    <w:r w:rsidRPr="00FE4049">
      <w:rPr>
        <w:rFonts w:ascii="Times" w:hAnsi="Times"/>
        <w:sz w:val="20"/>
        <w:szCs w:val="20"/>
        <w:highlight w:val="yellow"/>
        <w:lang w:val="es-ES"/>
      </w:rPr>
      <w:t>_</w:t>
    </w:r>
    <w:r>
      <w:rPr>
        <w:rFonts w:ascii="Times" w:hAnsi="Times"/>
        <w:sz w:val="20"/>
        <w:szCs w:val="20"/>
        <w:highlight w:val="yellow"/>
        <w:lang w:val="es-ES"/>
      </w:rPr>
      <w:t>14</w:t>
    </w:r>
    <w:r w:rsidRPr="00FE4049">
      <w:rPr>
        <w:rFonts w:ascii="Times" w:hAnsi="Times"/>
        <w:sz w:val="20"/>
        <w:szCs w:val="20"/>
        <w:highlight w:val="yellow"/>
        <w:lang w:val="es-ES"/>
      </w:rPr>
      <w:t>_CO]</w:t>
    </w:r>
    <w:r w:rsidRPr="00FE4049">
      <w:rPr>
        <w:rFonts w:ascii="Times" w:hAnsi="Times"/>
        <w:sz w:val="20"/>
        <w:szCs w:val="20"/>
        <w:lang w:val="es-ES"/>
      </w:rPr>
      <w:t xml:space="preserve"> Guion 0. </w:t>
    </w:r>
    <w:r>
      <w:rPr>
        <w:rFonts w:ascii="Times" w:hAnsi="Times"/>
        <w:sz w:val="20"/>
        <w:szCs w:val="20"/>
        <w:lang w:val="es-ES"/>
      </w:rPr>
      <w:t xml:space="preserve">La </w:t>
    </w:r>
    <w:r>
      <w:rPr>
        <w:b/>
        <w:sz w:val="22"/>
        <w:szCs w:val="22"/>
      </w:rPr>
      <w:t>estadística y la probabilidad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77ABD"/>
    <w:multiLevelType w:val="hybridMultilevel"/>
    <w:tmpl w:val="FAC028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516837"/>
    <w:multiLevelType w:val="hybridMultilevel"/>
    <w:tmpl w:val="8FCC03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DC0B1D"/>
    <w:multiLevelType w:val="hybridMultilevel"/>
    <w:tmpl w:val="BDE0C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EFB41C3"/>
    <w:multiLevelType w:val="hybridMultilevel"/>
    <w:tmpl w:val="9D426C6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5D7650"/>
    <w:multiLevelType w:val="hybridMultilevel"/>
    <w:tmpl w:val="40EC2B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25A6D46"/>
    <w:multiLevelType w:val="hybridMultilevel"/>
    <w:tmpl w:val="A53426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BCF2050"/>
    <w:multiLevelType w:val="hybridMultilevel"/>
    <w:tmpl w:val="CAC0A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3123F26"/>
    <w:multiLevelType w:val="hybridMultilevel"/>
    <w:tmpl w:val="BEDA2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39E5002"/>
    <w:multiLevelType w:val="hybridMultilevel"/>
    <w:tmpl w:val="F09C598E"/>
    <w:lvl w:ilvl="0" w:tplc="70806742">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BBF111E"/>
    <w:multiLevelType w:val="hybridMultilevel"/>
    <w:tmpl w:val="01042F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BE37B39"/>
    <w:multiLevelType w:val="hybridMultilevel"/>
    <w:tmpl w:val="1F742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FD01A14"/>
    <w:multiLevelType w:val="hybridMultilevel"/>
    <w:tmpl w:val="53DA2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9"/>
  </w:num>
  <w:num w:numId="5">
    <w:abstractNumId w:val="4"/>
  </w:num>
  <w:num w:numId="6">
    <w:abstractNumId w:val="10"/>
  </w:num>
  <w:num w:numId="7">
    <w:abstractNumId w:val="3"/>
  </w:num>
  <w:num w:numId="8">
    <w:abstractNumId w:val="0"/>
  </w:num>
  <w:num w:numId="9">
    <w:abstractNumId w:val="5"/>
  </w:num>
  <w:num w:numId="10">
    <w:abstractNumId w:val="6"/>
  </w:num>
  <w:num w:numId="11">
    <w:abstractNumId w:val="7"/>
  </w:num>
  <w:num w:numId="12">
    <w:abstractNumId w:val="11"/>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zambrano">
    <w15:presenceInfo w15:providerId="None" w15:userId="Lzambr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ctiveWritingStyle w:appName="MSWord" w:lang="es-CO"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0"/>
  <w:activeWritingStyle w:appName="MSWord" w:lang="en-US" w:vendorID="64" w:dllVersion="131078" w:nlCheck="1" w:checkStyle="0"/>
  <w:trackRevision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73CB"/>
    <w:rsid w:val="00001B2F"/>
    <w:rsid w:val="000024C6"/>
    <w:rsid w:val="00003A91"/>
    <w:rsid w:val="000040E5"/>
    <w:rsid w:val="000045EE"/>
    <w:rsid w:val="000063E9"/>
    <w:rsid w:val="000064E2"/>
    <w:rsid w:val="00010BC5"/>
    <w:rsid w:val="00012056"/>
    <w:rsid w:val="00016723"/>
    <w:rsid w:val="000170D6"/>
    <w:rsid w:val="000177F1"/>
    <w:rsid w:val="000277F7"/>
    <w:rsid w:val="000278CC"/>
    <w:rsid w:val="00030E2D"/>
    <w:rsid w:val="000316BC"/>
    <w:rsid w:val="00033394"/>
    <w:rsid w:val="00033A3A"/>
    <w:rsid w:val="0003581C"/>
    <w:rsid w:val="00035DDC"/>
    <w:rsid w:val="00036F85"/>
    <w:rsid w:val="00037FDF"/>
    <w:rsid w:val="00040B51"/>
    <w:rsid w:val="0004273E"/>
    <w:rsid w:val="00042A94"/>
    <w:rsid w:val="0004489C"/>
    <w:rsid w:val="000468AD"/>
    <w:rsid w:val="00046EB5"/>
    <w:rsid w:val="00046F41"/>
    <w:rsid w:val="00047627"/>
    <w:rsid w:val="00047642"/>
    <w:rsid w:val="00053744"/>
    <w:rsid w:val="00054A93"/>
    <w:rsid w:val="0005679F"/>
    <w:rsid w:val="00056BFD"/>
    <w:rsid w:val="00056FCF"/>
    <w:rsid w:val="000573A2"/>
    <w:rsid w:val="00057679"/>
    <w:rsid w:val="000629EA"/>
    <w:rsid w:val="00064F7F"/>
    <w:rsid w:val="000716B5"/>
    <w:rsid w:val="0007415B"/>
    <w:rsid w:val="0007752C"/>
    <w:rsid w:val="00081745"/>
    <w:rsid w:val="00081E63"/>
    <w:rsid w:val="0008475A"/>
    <w:rsid w:val="00085D52"/>
    <w:rsid w:val="00086775"/>
    <w:rsid w:val="0008711D"/>
    <w:rsid w:val="000871E0"/>
    <w:rsid w:val="0008727D"/>
    <w:rsid w:val="000874F7"/>
    <w:rsid w:val="000924E5"/>
    <w:rsid w:val="0009314C"/>
    <w:rsid w:val="0009379A"/>
    <w:rsid w:val="00096510"/>
    <w:rsid w:val="000972FB"/>
    <w:rsid w:val="00097ACE"/>
    <w:rsid w:val="00097F50"/>
    <w:rsid w:val="000A070F"/>
    <w:rsid w:val="000A089B"/>
    <w:rsid w:val="000A2037"/>
    <w:rsid w:val="000A3959"/>
    <w:rsid w:val="000A3DA9"/>
    <w:rsid w:val="000A3DE8"/>
    <w:rsid w:val="000A4D90"/>
    <w:rsid w:val="000A6D29"/>
    <w:rsid w:val="000A7E1A"/>
    <w:rsid w:val="000B2DD2"/>
    <w:rsid w:val="000B5A8D"/>
    <w:rsid w:val="000C0B3F"/>
    <w:rsid w:val="000C4BAB"/>
    <w:rsid w:val="000C5CB2"/>
    <w:rsid w:val="000C602F"/>
    <w:rsid w:val="000D0E70"/>
    <w:rsid w:val="000D2838"/>
    <w:rsid w:val="000D3304"/>
    <w:rsid w:val="000D3AAA"/>
    <w:rsid w:val="000D76CE"/>
    <w:rsid w:val="000E1629"/>
    <w:rsid w:val="000E1E66"/>
    <w:rsid w:val="000E4359"/>
    <w:rsid w:val="000E50F5"/>
    <w:rsid w:val="000E56BF"/>
    <w:rsid w:val="000E7362"/>
    <w:rsid w:val="000F0C7A"/>
    <w:rsid w:val="000F3118"/>
    <w:rsid w:val="000F797C"/>
    <w:rsid w:val="000F7B46"/>
    <w:rsid w:val="001018BE"/>
    <w:rsid w:val="00101D89"/>
    <w:rsid w:val="0011245D"/>
    <w:rsid w:val="00112EDC"/>
    <w:rsid w:val="00113959"/>
    <w:rsid w:val="00121317"/>
    <w:rsid w:val="001239A8"/>
    <w:rsid w:val="00123CE8"/>
    <w:rsid w:val="001246F9"/>
    <w:rsid w:val="001300C4"/>
    <w:rsid w:val="001316BE"/>
    <w:rsid w:val="0013199F"/>
    <w:rsid w:val="0013385F"/>
    <w:rsid w:val="00134A9E"/>
    <w:rsid w:val="00134C4C"/>
    <w:rsid w:val="001354F3"/>
    <w:rsid w:val="00135E31"/>
    <w:rsid w:val="00135FA8"/>
    <w:rsid w:val="00140B08"/>
    <w:rsid w:val="00140D65"/>
    <w:rsid w:val="00141B2E"/>
    <w:rsid w:val="001435BE"/>
    <w:rsid w:val="00147210"/>
    <w:rsid w:val="00147D40"/>
    <w:rsid w:val="00150A19"/>
    <w:rsid w:val="00150C94"/>
    <w:rsid w:val="00152DB8"/>
    <w:rsid w:val="00155DDA"/>
    <w:rsid w:val="001561C2"/>
    <w:rsid w:val="00161D0A"/>
    <w:rsid w:val="00163E0E"/>
    <w:rsid w:val="00164C58"/>
    <w:rsid w:val="001738BE"/>
    <w:rsid w:val="00175AA8"/>
    <w:rsid w:val="00177A1F"/>
    <w:rsid w:val="00183EBC"/>
    <w:rsid w:val="0018426E"/>
    <w:rsid w:val="0018784F"/>
    <w:rsid w:val="00190F75"/>
    <w:rsid w:val="001933FE"/>
    <w:rsid w:val="00193B1C"/>
    <w:rsid w:val="0019469F"/>
    <w:rsid w:val="00195E54"/>
    <w:rsid w:val="001979A9"/>
    <w:rsid w:val="001A2B3A"/>
    <w:rsid w:val="001A2CE2"/>
    <w:rsid w:val="001A35C9"/>
    <w:rsid w:val="001A42BD"/>
    <w:rsid w:val="001A4664"/>
    <w:rsid w:val="001A5E30"/>
    <w:rsid w:val="001B1F44"/>
    <w:rsid w:val="001B37F8"/>
    <w:rsid w:val="001B3DAF"/>
    <w:rsid w:val="001B4371"/>
    <w:rsid w:val="001B5621"/>
    <w:rsid w:val="001C161B"/>
    <w:rsid w:val="001C6229"/>
    <w:rsid w:val="001D42D1"/>
    <w:rsid w:val="001D49CD"/>
    <w:rsid w:val="001D54D1"/>
    <w:rsid w:val="001D6E31"/>
    <w:rsid w:val="001E3458"/>
    <w:rsid w:val="001F16AE"/>
    <w:rsid w:val="001F1D8F"/>
    <w:rsid w:val="001F26C5"/>
    <w:rsid w:val="001F2873"/>
    <w:rsid w:val="001F391D"/>
    <w:rsid w:val="002022A7"/>
    <w:rsid w:val="0020303A"/>
    <w:rsid w:val="0020599A"/>
    <w:rsid w:val="0021072A"/>
    <w:rsid w:val="00212435"/>
    <w:rsid w:val="00212459"/>
    <w:rsid w:val="00214515"/>
    <w:rsid w:val="002209FB"/>
    <w:rsid w:val="00221D05"/>
    <w:rsid w:val="0023016E"/>
    <w:rsid w:val="00230B4F"/>
    <w:rsid w:val="00232291"/>
    <w:rsid w:val="0023765B"/>
    <w:rsid w:val="002406F9"/>
    <w:rsid w:val="002409BA"/>
    <w:rsid w:val="00242515"/>
    <w:rsid w:val="00243875"/>
    <w:rsid w:val="00244336"/>
    <w:rsid w:val="002514C9"/>
    <w:rsid w:val="00252A72"/>
    <w:rsid w:val="0025317B"/>
    <w:rsid w:val="00257DDB"/>
    <w:rsid w:val="002632B2"/>
    <w:rsid w:val="00264B58"/>
    <w:rsid w:val="00267DC3"/>
    <w:rsid w:val="00267F0C"/>
    <w:rsid w:val="00272066"/>
    <w:rsid w:val="00273007"/>
    <w:rsid w:val="00276C9D"/>
    <w:rsid w:val="00277E2D"/>
    <w:rsid w:val="00285778"/>
    <w:rsid w:val="00285811"/>
    <w:rsid w:val="0029031F"/>
    <w:rsid w:val="00290E79"/>
    <w:rsid w:val="002955CA"/>
    <w:rsid w:val="002973CB"/>
    <w:rsid w:val="002A07B3"/>
    <w:rsid w:val="002A1E54"/>
    <w:rsid w:val="002A239D"/>
    <w:rsid w:val="002A239E"/>
    <w:rsid w:val="002A3028"/>
    <w:rsid w:val="002A6B17"/>
    <w:rsid w:val="002A768B"/>
    <w:rsid w:val="002B0F59"/>
    <w:rsid w:val="002B253B"/>
    <w:rsid w:val="002B5E30"/>
    <w:rsid w:val="002B7961"/>
    <w:rsid w:val="002C194D"/>
    <w:rsid w:val="002C2770"/>
    <w:rsid w:val="002C2862"/>
    <w:rsid w:val="002C5AC9"/>
    <w:rsid w:val="002C5ADE"/>
    <w:rsid w:val="002C7D17"/>
    <w:rsid w:val="002D1656"/>
    <w:rsid w:val="002D2B46"/>
    <w:rsid w:val="002D2FE7"/>
    <w:rsid w:val="002D49E7"/>
    <w:rsid w:val="002D73D0"/>
    <w:rsid w:val="002E0A3A"/>
    <w:rsid w:val="002E0FD2"/>
    <w:rsid w:val="002E34D4"/>
    <w:rsid w:val="002E7393"/>
    <w:rsid w:val="002F2AA1"/>
    <w:rsid w:val="002F3B46"/>
    <w:rsid w:val="002F3FB5"/>
    <w:rsid w:val="002F6ECD"/>
    <w:rsid w:val="00302790"/>
    <w:rsid w:val="003030CE"/>
    <w:rsid w:val="00304F3E"/>
    <w:rsid w:val="00305F48"/>
    <w:rsid w:val="0030709A"/>
    <w:rsid w:val="00312A3B"/>
    <w:rsid w:val="00312F63"/>
    <w:rsid w:val="00312F78"/>
    <w:rsid w:val="003139FA"/>
    <w:rsid w:val="003150E5"/>
    <w:rsid w:val="00315D68"/>
    <w:rsid w:val="00315F54"/>
    <w:rsid w:val="00317F68"/>
    <w:rsid w:val="0032206E"/>
    <w:rsid w:val="0032234E"/>
    <w:rsid w:val="00322D61"/>
    <w:rsid w:val="00323B2C"/>
    <w:rsid w:val="00324E6A"/>
    <w:rsid w:val="00325119"/>
    <w:rsid w:val="00325653"/>
    <w:rsid w:val="00326FC9"/>
    <w:rsid w:val="00327549"/>
    <w:rsid w:val="0033015E"/>
    <w:rsid w:val="00331A71"/>
    <w:rsid w:val="00331E66"/>
    <w:rsid w:val="00332709"/>
    <w:rsid w:val="00333D4F"/>
    <w:rsid w:val="0033743D"/>
    <w:rsid w:val="00340782"/>
    <w:rsid w:val="00346730"/>
    <w:rsid w:val="00347250"/>
    <w:rsid w:val="00347BA5"/>
    <w:rsid w:val="00350AB9"/>
    <w:rsid w:val="003521B0"/>
    <w:rsid w:val="003524CB"/>
    <w:rsid w:val="003534B8"/>
    <w:rsid w:val="003556F1"/>
    <w:rsid w:val="00356434"/>
    <w:rsid w:val="00362BCE"/>
    <w:rsid w:val="0036393A"/>
    <w:rsid w:val="00365A47"/>
    <w:rsid w:val="0036644C"/>
    <w:rsid w:val="0037588C"/>
    <w:rsid w:val="00376179"/>
    <w:rsid w:val="00376B66"/>
    <w:rsid w:val="00377C31"/>
    <w:rsid w:val="003812EB"/>
    <w:rsid w:val="0038315B"/>
    <w:rsid w:val="0038456F"/>
    <w:rsid w:val="00385C30"/>
    <w:rsid w:val="00385E3E"/>
    <w:rsid w:val="003879FD"/>
    <w:rsid w:val="003926E6"/>
    <w:rsid w:val="0039391E"/>
    <w:rsid w:val="00394AE7"/>
    <w:rsid w:val="00395CF0"/>
    <w:rsid w:val="00395F9D"/>
    <w:rsid w:val="0039600F"/>
    <w:rsid w:val="00396E33"/>
    <w:rsid w:val="003A0493"/>
    <w:rsid w:val="003A2A39"/>
    <w:rsid w:val="003A3208"/>
    <w:rsid w:val="003A5E30"/>
    <w:rsid w:val="003A5FBA"/>
    <w:rsid w:val="003A63E0"/>
    <w:rsid w:val="003A784A"/>
    <w:rsid w:val="003B0407"/>
    <w:rsid w:val="003B0722"/>
    <w:rsid w:val="003B2140"/>
    <w:rsid w:val="003B6E27"/>
    <w:rsid w:val="003B7E6A"/>
    <w:rsid w:val="003C0290"/>
    <w:rsid w:val="003C20B8"/>
    <w:rsid w:val="003C2B9F"/>
    <w:rsid w:val="003C2D6D"/>
    <w:rsid w:val="003C306F"/>
    <w:rsid w:val="003C33E1"/>
    <w:rsid w:val="003C50CE"/>
    <w:rsid w:val="003C6ADD"/>
    <w:rsid w:val="003C6C1F"/>
    <w:rsid w:val="003D099A"/>
    <w:rsid w:val="003D0B91"/>
    <w:rsid w:val="003D362C"/>
    <w:rsid w:val="003D3B6B"/>
    <w:rsid w:val="003E024E"/>
    <w:rsid w:val="003E02F6"/>
    <w:rsid w:val="003E036B"/>
    <w:rsid w:val="003E1651"/>
    <w:rsid w:val="003E1BE1"/>
    <w:rsid w:val="003E39CA"/>
    <w:rsid w:val="003F1B3A"/>
    <w:rsid w:val="003F2984"/>
    <w:rsid w:val="003F2F74"/>
    <w:rsid w:val="003F3EE5"/>
    <w:rsid w:val="003F42C3"/>
    <w:rsid w:val="003F6E14"/>
    <w:rsid w:val="003F7179"/>
    <w:rsid w:val="00404CF7"/>
    <w:rsid w:val="00405A3A"/>
    <w:rsid w:val="00407C56"/>
    <w:rsid w:val="004102E8"/>
    <w:rsid w:val="00416B09"/>
    <w:rsid w:val="0042512A"/>
    <w:rsid w:val="00425943"/>
    <w:rsid w:val="0042735C"/>
    <w:rsid w:val="004274ED"/>
    <w:rsid w:val="004274FA"/>
    <w:rsid w:val="004344CC"/>
    <w:rsid w:val="00436E0A"/>
    <w:rsid w:val="00440AF7"/>
    <w:rsid w:val="0044314A"/>
    <w:rsid w:val="004434F2"/>
    <w:rsid w:val="00446FBC"/>
    <w:rsid w:val="004506D7"/>
    <w:rsid w:val="004539BE"/>
    <w:rsid w:val="00453D0F"/>
    <w:rsid w:val="00453DA5"/>
    <w:rsid w:val="00455E58"/>
    <w:rsid w:val="0046182F"/>
    <w:rsid w:val="00461BC5"/>
    <w:rsid w:val="0046708B"/>
    <w:rsid w:val="004723D4"/>
    <w:rsid w:val="004725E5"/>
    <w:rsid w:val="004756AC"/>
    <w:rsid w:val="0047645C"/>
    <w:rsid w:val="004802CB"/>
    <w:rsid w:val="0048119B"/>
    <w:rsid w:val="00482419"/>
    <w:rsid w:val="00482535"/>
    <w:rsid w:val="00484A58"/>
    <w:rsid w:val="00487540"/>
    <w:rsid w:val="0048783D"/>
    <w:rsid w:val="004905D5"/>
    <w:rsid w:val="00491E50"/>
    <w:rsid w:val="00493A29"/>
    <w:rsid w:val="00493EBC"/>
    <w:rsid w:val="00494108"/>
    <w:rsid w:val="00494824"/>
    <w:rsid w:val="004A3952"/>
    <w:rsid w:val="004A4334"/>
    <w:rsid w:val="004A535C"/>
    <w:rsid w:val="004A6044"/>
    <w:rsid w:val="004A6E6E"/>
    <w:rsid w:val="004B0916"/>
    <w:rsid w:val="004B0A29"/>
    <w:rsid w:val="004B21D1"/>
    <w:rsid w:val="004B30DF"/>
    <w:rsid w:val="004B3939"/>
    <w:rsid w:val="004B47F2"/>
    <w:rsid w:val="004B6B94"/>
    <w:rsid w:val="004B75F3"/>
    <w:rsid w:val="004B7F8D"/>
    <w:rsid w:val="004C2881"/>
    <w:rsid w:val="004C46B1"/>
    <w:rsid w:val="004C4869"/>
    <w:rsid w:val="004C48C2"/>
    <w:rsid w:val="004C714D"/>
    <w:rsid w:val="004C7D0C"/>
    <w:rsid w:val="004D3002"/>
    <w:rsid w:val="004D65E8"/>
    <w:rsid w:val="004D7C1C"/>
    <w:rsid w:val="004E0C44"/>
    <w:rsid w:val="004E15F3"/>
    <w:rsid w:val="004E4F98"/>
    <w:rsid w:val="004E50F2"/>
    <w:rsid w:val="004E5E51"/>
    <w:rsid w:val="004E6418"/>
    <w:rsid w:val="004E665D"/>
    <w:rsid w:val="004E742B"/>
    <w:rsid w:val="004F341B"/>
    <w:rsid w:val="004F6AE7"/>
    <w:rsid w:val="00500F72"/>
    <w:rsid w:val="00503061"/>
    <w:rsid w:val="00503AB4"/>
    <w:rsid w:val="00506975"/>
    <w:rsid w:val="005113BC"/>
    <w:rsid w:val="00512FAD"/>
    <w:rsid w:val="005132E7"/>
    <w:rsid w:val="00513D1A"/>
    <w:rsid w:val="005141D9"/>
    <w:rsid w:val="00515332"/>
    <w:rsid w:val="005158CD"/>
    <w:rsid w:val="005166F4"/>
    <w:rsid w:val="005167CF"/>
    <w:rsid w:val="00517426"/>
    <w:rsid w:val="00517528"/>
    <w:rsid w:val="00521FFB"/>
    <w:rsid w:val="00522E49"/>
    <w:rsid w:val="005232DC"/>
    <w:rsid w:val="00523EF5"/>
    <w:rsid w:val="00525BD4"/>
    <w:rsid w:val="00525EDC"/>
    <w:rsid w:val="005273B3"/>
    <w:rsid w:val="005319D0"/>
    <w:rsid w:val="00531CF8"/>
    <w:rsid w:val="0053396A"/>
    <w:rsid w:val="00534E96"/>
    <w:rsid w:val="005356BA"/>
    <w:rsid w:val="005407D1"/>
    <w:rsid w:val="00541888"/>
    <w:rsid w:val="00541D80"/>
    <w:rsid w:val="00542BF6"/>
    <w:rsid w:val="00545BE9"/>
    <w:rsid w:val="00546041"/>
    <w:rsid w:val="00550059"/>
    <w:rsid w:val="00550CBB"/>
    <w:rsid w:val="00552D14"/>
    <w:rsid w:val="005556BA"/>
    <w:rsid w:val="0055598D"/>
    <w:rsid w:val="00556554"/>
    <w:rsid w:val="00557707"/>
    <w:rsid w:val="00557DB9"/>
    <w:rsid w:val="00561243"/>
    <w:rsid w:val="00561431"/>
    <w:rsid w:val="005618BC"/>
    <w:rsid w:val="0056372C"/>
    <w:rsid w:val="00564275"/>
    <w:rsid w:val="0056759D"/>
    <w:rsid w:val="005700AC"/>
    <w:rsid w:val="00571AE9"/>
    <w:rsid w:val="00572014"/>
    <w:rsid w:val="005726E4"/>
    <w:rsid w:val="00572B35"/>
    <w:rsid w:val="00572C9E"/>
    <w:rsid w:val="00574A97"/>
    <w:rsid w:val="00576218"/>
    <w:rsid w:val="00577D57"/>
    <w:rsid w:val="005852AD"/>
    <w:rsid w:val="00587381"/>
    <w:rsid w:val="005919AA"/>
    <w:rsid w:val="005921E6"/>
    <w:rsid w:val="00592CFA"/>
    <w:rsid w:val="005939BA"/>
    <w:rsid w:val="00593DFD"/>
    <w:rsid w:val="005A3B16"/>
    <w:rsid w:val="005A40CA"/>
    <w:rsid w:val="005A4C1A"/>
    <w:rsid w:val="005B2172"/>
    <w:rsid w:val="005B35C1"/>
    <w:rsid w:val="005B61F4"/>
    <w:rsid w:val="005B648B"/>
    <w:rsid w:val="005B6E01"/>
    <w:rsid w:val="005C0797"/>
    <w:rsid w:val="005C2112"/>
    <w:rsid w:val="005C2681"/>
    <w:rsid w:val="005C40A1"/>
    <w:rsid w:val="005D1738"/>
    <w:rsid w:val="005D3558"/>
    <w:rsid w:val="005D3C97"/>
    <w:rsid w:val="005D3FA9"/>
    <w:rsid w:val="005D4960"/>
    <w:rsid w:val="005D4BD0"/>
    <w:rsid w:val="005D783D"/>
    <w:rsid w:val="005E227B"/>
    <w:rsid w:val="005E40AA"/>
    <w:rsid w:val="005E7549"/>
    <w:rsid w:val="005E7C7A"/>
    <w:rsid w:val="005F118D"/>
    <w:rsid w:val="005F189A"/>
    <w:rsid w:val="005F226C"/>
    <w:rsid w:val="005F4DA4"/>
    <w:rsid w:val="005F66CE"/>
    <w:rsid w:val="00601256"/>
    <w:rsid w:val="00603A90"/>
    <w:rsid w:val="00604376"/>
    <w:rsid w:val="00605A4C"/>
    <w:rsid w:val="00610EBA"/>
    <w:rsid w:val="00612D36"/>
    <w:rsid w:val="006141AB"/>
    <w:rsid w:val="00615D2A"/>
    <w:rsid w:val="00616DBC"/>
    <w:rsid w:val="0061799C"/>
    <w:rsid w:val="00620174"/>
    <w:rsid w:val="00621979"/>
    <w:rsid w:val="00622ADD"/>
    <w:rsid w:val="006242A7"/>
    <w:rsid w:val="0062484A"/>
    <w:rsid w:val="00626C9A"/>
    <w:rsid w:val="006346A2"/>
    <w:rsid w:val="00637159"/>
    <w:rsid w:val="00642768"/>
    <w:rsid w:val="00645669"/>
    <w:rsid w:val="0065038E"/>
    <w:rsid w:val="006603DE"/>
    <w:rsid w:val="00662F0C"/>
    <w:rsid w:val="00663B41"/>
    <w:rsid w:val="00670091"/>
    <w:rsid w:val="006769B2"/>
    <w:rsid w:val="006770FD"/>
    <w:rsid w:val="0068378A"/>
    <w:rsid w:val="0068736B"/>
    <w:rsid w:val="00690A23"/>
    <w:rsid w:val="0069130B"/>
    <w:rsid w:val="006924A0"/>
    <w:rsid w:val="00692844"/>
    <w:rsid w:val="006959E5"/>
    <w:rsid w:val="00695B29"/>
    <w:rsid w:val="00697BF5"/>
    <w:rsid w:val="006A0494"/>
    <w:rsid w:val="006A0953"/>
    <w:rsid w:val="006A1381"/>
    <w:rsid w:val="006A25A2"/>
    <w:rsid w:val="006A2D60"/>
    <w:rsid w:val="006A449D"/>
    <w:rsid w:val="006A493A"/>
    <w:rsid w:val="006A5363"/>
    <w:rsid w:val="006A5810"/>
    <w:rsid w:val="006A7C12"/>
    <w:rsid w:val="006B0124"/>
    <w:rsid w:val="006B0FA4"/>
    <w:rsid w:val="006B4CD5"/>
    <w:rsid w:val="006B6AA9"/>
    <w:rsid w:val="006C075F"/>
    <w:rsid w:val="006C17DF"/>
    <w:rsid w:val="006C46A1"/>
    <w:rsid w:val="006C690F"/>
    <w:rsid w:val="006D073A"/>
    <w:rsid w:val="006D24A3"/>
    <w:rsid w:val="006D3E7D"/>
    <w:rsid w:val="006D4074"/>
    <w:rsid w:val="006E04FF"/>
    <w:rsid w:val="006E3DFC"/>
    <w:rsid w:val="006E3FCB"/>
    <w:rsid w:val="006E73F7"/>
    <w:rsid w:val="006E7704"/>
    <w:rsid w:val="006F3F0A"/>
    <w:rsid w:val="006F7D3C"/>
    <w:rsid w:val="0070244F"/>
    <w:rsid w:val="00702D33"/>
    <w:rsid w:val="00704D28"/>
    <w:rsid w:val="007064AA"/>
    <w:rsid w:val="00706A0F"/>
    <w:rsid w:val="00706AB7"/>
    <w:rsid w:val="00706FEB"/>
    <w:rsid w:val="007070AC"/>
    <w:rsid w:val="007109CF"/>
    <w:rsid w:val="007114E8"/>
    <w:rsid w:val="00716663"/>
    <w:rsid w:val="007167B9"/>
    <w:rsid w:val="00721476"/>
    <w:rsid w:val="00723E98"/>
    <w:rsid w:val="00724705"/>
    <w:rsid w:val="00724CA8"/>
    <w:rsid w:val="00725BBC"/>
    <w:rsid w:val="00725D66"/>
    <w:rsid w:val="00726376"/>
    <w:rsid w:val="007311BE"/>
    <w:rsid w:val="00736490"/>
    <w:rsid w:val="007415A9"/>
    <w:rsid w:val="00741C41"/>
    <w:rsid w:val="00742DFC"/>
    <w:rsid w:val="007454E3"/>
    <w:rsid w:val="007466A1"/>
    <w:rsid w:val="00747361"/>
    <w:rsid w:val="007530AF"/>
    <w:rsid w:val="0075379D"/>
    <w:rsid w:val="00753E7B"/>
    <w:rsid w:val="007574BF"/>
    <w:rsid w:val="007615A2"/>
    <w:rsid w:val="00761844"/>
    <w:rsid w:val="0077084B"/>
    <w:rsid w:val="007717F3"/>
    <w:rsid w:val="00772B97"/>
    <w:rsid w:val="00773DE0"/>
    <w:rsid w:val="007762B9"/>
    <w:rsid w:val="00780218"/>
    <w:rsid w:val="007814A8"/>
    <w:rsid w:val="00782988"/>
    <w:rsid w:val="00782D81"/>
    <w:rsid w:val="00783621"/>
    <w:rsid w:val="007838F6"/>
    <w:rsid w:val="00783C10"/>
    <w:rsid w:val="00785E93"/>
    <w:rsid w:val="00785F84"/>
    <w:rsid w:val="007864B8"/>
    <w:rsid w:val="00787A56"/>
    <w:rsid w:val="00791AD7"/>
    <w:rsid w:val="0079230E"/>
    <w:rsid w:val="00793B45"/>
    <w:rsid w:val="00794716"/>
    <w:rsid w:val="00794815"/>
    <w:rsid w:val="007961A5"/>
    <w:rsid w:val="007970CA"/>
    <w:rsid w:val="00797AF2"/>
    <w:rsid w:val="007A0EDA"/>
    <w:rsid w:val="007A45A9"/>
    <w:rsid w:val="007A6FCA"/>
    <w:rsid w:val="007A7625"/>
    <w:rsid w:val="007B08A6"/>
    <w:rsid w:val="007B0BEE"/>
    <w:rsid w:val="007B15F3"/>
    <w:rsid w:val="007B2236"/>
    <w:rsid w:val="007B341F"/>
    <w:rsid w:val="007B3A77"/>
    <w:rsid w:val="007B7DA4"/>
    <w:rsid w:val="007C01BC"/>
    <w:rsid w:val="007C192C"/>
    <w:rsid w:val="007C5226"/>
    <w:rsid w:val="007E24B0"/>
    <w:rsid w:val="007E6B4B"/>
    <w:rsid w:val="007F0867"/>
    <w:rsid w:val="007F27B1"/>
    <w:rsid w:val="007F2B3E"/>
    <w:rsid w:val="007F3236"/>
    <w:rsid w:val="007F4768"/>
    <w:rsid w:val="007F4CA9"/>
    <w:rsid w:val="007F51B3"/>
    <w:rsid w:val="007F6A35"/>
    <w:rsid w:val="007F78ED"/>
    <w:rsid w:val="00800ED8"/>
    <w:rsid w:val="00804B8D"/>
    <w:rsid w:val="00806DFA"/>
    <w:rsid w:val="00810A81"/>
    <w:rsid w:val="008119A3"/>
    <w:rsid w:val="00812894"/>
    <w:rsid w:val="00814DF4"/>
    <w:rsid w:val="0081772D"/>
    <w:rsid w:val="00820E89"/>
    <w:rsid w:val="00821CEC"/>
    <w:rsid w:val="0082620B"/>
    <w:rsid w:val="00826289"/>
    <w:rsid w:val="0082771A"/>
    <w:rsid w:val="008278AE"/>
    <w:rsid w:val="00827F9B"/>
    <w:rsid w:val="00830978"/>
    <w:rsid w:val="00831F54"/>
    <w:rsid w:val="00833317"/>
    <w:rsid w:val="00833F43"/>
    <w:rsid w:val="008349D4"/>
    <w:rsid w:val="00834AF9"/>
    <w:rsid w:val="00835534"/>
    <w:rsid w:val="00840EBC"/>
    <w:rsid w:val="008420C8"/>
    <w:rsid w:val="008421CC"/>
    <w:rsid w:val="00842252"/>
    <w:rsid w:val="008437C2"/>
    <w:rsid w:val="0084479D"/>
    <w:rsid w:val="00845E19"/>
    <w:rsid w:val="008476F6"/>
    <w:rsid w:val="00847EA7"/>
    <w:rsid w:val="00850A49"/>
    <w:rsid w:val="008513AB"/>
    <w:rsid w:val="00854B41"/>
    <w:rsid w:val="008574D4"/>
    <w:rsid w:val="008648CE"/>
    <w:rsid w:val="00864B03"/>
    <w:rsid w:val="00864FE2"/>
    <w:rsid w:val="0086569F"/>
    <w:rsid w:val="00871D79"/>
    <w:rsid w:val="0087270D"/>
    <w:rsid w:val="00875612"/>
    <w:rsid w:val="008819B4"/>
    <w:rsid w:val="008825B3"/>
    <w:rsid w:val="0088291C"/>
    <w:rsid w:val="0089265D"/>
    <w:rsid w:val="00893017"/>
    <w:rsid w:val="008969D0"/>
    <w:rsid w:val="008A00D9"/>
    <w:rsid w:val="008A0D4A"/>
    <w:rsid w:val="008A1BD7"/>
    <w:rsid w:val="008A4D14"/>
    <w:rsid w:val="008A51E7"/>
    <w:rsid w:val="008B03F7"/>
    <w:rsid w:val="008B4C96"/>
    <w:rsid w:val="008B6F21"/>
    <w:rsid w:val="008B78B3"/>
    <w:rsid w:val="008C184A"/>
    <w:rsid w:val="008C1B5B"/>
    <w:rsid w:val="008C2F46"/>
    <w:rsid w:val="008C3C24"/>
    <w:rsid w:val="008C4647"/>
    <w:rsid w:val="008C6D7A"/>
    <w:rsid w:val="008D33F3"/>
    <w:rsid w:val="008D3EFF"/>
    <w:rsid w:val="008D4A75"/>
    <w:rsid w:val="008D4E2E"/>
    <w:rsid w:val="008D5541"/>
    <w:rsid w:val="008D6275"/>
    <w:rsid w:val="008D6FD5"/>
    <w:rsid w:val="008E43FD"/>
    <w:rsid w:val="008E5A55"/>
    <w:rsid w:val="008E5B2D"/>
    <w:rsid w:val="008F04B5"/>
    <w:rsid w:val="008F3316"/>
    <w:rsid w:val="008F4B10"/>
    <w:rsid w:val="009037BD"/>
    <w:rsid w:val="00904A13"/>
    <w:rsid w:val="00905F4B"/>
    <w:rsid w:val="00906CE6"/>
    <w:rsid w:val="009074D5"/>
    <w:rsid w:val="00907EC6"/>
    <w:rsid w:val="009113E7"/>
    <w:rsid w:val="00912EB2"/>
    <w:rsid w:val="009153F5"/>
    <w:rsid w:val="00921708"/>
    <w:rsid w:val="00927CC1"/>
    <w:rsid w:val="009312D0"/>
    <w:rsid w:val="00932347"/>
    <w:rsid w:val="00933327"/>
    <w:rsid w:val="00933631"/>
    <w:rsid w:val="0093732D"/>
    <w:rsid w:val="00937DA9"/>
    <w:rsid w:val="00942AF2"/>
    <w:rsid w:val="00945604"/>
    <w:rsid w:val="00952817"/>
    <w:rsid w:val="00952A91"/>
    <w:rsid w:val="0095308F"/>
    <w:rsid w:val="0095345F"/>
    <w:rsid w:val="0095355B"/>
    <w:rsid w:val="00955009"/>
    <w:rsid w:val="009604C5"/>
    <w:rsid w:val="00963B92"/>
    <w:rsid w:val="00963CC3"/>
    <w:rsid w:val="0096401C"/>
    <w:rsid w:val="009655BE"/>
    <w:rsid w:val="009661D3"/>
    <w:rsid w:val="009666A1"/>
    <w:rsid w:val="00971E52"/>
    <w:rsid w:val="00976A1A"/>
    <w:rsid w:val="0098031F"/>
    <w:rsid w:val="00984C03"/>
    <w:rsid w:val="009873E2"/>
    <w:rsid w:val="0099027B"/>
    <w:rsid w:val="009937B5"/>
    <w:rsid w:val="00994885"/>
    <w:rsid w:val="009962E8"/>
    <w:rsid w:val="009963B3"/>
    <w:rsid w:val="00997562"/>
    <w:rsid w:val="009A078B"/>
    <w:rsid w:val="009A285F"/>
    <w:rsid w:val="009A29B1"/>
    <w:rsid w:val="009A3BE4"/>
    <w:rsid w:val="009A5751"/>
    <w:rsid w:val="009A609E"/>
    <w:rsid w:val="009A67C8"/>
    <w:rsid w:val="009B01BD"/>
    <w:rsid w:val="009B12F9"/>
    <w:rsid w:val="009B2287"/>
    <w:rsid w:val="009B3163"/>
    <w:rsid w:val="009B3AB4"/>
    <w:rsid w:val="009B79A0"/>
    <w:rsid w:val="009C04CA"/>
    <w:rsid w:val="009C0D65"/>
    <w:rsid w:val="009C17CF"/>
    <w:rsid w:val="009C17E7"/>
    <w:rsid w:val="009C1A2F"/>
    <w:rsid w:val="009C3F8A"/>
    <w:rsid w:val="009C4580"/>
    <w:rsid w:val="009C4CCD"/>
    <w:rsid w:val="009C5A72"/>
    <w:rsid w:val="009D1C5D"/>
    <w:rsid w:val="009D31DB"/>
    <w:rsid w:val="009D3B9A"/>
    <w:rsid w:val="009D3CA7"/>
    <w:rsid w:val="009D5A2C"/>
    <w:rsid w:val="009D5E68"/>
    <w:rsid w:val="009D61BE"/>
    <w:rsid w:val="009D7E43"/>
    <w:rsid w:val="009E1E78"/>
    <w:rsid w:val="009E2210"/>
    <w:rsid w:val="009E25A9"/>
    <w:rsid w:val="009E2A07"/>
    <w:rsid w:val="009E3B06"/>
    <w:rsid w:val="009E4CB1"/>
    <w:rsid w:val="009E58FB"/>
    <w:rsid w:val="009E601B"/>
    <w:rsid w:val="009F02B2"/>
    <w:rsid w:val="009F039D"/>
    <w:rsid w:val="009F03B0"/>
    <w:rsid w:val="009F182E"/>
    <w:rsid w:val="009F205C"/>
    <w:rsid w:val="009F25C1"/>
    <w:rsid w:val="009F3E7C"/>
    <w:rsid w:val="009F43CF"/>
    <w:rsid w:val="00A00B50"/>
    <w:rsid w:val="00A03F95"/>
    <w:rsid w:val="00A055BC"/>
    <w:rsid w:val="00A05739"/>
    <w:rsid w:val="00A1083C"/>
    <w:rsid w:val="00A12324"/>
    <w:rsid w:val="00A1377B"/>
    <w:rsid w:val="00A15964"/>
    <w:rsid w:val="00A15D9D"/>
    <w:rsid w:val="00A16E62"/>
    <w:rsid w:val="00A21C89"/>
    <w:rsid w:val="00A25ED0"/>
    <w:rsid w:val="00A31F94"/>
    <w:rsid w:val="00A34F0F"/>
    <w:rsid w:val="00A3663B"/>
    <w:rsid w:val="00A3721C"/>
    <w:rsid w:val="00A43806"/>
    <w:rsid w:val="00A45D50"/>
    <w:rsid w:val="00A46B4A"/>
    <w:rsid w:val="00A47C12"/>
    <w:rsid w:val="00A51BE5"/>
    <w:rsid w:val="00A52066"/>
    <w:rsid w:val="00A52132"/>
    <w:rsid w:val="00A538C1"/>
    <w:rsid w:val="00A54093"/>
    <w:rsid w:val="00A55F33"/>
    <w:rsid w:val="00A56F58"/>
    <w:rsid w:val="00A577C6"/>
    <w:rsid w:val="00A6198D"/>
    <w:rsid w:val="00A63C60"/>
    <w:rsid w:val="00A63D3D"/>
    <w:rsid w:val="00A65139"/>
    <w:rsid w:val="00A65D5D"/>
    <w:rsid w:val="00A7297E"/>
    <w:rsid w:val="00A730DC"/>
    <w:rsid w:val="00A7402E"/>
    <w:rsid w:val="00A74A1C"/>
    <w:rsid w:val="00A75025"/>
    <w:rsid w:val="00A76484"/>
    <w:rsid w:val="00A76494"/>
    <w:rsid w:val="00A764C8"/>
    <w:rsid w:val="00A76EAC"/>
    <w:rsid w:val="00A81304"/>
    <w:rsid w:val="00A83867"/>
    <w:rsid w:val="00A85F2A"/>
    <w:rsid w:val="00A86C05"/>
    <w:rsid w:val="00A87CEE"/>
    <w:rsid w:val="00A9040C"/>
    <w:rsid w:val="00A9249E"/>
    <w:rsid w:val="00A9472D"/>
    <w:rsid w:val="00A97238"/>
    <w:rsid w:val="00A97C6A"/>
    <w:rsid w:val="00AA1754"/>
    <w:rsid w:val="00AA27BC"/>
    <w:rsid w:val="00AA2FD4"/>
    <w:rsid w:val="00AA4D27"/>
    <w:rsid w:val="00AA58F3"/>
    <w:rsid w:val="00AA5CE7"/>
    <w:rsid w:val="00AA6F28"/>
    <w:rsid w:val="00AA7EA9"/>
    <w:rsid w:val="00AB01C0"/>
    <w:rsid w:val="00AB1343"/>
    <w:rsid w:val="00AB1EE6"/>
    <w:rsid w:val="00AB264F"/>
    <w:rsid w:val="00AB5C6C"/>
    <w:rsid w:val="00AB605B"/>
    <w:rsid w:val="00AC1D2D"/>
    <w:rsid w:val="00AC1DB8"/>
    <w:rsid w:val="00AC3685"/>
    <w:rsid w:val="00AC3DE2"/>
    <w:rsid w:val="00AC43BB"/>
    <w:rsid w:val="00AC575F"/>
    <w:rsid w:val="00AC58BD"/>
    <w:rsid w:val="00AD0488"/>
    <w:rsid w:val="00AD1AC9"/>
    <w:rsid w:val="00AD50F4"/>
    <w:rsid w:val="00AD61DD"/>
    <w:rsid w:val="00AD7350"/>
    <w:rsid w:val="00AE0BBF"/>
    <w:rsid w:val="00AE1FC1"/>
    <w:rsid w:val="00AE3C9A"/>
    <w:rsid w:val="00AE3D8E"/>
    <w:rsid w:val="00AE4988"/>
    <w:rsid w:val="00AE6CCF"/>
    <w:rsid w:val="00AE7C66"/>
    <w:rsid w:val="00AF11C0"/>
    <w:rsid w:val="00AF1EB5"/>
    <w:rsid w:val="00AF4302"/>
    <w:rsid w:val="00AF78AB"/>
    <w:rsid w:val="00AF7F27"/>
    <w:rsid w:val="00AF7F33"/>
    <w:rsid w:val="00B06769"/>
    <w:rsid w:val="00B071AD"/>
    <w:rsid w:val="00B10D84"/>
    <w:rsid w:val="00B11370"/>
    <w:rsid w:val="00B11A7A"/>
    <w:rsid w:val="00B209BA"/>
    <w:rsid w:val="00B21896"/>
    <w:rsid w:val="00B22015"/>
    <w:rsid w:val="00B2218B"/>
    <w:rsid w:val="00B22B6E"/>
    <w:rsid w:val="00B2419E"/>
    <w:rsid w:val="00B25962"/>
    <w:rsid w:val="00B26380"/>
    <w:rsid w:val="00B3006B"/>
    <w:rsid w:val="00B300F7"/>
    <w:rsid w:val="00B32575"/>
    <w:rsid w:val="00B32A55"/>
    <w:rsid w:val="00B3643D"/>
    <w:rsid w:val="00B36897"/>
    <w:rsid w:val="00B42B92"/>
    <w:rsid w:val="00B42BD1"/>
    <w:rsid w:val="00B42C5C"/>
    <w:rsid w:val="00B46668"/>
    <w:rsid w:val="00B46EF2"/>
    <w:rsid w:val="00B52B58"/>
    <w:rsid w:val="00B533AA"/>
    <w:rsid w:val="00B540D4"/>
    <w:rsid w:val="00B544DA"/>
    <w:rsid w:val="00B559C2"/>
    <w:rsid w:val="00B55DDA"/>
    <w:rsid w:val="00B60128"/>
    <w:rsid w:val="00B628BD"/>
    <w:rsid w:val="00B62FB0"/>
    <w:rsid w:val="00B6365A"/>
    <w:rsid w:val="00B6416D"/>
    <w:rsid w:val="00B65452"/>
    <w:rsid w:val="00B70F20"/>
    <w:rsid w:val="00B77F43"/>
    <w:rsid w:val="00B80CF0"/>
    <w:rsid w:val="00B81238"/>
    <w:rsid w:val="00B86549"/>
    <w:rsid w:val="00B879A3"/>
    <w:rsid w:val="00B9292E"/>
    <w:rsid w:val="00B932A2"/>
    <w:rsid w:val="00B95566"/>
    <w:rsid w:val="00B95FDC"/>
    <w:rsid w:val="00BA05B7"/>
    <w:rsid w:val="00BA1128"/>
    <w:rsid w:val="00BA245F"/>
    <w:rsid w:val="00BA4332"/>
    <w:rsid w:val="00BB065C"/>
    <w:rsid w:val="00BB0859"/>
    <w:rsid w:val="00BB0E5A"/>
    <w:rsid w:val="00BB48F9"/>
    <w:rsid w:val="00BB4A4B"/>
    <w:rsid w:val="00BB5AF3"/>
    <w:rsid w:val="00BB70A9"/>
    <w:rsid w:val="00BC12D9"/>
    <w:rsid w:val="00BC1FD5"/>
    <w:rsid w:val="00BC2B5B"/>
    <w:rsid w:val="00BC3023"/>
    <w:rsid w:val="00BC391B"/>
    <w:rsid w:val="00BC3FD1"/>
    <w:rsid w:val="00BC4D24"/>
    <w:rsid w:val="00BC715F"/>
    <w:rsid w:val="00BD118D"/>
    <w:rsid w:val="00BD2487"/>
    <w:rsid w:val="00BD281F"/>
    <w:rsid w:val="00BD4892"/>
    <w:rsid w:val="00BD4A6E"/>
    <w:rsid w:val="00BD5F6C"/>
    <w:rsid w:val="00BD73A8"/>
    <w:rsid w:val="00BE0DAD"/>
    <w:rsid w:val="00BE0E7B"/>
    <w:rsid w:val="00BE0F08"/>
    <w:rsid w:val="00BE1884"/>
    <w:rsid w:val="00BE2A3D"/>
    <w:rsid w:val="00BE3022"/>
    <w:rsid w:val="00BE3C9B"/>
    <w:rsid w:val="00BE43A5"/>
    <w:rsid w:val="00BE5EA1"/>
    <w:rsid w:val="00BE5F09"/>
    <w:rsid w:val="00BE606E"/>
    <w:rsid w:val="00BE7621"/>
    <w:rsid w:val="00BF0296"/>
    <w:rsid w:val="00BF12B2"/>
    <w:rsid w:val="00BF18D7"/>
    <w:rsid w:val="00BF45A2"/>
    <w:rsid w:val="00BF7C30"/>
    <w:rsid w:val="00C0121C"/>
    <w:rsid w:val="00C01769"/>
    <w:rsid w:val="00C01DF0"/>
    <w:rsid w:val="00C01ED9"/>
    <w:rsid w:val="00C0613E"/>
    <w:rsid w:val="00C073CF"/>
    <w:rsid w:val="00C10363"/>
    <w:rsid w:val="00C126F9"/>
    <w:rsid w:val="00C164CC"/>
    <w:rsid w:val="00C208F0"/>
    <w:rsid w:val="00C21467"/>
    <w:rsid w:val="00C21B47"/>
    <w:rsid w:val="00C229C9"/>
    <w:rsid w:val="00C2536E"/>
    <w:rsid w:val="00C25727"/>
    <w:rsid w:val="00C26FFB"/>
    <w:rsid w:val="00C273A7"/>
    <w:rsid w:val="00C321AA"/>
    <w:rsid w:val="00C321B7"/>
    <w:rsid w:val="00C33136"/>
    <w:rsid w:val="00C36A2C"/>
    <w:rsid w:val="00C36B3D"/>
    <w:rsid w:val="00C36EC0"/>
    <w:rsid w:val="00C41840"/>
    <w:rsid w:val="00C42F71"/>
    <w:rsid w:val="00C44F3B"/>
    <w:rsid w:val="00C453B1"/>
    <w:rsid w:val="00C459BD"/>
    <w:rsid w:val="00C505D4"/>
    <w:rsid w:val="00C51292"/>
    <w:rsid w:val="00C53DBD"/>
    <w:rsid w:val="00C55466"/>
    <w:rsid w:val="00C55BAE"/>
    <w:rsid w:val="00C5698A"/>
    <w:rsid w:val="00C649D5"/>
    <w:rsid w:val="00C6508D"/>
    <w:rsid w:val="00C66B92"/>
    <w:rsid w:val="00C70112"/>
    <w:rsid w:val="00C7074A"/>
    <w:rsid w:val="00C73DCA"/>
    <w:rsid w:val="00C74E6C"/>
    <w:rsid w:val="00C75840"/>
    <w:rsid w:val="00C7646B"/>
    <w:rsid w:val="00C76EE8"/>
    <w:rsid w:val="00C77554"/>
    <w:rsid w:val="00C8328A"/>
    <w:rsid w:val="00C8567B"/>
    <w:rsid w:val="00C859F4"/>
    <w:rsid w:val="00C87205"/>
    <w:rsid w:val="00C90045"/>
    <w:rsid w:val="00C903D6"/>
    <w:rsid w:val="00C9381A"/>
    <w:rsid w:val="00C9467B"/>
    <w:rsid w:val="00C95370"/>
    <w:rsid w:val="00C9659D"/>
    <w:rsid w:val="00CA26D2"/>
    <w:rsid w:val="00CA3AD8"/>
    <w:rsid w:val="00CA4D75"/>
    <w:rsid w:val="00CA5055"/>
    <w:rsid w:val="00CA5183"/>
    <w:rsid w:val="00CA5431"/>
    <w:rsid w:val="00CA65CC"/>
    <w:rsid w:val="00CB0642"/>
    <w:rsid w:val="00CB138C"/>
    <w:rsid w:val="00CB1917"/>
    <w:rsid w:val="00CB59F9"/>
    <w:rsid w:val="00CC3AE9"/>
    <w:rsid w:val="00CC5C2E"/>
    <w:rsid w:val="00CC5D5A"/>
    <w:rsid w:val="00CD027F"/>
    <w:rsid w:val="00CD1130"/>
    <w:rsid w:val="00CD39D7"/>
    <w:rsid w:val="00CD42E1"/>
    <w:rsid w:val="00CD4980"/>
    <w:rsid w:val="00CD751A"/>
    <w:rsid w:val="00CE18B4"/>
    <w:rsid w:val="00CE19BB"/>
    <w:rsid w:val="00CE477F"/>
    <w:rsid w:val="00CE5880"/>
    <w:rsid w:val="00CE78E2"/>
    <w:rsid w:val="00CF29BE"/>
    <w:rsid w:val="00CF2CCF"/>
    <w:rsid w:val="00CF347E"/>
    <w:rsid w:val="00CF4194"/>
    <w:rsid w:val="00CF6C7D"/>
    <w:rsid w:val="00D00C13"/>
    <w:rsid w:val="00D0155D"/>
    <w:rsid w:val="00D018E9"/>
    <w:rsid w:val="00D01B35"/>
    <w:rsid w:val="00D01FD9"/>
    <w:rsid w:val="00D05A54"/>
    <w:rsid w:val="00D102E2"/>
    <w:rsid w:val="00D137BF"/>
    <w:rsid w:val="00D1522A"/>
    <w:rsid w:val="00D15622"/>
    <w:rsid w:val="00D1587E"/>
    <w:rsid w:val="00D16157"/>
    <w:rsid w:val="00D16184"/>
    <w:rsid w:val="00D162A1"/>
    <w:rsid w:val="00D17A68"/>
    <w:rsid w:val="00D21FB9"/>
    <w:rsid w:val="00D24A37"/>
    <w:rsid w:val="00D251AF"/>
    <w:rsid w:val="00D261D8"/>
    <w:rsid w:val="00D311A0"/>
    <w:rsid w:val="00D32640"/>
    <w:rsid w:val="00D33B2F"/>
    <w:rsid w:val="00D34D57"/>
    <w:rsid w:val="00D3601D"/>
    <w:rsid w:val="00D37259"/>
    <w:rsid w:val="00D408F4"/>
    <w:rsid w:val="00D4141B"/>
    <w:rsid w:val="00D4153A"/>
    <w:rsid w:val="00D43A78"/>
    <w:rsid w:val="00D4487E"/>
    <w:rsid w:val="00D44C6A"/>
    <w:rsid w:val="00D45539"/>
    <w:rsid w:val="00D46376"/>
    <w:rsid w:val="00D478FB"/>
    <w:rsid w:val="00D47B06"/>
    <w:rsid w:val="00D47D1F"/>
    <w:rsid w:val="00D50C59"/>
    <w:rsid w:val="00D51F9C"/>
    <w:rsid w:val="00D537ED"/>
    <w:rsid w:val="00D567E4"/>
    <w:rsid w:val="00D56AB1"/>
    <w:rsid w:val="00D56EDD"/>
    <w:rsid w:val="00D57078"/>
    <w:rsid w:val="00D573AA"/>
    <w:rsid w:val="00D600A8"/>
    <w:rsid w:val="00D60DF6"/>
    <w:rsid w:val="00D65A57"/>
    <w:rsid w:val="00D6710F"/>
    <w:rsid w:val="00D677E2"/>
    <w:rsid w:val="00D707C1"/>
    <w:rsid w:val="00D72969"/>
    <w:rsid w:val="00D73498"/>
    <w:rsid w:val="00D73B7B"/>
    <w:rsid w:val="00D80AC4"/>
    <w:rsid w:val="00D821FA"/>
    <w:rsid w:val="00D8413A"/>
    <w:rsid w:val="00D844E0"/>
    <w:rsid w:val="00D86E44"/>
    <w:rsid w:val="00D879CA"/>
    <w:rsid w:val="00D918DB"/>
    <w:rsid w:val="00D9220A"/>
    <w:rsid w:val="00D9420C"/>
    <w:rsid w:val="00DA0A5D"/>
    <w:rsid w:val="00DA4653"/>
    <w:rsid w:val="00DA5121"/>
    <w:rsid w:val="00DA57A8"/>
    <w:rsid w:val="00DA5BD8"/>
    <w:rsid w:val="00DA7CC1"/>
    <w:rsid w:val="00DB1FB7"/>
    <w:rsid w:val="00DB4387"/>
    <w:rsid w:val="00DC3F3C"/>
    <w:rsid w:val="00DC4949"/>
    <w:rsid w:val="00DC638C"/>
    <w:rsid w:val="00DD09E0"/>
    <w:rsid w:val="00DD2490"/>
    <w:rsid w:val="00DD2604"/>
    <w:rsid w:val="00DD45E2"/>
    <w:rsid w:val="00DD4B41"/>
    <w:rsid w:val="00DD524F"/>
    <w:rsid w:val="00DD534A"/>
    <w:rsid w:val="00DD740E"/>
    <w:rsid w:val="00DE1CEE"/>
    <w:rsid w:val="00DE3AAE"/>
    <w:rsid w:val="00DE69EE"/>
    <w:rsid w:val="00DE6F1E"/>
    <w:rsid w:val="00DF1AEC"/>
    <w:rsid w:val="00DF25AE"/>
    <w:rsid w:val="00DF28B1"/>
    <w:rsid w:val="00DF44F5"/>
    <w:rsid w:val="00DF7895"/>
    <w:rsid w:val="00E003D6"/>
    <w:rsid w:val="00E00B89"/>
    <w:rsid w:val="00E01400"/>
    <w:rsid w:val="00E0365D"/>
    <w:rsid w:val="00E03BA9"/>
    <w:rsid w:val="00E04646"/>
    <w:rsid w:val="00E04B76"/>
    <w:rsid w:val="00E06BCD"/>
    <w:rsid w:val="00E10F1D"/>
    <w:rsid w:val="00E10F21"/>
    <w:rsid w:val="00E131D7"/>
    <w:rsid w:val="00E135BE"/>
    <w:rsid w:val="00E13EFB"/>
    <w:rsid w:val="00E15CA3"/>
    <w:rsid w:val="00E176B4"/>
    <w:rsid w:val="00E17B3F"/>
    <w:rsid w:val="00E2119B"/>
    <w:rsid w:val="00E218E2"/>
    <w:rsid w:val="00E2355C"/>
    <w:rsid w:val="00E2397E"/>
    <w:rsid w:val="00E23A93"/>
    <w:rsid w:val="00E24FDD"/>
    <w:rsid w:val="00E26B0C"/>
    <w:rsid w:val="00E31068"/>
    <w:rsid w:val="00E328E7"/>
    <w:rsid w:val="00E33AEB"/>
    <w:rsid w:val="00E33FC6"/>
    <w:rsid w:val="00E3697A"/>
    <w:rsid w:val="00E3728B"/>
    <w:rsid w:val="00E37404"/>
    <w:rsid w:val="00E437F5"/>
    <w:rsid w:val="00E45564"/>
    <w:rsid w:val="00E45B8B"/>
    <w:rsid w:val="00E45FD0"/>
    <w:rsid w:val="00E51625"/>
    <w:rsid w:val="00E538CC"/>
    <w:rsid w:val="00E600F6"/>
    <w:rsid w:val="00E607B7"/>
    <w:rsid w:val="00E623D5"/>
    <w:rsid w:val="00E623F0"/>
    <w:rsid w:val="00E67395"/>
    <w:rsid w:val="00E67616"/>
    <w:rsid w:val="00E679E2"/>
    <w:rsid w:val="00E72CB9"/>
    <w:rsid w:val="00E7313F"/>
    <w:rsid w:val="00E73BCB"/>
    <w:rsid w:val="00E73D7C"/>
    <w:rsid w:val="00E74924"/>
    <w:rsid w:val="00E75ACB"/>
    <w:rsid w:val="00E80876"/>
    <w:rsid w:val="00E85B1E"/>
    <w:rsid w:val="00E85C68"/>
    <w:rsid w:val="00E90F5C"/>
    <w:rsid w:val="00E90F76"/>
    <w:rsid w:val="00E9108F"/>
    <w:rsid w:val="00E91EEC"/>
    <w:rsid w:val="00E92066"/>
    <w:rsid w:val="00E92158"/>
    <w:rsid w:val="00E9745C"/>
    <w:rsid w:val="00EA56FC"/>
    <w:rsid w:val="00EA617C"/>
    <w:rsid w:val="00EB2472"/>
    <w:rsid w:val="00EB3086"/>
    <w:rsid w:val="00EB3348"/>
    <w:rsid w:val="00EB66D6"/>
    <w:rsid w:val="00EB68B5"/>
    <w:rsid w:val="00EB6C2C"/>
    <w:rsid w:val="00EB6C6D"/>
    <w:rsid w:val="00EC00F8"/>
    <w:rsid w:val="00EC1411"/>
    <w:rsid w:val="00EC17C3"/>
    <w:rsid w:val="00EC2846"/>
    <w:rsid w:val="00EC4690"/>
    <w:rsid w:val="00EC5847"/>
    <w:rsid w:val="00ED0B81"/>
    <w:rsid w:val="00ED0FC0"/>
    <w:rsid w:val="00ED22D9"/>
    <w:rsid w:val="00ED3937"/>
    <w:rsid w:val="00ED3C09"/>
    <w:rsid w:val="00ED49D1"/>
    <w:rsid w:val="00ED6B53"/>
    <w:rsid w:val="00EE3B24"/>
    <w:rsid w:val="00EE503C"/>
    <w:rsid w:val="00EE605D"/>
    <w:rsid w:val="00EE7207"/>
    <w:rsid w:val="00EF0A2D"/>
    <w:rsid w:val="00EF15BF"/>
    <w:rsid w:val="00EF390E"/>
    <w:rsid w:val="00EF3A65"/>
    <w:rsid w:val="00EF43EB"/>
    <w:rsid w:val="00EF5161"/>
    <w:rsid w:val="00F01EFC"/>
    <w:rsid w:val="00F03F69"/>
    <w:rsid w:val="00F04148"/>
    <w:rsid w:val="00F0694F"/>
    <w:rsid w:val="00F07E7C"/>
    <w:rsid w:val="00F11351"/>
    <w:rsid w:val="00F1336F"/>
    <w:rsid w:val="00F143C5"/>
    <w:rsid w:val="00F14431"/>
    <w:rsid w:val="00F149A3"/>
    <w:rsid w:val="00F1586C"/>
    <w:rsid w:val="00F16D37"/>
    <w:rsid w:val="00F178D6"/>
    <w:rsid w:val="00F17BD9"/>
    <w:rsid w:val="00F21DA8"/>
    <w:rsid w:val="00F23646"/>
    <w:rsid w:val="00F23DBC"/>
    <w:rsid w:val="00F30E80"/>
    <w:rsid w:val="00F30F8C"/>
    <w:rsid w:val="00F317B2"/>
    <w:rsid w:val="00F335B5"/>
    <w:rsid w:val="00F33C48"/>
    <w:rsid w:val="00F36937"/>
    <w:rsid w:val="00F36FF2"/>
    <w:rsid w:val="00F378AC"/>
    <w:rsid w:val="00F40100"/>
    <w:rsid w:val="00F40FB0"/>
    <w:rsid w:val="00F45523"/>
    <w:rsid w:val="00F50900"/>
    <w:rsid w:val="00F51C55"/>
    <w:rsid w:val="00F528A6"/>
    <w:rsid w:val="00F52DC7"/>
    <w:rsid w:val="00F53972"/>
    <w:rsid w:val="00F53EC7"/>
    <w:rsid w:val="00F550E4"/>
    <w:rsid w:val="00F554B4"/>
    <w:rsid w:val="00F5566F"/>
    <w:rsid w:val="00F55E68"/>
    <w:rsid w:val="00F56259"/>
    <w:rsid w:val="00F5734A"/>
    <w:rsid w:val="00F57632"/>
    <w:rsid w:val="00F576FB"/>
    <w:rsid w:val="00F60D90"/>
    <w:rsid w:val="00F6653D"/>
    <w:rsid w:val="00F66A8B"/>
    <w:rsid w:val="00F70C32"/>
    <w:rsid w:val="00F7245B"/>
    <w:rsid w:val="00F77D60"/>
    <w:rsid w:val="00F800D3"/>
    <w:rsid w:val="00F8039B"/>
    <w:rsid w:val="00F814E6"/>
    <w:rsid w:val="00F81BC4"/>
    <w:rsid w:val="00F830A0"/>
    <w:rsid w:val="00F835EB"/>
    <w:rsid w:val="00F85CA2"/>
    <w:rsid w:val="00F93644"/>
    <w:rsid w:val="00F97348"/>
    <w:rsid w:val="00F974C1"/>
    <w:rsid w:val="00FA3E01"/>
    <w:rsid w:val="00FA4496"/>
    <w:rsid w:val="00FA5742"/>
    <w:rsid w:val="00FA5916"/>
    <w:rsid w:val="00FA7710"/>
    <w:rsid w:val="00FB30B8"/>
    <w:rsid w:val="00FB3711"/>
    <w:rsid w:val="00FB5911"/>
    <w:rsid w:val="00FB61E7"/>
    <w:rsid w:val="00FB7B12"/>
    <w:rsid w:val="00FC012E"/>
    <w:rsid w:val="00FC30C2"/>
    <w:rsid w:val="00FD09C7"/>
    <w:rsid w:val="00FD2625"/>
    <w:rsid w:val="00FD2B9B"/>
    <w:rsid w:val="00FD4171"/>
    <w:rsid w:val="00FD4CC3"/>
    <w:rsid w:val="00FD562B"/>
    <w:rsid w:val="00FD5656"/>
    <w:rsid w:val="00FE4049"/>
    <w:rsid w:val="00FE4300"/>
    <w:rsid w:val="00FE5D52"/>
    <w:rsid w:val="00FE7191"/>
    <w:rsid w:val="00FF2A4B"/>
    <w:rsid w:val="00FF2D3C"/>
    <w:rsid w:val="00FF3E4E"/>
    <w:rsid w:val="00FF4489"/>
    <w:rsid w:val="00FF602C"/>
  </w:rsids>
  <m:mathPr>
    <m:mathFont m:val="Cambria Math"/>
    <m:brkBin m:val="before"/>
    <m:brkBinSub m:val="--"/>
    <m:smallFrac/>
    <m:dispDef/>
    <m:lMargin m:val="0"/>
    <m:rMargin m:val="0"/>
    <m:defJc m:val="centerGroup"/>
    <m:wrapRight/>
    <m:intLim m:val="subSup"/>
    <m:naryLim m:val="subSup"/>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918C4B"/>
  <w15:docId w15:val="{774E78C3-2A6A-4B33-A025-99D5E41A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un">
    <w:name w:val="un"/>
    <w:basedOn w:val="Fuentedeprrafopredeter"/>
    <w:rsid w:val="00517528"/>
  </w:style>
  <w:style w:type="paragraph" w:customStyle="1" w:styleId="u">
    <w:name w:val="u"/>
    <w:basedOn w:val="Normal"/>
    <w:rsid w:val="004B30DF"/>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7125886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24384104">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77642173">
      <w:bodyDiv w:val="1"/>
      <w:marLeft w:val="0"/>
      <w:marRight w:val="0"/>
      <w:marTop w:val="0"/>
      <w:marBottom w:val="0"/>
      <w:divBdr>
        <w:top w:val="none" w:sz="0" w:space="0" w:color="auto"/>
        <w:left w:val="none" w:sz="0" w:space="0" w:color="auto"/>
        <w:bottom w:val="none" w:sz="0" w:space="0" w:color="auto"/>
        <w:right w:val="none" w:sz="0" w:space="0" w:color="auto"/>
      </w:divBdr>
      <w:divsChild>
        <w:div w:id="1633948212">
          <w:marLeft w:val="0"/>
          <w:marRight w:val="0"/>
          <w:marTop w:val="225"/>
          <w:marBottom w:val="150"/>
          <w:divBdr>
            <w:top w:val="none" w:sz="0" w:space="0" w:color="auto"/>
            <w:left w:val="none" w:sz="0" w:space="0" w:color="auto"/>
            <w:bottom w:val="none" w:sz="0" w:space="0" w:color="auto"/>
            <w:right w:val="none" w:sz="0" w:space="0" w:color="auto"/>
          </w:divBdr>
        </w:div>
        <w:div w:id="1373267612">
          <w:marLeft w:val="0"/>
          <w:marRight w:val="0"/>
          <w:marTop w:val="225"/>
          <w:marBottom w:val="150"/>
          <w:divBdr>
            <w:top w:val="none" w:sz="0" w:space="0" w:color="auto"/>
            <w:left w:val="none" w:sz="0" w:space="0" w:color="auto"/>
            <w:bottom w:val="none" w:sz="0" w:space="0" w:color="auto"/>
            <w:right w:val="none" w:sz="0" w:space="0" w:color="auto"/>
          </w:divBdr>
        </w:div>
        <w:div w:id="435059940">
          <w:marLeft w:val="0"/>
          <w:marRight w:val="0"/>
          <w:marTop w:val="225"/>
          <w:marBottom w:val="150"/>
          <w:divBdr>
            <w:top w:val="none" w:sz="0" w:space="0" w:color="auto"/>
            <w:left w:val="none" w:sz="0" w:space="0" w:color="auto"/>
            <w:bottom w:val="none" w:sz="0" w:space="0" w:color="auto"/>
            <w:right w:val="none" w:sz="0" w:space="0" w:color="auto"/>
          </w:divBdr>
        </w:div>
      </w:divsChild>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72350307">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32650720">
      <w:bodyDiv w:val="1"/>
      <w:marLeft w:val="0"/>
      <w:marRight w:val="0"/>
      <w:marTop w:val="0"/>
      <w:marBottom w:val="0"/>
      <w:divBdr>
        <w:top w:val="none" w:sz="0" w:space="0" w:color="auto"/>
        <w:left w:val="none" w:sz="0" w:space="0" w:color="auto"/>
        <w:bottom w:val="none" w:sz="0" w:space="0" w:color="auto"/>
        <w:right w:val="none" w:sz="0" w:space="0" w:color="auto"/>
      </w:divBdr>
      <w:divsChild>
        <w:div w:id="335113543">
          <w:marLeft w:val="0"/>
          <w:marRight w:val="0"/>
          <w:marTop w:val="0"/>
          <w:marBottom w:val="0"/>
          <w:divBdr>
            <w:top w:val="none" w:sz="0" w:space="0" w:color="auto"/>
            <w:left w:val="none" w:sz="0" w:space="0" w:color="auto"/>
            <w:bottom w:val="none" w:sz="0" w:space="0" w:color="auto"/>
            <w:right w:val="none" w:sz="0" w:space="0" w:color="auto"/>
          </w:divBdr>
        </w:div>
      </w:divsChild>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52265771">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106380011/stock-photo-students-raising-their-hands-and-asking-questions-to-the-teacher.html?src=VUgc6o4ZHNjHdJ-bIwObNQ-1-34" TargetMode="External"/><Relationship Id="rId13" Type="http://schemas.openxmlformats.org/officeDocument/2006/relationships/hyperlink" Target="http://www.shutterstock.com/pic-150152300/stock-photo-business-person-drawing-colorful-graphs-and-icons-on-plain-paper.html?src=J30IzGvg8P6wc9jQfgwQ4A-1-47" TargetMode="External"/><Relationship Id="rId18" Type="http://schemas.openxmlformats.org/officeDocument/2006/relationships/image" Target="media/image2.emf"/><Relationship Id="rId26" Type="http://schemas.openxmlformats.org/officeDocument/2006/relationships/image" Target="media/image10.emf"/><Relationship Id="rId39"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image" Target="media/image16.png"/><Relationship Id="rId42" Type="http://schemas.openxmlformats.org/officeDocument/2006/relationships/hyperlink" Target="http://www.shutterstock.com/pic-194170820/stock-vector-businessman-rotate-success-failure-in-wheel-of-fortune.html?src=Q610iAL6gQwKJgXrZkHchA-1-71" TargetMode="Externa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shutterstock.com/pic-115281901/stock-photo-young-happy-student-carrying-books.html?src=FPnxKpUU-uGn1SMCAh79qw-1-38" TargetMode="External"/><Relationship Id="rId17" Type="http://schemas.openxmlformats.org/officeDocument/2006/relationships/image" Target="media/image1.emf"/><Relationship Id="rId25" Type="http://schemas.openxmlformats.org/officeDocument/2006/relationships/image" Target="media/image9.wmf"/><Relationship Id="rId33" Type="http://schemas.openxmlformats.org/officeDocument/2006/relationships/hyperlink" Target="http://www.shutterstock.com/pic-83886193/stock-photo-soft-serve-ice-cream-isolated-on-white-background.html?src=ftPGFc5zGzUj1-zyMaO3CQ-1-44" TargetMode="External"/><Relationship Id="rId38" Type="http://schemas.openxmlformats.org/officeDocument/2006/relationships/image" Target="media/image19.e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image" Target="media/image4.wmf"/><Relationship Id="rId29" Type="http://schemas.openxmlformats.org/officeDocument/2006/relationships/image" Target="media/image13.wmf"/><Relationship Id="rId41" Type="http://schemas.openxmlformats.org/officeDocument/2006/relationships/hyperlink" Target="http://www.shutterstock.com/pic-246126184/stock-photo--colombian-pesos-coin-isolated-on-white-background.html?src=Kg0EDcESV2KU1vuQM7t2BQ-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8.wmf"/><Relationship Id="rId32" Type="http://schemas.openxmlformats.org/officeDocument/2006/relationships/chart" Target="charts/chart4.xml"/><Relationship Id="rId37" Type="http://schemas.openxmlformats.org/officeDocument/2006/relationships/oleObject" Target="embeddings/oleObject1.bin"/><Relationship Id="rId40" Type="http://schemas.openxmlformats.org/officeDocument/2006/relationships/hyperlink" Target="http://www.shutterstock.com/pic-256139923/stock-photo--d-renderer-image-dice-cards-and-chips-casino-concept-isolated-white-background.html?src=rLHXPJw0IaC-Uc6Q0tkTNA-1-0"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7.wmf"/><Relationship Id="rId28" Type="http://schemas.openxmlformats.org/officeDocument/2006/relationships/image" Target="media/image12.wmf"/><Relationship Id="rId36" Type="http://schemas.openxmlformats.org/officeDocument/2006/relationships/image" Target="media/image18.emf"/><Relationship Id="rId10" Type="http://schemas.openxmlformats.org/officeDocument/2006/relationships/comments" Target="comments.xml"/><Relationship Id="rId19" Type="http://schemas.openxmlformats.org/officeDocument/2006/relationships/image" Target="media/image3.wmf"/><Relationship Id="rId31" Type="http://schemas.openxmlformats.org/officeDocument/2006/relationships/image" Target="media/image15.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hutterstock.com/pic-311589347/stock-photo-novyy-urengoy-russia-august-motor-car-hyundai-elantra-coupe-at-the-city-street.html?src=KFTsfmDcYlEJV6OvfcsVWQ-4-64" TargetMode="External"/><Relationship Id="rId14" Type="http://schemas.openxmlformats.org/officeDocument/2006/relationships/chart" Target="charts/chart1.xml"/><Relationship Id="rId22" Type="http://schemas.openxmlformats.org/officeDocument/2006/relationships/image" Target="media/image6.wmf"/><Relationship Id="rId27" Type="http://schemas.openxmlformats.org/officeDocument/2006/relationships/image" Target="media/image11.wmf"/><Relationship Id="rId30" Type="http://schemas.openxmlformats.org/officeDocument/2006/relationships/image" Target="media/image14.emf"/><Relationship Id="rId35" Type="http://schemas.openxmlformats.org/officeDocument/2006/relationships/image" Target="media/image17.jpeg"/><Relationship Id="rId43" Type="http://schemas.openxmlformats.org/officeDocument/2006/relationships/hyperlink" Target="http://descartes.cnice.mec.es/materiales_didacticos/Azar_y_probabilidad/index.htmURL" TargetMode="External"/><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UARIO\Desktop\diagramas%20sext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UARIO\Desktop\diagramas%20sext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UARIO\Desktop\diagramas%20sext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UARIO\Desktop\diagramas%20sext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b="1">
                <a:solidFill>
                  <a:sysClr val="windowText" lastClr="000000"/>
                </a:solidFill>
              </a:rPr>
              <a:t>Preferencias</a:t>
            </a:r>
            <a:r>
              <a:rPr lang="en-US" b="1" baseline="0">
                <a:solidFill>
                  <a:sysClr val="windowText" lastClr="000000"/>
                </a:solidFill>
              </a:rPr>
              <a:t> de helados de los clientes de una heladería</a:t>
            </a:r>
            <a:endParaRPr lang="en-US" b="1">
              <a:solidFill>
                <a:sysClr val="windowText" lastClr="000000"/>
              </a:solidFill>
            </a:endParaRP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FFFF00"/>
              </a:solidFill>
              <a:ln>
                <a:noFill/>
              </a:ln>
              <a:effectLst/>
            </c:spPr>
            <c:extLst xmlns:c16r2="http://schemas.microsoft.com/office/drawing/2015/06/chart">
              <c:ext xmlns:c16="http://schemas.microsoft.com/office/drawing/2014/chart" uri="{C3380CC4-5D6E-409C-BE32-E72D297353CC}">
                <c16:uniqueId val="{00000001-C03B-45D8-A5E9-0C59D2BDFB34}"/>
              </c:ext>
            </c:extLst>
          </c:dPt>
          <c:dPt>
            <c:idx val="2"/>
            <c:invertIfNegative val="0"/>
            <c:bubble3D val="0"/>
            <c:spPr>
              <a:solidFill>
                <a:srgbClr val="FF0000"/>
              </a:solidFill>
              <a:ln>
                <a:noFill/>
              </a:ln>
              <a:effectLst/>
            </c:spPr>
            <c:extLst xmlns:c16r2="http://schemas.microsoft.com/office/drawing/2015/06/chart">
              <c:ext xmlns:c16="http://schemas.microsoft.com/office/drawing/2014/chart" uri="{C3380CC4-5D6E-409C-BE32-E72D297353CC}">
                <c16:uniqueId val="{00000003-C03B-45D8-A5E9-0C59D2BDFB34}"/>
              </c:ext>
            </c:extLst>
          </c:dPt>
          <c:dPt>
            <c:idx val="3"/>
            <c:invertIfNegative val="0"/>
            <c:bubble3D val="0"/>
            <c:spPr>
              <a:solidFill>
                <a:schemeClr val="accent6">
                  <a:lumMod val="75000"/>
                </a:schemeClr>
              </a:solidFill>
              <a:ln>
                <a:noFill/>
              </a:ln>
              <a:effectLst/>
            </c:spPr>
            <c:extLst xmlns:c16r2="http://schemas.microsoft.com/office/drawing/2015/06/chart">
              <c:ext xmlns:c16="http://schemas.microsoft.com/office/drawing/2014/chart" uri="{C3380CC4-5D6E-409C-BE32-E72D297353CC}">
                <c16:uniqueId val="{00000005-C03B-45D8-A5E9-0C59D2BDFB3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s-CO"/>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Hoja2!$A$1:$A$4</c:f>
              <c:strCache>
                <c:ptCount val="4"/>
                <c:pt idx="0">
                  <c:v>Fresa</c:v>
                </c:pt>
                <c:pt idx="1">
                  <c:v>Guanábana</c:v>
                </c:pt>
                <c:pt idx="2">
                  <c:v>Vainilla</c:v>
                </c:pt>
                <c:pt idx="3">
                  <c:v>Limón</c:v>
                </c:pt>
              </c:strCache>
            </c:strRef>
          </c:cat>
          <c:val>
            <c:numRef>
              <c:f>Hoja2!$B$1:$B$4</c:f>
              <c:numCache>
                <c:formatCode>General</c:formatCode>
                <c:ptCount val="4"/>
                <c:pt idx="0">
                  <c:v>12</c:v>
                </c:pt>
                <c:pt idx="1">
                  <c:v>4</c:v>
                </c:pt>
                <c:pt idx="2">
                  <c:v>8</c:v>
                </c:pt>
                <c:pt idx="3">
                  <c:v>6</c:v>
                </c:pt>
              </c:numCache>
            </c:numRef>
          </c:val>
          <c:extLst xmlns:c16r2="http://schemas.microsoft.com/office/drawing/2015/06/chart">
            <c:ext xmlns:c16="http://schemas.microsoft.com/office/drawing/2014/chart" uri="{C3380CC4-5D6E-409C-BE32-E72D297353CC}">
              <c16:uniqueId val="{00000006-C03B-45D8-A5E9-0C59D2BDFB34}"/>
            </c:ext>
          </c:extLst>
        </c:ser>
        <c:dLbls>
          <c:showLegendKey val="0"/>
          <c:showVal val="1"/>
          <c:showCatName val="0"/>
          <c:showSerName val="0"/>
          <c:showPercent val="0"/>
          <c:showBubbleSize val="0"/>
        </c:dLbls>
        <c:gapWidth val="219"/>
        <c:overlap val="-27"/>
        <c:axId val="430750632"/>
        <c:axId val="430749064"/>
      </c:barChart>
      <c:catAx>
        <c:axId val="430750632"/>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s-ES" b="1">
                    <a:solidFill>
                      <a:sysClr val="windowText" lastClr="000000"/>
                    </a:solidFill>
                  </a:rPr>
                  <a:t>Categorías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s-CO"/>
          </a:p>
        </c:txPr>
        <c:crossAx val="430749064"/>
        <c:crosses val="autoZero"/>
        <c:auto val="1"/>
        <c:lblAlgn val="ctr"/>
        <c:lblOffset val="100"/>
        <c:noMultiLvlLbl val="0"/>
      </c:catAx>
      <c:valAx>
        <c:axId val="430749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s-ES" b="1">
                    <a:solidFill>
                      <a:sysClr val="windowText" lastClr="000000"/>
                    </a:solidFill>
                  </a:rPr>
                  <a:t>frecuenci</a:t>
                </a:r>
                <a:r>
                  <a:rPr lang="es-ES" b="1" baseline="0">
                    <a:solidFill>
                      <a:sysClr val="windowText" lastClr="000000"/>
                    </a:solidFill>
                  </a:rPr>
                  <a:t>a absoluta</a:t>
                </a:r>
                <a:endParaRPr lang="es-ES"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s-CO"/>
          </a:p>
        </c:txPr>
        <c:crossAx val="4307506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s-ES">
                <a:solidFill>
                  <a:sysClr val="windowText" lastClr="000000"/>
                </a:solidFill>
              </a:rPr>
              <a:t>Preferencias</a:t>
            </a:r>
            <a:r>
              <a:rPr lang="es-ES" baseline="0">
                <a:solidFill>
                  <a:sysClr val="windowText" lastClr="000000"/>
                </a:solidFill>
              </a:rPr>
              <a:t> de helados de los clientes de una heladería</a:t>
            </a:r>
            <a:endParaRPr lang="es-ES">
              <a:solidFill>
                <a:sysClr val="windowText" lastClr="000000"/>
              </a:solidFill>
            </a:endParaRP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00B0F0"/>
              </a:solidFill>
              <a:ln>
                <a:noFill/>
              </a:ln>
              <a:effectLst/>
            </c:spPr>
            <c:extLst xmlns:c16r2="http://schemas.microsoft.com/office/drawing/2015/06/chart">
              <c:ext xmlns:c16="http://schemas.microsoft.com/office/drawing/2014/chart" uri="{C3380CC4-5D6E-409C-BE32-E72D297353CC}">
                <c16:uniqueId val="{00000001-A1D6-4673-8F09-1F6800C249D3}"/>
              </c:ext>
            </c:extLst>
          </c:dPt>
          <c:dPt>
            <c:idx val="1"/>
            <c:invertIfNegative val="0"/>
            <c:bubble3D val="0"/>
            <c:spPr>
              <a:solidFill>
                <a:srgbClr val="00B050"/>
              </a:solidFill>
              <a:ln>
                <a:noFill/>
              </a:ln>
              <a:effectLst/>
            </c:spPr>
            <c:extLst xmlns:c16r2="http://schemas.microsoft.com/office/drawing/2015/06/chart">
              <c:ext xmlns:c16="http://schemas.microsoft.com/office/drawing/2014/chart" uri="{C3380CC4-5D6E-409C-BE32-E72D297353CC}">
                <c16:uniqueId val="{00000003-A1D6-4673-8F09-1F6800C249D3}"/>
              </c:ext>
            </c:extLst>
          </c:dPt>
          <c:dPt>
            <c:idx val="2"/>
            <c:invertIfNegative val="0"/>
            <c:bubble3D val="0"/>
            <c:spPr>
              <a:solidFill>
                <a:srgbClr val="7030A0"/>
              </a:solidFill>
              <a:ln>
                <a:noFill/>
              </a:ln>
              <a:effectLst/>
            </c:spPr>
            <c:extLst xmlns:c16r2="http://schemas.microsoft.com/office/drawing/2015/06/chart">
              <c:ext xmlns:c16="http://schemas.microsoft.com/office/drawing/2014/chart" uri="{C3380CC4-5D6E-409C-BE32-E72D297353CC}">
                <c16:uniqueId val="{00000005-A1D6-4673-8F09-1F6800C249D3}"/>
              </c:ext>
            </c:extLst>
          </c:dPt>
          <c:dPt>
            <c:idx val="3"/>
            <c:invertIfNegative val="0"/>
            <c:bubble3D val="0"/>
            <c:spPr>
              <a:solidFill>
                <a:srgbClr val="E74949"/>
              </a:solidFill>
              <a:ln>
                <a:noFill/>
              </a:ln>
              <a:effectLst/>
            </c:spPr>
            <c:extLst xmlns:c16r2="http://schemas.microsoft.com/office/drawing/2015/06/chart">
              <c:ext xmlns:c16="http://schemas.microsoft.com/office/drawing/2014/chart" uri="{C3380CC4-5D6E-409C-BE32-E72D297353CC}">
                <c16:uniqueId val="{00000007-A1D6-4673-8F09-1F6800C249D3}"/>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s-CO"/>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Hoja3!$A$1:$A$4</c:f>
              <c:strCache>
                <c:ptCount val="4"/>
                <c:pt idx="0">
                  <c:v>Fresa</c:v>
                </c:pt>
                <c:pt idx="1">
                  <c:v>Guanábana</c:v>
                </c:pt>
                <c:pt idx="2">
                  <c:v>Vainilla</c:v>
                </c:pt>
                <c:pt idx="3">
                  <c:v>Limón</c:v>
                </c:pt>
              </c:strCache>
            </c:strRef>
          </c:cat>
          <c:val>
            <c:numRef>
              <c:f>Hoja3!$B$1:$B$4</c:f>
              <c:numCache>
                <c:formatCode>0.00</c:formatCode>
                <c:ptCount val="4"/>
                <c:pt idx="0">
                  <c:v>0.4</c:v>
                </c:pt>
                <c:pt idx="1">
                  <c:v>0.133333333333333</c:v>
                </c:pt>
                <c:pt idx="2">
                  <c:v>0.266666666666667</c:v>
                </c:pt>
                <c:pt idx="3">
                  <c:v>0.2</c:v>
                </c:pt>
              </c:numCache>
            </c:numRef>
          </c:val>
          <c:extLst xmlns:c16r2="http://schemas.microsoft.com/office/drawing/2015/06/chart">
            <c:ext xmlns:c16="http://schemas.microsoft.com/office/drawing/2014/chart" uri="{C3380CC4-5D6E-409C-BE32-E72D297353CC}">
              <c16:uniqueId val="{00000008-A1D6-4673-8F09-1F6800C249D3}"/>
            </c:ext>
          </c:extLst>
        </c:ser>
        <c:dLbls>
          <c:showLegendKey val="0"/>
          <c:showVal val="1"/>
          <c:showCatName val="0"/>
          <c:showSerName val="0"/>
          <c:showPercent val="0"/>
          <c:showBubbleSize val="0"/>
        </c:dLbls>
        <c:gapWidth val="219"/>
        <c:overlap val="-27"/>
        <c:axId val="288608528"/>
        <c:axId val="288608920"/>
      </c:barChart>
      <c:catAx>
        <c:axId val="288608528"/>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s-ES" b="1">
                    <a:solidFill>
                      <a:sysClr val="windowText" lastClr="000000"/>
                    </a:solidFill>
                  </a:rPr>
                  <a:t>Categorías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s-CO"/>
          </a:p>
        </c:txPr>
        <c:crossAx val="288608920"/>
        <c:crosses val="autoZero"/>
        <c:auto val="1"/>
        <c:lblAlgn val="ctr"/>
        <c:lblOffset val="100"/>
        <c:noMultiLvlLbl val="0"/>
      </c:catAx>
      <c:valAx>
        <c:axId val="288608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s-ES" b="1">
                    <a:solidFill>
                      <a:sysClr val="windowText" lastClr="000000"/>
                    </a:solidFill>
                  </a:rPr>
                  <a:t>Frecuencia</a:t>
                </a:r>
                <a:r>
                  <a:rPr lang="es-ES" b="1" baseline="0">
                    <a:solidFill>
                      <a:sysClr val="windowText" lastClr="000000"/>
                    </a:solidFill>
                  </a:rPr>
                  <a:t> relativa</a:t>
                </a:r>
                <a:endParaRPr lang="es-ES" b="1">
                  <a:solidFill>
                    <a:sysClr val="windowText" lastClr="000000"/>
                  </a:solidFill>
                </a:endParaRP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88608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b="1">
                <a:solidFill>
                  <a:sysClr val="windowText" lastClr="000000"/>
                </a:solidFill>
              </a:rPr>
              <a:t>Preferencias de helado de los clientes de una heladería</a:t>
            </a:r>
          </a:p>
        </c:rich>
      </c:tx>
      <c:overlay val="0"/>
      <c:spPr>
        <a:noFill/>
        <a:ln>
          <a:noFill/>
        </a:ln>
        <a:effectLst/>
      </c:spPr>
    </c:title>
    <c:autoTitleDeleted val="0"/>
    <c:plotArea>
      <c:layout/>
      <c:barChart>
        <c:barDir val="col"/>
        <c:grouping val="clustered"/>
        <c:varyColors val="0"/>
        <c:ser>
          <c:idx val="0"/>
          <c:order val="0"/>
          <c:spPr>
            <a:solidFill>
              <a:schemeClr val="accent4"/>
            </a:solidFill>
            <a:ln>
              <a:noFill/>
            </a:ln>
            <a:effectLst/>
          </c:spPr>
          <c:invertIfNegative val="0"/>
          <c:dPt>
            <c:idx val="0"/>
            <c:invertIfNegative val="0"/>
            <c:bubble3D val="0"/>
            <c:spPr>
              <a:solidFill>
                <a:schemeClr val="tx2">
                  <a:lumMod val="60000"/>
                  <a:lumOff val="40000"/>
                </a:schemeClr>
              </a:solidFill>
              <a:ln>
                <a:noFill/>
              </a:ln>
              <a:effectLst/>
            </c:spPr>
            <c:extLst xmlns:c16r2="http://schemas.microsoft.com/office/drawing/2015/06/chart">
              <c:ext xmlns:c16="http://schemas.microsoft.com/office/drawing/2014/chart" uri="{C3380CC4-5D6E-409C-BE32-E72D297353CC}">
                <c16:uniqueId val="{00000001-A6AA-4668-9883-D73C1A634543}"/>
              </c:ext>
            </c:extLst>
          </c:dPt>
          <c:dPt>
            <c:idx val="1"/>
            <c:invertIfNegative val="0"/>
            <c:bubble3D val="0"/>
            <c:spPr>
              <a:solidFill>
                <a:schemeClr val="accent2">
                  <a:lumMod val="50000"/>
                </a:schemeClr>
              </a:solidFill>
              <a:ln>
                <a:noFill/>
              </a:ln>
              <a:effectLst/>
            </c:spPr>
            <c:extLst xmlns:c16r2="http://schemas.microsoft.com/office/drawing/2015/06/chart">
              <c:ext xmlns:c16="http://schemas.microsoft.com/office/drawing/2014/chart" uri="{C3380CC4-5D6E-409C-BE32-E72D297353CC}">
                <c16:uniqueId val="{00000003-A6AA-4668-9883-D73C1A634543}"/>
              </c:ext>
            </c:extLst>
          </c:dPt>
          <c:dPt>
            <c:idx val="2"/>
            <c:invertIfNegative val="0"/>
            <c:bubble3D val="0"/>
            <c:spPr>
              <a:solidFill>
                <a:schemeClr val="accent6">
                  <a:lumMod val="60000"/>
                  <a:lumOff val="40000"/>
                </a:schemeClr>
              </a:solidFill>
              <a:ln>
                <a:noFill/>
              </a:ln>
              <a:effectLst/>
            </c:spPr>
            <c:extLst xmlns:c16r2="http://schemas.microsoft.com/office/drawing/2015/06/chart">
              <c:ext xmlns:c16="http://schemas.microsoft.com/office/drawing/2014/chart" uri="{C3380CC4-5D6E-409C-BE32-E72D297353CC}">
                <c16:uniqueId val="{00000005-A6AA-4668-9883-D73C1A634543}"/>
              </c:ext>
            </c:extLst>
          </c:dPt>
          <c:dPt>
            <c:idx val="3"/>
            <c:invertIfNegative val="0"/>
            <c:bubble3D val="0"/>
            <c:spPr>
              <a:solidFill>
                <a:srgbClr val="002060"/>
              </a:solidFill>
              <a:ln>
                <a:noFill/>
              </a:ln>
              <a:effectLst/>
            </c:spPr>
            <c:extLst xmlns:c16r2="http://schemas.microsoft.com/office/drawing/2015/06/chart">
              <c:ext xmlns:c16="http://schemas.microsoft.com/office/drawing/2014/chart" uri="{C3380CC4-5D6E-409C-BE32-E72D297353CC}">
                <c16:uniqueId val="{00000007-A6AA-4668-9883-D73C1A634543}"/>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s-CO"/>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Hoja1!$A$1:$A$4</c:f>
              <c:strCache>
                <c:ptCount val="4"/>
                <c:pt idx="0">
                  <c:v>Fresa</c:v>
                </c:pt>
                <c:pt idx="1">
                  <c:v>Guanábana</c:v>
                </c:pt>
                <c:pt idx="2">
                  <c:v>Vainilla</c:v>
                </c:pt>
                <c:pt idx="3">
                  <c:v>Limón</c:v>
                </c:pt>
              </c:strCache>
            </c:strRef>
          </c:cat>
          <c:val>
            <c:numRef>
              <c:f>Hoja1!$B$1:$B$4</c:f>
              <c:numCache>
                <c:formatCode>0%</c:formatCode>
                <c:ptCount val="4"/>
                <c:pt idx="0">
                  <c:v>0.4</c:v>
                </c:pt>
                <c:pt idx="1">
                  <c:v>0.133333333333333</c:v>
                </c:pt>
                <c:pt idx="2">
                  <c:v>0.266666666666667</c:v>
                </c:pt>
                <c:pt idx="3">
                  <c:v>0.2</c:v>
                </c:pt>
              </c:numCache>
            </c:numRef>
          </c:val>
          <c:extLst xmlns:c16r2="http://schemas.microsoft.com/office/drawing/2015/06/chart">
            <c:ext xmlns:c16="http://schemas.microsoft.com/office/drawing/2014/chart" uri="{C3380CC4-5D6E-409C-BE32-E72D297353CC}">
              <c16:uniqueId val="{00000008-A6AA-4668-9883-D73C1A634543}"/>
            </c:ext>
          </c:extLst>
        </c:ser>
        <c:dLbls>
          <c:showLegendKey val="0"/>
          <c:showVal val="1"/>
          <c:showCatName val="0"/>
          <c:showSerName val="0"/>
          <c:showPercent val="0"/>
          <c:showBubbleSize val="0"/>
        </c:dLbls>
        <c:gapWidth val="199"/>
        <c:axId val="288607744"/>
        <c:axId val="288609704"/>
      </c:barChart>
      <c:catAx>
        <c:axId val="288607744"/>
        <c:scaling>
          <c:orientation val="minMax"/>
        </c:scaling>
        <c:delete val="0"/>
        <c:axPos val="b"/>
        <c:title>
          <c:tx>
            <c:rich>
              <a:bodyPr rot="0" spcFirstLastPara="1" vertOverflow="ellipsis" vert="horz" wrap="square" anchor="ctr" anchorCtr="1"/>
              <a:lstStyle/>
              <a:p>
                <a:pPr>
                  <a:defRPr sz="900" b="1" i="0" u="none" strike="noStrike" kern="1200" cap="all" baseline="0">
                    <a:solidFill>
                      <a:sysClr val="windowText" lastClr="000000"/>
                    </a:solidFill>
                    <a:latin typeface="+mn-lt"/>
                    <a:ea typeface="+mn-ea"/>
                    <a:cs typeface="+mn-cs"/>
                  </a:defRPr>
                </a:pPr>
                <a:r>
                  <a:rPr lang="es-ES" b="1">
                    <a:solidFill>
                      <a:sysClr val="windowText" lastClr="000000"/>
                    </a:solidFill>
                  </a:rPr>
                  <a:t> variable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cap="none" spc="0" normalizeH="0" baseline="0">
                <a:solidFill>
                  <a:sysClr val="windowText" lastClr="000000"/>
                </a:solidFill>
                <a:latin typeface="+mn-lt"/>
                <a:ea typeface="+mn-ea"/>
                <a:cs typeface="+mn-cs"/>
              </a:defRPr>
            </a:pPr>
            <a:endParaRPr lang="es-CO"/>
          </a:p>
        </c:txPr>
        <c:crossAx val="288609704"/>
        <c:crosses val="autoZero"/>
        <c:auto val="1"/>
        <c:lblAlgn val="ctr"/>
        <c:lblOffset val="100"/>
        <c:noMultiLvlLbl val="0"/>
      </c:catAx>
      <c:valAx>
        <c:axId val="2886097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1" i="0" u="none" strike="noStrike" kern="1200" cap="all" baseline="0">
                    <a:solidFill>
                      <a:sysClr val="windowText" lastClr="000000"/>
                    </a:solidFill>
                    <a:latin typeface="+mn-lt"/>
                    <a:ea typeface="+mn-ea"/>
                    <a:cs typeface="+mn-cs"/>
                  </a:defRPr>
                </a:pPr>
                <a:r>
                  <a:rPr lang="es-ES" b="1">
                    <a:solidFill>
                      <a:sysClr val="windowText" lastClr="000000"/>
                    </a:solidFill>
                  </a:rPr>
                  <a:t>Frecuencia</a:t>
                </a:r>
                <a:r>
                  <a:rPr lang="es-ES" b="1" baseline="0">
                    <a:solidFill>
                      <a:sysClr val="windowText" lastClr="000000"/>
                    </a:solidFill>
                  </a:rPr>
                  <a:t> porcentual</a:t>
                </a:r>
                <a:endParaRPr lang="es-ES" b="1">
                  <a:solidFill>
                    <a:sysClr val="windowText" lastClr="000000"/>
                  </a:solidFill>
                </a:endParaRPr>
              </a:p>
            </c:rich>
          </c:tx>
          <c:overlay val="0"/>
          <c:spPr>
            <a:noFill/>
            <a:ln>
              <a:noFill/>
            </a:ln>
            <a:effectLst/>
          </c:sp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CO"/>
          </a:p>
        </c:txPr>
        <c:crossAx val="288607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s-ES" b="1">
                <a:solidFill>
                  <a:sysClr val="windowText" lastClr="000000"/>
                </a:solidFill>
              </a:rPr>
              <a:t>Preferencias de helado de los clientes de una heladería</a:t>
            </a:r>
          </a:p>
        </c:rich>
      </c:tx>
      <c:layout>
        <c:manualLayout>
          <c:xMode val="edge"/>
          <c:yMode val="edge"/>
          <c:x val="0.14050000000000001"/>
          <c:y val="7.4074074074074098E-2"/>
        </c:manualLayout>
      </c:layout>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8784-4D3D-A7A0-2BF8A2469462}"/>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8784-4D3D-A7A0-2BF8A2469462}"/>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8784-4D3D-A7A0-2BF8A2469462}"/>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8784-4D3D-A7A0-2BF8A2469462}"/>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s-CO"/>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Hoja1!$A$1:$A$4</c:f>
              <c:strCache>
                <c:ptCount val="4"/>
                <c:pt idx="0">
                  <c:v>Fresa</c:v>
                </c:pt>
                <c:pt idx="1">
                  <c:v>Guanábana</c:v>
                </c:pt>
                <c:pt idx="2">
                  <c:v>Vainilla</c:v>
                </c:pt>
                <c:pt idx="3">
                  <c:v>Limón</c:v>
                </c:pt>
              </c:strCache>
            </c:strRef>
          </c:cat>
          <c:val>
            <c:numRef>
              <c:f>Hoja1!$B$1:$B$4</c:f>
              <c:numCache>
                <c:formatCode>0%</c:formatCode>
                <c:ptCount val="4"/>
                <c:pt idx="0">
                  <c:v>0.4</c:v>
                </c:pt>
                <c:pt idx="1">
                  <c:v>0.133333333333333</c:v>
                </c:pt>
                <c:pt idx="2">
                  <c:v>0.266666666666667</c:v>
                </c:pt>
                <c:pt idx="3">
                  <c:v>0.2</c:v>
                </c:pt>
              </c:numCache>
            </c:numRef>
          </c:val>
          <c:extLst xmlns:c16r2="http://schemas.microsoft.com/office/drawing/2015/06/chart">
            <c:ext xmlns:c16="http://schemas.microsoft.com/office/drawing/2014/chart" uri="{C3380CC4-5D6E-409C-BE32-E72D297353CC}">
              <c16:uniqueId val="{00000008-8784-4D3D-A7A0-2BF8A2469462}"/>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s-CO"/>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6BB25-0292-4E46-B935-F57F1DB8A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Pages>
  <Words>7115</Words>
  <Characters>39136</Characters>
  <Application>Microsoft Office Word</Application>
  <DocSecurity>0</DocSecurity>
  <Lines>326</Lines>
  <Paragraphs>92</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46159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Lzambrano</cp:lastModifiedBy>
  <cp:revision>72</cp:revision>
  <dcterms:created xsi:type="dcterms:W3CDTF">2016-02-02T15:41:00Z</dcterms:created>
  <dcterms:modified xsi:type="dcterms:W3CDTF">2016-03-14T16:18:00Z</dcterms:modified>
</cp:coreProperties>
</file>