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76390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Los números fraccionarios</w:t>
      </w:r>
    </w:p>
    <w:p w14:paraId="72038DAF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 xml:space="preserve">1. Los significados de las fracciones </w:t>
      </w:r>
    </w:p>
    <w:p w14:paraId="0D5F74E1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1.1 Consolidación</w:t>
      </w:r>
    </w:p>
    <w:p w14:paraId="22138A6C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2. Las clases de fracciones</w:t>
      </w:r>
    </w:p>
    <w:p w14:paraId="62B20AED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2.1 La representación de fracciones en la recta numérica</w:t>
      </w:r>
    </w:p>
    <w:p w14:paraId="635A210E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2.2 Consolidación</w:t>
      </w:r>
    </w:p>
    <w:p w14:paraId="13B2F2B3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3. Los números mixtos</w:t>
      </w:r>
    </w:p>
    <w:p w14:paraId="531583FC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3.1 La conversión de una fracción a número mixto</w:t>
      </w:r>
    </w:p>
    <w:p w14:paraId="7B7534E8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3.2 La conversión de un número mixto a una fracción</w:t>
      </w:r>
    </w:p>
    <w:p w14:paraId="5A7BAABB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3.3 Consolidación</w:t>
      </w:r>
    </w:p>
    <w:p w14:paraId="5551AAEA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4. Las fracciones equivalentes</w:t>
      </w:r>
    </w:p>
    <w:p w14:paraId="3916AAD3" w14:textId="20B05700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 xml:space="preserve">4.1 La </w:t>
      </w:r>
      <w:r w:rsidR="00F73DD4">
        <w:rPr>
          <w:rFonts w:ascii="Calibri" w:eastAsia="Calibri" w:hAnsi="Calibri" w:cs="Times New Roman"/>
          <w:sz w:val="22"/>
          <w:szCs w:val="22"/>
          <w:lang w:val="es-CO"/>
        </w:rPr>
        <w:t>complificación</w:t>
      </w:r>
      <w:r w:rsidRPr="00525FE2">
        <w:rPr>
          <w:rFonts w:ascii="Calibri" w:eastAsia="Calibri" w:hAnsi="Calibri" w:cs="Times New Roman"/>
          <w:sz w:val="22"/>
          <w:szCs w:val="22"/>
          <w:lang w:val="es-CO"/>
        </w:rPr>
        <w:t xml:space="preserve"> de fracciones</w:t>
      </w:r>
    </w:p>
    <w:p w14:paraId="35A435FF" w14:textId="2C01453F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4.2 La simplificación de fracciones</w:t>
      </w:r>
    </w:p>
    <w:p w14:paraId="77B84D34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4.1 Consolidación</w:t>
      </w:r>
    </w:p>
    <w:p w14:paraId="7476AE5C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5. La comparación de fracciones</w:t>
      </w:r>
    </w:p>
    <w:p w14:paraId="080C03F9" w14:textId="77777777" w:rsidR="00525FE2" w:rsidRPr="00525FE2" w:rsidRDefault="00525FE2" w:rsidP="00F73DD4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5.1 Consolidación</w:t>
      </w:r>
    </w:p>
    <w:p w14:paraId="5001275F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6. Competencias</w:t>
      </w:r>
    </w:p>
    <w:p w14:paraId="57503F07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Fin de tema</w:t>
      </w:r>
    </w:p>
    <w:p w14:paraId="3C8ECF60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Mapa conceptual</w:t>
      </w:r>
    </w:p>
    <w:p w14:paraId="4DB67BED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Evaluación</w:t>
      </w:r>
    </w:p>
    <w:p w14:paraId="6CBD1C12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Webs de referencia</w:t>
      </w:r>
    </w:p>
    <w:p w14:paraId="2DEACABD" w14:textId="77777777" w:rsidR="00525FE2" w:rsidRPr="00525FE2" w:rsidRDefault="00525FE2" w:rsidP="00525FE2">
      <w:pPr>
        <w:spacing w:after="0" w:line="259" w:lineRule="auto"/>
        <w:rPr>
          <w:rFonts w:ascii="Calibri" w:eastAsia="Calibri" w:hAnsi="Calibri" w:cs="Times New Roman"/>
          <w:sz w:val="22"/>
          <w:szCs w:val="22"/>
          <w:lang w:val="es-CO"/>
        </w:rPr>
      </w:pPr>
      <w:r w:rsidRPr="00525FE2">
        <w:rPr>
          <w:rFonts w:ascii="Calibri" w:eastAsia="Calibri" w:hAnsi="Calibri" w:cs="Times New Roman"/>
          <w:sz w:val="22"/>
          <w:szCs w:val="22"/>
          <w:lang w:val="es-CO"/>
        </w:rPr>
        <w:t>Banco de actividades</w:t>
      </w:r>
    </w:p>
    <w:p w14:paraId="4E3B6E1C" w14:textId="77777777" w:rsidR="00EF56E2" w:rsidRDefault="00EF56E2" w:rsidP="00484123">
      <w:pPr>
        <w:spacing w:after="0"/>
        <w:rPr>
          <w:rFonts w:ascii="Arial" w:hAnsi="Arial" w:cs="Arial"/>
        </w:rPr>
      </w:pPr>
    </w:p>
    <w:p w14:paraId="1A296ACA" w14:textId="77777777" w:rsidR="002E080E" w:rsidRPr="00FE2326" w:rsidRDefault="002E080E" w:rsidP="00484123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2066" w:rsidRPr="00FE2326" w14:paraId="7D97021F" w14:textId="77777777" w:rsidTr="00E92066">
        <w:tc>
          <w:tcPr>
            <w:tcW w:w="1951" w:type="dxa"/>
            <w:shd w:val="clear" w:color="auto" w:fill="000000" w:themeFill="text1"/>
          </w:tcPr>
          <w:p w14:paraId="5AD63733" w14:textId="53EAA4E1" w:rsidR="00E92066" w:rsidRPr="00FE2326" w:rsidRDefault="00E92066" w:rsidP="00E92066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FE2326">
              <w:rPr>
                <w:rFonts w:ascii="Arial" w:hAnsi="Arial" w:cs="Arial"/>
              </w:rPr>
              <w:t>Título del guion</w:t>
            </w:r>
          </w:p>
        </w:tc>
        <w:tc>
          <w:tcPr>
            <w:tcW w:w="7027" w:type="dxa"/>
          </w:tcPr>
          <w:p w14:paraId="6710764B" w14:textId="608CFF74" w:rsidR="00E92066" w:rsidRPr="00FE2326" w:rsidRDefault="007B0BD9" w:rsidP="007B0BD9">
            <w:pPr>
              <w:pStyle w:val="TextoPLANETA"/>
              <w:rPr>
                <w:highlight w:val="yellow"/>
              </w:rPr>
            </w:pPr>
            <w:r>
              <w:rPr>
                <w:highlight w:val="yellow"/>
              </w:rPr>
              <w:t>Los números fraccionarios</w:t>
            </w:r>
          </w:p>
        </w:tc>
      </w:tr>
      <w:tr w:rsidR="00E92066" w:rsidRPr="00FE2326" w14:paraId="0099B851" w14:textId="77777777" w:rsidTr="00E92066">
        <w:tc>
          <w:tcPr>
            <w:tcW w:w="1951" w:type="dxa"/>
            <w:shd w:val="clear" w:color="auto" w:fill="000000" w:themeFill="text1"/>
          </w:tcPr>
          <w:p w14:paraId="2539482A" w14:textId="5FEAE48A" w:rsidR="00E92066" w:rsidRPr="00FE2326" w:rsidRDefault="00E92066" w:rsidP="00081745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FE2326">
              <w:rPr>
                <w:rFonts w:ascii="Arial" w:hAnsi="Arial" w:cs="Arial"/>
              </w:rPr>
              <w:t>Código del guion</w:t>
            </w:r>
          </w:p>
        </w:tc>
        <w:tc>
          <w:tcPr>
            <w:tcW w:w="7027" w:type="dxa"/>
          </w:tcPr>
          <w:p w14:paraId="21923220" w14:textId="44D4CAD1" w:rsidR="00E92066" w:rsidRPr="00FE2326" w:rsidRDefault="007B0BD9" w:rsidP="007B0BD9">
            <w:pPr>
              <w:pStyle w:val="TextoPLANETA"/>
              <w:rPr>
                <w:highlight w:val="yellow"/>
              </w:rPr>
            </w:pPr>
            <w:r>
              <w:rPr>
                <w:highlight w:val="yellow"/>
              </w:rPr>
              <w:t>MA_06_05_CO</w:t>
            </w:r>
          </w:p>
        </w:tc>
      </w:tr>
      <w:tr w:rsidR="00E92066" w:rsidRPr="00FE2326" w14:paraId="7B9B1C80" w14:textId="77777777" w:rsidTr="00E92066">
        <w:tc>
          <w:tcPr>
            <w:tcW w:w="1951" w:type="dxa"/>
            <w:shd w:val="clear" w:color="auto" w:fill="000000" w:themeFill="text1"/>
          </w:tcPr>
          <w:p w14:paraId="7DB9D793" w14:textId="1F84CFF5" w:rsidR="00E92066" w:rsidRPr="00FE2326" w:rsidRDefault="00E92066" w:rsidP="00081745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FE2326">
              <w:rPr>
                <w:rFonts w:ascii="Arial" w:hAnsi="Arial" w:cs="Arial"/>
              </w:rPr>
              <w:t>Descripción</w:t>
            </w:r>
          </w:p>
        </w:tc>
        <w:tc>
          <w:tcPr>
            <w:tcW w:w="7027" w:type="dxa"/>
          </w:tcPr>
          <w:p w14:paraId="7846B241" w14:textId="77777777" w:rsidR="00A305A9" w:rsidRDefault="002E0D31" w:rsidP="002E0D31">
            <w:pPr>
              <w:pStyle w:val="TextoPLANETA"/>
              <w:rPr>
                <w:highlight w:val="yellow"/>
              </w:rPr>
            </w:pPr>
            <w:r>
              <w:rPr>
                <w:highlight w:val="yellow"/>
              </w:rPr>
              <w:t>Ha</w:t>
            </w:r>
            <w:r w:rsidR="00A305A9">
              <w:rPr>
                <w:highlight w:val="yellow"/>
              </w:rPr>
              <w:t>blar de las partes de las cosas</w:t>
            </w:r>
            <w:r>
              <w:rPr>
                <w:highlight w:val="yellow"/>
              </w:rPr>
              <w:t xml:space="preserve"> es</w:t>
            </w:r>
            <w:r w:rsidR="00A305A9">
              <w:rPr>
                <w:highlight w:val="yellow"/>
              </w:rPr>
              <w:t xml:space="preserve"> una noción que el hombre ha usado</w:t>
            </w:r>
            <w:r>
              <w:rPr>
                <w:highlight w:val="yellow"/>
              </w:rPr>
              <w:t xml:space="preserve"> casi desde sus orígenes al aplic</w:t>
            </w:r>
            <w:r w:rsidR="00A305A9">
              <w:rPr>
                <w:highlight w:val="yellow"/>
              </w:rPr>
              <w:t>ar la idea intuitiva de dividir.</w:t>
            </w:r>
            <w:r>
              <w:rPr>
                <w:highlight w:val="yellow"/>
              </w:rPr>
              <w:t xml:space="preserve"> </w:t>
            </w:r>
          </w:p>
          <w:p w14:paraId="149E243E" w14:textId="77777777" w:rsidR="00E92066" w:rsidRDefault="00A305A9" w:rsidP="00A305A9">
            <w:pPr>
              <w:pStyle w:val="TextoPLANETA"/>
              <w:rPr>
                <w:highlight w:val="yellow"/>
              </w:rPr>
            </w:pPr>
            <w:r>
              <w:rPr>
                <w:highlight w:val="yellow"/>
              </w:rPr>
              <w:t>En artículos de revistas e incluso en los medios de comunicación se escuchan con mucha frecuencia términos como: l</w:t>
            </w:r>
            <w:r w:rsidR="002E0D31">
              <w:rPr>
                <w:highlight w:val="yellow"/>
              </w:rPr>
              <w:t xml:space="preserve">a mitad de la </w:t>
            </w:r>
            <w:r>
              <w:rPr>
                <w:highlight w:val="yellow"/>
              </w:rPr>
              <w:t>población de la Tierra; una tercera parte del agua; la cuarta parte de las ganancias, entre otras expresiones.</w:t>
            </w:r>
            <w:r w:rsidR="002E0D31">
              <w:rPr>
                <w:highlight w:val="yellow"/>
              </w:rPr>
              <w:t xml:space="preserve"> </w:t>
            </w:r>
          </w:p>
          <w:p w14:paraId="5D9015A4" w14:textId="2409572F" w:rsidR="00A305A9" w:rsidRPr="00FE2326" w:rsidRDefault="00A305A9" w:rsidP="00A305A9">
            <w:pPr>
              <w:pStyle w:val="TextoPLANETA"/>
              <w:rPr>
                <w:highlight w:val="yellow"/>
              </w:rPr>
            </w:pPr>
            <w:r>
              <w:rPr>
                <w:highlight w:val="yellow"/>
              </w:rPr>
              <w:t>Todas estas nociones nos llevan a estudiar y entender el concepto de fracción, no solo en las matemáticas sino en las aplicaciones que tiene en los contextos cotidianos.</w:t>
            </w:r>
          </w:p>
        </w:tc>
      </w:tr>
    </w:tbl>
    <w:p w14:paraId="1587798A" w14:textId="77777777" w:rsidR="00E92066" w:rsidRPr="00FE2326" w:rsidRDefault="00E92066" w:rsidP="00081745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16B58F33" w14:textId="7EA4A55A" w:rsidR="002973CB" w:rsidRPr="00FE2326" w:rsidRDefault="00081745" w:rsidP="00B43924">
      <w:pPr>
        <w:pStyle w:val="Seccin1PLANETA"/>
      </w:pPr>
      <w:r w:rsidRPr="00FE2326">
        <w:rPr>
          <w:highlight w:val="yellow"/>
        </w:rPr>
        <w:t>[SECCIÓN 1]</w:t>
      </w:r>
      <w:r w:rsidR="00616DBC" w:rsidRPr="00FE2326">
        <w:t xml:space="preserve"> </w:t>
      </w:r>
      <w:r w:rsidRPr="00FE2326">
        <w:t>1</w:t>
      </w:r>
      <w:r w:rsidR="002973CB" w:rsidRPr="00FE2326">
        <w:t xml:space="preserve"> </w:t>
      </w:r>
      <w:r w:rsidR="009E3818">
        <w:t>Los significados de las fracciones</w:t>
      </w:r>
    </w:p>
    <w:p w14:paraId="773AD641" w14:textId="77777777" w:rsidR="00F263E1" w:rsidRDefault="00F263E1" w:rsidP="00F263E1">
      <w:pPr>
        <w:pStyle w:val="TextoPLANETA"/>
      </w:pPr>
    </w:p>
    <w:p w14:paraId="7641D839" w14:textId="7CF763C3" w:rsidR="00191882" w:rsidRDefault="00191882" w:rsidP="00F263E1">
      <w:pPr>
        <w:pStyle w:val="TextoPLANETA"/>
      </w:pPr>
      <w:r>
        <w:t xml:space="preserve">Los </w:t>
      </w:r>
      <w:r w:rsidRPr="00191882">
        <w:rPr>
          <w:b/>
        </w:rPr>
        <w:t>números fraccionarios</w:t>
      </w:r>
      <w:r>
        <w:t xml:space="preserve"> o </w:t>
      </w:r>
      <w:r w:rsidRPr="00191882">
        <w:rPr>
          <w:b/>
        </w:rPr>
        <w:t>fracciones</w:t>
      </w:r>
      <w:r>
        <w:t xml:space="preserve"> son números que hacen referencia a una cantidad dividida entre otra. La forma general de representar una fracción es:</w:t>
      </w:r>
    </w:p>
    <w:p w14:paraId="6265CD8C" w14:textId="77777777" w:rsidR="00570BAE" w:rsidRDefault="00570BAE" w:rsidP="00F263E1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9"/>
        <w:gridCol w:w="7065"/>
      </w:tblGrid>
      <w:tr w:rsidR="00570BAE" w:rsidRPr="00FE2326" w14:paraId="249E67FB" w14:textId="77777777" w:rsidTr="003270F6">
        <w:tc>
          <w:tcPr>
            <w:tcW w:w="9033" w:type="dxa"/>
            <w:gridSpan w:val="2"/>
            <w:shd w:val="clear" w:color="auto" w:fill="0D0D0D" w:themeFill="text1" w:themeFillTint="F2"/>
          </w:tcPr>
          <w:p w14:paraId="27D800AB" w14:textId="77777777" w:rsidR="00570BAE" w:rsidRPr="00FE2326" w:rsidRDefault="00570BAE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70BAE" w:rsidRPr="00FE2326" w14:paraId="52C49CD1" w14:textId="77777777" w:rsidTr="003270F6">
        <w:tc>
          <w:tcPr>
            <w:tcW w:w="2518" w:type="dxa"/>
          </w:tcPr>
          <w:p w14:paraId="6C07C313" w14:textId="77777777" w:rsidR="00570BAE" w:rsidRPr="00FE2326" w:rsidRDefault="00570BAE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0D3A744" w14:textId="77777777" w:rsidR="00570BAE" w:rsidRPr="00FE2326" w:rsidRDefault="00570BAE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570BAE" w:rsidRPr="00FE2326" w14:paraId="33971BAF" w14:textId="77777777" w:rsidTr="003270F6">
        <w:tc>
          <w:tcPr>
            <w:tcW w:w="2518" w:type="dxa"/>
          </w:tcPr>
          <w:p w14:paraId="5BC0D1D8" w14:textId="77777777" w:rsidR="00570BAE" w:rsidRPr="00FE2326" w:rsidRDefault="00570BAE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423C4F0" w14:textId="679E5DA0" w:rsidR="00570BAE" w:rsidRDefault="00570BAE" w:rsidP="00570BAE">
            <w:r>
              <w:t>Imagen de una fracción a/b indicando sus términos con diferentes</w:t>
            </w:r>
            <w:r w:rsidR="000802B7">
              <w:t xml:space="preserve"> colores. </w:t>
            </w:r>
          </w:p>
          <w:p w14:paraId="08C2C89E" w14:textId="34D8DCA0" w:rsidR="00570BAE" w:rsidRPr="00FE2326" w:rsidRDefault="00C806A2" w:rsidP="00570BAE">
            <w:pPr>
              <w:rPr>
                <w:rFonts w:ascii="Arial" w:hAnsi="Arial" w:cs="Arial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6855" w:dyaOrig="2460" w14:anchorId="28E002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2.4pt;height:123.05pt" o:ole="">
                  <v:imagedata r:id="rId9" o:title=""/>
                </v:shape>
                <o:OLEObject Type="Embed" ProgID="PBrush" ShapeID="_x0000_i1025" DrawAspect="Content" ObjectID="_1382617540" r:id="rId10"/>
              </w:object>
            </w:r>
          </w:p>
        </w:tc>
      </w:tr>
      <w:tr w:rsidR="00570BAE" w:rsidRPr="00FE2326" w14:paraId="63820ADE" w14:textId="77777777" w:rsidTr="003270F6">
        <w:tc>
          <w:tcPr>
            <w:tcW w:w="2518" w:type="dxa"/>
          </w:tcPr>
          <w:p w14:paraId="470DCA96" w14:textId="6B46D2EF" w:rsidR="00570BAE" w:rsidRPr="00FE2326" w:rsidRDefault="00570BAE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7721B74D" w14:textId="1B146A98" w:rsidR="00570BAE" w:rsidRPr="00FE2326" w:rsidRDefault="00570BAE" w:rsidP="003270F6">
            <w:pPr>
              <w:rPr>
                <w:rFonts w:ascii="Arial" w:hAnsi="Arial" w:cs="Arial"/>
                <w:color w:val="000000"/>
              </w:rPr>
            </w:pPr>
          </w:p>
        </w:tc>
      </w:tr>
      <w:tr w:rsidR="00570BAE" w:rsidRPr="00FE2326" w14:paraId="24C7B6C8" w14:textId="77777777" w:rsidTr="003270F6">
        <w:tc>
          <w:tcPr>
            <w:tcW w:w="2518" w:type="dxa"/>
          </w:tcPr>
          <w:p w14:paraId="0EE7D745" w14:textId="77777777" w:rsidR="00570BAE" w:rsidRPr="00FE2326" w:rsidRDefault="00570BAE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F3A25C4" w14:textId="586BF5F5" w:rsidR="00570BAE" w:rsidRPr="00FE2326" w:rsidRDefault="00784158" w:rsidP="007841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Forma general de la f</w:t>
            </w:r>
            <w:r w:rsidR="000802B7">
              <w:rPr>
                <w:rFonts w:ascii="Arial" w:hAnsi="Arial" w:cs="Arial"/>
                <w:color w:val="000000"/>
              </w:rPr>
              <w:t>racción</w:t>
            </w:r>
          </w:p>
        </w:tc>
      </w:tr>
      <w:tr w:rsidR="00570BAE" w:rsidRPr="00FE2326" w14:paraId="54F0D22D" w14:textId="77777777" w:rsidTr="003270F6">
        <w:tc>
          <w:tcPr>
            <w:tcW w:w="2518" w:type="dxa"/>
          </w:tcPr>
          <w:p w14:paraId="1CBBE3C3" w14:textId="77777777" w:rsidR="00570BAE" w:rsidRPr="00FE2326" w:rsidRDefault="00570BAE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6F1D5FCB" w14:textId="7382222B" w:rsidR="00570BAE" w:rsidRPr="00FE2326" w:rsidRDefault="00570BAE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145D7D9A" w14:textId="77777777" w:rsidR="00191882" w:rsidRDefault="00191882" w:rsidP="00F263E1">
      <w:pPr>
        <w:pStyle w:val="TextoPLANETA"/>
      </w:pPr>
    </w:p>
    <w:p w14:paraId="02D9C8AB" w14:textId="7A7E69D0" w:rsidR="00424E87" w:rsidRPr="00645DC2" w:rsidRDefault="00424E87" w:rsidP="00F263E1">
      <w:pPr>
        <w:pStyle w:val="TextoPLANETA"/>
      </w:pPr>
      <w:r w:rsidRPr="00645DC2">
        <w:t xml:space="preserve">El numerador, en este caso </w:t>
      </w:r>
      <w:r w:rsidRPr="00645DC2">
        <w:rPr>
          <w:i/>
        </w:rPr>
        <w:t xml:space="preserve">a, </w:t>
      </w:r>
      <w:r w:rsidRPr="00645DC2">
        <w:t>se interpreta como el dividendo en una división; el denomi</w:t>
      </w:r>
      <w:r w:rsidR="00645DC2">
        <w:t>n</w:t>
      </w:r>
      <w:r w:rsidRPr="00645DC2">
        <w:t>ador, en este caso b, se interpreta como el divisor en una división.</w:t>
      </w:r>
    </w:p>
    <w:p w14:paraId="3B2B1342" w14:textId="77777777" w:rsidR="00424E87" w:rsidRPr="00C806A2" w:rsidRDefault="00424E87" w:rsidP="00F263E1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5460C" w:rsidRPr="00FE2326" w14:paraId="0432130D" w14:textId="77777777" w:rsidTr="003270F6">
        <w:tc>
          <w:tcPr>
            <w:tcW w:w="9033" w:type="dxa"/>
            <w:gridSpan w:val="2"/>
            <w:shd w:val="clear" w:color="auto" w:fill="0D0D0D" w:themeFill="text1" w:themeFillTint="F2"/>
          </w:tcPr>
          <w:p w14:paraId="0DD6CAE3" w14:textId="77777777" w:rsidR="00E5460C" w:rsidRPr="00FE2326" w:rsidRDefault="00E5460C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5460C" w:rsidRPr="00FE2326" w14:paraId="0DA232A8" w14:textId="77777777" w:rsidTr="003270F6">
        <w:tc>
          <w:tcPr>
            <w:tcW w:w="2518" w:type="dxa"/>
          </w:tcPr>
          <w:p w14:paraId="10119020" w14:textId="77777777" w:rsidR="00E5460C" w:rsidRPr="00FE2326" w:rsidRDefault="00E5460C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D2CA29" w14:textId="561D8C9A" w:rsidR="00E5460C" w:rsidRPr="00FE2326" w:rsidRDefault="00E5460C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E5460C" w:rsidRPr="00FE2326" w14:paraId="3FEB8840" w14:textId="77777777" w:rsidTr="003270F6">
        <w:tc>
          <w:tcPr>
            <w:tcW w:w="2518" w:type="dxa"/>
          </w:tcPr>
          <w:p w14:paraId="227E0D82" w14:textId="77777777" w:rsidR="00E5460C" w:rsidRPr="00FE2326" w:rsidRDefault="00E5460C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0AE9121" w14:textId="61C20128" w:rsidR="00E5460C" w:rsidRPr="00FA1765" w:rsidRDefault="00C806A2" w:rsidP="00E546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Tres representaciones de la fracción a/b, d</w:t>
            </w:r>
            <w:r w:rsidR="00E5460C" w:rsidRPr="00FA1765">
              <w:rPr>
                <w:rFonts w:ascii="Arial" w:hAnsi="Arial" w:cs="Arial"/>
              </w:rPr>
              <w:t>ivisión de a entre b usando dos signos de división diferente</w:t>
            </w:r>
            <w:r>
              <w:rPr>
                <w:rFonts w:ascii="Arial" w:hAnsi="Arial" w:cs="Arial"/>
              </w:rPr>
              <w:t>s</w:t>
            </w:r>
            <w:r w:rsidR="00E5460C" w:rsidRPr="00FA1765">
              <w:rPr>
                <w:rFonts w:ascii="Arial" w:hAnsi="Arial" w:cs="Arial"/>
              </w:rPr>
              <w:t xml:space="preserve">. </w:t>
            </w:r>
          </w:p>
          <w:p w14:paraId="148B5293" w14:textId="12FDD7B6" w:rsidR="00E5460C" w:rsidRPr="00FE2326" w:rsidRDefault="00C806A2" w:rsidP="00E5460C">
            <w:pPr>
              <w:rPr>
                <w:rFonts w:ascii="Arial" w:hAnsi="Arial" w:cs="Arial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9210" w:dyaOrig="3600" w14:anchorId="743AB577">
                <v:shape id="_x0000_i1026" type="#_x0000_t75" style="width:247.8pt;height:97.1pt" o:ole="">
                  <v:imagedata r:id="rId11" o:title=""/>
                </v:shape>
                <o:OLEObject Type="Embed" ProgID="PBrush" ShapeID="_x0000_i1026" DrawAspect="Content" ObjectID="_1382617541" r:id="rId12"/>
              </w:object>
            </w:r>
          </w:p>
        </w:tc>
      </w:tr>
      <w:tr w:rsidR="00E5460C" w:rsidRPr="00FE2326" w14:paraId="3B73B51F" w14:textId="77777777" w:rsidTr="003270F6">
        <w:tc>
          <w:tcPr>
            <w:tcW w:w="2518" w:type="dxa"/>
          </w:tcPr>
          <w:p w14:paraId="49D6D797" w14:textId="77777777" w:rsidR="00E5460C" w:rsidRPr="00FE2326" w:rsidRDefault="00E5460C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2199B9D" w14:textId="1475BB64" w:rsidR="00E5460C" w:rsidRPr="00FE2326" w:rsidRDefault="00E5460C" w:rsidP="003270F6">
            <w:pPr>
              <w:rPr>
                <w:rFonts w:ascii="Arial" w:hAnsi="Arial" w:cs="Arial"/>
                <w:color w:val="000000"/>
              </w:rPr>
            </w:pPr>
          </w:p>
        </w:tc>
      </w:tr>
      <w:tr w:rsidR="00E5460C" w:rsidRPr="00FE2326" w14:paraId="3D54992B" w14:textId="77777777" w:rsidTr="003270F6">
        <w:tc>
          <w:tcPr>
            <w:tcW w:w="2518" w:type="dxa"/>
          </w:tcPr>
          <w:p w14:paraId="60F82CFE" w14:textId="77777777" w:rsidR="00E5460C" w:rsidRPr="00FE2326" w:rsidRDefault="00E5460C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BE2F819" w14:textId="3B40FDB4" w:rsidR="00E5460C" w:rsidRPr="00C806A2" w:rsidRDefault="00A305A9" w:rsidP="003270F6">
            <w:pPr>
              <w:rPr>
                <w:rFonts w:ascii="Arial" w:hAnsi="Arial" w:cs="Arial"/>
              </w:rPr>
            </w:pPr>
            <w:r w:rsidRPr="00C806A2">
              <w:rPr>
                <w:rFonts w:ascii="Arial" w:hAnsi="Arial" w:cs="Arial"/>
              </w:rPr>
              <w:t xml:space="preserve">Tres maneras diferentes de </w:t>
            </w:r>
            <w:r w:rsidR="00274ADE" w:rsidRPr="00C806A2">
              <w:rPr>
                <w:rFonts w:ascii="Arial" w:hAnsi="Arial" w:cs="Arial"/>
              </w:rPr>
              <w:t>presentar una división.</w:t>
            </w:r>
            <w:r w:rsidR="00B45BCB" w:rsidRPr="00C806A2">
              <w:rPr>
                <w:rFonts w:ascii="Arial" w:hAnsi="Arial" w:cs="Arial"/>
              </w:rPr>
              <w:t xml:space="preserve"> </w:t>
            </w:r>
          </w:p>
        </w:tc>
      </w:tr>
      <w:tr w:rsidR="00E5460C" w:rsidRPr="00FE2326" w14:paraId="0011BFF0" w14:textId="77777777" w:rsidTr="003270F6">
        <w:tc>
          <w:tcPr>
            <w:tcW w:w="2518" w:type="dxa"/>
          </w:tcPr>
          <w:p w14:paraId="7184E866" w14:textId="77777777" w:rsidR="00E5460C" w:rsidRPr="00FE2326" w:rsidRDefault="00E5460C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12D492D5" w14:textId="77777777" w:rsidR="00E5460C" w:rsidRPr="00FE2326" w:rsidRDefault="00E5460C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7DF74DCE" w14:textId="77777777" w:rsidR="00E5460C" w:rsidRPr="00C806A2" w:rsidRDefault="00E5460C" w:rsidP="00F263E1">
      <w:pPr>
        <w:pStyle w:val="TextoPLANETA"/>
      </w:pPr>
    </w:p>
    <w:p w14:paraId="04A3A459" w14:textId="2891BF47" w:rsidR="002A6C11" w:rsidRPr="002A6C11" w:rsidRDefault="00274ADE" w:rsidP="00F263E1">
      <w:pPr>
        <w:pStyle w:val="TextoPLANETA"/>
        <w:rPr>
          <w:b/>
        </w:rPr>
      </w:pPr>
      <w:r>
        <w:t>Por ejemplo,</w:t>
      </w:r>
      <w:r w:rsidR="00FA1765">
        <w:t xml:space="preserve"> el famoso ju</w:t>
      </w:r>
      <w:r>
        <w:t>ego del Tangram</w:t>
      </w:r>
      <w:r w:rsidR="00FA1765">
        <w:t xml:space="preserve"> está dividido en varias partes, cada una de ellas puede representarse con </w:t>
      </w:r>
      <w:r>
        <w:t>una fracción</w:t>
      </w:r>
      <w:r w:rsidR="00FA1765">
        <w:t xml:space="preserve">. </w:t>
      </w:r>
    </w:p>
    <w:p w14:paraId="75B3DD29" w14:textId="77777777" w:rsidR="002A6C11" w:rsidRDefault="002A6C11" w:rsidP="00F263E1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72B00" w:rsidRPr="00FE2326" w14:paraId="45F2E3EA" w14:textId="77777777" w:rsidTr="00424E87">
        <w:tc>
          <w:tcPr>
            <w:tcW w:w="9033" w:type="dxa"/>
            <w:gridSpan w:val="2"/>
            <w:shd w:val="clear" w:color="auto" w:fill="0D0D0D" w:themeFill="text1" w:themeFillTint="F2"/>
          </w:tcPr>
          <w:p w14:paraId="402426D7" w14:textId="77777777" w:rsidR="00272B00" w:rsidRPr="00FE2326" w:rsidRDefault="00272B00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72B00" w:rsidRPr="00FE2326" w14:paraId="0E234614" w14:textId="77777777" w:rsidTr="00424E87">
        <w:tc>
          <w:tcPr>
            <w:tcW w:w="2518" w:type="dxa"/>
          </w:tcPr>
          <w:p w14:paraId="121E71BC" w14:textId="77777777" w:rsidR="00272B00" w:rsidRPr="00FE2326" w:rsidRDefault="00272B00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FDF816" w14:textId="376E1057" w:rsidR="00272B00" w:rsidRPr="00FE2326" w:rsidRDefault="00272B00" w:rsidP="00272B00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 w:rsidR="00FA1765">
              <w:rPr>
                <w:rFonts w:ascii="Arial" w:hAnsi="Arial" w:cs="Arial"/>
                <w:color w:val="000000"/>
              </w:rPr>
              <w:t>3</w:t>
            </w:r>
          </w:p>
        </w:tc>
      </w:tr>
      <w:tr w:rsidR="00272B00" w:rsidRPr="00FE2326" w14:paraId="02854F25" w14:textId="77777777" w:rsidTr="00424E87">
        <w:tc>
          <w:tcPr>
            <w:tcW w:w="2518" w:type="dxa"/>
          </w:tcPr>
          <w:p w14:paraId="7A4417D2" w14:textId="77777777" w:rsidR="00272B00" w:rsidRPr="00FE2326" w:rsidRDefault="00272B00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2152DA16" w14:textId="5BFA3498" w:rsidR="00272B00" w:rsidRPr="00FE2326" w:rsidRDefault="00FA1765" w:rsidP="00FA1765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8C08270" wp14:editId="580AC098">
                  <wp:extent cx="2369489" cy="1683815"/>
                  <wp:effectExtent l="0" t="0" r="0" b="0"/>
                  <wp:docPr id="6" name="Imagen 6" descr="http://thumb1.shutterstock.com/display_pic_with_logo/64397/265556804/stock-photo-man-s-hand-holding-a-missing-piece-in-a-square-tangram-puzzle-over-wooden-table-2655568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humb1.shutterstock.com/display_pic_with_logo/64397/265556804/stock-photo-man-s-hand-holding-a-missing-piece-in-a-square-tangram-puzzle-over-wooden-table-2655568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014" cy="1689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B00" w:rsidRPr="00FE2326" w14:paraId="71611A3D" w14:textId="77777777" w:rsidTr="00424E87">
        <w:tc>
          <w:tcPr>
            <w:tcW w:w="2518" w:type="dxa"/>
          </w:tcPr>
          <w:p w14:paraId="4F39E70D" w14:textId="45E0261B" w:rsidR="00272B00" w:rsidRPr="00FE2326" w:rsidRDefault="00272B00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B61C8CB" w14:textId="75D195F1" w:rsidR="00272B00" w:rsidRPr="00FE2326" w:rsidRDefault="00FA1765" w:rsidP="00424E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265556804</w:t>
            </w:r>
          </w:p>
        </w:tc>
      </w:tr>
      <w:tr w:rsidR="00272B00" w:rsidRPr="00FE2326" w14:paraId="3D451224" w14:textId="77777777" w:rsidTr="00424E87">
        <w:tc>
          <w:tcPr>
            <w:tcW w:w="2518" w:type="dxa"/>
          </w:tcPr>
          <w:p w14:paraId="35389829" w14:textId="77777777" w:rsidR="00272B00" w:rsidRPr="00FE2326" w:rsidRDefault="00272B00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57323C6D" w14:textId="08753481" w:rsidR="00272B00" w:rsidRPr="00FE2326" w:rsidRDefault="00FA1765" w:rsidP="00912B3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El triángulo </w:t>
            </w:r>
            <w:r w:rsidR="00912B3C">
              <w:rPr>
                <w:rFonts w:ascii="Arial" w:hAnsi="Arial" w:cs="Arial"/>
                <w:color w:val="000000"/>
              </w:rPr>
              <w:t>de menor tamaño</w:t>
            </w:r>
            <w:r>
              <w:rPr>
                <w:rFonts w:ascii="Arial" w:hAnsi="Arial" w:cs="Arial"/>
                <w:color w:val="000000"/>
              </w:rPr>
              <w:t xml:space="preserve"> representa 1/16 del total del juego. </w:t>
            </w:r>
          </w:p>
        </w:tc>
      </w:tr>
      <w:tr w:rsidR="00272B00" w:rsidRPr="00FE2326" w14:paraId="5198923A" w14:textId="77777777" w:rsidTr="00424E87">
        <w:tc>
          <w:tcPr>
            <w:tcW w:w="2518" w:type="dxa"/>
          </w:tcPr>
          <w:p w14:paraId="1DD5C22D" w14:textId="77777777" w:rsidR="00272B00" w:rsidRPr="00FE2326" w:rsidRDefault="00272B00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2C86FCAF" w14:textId="42B5F2DB" w:rsidR="00272B00" w:rsidRPr="00FE2326" w:rsidRDefault="00272B00" w:rsidP="00424E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0EBAB55D" w14:textId="77777777" w:rsidR="00191882" w:rsidRDefault="00191882" w:rsidP="00F263E1">
      <w:pPr>
        <w:pStyle w:val="TextoPLANETA"/>
      </w:pPr>
    </w:p>
    <w:p w14:paraId="2BCC6862" w14:textId="5F63956F" w:rsidR="00191882" w:rsidRPr="00FA1765" w:rsidRDefault="00912B3C" w:rsidP="00F263E1">
      <w:pPr>
        <w:pStyle w:val="TextoPLANETA"/>
      </w:pPr>
      <w:r>
        <w:t xml:space="preserve">Hay </w:t>
      </w:r>
      <w:r w:rsidR="00C10F9B" w:rsidRPr="00FA1765">
        <w:t>varias</w:t>
      </w:r>
      <w:r w:rsidR="00274ADE">
        <w:t xml:space="preserve"> maneras de leer una fracción, l</w:t>
      </w:r>
      <w:r w:rsidR="00C10F9B" w:rsidRPr="00FA1765">
        <w:t xml:space="preserve">a más común consiste en leer el numerador como </w:t>
      </w:r>
      <w:r w:rsidR="00FA1765">
        <w:t>se lee</w:t>
      </w:r>
      <w:r w:rsidR="00C10F9B" w:rsidRPr="00FA1765">
        <w:t xml:space="preserve"> un número cualquiera y pronunciar el denominador según la siguiente tabla:</w:t>
      </w:r>
    </w:p>
    <w:p w14:paraId="5BCD48E6" w14:textId="77777777" w:rsidR="00191882" w:rsidRDefault="00191882" w:rsidP="00F263E1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10F9B" w:rsidRPr="00FE2326" w14:paraId="52FD6751" w14:textId="77777777" w:rsidTr="00424E87">
        <w:tc>
          <w:tcPr>
            <w:tcW w:w="9033" w:type="dxa"/>
            <w:gridSpan w:val="2"/>
            <w:shd w:val="clear" w:color="auto" w:fill="0D0D0D" w:themeFill="text1" w:themeFillTint="F2"/>
          </w:tcPr>
          <w:p w14:paraId="7BED204F" w14:textId="77777777" w:rsidR="00C10F9B" w:rsidRPr="00FE2326" w:rsidRDefault="00C10F9B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10F9B" w:rsidRPr="00FE2326" w14:paraId="0EAF45D5" w14:textId="77777777" w:rsidTr="00424E87">
        <w:tc>
          <w:tcPr>
            <w:tcW w:w="2518" w:type="dxa"/>
          </w:tcPr>
          <w:p w14:paraId="5E716890" w14:textId="77777777" w:rsidR="00C10F9B" w:rsidRPr="00FE2326" w:rsidRDefault="00C10F9B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C549DC" w14:textId="0DEDAEA8" w:rsidR="00C10F9B" w:rsidRPr="00FE2326" w:rsidRDefault="00C10F9B" w:rsidP="00C10F9B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 w:rsidR="00FA1765">
              <w:rPr>
                <w:rFonts w:ascii="Arial" w:hAnsi="Arial" w:cs="Arial"/>
                <w:color w:val="000000"/>
              </w:rPr>
              <w:t>4</w:t>
            </w:r>
          </w:p>
        </w:tc>
      </w:tr>
      <w:tr w:rsidR="00C10F9B" w:rsidRPr="00FE2326" w14:paraId="51475760" w14:textId="77777777" w:rsidTr="00424E87">
        <w:tc>
          <w:tcPr>
            <w:tcW w:w="2518" w:type="dxa"/>
          </w:tcPr>
          <w:p w14:paraId="7516A5BD" w14:textId="77777777" w:rsidR="00C10F9B" w:rsidRPr="00FE2326" w:rsidRDefault="00C10F9B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E127B2" w14:textId="292F1F20" w:rsidR="00C10F9B" w:rsidRDefault="00C10F9B" w:rsidP="00424E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Tabla de lectura de denominadores de fracciones.</w:t>
            </w:r>
          </w:p>
          <w:tbl>
            <w:tblPr>
              <w:tblW w:w="3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1660"/>
            </w:tblGrid>
            <w:tr w:rsidR="00C10F9B" w:rsidRPr="00C10F9B" w14:paraId="31C7A681" w14:textId="77777777" w:rsidTr="00C10F9B">
              <w:trPr>
                <w:trHeight w:val="765"/>
              </w:trPr>
              <w:tc>
                <w:tcPr>
                  <w:tcW w:w="332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4B084"/>
                  <w:vAlign w:val="center"/>
                  <w:hideMark/>
                </w:tcPr>
                <w:p w14:paraId="6F5883DD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Lectura de las fracciones según el denominador</w:t>
                  </w:r>
                </w:p>
              </w:tc>
            </w:tr>
            <w:tr w:rsidR="00C10F9B" w:rsidRPr="00C10F9B" w14:paraId="218C3062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nil"/>
                  </w:tcBorders>
                  <w:shd w:val="clear" w:color="000000" w:fill="F2DCCF"/>
                  <w:vAlign w:val="center"/>
                  <w:hideMark/>
                </w:tcPr>
                <w:p w14:paraId="534B6805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Denominador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0EE27AC2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Nombre</w:t>
                  </w:r>
                </w:p>
              </w:tc>
            </w:tr>
            <w:tr w:rsidR="00C10F9B" w:rsidRPr="00C10F9B" w14:paraId="51EA7578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1A28D328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2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2B3957CF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medios</w:t>
                  </w:r>
                </w:p>
              </w:tc>
            </w:tr>
            <w:tr w:rsidR="00C10F9B" w:rsidRPr="00C10F9B" w14:paraId="6428516D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2AA94B32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3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3BB68565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tercios</w:t>
                  </w:r>
                </w:p>
              </w:tc>
            </w:tr>
            <w:tr w:rsidR="00C10F9B" w:rsidRPr="00C10F9B" w14:paraId="3A2149E0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79C8A55A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4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217C56F9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cuartos</w:t>
                  </w:r>
                </w:p>
              </w:tc>
            </w:tr>
            <w:tr w:rsidR="00C10F9B" w:rsidRPr="00C10F9B" w14:paraId="5DEC72C3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2A1BF1CA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5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0D179CF1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quintos</w:t>
                  </w:r>
                </w:p>
              </w:tc>
            </w:tr>
            <w:tr w:rsidR="00C10F9B" w:rsidRPr="00C10F9B" w14:paraId="0A6738F6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52FB78EE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145B375A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sextos</w:t>
                  </w:r>
                </w:p>
              </w:tc>
            </w:tr>
            <w:tr w:rsidR="00C10F9B" w:rsidRPr="00C10F9B" w14:paraId="280918C5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3500F0DC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7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00250A4F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séptimos</w:t>
                  </w:r>
                </w:p>
              </w:tc>
            </w:tr>
            <w:tr w:rsidR="00C10F9B" w:rsidRPr="00C10F9B" w14:paraId="79E80321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00080D85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8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4FFB61E9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octavos</w:t>
                  </w:r>
                </w:p>
              </w:tc>
            </w:tr>
            <w:tr w:rsidR="00C10F9B" w:rsidRPr="00C10F9B" w14:paraId="30B60F54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FFFFFF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54CD0E82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9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59B28570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novenos</w:t>
                  </w:r>
                </w:p>
              </w:tc>
            </w:tr>
            <w:tr w:rsidR="00C10F9B" w:rsidRPr="00C10F9B" w14:paraId="43D9B077" w14:textId="77777777" w:rsidTr="00C10F9B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FFFFFF"/>
                  </w:tcBorders>
                  <w:shd w:val="clear" w:color="000000" w:fill="F2DCCF"/>
                  <w:vAlign w:val="center"/>
                  <w:hideMark/>
                </w:tcPr>
                <w:p w14:paraId="5376C3BC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10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DCCF"/>
                  <w:vAlign w:val="center"/>
                  <w:hideMark/>
                </w:tcPr>
                <w:p w14:paraId="0E3FE24F" w14:textId="77777777" w:rsidR="00C10F9B" w:rsidRPr="00C10F9B" w:rsidRDefault="00C10F9B" w:rsidP="00C10F9B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C10F9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es-CO" w:eastAsia="es-CO"/>
                    </w:rPr>
                    <w:t>décimos</w:t>
                  </w:r>
                </w:p>
              </w:tc>
            </w:tr>
          </w:tbl>
          <w:p w14:paraId="58BC77A8" w14:textId="451AF243" w:rsidR="00C10F9B" w:rsidRPr="00FE2326" w:rsidRDefault="00C10F9B" w:rsidP="00424E87">
            <w:pPr>
              <w:rPr>
                <w:rFonts w:ascii="Arial" w:hAnsi="Arial" w:cs="Arial"/>
                <w:color w:val="000000"/>
              </w:rPr>
            </w:pPr>
          </w:p>
        </w:tc>
      </w:tr>
      <w:tr w:rsidR="00C10F9B" w:rsidRPr="00FE2326" w14:paraId="7177F06B" w14:textId="77777777" w:rsidTr="00424E87">
        <w:tc>
          <w:tcPr>
            <w:tcW w:w="2518" w:type="dxa"/>
          </w:tcPr>
          <w:p w14:paraId="38EFE008" w14:textId="4DE5660D" w:rsidR="00C10F9B" w:rsidRPr="00FE2326" w:rsidRDefault="00C10F9B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5726ACC" w14:textId="109C61E1" w:rsidR="00C10F9B" w:rsidRPr="00FE2326" w:rsidRDefault="00C10F9B" w:rsidP="00424E87">
            <w:pPr>
              <w:rPr>
                <w:rFonts w:ascii="Arial" w:hAnsi="Arial" w:cs="Arial"/>
                <w:color w:val="000000"/>
              </w:rPr>
            </w:pPr>
          </w:p>
        </w:tc>
      </w:tr>
      <w:tr w:rsidR="00C10F9B" w:rsidRPr="00FE2326" w14:paraId="2F8CEFE9" w14:textId="77777777" w:rsidTr="00424E87">
        <w:tc>
          <w:tcPr>
            <w:tcW w:w="2518" w:type="dxa"/>
          </w:tcPr>
          <w:p w14:paraId="214F30AF" w14:textId="77777777" w:rsidR="00C10F9B" w:rsidRPr="00FE2326" w:rsidRDefault="00C10F9B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60B6E21" w14:textId="6DC07F21" w:rsidR="00C10F9B" w:rsidRPr="00FE2326" w:rsidRDefault="00C10F9B" w:rsidP="00274ADE">
            <w:pPr>
              <w:rPr>
                <w:rFonts w:ascii="Arial" w:hAnsi="Arial" w:cs="Arial"/>
                <w:color w:val="000000"/>
              </w:rPr>
            </w:pPr>
            <w:r w:rsidRPr="00C10F9B">
              <w:rPr>
                <w:rFonts w:ascii="Arial" w:hAnsi="Arial" w:cs="Arial"/>
                <w:color w:val="000000"/>
              </w:rPr>
              <w:t xml:space="preserve">Si el denominador es mayor que 10, entonces se procede de la misma forma, solo que </w:t>
            </w:r>
            <w:r w:rsidR="00274ADE">
              <w:rPr>
                <w:rFonts w:ascii="Arial" w:hAnsi="Arial" w:cs="Arial"/>
                <w:color w:val="000000"/>
              </w:rPr>
              <w:t>se lee</w:t>
            </w:r>
            <w:r w:rsidRPr="00C10F9B">
              <w:rPr>
                <w:rFonts w:ascii="Arial" w:hAnsi="Arial" w:cs="Arial"/>
                <w:color w:val="000000"/>
              </w:rPr>
              <w:t xml:space="preserve"> el denominador pronunciando el número con la terminación </w:t>
            </w:r>
            <w:r w:rsidR="00052087">
              <w:rPr>
                <w:rFonts w:ascii="Arial" w:hAnsi="Arial" w:cs="Arial"/>
                <w:color w:val="000000"/>
              </w:rPr>
              <w:t>–</w:t>
            </w:r>
            <w:r w:rsidRPr="00052087">
              <w:rPr>
                <w:rFonts w:ascii="Arial" w:hAnsi="Arial" w:cs="Arial"/>
                <w:i/>
                <w:color w:val="000000"/>
              </w:rPr>
              <w:t>avos</w:t>
            </w:r>
            <w:r w:rsidR="00052087">
              <w:rPr>
                <w:rFonts w:ascii="Arial" w:hAnsi="Arial" w:cs="Arial"/>
                <w:color w:val="000000"/>
              </w:rPr>
              <w:t xml:space="preserve">: onceavos, doceavos, treceavos, etc. </w:t>
            </w:r>
          </w:p>
        </w:tc>
      </w:tr>
      <w:tr w:rsidR="00C10F9B" w:rsidRPr="00FE2326" w14:paraId="35F82539" w14:textId="77777777" w:rsidTr="00424E87">
        <w:tc>
          <w:tcPr>
            <w:tcW w:w="2518" w:type="dxa"/>
          </w:tcPr>
          <w:p w14:paraId="4CDC844D" w14:textId="77777777" w:rsidR="00C10F9B" w:rsidRPr="00FE2326" w:rsidRDefault="00C10F9B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42CC62D4" w14:textId="234E1A80" w:rsidR="00C10F9B" w:rsidRPr="00FE2326" w:rsidRDefault="00517E60" w:rsidP="00424E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Lateral</w:t>
            </w:r>
          </w:p>
        </w:tc>
      </w:tr>
    </w:tbl>
    <w:p w14:paraId="7AA15983" w14:textId="77777777" w:rsidR="00C10F9B" w:rsidRDefault="00C10F9B" w:rsidP="00F263E1">
      <w:pPr>
        <w:pStyle w:val="TextoPLANETA"/>
      </w:pPr>
    </w:p>
    <w:p w14:paraId="1AF3EFD4" w14:textId="0A449D71" w:rsidR="00C10F9B" w:rsidRDefault="00F75372" w:rsidP="00F263E1">
      <w:pPr>
        <w:pStyle w:val="TextoPLANETA"/>
      </w:pPr>
      <w:r>
        <w:t xml:space="preserve">Por ejemplo: </w:t>
      </w:r>
    </w:p>
    <w:p w14:paraId="4203653F" w14:textId="77777777" w:rsidR="00A5457B" w:rsidRDefault="00A5457B" w:rsidP="00F263E1">
      <w:pPr>
        <w:pStyle w:val="TextoPLANETA"/>
      </w:pPr>
    </w:p>
    <w:p w14:paraId="4A877367" w14:textId="29A83967" w:rsidR="00A5457B" w:rsidRPr="00A93D6F" w:rsidRDefault="00274ADE" w:rsidP="00274ADE">
      <w:pPr>
        <w:pStyle w:val="TextoPLANETA"/>
        <w:rPr>
          <w:rFonts w:eastAsiaTheme="minorEastAsia"/>
        </w:rPr>
      </w:pPr>
      <w:r w:rsidRPr="00274ADE">
        <w:rPr>
          <w:b/>
        </w:rPr>
        <w:t>Tres cuartos</w:t>
      </w:r>
      <w:r>
        <w:t xml:space="preserve"> (¾ ) </w:t>
      </w:r>
      <w:r w:rsidR="00A5457B">
        <w:t xml:space="preserve">de los niños de sexto prefieren el jugo de </w:t>
      </w:r>
      <w:r w:rsidR="00A93D6F">
        <w:t>fresa</w:t>
      </w:r>
      <w:r w:rsidR="00A5457B">
        <w:t xml:space="preserve">. </w:t>
      </w:r>
    </w:p>
    <w:p w14:paraId="090BC72E" w14:textId="77777777" w:rsidR="00A93D6F" w:rsidRPr="00A5457B" w:rsidRDefault="00A93D6F" w:rsidP="00A93D6F">
      <w:pPr>
        <w:pStyle w:val="TextoPLANETA"/>
        <w:ind w:left="720"/>
        <w:rPr>
          <w:rFonts w:eastAsiaTheme="minorEastAsia"/>
        </w:rPr>
      </w:pPr>
    </w:p>
    <w:p w14:paraId="17A92679" w14:textId="48F4CB8B" w:rsidR="00E27F13" w:rsidRPr="00E27F13" w:rsidRDefault="00E27F13" w:rsidP="00274ADE">
      <w:pPr>
        <w:pStyle w:val="TextoPLANETA"/>
        <w:rPr>
          <w:rFonts w:eastAsiaTheme="minorEastAsia"/>
        </w:rPr>
      </w:pPr>
      <w:r>
        <w:t xml:space="preserve">Juan Carlos ha leído </w:t>
      </w:r>
      <w:r w:rsidR="00011A9A" w:rsidRPr="00274ADE">
        <w:rPr>
          <w:b/>
        </w:rPr>
        <w:t xml:space="preserve">cinco </w:t>
      </w:r>
      <w:r w:rsidRPr="00274ADE">
        <w:rPr>
          <w:b/>
        </w:rPr>
        <w:t>octavos</w:t>
      </w:r>
      <w:r w:rsidR="00274ADE">
        <w:t xml:space="preserve"> (5/8)</w:t>
      </w:r>
      <w:r>
        <w:t xml:space="preserve"> del libro “</w:t>
      </w:r>
      <w:r w:rsidR="00962623">
        <w:t>El crimen de la Hipotenusa</w:t>
      </w:r>
      <w:r>
        <w:t>”</w:t>
      </w:r>
    </w:p>
    <w:p w14:paraId="47D85864" w14:textId="77777777" w:rsidR="00A433E0" w:rsidRDefault="00A433E0" w:rsidP="00011A9A">
      <w:pPr>
        <w:pStyle w:val="TextoPLANETA"/>
        <w:rPr>
          <w:rFonts w:eastAsiaTheme="minorEastAsia"/>
        </w:rPr>
      </w:pPr>
    </w:p>
    <w:p w14:paraId="50B03283" w14:textId="77777777" w:rsidR="00651CAD" w:rsidRDefault="00651CAD" w:rsidP="00011A9A">
      <w:pPr>
        <w:pStyle w:val="TextoPLANETA"/>
      </w:pPr>
    </w:p>
    <w:p w14:paraId="620DBF2B" w14:textId="6306D6F1" w:rsidR="00A433E0" w:rsidRDefault="00A433E0" w:rsidP="00011A9A">
      <w:pPr>
        <w:pStyle w:val="TextoPLANETA"/>
      </w:pPr>
      <w:r>
        <w:t xml:space="preserve">Las </w:t>
      </w:r>
      <w:r w:rsidRPr="00144E87">
        <w:t>fracciones</w:t>
      </w:r>
      <w:r>
        <w:t xml:space="preserve"> pueden inter</w:t>
      </w:r>
      <w:r w:rsidR="00AB30F0">
        <w:t>pretarse de diferentes maneras:</w:t>
      </w:r>
    </w:p>
    <w:p w14:paraId="4F8601FB" w14:textId="77777777" w:rsidR="00AB30F0" w:rsidRPr="00274ADE" w:rsidRDefault="00AB30F0" w:rsidP="00011A9A">
      <w:pPr>
        <w:pStyle w:val="TextoPLANETA"/>
        <w:rPr>
          <w:b/>
        </w:rPr>
      </w:pPr>
    </w:p>
    <w:p w14:paraId="5F4EE3DA" w14:textId="49213EF7" w:rsidR="00144E87" w:rsidRDefault="00AB30F0" w:rsidP="00E82A0E">
      <w:pPr>
        <w:pStyle w:val="TextoPLANETA"/>
        <w:numPr>
          <w:ilvl w:val="0"/>
          <w:numId w:val="3"/>
        </w:numPr>
        <w:rPr>
          <w:lang w:val="es-CO"/>
        </w:rPr>
      </w:pPr>
      <w:r w:rsidRPr="00274ADE">
        <w:rPr>
          <w:b/>
        </w:rPr>
        <w:t>Parte de un todo</w:t>
      </w:r>
      <w:r w:rsidR="00CF0AD2">
        <w:t>:</w:t>
      </w:r>
      <w:r w:rsidR="00144E87">
        <w:t xml:space="preserve"> cuando se divide e</w:t>
      </w:r>
      <w:r w:rsidR="00144E87">
        <w:rPr>
          <w:lang w:val="es-CO"/>
        </w:rPr>
        <w:t xml:space="preserve">l todo o la unidad, en partes iguales y se toma algunas de dichas partes. </w:t>
      </w:r>
    </w:p>
    <w:p w14:paraId="1D8DA77C" w14:textId="77777777" w:rsidR="00144E87" w:rsidRDefault="00144E87" w:rsidP="00144E87">
      <w:pPr>
        <w:pStyle w:val="TextoPLANETA"/>
        <w:ind w:left="720"/>
      </w:pPr>
    </w:p>
    <w:p w14:paraId="772238E6" w14:textId="0976B3C2" w:rsidR="00AB30F0" w:rsidRDefault="00BA3379" w:rsidP="00E82A0E">
      <w:pPr>
        <w:pStyle w:val="TextoPLANETA"/>
        <w:numPr>
          <w:ilvl w:val="0"/>
          <w:numId w:val="3"/>
        </w:numPr>
      </w:pPr>
      <w:r w:rsidRPr="00274ADE">
        <w:rPr>
          <w:b/>
        </w:rPr>
        <w:t>Razón</w:t>
      </w:r>
      <w:r w:rsidR="00CF0AD2">
        <w:t xml:space="preserve">: cuando se comparan dos cantidades de una misma magnitud. </w:t>
      </w:r>
    </w:p>
    <w:p w14:paraId="29DAE17C" w14:textId="77777777" w:rsidR="00CF0AD2" w:rsidRDefault="00CF0AD2" w:rsidP="00CF0AD2">
      <w:pPr>
        <w:pStyle w:val="Prrafodelista"/>
      </w:pPr>
    </w:p>
    <w:p w14:paraId="79CFC42A" w14:textId="78CBE87F" w:rsidR="00AB30F0" w:rsidRDefault="00AB30F0" w:rsidP="00E82A0E">
      <w:pPr>
        <w:pStyle w:val="TextoPLANETA"/>
        <w:numPr>
          <w:ilvl w:val="0"/>
          <w:numId w:val="3"/>
        </w:numPr>
      </w:pPr>
      <w:r w:rsidRPr="00274ADE">
        <w:rPr>
          <w:b/>
        </w:rPr>
        <w:t>Cociente</w:t>
      </w:r>
      <w:r w:rsidR="003D7997">
        <w:t xml:space="preserve">: cuando se reparte una cantidad entre otra. </w:t>
      </w:r>
    </w:p>
    <w:p w14:paraId="7158F27E" w14:textId="77777777" w:rsidR="00CF0AD2" w:rsidRDefault="00CF0AD2" w:rsidP="00CF0AD2">
      <w:pPr>
        <w:pStyle w:val="Prrafodelista"/>
      </w:pPr>
    </w:p>
    <w:p w14:paraId="110D74B8" w14:textId="5385BA6E" w:rsidR="00AB30F0" w:rsidRDefault="003D7997" w:rsidP="00E82A0E">
      <w:pPr>
        <w:pStyle w:val="TextoPLANETA"/>
        <w:numPr>
          <w:ilvl w:val="0"/>
          <w:numId w:val="3"/>
        </w:numPr>
      </w:pPr>
      <w:r w:rsidRPr="00274ADE">
        <w:rPr>
          <w:b/>
        </w:rPr>
        <w:t>Operador</w:t>
      </w:r>
      <w:r>
        <w:t xml:space="preserve">: </w:t>
      </w:r>
      <w:r w:rsidR="00A93D6F">
        <w:t xml:space="preserve">cuando se toma de un número la parte que la fracción indica. </w:t>
      </w:r>
    </w:p>
    <w:p w14:paraId="0B427047" w14:textId="77777777" w:rsidR="00C17674" w:rsidRDefault="00C17674" w:rsidP="00C17674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5316" w:rsidRPr="00FE2326" w14:paraId="2A1E6854" w14:textId="77777777" w:rsidTr="003270F6">
        <w:tc>
          <w:tcPr>
            <w:tcW w:w="9033" w:type="dxa"/>
            <w:gridSpan w:val="2"/>
            <w:shd w:val="clear" w:color="auto" w:fill="000000" w:themeFill="text1"/>
          </w:tcPr>
          <w:p w14:paraId="1A1B732E" w14:textId="77777777" w:rsidR="00BB5316" w:rsidRPr="00FE2326" w:rsidRDefault="00BB5316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BB5316" w:rsidRPr="00FE2326" w14:paraId="2A10D05A" w14:textId="77777777" w:rsidTr="003270F6">
        <w:tc>
          <w:tcPr>
            <w:tcW w:w="2518" w:type="dxa"/>
          </w:tcPr>
          <w:p w14:paraId="6B953654" w14:textId="77777777" w:rsidR="00BB5316" w:rsidRPr="00FE2326" w:rsidRDefault="00BB531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6523039" w14:textId="77777777" w:rsidR="00BB5316" w:rsidRPr="00FE2326" w:rsidRDefault="00BB531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10 </w:t>
            </w:r>
            <w:r w:rsidRPr="00F263E1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BB5316" w:rsidRPr="00FE2326" w14:paraId="554136FB" w14:textId="77777777" w:rsidTr="003270F6">
        <w:tc>
          <w:tcPr>
            <w:tcW w:w="2518" w:type="dxa"/>
          </w:tcPr>
          <w:p w14:paraId="6215D7C6" w14:textId="77777777" w:rsidR="00BB5316" w:rsidRPr="00FE2326" w:rsidRDefault="00BB531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B03A0EA" w14:textId="77777777" w:rsidR="00BB5316" w:rsidRPr="00FE2326" w:rsidRDefault="00BB5316" w:rsidP="003270F6">
            <w:pPr>
              <w:rPr>
                <w:rFonts w:ascii="Arial" w:hAnsi="Arial" w:cs="Arial"/>
                <w:color w:val="000000"/>
              </w:rPr>
            </w:pPr>
            <w:r w:rsidRPr="00987B53">
              <w:rPr>
                <w:rFonts w:ascii="Arial" w:hAnsi="Arial" w:cs="Arial"/>
                <w:color w:val="000000"/>
              </w:rPr>
              <w:t>Las interpretaciones de una fracción</w:t>
            </w:r>
          </w:p>
        </w:tc>
      </w:tr>
      <w:tr w:rsidR="00BB5316" w:rsidRPr="00FE2326" w14:paraId="045B8146" w14:textId="77777777" w:rsidTr="003270F6">
        <w:tc>
          <w:tcPr>
            <w:tcW w:w="2518" w:type="dxa"/>
          </w:tcPr>
          <w:p w14:paraId="41E70C55" w14:textId="77777777" w:rsidR="00BB5316" w:rsidRPr="00FE2326" w:rsidRDefault="00BB531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7D0E7DA" w14:textId="77777777" w:rsidR="00BB5316" w:rsidRPr="00FE2326" w:rsidRDefault="00BB5316" w:rsidP="003270F6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Interactivo que explica los distintas interpretaciones del concepto de fracción</w:t>
            </w:r>
          </w:p>
        </w:tc>
      </w:tr>
    </w:tbl>
    <w:p w14:paraId="719C7402" w14:textId="77777777" w:rsidR="00BB5316" w:rsidRDefault="00BB5316" w:rsidP="00C17674">
      <w:pPr>
        <w:pStyle w:val="TextoPLANETA"/>
      </w:pPr>
    </w:p>
    <w:p w14:paraId="4C4DEA32" w14:textId="77777777" w:rsidR="00A93D6F" w:rsidRDefault="00A93D6F" w:rsidP="00C17674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2D31" w:rsidRPr="00FE2326" w14:paraId="08C08903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02260CAA" w14:textId="77777777" w:rsidR="00AF2D31" w:rsidRPr="00FE2326" w:rsidRDefault="00AF2D31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AF2D31" w:rsidRPr="00FE2326" w14:paraId="5327F573" w14:textId="77777777" w:rsidTr="00424E87">
        <w:tc>
          <w:tcPr>
            <w:tcW w:w="2518" w:type="dxa"/>
          </w:tcPr>
          <w:p w14:paraId="5D54F4DC" w14:textId="77777777" w:rsidR="00AF2D31" w:rsidRPr="00FE2326" w:rsidRDefault="00AF2D31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42724F" w14:textId="2B591B79" w:rsidR="00AF2D31" w:rsidRPr="00FE2326" w:rsidRDefault="00AF2D31" w:rsidP="00AF2D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20</w:t>
            </w:r>
            <w:r w:rsidR="00F263E1">
              <w:rPr>
                <w:rFonts w:ascii="Arial" w:hAnsi="Arial" w:cs="Arial"/>
                <w:color w:val="000000"/>
              </w:rPr>
              <w:t xml:space="preserve"> </w:t>
            </w:r>
            <w:r w:rsidR="00F263E1" w:rsidRPr="00F263E1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AF2D31" w:rsidRPr="00FE2326" w14:paraId="41E07BED" w14:textId="77777777" w:rsidTr="00424E87">
        <w:tc>
          <w:tcPr>
            <w:tcW w:w="2518" w:type="dxa"/>
          </w:tcPr>
          <w:p w14:paraId="3F0011D2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B8855A" w14:textId="32550813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Escribe fracciones</w:t>
            </w:r>
          </w:p>
        </w:tc>
      </w:tr>
      <w:tr w:rsidR="00AF2D31" w:rsidRPr="00FE2326" w14:paraId="2697FF7B" w14:textId="77777777" w:rsidTr="00424E87">
        <w:tc>
          <w:tcPr>
            <w:tcW w:w="2518" w:type="dxa"/>
          </w:tcPr>
          <w:p w14:paraId="5BFF0FB5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0A8B89" w14:textId="5F8DD341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Actividad de dictado de números fraccionarios</w:t>
            </w:r>
          </w:p>
        </w:tc>
      </w:tr>
    </w:tbl>
    <w:p w14:paraId="06EBE17F" w14:textId="77777777" w:rsidR="009B1C3D" w:rsidRDefault="009B1C3D" w:rsidP="00573021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2D31" w:rsidRPr="00FE2326" w14:paraId="2FE182D8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355F9B9C" w14:textId="77777777" w:rsidR="00AF2D31" w:rsidRPr="00FE2326" w:rsidRDefault="00AF2D31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AF2D31" w:rsidRPr="00FE2326" w14:paraId="4E74611D" w14:textId="77777777" w:rsidTr="00424E87">
        <w:tc>
          <w:tcPr>
            <w:tcW w:w="2518" w:type="dxa"/>
          </w:tcPr>
          <w:p w14:paraId="796563C5" w14:textId="77777777" w:rsidR="00AF2D31" w:rsidRPr="00FE2326" w:rsidRDefault="00AF2D31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1B16B76" w14:textId="0E5E4D8D" w:rsidR="00AF2D31" w:rsidRPr="00FE2326" w:rsidRDefault="00AF2D31" w:rsidP="00AF2D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30</w:t>
            </w:r>
            <w:r w:rsidR="00F263E1">
              <w:rPr>
                <w:rFonts w:ascii="Arial" w:hAnsi="Arial" w:cs="Arial"/>
                <w:color w:val="000000"/>
              </w:rPr>
              <w:t xml:space="preserve"> </w:t>
            </w:r>
            <w:r w:rsidR="00F263E1" w:rsidRPr="00F263E1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AF2D31" w:rsidRPr="00FE2326" w14:paraId="236C184B" w14:textId="77777777" w:rsidTr="00424E87">
        <w:tc>
          <w:tcPr>
            <w:tcW w:w="2518" w:type="dxa"/>
          </w:tcPr>
          <w:p w14:paraId="61BE67CE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0A1349B" w14:textId="1794DF43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Practica la fracción como operador</w:t>
            </w:r>
          </w:p>
        </w:tc>
      </w:tr>
      <w:tr w:rsidR="00AF2D31" w:rsidRPr="00FE2326" w14:paraId="375B2B54" w14:textId="77777777" w:rsidTr="00424E87">
        <w:tc>
          <w:tcPr>
            <w:tcW w:w="2518" w:type="dxa"/>
          </w:tcPr>
          <w:p w14:paraId="04ECC400" w14:textId="77777777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27E3CF" w14:textId="520F8553" w:rsidR="00AF2D31" w:rsidRPr="00FE2326" w:rsidRDefault="00AF2D31" w:rsidP="00424E87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Actividad para practicar el uso de la fracción como operador</w:t>
            </w:r>
          </w:p>
        </w:tc>
      </w:tr>
    </w:tbl>
    <w:p w14:paraId="50C8B8ED" w14:textId="77777777" w:rsidR="007C07BE" w:rsidRPr="00011A9A" w:rsidRDefault="007C07BE" w:rsidP="001F0A81">
      <w:pPr>
        <w:pStyle w:val="TextoPLANETA"/>
        <w:rPr>
          <w:lang w:val="es-CO"/>
        </w:rPr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2D31" w:rsidRPr="00FE2326" w14:paraId="407621AE" w14:textId="77777777" w:rsidTr="00AF2D31">
        <w:tc>
          <w:tcPr>
            <w:tcW w:w="9033" w:type="dxa"/>
            <w:gridSpan w:val="2"/>
            <w:shd w:val="clear" w:color="auto" w:fill="000000" w:themeFill="text1"/>
          </w:tcPr>
          <w:p w14:paraId="2F9D4BEA" w14:textId="77777777" w:rsidR="00AF2D31" w:rsidRPr="00FE2326" w:rsidRDefault="00AF2D31" w:rsidP="00AF2D3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AF2D31" w:rsidRPr="00FE2326" w14:paraId="2B8A6EBD" w14:textId="77777777" w:rsidTr="00AF2D31">
        <w:tc>
          <w:tcPr>
            <w:tcW w:w="2518" w:type="dxa"/>
          </w:tcPr>
          <w:p w14:paraId="0EF6E99B" w14:textId="77777777" w:rsidR="00AF2D31" w:rsidRPr="00FE2326" w:rsidRDefault="00AF2D31" w:rsidP="00AF2D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16C872C" w14:textId="54041243" w:rsidR="00AF2D31" w:rsidRPr="00FE2326" w:rsidRDefault="00AF2D31" w:rsidP="00AF2D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40</w:t>
            </w:r>
            <w:r w:rsidR="00F263E1">
              <w:rPr>
                <w:rFonts w:ascii="Arial" w:hAnsi="Arial" w:cs="Arial"/>
                <w:color w:val="000000"/>
              </w:rPr>
              <w:t xml:space="preserve"> </w:t>
            </w:r>
            <w:r w:rsidR="00F263E1" w:rsidRPr="00F263E1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AF2D31" w:rsidRPr="00FE2326" w14:paraId="3B449DAD" w14:textId="77777777" w:rsidTr="00AF2D31">
        <w:tc>
          <w:tcPr>
            <w:tcW w:w="2518" w:type="dxa"/>
          </w:tcPr>
          <w:p w14:paraId="78C714A2" w14:textId="77777777" w:rsidR="00AF2D31" w:rsidRPr="00FE2326" w:rsidRDefault="00AF2D31" w:rsidP="00AF2D31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86F921A" w14:textId="3CAE8286" w:rsidR="00AF2D31" w:rsidRPr="00FE2326" w:rsidRDefault="00AF2D31" w:rsidP="00AF2D31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Ejercita con un tangram de fracciones</w:t>
            </w:r>
          </w:p>
        </w:tc>
      </w:tr>
      <w:tr w:rsidR="00AF2D31" w:rsidRPr="00FE2326" w14:paraId="0F72DC05" w14:textId="77777777" w:rsidTr="00AF2D31">
        <w:tc>
          <w:tcPr>
            <w:tcW w:w="2518" w:type="dxa"/>
          </w:tcPr>
          <w:p w14:paraId="5261D275" w14:textId="77777777" w:rsidR="00AF2D31" w:rsidRPr="00FE2326" w:rsidRDefault="00AF2D31" w:rsidP="00AF2D31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DD3BFD4" w14:textId="2B641AB7" w:rsidR="00AF2D31" w:rsidRPr="00FE2326" w:rsidRDefault="00AF2D31" w:rsidP="00AF2D31">
            <w:pPr>
              <w:rPr>
                <w:rFonts w:ascii="Arial" w:hAnsi="Arial" w:cs="Arial"/>
                <w:color w:val="000000"/>
              </w:rPr>
            </w:pPr>
            <w:r w:rsidRPr="00AF2D31">
              <w:rPr>
                <w:rFonts w:ascii="Arial" w:hAnsi="Arial" w:cs="Arial"/>
                <w:color w:val="000000"/>
              </w:rPr>
              <w:t>Actividad para identificar qué fracción del total representa cada pieza del tangram</w:t>
            </w:r>
          </w:p>
        </w:tc>
      </w:tr>
    </w:tbl>
    <w:p w14:paraId="5CBE0EAE" w14:textId="77777777" w:rsidR="00AF2D31" w:rsidRPr="00011A9A" w:rsidRDefault="00AF2D31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11FC" w:rsidRPr="00FE2326" w14:paraId="7CEB9C7E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7BDA3336" w14:textId="14156F7B" w:rsidR="00BB11FC" w:rsidRPr="00FE2326" w:rsidRDefault="00BB11FC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  <w:r w:rsidR="00F263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</w:p>
        </w:tc>
      </w:tr>
      <w:tr w:rsidR="00BB11FC" w:rsidRPr="00FE2326" w14:paraId="33B68F5D" w14:textId="77777777" w:rsidTr="00424E87">
        <w:tc>
          <w:tcPr>
            <w:tcW w:w="2518" w:type="dxa"/>
          </w:tcPr>
          <w:p w14:paraId="75DF93F8" w14:textId="77777777" w:rsidR="00BB11FC" w:rsidRPr="00FE2326" w:rsidRDefault="00BB11FC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3C7739" w14:textId="1F44A035" w:rsidR="00BB11FC" w:rsidRPr="00FE2326" w:rsidRDefault="00BB11FC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50</w:t>
            </w:r>
            <w:r w:rsidR="00F263E1">
              <w:rPr>
                <w:rFonts w:ascii="Arial" w:hAnsi="Arial" w:cs="Arial"/>
                <w:color w:val="000000"/>
              </w:rPr>
              <w:t xml:space="preserve"> </w:t>
            </w:r>
            <w:r w:rsidR="00F263E1" w:rsidRPr="00F263E1">
              <w:rPr>
                <w:rFonts w:ascii="Arial" w:hAnsi="Arial" w:cs="Arial"/>
                <w:color w:val="000000"/>
                <w:highlight w:val="magenta"/>
              </w:rPr>
              <w:t>(nuevo)</w:t>
            </w:r>
            <w:r w:rsidR="00422B02" w:rsidRPr="00422B02">
              <w:rPr>
                <w:rFonts w:ascii="Arial" w:hAnsi="Arial" w:cs="Arial"/>
                <w:color w:val="000000"/>
                <w:highlight w:val="cyan"/>
              </w:rPr>
              <w:t>(No aparece en cuaderno de estudiante)</w:t>
            </w:r>
          </w:p>
        </w:tc>
      </w:tr>
      <w:tr w:rsidR="00BB11FC" w:rsidRPr="00FE2326" w14:paraId="4D640D9D" w14:textId="77777777" w:rsidTr="00424E87">
        <w:tc>
          <w:tcPr>
            <w:tcW w:w="2518" w:type="dxa"/>
          </w:tcPr>
          <w:p w14:paraId="7DA6AB76" w14:textId="77777777" w:rsidR="00BB11FC" w:rsidRPr="00FE2326" w:rsidRDefault="00BB11FC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E0CD569" w14:textId="5C907CC6" w:rsidR="00BB11FC" w:rsidRPr="00FE2326" w:rsidRDefault="00BB11FC" w:rsidP="00424E87">
            <w:pPr>
              <w:rPr>
                <w:rFonts w:ascii="Arial" w:hAnsi="Arial" w:cs="Arial"/>
                <w:color w:val="000000"/>
              </w:rPr>
            </w:pPr>
            <w:r w:rsidRPr="00BB11FC">
              <w:rPr>
                <w:rFonts w:ascii="Arial" w:hAnsi="Arial" w:cs="Arial"/>
                <w:color w:val="000000"/>
              </w:rPr>
              <w:t>Fracciones en distintas situaciones</w:t>
            </w:r>
          </w:p>
        </w:tc>
      </w:tr>
      <w:tr w:rsidR="00BB11FC" w:rsidRPr="00FE2326" w14:paraId="2616F5A6" w14:textId="77777777" w:rsidTr="00424E87">
        <w:tc>
          <w:tcPr>
            <w:tcW w:w="2518" w:type="dxa"/>
          </w:tcPr>
          <w:p w14:paraId="126B0C3E" w14:textId="77777777" w:rsidR="00BB11FC" w:rsidRPr="00FE2326" w:rsidRDefault="00BB11FC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FC14F96" w14:textId="313727D9" w:rsidR="00BB11FC" w:rsidRPr="00FE2326" w:rsidRDefault="00BB11FC" w:rsidP="0030735E">
            <w:pPr>
              <w:rPr>
                <w:rFonts w:ascii="Arial" w:hAnsi="Arial" w:cs="Arial"/>
                <w:color w:val="000000"/>
              </w:rPr>
            </w:pPr>
            <w:r w:rsidRPr="00BB11FC">
              <w:rPr>
                <w:rFonts w:ascii="Arial" w:hAnsi="Arial" w:cs="Arial"/>
                <w:color w:val="000000"/>
              </w:rPr>
              <w:t>Interactivo para reconocer las distintas interpretaciones de las fracciones</w:t>
            </w:r>
          </w:p>
        </w:tc>
      </w:tr>
    </w:tbl>
    <w:p w14:paraId="0246018E" w14:textId="77777777" w:rsidR="00AF2D31" w:rsidRPr="0061136C" w:rsidRDefault="00AF2D31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44C19F01" w14:textId="19C898E3" w:rsidR="0030735E" w:rsidRPr="0061136C" w:rsidRDefault="00F73DD4" w:rsidP="00F73DD4">
      <w:pPr>
        <w:pStyle w:val="Seccin2PLANETA"/>
        <w:rPr>
          <w:lang w:val="es-CO"/>
        </w:rPr>
      </w:pPr>
      <w:r w:rsidRPr="00284877">
        <w:rPr>
          <w:highlight w:val="yellow"/>
        </w:rPr>
        <w:lastRenderedPageBreak/>
        <w:t>[SECCIÓN 2]</w:t>
      </w:r>
      <w:r w:rsidRPr="00284877">
        <w:t xml:space="preserve"> </w:t>
      </w:r>
      <w:r>
        <w:t xml:space="preserve">1.1 </w:t>
      </w:r>
      <w:r w:rsidR="0030735E" w:rsidRPr="0061136C">
        <w:rPr>
          <w:lang w:val="es-CO"/>
        </w:rPr>
        <w:t>Consolidación</w:t>
      </w:r>
    </w:p>
    <w:p w14:paraId="532EB359" w14:textId="77777777" w:rsidR="00E27F13" w:rsidRPr="00E27F13" w:rsidRDefault="00E27F13" w:rsidP="00E27F13">
      <w:pPr>
        <w:pStyle w:val="TextoPLANETA"/>
        <w:rPr>
          <w:lang w:val="es-CO"/>
        </w:rPr>
      </w:pPr>
    </w:p>
    <w:p w14:paraId="59D5ECC4" w14:textId="723B8184" w:rsidR="0030735E" w:rsidRPr="001F0A81" w:rsidRDefault="00E27F13" w:rsidP="00E27F13">
      <w:pPr>
        <w:pStyle w:val="TextoPLANETA"/>
        <w:rPr>
          <w:lang w:val="es-CO"/>
        </w:rPr>
      </w:pPr>
      <w:r w:rsidRPr="00E27F13">
        <w:rPr>
          <w:lang w:val="es-CO"/>
        </w:rPr>
        <w:t xml:space="preserve">Actividades para </w:t>
      </w:r>
      <w:r w:rsidR="00274ADE">
        <w:rPr>
          <w:lang w:val="es-CO"/>
        </w:rPr>
        <w:t>afianzar</w:t>
      </w:r>
      <w:r w:rsidRPr="00E27F13">
        <w:rPr>
          <w:lang w:val="es-CO"/>
        </w:rPr>
        <w:t xml:space="preserve"> lo que has aprendido en </w:t>
      </w:r>
      <w:r w:rsidR="00F73DD4">
        <w:rPr>
          <w:lang w:val="es-CO"/>
        </w:rPr>
        <w:t>la</w:t>
      </w:r>
      <w:r w:rsidRPr="00E27F13">
        <w:rPr>
          <w:lang w:val="es-CO"/>
        </w:rPr>
        <w:t xml:space="preserve"> sección</w:t>
      </w:r>
      <w:r w:rsidR="00F73DD4">
        <w:rPr>
          <w:lang w:val="es-CO"/>
        </w:rPr>
        <w:t xml:space="preserve"> de los significados de las fracciones</w:t>
      </w:r>
      <w:r w:rsidRPr="00E27F13">
        <w:rPr>
          <w:lang w:val="es-CO"/>
        </w:rPr>
        <w:t>.</w:t>
      </w: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F3A09" w:rsidRPr="00FE2326" w14:paraId="12D91A00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4DC828FC" w14:textId="77777777" w:rsidR="009F3A09" w:rsidRPr="00FE2326" w:rsidRDefault="009F3A09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9F3A09" w:rsidRPr="00FE2326" w14:paraId="58E9AFB6" w14:textId="77777777" w:rsidTr="00424E87">
        <w:tc>
          <w:tcPr>
            <w:tcW w:w="2518" w:type="dxa"/>
          </w:tcPr>
          <w:p w14:paraId="2DC72C4C" w14:textId="77777777" w:rsidR="009F3A09" w:rsidRPr="00FE2326" w:rsidRDefault="009F3A09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CFB1F39" w14:textId="3F1D47DB" w:rsidR="009F3A09" w:rsidRPr="00FE2326" w:rsidRDefault="009F3A09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60</w:t>
            </w:r>
            <w:r w:rsidR="00F263E1">
              <w:rPr>
                <w:rFonts w:ascii="Arial" w:hAnsi="Arial" w:cs="Arial"/>
                <w:color w:val="000000"/>
              </w:rPr>
              <w:t xml:space="preserve"> </w:t>
            </w:r>
            <w:r w:rsidR="00F263E1" w:rsidRPr="00F263E1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9F3A09" w:rsidRPr="00FE2326" w14:paraId="2D850770" w14:textId="77777777" w:rsidTr="00424E87">
        <w:tc>
          <w:tcPr>
            <w:tcW w:w="2518" w:type="dxa"/>
          </w:tcPr>
          <w:p w14:paraId="1806C970" w14:textId="77777777" w:rsidR="009F3A09" w:rsidRPr="00FE2326" w:rsidRDefault="009F3A09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76A8BE0" w14:textId="11860791" w:rsidR="009F3A09" w:rsidRPr="00FE2326" w:rsidRDefault="009F3A09" w:rsidP="00274ADE">
            <w:pPr>
              <w:rPr>
                <w:rFonts w:ascii="Arial" w:hAnsi="Arial" w:cs="Arial"/>
                <w:color w:val="000000"/>
              </w:rPr>
            </w:pPr>
            <w:r w:rsidRPr="009F3A09">
              <w:rPr>
                <w:rFonts w:ascii="Arial" w:hAnsi="Arial" w:cs="Arial"/>
                <w:color w:val="000000"/>
              </w:rPr>
              <w:t xml:space="preserve">Refuerza tu aprendizaje: Los </w:t>
            </w:r>
            <w:r w:rsidR="00274ADE">
              <w:rPr>
                <w:rFonts w:ascii="Arial" w:hAnsi="Arial" w:cs="Arial"/>
                <w:color w:val="000000"/>
              </w:rPr>
              <w:t>significados de las fracciones</w:t>
            </w:r>
          </w:p>
        </w:tc>
      </w:tr>
      <w:tr w:rsidR="009F3A09" w:rsidRPr="00FE2326" w14:paraId="3657F5C1" w14:textId="77777777" w:rsidTr="00424E87">
        <w:tc>
          <w:tcPr>
            <w:tcW w:w="2518" w:type="dxa"/>
          </w:tcPr>
          <w:p w14:paraId="637B1F37" w14:textId="77777777" w:rsidR="009F3A09" w:rsidRPr="00FE2326" w:rsidRDefault="009F3A09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5695E6C" w14:textId="7A627122" w:rsidR="009F3A09" w:rsidRPr="00FE2326" w:rsidRDefault="009F3A09" w:rsidP="00424E87">
            <w:pPr>
              <w:rPr>
                <w:rFonts w:ascii="Arial" w:hAnsi="Arial" w:cs="Arial"/>
                <w:color w:val="000000"/>
              </w:rPr>
            </w:pPr>
            <w:r w:rsidRPr="009F3A09">
              <w:rPr>
                <w:rFonts w:ascii="Arial" w:hAnsi="Arial" w:cs="Arial"/>
                <w:color w:val="000000"/>
              </w:rPr>
              <w:t>Actividades sobre Las interpretaciones de las fracciones</w:t>
            </w:r>
          </w:p>
        </w:tc>
      </w:tr>
    </w:tbl>
    <w:p w14:paraId="670F3744" w14:textId="77777777" w:rsidR="009F3A09" w:rsidRPr="00011A9A" w:rsidRDefault="009F3A09" w:rsidP="0030735E">
      <w:pPr>
        <w:pStyle w:val="TextoPLANETA"/>
        <w:rPr>
          <w:lang w:val="es-CO"/>
        </w:rPr>
      </w:pPr>
    </w:p>
    <w:p w14:paraId="1CBD0F33" w14:textId="77777777" w:rsidR="00E93392" w:rsidRDefault="00E93392">
      <w:pPr>
        <w:rPr>
          <w:rFonts w:ascii="Arial" w:hAnsi="Arial" w:cs="Arial"/>
          <w:color w:val="000000"/>
          <w:lang w:val="es-CO"/>
        </w:rPr>
      </w:pPr>
    </w:p>
    <w:p w14:paraId="1BFCE00F" w14:textId="6ADCC7CC" w:rsidR="00E93392" w:rsidRDefault="00F73DD4" w:rsidP="00E93392">
      <w:pPr>
        <w:pStyle w:val="Seccin1PLANETA"/>
        <w:rPr>
          <w:lang w:val="es-CO"/>
        </w:rPr>
      </w:pPr>
      <w:r w:rsidRPr="00FE2326">
        <w:rPr>
          <w:highlight w:val="yellow"/>
        </w:rPr>
        <w:t>[SECCIÓN 1]</w:t>
      </w:r>
      <w:r w:rsidRPr="00FE2326">
        <w:t xml:space="preserve"> </w:t>
      </w:r>
      <w:r w:rsidR="00E93392">
        <w:rPr>
          <w:lang w:val="es-CO"/>
        </w:rPr>
        <w:t>2. Las clases de fracciones</w:t>
      </w:r>
    </w:p>
    <w:p w14:paraId="1F68F183" w14:textId="77777777" w:rsidR="00E93392" w:rsidRPr="00E93392" w:rsidRDefault="00E93392" w:rsidP="00E93392">
      <w:pPr>
        <w:pStyle w:val="TextoPLANETA"/>
      </w:pPr>
    </w:p>
    <w:p w14:paraId="09BA49A4" w14:textId="2BC18BA9" w:rsidR="00E93392" w:rsidRDefault="00E93392" w:rsidP="00E93392">
      <w:pPr>
        <w:pStyle w:val="TextoPLANETA"/>
      </w:pPr>
      <w:r>
        <w:t>Según la relación que existe</w:t>
      </w:r>
      <w:r w:rsidRPr="00E93392">
        <w:t xml:space="preserve"> entre el numerador y el denominador, las fracciones se clasifican en </w:t>
      </w:r>
      <w:r w:rsidR="00386ABD">
        <w:t xml:space="preserve">tres </w:t>
      </w:r>
      <w:r w:rsidRPr="00E93392">
        <w:t>tipos:</w:t>
      </w:r>
      <w:r w:rsidR="00F73DD4">
        <w:t xml:space="preserve"> propias, impropias y equivalentes a la unidad.</w:t>
      </w:r>
    </w:p>
    <w:p w14:paraId="23547ADD" w14:textId="77777777" w:rsidR="00E93392" w:rsidRPr="00E93392" w:rsidRDefault="00E93392" w:rsidP="00E93392">
      <w:pPr>
        <w:pStyle w:val="TextoPLANETA"/>
      </w:pPr>
    </w:p>
    <w:p w14:paraId="32BC63D3" w14:textId="6236C40C" w:rsidR="00E93392" w:rsidRDefault="00E93392" w:rsidP="00E82A0E">
      <w:pPr>
        <w:pStyle w:val="TextoPLANETA"/>
        <w:numPr>
          <w:ilvl w:val="0"/>
          <w:numId w:val="3"/>
        </w:numPr>
      </w:pPr>
      <w:r w:rsidRPr="00DC0417">
        <w:rPr>
          <w:b/>
        </w:rPr>
        <w:t>Las fracciones propias</w:t>
      </w:r>
      <w:r w:rsidR="00DC0417">
        <w:t>: son aquellas que</w:t>
      </w:r>
      <w:r w:rsidR="00386ABD" w:rsidRPr="00386ABD">
        <w:t xml:space="preserve"> </w:t>
      </w:r>
      <w:r w:rsidR="00386ABD">
        <w:t>representan números menores que 1</w:t>
      </w:r>
      <w:r w:rsidR="00DC0417">
        <w:t xml:space="preserve"> </w:t>
      </w:r>
      <w:r w:rsidR="00386ABD">
        <w:t xml:space="preserve">y se identifican porque </w:t>
      </w:r>
      <w:r>
        <w:t>el numerador es menor que el denominador</w:t>
      </w:r>
      <w:r w:rsidR="005B1B97">
        <w:t xml:space="preserve">. </w:t>
      </w:r>
      <w:r w:rsidR="00DC0417">
        <w:t>En forma general:</w:t>
      </w:r>
    </w:p>
    <w:p w14:paraId="0F539E95" w14:textId="77777777" w:rsidR="003F3F62" w:rsidRDefault="003F3F62" w:rsidP="003F3F62">
      <w:pPr>
        <w:pStyle w:val="TextoPLANETA"/>
        <w:ind w:left="720"/>
      </w:pPr>
    </w:p>
    <w:p w14:paraId="1AA50FAC" w14:textId="2C0FC593" w:rsidR="003F3F62" w:rsidRDefault="007F4F55" w:rsidP="003F3F62">
      <w:pPr>
        <w:pStyle w:val="TextoPLANETA"/>
        <w:jc w:val="center"/>
      </w:pPr>
      <w:r>
        <w:rPr>
          <w:noProof/>
          <w:lang w:val="es-ES" w:eastAsia="es-ES"/>
        </w:rPr>
        <w:drawing>
          <wp:inline distT="0" distB="0" distL="0" distR="0" wp14:anchorId="2B7459F2" wp14:editId="6213C8EB">
            <wp:extent cx="4552950" cy="1104900"/>
            <wp:effectExtent l="0" t="0" r="0" b="0"/>
            <wp:docPr id="1" name="Imagen 1" descr="https://latex.codecogs.com/gif.latex?%5Cdpi%7B300%7D%20%5Cfn_jvn%20%5Clarge%20%5Ctext%20%7BSi%20%7Da%3Cb%5CRightarrow%20%5Cfrac%7Ba%7D%7Bb%7D%3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atex.codecogs.com/gif.latex?%5Cdpi%7B300%7D%20%5Cfn_jvn%20%5Clarge%20%5Ctext%20%7BSi%20%7Da%3Cb%5CRightarrow%20%5Cfrac%7Ba%7D%7Bb%7D%3C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A679" w14:textId="77777777" w:rsidR="003F3F62" w:rsidRDefault="003F3F62" w:rsidP="003F3F62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10761" w:rsidRPr="00FE2326" w14:paraId="11068BDE" w14:textId="77777777" w:rsidTr="003270F6">
        <w:tc>
          <w:tcPr>
            <w:tcW w:w="9033" w:type="dxa"/>
            <w:gridSpan w:val="2"/>
            <w:shd w:val="clear" w:color="auto" w:fill="0D0D0D" w:themeFill="text1" w:themeFillTint="F2"/>
          </w:tcPr>
          <w:p w14:paraId="2EA87E6B" w14:textId="77777777" w:rsidR="00110761" w:rsidRPr="00FE2326" w:rsidRDefault="00110761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10761" w:rsidRPr="00FE2326" w14:paraId="7F5A1916" w14:textId="77777777" w:rsidTr="003270F6">
        <w:tc>
          <w:tcPr>
            <w:tcW w:w="2518" w:type="dxa"/>
          </w:tcPr>
          <w:p w14:paraId="43307194" w14:textId="77777777" w:rsidR="00110761" w:rsidRPr="00FE2326" w:rsidRDefault="0011076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8221DE" w14:textId="5316C349" w:rsidR="00110761" w:rsidRPr="00FE2326" w:rsidRDefault="0011076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110761" w:rsidRPr="00FE2326" w14:paraId="66040E7F" w14:textId="77777777" w:rsidTr="003270F6">
        <w:tc>
          <w:tcPr>
            <w:tcW w:w="2518" w:type="dxa"/>
          </w:tcPr>
          <w:p w14:paraId="3E816039" w14:textId="77777777" w:rsidR="00110761" w:rsidRPr="00FE2326" w:rsidRDefault="0011076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D47F068" w14:textId="77777777" w:rsidR="00110761" w:rsidRDefault="0011076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Planeta Tierra</w:t>
            </w:r>
          </w:p>
          <w:p w14:paraId="6D796AD3" w14:textId="02B21EC7" w:rsidR="00110761" w:rsidRPr="00FE2326" w:rsidRDefault="0011076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653603C" wp14:editId="17D01FCD">
                  <wp:extent cx="2989690" cy="2069171"/>
                  <wp:effectExtent l="0" t="0" r="1270" b="7620"/>
                  <wp:docPr id="12" name="Imagen 12" descr="http://thumb101.shutterstock.com/display_pic_with_logo/1454597/191752823/stock-photo-land-area-in-north-america-the-night-usa-maps-elements-of-this-image-furnished-by-nasa-1917528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101.shutterstock.com/display_pic_with_logo/1454597/191752823/stock-photo-land-area-in-north-america-the-night-usa-maps-elements-of-this-image-furnished-by-nasa-1917528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673" cy="2081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761" w:rsidRPr="00FE2326" w14:paraId="1AF209FC" w14:textId="77777777" w:rsidTr="003270F6">
        <w:tc>
          <w:tcPr>
            <w:tcW w:w="2518" w:type="dxa"/>
          </w:tcPr>
          <w:p w14:paraId="44AD0311" w14:textId="1BDE7776" w:rsidR="00110761" w:rsidRPr="00FE2326" w:rsidRDefault="0011076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C5B705A" w14:textId="205CAE87" w:rsidR="00110761" w:rsidRPr="00FE2326" w:rsidRDefault="0011076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191752823</w:t>
            </w:r>
          </w:p>
        </w:tc>
      </w:tr>
      <w:tr w:rsidR="00110761" w:rsidRPr="00FE2326" w14:paraId="58A3CD9A" w14:textId="77777777" w:rsidTr="003270F6">
        <w:tc>
          <w:tcPr>
            <w:tcW w:w="2518" w:type="dxa"/>
          </w:tcPr>
          <w:p w14:paraId="5275C17E" w14:textId="77777777" w:rsidR="00110761" w:rsidRPr="00FE2326" w:rsidRDefault="0011076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A7FA505" w14:textId="22343383" w:rsidR="00110761" w:rsidRDefault="0011076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Tres cuartos del planeta Tierra está cubierto </w:t>
            </w:r>
            <w:r w:rsidR="007B57AD">
              <w:rPr>
                <w:rFonts w:ascii="Arial" w:hAnsi="Arial" w:cs="Arial"/>
                <w:color w:val="000000"/>
              </w:rPr>
              <w:t>por</w:t>
            </w:r>
            <w:r w:rsidR="00DC0417">
              <w:rPr>
                <w:rFonts w:ascii="Arial" w:hAnsi="Arial" w:cs="Arial"/>
                <w:color w:val="000000"/>
              </w:rPr>
              <w:t xml:space="preserve"> agua;</w:t>
            </w:r>
          </w:p>
          <w:p w14:paraId="0A8CDA6A" w14:textId="3659AF77" w:rsidR="00110761" w:rsidRPr="00FE2326" w:rsidRDefault="00DC0417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tres cuartos </w:t>
            </w:r>
            <w:r w:rsidR="00110761">
              <w:rPr>
                <w:rFonts w:ascii="Arial" w:hAnsi="Arial" w:cs="Arial"/>
                <w:color w:val="000000"/>
              </w:rPr>
              <w:t xml:space="preserve">es una fracción propia. </w:t>
            </w:r>
          </w:p>
        </w:tc>
      </w:tr>
      <w:tr w:rsidR="00110761" w:rsidRPr="00FE2326" w14:paraId="21AC82BB" w14:textId="77777777" w:rsidTr="003270F6">
        <w:tc>
          <w:tcPr>
            <w:tcW w:w="2518" w:type="dxa"/>
          </w:tcPr>
          <w:p w14:paraId="1F137686" w14:textId="3DEAAABA" w:rsidR="00110761" w:rsidRPr="00FE2326" w:rsidRDefault="0011076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Ubicación del pie de </w:t>
            </w: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imagen</w:t>
            </w:r>
          </w:p>
        </w:tc>
        <w:tc>
          <w:tcPr>
            <w:tcW w:w="6515" w:type="dxa"/>
          </w:tcPr>
          <w:p w14:paraId="48B6A388" w14:textId="7739B94B" w:rsidR="00110761" w:rsidRPr="00FE2326" w:rsidRDefault="00DC0417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Inferior</w:t>
            </w:r>
          </w:p>
        </w:tc>
      </w:tr>
    </w:tbl>
    <w:p w14:paraId="59E483FE" w14:textId="77777777" w:rsidR="00110761" w:rsidRDefault="00110761" w:rsidP="003F3F62">
      <w:pPr>
        <w:pStyle w:val="TextoPLANETA"/>
      </w:pPr>
    </w:p>
    <w:p w14:paraId="1848ADB1" w14:textId="77777777" w:rsidR="00057B9E" w:rsidRDefault="00057B9E" w:rsidP="003F3F62">
      <w:pPr>
        <w:pStyle w:val="TextoPLANETA"/>
      </w:pPr>
    </w:p>
    <w:p w14:paraId="36173793" w14:textId="19562150" w:rsidR="001A5A95" w:rsidRDefault="00B30ECC" w:rsidP="003F3F62">
      <w:pPr>
        <w:pStyle w:val="TextoPLANETA"/>
      </w:pPr>
      <w:r>
        <w:t xml:space="preserve">Por </w:t>
      </w:r>
      <w:r w:rsidR="00057B9E">
        <w:t xml:space="preserve">ejemplo, </w:t>
      </w:r>
    </w:p>
    <w:p w14:paraId="68F77087" w14:textId="0686E0EC" w:rsidR="00B30ECC" w:rsidRDefault="00B30ECC" w:rsidP="00B30ECC">
      <w:pPr>
        <w:pStyle w:val="TextoPLANETA"/>
        <w:jc w:val="center"/>
      </w:pPr>
      <w:r>
        <w:rPr>
          <w:noProof/>
          <w:lang w:val="es-ES" w:eastAsia="es-ES"/>
        </w:rPr>
        <w:drawing>
          <wp:inline distT="0" distB="0" distL="0" distR="0" wp14:anchorId="2D09CE7D" wp14:editId="64C5EBC1">
            <wp:extent cx="5612130" cy="1193870"/>
            <wp:effectExtent l="0" t="0" r="7620" b="6350"/>
            <wp:docPr id="8" name="Imagen 8" descr="https://latex.codecogs.com/gif.latex?%5Cdpi%7B300%7D%20%5Cfn_jvn%20%5Clarge%20%5Ctext%20%7BComo%20%7D4%3C6%5CRightarrow%20%5Cfrac%7B4%7D%7B6%7D%3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atex.codecogs.com/gif.latex?%5Cdpi%7B300%7D%20%5Cfn_jvn%20%5Clarge%20%5Ctext%20%7BComo%20%7D4%3C6%5CRightarrow%20%5Cfrac%7B4%7D%7B6%7D%3C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C2BA" w14:textId="77777777" w:rsidR="00B30ECC" w:rsidRDefault="00B30ECC" w:rsidP="003F3F62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0ECC" w:rsidRPr="00FE2326" w14:paraId="7637F217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0553AD9C" w14:textId="77777777" w:rsidR="00B30ECC" w:rsidRPr="00FE2326" w:rsidRDefault="00B30ECC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30ECC" w:rsidRPr="00FE2326" w14:paraId="6E893AB9" w14:textId="77777777" w:rsidTr="00F73DD4">
        <w:tc>
          <w:tcPr>
            <w:tcW w:w="2518" w:type="dxa"/>
          </w:tcPr>
          <w:p w14:paraId="5B4F53F1" w14:textId="77777777" w:rsidR="00B30ECC" w:rsidRPr="00FE2326" w:rsidRDefault="00B30ECC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D541A7F" w14:textId="47AF12E4" w:rsidR="00B30ECC" w:rsidRPr="00FE2326" w:rsidRDefault="00B30ECC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B30ECC" w:rsidRPr="00FE2326" w14:paraId="40065A57" w14:textId="77777777" w:rsidTr="00F73DD4">
        <w:tc>
          <w:tcPr>
            <w:tcW w:w="2518" w:type="dxa"/>
          </w:tcPr>
          <w:p w14:paraId="219EBB14" w14:textId="77777777" w:rsidR="00B30ECC" w:rsidRPr="00FE2326" w:rsidRDefault="00B30ECC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17BA915" w14:textId="24CBFD43" w:rsidR="00B30ECC" w:rsidRDefault="00B30ECC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Fracci</w:t>
            </w:r>
            <w:r w:rsidR="00057B9E">
              <w:rPr>
                <w:rFonts w:ascii="Arial" w:hAnsi="Arial" w:cs="Arial"/>
                <w:color w:val="000000"/>
              </w:rPr>
              <w:t>ón 4</w:t>
            </w:r>
            <w:r>
              <w:rPr>
                <w:rFonts w:ascii="Arial" w:hAnsi="Arial" w:cs="Arial"/>
                <w:color w:val="000000"/>
              </w:rPr>
              <w:t xml:space="preserve">/6 representada en figura. </w:t>
            </w:r>
          </w:p>
          <w:p w14:paraId="60127B05" w14:textId="719CDB8D" w:rsidR="00B30ECC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3840" w:dyaOrig="3720" w14:anchorId="5A178A50">
                <v:shape id="_x0000_i1027" type="#_x0000_t75" style="width:171.65pt;height:166.6pt" o:ole="">
                  <v:imagedata r:id="rId17" o:title=""/>
                </v:shape>
                <o:OLEObject Type="Embed" ProgID="PBrush" ShapeID="_x0000_i1027" DrawAspect="Content" ObjectID="_1382617542" r:id="rId18"/>
              </w:object>
            </w:r>
          </w:p>
        </w:tc>
      </w:tr>
      <w:tr w:rsidR="00B30ECC" w:rsidRPr="00FE2326" w14:paraId="4BE1D6BC" w14:textId="77777777" w:rsidTr="00F73DD4">
        <w:tc>
          <w:tcPr>
            <w:tcW w:w="2518" w:type="dxa"/>
          </w:tcPr>
          <w:p w14:paraId="4EC4882E" w14:textId="77777777" w:rsidR="00B30ECC" w:rsidRPr="00FE2326" w:rsidRDefault="00B30ECC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4A93EFA" w14:textId="48ADE35B" w:rsidR="00B30ECC" w:rsidRPr="00FE2326" w:rsidRDefault="00B30ECC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B30ECC" w:rsidRPr="00FE2326" w14:paraId="79536509" w14:textId="77777777" w:rsidTr="00F73DD4">
        <w:tc>
          <w:tcPr>
            <w:tcW w:w="2518" w:type="dxa"/>
          </w:tcPr>
          <w:p w14:paraId="31F7C2F0" w14:textId="77777777" w:rsidR="00B30ECC" w:rsidRPr="00FE2326" w:rsidRDefault="00B30ECC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4629A68" w14:textId="77777777" w:rsidR="00B30ECC" w:rsidRDefault="00B30ECC" w:rsidP="00B30E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 parte sombreada representa cuatro sextos de la figura;</w:t>
            </w:r>
          </w:p>
          <w:p w14:paraId="1DE1C51B" w14:textId="457C441E" w:rsidR="00B30ECC" w:rsidRPr="00FE2326" w:rsidRDefault="00B30ECC" w:rsidP="00B30E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Cuatro sextos es una fracción propia pues es menor que uno. </w:t>
            </w:r>
          </w:p>
        </w:tc>
      </w:tr>
      <w:tr w:rsidR="00B30ECC" w:rsidRPr="00FE2326" w14:paraId="75477D0F" w14:textId="77777777" w:rsidTr="00F73DD4">
        <w:tc>
          <w:tcPr>
            <w:tcW w:w="2518" w:type="dxa"/>
          </w:tcPr>
          <w:p w14:paraId="0F580E5F" w14:textId="77777777" w:rsidR="00B30ECC" w:rsidRPr="00FE2326" w:rsidRDefault="00B30ECC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402C0EFB" w14:textId="77777777" w:rsidR="00B30ECC" w:rsidRPr="00FE2326" w:rsidRDefault="00B30ECC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3F7019E0" w14:textId="77777777" w:rsidR="00B30ECC" w:rsidRDefault="00B30ECC" w:rsidP="003F3F62">
      <w:pPr>
        <w:pStyle w:val="TextoPLANETA"/>
      </w:pPr>
    </w:p>
    <w:p w14:paraId="4A9D8DB3" w14:textId="77777777" w:rsidR="00B30ECC" w:rsidRDefault="00B30ECC" w:rsidP="003F3F62">
      <w:pPr>
        <w:pStyle w:val="TextoPLANETA"/>
      </w:pPr>
    </w:p>
    <w:p w14:paraId="0958A585" w14:textId="085C92DF" w:rsidR="00E93392" w:rsidRDefault="00E93392" w:rsidP="00E82A0E">
      <w:pPr>
        <w:pStyle w:val="TextoPLANETA"/>
        <w:numPr>
          <w:ilvl w:val="0"/>
          <w:numId w:val="3"/>
        </w:numPr>
      </w:pPr>
      <w:r w:rsidRPr="00DC0417">
        <w:rPr>
          <w:b/>
        </w:rPr>
        <w:t>Las fracciones impropias</w:t>
      </w:r>
      <w:r w:rsidR="00DC0417">
        <w:t xml:space="preserve">: son aquellas que </w:t>
      </w:r>
      <w:r w:rsidR="00386ABD">
        <w:t>representan números mayores que 1</w:t>
      </w:r>
      <w:r w:rsidR="00DC0417">
        <w:t xml:space="preserve"> y se identifican porque </w:t>
      </w:r>
      <w:r>
        <w:t>el numera</w:t>
      </w:r>
      <w:r w:rsidR="005B1B97">
        <w:t xml:space="preserve">dor es mayor que el denominador. </w:t>
      </w:r>
    </w:p>
    <w:p w14:paraId="567D41D7" w14:textId="77777777" w:rsidR="003F3F62" w:rsidRDefault="003F3F62" w:rsidP="003F3F62">
      <w:pPr>
        <w:pStyle w:val="TextoPLANETA"/>
        <w:ind w:left="360"/>
      </w:pPr>
    </w:p>
    <w:p w14:paraId="1E53C906" w14:textId="57C00EAB" w:rsidR="003F3F62" w:rsidRDefault="001A5A95" w:rsidP="003F3F62">
      <w:pPr>
        <w:pStyle w:val="TextoPLANETA"/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65B9EB49" wp14:editId="0E3664A7">
            <wp:extent cx="4552950" cy="1104900"/>
            <wp:effectExtent l="0" t="0" r="0" b="0"/>
            <wp:docPr id="2" name="Imagen 2" descr="https://latex.codecogs.com/gif.latex?%5Cdpi%7B300%7D%20%5Cfn_jvn%20%5Clarge%20%5Ctext%20%7BSi%20%7Da%3Eb%5CRightarrow%20%5Cfrac%7Ba%7D%7Bb%7D%3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atex.codecogs.com/gif.latex?%5Cdpi%7B300%7D%20%5Cfn_jvn%20%5Clarge%20%5Ctext%20%7BSi%20%7Da%3Eb%5CRightarrow%20%5Cfrac%7Ba%7D%7Bb%7D%3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4A4A" w14:textId="77777777" w:rsidR="001837E2" w:rsidRDefault="001837E2" w:rsidP="001837E2">
      <w:pPr>
        <w:pStyle w:val="TextoPLANETA"/>
        <w:ind w:left="360"/>
      </w:pPr>
    </w:p>
    <w:p w14:paraId="66193BAB" w14:textId="77777777" w:rsidR="001837E2" w:rsidRDefault="001837E2" w:rsidP="001837E2">
      <w:pPr>
        <w:pStyle w:val="TextoPLANETA"/>
        <w:ind w:left="360" w:firstLine="348"/>
      </w:pPr>
    </w:p>
    <w:p w14:paraId="5960B593" w14:textId="11370257" w:rsidR="001837E2" w:rsidRDefault="001837E2" w:rsidP="001837E2">
      <w:pPr>
        <w:pStyle w:val="TextoPLANETA"/>
        <w:ind w:left="360" w:firstLine="348"/>
      </w:pPr>
      <w:r>
        <w:t xml:space="preserve">Por ejemplo, </w:t>
      </w:r>
    </w:p>
    <w:p w14:paraId="4274ADA9" w14:textId="6A43BD64" w:rsidR="001837E2" w:rsidRDefault="00057B9E" w:rsidP="00057B9E">
      <w:pPr>
        <w:pStyle w:val="TextoPLANETA"/>
        <w:ind w:left="360" w:firstLine="348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50EFB17" wp14:editId="4DA9D60A">
            <wp:extent cx="5612130" cy="1193870"/>
            <wp:effectExtent l="0" t="0" r="7620" b="6350"/>
            <wp:docPr id="10" name="Imagen 10" descr="https://latex.codecogs.com/gif.latex?%5Cdpi%7B300%7D%20%5Cfn_jvn%20%5Clarge%20%5Ctext%20%7BComo%20%7D9%3E6%5CRightarrow%20%5Cfrac%7B9%7D%7B6%7D%3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atex.codecogs.com/gif.latex?%5Cdpi%7B300%7D%20%5Cfn_jvn%20%5Clarge%20%5Ctext%20%7BComo%20%7D9%3E6%5CRightarrow%20%5Cfrac%7B9%7D%7B6%7D%3E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18433" w14:textId="77777777" w:rsidR="001837E2" w:rsidRDefault="001837E2" w:rsidP="001837E2">
      <w:pPr>
        <w:pStyle w:val="TextoPLANETA"/>
        <w:ind w:left="360" w:firstLine="348"/>
      </w:pPr>
    </w:p>
    <w:p w14:paraId="633BD01D" w14:textId="77777777" w:rsidR="003F3F62" w:rsidRDefault="003F3F62" w:rsidP="00057B9E">
      <w:pPr>
        <w:pStyle w:val="TextoPLANETA"/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6838"/>
      </w:tblGrid>
      <w:tr w:rsidR="00057B9E" w:rsidRPr="00FE2326" w14:paraId="7FB0D4B3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6092ED92" w14:textId="77777777" w:rsidR="00057B9E" w:rsidRPr="00FE2326" w:rsidRDefault="00057B9E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7B9E" w:rsidRPr="00FE2326" w14:paraId="4CE67918" w14:textId="77777777" w:rsidTr="00F73DD4">
        <w:tc>
          <w:tcPr>
            <w:tcW w:w="2518" w:type="dxa"/>
          </w:tcPr>
          <w:p w14:paraId="3DDCCEFD" w14:textId="77777777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AFD9268" w14:textId="4CAA4BA5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057B9E" w:rsidRPr="00FE2326" w14:paraId="6066AEEC" w14:textId="77777777" w:rsidTr="00F73DD4">
        <w:tc>
          <w:tcPr>
            <w:tcW w:w="2518" w:type="dxa"/>
          </w:tcPr>
          <w:p w14:paraId="40C07B57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348887B" w14:textId="299FB4EC" w:rsidR="00057B9E" w:rsidRDefault="00057B9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Fracción 9/6 representada en figura. La figura debe ser igual que la IMG06, igual, tamaño y forma. </w:t>
            </w:r>
          </w:p>
          <w:p w14:paraId="00A8A24A" w14:textId="1985DDA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7845" w:dyaOrig="3825" w14:anchorId="71F22C43">
                <v:shape id="_x0000_i1028" type="#_x0000_t75" style="width:330.7pt;height:161.6pt" o:ole="">
                  <v:imagedata r:id="rId21" o:title=""/>
                </v:shape>
                <o:OLEObject Type="Embed" ProgID="PBrush" ShapeID="_x0000_i1028" DrawAspect="Content" ObjectID="_1382617543" r:id="rId22"/>
              </w:object>
            </w:r>
          </w:p>
        </w:tc>
      </w:tr>
      <w:tr w:rsidR="00057B9E" w:rsidRPr="00FE2326" w14:paraId="032A4A34" w14:textId="77777777" w:rsidTr="00F73DD4">
        <w:tc>
          <w:tcPr>
            <w:tcW w:w="2518" w:type="dxa"/>
          </w:tcPr>
          <w:p w14:paraId="5E517CDC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72FE327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057B9E" w:rsidRPr="00FE2326" w14:paraId="7FDF047C" w14:textId="77777777" w:rsidTr="00F73DD4">
        <w:tc>
          <w:tcPr>
            <w:tcW w:w="2518" w:type="dxa"/>
          </w:tcPr>
          <w:p w14:paraId="086D6A43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C4B4D3D" w14:textId="10A5D713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Para representar nueve sextos, es necesario emplear más de una unidad, pue</w:t>
            </w:r>
            <w:r w:rsidR="00F73DD4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 la fracción nueve sextos es mayor que uno, por lo tanto es una fracción impropia.  </w:t>
            </w:r>
          </w:p>
        </w:tc>
      </w:tr>
      <w:tr w:rsidR="00057B9E" w:rsidRPr="00FE2326" w14:paraId="6D2E32D6" w14:textId="77777777" w:rsidTr="00F73DD4">
        <w:tc>
          <w:tcPr>
            <w:tcW w:w="2518" w:type="dxa"/>
          </w:tcPr>
          <w:p w14:paraId="29BBF565" w14:textId="77777777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2AC1F058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07851E85" w14:textId="77777777" w:rsidR="00057B9E" w:rsidRDefault="00057B9E" w:rsidP="00057B9E">
      <w:pPr>
        <w:pStyle w:val="TextoPLANETA"/>
        <w:ind w:left="360"/>
      </w:pPr>
    </w:p>
    <w:p w14:paraId="3EB0417A" w14:textId="77777777" w:rsidR="000946C0" w:rsidRDefault="000946C0" w:rsidP="000946C0">
      <w:pPr>
        <w:pStyle w:val="Prrafodelista"/>
        <w:spacing w:after="0"/>
      </w:pPr>
    </w:p>
    <w:p w14:paraId="5A015E80" w14:textId="232BF978" w:rsidR="00E93392" w:rsidRDefault="00E93392" w:rsidP="00E82A0E">
      <w:pPr>
        <w:pStyle w:val="TextoPLANETA"/>
        <w:numPr>
          <w:ilvl w:val="0"/>
          <w:numId w:val="3"/>
        </w:numPr>
      </w:pPr>
      <w:r w:rsidRPr="00DC0417">
        <w:rPr>
          <w:b/>
        </w:rPr>
        <w:t>Las fracciones equivalentes a la unidad</w:t>
      </w:r>
      <w:r w:rsidR="00DC0417">
        <w:rPr>
          <w:b/>
        </w:rPr>
        <w:t xml:space="preserve">: </w:t>
      </w:r>
      <w:r w:rsidR="00DC0417" w:rsidRPr="00DC0417">
        <w:t>son aquellas</w:t>
      </w:r>
      <w:r w:rsidR="00386ABD" w:rsidRPr="00386ABD">
        <w:t xml:space="preserve"> </w:t>
      </w:r>
      <w:r w:rsidR="00DC0417">
        <w:t xml:space="preserve">que </w:t>
      </w:r>
      <w:r w:rsidR="00386ABD">
        <w:t>r</w:t>
      </w:r>
      <w:r w:rsidR="00DC0417">
        <w:t>epresentan números iguales a 1. E</w:t>
      </w:r>
      <w:r w:rsidR="00386ABD">
        <w:t>s decir</w:t>
      </w:r>
      <w:r w:rsidR="00DC0417">
        <w:t xml:space="preserve">, en estas fracciones </w:t>
      </w:r>
      <w:r>
        <w:t>el num</w:t>
      </w:r>
      <w:r w:rsidR="00DC0417">
        <w:t>erador es igual al denominador.</w:t>
      </w:r>
    </w:p>
    <w:p w14:paraId="008F17C6" w14:textId="77777777" w:rsidR="003F3F62" w:rsidRDefault="003F3F62" w:rsidP="003F3F62">
      <w:pPr>
        <w:pStyle w:val="TextoPLANETA"/>
      </w:pPr>
    </w:p>
    <w:p w14:paraId="028CE6D6" w14:textId="36972FA6" w:rsidR="003F3F62" w:rsidRDefault="000943ED" w:rsidP="007D2B1E">
      <w:pPr>
        <w:pStyle w:val="TextoPLANETA"/>
        <w:jc w:val="center"/>
      </w:pPr>
      <w:r>
        <w:rPr>
          <w:noProof/>
          <w:lang w:val="es-ES" w:eastAsia="es-ES"/>
        </w:rPr>
        <w:drawing>
          <wp:inline distT="0" distB="0" distL="0" distR="0" wp14:anchorId="76854132" wp14:editId="42A7B352">
            <wp:extent cx="4596130" cy="1105535"/>
            <wp:effectExtent l="0" t="0" r="0" b="0"/>
            <wp:docPr id="4" name="Imagen 4" descr="https://latex.codecogs.com/gif.latex?%5Cdpi%7B300%7D%20%5Cfn_jvn%20%5Clarge%20%5Ctext%7BSi%20%7Da%3Da%5CRightarrow%20%5Cfrac%7Ba%7D%7Ba%7D%3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atex.codecogs.com/gif.latex?%5Cdpi%7B300%7D%20%5Cfn_jvn%20%5Clarge%20%5Ctext%7BSi%20%7Da%3Da%5CRightarrow%20%5Cfrac%7Ba%7D%7Ba%7D%3D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BF79" w14:textId="72DBBF94" w:rsidR="00057B9E" w:rsidRDefault="00057B9E" w:rsidP="00057B9E">
      <w:pPr>
        <w:pStyle w:val="TextoPLANETA"/>
        <w:ind w:firstLine="708"/>
      </w:pPr>
      <w:r>
        <w:t xml:space="preserve">Por ejemplo, </w:t>
      </w:r>
    </w:p>
    <w:p w14:paraId="0C976D7B" w14:textId="0DD62C19" w:rsidR="00653EB9" w:rsidRDefault="00057B9E" w:rsidP="00057B9E">
      <w:pPr>
        <w:pStyle w:val="TextoPLANETA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7E1A5F26" wp14:editId="79F026AD">
            <wp:extent cx="5612130" cy="1180034"/>
            <wp:effectExtent l="0" t="0" r="7620" b="1270"/>
            <wp:docPr id="14" name="Imagen 14" descr="https://latex.codecogs.com/gif.latex?%5Cdpi%7B300%7D%20%5Cfn_jvn%20%5Clarge%20%5Ctext%20%7BComo%20%7D6%3D6%5CRightarrow%20%5Cfrac%7B6%7D%7B6%7D%3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atex.codecogs.com/gif.latex?%5Cdpi%7B300%7D%20%5Cfn_jvn%20%5Clarge%20%5Ctext%20%7BComo%20%7D6%3D6%5CRightarrow%20%5Cfrac%7B6%7D%7B6%7D%3D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188C" w14:textId="77777777" w:rsidR="00057B9E" w:rsidRDefault="00057B9E" w:rsidP="005B1B97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57B9E" w:rsidRPr="00FE2326" w14:paraId="36E62C7C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4A97A6C8" w14:textId="77777777" w:rsidR="00057B9E" w:rsidRPr="00FE2326" w:rsidRDefault="00057B9E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7B9E" w:rsidRPr="00FE2326" w14:paraId="7E6E3685" w14:textId="77777777" w:rsidTr="00F73DD4">
        <w:tc>
          <w:tcPr>
            <w:tcW w:w="2518" w:type="dxa"/>
          </w:tcPr>
          <w:p w14:paraId="3745651E" w14:textId="77777777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C450217" w14:textId="261C6E70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057B9E" w:rsidRPr="00FE2326" w14:paraId="4D6A8669" w14:textId="77777777" w:rsidTr="00F73DD4">
        <w:tc>
          <w:tcPr>
            <w:tcW w:w="2518" w:type="dxa"/>
          </w:tcPr>
          <w:p w14:paraId="652E8A6B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811FAF" w14:textId="55E3CB70" w:rsidR="00057B9E" w:rsidRDefault="00057B9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Fracción 6/6 representada en figura. La figura debe ser igual que la IMG06, igual, tamaño y forma. </w:t>
            </w:r>
          </w:p>
          <w:p w14:paraId="05A95D3C" w14:textId="36F3BEEF" w:rsidR="00057B9E" w:rsidRPr="00FE2326" w:rsidRDefault="005F1BBA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3990" w:dyaOrig="4005" w14:anchorId="039D1934">
                <v:shape id="_x0000_i1029" type="#_x0000_t75" style="width:2in;height:144.85pt" o:ole="">
                  <v:imagedata r:id="rId25" o:title=""/>
                </v:shape>
                <o:OLEObject Type="Embed" ProgID="PBrush" ShapeID="_x0000_i1029" DrawAspect="Content" ObjectID="_1382617544" r:id="rId26"/>
              </w:object>
            </w:r>
          </w:p>
        </w:tc>
      </w:tr>
      <w:tr w:rsidR="00057B9E" w:rsidRPr="00FE2326" w14:paraId="2EC50FD1" w14:textId="77777777" w:rsidTr="00F73DD4">
        <w:tc>
          <w:tcPr>
            <w:tcW w:w="2518" w:type="dxa"/>
          </w:tcPr>
          <w:p w14:paraId="0AB34C28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B7D3E20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057B9E" w:rsidRPr="00FE2326" w14:paraId="7011721A" w14:textId="77777777" w:rsidTr="00F73DD4">
        <w:tc>
          <w:tcPr>
            <w:tcW w:w="2518" w:type="dxa"/>
          </w:tcPr>
          <w:p w14:paraId="58FC959F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D04E6A6" w14:textId="234AECA3" w:rsidR="00057B9E" w:rsidRPr="00FE2326" w:rsidRDefault="004560A8" w:rsidP="004560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Seis sextos es una fracción igual a uno, por eso en su representación gráfica, se emplea toda la unidad. </w:t>
            </w:r>
            <w:r w:rsidR="00057B9E">
              <w:rPr>
                <w:rFonts w:ascii="Arial" w:hAnsi="Arial" w:cs="Arial"/>
                <w:color w:val="000000"/>
              </w:rPr>
              <w:t xml:space="preserve">  </w:t>
            </w:r>
          </w:p>
        </w:tc>
      </w:tr>
      <w:tr w:rsidR="00057B9E" w:rsidRPr="00FE2326" w14:paraId="5E9847A2" w14:textId="77777777" w:rsidTr="00F73DD4">
        <w:tc>
          <w:tcPr>
            <w:tcW w:w="2518" w:type="dxa"/>
          </w:tcPr>
          <w:p w14:paraId="68533CC3" w14:textId="77777777" w:rsidR="00057B9E" w:rsidRPr="00FE2326" w:rsidRDefault="00057B9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5C4F05A4" w14:textId="77777777" w:rsidR="00057B9E" w:rsidRPr="00FE2326" w:rsidRDefault="00057B9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41E023CF" w14:textId="77777777" w:rsidR="00057B9E" w:rsidRDefault="00057B9E" w:rsidP="005B1B97">
      <w:pPr>
        <w:pStyle w:val="TextoPLANETA"/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6998" w:rsidRPr="00FE2326" w14:paraId="457F4529" w14:textId="77777777" w:rsidTr="003270F6">
        <w:tc>
          <w:tcPr>
            <w:tcW w:w="9033" w:type="dxa"/>
            <w:gridSpan w:val="2"/>
            <w:shd w:val="clear" w:color="auto" w:fill="000000" w:themeFill="text1"/>
          </w:tcPr>
          <w:p w14:paraId="0A3F9D39" w14:textId="77777777" w:rsidR="00136998" w:rsidRPr="00FE2326" w:rsidRDefault="00136998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136998" w:rsidRPr="00FE2326" w14:paraId="27F6E20C" w14:textId="77777777" w:rsidTr="003270F6">
        <w:tc>
          <w:tcPr>
            <w:tcW w:w="2518" w:type="dxa"/>
          </w:tcPr>
          <w:p w14:paraId="3E8D0B3D" w14:textId="77777777" w:rsidR="00136998" w:rsidRPr="00FE2326" w:rsidRDefault="00136998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3F4F8BA" w14:textId="6D850944" w:rsidR="00136998" w:rsidRPr="00FE2326" w:rsidRDefault="00136998" w:rsidP="0013699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70 </w:t>
            </w:r>
            <w:r w:rsidRPr="00136998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136998" w:rsidRPr="00FE2326" w14:paraId="5351E7AA" w14:textId="77777777" w:rsidTr="003270F6">
        <w:tc>
          <w:tcPr>
            <w:tcW w:w="2518" w:type="dxa"/>
          </w:tcPr>
          <w:p w14:paraId="454A9E1B" w14:textId="77777777" w:rsidR="00136998" w:rsidRPr="00FE2326" w:rsidRDefault="00136998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AA0510B" w14:textId="0301A23B" w:rsidR="00136998" w:rsidRPr="00FE2326" w:rsidRDefault="00136998" w:rsidP="003270F6">
            <w:pPr>
              <w:rPr>
                <w:rFonts w:ascii="Arial" w:hAnsi="Arial" w:cs="Arial"/>
                <w:color w:val="000000"/>
              </w:rPr>
            </w:pPr>
            <w:r w:rsidRPr="00136998">
              <w:rPr>
                <w:rFonts w:ascii="Arial" w:hAnsi="Arial" w:cs="Arial"/>
                <w:color w:val="000000"/>
              </w:rPr>
              <w:t>Clasifica fracciones</w:t>
            </w:r>
          </w:p>
        </w:tc>
      </w:tr>
      <w:tr w:rsidR="00136998" w:rsidRPr="00FE2326" w14:paraId="509E6DCA" w14:textId="77777777" w:rsidTr="003270F6">
        <w:tc>
          <w:tcPr>
            <w:tcW w:w="2518" w:type="dxa"/>
          </w:tcPr>
          <w:p w14:paraId="08314857" w14:textId="77777777" w:rsidR="00136998" w:rsidRPr="00FE2326" w:rsidRDefault="00136998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5B0F471" w14:textId="75F04A45" w:rsidR="00136998" w:rsidRPr="00FE2326" w:rsidRDefault="00136998" w:rsidP="003270F6">
            <w:pPr>
              <w:rPr>
                <w:rFonts w:ascii="Arial" w:hAnsi="Arial" w:cs="Arial"/>
                <w:color w:val="000000"/>
              </w:rPr>
            </w:pPr>
            <w:r w:rsidRPr="00136998">
              <w:rPr>
                <w:rFonts w:ascii="Arial" w:hAnsi="Arial" w:cs="Arial"/>
                <w:color w:val="000000"/>
              </w:rPr>
              <w:t>Ejercicios para clasificar fracciones</w:t>
            </w:r>
          </w:p>
        </w:tc>
      </w:tr>
    </w:tbl>
    <w:p w14:paraId="284FBA0A" w14:textId="77777777" w:rsidR="00653EB9" w:rsidRDefault="00653EB9" w:rsidP="005B1B97">
      <w:pPr>
        <w:pStyle w:val="TextoPLANETA"/>
      </w:pPr>
    </w:p>
    <w:p w14:paraId="469AE94F" w14:textId="77777777" w:rsidR="00804E08" w:rsidRDefault="00804E08" w:rsidP="005B1B97">
      <w:pPr>
        <w:pStyle w:val="TextoPLANETA"/>
      </w:pPr>
    </w:p>
    <w:p w14:paraId="3FF54761" w14:textId="3B178CD7" w:rsidR="00804E08" w:rsidRDefault="00F73DD4" w:rsidP="009F4AE0">
      <w:pPr>
        <w:pStyle w:val="Seccin2PLANETA"/>
      </w:pPr>
      <w:r w:rsidRPr="00284877">
        <w:rPr>
          <w:highlight w:val="yellow"/>
        </w:rPr>
        <w:t>[SECCIÓN 2]</w:t>
      </w:r>
      <w:r w:rsidRPr="00284877">
        <w:t xml:space="preserve"> </w:t>
      </w:r>
      <w:r w:rsidR="009F4AE0">
        <w:t>2.1 La representación de fracciones en la recta numérica</w:t>
      </w:r>
    </w:p>
    <w:p w14:paraId="4C38B8DE" w14:textId="77777777" w:rsidR="009F4AE0" w:rsidRPr="009F4AE0" w:rsidRDefault="009F4AE0" w:rsidP="009F4AE0">
      <w:pPr>
        <w:pStyle w:val="TextoPLANETA"/>
      </w:pPr>
    </w:p>
    <w:p w14:paraId="3FC0193F" w14:textId="6D7073A6" w:rsidR="00804E08" w:rsidRDefault="00176E21" w:rsidP="005B1B97">
      <w:pPr>
        <w:pStyle w:val="TextoPLANETA"/>
      </w:pPr>
      <w:r>
        <w:t xml:space="preserve">Los números fraccionarios o fracciones, como cualquier otro número, también se pueden representar en la recta numérica. </w:t>
      </w:r>
    </w:p>
    <w:p w14:paraId="4DB76FD4" w14:textId="77777777" w:rsidR="008D7C57" w:rsidRDefault="008D7C57" w:rsidP="005B1B97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6"/>
        <w:gridCol w:w="7308"/>
      </w:tblGrid>
      <w:tr w:rsidR="008D7C57" w:rsidRPr="00FE2326" w14:paraId="1D8DD8F6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72CC2AAB" w14:textId="77777777" w:rsidR="008D7C57" w:rsidRPr="00FE2326" w:rsidRDefault="008D7C57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D7C57" w:rsidRPr="00FE2326" w14:paraId="717629A7" w14:textId="77777777" w:rsidTr="00F73DD4">
        <w:tc>
          <w:tcPr>
            <w:tcW w:w="2518" w:type="dxa"/>
          </w:tcPr>
          <w:p w14:paraId="65C90C23" w14:textId="77777777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CE39273" w14:textId="743FCA2B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_IMG0</w:t>
            </w:r>
            <w:r w:rsidR="00CF6332">
              <w:rPr>
                <w:rFonts w:ascii="Arial" w:hAnsi="Arial" w:cs="Arial"/>
                <w:color w:val="000000"/>
              </w:rPr>
              <w:t>9</w:t>
            </w:r>
          </w:p>
        </w:tc>
      </w:tr>
      <w:tr w:rsidR="008D7C57" w:rsidRPr="00FE2326" w14:paraId="75A48E9D" w14:textId="77777777" w:rsidTr="00F73DD4">
        <w:tc>
          <w:tcPr>
            <w:tcW w:w="2518" w:type="dxa"/>
          </w:tcPr>
          <w:p w14:paraId="5D28F0D0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B94C6C6" w14:textId="77777777" w:rsidR="008D7C57" w:rsidRDefault="008D7C57" w:rsidP="008D7C57">
            <w:r>
              <w:t xml:space="preserve">Representación gráfica de ½ y 5/3 en la recta numérica. </w:t>
            </w:r>
          </w:p>
          <w:p w14:paraId="06AB533A" w14:textId="375A3F7C" w:rsidR="008D7C57" w:rsidRPr="00FE2326" w:rsidRDefault="008D7C57" w:rsidP="00DC6507">
            <w:pPr>
              <w:rPr>
                <w:rFonts w:ascii="Arial" w:hAnsi="Arial" w:cs="Arial"/>
                <w:color w:val="000000"/>
              </w:rPr>
            </w:pPr>
            <w:r>
              <w:t xml:space="preserve"> </w:t>
            </w:r>
            <w:r w:rsidR="00DC6507">
              <w:rPr>
                <w:sz w:val="24"/>
                <w:szCs w:val="24"/>
                <w:lang w:val="es-ES_tradnl"/>
              </w:rPr>
              <w:object w:dxaOrig="9270" w:dyaOrig="3960" w14:anchorId="1F7F8926">
                <v:shape id="_x0000_i1030" type="#_x0000_t75" style="width:355pt;height:151.55pt" o:ole="">
                  <v:imagedata r:id="rId27" o:title=""/>
                </v:shape>
                <o:OLEObject Type="Embed" ProgID="PBrush" ShapeID="_x0000_i1030" DrawAspect="Content" ObjectID="_1382617545" r:id="rId28"/>
              </w:object>
            </w:r>
          </w:p>
        </w:tc>
      </w:tr>
      <w:tr w:rsidR="008D7C57" w:rsidRPr="00FE2326" w14:paraId="4B090D85" w14:textId="77777777" w:rsidTr="00F73DD4">
        <w:tc>
          <w:tcPr>
            <w:tcW w:w="2518" w:type="dxa"/>
          </w:tcPr>
          <w:p w14:paraId="4500263B" w14:textId="459A8860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31C76F64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8D7C57" w:rsidRPr="00FE2326" w14:paraId="26F6069F" w14:textId="77777777" w:rsidTr="00F73DD4">
        <w:tc>
          <w:tcPr>
            <w:tcW w:w="2518" w:type="dxa"/>
          </w:tcPr>
          <w:p w14:paraId="35587804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E00FCFC" w14:textId="636F52E2" w:rsidR="008D7C57" w:rsidRPr="00FE2326" w:rsidRDefault="00266F4B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Representación gráfica de un medio y cinco tercios en la recta numérica. </w:t>
            </w:r>
          </w:p>
        </w:tc>
      </w:tr>
      <w:tr w:rsidR="008D7C57" w:rsidRPr="00FE2326" w14:paraId="2F990474" w14:textId="77777777" w:rsidTr="00F73DD4">
        <w:tc>
          <w:tcPr>
            <w:tcW w:w="2518" w:type="dxa"/>
          </w:tcPr>
          <w:p w14:paraId="4768C8A5" w14:textId="77777777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19E63557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0E11A63D" w14:textId="05CE58BA" w:rsidR="00176E21" w:rsidRDefault="00176E21" w:rsidP="005B1B97">
      <w:pPr>
        <w:pStyle w:val="TextoPLANETA"/>
      </w:pPr>
    </w:p>
    <w:p w14:paraId="582E9C5A" w14:textId="55C562C6" w:rsidR="00176E21" w:rsidRDefault="005D21BC" w:rsidP="005B1B97">
      <w:pPr>
        <w:pStyle w:val="TextoPLANETA"/>
      </w:pPr>
      <w:r>
        <w:t>Si se considera cada</w:t>
      </w:r>
      <w:r w:rsidR="00176E21">
        <w:t xml:space="preserve"> espacio comprendido entre dos números</w:t>
      </w:r>
      <w:r w:rsidR="00F73DD4">
        <w:t xml:space="preserve"> naturales (</w:t>
      </w:r>
      <w:r w:rsidR="00176E21">
        <w:t>iniciando en cero</w:t>
      </w:r>
      <w:r w:rsidR="00F73DD4">
        <w:t>)</w:t>
      </w:r>
      <w:r w:rsidR="00176E21">
        <w:t xml:space="preserve"> como </w:t>
      </w:r>
      <w:r>
        <w:t>una</w:t>
      </w:r>
      <w:r w:rsidR="00F73DD4">
        <w:t xml:space="preserve"> unidad,</w:t>
      </w:r>
      <w:r w:rsidR="00176E21">
        <w:t xml:space="preserve"> se puede dividir dicho espacio, en tantas partes iguales como indique el denominador y tomar el número de partes que indique el numerador, así: </w:t>
      </w:r>
    </w:p>
    <w:p w14:paraId="66251460" w14:textId="77777777" w:rsidR="00176E21" w:rsidRDefault="00176E21" w:rsidP="005B1B97">
      <w:pPr>
        <w:pStyle w:val="TextoPLANE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4"/>
        <w:gridCol w:w="7200"/>
      </w:tblGrid>
      <w:tr w:rsidR="008D7C57" w:rsidRPr="00FE2326" w14:paraId="5C4189D4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48CC2F5B" w14:textId="77777777" w:rsidR="008D7C57" w:rsidRPr="00FE2326" w:rsidRDefault="008D7C57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D7C57" w:rsidRPr="00FE2326" w14:paraId="334D5AAB" w14:textId="77777777" w:rsidTr="00F73DD4">
        <w:tc>
          <w:tcPr>
            <w:tcW w:w="2518" w:type="dxa"/>
          </w:tcPr>
          <w:p w14:paraId="595166B3" w14:textId="77777777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DDD551" w14:textId="3174FF14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_IMG10</w:t>
            </w:r>
          </w:p>
        </w:tc>
      </w:tr>
      <w:tr w:rsidR="008D7C57" w:rsidRPr="00FE2326" w14:paraId="0C122933" w14:textId="77777777" w:rsidTr="00F73DD4">
        <w:tc>
          <w:tcPr>
            <w:tcW w:w="2518" w:type="dxa"/>
          </w:tcPr>
          <w:p w14:paraId="399C2E95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B6ED44B" w14:textId="77777777" w:rsidR="008D7C57" w:rsidRDefault="00A53A8C" w:rsidP="008D7C5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Representación en la recta numérica de ¾ </w:t>
            </w:r>
          </w:p>
          <w:p w14:paraId="37B3E983" w14:textId="7B5EA66A" w:rsidR="00A53A8C" w:rsidRPr="00FE2326" w:rsidRDefault="00A53A8C" w:rsidP="008D7C57">
            <w:pPr>
              <w:rPr>
                <w:rFonts w:ascii="Arial" w:hAnsi="Arial" w:cs="Arial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9540" w:dyaOrig="3540" w14:anchorId="50DB65BE">
                <v:shape id="_x0000_i1031" type="#_x0000_t75" style="width:349.1pt;height:129.75pt" o:ole="">
                  <v:imagedata r:id="rId29" o:title=""/>
                </v:shape>
                <o:OLEObject Type="Embed" ProgID="PBrush" ShapeID="_x0000_i1031" DrawAspect="Content" ObjectID="_1382617546" r:id="rId30"/>
              </w:object>
            </w:r>
          </w:p>
        </w:tc>
      </w:tr>
      <w:tr w:rsidR="008D7C57" w:rsidRPr="00FE2326" w14:paraId="20687579" w14:textId="77777777" w:rsidTr="00F73DD4">
        <w:tc>
          <w:tcPr>
            <w:tcW w:w="2518" w:type="dxa"/>
          </w:tcPr>
          <w:p w14:paraId="2FC33E81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0419E72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8D7C57" w:rsidRPr="00FE2326" w14:paraId="43D9CEF3" w14:textId="77777777" w:rsidTr="00F73DD4">
        <w:tc>
          <w:tcPr>
            <w:tcW w:w="2518" w:type="dxa"/>
          </w:tcPr>
          <w:p w14:paraId="626F78C0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97836C3" w14:textId="03D0DA74" w:rsidR="008D7C57" w:rsidRPr="00FE2326" w:rsidRDefault="00A53A8C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 divide la unidad en el número de partes que indique el denominador y se toman la cantidad de partes que indique el numerador; siempre empezando en cero. </w:t>
            </w:r>
          </w:p>
        </w:tc>
      </w:tr>
      <w:tr w:rsidR="008D7C57" w:rsidRPr="00FE2326" w14:paraId="374E30EB" w14:textId="77777777" w:rsidTr="00F73DD4">
        <w:tc>
          <w:tcPr>
            <w:tcW w:w="2518" w:type="dxa"/>
          </w:tcPr>
          <w:p w14:paraId="15E520A3" w14:textId="77777777" w:rsidR="008D7C57" w:rsidRPr="00FE2326" w:rsidRDefault="008D7C57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1221D752" w14:textId="77777777" w:rsidR="008D7C57" w:rsidRPr="00FE2326" w:rsidRDefault="008D7C57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4A3280F9" w14:textId="77777777" w:rsidR="00804E08" w:rsidRDefault="00804E08" w:rsidP="005B1B97">
      <w:pPr>
        <w:pStyle w:val="TextoPLANETA"/>
      </w:pPr>
    </w:p>
    <w:tbl>
      <w:tblPr>
        <w:tblStyle w:val="Tablaconcuadrcula"/>
        <w:tblpPr w:leftFromText="141" w:rightFromText="141" w:vertAnchor="text" w:horzAnchor="margin" w:tblpY="229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6998" w:rsidRPr="00FE2326" w14:paraId="4A7F53D7" w14:textId="77777777" w:rsidTr="00136998">
        <w:tc>
          <w:tcPr>
            <w:tcW w:w="9033" w:type="dxa"/>
            <w:gridSpan w:val="2"/>
            <w:shd w:val="clear" w:color="auto" w:fill="000000" w:themeFill="text1"/>
          </w:tcPr>
          <w:p w14:paraId="556CD049" w14:textId="77777777" w:rsidR="00136998" w:rsidRPr="00FE2326" w:rsidRDefault="00136998" w:rsidP="0013699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136998" w:rsidRPr="00FE2326" w14:paraId="74269DC1" w14:textId="77777777" w:rsidTr="00136998">
        <w:tc>
          <w:tcPr>
            <w:tcW w:w="2518" w:type="dxa"/>
          </w:tcPr>
          <w:p w14:paraId="11C03859" w14:textId="77777777" w:rsidR="00136998" w:rsidRPr="00FE2326" w:rsidRDefault="00136998" w:rsidP="0013699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3E6EA0" w14:textId="2E9DAB0D" w:rsidR="00136998" w:rsidRPr="00FE2326" w:rsidRDefault="00136998" w:rsidP="0013699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80 </w:t>
            </w:r>
            <w:r w:rsidRPr="00136998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136998" w:rsidRPr="00FE2326" w14:paraId="596C4DCA" w14:textId="77777777" w:rsidTr="00136998">
        <w:tc>
          <w:tcPr>
            <w:tcW w:w="2518" w:type="dxa"/>
          </w:tcPr>
          <w:p w14:paraId="087EE6B5" w14:textId="77777777" w:rsidR="00136998" w:rsidRPr="00FE2326" w:rsidRDefault="00136998" w:rsidP="00136998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7656F52" w14:textId="40315996" w:rsidR="00136998" w:rsidRPr="00FE2326" w:rsidRDefault="00136998" w:rsidP="00136998">
            <w:pPr>
              <w:rPr>
                <w:rFonts w:ascii="Arial" w:hAnsi="Arial" w:cs="Arial"/>
                <w:color w:val="000000"/>
              </w:rPr>
            </w:pPr>
            <w:r w:rsidRPr="00136998">
              <w:rPr>
                <w:rFonts w:ascii="Arial" w:hAnsi="Arial" w:cs="Arial"/>
                <w:color w:val="000000"/>
              </w:rPr>
              <w:t>Representa fracciones en la recta numérica</w:t>
            </w:r>
          </w:p>
        </w:tc>
      </w:tr>
      <w:tr w:rsidR="00136998" w:rsidRPr="00FE2326" w14:paraId="1F35963D" w14:textId="77777777" w:rsidTr="00136998">
        <w:tc>
          <w:tcPr>
            <w:tcW w:w="2518" w:type="dxa"/>
          </w:tcPr>
          <w:p w14:paraId="2AF136A5" w14:textId="77777777" w:rsidR="00136998" w:rsidRPr="00FE2326" w:rsidRDefault="00136998" w:rsidP="00136998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2CA1FE0" w14:textId="6623C89C" w:rsidR="00136998" w:rsidRPr="00FE2326" w:rsidRDefault="00136998" w:rsidP="00136998">
            <w:pPr>
              <w:rPr>
                <w:rFonts w:ascii="Arial" w:hAnsi="Arial" w:cs="Arial"/>
                <w:color w:val="000000"/>
              </w:rPr>
            </w:pPr>
            <w:r w:rsidRPr="00136998">
              <w:rPr>
                <w:rFonts w:ascii="Arial" w:hAnsi="Arial" w:cs="Arial"/>
                <w:color w:val="000000"/>
              </w:rPr>
              <w:t>Actividad para representar fracciones en la recta</w:t>
            </w:r>
          </w:p>
        </w:tc>
      </w:tr>
    </w:tbl>
    <w:p w14:paraId="201DC003" w14:textId="77777777" w:rsidR="007C07BE" w:rsidRDefault="007C07BE">
      <w:pPr>
        <w:rPr>
          <w:rFonts w:ascii="Arial" w:hAnsi="Arial" w:cs="Arial"/>
          <w:color w:val="000000"/>
          <w:lang w:val="es-CO"/>
        </w:rPr>
      </w:pPr>
    </w:p>
    <w:p w14:paraId="589E1CA1" w14:textId="106B35E0" w:rsidR="00907B2A" w:rsidRPr="0061136C" w:rsidRDefault="00F73DD4" w:rsidP="002E080E">
      <w:pPr>
        <w:pStyle w:val="Seccin2PLANETA"/>
        <w:ind w:left="-22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 w:rsidR="002E080E">
        <w:rPr>
          <w:lang w:val="es-CO"/>
        </w:rPr>
        <w:t xml:space="preserve">2.2 </w:t>
      </w:r>
      <w:r w:rsidR="00907B2A" w:rsidRPr="0061136C">
        <w:rPr>
          <w:lang w:val="es-CO"/>
        </w:rPr>
        <w:t>Consolidación</w:t>
      </w:r>
    </w:p>
    <w:p w14:paraId="44BD31F1" w14:textId="77777777" w:rsidR="00907B2A" w:rsidRPr="00E27F13" w:rsidRDefault="00907B2A" w:rsidP="00907B2A">
      <w:pPr>
        <w:pStyle w:val="TextoPLANETA"/>
        <w:rPr>
          <w:lang w:val="es-CO"/>
        </w:rPr>
      </w:pPr>
    </w:p>
    <w:p w14:paraId="2931C225" w14:textId="11662E44" w:rsidR="00907B2A" w:rsidRPr="001F0A81" w:rsidRDefault="00907B2A" w:rsidP="00907B2A">
      <w:pPr>
        <w:pStyle w:val="TextoPLANETA"/>
        <w:rPr>
          <w:lang w:val="es-CO"/>
        </w:rPr>
      </w:pPr>
      <w:r w:rsidRPr="00E27F13">
        <w:rPr>
          <w:lang w:val="es-CO"/>
        </w:rPr>
        <w:t xml:space="preserve">Actividades para </w:t>
      </w:r>
      <w:r w:rsidR="002A37CF">
        <w:rPr>
          <w:lang w:val="es-CO"/>
        </w:rPr>
        <w:t>afianzar</w:t>
      </w:r>
      <w:r w:rsidRPr="00E27F13">
        <w:rPr>
          <w:lang w:val="es-CO"/>
        </w:rPr>
        <w:t xml:space="preserve"> lo que has aprendido en </w:t>
      </w:r>
      <w:r w:rsidR="00F73DD4">
        <w:rPr>
          <w:lang w:val="es-CO"/>
        </w:rPr>
        <w:t>la</w:t>
      </w:r>
      <w:r w:rsidRPr="00E27F13">
        <w:rPr>
          <w:lang w:val="es-CO"/>
        </w:rPr>
        <w:t xml:space="preserve"> sección</w:t>
      </w:r>
      <w:r w:rsidR="00F73DD4">
        <w:rPr>
          <w:lang w:val="es-CO"/>
        </w:rPr>
        <w:t xml:space="preserve"> de las clases de fracciones</w:t>
      </w:r>
      <w:r w:rsidRPr="00E27F13">
        <w:rPr>
          <w:lang w:val="es-CO"/>
        </w:rPr>
        <w:t>.</w:t>
      </w: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07B2A" w:rsidRPr="00FE2326" w14:paraId="7A412AAB" w14:textId="77777777" w:rsidTr="003270F6">
        <w:tc>
          <w:tcPr>
            <w:tcW w:w="9033" w:type="dxa"/>
            <w:gridSpan w:val="2"/>
            <w:shd w:val="clear" w:color="auto" w:fill="000000" w:themeFill="text1"/>
          </w:tcPr>
          <w:p w14:paraId="74F1C5E0" w14:textId="77777777" w:rsidR="00907B2A" w:rsidRPr="00FE2326" w:rsidRDefault="00907B2A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907B2A" w:rsidRPr="00FE2326" w14:paraId="5EEDA826" w14:textId="77777777" w:rsidTr="003270F6">
        <w:tc>
          <w:tcPr>
            <w:tcW w:w="2518" w:type="dxa"/>
          </w:tcPr>
          <w:p w14:paraId="310ECB8C" w14:textId="77777777" w:rsidR="00907B2A" w:rsidRPr="00FE2326" w:rsidRDefault="00907B2A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A38337" w14:textId="28192DD2" w:rsidR="00907B2A" w:rsidRPr="00FE2326" w:rsidRDefault="00907B2A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90 </w:t>
            </w:r>
            <w:r w:rsidRPr="00F263E1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907B2A" w:rsidRPr="00FE2326" w14:paraId="2AF3D3A8" w14:textId="77777777" w:rsidTr="003270F6">
        <w:tc>
          <w:tcPr>
            <w:tcW w:w="2518" w:type="dxa"/>
          </w:tcPr>
          <w:p w14:paraId="5E58AB78" w14:textId="77777777" w:rsidR="00907B2A" w:rsidRPr="00FE2326" w:rsidRDefault="00907B2A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B7097E" w14:textId="6968D8C7" w:rsidR="00907B2A" w:rsidRPr="00FE2326" w:rsidRDefault="00907B2A" w:rsidP="003270F6">
            <w:pPr>
              <w:rPr>
                <w:rFonts w:ascii="Arial" w:hAnsi="Arial" w:cs="Arial"/>
                <w:color w:val="000000"/>
              </w:rPr>
            </w:pPr>
            <w:r w:rsidRPr="00907B2A">
              <w:rPr>
                <w:rFonts w:ascii="Arial" w:hAnsi="Arial" w:cs="Arial"/>
                <w:color w:val="000000"/>
              </w:rPr>
              <w:t>Refuerza tu ap</w:t>
            </w:r>
            <w:r w:rsidR="00C35BD8">
              <w:rPr>
                <w:rFonts w:ascii="Arial" w:hAnsi="Arial" w:cs="Arial"/>
                <w:color w:val="000000"/>
              </w:rPr>
              <w:t>rendizaje: Las clases de fracciones</w:t>
            </w:r>
          </w:p>
        </w:tc>
      </w:tr>
      <w:tr w:rsidR="00907B2A" w:rsidRPr="00FE2326" w14:paraId="6FF6ED01" w14:textId="77777777" w:rsidTr="003270F6">
        <w:tc>
          <w:tcPr>
            <w:tcW w:w="2518" w:type="dxa"/>
          </w:tcPr>
          <w:p w14:paraId="670BA64D" w14:textId="77777777" w:rsidR="00907B2A" w:rsidRPr="00FE2326" w:rsidRDefault="00907B2A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4F7C2BF" w14:textId="6ADED2E0" w:rsidR="00907B2A" w:rsidRPr="00FE2326" w:rsidRDefault="00907B2A" w:rsidP="003270F6">
            <w:pPr>
              <w:rPr>
                <w:rFonts w:ascii="Arial" w:hAnsi="Arial" w:cs="Arial"/>
                <w:color w:val="000000"/>
              </w:rPr>
            </w:pPr>
            <w:r w:rsidRPr="00907B2A">
              <w:rPr>
                <w:rFonts w:ascii="Arial" w:hAnsi="Arial" w:cs="Arial"/>
                <w:color w:val="000000"/>
              </w:rPr>
              <w:t>Actividad sobre Las clases de fracciones</w:t>
            </w:r>
          </w:p>
        </w:tc>
      </w:tr>
    </w:tbl>
    <w:p w14:paraId="305BE764" w14:textId="77777777" w:rsidR="007C07BE" w:rsidRDefault="007C07BE">
      <w:pPr>
        <w:rPr>
          <w:rFonts w:ascii="Arial" w:hAnsi="Arial" w:cs="Arial"/>
          <w:color w:val="000000"/>
          <w:lang w:val="es-CO"/>
        </w:rPr>
      </w:pPr>
    </w:p>
    <w:p w14:paraId="014CD5BD" w14:textId="10A209F1" w:rsidR="00907B2A" w:rsidRDefault="00F73DD4" w:rsidP="00015B82">
      <w:pPr>
        <w:pStyle w:val="Seccin1PLANETA"/>
        <w:rPr>
          <w:lang w:val="es-CO"/>
        </w:rPr>
      </w:pPr>
      <w:r w:rsidRPr="00FE2326">
        <w:rPr>
          <w:highlight w:val="yellow"/>
        </w:rPr>
        <w:t>[SECCIÓN 1]</w:t>
      </w:r>
      <w:r w:rsidRPr="00FE2326">
        <w:t xml:space="preserve"> </w:t>
      </w:r>
      <w:r w:rsidR="00015B82">
        <w:rPr>
          <w:lang w:val="es-CO"/>
        </w:rPr>
        <w:t>3. Los números mixtos</w:t>
      </w:r>
    </w:p>
    <w:p w14:paraId="2D5822C2" w14:textId="77777777" w:rsidR="00015B82" w:rsidRDefault="00015B82" w:rsidP="00015B82">
      <w:pPr>
        <w:pStyle w:val="TextoPLANETA"/>
        <w:rPr>
          <w:lang w:val="es-CO"/>
        </w:rPr>
      </w:pPr>
    </w:p>
    <w:p w14:paraId="23E0C723" w14:textId="2A16B379" w:rsidR="00C35BD8" w:rsidRDefault="00F73DD4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Una fracción impropia</w:t>
      </w:r>
      <w:r w:rsidR="00102266">
        <w:rPr>
          <w:rFonts w:ascii="Arial" w:hAnsi="Arial" w:cs="Arial"/>
          <w:color w:val="000000"/>
          <w:lang w:val="es-CO"/>
        </w:rPr>
        <w:t xml:space="preserve"> se pueden expresar como </w:t>
      </w:r>
      <w:r>
        <w:rPr>
          <w:rFonts w:ascii="Arial" w:hAnsi="Arial" w:cs="Arial"/>
          <w:color w:val="000000"/>
          <w:lang w:val="es-CO"/>
        </w:rPr>
        <w:t xml:space="preserve">un </w:t>
      </w:r>
      <w:r w:rsidR="00102266" w:rsidRPr="00C35BD8">
        <w:rPr>
          <w:rFonts w:ascii="Arial" w:hAnsi="Arial" w:cs="Arial"/>
          <w:b/>
          <w:color w:val="000000"/>
          <w:lang w:val="es-CO"/>
        </w:rPr>
        <w:t>número mixto</w:t>
      </w:r>
      <w:r w:rsidR="00C35BD8">
        <w:rPr>
          <w:rFonts w:ascii="Arial" w:hAnsi="Arial" w:cs="Arial"/>
          <w:color w:val="000000"/>
          <w:lang w:val="es-CO"/>
        </w:rPr>
        <w:t>.</w:t>
      </w:r>
    </w:p>
    <w:p w14:paraId="4E3D8D93" w14:textId="093C18E9" w:rsidR="00015B82" w:rsidRDefault="00C35BD8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Un número mixto es una expresión que está formada </w:t>
      </w:r>
      <w:r w:rsidR="00102266">
        <w:rPr>
          <w:rFonts w:ascii="Arial" w:hAnsi="Arial" w:cs="Arial"/>
          <w:color w:val="000000"/>
          <w:lang w:val="es-CO"/>
        </w:rPr>
        <w:t>por un número entero y una fracción propia.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E6E41" w:rsidRPr="00FE2326" w14:paraId="47E26B20" w14:textId="77777777" w:rsidTr="003270F6">
        <w:tc>
          <w:tcPr>
            <w:tcW w:w="9033" w:type="dxa"/>
            <w:gridSpan w:val="2"/>
            <w:shd w:val="clear" w:color="auto" w:fill="0D0D0D" w:themeFill="text1" w:themeFillTint="F2"/>
          </w:tcPr>
          <w:p w14:paraId="0C76E2AB" w14:textId="77777777" w:rsidR="00CE6E41" w:rsidRPr="00FE2326" w:rsidRDefault="00CE6E41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E6E41" w:rsidRPr="00FE2326" w14:paraId="377D90E6" w14:textId="77777777" w:rsidTr="003270F6">
        <w:tc>
          <w:tcPr>
            <w:tcW w:w="2518" w:type="dxa"/>
          </w:tcPr>
          <w:p w14:paraId="54347C85" w14:textId="77777777" w:rsidR="00CE6E41" w:rsidRPr="00FE2326" w:rsidRDefault="00CE6E4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C99E89C" w14:textId="3D3D1E08" w:rsidR="00CE6E41" w:rsidRPr="00FE2326" w:rsidRDefault="00CE6E4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_IMG11</w:t>
            </w:r>
          </w:p>
        </w:tc>
      </w:tr>
      <w:tr w:rsidR="00CE6E41" w:rsidRPr="00FE2326" w14:paraId="431C67B2" w14:textId="77777777" w:rsidTr="003270F6">
        <w:tc>
          <w:tcPr>
            <w:tcW w:w="2518" w:type="dxa"/>
          </w:tcPr>
          <w:p w14:paraId="672C9481" w14:textId="77777777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712B0FC" w14:textId="2540D430" w:rsidR="00CE6E41" w:rsidRPr="00FE2326" w:rsidRDefault="00CE6E41" w:rsidP="00CE6E41">
            <w:pPr>
              <w:rPr>
                <w:rFonts w:ascii="Arial" w:hAnsi="Arial" w:cs="Arial"/>
                <w:color w:val="000000"/>
              </w:rPr>
            </w:pPr>
            <w:r>
              <w:t xml:space="preserve">Diagrama que muestra el número mixto c a/b, indicando sus partes. </w:t>
            </w:r>
            <w:r>
              <w:rPr>
                <w:sz w:val="24"/>
                <w:szCs w:val="24"/>
                <w:lang w:val="es-ES_tradnl"/>
              </w:rPr>
              <w:object w:dxaOrig="7485" w:dyaOrig="2940" w14:anchorId="41712B49">
                <v:shape id="_x0000_i1032" type="#_x0000_t75" style="width:293.85pt;height:115.55pt" o:ole="">
                  <v:imagedata r:id="rId31" o:title=""/>
                </v:shape>
                <o:OLEObject Type="Embed" ProgID="PBrush" ShapeID="_x0000_i1032" DrawAspect="Content" ObjectID="_1382617547" r:id="rId32"/>
              </w:object>
            </w:r>
          </w:p>
        </w:tc>
      </w:tr>
      <w:tr w:rsidR="00CE6E41" w:rsidRPr="00FE2326" w14:paraId="25D8C08B" w14:textId="77777777" w:rsidTr="003270F6">
        <w:tc>
          <w:tcPr>
            <w:tcW w:w="2518" w:type="dxa"/>
          </w:tcPr>
          <w:p w14:paraId="33C301B0" w14:textId="77777777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B249799" w14:textId="66912C9A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</w:p>
        </w:tc>
      </w:tr>
      <w:tr w:rsidR="00CE6E41" w:rsidRPr="00FE2326" w14:paraId="3B9C8F5B" w14:textId="77777777" w:rsidTr="003270F6">
        <w:tc>
          <w:tcPr>
            <w:tcW w:w="2518" w:type="dxa"/>
          </w:tcPr>
          <w:p w14:paraId="075F66EC" w14:textId="77777777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F26B938" w14:textId="0F85F6DF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Forma general de un número mixto.  </w:t>
            </w:r>
          </w:p>
        </w:tc>
      </w:tr>
      <w:tr w:rsidR="00CE6E41" w:rsidRPr="00FE2326" w14:paraId="245169A7" w14:textId="77777777" w:rsidTr="003270F6">
        <w:tc>
          <w:tcPr>
            <w:tcW w:w="2518" w:type="dxa"/>
          </w:tcPr>
          <w:p w14:paraId="00347333" w14:textId="77777777" w:rsidR="00CE6E41" w:rsidRPr="00FE2326" w:rsidRDefault="00CE6E41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77341688" w14:textId="74FDEF1F" w:rsidR="00CE6E41" w:rsidRPr="00FE2326" w:rsidRDefault="00CE6E41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18650381" w14:textId="77777777" w:rsidR="00CE6E41" w:rsidRDefault="00CE6E41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D3CE0" w:rsidRPr="00FE2326" w14:paraId="15EF7839" w14:textId="77777777" w:rsidTr="00A305A9">
        <w:tc>
          <w:tcPr>
            <w:tcW w:w="8978" w:type="dxa"/>
            <w:gridSpan w:val="2"/>
            <w:shd w:val="clear" w:color="auto" w:fill="000000" w:themeFill="text1"/>
          </w:tcPr>
          <w:p w14:paraId="0F56F486" w14:textId="77777777" w:rsidR="004D3CE0" w:rsidRPr="00FE2326" w:rsidRDefault="004D3CE0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Recuerda</w:t>
            </w:r>
          </w:p>
        </w:tc>
      </w:tr>
      <w:tr w:rsidR="004D3CE0" w:rsidRPr="00FE2326" w14:paraId="68500906" w14:textId="77777777" w:rsidTr="00A305A9">
        <w:tc>
          <w:tcPr>
            <w:tcW w:w="2518" w:type="dxa"/>
          </w:tcPr>
          <w:p w14:paraId="1EE3D762" w14:textId="77777777" w:rsidR="004D3CE0" w:rsidRPr="00FE2326" w:rsidRDefault="004D3CE0" w:rsidP="00A305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5CA98AE" w14:textId="7479C032" w:rsidR="004D3CE0" w:rsidRPr="00F973AD" w:rsidRDefault="004D3CE0" w:rsidP="00C35BD8">
            <w:pPr>
              <w:rPr>
                <w:rFonts w:ascii="Arial" w:hAnsi="Arial" w:cs="Arial"/>
                <w:sz w:val="18"/>
                <w:szCs w:val="18"/>
              </w:rPr>
            </w:pPr>
            <w:r w:rsidRPr="00F973AD">
              <w:rPr>
                <w:rFonts w:ascii="Arial" w:hAnsi="Arial" w:cs="Arial"/>
                <w:szCs w:val="18"/>
              </w:rPr>
              <w:t xml:space="preserve">Una fracción impropia es aquella </w:t>
            </w:r>
            <w:r w:rsidR="00C35BD8">
              <w:rPr>
                <w:rFonts w:ascii="Arial" w:hAnsi="Arial" w:cs="Arial"/>
                <w:szCs w:val="18"/>
              </w:rPr>
              <w:t>en la que el</w:t>
            </w:r>
            <w:r w:rsidRPr="00F973AD">
              <w:rPr>
                <w:rFonts w:ascii="Arial" w:hAnsi="Arial" w:cs="Arial"/>
                <w:szCs w:val="18"/>
              </w:rPr>
              <w:t xml:space="preserve"> numerador es mayor que </w:t>
            </w:r>
            <w:r w:rsidR="00C35BD8">
              <w:rPr>
                <w:rFonts w:ascii="Arial" w:hAnsi="Arial" w:cs="Arial"/>
                <w:szCs w:val="18"/>
              </w:rPr>
              <w:t>el</w:t>
            </w:r>
            <w:r w:rsidRPr="00F973AD">
              <w:rPr>
                <w:rFonts w:ascii="Arial" w:hAnsi="Arial" w:cs="Arial"/>
                <w:szCs w:val="18"/>
              </w:rPr>
              <w:t xml:space="preserve"> denominador.</w:t>
            </w:r>
          </w:p>
        </w:tc>
      </w:tr>
    </w:tbl>
    <w:p w14:paraId="08022DFD" w14:textId="777328DE" w:rsidR="00C35BD8" w:rsidRDefault="00C35BD8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 </w:t>
      </w:r>
    </w:p>
    <w:p w14:paraId="0CAC169B" w14:textId="6BB791BF" w:rsidR="008F70FB" w:rsidRDefault="00F73DD4" w:rsidP="008F70FB">
      <w:pPr>
        <w:pStyle w:val="Seccin2PLANETA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 w:rsidR="008F70FB">
        <w:rPr>
          <w:lang w:val="es-CO"/>
        </w:rPr>
        <w:t>3.1 La conversión de una fracción a número mixto</w:t>
      </w:r>
    </w:p>
    <w:p w14:paraId="3415C519" w14:textId="77777777" w:rsidR="002E080E" w:rsidRDefault="002E080E" w:rsidP="002E080E">
      <w:pPr>
        <w:pStyle w:val="TextoPLANETA"/>
        <w:rPr>
          <w:lang w:val="es-CO"/>
        </w:rPr>
      </w:pPr>
    </w:p>
    <w:p w14:paraId="7F244972" w14:textId="45CE36D2" w:rsidR="00CE6E41" w:rsidRDefault="00C35BD8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Observa el procedimiento para convertir una fracción impropia en número mixto:</w:t>
      </w:r>
    </w:p>
    <w:p w14:paraId="0255BCC5" w14:textId="637FA9E6" w:rsidR="00CE6E41" w:rsidRDefault="00CE6E41" w:rsidP="00CE6E41">
      <w:pPr>
        <w:jc w:val="center"/>
        <w:rPr>
          <w:rFonts w:ascii="Arial" w:hAnsi="Arial" w:cs="Arial"/>
          <w:color w:val="000000"/>
          <w:lang w:val="es-C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FDB4421" wp14:editId="78FEDF2F">
            <wp:extent cx="195654" cy="628153"/>
            <wp:effectExtent l="0" t="0" r="0" b="635"/>
            <wp:docPr id="13" name="Imagen 13" descr="https://latex.codecogs.com/gif.latex?%5Cdpi%7B300%7D%20%5Cfn_jvn%20%5Clarge%20%5Cfrac%7B9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atex.codecogs.com/gif.latex?%5Cdpi%7B300%7D%20%5Cfn_jvn%20%5Clarge%20%5Cfrac%7B9%7D%7B4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86" cy="64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2F40" w14:textId="227E643F" w:rsidR="00CE6E41" w:rsidRDefault="00CE6E41" w:rsidP="00E82A0E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Se divide el numerador entre el denominador</w:t>
      </w:r>
      <w:r w:rsidR="00A0258A">
        <w:rPr>
          <w:rFonts w:ascii="Arial" w:hAnsi="Arial" w:cs="Arial"/>
          <w:color w:val="000000"/>
          <w:lang w:val="es-CO"/>
        </w:rPr>
        <w:t xml:space="preserve">. </w:t>
      </w:r>
    </w:p>
    <w:p w14:paraId="4504A45C" w14:textId="2B709A5F" w:rsidR="00CE6E41" w:rsidRDefault="00CE6E41" w:rsidP="00E82A0E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Se escribe el cociente como la parte entera del número mixto. </w:t>
      </w:r>
    </w:p>
    <w:p w14:paraId="5BA17CA5" w14:textId="09D1E017" w:rsidR="00A0258A" w:rsidRDefault="00A0258A" w:rsidP="00E82A0E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Se escribe el residuo de la división como el numerador de la fracción propia. </w:t>
      </w:r>
    </w:p>
    <w:p w14:paraId="2EE45D09" w14:textId="1CD977C1" w:rsidR="00A0258A" w:rsidRDefault="00A0258A" w:rsidP="00E82A0E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Se mantiene el mismo denominador.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0258A" w:rsidRPr="00FE2326" w14:paraId="7C301519" w14:textId="77777777" w:rsidTr="003270F6">
        <w:tc>
          <w:tcPr>
            <w:tcW w:w="9033" w:type="dxa"/>
            <w:gridSpan w:val="2"/>
            <w:shd w:val="clear" w:color="auto" w:fill="0D0D0D" w:themeFill="text1" w:themeFillTint="F2"/>
          </w:tcPr>
          <w:p w14:paraId="1C3D714B" w14:textId="77777777" w:rsidR="00A0258A" w:rsidRPr="00FE2326" w:rsidRDefault="00A0258A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0258A" w:rsidRPr="00FE2326" w14:paraId="11D83739" w14:textId="77777777" w:rsidTr="003270F6">
        <w:tc>
          <w:tcPr>
            <w:tcW w:w="2518" w:type="dxa"/>
          </w:tcPr>
          <w:p w14:paraId="5BA64B87" w14:textId="77777777" w:rsidR="00A0258A" w:rsidRPr="00FE2326" w:rsidRDefault="00A0258A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5AC662B" w14:textId="416A57B3" w:rsidR="00A0258A" w:rsidRPr="00FE2326" w:rsidRDefault="00A0258A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_IMG12</w:t>
            </w:r>
          </w:p>
        </w:tc>
      </w:tr>
      <w:tr w:rsidR="00A0258A" w:rsidRPr="00FE2326" w14:paraId="1651FE3E" w14:textId="77777777" w:rsidTr="003270F6">
        <w:tc>
          <w:tcPr>
            <w:tcW w:w="2518" w:type="dxa"/>
          </w:tcPr>
          <w:p w14:paraId="2ECB30A4" w14:textId="77777777" w:rsidR="00A0258A" w:rsidRPr="00FE2326" w:rsidRDefault="00A0258A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93FF878" w14:textId="77777777" w:rsidR="00A0258A" w:rsidRPr="00FF1E8C" w:rsidRDefault="00A0258A" w:rsidP="000E57AF">
            <w:pPr>
              <w:rPr>
                <w:rFonts w:ascii="Arial" w:hAnsi="Arial" w:cs="Arial"/>
              </w:rPr>
            </w:pPr>
            <w:r w:rsidRPr="00FF1E8C">
              <w:rPr>
                <w:rFonts w:ascii="Arial" w:hAnsi="Arial" w:cs="Arial"/>
              </w:rPr>
              <w:t xml:space="preserve">Diagrama que muestra la conversión de fracción impropia a número mixto </w:t>
            </w:r>
            <w:r w:rsidR="000E57AF" w:rsidRPr="00FF1E8C">
              <w:rPr>
                <w:rFonts w:ascii="Arial" w:hAnsi="Arial" w:cs="Arial"/>
              </w:rPr>
              <w:t xml:space="preserve">de 9/4. </w:t>
            </w:r>
          </w:p>
          <w:p w14:paraId="4415E07D" w14:textId="5DE7EB07" w:rsidR="000E57AF" w:rsidRPr="00FE2326" w:rsidRDefault="000E57AF" w:rsidP="000E57AF">
            <w:pPr>
              <w:rPr>
                <w:rFonts w:ascii="Arial" w:hAnsi="Arial" w:cs="Arial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7965" w:dyaOrig="8025" w14:anchorId="27F1C1BE">
                <v:shape id="_x0000_i1033" type="#_x0000_t75" style="width:262.05pt;height:262.9pt" o:ole="">
                  <v:imagedata r:id="rId34" o:title=""/>
                </v:shape>
                <o:OLEObject Type="Embed" ProgID="PBrush" ShapeID="_x0000_i1033" DrawAspect="Content" ObjectID="_1382617548" r:id="rId35"/>
              </w:object>
            </w:r>
          </w:p>
        </w:tc>
      </w:tr>
      <w:tr w:rsidR="00A0258A" w:rsidRPr="00FE2326" w14:paraId="7CE69E2E" w14:textId="77777777" w:rsidTr="003270F6">
        <w:tc>
          <w:tcPr>
            <w:tcW w:w="2518" w:type="dxa"/>
          </w:tcPr>
          <w:p w14:paraId="62935A67" w14:textId="662BE94F" w:rsidR="00A0258A" w:rsidRPr="00FE2326" w:rsidRDefault="00A0258A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9FFFF01" w14:textId="77777777" w:rsidR="00A0258A" w:rsidRPr="00FE2326" w:rsidRDefault="00A0258A" w:rsidP="003270F6">
            <w:pPr>
              <w:rPr>
                <w:rFonts w:ascii="Arial" w:hAnsi="Arial" w:cs="Arial"/>
                <w:color w:val="000000"/>
              </w:rPr>
            </w:pPr>
          </w:p>
        </w:tc>
      </w:tr>
      <w:tr w:rsidR="00A0258A" w:rsidRPr="00FE2326" w14:paraId="0D14EDE8" w14:textId="77777777" w:rsidTr="003270F6">
        <w:tc>
          <w:tcPr>
            <w:tcW w:w="2518" w:type="dxa"/>
          </w:tcPr>
          <w:p w14:paraId="364F3C3A" w14:textId="77777777" w:rsidR="00A0258A" w:rsidRPr="00FE2326" w:rsidRDefault="00A0258A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8C65E1B" w14:textId="5BA3918D" w:rsidR="00A0258A" w:rsidRPr="00FE2326" w:rsidRDefault="005615B8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Conversión de una fracción impropia a número mixto. </w:t>
            </w:r>
          </w:p>
        </w:tc>
      </w:tr>
      <w:tr w:rsidR="00A0258A" w:rsidRPr="00FE2326" w14:paraId="4D29C558" w14:textId="77777777" w:rsidTr="003270F6">
        <w:tc>
          <w:tcPr>
            <w:tcW w:w="2518" w:type="dxa"/>
          </w:tcPr>
          <w:p w14:paraId="76F78451" w14:textId="77777777" w:rsidR="00A0258A" w:rsidRPr="00FE2326" w:rsidRDefault="00A0258A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109C099F" w14:textId="77777777" w:rsidR="00A0258A" w:rsidRPr="00FE2326" w:rsidRDefault="00A0258A" w:rsidP="003270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1084BCCB" w14:textId="77777777" w:rsidR="00A0258A" w:rsidRDefault="00A0258A" w:rsidP="003270F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270F6" w:rsidRPr="00FE2326" w14:paraId="01781142" w14:textId="77777777" w:rsidTr="003270F6">
        <w:tc>
          <w:tcPr>
            <w:tcW w:w="9033" w:type="dxa"/>
            <w:gridSpan w:val="2"/>
            <w:shd w:val="clear" w:color="auto" w:fill="000000" w:themeFill="text1"/>
          </w:tcPr>
          <w:p w14:paraId="59C54F17" w14:textId="77777777" w:rsidR="003270F6" w:rsidRPr="00FE2326" w:rsidRDefault="003270F6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3270F6" w:rsidRPr="00FE2326" w14:paraId="65F1D3FB" w14:textId="77777777" w:rsidTr="003270F6">
        <w:tc>
          <w:tcPr>
            <w:tcW w:w="2518" w:type="dxa"/>
          </w:tcPr>
          <w:p w14:paraId="763AB3AA" w14:textId="77777777" w:rsidR="003270F6" w:rsidRPr="00FE2326" w:rsidRDefault="003270F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50B84C8" w14:textId="3053845F" w:rsidR="003270F6" w:rsidRPr="00FE2326" w:rsidRDefault="003270F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100 </w:t>
            </w:r>
            <w:r w:rsidRPr="003270F6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3270F6" w:rsidRPr="00FE2326" w14:paraId="174EB895" w14:textId="77777777" w:rsidTr="003270F6">
        <w:tc>
          <w:tcPr>
            <w:tcW w:w="2518" w:type="dxa"/>
          </w:tcPr>
          <w:p w14:paraId="095E3089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D789DE8" w14:textId="20CB5AC1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3270F6">
              <w:rPr>
                <w:rFonts w:ascii="Arial" w:hAnsi="Arial" w:cs="Arial"/>
                <w:color w:val="000000"/>
              </w:rPr>
              <w:t>Convierte fracciones a números mixtos</w:t>
            </w:r>
          </w:p>
        </w:tc>
      </w:tr>
      <w:tr w:rsidR="003270F6" w:rsidRPr="00FE2326" w14:paraId="7048B673" w14:textId="77777777" w:rsidTr="003270F6">
        <w:tc>
          <w:tcPr>
            <w:tcW w:w="2518" w:type="dxa"/>
          </w:tcPr>
          <w:p w14:paraId="420BE3CD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2F07BD" w14:textId="1350312C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3270F6">
              <w:rPr>
                <w:rFonts w:ascii="Arial" w:hAnsi="Arial" w:cs="Arial"/>
                <w:color w:val="000000"/>
              </w:rPr>
              <w:t>Ejercicios para c</w:t>
            </w:r>
            <w:r>
              <w:rPr>
                <w:rFonts w:ascii="Arial" w:hAnsi="Arial" w:cs="Arial"/>
                <w:color w:val="000000"/>
              </w:rPr>
              <w:t xml:space="preserve">onvertir fracciones en números </w:t>
            </w:r>
            <w:r w:rsidRPr="003270F6">
              <w:rPr>
                <w:rFonts w:ascii="Arial" w:hAnsi="Arial" w:cs="Arial"/>
                <w:color w:val="000000"/>
              </w:rPr>
              <w:t>mixtos</w:t>
            </w:r>
          </w:p>
        </w:tc>
      </w:tr>
    </w:tbl>
    <w:p w14:paraId="39D639A5" w14:textId="77777777" w:rsidR="00A0258A" w:rsidRDefault="00A0258A" w:rsidP="003270F6">
      <w:pPr>
        <w:spacing w:after="0"/>
        <w:rPr>
          <w:rFonts w:ascii="Arial" w:hAnsi="Arial" w:cs="Arial"/>
          <w:color w:val="000000"/>
          <w:lang w:val="es-CO"/>
        </w:rPr>
      </w:pPr>
    </w:p>
    <w:p w14:paraId="189DF166" w14:textId="77777777" w:rsidR="002204AA" w:rsidRDefault="002204AA" w:rsidP="003270F6">
      <w:pPr>
        <w:spacing w:after="0"/>
        <w:rPr>
          <w:rFonts w:ascii="Arial" w:hAnsi="Arial" w:cs="Arial"/>
          <w:color w:val="000000"/>
          <w:lang w:val="es-CO"/>
        </w:rPr>
      </w:pPr>
    </w:p>
    <w:p w14:paraId="42372A5F" w14:textId="7C5F30DD" w:rsidR="002E080E" w:rsidRDefault="00F73DD4" w:rsidP="002E080E">
      <w:pPr>
        <w:pStyle w:val="Seccin2PLANETA"/>
        <w:rPr>
          <w:lang w:val="es-CO"/>
        </w:rPr>
      </w:pPr>
      <w:r w:rsidRPr="00284877">
        <w:rPr>
          <w:highlight w:val="yellow"/>
        </w:rPr>
        <w:lastRenderedPageBreak/>
        <w:t>[SECCIÓN 2]</w:t>
      </w:r>
      <w:r w:rsidRPr="00284877">
        <w:t xml:space="preserve"> </w:t>
      </w:r>
      <w:r w:rsidR="002E080E">
        <w:rPr>
          <w:lang w:val="es-CO"/>
        </w:rPr>
        <w:t>3.2 La conversión de un número mixto a una fracción</w:t>
      </w:r>
    </w:p>
    <w:p w14:paraId="2F614117" w14:textId="77777777" w:rsidR="002E080E" w:rsidRDefault="002E080E" w:rsidP="002E080E">
      <w:pPr>
        <w:pStyle w:val="TextoPLANETA"/>
        <w:rPr>
          <w:lang w:val="es-CO"/>
        </w:rPr>
      </w:pPr>
    </w:p>
    <w:p w14:paraId="067B0EF3" w14:textId="35E8B5CA" w:rsidR="003270F6" w:rsidRDefault="00C01032" w:rsidP="003270F6">
      <w:pPr>
        <w:spacing w:after="0"/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Un número mixto también se puede escribir como fracción impropia siguiendo el proceso inverso. </w:t>
      </w:r>
    </w:p>
    <w:p w14:paraId="6DF04735" w14:textId="77777777" w:rsidR="00C01032" w:rsidRDefault="00C01032" w:rsidP="003270F6">
      <w:pPr>
        <w:spacing w:after="0"/>
        <w:rPr>
          <w:rFonts w:ascii="Arial" w:hAnsi="Arial" w:cs="Arial"/>
          <w:color w:val="000000"/>
          <w:lang w:val="es-CO"/>
        </w:rPr>
      </w:pPr>
    </w:p>
    <w:p w14:paraId="0A88D537" w14:textId="7246F15F" w:rsidR="00C01032" w:rsidRDefault="00C01032" w:rsidP="00C01032">
      <w:pPr>
        <w:spacing w:after="0"/>
        <w:jc w:val="center"/>
        <w:rPr>
          <w:rFonts w:ascii="Arial" w:hAnsi="Arial" w:cs="Arial"/>
          <w:color w:val="000000"/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4FEB76D2" wp14:editId="1E4FC919">
            <wp:extent cx="351379" cy="580446"/>
            <wp:effectExtent l="0" t="0" r="0" b="0"/>
            <wp:docPr id="15" name="Imagen 15" descr="https://latex.codecogs.com/gif.latex?%5Cdpi%7B300%7D%20%5Cbg_white%20%5Cfn_jvn%20%5Clarge%205%5Cfrac%7B3%7D%7B6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atex.codecogs.com/gif.latex?%5Cdpi%7B300%7D%20%5Cbg_white%20%5Cfn_jvn%20%5Clarge%205%5Cfrac%7B3%7D%7B6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86" cy="59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37BC" w14:textId="77777777" w:rsidR="00C01032" w:rsidRDefault="00C01032" w:rsidP="003270F6">
      <w:pPr>
        <w:spacing w:after="0"/>
        <w:rPr>
          <w:rFonts w:ascii="Arial" w:hAnsi="Arial" w:cs="Arial"/>
          <w:color w:val="000000"/>
          <w:lang w:val="es-CO"/>
        </w:rPr>
      </w:pPr>
    </w:p>
    <w:p w14:paraId="251F1641" w14:textId="6450C0C6" w:rsidR="003270F6" w:rsidRDefault="003270F6" w:rsidP="00E82A0E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Se multiplica el número entero por el denominador. </w:t>
      </w:r>
    </w:p>
    <w:p w14:paraId="42733645" w14:textId="16824954" w:rsidR="003270F6" w:rsidRDefault="004664B8" w:rsidP="00E82A0E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A</w:t>
      </w:r>
      <w:r w:rsidR="003270F6">
        <w:rPr>
          <w:rFonts w:ascii="Arial" w:hAnsi="Arial" w:cs="Arial"/>
          <w:color w:val="000000"/>
          <w:lang w:val="es-CO"/>
        </w:rPr>
        <w:t xml:space="preserve"> </w:t>
      </w:r>
      <w:r>
        <w:rPr>
          <w:rFonts w:ascii="Arial" w:hAnsi="Arial" w:cs="Arial"/>
          <w:color w:val="000000"/>
          <w:lang w:val="es-CO"/>
        </w:rPr>
        <w:t>este</w:t>
      </w:r>
      <w:r w:rsidR="003270F6">
        <w:rPr>
          <w:rFonts w:ascii="Arial" w:hAnsi="Arial" w:cs="Arial"/>
          <w:color w:val="000000"/>
          <w:lang w:val="es-CO"/>
        </w:rPr>
        <w:t xml:space="preserve"> producto </w:t>
      </w:r>
      <w:r>
        <w:rPr>
          <w:rFonts w:ascii="Arial" w:hAnsi="Arial" w:cs="Arial"/>
          <w:color w:val="000000"/>
          <w:lang w:val="es-CO"/>
        </w:rPr>
        <w:t xml:space="preserve">se le suma </w:t>
      </w:r>
      <w:r w:rsidR="003270F6">
        <w:rPr>
          <w:rFonts w:ascii="Arial" w:hAnsi="Arial" w:cs="Arial"/>
          <w:color w:val="000000"/>
          <w:lang w:val="es-CO"/>
        </w:rPr>
        <w:t>el numerador de</w:t>
      </w:r>
      <w:r w:rsidR="00C01032">
        <w:rPr>
          <w:rFonts w:ascii="Arial" w:hAnsi="Arial" w:cs="Arial"/>
          <w:color w:val="000000"/>
          <w:lang w:val="es-CO"/>
        </w:rPr>
        <w:t xml:space="preserve"> la fracción</w:t>
      </w:r>
      <w:r w:rsidR="003270F6" w:rsidRPr="00C01032">
        <w:rPr>
          <w:rFonts w:ascii="Arial" w:hAnsi="Arial" w:cs="Arial"/>
          <w:color w:val="000000"/>
          <w:lang w:val="es-CO"/>
        </w:rPr>
        <w:t>.</w:t>
      </w:r>
    </w:p>
    <w:p w14:paraId="4B4EF86D" w14:textId="0E19FED6" w:rsidR="00C01032" w:rsidRPr="00C01032" w:rsidRDefault="004664B8" w:rsidP="00E82A0E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El</w:t>
      </w:r>
      <w:r w:rsidR="00C01032">
        <w:rPr>
          <w:rFonts w:ascii="Arial" w:hAnsi="Arial" w:cs="Arial"/>
          <w:color w:val="000000"/>
          <w:lang w:val="es-CO"/>
        </w:rPr>
        <w:t xml:space="preserve"> numerador de la fracción impropia</w:t>
      </w:r>
      <w:r>
        <w:rPr>
          <w:rFonts w:ascii="Arial" w:hAnsi="Arial" w:cs="Arial"/>
          <w:color w:val="000000"/>
          <w:lang w:val="es-CO"/>
        </w:rPr>
        <w:t xml:space="preserve"> será el res</w:t>
      </w:r>
      <w:r w:rsidR="00F73DD4">
        <w:rPr>
          <w:rFonts w:ascii="Arial" w:hAnsi="Arial" w:cs="Arial"/>
          <w:color w:val="000000"/>
          <w:lang w:val="es-CO"/>
        </w:rPr>
        <w:t>u</w:t>
      </w:r>
      <w:r>
        <w:rPr>
          <w:rFonts w:ascii="Arial" w:hAnsi="Arial" w:cs="Arial"/>
          <w:color w:val="000000"/>
          <w:lang w:val="es-CO"/>
        </w:rPr>
        <w:t>ltado anterior.</w:t>
      </w:r>
      <w:r w:rsidR="00C01032">
        <w:rPr>
          <w:rFonts w:ascii="Arial" w:hAnsi="Arial" w:cs="Arial"/>
          <w:color w:val="000000"/>
          <w:lang w:val="es-CO"/>
        </w:rPr>
        <w:t xml:space="preserve"> </w:t>
      </w:r>
    </w:p>
    <w:p w14:paraId="2F2FFC36" w14:textId="530CB36A" w:rsidR="003270F6" w:rsidRDefault="004664B8" w:rsidP="00E82A0E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El</w:t>
      </w:r>
      <w:r w:rsidR="003270F6">
        <w:rPr>
          <w:rFonts w:ascii="Arial" w:hAnsi="Arial" w:cs="Arial"/>
          <w:color w:val="000000"/>
          <w:lang w:val="es-CO"/>
        </w:rPr>
        <w:t xml:space="preserve"> denominador</w:t>
      </w:r>
      <w:r>
        <w:rPr>
          <w:rFonts w:ascii="Arial" w:hAnsi="Arial" w:cs="Arial"/>
          <w:color w:val="000000"/>
          <w:lang w:val="es-CO"/>
        </w:rPr>
        <w:t xml:space="preserve"> de la fracción impropia será el mismo denominador del número mixto</w:t>
      </w:r>
      <w:r w:rsidR="003270F6">
        <w:rPr>
          <w:rFonts w:ascii="Arial" w:hAnsi="Arial" w:cs="Arial"/>
          <w:color w:val="000000"/>
          <w:lang w:val="es-CO"/>
        </w:rPr>
        <w:t xml:space="preserve">. </w:t>
      </w:r>
    </w:p>
    <w:p w14:paraId="5DF854F5" w14:textId="77777777" w:rsidR="00C01032" w:rsidRDefault="00C01032" w:rsidP="00C01032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628B" w:rsidRPr="00FE2326" w14:paraId="0FB36C13" w14:textId="77777777" w:rsidTr="00A305A9">
        <w:tc>
          <w:tcPr>
            <w:tcW w:w="9033" w:type="dxa"/>
            <w:gridSpan w:val="2"/>
            <w:shd w:val="clear" w:color="auto" w:fill="0D0D0D" w:themeFill="text1" w:themeFillTint="F2"/>
          </w:tcPr>
          <w:p w14:paraId="2B7A58F5" w14:textId="77777777" w:rsidR="0053628B" w:rsidRPr="00FE2326" w:rsidRDefault="0053628B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3628B" w:rsidRPr="00FE2326" w14:paraId="5F275A08" w14:textId="77777777" w:rsidTr="00A305A9">
        <w:tc>
          <w:tcPr>
            <w:tcW w:w="2518" w:type="dxa"/>
          </w:tcPr>
          <w:p w14:paraId="7145C9CD" w14:textId="77777777" w:rsidR="0053628B" w:rsidRPr="00FE2326" w:rsidRDefault="0053628B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5BA075" w14:textId="3CC181F1" w:rsidR="0053628B" w:rsidRPr="00FE2326" w:rsidRDefault="0053628B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_IMG13</w:t>
            </w:r>
          </w:p>
        </w:tc>
      </w:tr>
      <w:tr w:rsidR="0053628B" w:rsidRPr="00FE2326" w14:paraId="7E02842B" w14:textId="77777777" w:rsidTr="00A305A9">
        <w:tc>
          <w:tcPr>
            <w:tcW w:w="2518" w:type="dxa"/>
          </w:tcPr>
          <w:p w14:paraId="03B5C139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EC252CA" w14:textId="7507E2B8" w:rsidR="0053628B" w:rsidRDefault="0053628B" w:rsidP="00A305A9">
            <w:pPr>
              <w:rPr>
                <w:rFonts w:ascii="Arial" w:hAnsi="Arial" w:cs="Arial"/>
              </w:rPr>
            </w:pPr>
            <w:r w:rsidRPr="00FF1E8C">
              <w:rPr>
                <w:rFonts w:ascii="Arial" w:hAnsi="Arial" w:cs="Arial"/>
              </w:rPr>
              <w:t xml:space="preserve">Diagrama que muestra la conversión de </w:t>
            </w:r>
            <w:r>
              <w:rPr>
                <w:rFonts w:ascii="Arial" w:hAnsi="Arial" w:cs="Arial"/>
              </w:rPr>
              <w:t>número mixto a fracción impropia.</w:t>
            </w:r>
          </w:p>
          <w:p w14:paraId="4A9190DF" w14:textId="49CEB73F" w:rsidR="0053628B" w:rsidRPr="00FF1E8C" w:rsidRDefault="0053628B" w:rsidP="00A3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0000"/>
                <w:lang w:val="es-ES" w:eastAsia="es-ES"/>
              </w:rPr>
              <w:drawing>
                <wp:inline distT="0" distB="0" distL="0" distR="0" wp14:anchorId="1A58D876" wp14:editId="3D093A3C">
                  <wp:extent cx="3085106" cy="3025172"/>
                  <wp:effectExtent l="0" t="0" r="1270" b="381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6015" cy="304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EEFA3B" w14:textId="72DA45EC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53628B" w:rsidRPr="00FE2326" w14:paraId="6513FE24" w14:textId="77777777" w:rsidTr="00A305A9">
        <w:tc>
          <w:tcPr>
            <w:tcW w:w="2518" w:type="dxa"/>
          </w:tcPr>
          <w:p w14:paraId="4195648D" w14:textId="4D6FA7BB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B3F43AD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53628B" w:rsidRPr="00FE2326" w14:paraId="52536AAC" w14:textId="77777777" w:rsidTr="00A305A9">
        <w:tc>
          <w:tcPr>
            <w:tcW w:w="2518" w:type="dxa"/>
          </w:tcPr>
          <w:p w14:paraId="4B09910E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90EA818" w14:textId="5DB48823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Conversión de número mixto a fracción impropia. </w:t>
            </w:r>
          </w:p>
        </w:tc>
      </w:tr>
      <w:tr w:rsidR="0053628B" w:rsidRPr="00FE2326" w14:paraId="2638ED69" w14:textId="77777777" w:rsidTr="00A305A9">
        <w:tc>
          <w:tcPr>
            <w:tcW w:w="2518" w:type="dxa"/>
          </w:tcPr>
          <w:p w14:paraId="65302D09" w14:textId="77777777" w:rsidR="0053628B" w:rsidRPr="00FE2326" w:rsidRDefault="0053628B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043CA956" w14:textId="77777777" w:rsidR="0053628B" w:rsidRPr="00FE2326" w:rsidRDefault="0053628B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05CFEA86" w14:textId="77777777" w:rsidR="003270F6" w:rsidRDefault="003270F6" w:rsidP="003270F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270F6" w:rsidRPr="00FE2326" w14:paraId="67745745" w14:textId="77777777" w:rsidTr="003270F6">
        <w:tc>
          <w:tcPr>
            <w:tcW w:w="9033" w:type="dxa"/>
            <w:gridSpan w:val="2"/>
            <w:shd w:val="clear" w:color="auto" w:fill="000000" w:themeFill="text1"/>
          </w:tcPr>
          <w:p w14:paraId="119DA29F" w14:textId="77777777" w:rsidR="003270F6" w:rsidRPr="00FE2326" w:rsidRDefault="003270F6" w:rsidP="003270F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3270F6" w:rsidRPr="00FE2326" w14:paraId="120C1ED4" w14:textId="77777777" w:rsidTr="003270F6">
        <w:tc>
          <w:tcPr>
            <w:tcW w:w="2518" w:type="dxa"/>
          </w:tcPr>
          <w:p w14:paraId="7544E408" w14:textId="77777777" w:rsidR="003270F6" w:rsidRPr="00FE2326" w:rsidRDefault="003270F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6EECEB4F" w14:textId="39C66BF8" w:rsidR="003270F6" w:rsidRPr="00FE2326" w:rsidRDefault="003270F6" w:rsidP="003270F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110 </w:t>
            </w:r>
            <w:r w:rsidRPr="003270F6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3270F6" w:rsidRPr="00FE2326" w14:paraId="7261ACB3" w14:textId="77777777" w:rsidTr="003270F6">
        <w:tc>
          <w:tcPr>
            <w:tcW w:w="2518" w:type="dxa"/>
          </w:tcPr>
          <w:p w14:paraId="7607587E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2DAE3CB" w14:textId="32674462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3270F6">
              <w:rPr>
                <w:rFonts w:ascii="Arial" w:hAnsi="Arial" w:cs="Arial"/>
                <w:color w:val="000000"/>
              </w:rPr>
              <w:t>Pract</w:t>
            </w:r>
            <w:r>
              <w:rPr>
                <w:rFonts w:ascii="Arial" w:hAnsi="Arial" w:cs="Arial"/>
                <w:color w:val="000000"/>
              </w:rPr>
              <w:t>ica la conversión de números mix</w:t>
            </w:r>
            <w:r w:rsidRPr="003270F6">
              <w:rPr>
                <w:rFonts w:ascii="Arial" w:hAnsi="Arial" w:cs="Arial"/>
                <w:color w:val="000000"/>
              </w:rPr>
              <w:t>tos</w:t>
            </w:r>
          </w:p>
        </w:tc>
      </w:tr>
      <w:tr w:rsidR="003270F6" w:rsidRPr="00FE2326" w14:paraId="29E06F49" w14:textId="77777777" w:rsidTr="003270F6">
        <w:tc>
          <w:tcPr>
            <w:tcW w:w="2518" w:type="dxa"/>
          </w:tcPr>
          <w:p w14:paraId="282B3395" w14:textId="7777777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66ABFB" w14:textId="14C25D17" w:rsidR="003270F6" w:rsidRPr="00FE2326" w:rsidRDefault="003270F6" w:rsidP="003270F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60595058" w14:textId="77777777" w:rsidR="002204AA" w:rsidRDefault="002204AA" w:rsidP="002204AA">
      <w:pPr>
        <w:pStyle w:val="TextoPLANETA"/>
        <w:rPr>
          <w:lang w:val="es-CO"/>
        </w:rPr>
      </w:pPr>
    </w:p>
    <w:p w14:paraId="5D6C1C0E" w14:textId="77777777" w:rsidR="002204AA" w:rsidRDefault="002204AA" w:rsidP="002204AA">
      <w:pPr>
        <w:pStyle w:val="TextoPLANETA"/>
        <w:rPr>
          <w:lang w:val="es-CO"/>
        </w:rPr>
      </w:pPr>
    </w:p>
    <w:p w14:paraId="0C9B10E2" w14:textId="1652115D" w:rsidR="00BE529A" w:rsidRPr="0061136C" w:rsidRDefault="00F73DD4" w:rsidP="002204AA">
      <w:pPr>
        <w:pStyle w:val="Seccin2PLANETA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 w:rsidR="002204AA">
        <w:rPr>
          <w:lang w:val="es-CO"/>
        </w:rPr>
        <w:t xml:space="preserve">3.3 </w:t>
      </w:r>
      <w:r w:rsidR="00BE529A" w:rsidRPr="0061136C">
        <w:rPr>
          <w:lang w:val="es-CO"/>
        </w:rPr>
        <w:t>Consolidación</w:t>
      </w:r>
    </w:p>
    <w:p w14:paraId="33E3682C" w14:textId="77777777" w:rsidR="00BE529A" w:rsidRPr="00E27F13" w:rsidRDefault="00BE529A" w:rsidP="00BE529A">
      <w:pPr>
        <w:pStyle w:val="TextoPLANETA"/>
        <w:rPr>
          <w:lang w:val="es-CO"/>
        </w:rPr>
      </w:pPr>
    </w:p>
    <w:p w14:paraId="3620310F" w14:textId="505EE62D" w:rsidR="00BE529A" w:rsidRPr="001F0A81" w:rsidRDefault="00BE529A" w:rsidP="00BE529A">
      <w:pPr>
        <w:pStyle w:val="TextoPLANETA"/>
        <w:rPr>
          <w:lang w:val="es-CO"/>
        </w:rPr>
      </w:pPr>
      <w:r w:rsidRPr="00E27F13">
        <w:rPr>
          <w:lang w:val="es-CO"/>
        </w:rPr>
        <w:t xml:space="preserve">Actividades para </w:t>
      </w:r>
      <w:r w:rsidR="00EE23C1">
        <w:rPr>
          <w:lang w:val="es-CO"/>
        </w:rPr>
        <w:t>afianzar</w:t>
      </w:r>
      <w:r w:rsidRPr="00E27F13">
        <w:rPr>
          <w:lang w:val="es-CO"/>
        </w:rPr>
        <w:t xml:space="preserve"> lo que has aprendido en </w:t>
      </w:r>
      <w:r w:rsidR="00F73DD4">
        <w:rPr>
          <w:lang w:val="es-CO"/>
        </w:rPr>
        <w:t>la</w:t>
      </w:r>
      <w:r w:rsidRPr="00E27F13">
        <w:rPr>
          <w:lang w:val="es-CO"/>
        </w:rPr>
        <w:t xml:space="preserve"> sección</w:t>
      </w:r>
      <w:r w:rsidR="00F73DD4">
        <w:rPr>
          <w:lang w:val="es-CO"/>
        </w:rPr>
        <w:t xml:space="preserve"> de los números mixtos</w:t>
      </w:r>
      <w:r w:rsidRPr="00E27F13">
        <w:rPr>
          <w:lang w:val="es-CO"/>
        </w:rPr>
        <w:t>.</w:t>
      </w: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529A" w:rsidRPr="00FE2326" w14:paraId="7D115555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0C06D475" w14:textId="77777777" w:rsidR="00BE529A" w:rsidRPr="00FE2326" w:rsidRDefault="00BE529A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BE529A" w:rsidRPr="00FE2326" w14:paraId="6D58BD29" w14:textId="77777777" w:rsidTr="00A305A9">
        <w:tc>
          <w:tcPr>
            <w:tcW w:w="2518" w:type="dxa"/>
          </w:tcPr>
          <w:p w14:paraId="1D038D00" w14:textId="77777777" w:rsidR="00BE529A" w:rsidRPr="00FE2326" w:rsidRDefault="00BE529A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C44FADD" w14:textId="4F1EB396" w:rsidR="00BE529A" w:rsidRPr="00FE2326" w:rsidRDefault="00BE529A" w:rsidP="00BE529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120 </w:t>
            </w:r>
            <w:r w:rsidRPr="003270F6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BE529A" w:rsidRPr="00FE2326" w14:paraId="34A2DB05" w14:textId="77777777" w:rsidTr="00A305A9">
        <w:tc>
          <w:tcPr>
            <w:tcW w:w="2518" w:type="dxa"/>
          </w:tcPr>
          <w:p w14:paraId="005DB5AD" w14:textId="77777777" w:rsidR="00BE529A" w:rsidRPr="00FE2326" w:rsidRDefault="00BE529A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60F50FE" w14:textId="03BBB930" w:rsidR="00BE529A" w:rsidRPr="00FE2326" w:rsidRDefault="008C4EBD" w:rsidP="00A305A9">
            <w:pPr>
              <w:rPr>
                <w:rFonts w:ascii="Arial" w:hAnsi="Arial" w:cs="Arial"/>
                <w:color w:val="000000"/>
              </w:rPr>
            </w:pPr>
            <w:r w:rsidRPr="008C4EBD">
              <w:rPr>
                <w:rFonts w:ascii="Arial" w:hAnsi="Arial" w:cs="Arial"/>
                <w:color w:val="000000"/>
              </w:rPr>
              <w:t>Refuerza tu aprendizaje: Los números mixtos</w:t>
            </w:r>
          </w:p>
        </w:tc>
      </w:tr>
      <w:tr w:rsidR="00BE529A" w:rsidRPr="00FE2326" w14:paraId="0EC32D07" w14:textId="77777777" w:rsidTr="00A305A9">
        <w:tc>
          <w:tcPr>
            <w:tcW w:w="2518" w:type="dxa"/>
          </w:tcPr>
          <w:p w14:paraId="66B92043" w14:textId="77777777" w:rsidR="00BE529A" w:rsidRPr="00FE2326" w:rsidRDefault="00BE529A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717952F" w14:textId="00222262" w:rsidR="00BE529A" w:rsidRPr="00FE2326" w:rsidRDefault="00EE23C1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Actividades sobre l</w:t>
            </w:r>
            <w:r w:rsidR="008C4EBD" w:rsidRPr="008C4EBD">
              <w:rPr>
                <w:rFonts w:ascii="Arial" w:hAnsi="Arial" w:cs="Arial"/>
                <w:color w:val="000000"/>
              </w:rPr>
              <w:t>os números mixtos</w:t>
            </w:r>
          </w:p>
        </w:tc>
      </w:tr>
    </w:tbl>
    <w:p w14:paraId="59E03398" w14:textId="77777777" w:rsidR="00102266" w:rsidRDefault="00102266">
      <w:pPr>
        <w:rPr>
          <w:rFonts w:ascii="Arial" w:hAnsi="Arial" w:cs="Arial"/>
          <w:color w:val="000000"/>
          <w:lang w:val="es-CO"/>
        </w:rPr>
      </w:pPr>
    </w:p>
    <w:p w14:paraId="42AF6B48" w14:textId="2D54AE11" w:rsidR="009357BB" w:rsidRDefault="00F73DD4" w:rsidP="009357BB">
      <w:pPr>
        <w:pStyle w:val="Seccin1PLANETA"/>
        <w:rPr>
          <w:lang w:val="es-CO"/>
        </w:rPr>
      </w:pPr>
      <w:r w:rsidRPr="00FE2326">
        <w:rPr>
          <w:highlight w:val="yellow"/>
        </w:rPr>
        <w:t>[SECCIÓN 1]</w:t>
      </w:r>
      <w:r w:rsidRPr="00FE2326">
        <w:t xml:space="preserve"> </w:t>
      </w:r>
      <w:r w:rsidR="009357BB">
        <w:rPr>
          <w:lang w:val="es-CO"/>
        </w:rPr>
        <w:t>4. Las fracciones equivalentes</w:t>
      </w:r>
    </w:p>
    <w:p w14:paraId="030FEF4F" w14:textId="77777777" w:rsidR="009357BB" w:rsidRDefault="009357BB" w:rsidP="009357BB">
      <w:pPr>
        <w:pStyle w:val="TextoPLANETA"/>
        <w:rPr>
          <w:lang w:val="es-CO"/>
        </w:rPr>
      </w:pPr>
    </w:p>
    <w:p w14:paraId="62985A47" w14:textId="26157A3E" w:rsidR="009357BB" w:rsidRDefault="009357BB" w:rsidP="009357BB">
      <w:pPr>
        <w:pStyle w:val="TextoPLANETA"/>
        <w:rPr>
          <w:lang w:val="es-CO"/>
        </w:rPr>
      </w:pPr>
      <w:r>
        <w:rPr>
          <w:lang w:val="es-CO"/>
        </w:rPr>
        <w:t xml:space="preserve">Dos o más fracciones que representen la misma cantidad se denominan fracciones equivalentes. </w:t>
      </w:r>
    </w:p>
    <w:p w14:paraId="194049C8" w14:textId="77777777" w:rsidR="005B0283" w:rsidRDefault="005B0283" w:rsidP="009357BB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A0B8C" w:rsidRPr="00FE2326" w14:paraId="0E7D70D2" w14:textId="77777777" w:rsidTr="00A305A9">
        <w:tc>
          <w:tcPr>
            <w:tcW w:w="9033" w:type="dxa"/>
            <w:gridSpan w:val="2"/>
            <w:shd w:val="clear" w:color="auto" w:fill="0D0D0D" w:themeFill="text1" w:themeFillTint="F2"/>
          </w:tcPr>
          <w:p w14:paraId="503EA644" w14:textId="77777777" w:rsidR="00BA0B8C" w:rsidRPr="00FE2326" w:rsidRDefault="00BA0B8C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A0B8C" w:rsidRPr="00FE2326" w14:paraId="36F31016" w14:textId="77777777" w:rsidTr="00A305A9">
        <w:tc>
          <w:tcPr>
            <w:tcW w:w="2518" w:type="dxa"/>
          </w:tcPr>
          <w:p w14:paraId="7D5DF443" w14:textId="77777777" w:rsidR="00BA0B8C" w:rsidRPr="00FE2326" w:rsidRDefault="00BA0B8C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870B597" w14:textId="69A3F72B" w:rsidR="00BA0B8C" w:rsidRPr="00FE2326" w:rsidRDefault="00BA0B8C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_IMG14</w:t>
            </w:r>
          </w:p>
        </w:tc>
      </w:tr>
      <w:tr w:rsidR="00BA0B8C" w:rsidRPr="00FE2326" w14:paraId="08E0D553" w14:textId="77777777" w:rsidTr="00A305A9">
        <w:tc>
          <w:tcPr>
            <w:tcW w:w="2518" w:type="dxa"/>
          </w:tcPr>
          <w:p w14:paraId="25BCF89B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9A1944" w14:textId="23A02738" w:rsidR="00BA0B8C" w:rsidRDefault="00BA0B8C" w:rsidP="00A3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Representación gráfica de dos fracciones equivalentes en octágonos. </w:t>
            </w:r>
          </w:p>
          <w:p w14:paraId="7BC82010" w14:textId="7E7A3A11" w:rsidR="00BA0B8C" w:rsidRPr="00FF1E8C" w:rsidRDefault="00BA0B8C" w:rsidP="00A305A9">
            <w:pPr>
              <w:rPr>
                <w:rFonts w:ascii="Arial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2129D8E" wp14:editId="4D126EFC">
                  <wp:extent cx="3693135" cy="1995916"/>
                  <wp:effectExtent l="0" t="0" r="3175" b="444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4832" cy="2002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830843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BA0B8C" w:rsidRPr="00FE2326" w14:paraId="265D613D" w14:textId="77777777" w:rsidTr="00A305A9">
        <w:tc>
          <w:tcPr>
            <w:tcW w:w="2518" w:type="dxa"/>
          </w:tcPr>
          <w:p w14:paraId="3464829B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0EF349A8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BA0B8C" w:rsidRPr="00FE2326" w14:paraId="1375EB96" w14:textId="77777777" w:rsidTr="00A305A9">
        <w:tc>
          <w:tcPr>
            <w:tcW w:w="2518" w:type="dxa"/>
          </w:tcPr>
          <w:p w14:paraId="67682545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16AA62E" w14:textId="2F9518FC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Las fracciones son equivalentes porque representan la misma cantidad. </w:t>
            </w:r>
          </w:p>
        </w:tc>
      </w:tr>
      <w:tr w:rsidR="00BA0B8C" w:rsidRPr="00FE2326" w14:paraId="3A56C923" w14:textId="77777777" w:rsidTr="00A305A9">
        <w:tc>
          <w:tcPr>
            <w:tcW w:w="2518" w:type="dxa"/>
          </w:tcPr>
          <w:p w14:paraId="2DDB87CD" w14:textId="77777777" w:rsidR="00BA0B8C" w:rsidRPr="00FE2326" w:rsidRDefault="00BA0B8C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59F580B0" w14:textId="77777777" w:rsidR="00BA0B8C" w:rsidRPr="00FE2326" w:rsidRDefault="00BA0B8C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25260C45" w14:textId="77777777" w:rsidR="005B0283" w:rsidRDefault="005B0283" w:rsidP="009357BB">
      <w:pPr>
        <w:pStyle w:val="TextoPLANETA"/>
        <w:rPr>
          <w:lang w:val="es-CO"/>
        </w:rPr>
      </w:pPr>
    </w:p>
    <w:p w14:paraId="1F1D003D" w14:textId="3E90099E" w:rsidR="008A0201" w:rsidRDefault="000353D5" w:rsidP="009357BB">
      <w:pPr>
        <w:pStyle w:val="TextoPLANETA"/>
        <w:rPr>
          <w:lang w:val="es-CO"/>
        </w:rPr>
      </w:pPr>
      <w:r>
        <w:rPr>
          <w:lang w:val="es-CO"/>
        </w:rPr>
        <w:t>De acuerdo con</w:t>
      </w:r>
      <w:r w:rsidR="008A0201">
        <w:rPr>
          <w:lang w:val="es-CO"/>
        </w:rPr>
        <w:t xml:space="preserve"> la imagen, se observa que las dos fracciones</w:t>
      </w:r>
      <w:r w:rsidR="00EE23C1">
        <w:rPr>
          <w:lang w:val="es-CO"/>
        </w:rPr>
        <w:t xml:space="preserve"> son equivalentes, es decir, representan la misma fracción de la unidad</w:t>
      </w:r>
      <w:r w:rsidR="008A0201">
        <w:rPr>
          <w:lang w:val="es-CO"/>
        </w:rPr>
        <w:t xml:space="preserve">: </w:t>
      </w:r>
    </w:p>
    <w:p w14:paraId="1EC93609" w14:textId="0EDBECEF" w:rsidR="008A0201" w:rsidRDefault="008A0201" w:rsidP="008A0201">
      <w:pPr>
        <w:pStyle w:val="TextoPLANETA"/>
        <w:jc w:val="center"/>
        <w:rPr>
          <w:lang w:val="es-C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201EACA" wp14:editId="0707E52D">
            <wp:extent cx="1081377" cy="809544"/>
            <wp:effectExtent l="0" t="0" r="5080" b="0"/>
            <wp:docPr id="19" name="Imagen 19" descr="https://latex.codecogs.com/gif.latex?%5Cdpi%7B300%7D%20%5Cbg_white%20%5Cfn_jvn%20%5Clarge%20%5Cfrac%7B1%7D%7B2%7D%3D%5Cfrac%7B4%7D%7B8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atex.codecogs.com/gif.latex?%5Cdpi%7B300%7D%20%5Cbg_white%20%5Cfn_jvn%20%5Clarge%20%5Cfrac%7B1%7D%7B2%7D%3D%5Cfrac%7B4%7D%7B8%7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28" cy="81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9F8F" w14:textId="77777777" w:rsidR="00BA0B8C" w:rsidRDefault="00BA0B8C" w:rsidP="009357BB">
      <w:pPr>
        <w:pStyle w:val="TextoPLANETA"/>
        <w:rPr>
          <w:lang w:val="es-CO"/>
        </w:rPr>
      </w:pPr>
    </w:p>
    <w:p w14:paraId="5E341530" w14:textId="164C200E" w:rsidR="005348E1" w:rsidRDefault="005348E1" w:rsidP="009357BB">
      <w:pPr>
        <w:pStyle w:val="TextoPLANETA"/>
        <w:rPr>
          <w:lang w:val="es-CO"/>
        </w:rPr>
      </w:pPr>
      <w:r w:rsidRPr="005348E1">
        <w:rPr>
          <w:lang w:val="es-CO"/>
        </w:rPr>
        <w:t xml:space="preserve">Para comprobar si dos fracciones son equivalentes, </w:t>
      </w:r>
      <w:r>
        <w:rPr>
          <w:lang w:val="es-CO"/>
        </w:rPr>
        <w:t xml:space="preserve">se multiplica </w:t>
      </w:r>
      <w:r w:rsidRPr="005348E1">
        <w:rPr>
          <w:lang w:val="es-CO"/>
        </w:rPr>
        <w:t xml:space="preserve">el numerador de la primera fracción por </w:t>
      </w:r>
      <w:r>
        <w:rPr>
          <w:lang w:val="es-CO"/>
        </w:rPr>
        <w:t xml:space="preserve">el </w:t>
      </w:r>
      <w:r w:rsidRPr="005348E1">
        <w:rPr>
          <w:lang w:val="es-CO"/>
        </w:rPr>
        <w:t xml:space="preserve">denominador de la segunda, y el denominador de la primera por el </w:t>
      </w:r>
      <w:r w:rsidR="00706E6D">
        <w:rPr>
          <w:lang w:val="es-CO"/>
        </w:rPr>
        <w:t>numerador de la segunda; s</w:t>
      </w:r>
      <w:r w:rsidRPr="005348E1">
        <w:rPr>
          <w:lang w:val="es-CO"/>
        </w:rPr>
        <w:t xml:space="preserve">i </w:t>
      </w:r>
      <w:r>
        <w:rPr>
          <w:lang w:val="es-CO"/>
        </w:rPr>
        <w:t>los dos</w:t>
      </w:r>
      <w:r w:rsidRPr="005348E1">
        <w:rPr>
          <w:lang w:val="es-CO"/>
        </w:rPr>
        <w:t xml:space="preserve"> productos </w:t>
      </w:r>
      <w:r>
        <w:rPr>
          <w:lang w:val="es-CO"/>
        </w:rPr>
        <w:t xml:space="preserve">son iguales, </w:t>
      </w:r>
      <w:r w:rsidRPr="005348E1">
        <w:rPr>
          <w:lang w:val="es-CO"/>
        </w:rPr>
        <w:t>las fracciones son equivalentes.</w:t>
      </w:r>
    </w:p>
    <w:p w14:paraId="030D52F3" w14:textId="77777777" w:rsidR="005348E1" w:rsidRDefault="005348E1" w:rsidP="009357BB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6"/>
        <w:gridCol w:w="6878"/>
      </w:tblGrid>
      <w:tr w:rsidR="005348E1" w:rsidRPr="00FE2326" w14:paraId="2DC26B79" w14:textId="77777777" w:rsidTr="00A305A9">
        <w:tc>
          <w:tcPr>
            <w:tcW w:w="9033" w:type="dxa"/>
            <w:gridSpan w:val="2"/>
            <w:shd w:val="clear" w:color="auto" w:fill="0D0D0D" w:themeFill="text1" w:themeFillTint="F2"/>
          </w:tcPr>
          <w:p w14:paraId="28E329AC" w14:textId="77777777" w:rsidR="005348E1" w:rsidRPr="00FE2326" w:rsidRDefault="005348E1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348E1" w:rsidRPr="00FE2326" w14:paraId="08B39845" w14:textId="77777777" w:rsidTr="00A305A9">
        <w:tc>
          <w:tcPr>
            <w:tcW w:w="2518" w:type="dxa"/>
          </w:tcPr>
          <w:p w14:paraId="16A1DF72" w14:textId="77777777" w:rsidR="005348E1" w:rsidRPr="00FE2326" w:rsidRDefault="005348E1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B05CDC3" w14:textId="46D88B65" w:rsidR="005348E1" w:rsidRPr="00FE2326" w:rsidRDefault="005348E1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_IMG15</w:t>
            </w:r>
          </w:p>
        </w:tc>
      </w:tr>
      <w:tr w:rsidR="005348E1" w:rsidRPr="00FE2326" w14:paraId="55CE5F43" w14:textId="77777777" w:rsidTr="00A305A9">
        <w:tc>
          <w:tcPr>
            <w:tcW w:w="2518" w:type="dxa"/>
          </w:tcPr>
          <w:p w14:paraId="6CE54E27" w14:textId="77777777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94D8824" w14:textId="06F4E4E8" w:rsidR="005348E1" w:rsidRDefault="005348E1" w:rsidP="00A3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Multiplicación en cruz de ½ por 4/8</w:t>
            </w:r>
          </w:p>
          <w:p w14:paraId="7BFE3C8B" w14:textId="6F273343" w:rsidR="005348E1" w:rsidRPr="00FF1E8C" w:rsidRDefault="00B9062C" w:rsidP="00A305A9">
            <w:pPr>
              <w:rPr>
                <w:rFonts w:ascii="Arial" w:hAnsi="Arial" w:cs="Arial"/>
              </w:rPr>
            </w:pPr>
            <w:r>
              <w:rPr>
                <w:sz w:val="24"/>
                <w:szCs w:val="24"/>
                <w:lang w:val="es-ES_tradnl"/>
              </w:rPr>
              <w:object w:dxaOrig="9855" w:dyaOrig="4410" w14:anchorId="04BBE850">
                <v:shape id="_x0000_i1034" type="#_x0000_t75" style="width:333.2pt;height:149.85pt" o:ole="">
                  <v:imagedata r:id="rId40" o:title=""/>
                </v:shape>
                <o:OLEObject Type="Embed" ProgID="PBrush" ShapeID="_x0000_i1034" DrawAspect="Content" ObjectID="_1382617549" r:id="rId41"/>
              </w:object>
            </w:r>
          </w:p>
          <w:p w14:paraId="6E6C8F9D" w14:textId="77777777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5348E1" w:rsidRPr="00FE2326" w14:paraId="39F1E7B0" w14:textId="77777777" w:rsidTr="00A305A9">
        <w:tc>
          <w:tcPr>
            <w:tcW w:w="2518" w:type="dxa"/>
          </w:tcPr>
          <w:p w14:paraId="69297676" w14:textId="63659D66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6B286FF" w14:textId="77777777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5348E1" w:rsidRPr="00FE2326" w14:paraId="0F7DFD66" w14:textId="77777777" w:rsidTr="00A305A9">
        <w:tc>
          <w:tcPr>
            <w:tcW w:w="2518" w:type="dxa"/>
          </w:tcPr>
          <w:p w14:paraId="105218F1" w14:textId="77777777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DED1C4" w14:textId="77777777" w:rsidR="00F73DD4" w:rsidRDefault="00706E6D" w:rsidP="00FE034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Este procedimiento es conocido como </w:t>
            </w:r>
            <w:r w:rsidRPr="00F73DD4">
              <w:rPr>
                <w:rFonts w:ascii="Arial" w:hAnsi="Arial" w:cs="Arial"/>
                <w:i/>
                <w:color w:val="000000"/>
              </w:rPr>
              <w:t>producto en cruz</w:t>
            </w:r>
            <w:r w:rsidR="00F73DD4">
              <w:rPr>
                <w:rFonts w:ascii="Arial" w:hAnsi="Arial" w:cs="Arial"/>
                <w:color w:val="000000"/>
              </w:rPr>
              <w:t>.</w:t>
            </w:r>
          </w:p>
          <w:p w14:paraId="38938C66" w14:textId="174CE51E" w:rsidR="005348E1" w:rsidRPr="00FE2326" w:rsidRDefault="00F73DD4" w:rsidP="00FE034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5348E1">
              <w:rPr>
                <w:rFonts w:ascii="Arial" w:hAnsi="Arial" w:cs="Arial"/>
                <w:color w:val="000000"/>
              </w:rPr>
              <w:t xml:space="preserve">as fracciones son equivalentes porque </w:t>
            </w:r>
            <w:r w:rsidR="00FE034B">
              <w:rPr>
                <w:rFonts w:ascii="Arial" w:hAnsi="Arial" w:cs="Arial"/>
                <w:color w:val="000000"/>
              </w:rPr>
              <w:t>sus productos</w:t>
            </w:r>
            <w:r w:rsidR="005348E1">
              <w:rPr>
                <w:rFonts w:ascii="Arial" w:hAnsi="Arial" w:cs="Arial"/>
                <w:color w:val="000000"/>
              </w:rPr>
              <w:t xml:space="preserve"> </w:t>
            </w:r>
            <w:r w:rsidR="00FE034B">
              <w:rPr>
                <w:rFonts w:ascii="Arial" w:hAnsi="Arial" w:cs="Arial"/>
                <w:color w:val="000000"/>
              </w:rPr>
              <w:t xml:space="preserve">en cruz </w:t>
            </w:r>
            <w:r w:rsidR="005348E1">
              <w:rPr>
                <w:rFonts w:ascii="Arial" w:hAnsi="Arial" w:cs="Arial"/>
                <w:color w:val="000000"/>
              </w:rPr>
              <w:t>s</w:t>
            </w:r>
            <w:r w:rsidR="00FE034B">
              <w:rPr>
                <w:rFonts w:ascii="Arial" w:hAnsi="Arial" w:cs="Arial"/>
                <w:color w:val="000000"/>
              </w:rPr>
              <w:t>on</w:t>
            </w:r>
            <w:r w:rsidR="005348E1">
              <w:rPr>
                <w:rFonts w:ascii="Arial" w:hAnsi="Arial" w:cs="Arial"/>
                <w:color w:val="000000"/>
              </w:rPr>
              <w:t xml:space="preserve"> igual</w:t>
            </w:r>
            <w:r w:rsidR="00FE034B">
              <w:rPr>
                <w:rFonts w:ascii="Arial" w:hAnsi="Arial" w:cs="Arial"/>
                <w:color w:val="000000"/>
              </w:rPr>
              <w:t>es</w:t>
            </w:r>
            <w:r w:rsidR="005348E1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5348E1" w:rsidRPr="00FE2326" w14:paraId="238EDA18" w14:textId="77777777" w:rsidTr="00A305A9">
        <w:tc>
          <w:tcPr>
            <w:tcW w:w="2518" w:type="dxa"/>
          </w:tcPr>
          <w:p w14:paraId="6F6EEB72" w14:textId="2021F7F7" w:rsidR="005348E1" w:rsidRPr="00FE2326" w:rsidRDefault="005348E1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0D4B79DD" w14:textId="77777777" w:rsidR="005348E1" w:rsidRPr="00FE2326" w:rsidRDefault="005348E1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3133D9D1" w14:textId="77777777" w:rsidR="005348E1" w:rsidRDefault="005348E1" w:rsidP="009357BB">
      <w:pPr>
        <w:pStyle w:val="TextoPLANETA"/>
        <w:rPr>
          <w:lang w:val="es-CO"/>
        </w:rPr>
      </w:pPr>
    </w:p>
    <w:p w14:paraId="54EF9722" w14:textId="363B1869" w:rsidR="008A0201" w:rsidRDefault="008A0201" w:rsidP="009357BB">
      <w:pPr>
        <w:pStyle w:val="TextoPLANETA"/>
        <w:rPr>
          <w:lang w:val="es-CO"/>
        </w:rPr>
      </w:pPr>
      <w:r>
        <w:rPr>
          <w:lang w:val="es-CO"/>
        </w:rPr>
        <w:t xml:space="preserve">Para obtener fracciones equivalentes </w:t>
      </w:r>
      <w:r w:rsidR="005348E1">
        <w:rPr>
          <w:lang w:val="es-CO"/>
        </w:rPr>
        <w:t xml:space="preserve">se puede </w:t>
      </w:r>
      <w:r w:rsidR="00780595">
        <w:rPr>
          <w:lang w:val="es-CO"/>
        </w:rPr>
        <w:t xml:space="preserve">utilizar dos procedimientos la </w:t>
      </w:r>
      <w:r w:rsidR="00780595" w:rsidRPr="00F73DD4">
        <w:rPr>
          <w:b/>
          <w:lang w:val="es-CO"/>
        </w:rPr>
        <w:t>complificación y la</w:t>
      </w:r>
      <w:r w:rsidR="005348E1" w:rsidRPr="00F73DD4">
        <w:rPr>
          <w:b/>
          <w:lang w:val="es-CO"/>
        </w:rPr>
        <w:t xml:space="preserve"> </w:t>
      </w:r>
      <w:r w:rsidR="00780595" w:rsidRPr="00F73DD4">
        <w:rPr>
          <w:b/>
          <w:lang w:val="es-CO"/>
        </w:rPr>
        <w:t>simplificación</w:t>
      </w:r>
      <w:r w:rsidR="005348E1">
        <w:rPr>
          <w:lang w:val="es-CO"/>
        </w:rPr>
        <w:t xml:space="preserve">.  </w:t>
      </w:r>
    </w:p>
    <w:p w14:paraId="2A86E9E0" w14:textId="77777777" w:rsidR="00ED47B8" w:rsidRDefault="00ED47B8" w:rsidP="009357BB">
      <w:pPr>
        <w:pStyle w:val="TextoPLANETA"/>
        <w:rPr>
          <w:lang w:val="es-CO"/>
        </w:rPr>
      </w:pPr>
    </w:p>
    <w:p w14:paraId="7A01DAB9" w14:textId="01E5C30D" w:rsidR="002204AA" w:rsidRDefault="00F73DD4" w:rsidP="002204AA">
      <w:pPr>
        <w:pStyle w:val="Seccin2PLANETA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 w:rsidR="002204AA">
        <w:rPr>
          <w:lang w:val="es-CO"/>
        </w:rPr>
        <w:t xml:space="preserve">4.1 La </w:t>
      </w:r>
      <w:r>
        <w:rPr>
          <w:lang w:val="es-CO"/>
        </w:rPr>
        <w:t>complificación</w:t>
      </w:r>
      <w:r w:rsidR="002204AA">
        <w:rPr>
          <w:lang w:val="es-CO"/>
        </w:rPr>
        <w:t xml:space="preserve"> de fracciones</w:t>
      </w:r>
    </w:p>
    <w:p w14:paraId="5311B4E9" w14:textId="77777777" w:rsidR="002204AA" w:rsidRDefault="002204AA" w:rsidP="009357BB">
      <w:pPr>
        <w:pStyle w:val="TextoPLANETA"/>
        <w:rPr>
          <w:lang w:val="es-CO"/>
        </w:rPr>
      </w:pPr>
    </w:p>
    <w:p w14:paraId="3D6241D4" w14:textId="1DC888E3" w:rsidR="00ED47B8" w:rsidRDefault="00ED47B8" w:rsidP="00780595">
      <w:pPr>
        <w:pStyle w:val="TextoPLANETA"/>
        <w:rPr>
          <w:lang w:val="es-CO"/>
        </w:rPr>
      </w:pPr>
      <w:r>
        <w:rPr>
          <w:lang w:val="es-CO"/>
        </w:rPr>
        <w:t xml:space="preserve">La </w:t>
      </w:r>
      <w:r w:rsidR="00F73DD4">
        <w:rPr>
          <w:lang w:val="es-CO"/>
        </w:rPr>
        <w:t>complificación o amplificación</w:t>
      </w:r>
      <w:r>
        <w:rPr>
          <w:lang w:val="es-CO"/>
        </w:rPr>
        <w:t xml:space="preserve"> consiste en multiplicar tanto el numerador como el denominador </w:t>
      </w:r>
      <w:r w:rsidR="00780595">
        <w:rPr>
          <w:lang w:val="es-CO"/>
        </w:rPr>
        <w:t xml:space="preserve">de la fracción </w:t>
      </w:r>
      <w:r>
        <w:rPr>
          <w:lang w:val="es-CO"/>
        </w:rPr>
        <w:t xml:space="preserve">por el mismo número </w:t>
      </w:r>
      <w:r w:rsidR="00780595">
        <w:rPr>
          <w:lang w:val="es-CO"/>
        </w:rPr>
        <w:t>natural</w:t>
      </w:r>
      <w:r>
        <w:rPr>
          <w:lang w:val="es-CO"/>
        </w:rPr>
        <w:t xml:space="preserve">. </w:t>
      </w:r>
    </w:p>
    <w:p w14:paraId="51EB3568" w14:textId="77777777" w:rsidR="00ED47B8" w:rsidRDefault="00ED47B8" w:rsidP="009357BB">
      <w:pPr>
        <w:pStyle w:val="TextoPLANETA"/>
        <w:rPr>
          <w:lang w:val="es-CO"/>
        </w:rPr>
      </w:pPr>
    </w:p>
    <w:p w14:paraId="2D9AB86B" w14:textId="77777777" w:rsidR="00780595" w:rsidRDefault="00780595" w:rsidP="00780595">
      <w:pPr>
        <w:pStyle w:val="TextoPLANETA"/>
        <w:rPr>
          <w:lang w:val="es-CO"/>
        </w:rPr>
      </w:pPr>
      <w:r>
        <w:rPr>
          <w:lang w:val="es-CO"/>
        </w:rPr>
        <w:t>Por ejemplo, para amplificar la fracción</w:t>
      </w:r>
    </w:p>
    <w:p w14:paraId="23A1BA7D" w14:textId="77777777" w:rsidR="00780595" w:rsidRDefault="00780595" w:rsidP="00780595">
      <w:pPr>
        <w:pStyle w:val="TextoPLANETA"/>
        <w:rPr>
          <w:lang w:val="es-CO"/>
        </w:rPr>
      </w:pPr>
    </w:p>
    <w:p w14:paraId="0E7C0A2E" w14:textId="77777777" w:rsidR="00780595" w:rsidRDefault="00780595" w:rsidP="00780595">
      <w:pPr>
        <w:pStyle w:val="TextoPLANETA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1364809D" wp14:editId="11A6C0A8">
            <wp:extent cx="238539" cy="770696"/>
            <wp:effectExtent l="0" t="0" r="9525" b="0"/>
            <wp:docPr id="21" name="Imagen 21" descr="https://latex.codecogs.com/gif.latex?%5Cdpi%7B300%7D%20%5Cbg_white%20%5Cfn_jvn%20%5Clarge%20%5Cfrac%7B5%7D%7B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latex.codecogs.com/gif.latex?%5Cdpi%7B300%7D%20%5Cbg_white%20%5Cfn_jvn%20%5Clarge%20%5Cfrac%7B5%7D%7B9%7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45" cy="77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2434" w14:textId="77777777" w:rsidR="00780595" w:rsidRDefault="00780595" w:rsidP="00780595">
      <w:pPr>
        <w:pStyle w:val="TextoPLANETA"/>
        <w:rPr>
          <w:lang w:val="es-CO"/>
        </w:rPr>
      </w:pPr>
    </w:p>
    <w:p w14:paraId="63B4AEC7" w14:textId="19242C53" w:rsidR="00780595" w:rsidRDefault="00780595" w:rsidP="00780595">
      <w:pPr>
        <w:pStyle w:val="TextoPLANETA"/>
        <w:rPr>
          <w:lang w:val="es-CO"/>
        </w:rPr>
      </w:pPr>
      <w:r>
        <w:rPr>
          <w:lang w:val="es-CO"/>
        </w:rPr>
        <w:lastRenderedPageBreak/>
        <w:t xml:space="preserve">Se puede multiplicar por cualquier </w:t>
      </w:r>
      <w:r w:rsidRPr="00780595">
        <w:rPr>
          <w:lang w:val="es-CO"/>
        </w:rPr>
        <w:t>7</w:t>
      </w:r>
      <w:r>
        <w:rPr>
          <w:lang w:val="es-CO"/>
        </w:rPr>
        <w:t xml:space="preserve"> el numerador y el denominador, así:</w:t>
      </w:r>
    </w:p>
    <w:p w14:paraId="25A1E3A2" w14:textId="77777777" w:rsidR="00780595" w:rsidRDefault="00780595" w:rsidP="00780595">
      <w:pPr>
        <w:pStyle w:val="TextoPLANETA"/>
        <w:rPr>
          <w:lang w:val="es-CO"/>
        </w:rPr>
      </w:pPr>
    </w:p>
    <w:p w14:paraId="4EA68170" w14:textId="77777777" w:rsidR="00780595" w:rsidRDefault="00780595" w:rsidP="00780595">
      <w:pPr>
        <w:pStyle w:val="TextoPLANETA"/>
        <w:ind w:firstLine="708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4539BAA8" wp14:editId="52BA9FC3">
            <wp:extent cx="2568271" cy="726862"/>
            <wp:effectExtent l="0" t="0" r="3810" b="0"/>
            <wp:docPr id="25" name="Imagen 25" descr="https://latex.codecogs.com/gif.latex?%5Cdpi%7B300%7D%20%5Cbg_white%20%5Cfn_jvn%20%5Clarge%20%5Cfrac%7B5%7D%7B9%7D%3D%5Cfrac%7B5%5Ctimes%207%7D%7B9%5Ctimes%207%7D%3D%5Cfrac%7B35%7D%7B6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latex.codecogs.com/gif.latex?%5Cdpi%7B300%7D%20%5Cbg_white%20%5Cfn_jvn%20%5Clarge%20%5Cfrac%7B5%7D%7B9%7D%3D%5Cfrac%7B5%5Ctimes%207%7D%7B9%5Ctimes%207%7D%3D%5Cfrac%7B35%7D%7B63%7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996" cy="73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7961" w14:textId="77777777" w:rsidR="00780595" w:rsidRDefault="00780595" w:rsidP="00780595">
      <w:pPr>
        <w:pStyle w:val="TextoPLANETA"/>
        <w:ind w:firstLine="708"/>
        <w:rPr>
          <w:lang w:val="es-CO"/>
        </w:rPr>
      </w:pPr>
    </w:p>
    <w:p w14:paraId="46FD7A52" w14:textId="20F558CC" w:rsidR="00780595" w:rsidRDefault="000930DA" w:rsidP="00780595">
      <w:pPr>
        <w:pStyle w:val="TextoPLANETA"/>
        <w:rPr>
          <w:lang w:val="es-CO"/>
        </w:rPr>
      </w:pPr>
      <w:r>
        <w:rPr>
          <w:lang w:val="es-CO"/>
        </w:rPr>
        <w:t>En conclusión las fracciones son equivalentes y se escribe:</w:t>
      </w:r>
    </w:p>
    <w:p w14:paraId="054A6DD7" w14:textId="77777777" w:rsidR="00780595" w:rsidRDefault="00780595" w:rsidP="00780595">
      <w:pPr>
        <w:pStyle w:val="TextoPLANETA"/>
        <w:ind w:firstLine="708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5C8FE8C9" wp14:editId="17E244E8">
            <wp:extent cx="1296063" cy="794334"/>
            <wp:effectExtent l="0" t="0" r="0" b="6350"/>
            <wp:docPr id="24" name="Imagen 24" descr="https://latex.codecogs.com/gif.latex?%5Cdpi%7B300%7D%20%5Cbg_white%20%5Cfn_jvn%20%5Clarge%20%5Cfrac%7B5%7D%7B9%7D%3D%5Cfrac%7B35%7D%7B6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latex.codecogs.com/gif.latex?%5Cdpi%7B300%7D%20%5Cbg_white%20%5Cfn_jvn%20%5Clarge%20%5Cfrac%7B5%7D%7B9%7D%3D%5Cfrac%7B35%7D%7B63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871" cy="79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8A97" w14:textId="77777777" w:rsidR="00780595" w:rsidRDefault="00780595" w:rsidP="00780595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204AA" w:rsidRPr="002204AA" w14:paraId="43F2A3E2" w14:textId="77777777" w:rsidTr="00F73DD4">
        <w:tc>
          <w:tcPr>
            <w:tcW w:w="8978" w:type="dxa"/>
            <w:gridSpan w:val="2"/>
            <w:shd w:val="clear" w:color="auto" w:fill="000000" w:themeFill="text1"/>
          </w:tcPr>
          <w:p w14:paraId="3FDE0856" w14:textId="77777777" w:rsidR="002204AA" w:rsidRPr="002204AA" w:rsidRDefault="002204AA" w:rsidP="002204AA">
            <w:pPr>
              <w:pStyle w:val="TextoPLANETA"/>
              <w:jc w:val="center"/>
              <w:rPr>
                <w:b/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Destacado</w:t>
            </w:r>
          </w:p>
        </w:tc>
      </w:tr>
      <w:tr w:rsidR="002204AA" w:rsidRPr="002204AA" w14:paraId="126CD9C5" w14:textId="77777777" w:rsidTr="00F73DD4">
        <w:tc>
          <w:tcPr>
            <w:tcW w:w="2518" w:type="dxa"/>
          </w:tcPr>
          <w:p w14:paraId="4E85EA5F" w14:textId="77777777" w:rsidR="002204AA" w:rsidRPr="002204AA" w:rsidRDefault="002204AA" w:rsidP="002204AA">
            <w:pPr>
              <w:pStyle w:val="TextoPLANETA"/>
              <w:rPr>
                <w:b/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Título</w:t>
            </w:r>
          </w:p>
        </w:tc>
        <w:tc>
          <w:tcPr>
            <w:tcW w:w="6460" w:type="dxa"/>
          </w:tcPr>
          <w:p w14:paraId="027D0D1E" w14:textId="0B4A04A8" w:rsidR="002204AA" w:rsidRPr="002204AA" w:rsidRDefault="00EA78D0" w:rsidP="00EA78D0">
            <w:pPr>
              <w:pStyle w:val="TextoPLANETA"/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 xml:space="preserve">Amplificar </w:t>
            </w:r>
            <w:r w:rsidR="002204AA">
              <w:rPr>
                <w:b/>
                <w:szCs w:val="24"/>
                <w:lang w:val="es-ES_tradnl"/>
              </w:rPr>
              <w:t>fracciones</w:t>
            </w:r>
          </w:p>
        </w:tc>
      </w:tr>
      <w:tr w:rsidR="002204AA" w:rsidRPr="002204AA" w14:paraId="46B5AD32" w14:textId="77777777" w:rsidTr="00F73DD4">
        <w:tc>
          <w:tcPr>
            <w:tcW w:w="2518" w:type="dxa"/>
          </w:tcPr>
          <w:p w14:paraId="74EB11F0" w14:textId="77777777" w:rsidR="002204AA" w:rsidRPr="002204AA" w:rsidRDefault="002204AA" w:rsidP="002204AA">
            <w:pPr>
              <w:pStyle w:val="TextoPLANETA"/>
              <w:rPr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Contenido</w:t>
            </w:r>
          </w:p>
        </w:tc>
        <w:tc>
          <w:tcPr>
            <w:tcW w:w="6460" w:type="dxa"/>
          </w:tcPr>
          <w:p w14:paraId="0F4E4B60" w14:textId="77777777" w:rsidR="002204AA" w:rsidRDefault="002204AA" w:rsidP="002204AA">
            <w:pPr>
              <w:pStyle w:val="TextoPLANETA"/>
              <w:rPr>
                <w:lang w:val="es-CO"/>
              </w:rPr>
            </w:pPr>
            <w:r>
              <w:rPr>
                <w:lang w:val="es-CO"/>
              </w:rPr>
              <w:t xml:space="preserve">En general, </w:t>
            </w:r>
          </w:p>
          <w:p w14:paraId="0596C4BA" w14:textId="77777777" w:rsidR="00EA78D0" w:rsidRDefault="002204AA" w:rsidP="002204AA">
            <w:pPr>
              <w:pStyle w:val="TextoPLANETA"/>
              <w:rPr>
                <w:lang w:val="es-CO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7728" behindDoc="0" locked="0" layoutInCell="1" allowOverlap="1" wp14:anchorId="585B8FF3" wp14:editId="0BFCF7BD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91440</wp:posOffset>
                  </wp:positionV>
                  <wp:extent cx="2043430" cy="858520"/>
                  <wp:effectExtent l="0" t="0" r="0" b="0"/>
                  <wp:wrapTopAndBottom/>
                  <wp:docPr id="22" name="Imagen 22" descr="https://latex.codecogs.com/gif.latex?%5Cdpi%7B300%7D%20%5Cbg_white%20%5Cfn_jvn%20%5Clarge%20%5Cfrac%7Ba%7D%7Bb%7D%3D%20%5Cfrac%7Ba%5Ctimes%20n%7D%7Bb%5Ctimes%20n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latex.codecogs.com/gif.latex?%5Cdpi%7B300%7D%20%5Cbg_white%20%5Cfn_jvn%20%5Clarge%20%5Cfrac%7Ba%7D%7Bb%7D%3D%20%5Cfrac%7Ba%5Ctimes%20n%7D%7Bb%5Ctimes%20n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430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C498B4E" w14:textId="77777777" w:rsidR="002204AA" w:rsidRDefault="002204AA" w:rsidP="002204AA">
            <w:pPr>
              <w:pStyle w:val="TextoPLANETA"/>
              <w:rPr>
                <w:lang w:val="es-CO"/>
              </w:rPr>
            </w:pPr>
            <w:r>
              <w:rPr>
                <w:lang w:val="es-CO"/>
              </w:rPr>
              <w:t xml:space="preserve">Donde </w:t>
            </w:r>
            <w:r>
              <w:rPr>
                <w:i/>
                <w:lang w:val="es-CO"/>
              </w:rPr>
              <w:t>n</w:t>
            </w:r>
            <w:r>
              <w:rPr>
                <w:lang w:val="es-CO"/>
              </w:rPr>
              <w:t xml:space="preserve"> es cualquier número natural. </w:t>
            </w:r>
          </w:p>
          <w:p w14:paraId="791C1DF1" w14:textId="6B7E6DDC" w:rsidR="00EA78D0" w:rsidRPr="00EA78D0" w:rsidRDefault="00EA78D0" w:rsidP="002204AA">
            <w:pPr>
              <w:pStyle w:val="TextoPLANETA"/>
              <w:rPr>
                <w:lang w:val="es-CO"/>
              </w:rPr>
            </w:pPr>
          </w:p>
        </w:tc>
      </w:tr>
    </w:tbl>
    <w:p w14:paraId="133AA8A3" w14:textId="77777777" w:rsidR="002A1DF9" w:rsidRDefault="002A1DF9" w:rsidP="002204AA">
      <w:pPr>
        <w:pStyle w:val="TextoPLANETA"/>
        <w:rPr>
          <w:lang w:val="es-CO"/>
        </w:rPr>
      </w:pPr>
    </w:p>
    <w:p w14:paraId="55B6F531" w14:textId="77777777" w:rsidR="000930DA" w:rsidRDefault="000930DA" w:rsidP="000930DA">
      <w:pPr>
        <w:pStyle w:val="TextoPLANETA"/>
        <w:rPr>
          <w:lang w:val="es-CO"/>
        </w:rPr>
      </w:pPr>
    </w:p>
    <w:p w14:paraId="0C366700" w14:textId="31382290" w:rsidR="002204AA" w:rsidRDefault="00F73DD4" w:rsidP="002204AA">
      <w:pPr>
        <w:pStyle w:val="Seccin2PLANETA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 w:rsidR="002204AA">
        <w:rPr>
          <w:lang w:val="es-CO"/>
        </w:rPr>
        <w:t>4.2 La simplificación de fracciones</w:t>
      </w:r>
    </w:p>
    <w:p w14:paraId="394AF8C5" w14:textId="77777777" w:rsidR="002204AA" w:rsidRDefault="002204AA" w:rsidP="000930DA">
      <w:pPr>
        <w:pStyle w:val="TextoPLANETA"/>
        <w:rPr>
          <w:lang w:val="es-CO"/>
        </w:rPr>
      </w:pPr>
    </w:p>
    <w:p w14:paraId="5AFAC6A2" w14:textId="77777777" w:rsidR="000930DA" w:rsidRDefault="002A1DF9" w:rsidP="000930DA">
      <w:pPr>
        <w:pStyle w:val="TextoPLANETA"/>
        <w:rPr>
          <w:lang w:val="es-CO"/>
        </w:rPr>
      </w:pPr>
      <w:r>
        <w:rPr>
          <w:lang w:val="es-CO"/>
        </w:rPr>
        <w:t>Las fracciones equivalentes también se pueden hallar por medio de la simplificación</w:t>
      </w:r>
      <w:r w:rsidR="000930DA">
        <w:rPr>
          <w:lang w:val="es-CO"/>
        </w:rPr>
        <w:t xml:space="preserve">. </w:t>
      </w:r>
    </w:p>
    <w:p w14:paraId="3820EF7E" w14:textId="1F4C9BC5" w:rsidR="002A1DF9" w:rsidRDefault="000930DA" w:rsidP="000930DA">
      <w:pPr>
        <w:pStyle w:val="TextoPLANETA"/>
        <w:rPr>
          <w:lang w:val="es-CO"/>
        </w:rPr>
      </w:pPr>
      <w:r>
        <w:rPr>
          <w:lang w:val="es-CO"/>
        </w:rPr>
        <w:t>Este proceso</w:t>
      </w:r>
      <w:r w:rsidR="002A1DF9">
        <w:rPr>
          <w:lang w:val="es-CO"/>
        </w:rPr>
        <w:t xml:space="preserve"> consiste en dividir el numerador </w:t>
      </w:r>
      <w:r>
        <w:rPr>
          <w:lang w:val="es-CO"/>
        </w:rPr>
        <w:t xml:space="preserve">y </w:t>
      </w:r>
      <w:r w:rsidR="002A1DF9">
        <w:rPr>
          <w:lang w:val="es-CO"/>
        </w:rPr>
        <w:t xml:space="preserve">el denominador </w:t>
      </w:r>
      <w:r>
        <w:rPr>
          <w:lang w:val="es-CO"/>
        </w:rPr>
        <w:t>entre</w:t>
      </w:r>
      <w:r w:rsidR="002A1DF9">
        <w:rPr>
          <w:lang w:val="es-CO"/>
        </w:rPr>
        <w:t xml:space="preserve"> el mismo número </w:t>
      </w:r>
      <w:r>
        <w:rPr>
          <w:lang w:val="es-CO"/>
        </w:rPr>
        <w:t>natural</w:t>
      </w:r>
      <w:r w:rsidR="002A1DF9">
        <w:rPr>
          <w:lang w:val="es-CO"/>
        </w:rPr>
        <w:t xml:space="preserve">. </w:t>
      </w:r>
    </w:p>
    <w:p w14:paraId="16DFBEBB" w14:textId="77777777" w:rsidR="00617660" w:rsidRDefault="00617660" w:rsidP="00617660">
      <w:pPr>
        <w:pStyle w:val="TextoPLANETA"/>
        <w:rPr>
          <w:lang w:val="es-CO"/>
        </w:rPr>
      </w:pPr>
    </w:p>
    <w:p w14:paraId="4982BBDF" w14:textId="77777777" w:rsidR="000930DA" w:rsidRDefault="000930DA" w:rsidP="000930DA">
      <w:pPr>
        <w:pStyle w:val="TextoPLANETA"/>
        <w:rPr>
          <w:lang w:val="es-CO"/>
        </w:rPr>
      </w:pPr>
      <w:r>
        <w:rPr>
          <w:lang w:val="es-CO"/>
        </w:rPr>
        <w:t xml:space="preserve">Por ejemplo, para simplificar la fracción </w:t>
      </w:r>
    </w:p>
    <w:p w14:paraId="376E2577" w14:textId="77777777" w:rsidR="000930DA" w:rsidRDefault="000930DA" w:rsidP="000930DA">
      <w:pPr>
        <w:pStyle w:val="TextoPLANETA"/>
        <w:ind w:left="708"/>
        <w:rPr>
          <w:lang w:val="es-CO"/>
        </w:rPr>
      </w:pPr>
    </w:p>
    <w:p w14:paraId="17A01CB3" w14:textId="77777777" w:rsidR="000930DA" w:rsidRPr="002C6CDA" w:rsidRDefault="000930DA" w:rsidP="000930DA">
      <w:pPr>
        <w:pStyle w:val="TextoPLANETA"/>
        <w:ind w:left="708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788746EA" wp14:editId="78B87936">
            <wp:extent cx="525881" cy="874643"/>
            <wp:effectExtent l="0" t="0" r="7620" b="1905"/>
            <wp:docPr id="27" name="Imagen 27" descr="https://latex.codecogs.com/gif.latex?%5Cdpi%7B300%7D%20%5Cbg_white%20%5Cfn_jvn%20%5Clarge%20%5Cfrac%7B12%7D%7B6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latex.codecogs.com/gif.latex?%5Cdpi%7B300%7D%20%5Cbg_white%20%5Cfn_jvn%20%5Clarge%20%5Cfrac%7B12%7D%7B60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6" cy="90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CA07" w14:textId="77777777" w:rsidR="000930DA" w:rsidRPr="00ED47B8" w:rsidRDefault="000930DA" w:rsidP="000930DA">
      <w:pPr>
        <w:pStyle w:val="TextoPLANETA"/>
        <w:ind w:left="708"/>
        <w:rPr>
          <w:lang w:val="es-CO"/>
        </w:rPr>
      </w:pPr>
    </w:p>
    <w:p w14:paraId="7F4867EC" w14:textId="724AF2A2" w:rsidR="000930DA" w:rsidRDefault="000930DA" w:rsidP="000930DA">
      <w:pPr>
        <w:pStyle w:val="TextoPLANETA"/>
        <w:rPr>
          <w:lang w:val="es-CO"/>
        </w:rPr>
      </w:pPr>
      <w:r>
        <w:rPr>
          <w:lang w:val="es-CO"/>
        </w:rPr>
        <w:t>Se puede dividir tanto el numerador como el denominador entre 2, puesto que los dos números son pares.</w:t>
      </w:r>
    </w:p>
    <w:p w14:paraId="17C7D2D4" w14:textId="77777777" w:rsidR="000930DA" w:rsidRDefault="000930DA" w:rsidP="000930DA">
      <w:pPr>
        <w:pStyle w:val="TextoPLANETA"/>
        <w:ind w:left="705"/>
        <w:rPr>
          <w:lang w:val="es-CO"/>
        </w:rPr>
      </w:pPr>
    </w:p>
    <w:p w14:paraId="67EFDFDC" w14:textId="77777777" w:rsidR="000930DA" w:rsidRDefault="000930DA" w:rsidP="000930DA">
      <w:pPr>
        <w:pStyle w:val="TextoPLANETA"/>
        <w:ind w:left="705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580F16B5" wp14:editId="55E714F7">
            <wp:extent cx="3085106" cy="751661"/>
            <wp:effectExtent l="0" t="0" r="1270" b="0"/>
            <wp:docPr id="28" name="Imagen 28" descr="https://latex.codecogs.com/gif.latex?%5Cdpi%7B300%7D%20%5Cbg_white%20%5Cfn_jvn%20%5Clarge%20%5Cfrac%7B12%7D%7B60%7D%3D%5Cfrac%7B12%5Cdiv%202%7D%7B60%5Cdiv%202%7D%3D%5Cfrac%7B6%7D%7B3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latex.codecogs.com/gif.latex?%5Cdpi%7B300%7D%20%5Cbg_white%20%5Cfn_jvn%20%5Clarge%20%5Cfrac%7B12%7D%7B60%7D%3D%5Cfrac%7B12%5Cdiv%202%7D%7B60%5Cdiv%202%7D%3D%5Cfrac%7B6%7D%7B30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777" cy="76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FABF" w14:textId="77777777" w:rsidR="000930DA" w:rsidRDefault="000930DA" w:rsidP="000930DA">
      <w:pPr>
        <w:pStyle w:val="TextoPLANETA"/>
        <w:ind w:left="705"/>
        <w:rPr>
          <w:lang w:val="es-CO"/>
        </w:rPr>
      </w:pPr>
    </w:p>
    <w:p w14:paraId="617F6CF1" w14:textId="47C8EDD3" w:rsidR="000930DA" w:rsidRDefault="000930DA" w:rsidP="000930DA">
      <w:pPr>
        <w:pStyle w:val="TextoPLANETA"/>
        <w:rPr>
          <w:lang w:val="es-CO"/>
        </w:rPr>
      </w:pPr>
      <w:r>
        <w:rPr>
          <w:lang w:val="es-CO"/>
        </w:rPr>
        <w:t xml:space="preserve">Sin embargo, también se puede dividir entre 3, porque tanto 12 como 60 son múltiplos de 3.  </w:t>
      </w:r>
    </w:p>
    <w:p w14:paraId="7083479E" w14:textId="77777777" w:rsidR="000930DA" w:rsidRDefault="000930DA" w:rsidP="000930DA">
      <w:pPr>
        <w:pStyle w:val="TextoPLANETA"/>
        <w:ind w:left="705"/>
        <w:rPr>
          <w:lang w:val="es-CO"/>
        </w:rPr>
      </w:pPr>
    </w:p>
    <w:p w14:paraId="775F7214" w14:textId="77777777" w:rsidR="000930DA" w:rsidRPr="00E258B6" w:rsidRDefault="000930DA" w:rsidP="000930DA">
      <w:pPr>
        <w:pStyle w:val="TextoPLANETA"/>
        <w:ind w:left="705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1D1C2133" wp14:editId="5B32505B">
            <wp:extent cx="2878372" cy="701292"/>
            <wp:effectExtent l="0" t="0" r="0" b="3810"/>
            <wp:docPr id="29" name="Imagen 29" descr="https://latex.codecogs.com/gif.latex?%5Cdpi%7B300%7D%20%5Cbg_white%20%5Cfn_jvn%20%5Clarge%20%5Cfrac%7B12%7D%7B60%7D%3D%5Cfrac%7B12%5Cdiv%203%7D%7B60%5Cdiv%203%7D%3D%5Cfrac%7B4%7D%7B2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latex.codecogs.com/gif.latex?%5Cdpi%7B300%7D%20%5Cbg_white%20%5Cfn_jvn%20%5Clarge%20%5Cfrac%7B12%7D%7B60%7D%3D%5Cfrac%7B12%5Cdiv%203%7D%7B60%5Cdiv%203%7D%3D%5Cfrac%7B4%7D%7B20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86" cy="71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68DF" w14:textId="77777777" w:rsidR="000930DA" w:rsidRDefault="000930DA" w:rsidP="000930DA">
      <w:pPr>
        <w:pStyle w:val="TextoPLANETA"/>
        <w:rPr>
          <w:lang w:val="es-CO"/>
        </w:rPr>
      </w:pPr>
    </w:p>
    <w:p w14:paraId="0ECBF361" w14:textId="77777777" w:rsidR="000930DA" w:rsidRDefault="000930DA" w:rsidP="000930DA">
      <w:pPr>
        <w:pStyle w:val="TextoPLANETA"/>
        <w:rPr>
          <w:lang w:val="es-CO"/>
        </w:rPr>
      </w:pPr>
      <w:r>
        <w:rPr>
          <w:lang w:val="es-CO"/>
        </w:rPr>
        <w:t xml:space="preserve">Por medio de la simplificación se pudo hallar dos fracciones equivalentes, es decir: </w:t>
      </w:r>
    </w:p>
    <w:p w14:paraId="414484D7" w14:textId="77777777" w:rsidR="000930DA" w:rsidRDefault="000930DA" w:rsidP="000930DA">
      <w:pPr>
        <w:pStyle w:val="TextoPLANETA"/>
        <w:ind w:firstLine="708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3441A10E" wp14:editId="54CC6270">
            <wp:extent cx="2743200" cy="848011"/>
            <wp:effectExtent l="0" t="0" r="0" b="9525"/>
            <wp:docPr id="30" name="Imagen 30" descr="https://latex.codecogs.com/gif.latex?%5Cdpi%7B300%7D%20%5Cbg_white%20%5Cfn_jvn%20%5Clarge%20%5Cfrac%7B12%7D%7B60%7D%3D%5Cfrac%7B6%7D%7B30%7D%3D%5Cfrac%7B4%7D%7B2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latex.codecogs.com/gif.latex?%5Cdpi%7B300%7D%20%5Cbg_white%20%5Cfn_jvn%20%5Clarge%20%5Cfrac%7B12%7D%7B60%7D%3D%5Cfrac%7B6%7D%7B30%7D%3D%5Cfrac%7B4%7D%7B20%7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305" cy="86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8F336" w14:textId="77777777" w:rsidR="000930DA" w:rsidRDefault="000930DA" w:rsidP="000930DA">
      <w:pPr>
        <w:pStyle w:val="TextoPLANETA"/>
        <w:ind w:firstLine="708"/>
        <w:rPr>
          <w:lang w:val="es-CO"/>
        </w:rPr>
      </w:pPr>
    </w:p>
    <w:p w14:paraId="7D9C5A0A" w14:textId="77777777" w:rsidR="000930DA" w:rsidRDefault="000930DA" w:rsidP="00617660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A78D0" w:rsidRPr="002204AA" w14:paraId="1711E909" w14:textId="77777777" w:rsidTr="00F73DD4">
        <w:tc>
          <w:tcPr>
            <w:tcW w:w="8978" w:type="dxa"/>
            <w:gridSpan w:val="2"/>
            <w:shd w:val="clear" w:color="auto" w:fill="000000" w:themeFill="text1"/>
          </w:tcPr>
          <w:p w14:paraId="17DD1240" w14:textId="77777777" w:rsidR="00EA78D0" w:rsidRPr="002204AA" w:rsidRDefault="00EA78D0" w:rsidP="00F73DD4">
            <w:pPr>
              <w:pStyle w:val="TextoPLANETA"/>
              <w:jc w:val="center"/>
              <w:rPr>
                <w:b/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Destacado</w:t>
            </w:r>
          </w:p>
        </w:tc>
      </w:tr>
      <w:tr w:rsidR="00EA78D0" w:rsidRPr="002204AA" w14:paraId="42CE9A2F" w14:textId="77777777" w:rsidTr="00F73DD4">
        <w:tc>
          <w:tcPr>
            <w:tcW w:w="2518" w:type="dxa"/>
          </w:tcPr>
          <w:p w14:paraId="2525B232" w14:textId="77777777" w:rsidR="00EA78D0" w:rsidRPr="002204AA" w:rsidRDefault="00EA78D0" w:rsidP="00F73DD4">
            <w:pPr>
              <w:pStyle w:val="TextoPLANETA"/>
              <w:rPr>
                <w:b/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Título</w:t>
            </w:r>
          </w:p>
        </w:tc>
        <w:tc>
          <w:tcPr>
            <w:tcW w:w="6460" w:type="dxa"/>
          </w:tcPr>
          <w:p w14:paraId="3231FD49" w14:textId="6A3C895E" w:rsidR="00EA78D0" w:rsidRPr="002204AA" w:rsidRDefault="00EA78D0" w:rsidP="00EA78D0">
            <w:pPr>
              <w:pStyle w:val="TextoPLANETA"/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Simplificar fracciones</w:t>
            </w:r>
          </w:p>
        </w:tc>
      </w:tr>
      <w:tr w:rsidR="00EA78D0" w:rsidRPr="002204AA" w14:paraId="01A6E8D4" w14:textId="77777777" w:rsidTr="00F73DD4">
        <w:tc>
          <w:tcPr>
            <w:tcW w:w="2518" w:type="dxa"/>
          </w:tcPr>
          <w:p w14:paraId="0AFDCD8D" w14:textId="77777777" w:rsidR="00EA78D0" w:rsidRPr="002204AA" w:rsidRDefault="00EA78D0" w:rsidP="00F73DD4">
            <w:pPr>
              <w:pStyle w:val="TextoPLANETA"/>
              <w:rPr>
                <w:szCs w:val="24"/>
                <w:lang w:val="es-ES_tradnl"/>
              </w:rPr>
            </w:pPr>
            <w:r w:rsidRPr="002204AA">
              <w:rPr>
                <w:b/>
                <w:szCs w:val="24"/>
                <w:lang w:val="es-ES_tradnl"/>
              </w:rPr>
              <w:t>Contenido</w:t>
            </w:r>
          </w:p>
        </w:tc>
        <w:tc>
          <w:tcPr>
            <w:tcW w:w="6460" w:type="dxa"/>
          </w:tcPr>
          <w:p w14:paraId="77062DCB" w14:textId="77777777" w:rsidR="00EA78D0" w:rsidRDefault="00EA78D0" w:rsidP="00EA78D0">
            <w:pPr>
              <w:pStyle w:val="TextoPLANETA"/>
              <w:rPr>
                <w:lang w:val="es-CO"/>
              </w:rPr>
            </w:pPr>
            <w:r>
              <w:rPr>
                <w:lang w:val="es-CO"/>
              </w:rPr>
              <w:t>En general,</w:t>
            </w:r>
          </w:p>
          <w:p w14:paraId="4317C16E" w14:textId="77777777" w:rsidR="00EA78D0" w:rsidRDefault="00EA78D0" w:rsidP="00EA78D0">
            <w:pPr>
              <w:pStyle w:val="TextoPLANETA"/>
              <w:rPr>
                <w:lang w:val="es-CO"/>
              </w:rPr>
            </w:pPr>
          </w:p>
          <w:p w14:paraId="01646192" w14:textId="77777777" w:rsidR="00EA78D0" w:rsidRDefault="00EA78D0" w:rsidP="00EA78D0">
            <w:pPr>
              <w:pStyle w:val="TextoPLANETA"/>
              <w:jc w:val="center"/>
              <w:rPr>
                <w:lang w:val="es-CO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B3A9E78" wp14:editId="32DE2957">
                  <wp:extent cx="1884460" cy="792196"/>
                  <wp:effectExtent l="0" t="0" r="1905" b="8255"/>
                  <wp:docPr id="26" name="Imagen 26" descr="https://latex.codecogs.com/gif.latex?%5Cdpi%7B300%7D%20%5Cbg_white%20%5Cfn_jvn%20%5Clarge%20%5Cfrac%7Ba%7D%7Bb%7D%3D%5Cfrac%7Ba%5Cdiv%20n%7D%7Bb%5Cdiv%20n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latex.codecogs.com/gif.latex?%5Cdpi%7B300%7D%20%5Cbg_white%20%5Cfn_jvn%20%5Clarge%20%5Cfrac%7Ba%7D%7Bb%7D%3D%5Cfrac%7Ba%5Cdiv%20n%7D%7Bb%5Cdiv%20n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987" cy="797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FFD1E5" w14:textId="77777777" w:rsidR="00EA78D0" w:rsidRDefault="00EA78D0" w:rsidP="00EA78D0">
            <w:pPr>
              <w:pStyle w:val="TextoPLANETA"/>
              <w:rPr>
                <w:lang w:val="es-CO"/>
              </w:rPr>
            </w:pPr>
          </w:p>
          <w:p w14:paraId="2B23E5FB" w14:textId="77777777" w:rsidR="00EA78D0" w:rsidRDefault="00EA78D0" w:rsidP="00EA78D0">
            <w:pPr>
              <w:pStyle w:val="TextoPLANETA"/>
              <w:rPr>
                <w:lang w:val="es-CO"/>
              </w:rPr>
            </w:pPr>
            <w:r>
              <w:rPr>
                <w:lang w:val="es-CO"/>
              </w:rPr>
              <w:t xml:space="preserve">Donde </w:t>
            </w:r>
            <w:r w:rsidRPr="00617660">
              <w:rPr>
                <w:i/>
                <w:lang w:val="es-CO"/>
              </w:rPr>
              <w:t>n</w:t>
            </w:r>
            <w:r>
              <w:rPr>
                <w:lang w:val="es-CO"/>
              </w:rPr>
              <w:t xml:space="preserve"> es debe ser divisor de </w:t>
            </w:r>
            <w:r>
              <w:rPr>
                <w:i/>
                <w:lang w:val="es-CO"/>
              </w:rPr>
              <w:t>a</w:t>
            </w:r>
            <w:r>
              <w:rPr>
                <w:lang w:val="es-CO"/>
              </w:rPr>
              <w:t xml:space="preserve"> y de </w:t>
            </w:r>
            <w:r>
              <w:rPr>
                <w:i/>
                <w:lang w:val="es-CO"/>
              </w:rPr>
              <w:t>b</w:t>
            </w:r>
            <w:r>
              <w:rPr>
                <w:lang w:val="es-CO"/>
              </w:rPr>
              <w:t xml:space="preserve">. </w:t>
            </w:r>
          </w:p>
          <w:p w14:paraId="0BCAE459" w14:textId="77777777" w:rsidR="00EA78D0" w:rsidRPr="002204AA" w:rsidRDefault="00EA78D0" w:rsidP="00F73DD4">
            <w:pPr>
              <w:pStyle w:val="TextoPLANETA"/>
              <w:rPr>
                <w:szCs w:val="24"/>
                <w:lang w:val="es-ES_tradnl"/>
              </w:rPr>
            </w:pPr>
          </w:p>
        </w:tc>
      </w:tr>
    </w:tbl>
    <w:p w14:paraId="31A16644" w14:textId="77777777" w:rsidR="00EA78D0" w:rsidRDefault="00EA78D0" w:rsidP="00617660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1A2E" w:rsidRPr="00FE2326" w14:paraId="78141ED1" w14:textId="77777777" w:rsidTr="00F73DD4">
        <w:tc>
          <w:tcPr>
            <w:tcW w:w="9033" w:type="dxa"/>
            <w:gridSpan w:val="2"/>
            <w:shd w:val="clear" w:color="auto" w:fill="0D0D0D" w:themeFill="text1" w:themeFillTint="F2"/>
          </w:tcPr>
          <w:p w14:paraId="3AC6CF86" w14:textId="77777777" w:rsidR="003E1A2E" w:rsidRPr="00FE2326" w:rsidRDefault="003E1A2E" w:rsidP="00F73DD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E1A2E" w:rsidRPr="00FE2326" w14:paraId="4EAB43A4" w14:textId="77777777" w:rsidTr="00F73DD4">
        <w:tc>
          <w:tcPr>
            <w:tcW w:w="2518" w:type="dxa"/>
          </w:tcPr>
          <w:p w14:paraId="36EF41A5" w14:textId="77777777" w:rsidR="003E1A2E" w:rsidRPr="00FE2326" w:rsidRDefault="003E1A2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3B62B63" w14:textId="01248311" w:rsidR="003E1A2E" w:rsidRPr="00FE2326" w:rsidRDefault="003E1A2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_IMG16</w:t>
            </w:r>
          </w:p>
        </w:tc>
      </w:tr>
      <w:tr w:rsidR="003E1A2E" w:rsidRPr="00FE2326" w14:paraId="3A5240A8" w14:textId="77777777" w:rsidTr="00F73DD4">
        <w:tc>
          <w:tcPr>
            <w:tcW w:w="2518" w:type="dxa"/>
          </w:tcPr>
          <w:p w14:paraId="1B4EB9C8" w14:textId="77777777" w:rsidR="003E1A2E" w:rsidRPr="00FE2326" w:rsidRDefault="003E1A2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639E0E8" w14:textId="6049F11D" w:rsidR="003E1A2E" w:rsidRDefault="00453176" w:rsidP="00F73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Diálogo entre dos niños. Debe</w:t>
            </w:r>
            <w:r w:rsidR="000943ED">
              <w:rPr>
                <w:rFonts w:ascii="Arial" w:hAnsi="Arial" w:cs="Arial"/>
              </w:rPr>
              <w:t xml:space="preserve"> verse claramente quien habla 1°</w:t>
            </w:r>
            <w:r>
              <w:rPr>
                <w:rFonts w:ascii="Arial" w:hAnsi="Arial" w:cs="Arial"/>
              </w:rPr>
              <w:t xml:space="preserve"> y quien 2°. </w:t>
            </w:r>
          </w:p>
          <w:p w14:paraId="65760769" w14:textId="02178BE4" w:rsidR="003E1A2E" w:rsidRPr="00FF1E8C" w:rsidRDefault="003E1A2E" w:rsidP="00F73DD4">
            <w:pPr>
              <w:rPr>
                <w:rFonts w:ascii="Arial" w:hAnsi="Arial" w:cs="Arial"/>
              </w:rPr>
            </w:pPr>
          </w:p>
          <w:p w14:paraId="7C072CE5" w14:textId="608AA536" w:rsidR="003E1A2E" w:rsidRPr="00FE2326" w:rsidRDefault="00453176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41F0F50A" wp14:editId="007806C3">
                  <wp:extent cx="3962400" cy="3276212"/>
                  <wp:effectExtent l="0" t="0" r="0" b="63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193" cy="3288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A2E" w:rsidRPr="00FE2326" w14:paraId="0A17CDFF" w14:textId="77777777" w:rsidTr="00F73DD4">
        <w:tc>
          <w:tcPr>
            <w:tcW w:w="2518" w:type="dxa"/>
          </w:tcPr>
          <w:p w14:paraId="0087436E" w14:textId="77777777" w:rsidR="003E1A2E" w:rsidRPr="00FE2326" w:rsidRDefault="003E1A2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603270A2" w14:textId="77777777" w:rsidR="003E1A2E" w:rsidRPr="00FE2326" w:rsidRDefault="003E1A2E" w:rsidP="00F73DD4">
            <w:pPr>
              <w:rPr>
                <w:rFonts w:ascii="Arial" w:hAnsi="Arial" w:cs="Arial"/>
                <w:color w:val="000000"/>
              </w:rPr>
            </w:pPr>
          </w:p>
        </w:tc>
      </w:tr>
      <w:tr w:rsidR="003E1A2E" w:rsidRPr="00FE2326" w14:paraId="62EB9907" w14:textId="77777777" w:rsidTr="00F73DD4">
        <w:tc>
          <w:tcPr>
            <w:tcW w:w="2518" w:type="dxa"/>
          </w:tcPr>
          <w:p w14:paraId="4E467818" w14:textId="77777777" w:rsidR="003E1A2E" w:rsidRPr="00FE2326" w:rsidRDefault="003E1A2E" w:rsidP="00F73DD4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079FD00" w14:textId="016C7701" w:rsidR="003E1A2E" w:rsidRPr="00FE2326" w:rsidRDefault="00692540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Al simplificar fracciones, se llega a la fracción irreducible. </w:t>
            </w:r>
          </w:p>
        </w:tc>
      </w:tr>
      <w:tr w:rsidR="003E1A2E" w:rsidRPr="00FE2326" w14:paraId="7195FCDE" w14:textId="77777777" w:rsidTr="00F73DD4">
        <w:tc>
          <w:tcPr>
            <w:tcW w:w="2518" w:type="dxa"/>
          </w:tcPr>
          <w:p w14:paraId="035A8BF2" w14:textId="77777777" w:rsidR="003E1A2E" w:rsidRPr="00FE2326" w:rsidRDefault="003E1A2E" w:rsidP="00F73DD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43B77F28" w14:textId="77777777" w:rsidR="003E1A2E" w:rsidRPr="00FE2326" w:rsidRDefault="003E1A2E" w:rsidP="00F73D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72372B3D" w14:textId="77777777" w:rsidR="000930DA" w:rsidRDefault="000930DA" w:rsidP="00617660">
      <w:pPr>
        <w:pStyle w:val="TextoPLANETA"/>
        <w:rPr>
          <w:lang w:val="es-CO"/>
        </w:rPr>
      </w:pPr>
    </w:p>
    <w:p w14:paraId="579A00AF" w14:textId="77777777" w:rsidR="000E16E2" w:rsidRDefault="000E16E2" w:rsidP="000E16E2">
      <w:pPr>
        <w:pStyle w:val="TextoPLANETA"/>
        <w:ind w:left="708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E16E2" w:rsidRPr="00FE2326" w14:paraId="1E87496E" w14:textId="77777777" w:rsidTr="00A305A9">
        <w:tc>
          <w:tcPr>
            <w:tcW w:w="9033" w:type="dxa"/>
            <w:gridSpan w:val="2"/>
            <w:shd w:val="clear" w:color="auto" w:fill="0D0D0D" w:themeFill="text1" w:themeFillTint="F2"/>
          </w:tcPr>
          <w:p w14:paraId="1C3E5673" w14:textId="77777777" w:rsidR="000E16E2" w:rsidRPr="00FE2326" w:rsidRDefault="000E16E2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E16E2" w:rsidRPr="00FE2326" w14:paraId="3AD4B21C" w14:textId="77777777" w:rsidTr="00A305A9">
        <w:tc>
          <w:tcPr>
            <w:tcW w:w="2518" w:type="dxa"/>
          </w:tcPr>
          <w:p w14:paraId="4718B7A9" w14:textId="77777777" w:rsidR="000E16E2" w:rsidRPr="00FE2326" w:rsidRDefault="000E16E2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4A98CD" w14:textId="66E12F5A" w:rsidR="00CF6332" w:rsidRPr="00CF6332" w:rsidRDefault="000E16E2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="00CF6332">
              <w:rPr>
                <w:rFonts w:ascii="Arial" w:hAnsi="Arial" w:cs="Arial"/>
                <w:color w:val="000000"/>
              </w:rPr>
              <w:t>_IMG17</w:t>
            </w:r>
          </w:p>
        </w:tc>
      </w:tr>
      <w:tr w:rsidR="000E16E2" w:rsidRPr="00FE2326" w14:paraId="124A7629" w14:textId="77777777" w:rsidTr="00A305A9">
        <w:tc>
          <w:tcPr>
            <w:tcW w:w="2518" w:type="dxa"/>
          </w:tcPr>
          <w:p w14:paraId="0CC1BA83" w14:textId="0EB8E977" w:rsidR="000E16E2" w:rsidRPr="00FE2326" w:rsidRDefault="000E16E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0A7DAC" w14:textId="6CA86E2E" w:rsidR="000E16E2" w:rsidRPr="00FF1E8C" w:rsidRDefault="000E16E2" w:rsidP="00A3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Simplificación hasta fracción irreducible de 12/60</w:t>
            </w:r>
          </w:p>
          <w:p w14:paraId="5A83EDE6" w14:textId="7D46827E" w:rsidR="000E16E2" w:rsidRPr="00FE2326" w:rsidRDefault="000E16E2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5090C65" wp14:editId="47968CC7">
                  <wp:extent cx="3356196" cy="1518424"/>
                  <wp:effectExtent l="0" t="0" r="0" b="571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227" cy="1527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6E2" w:rsidRPr="00FE2326" w14:paraId="47CC6768" w14:textId="77777777" w:rsidTr="00A305A9">
        <w:tc>
          <w:tcPr>
            <w:tcW w:w="2518" w:type="dxa"/>
          </w:tcPr>
          <w:p w14:paraId="4DA3C20F" w14:textId="77777777" w:rsidR="000E16E2" w:rsidRPr="00FE2326" w:rsidRDefault="000E16E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E589803" w14:textId="77777777" w:rsidR="000E16E2" w:rsidRPr="00FE2326" w:rsidRDefault="000E16E2" w:rsidP="00A305A9">
            <w:pPr>
              <w:rPr>
                <w:rFonts w:ascii="Arial" w:hAnsi="Arial" w:cs="Arial"/>
                <w:color w:val="000000"/>
              </w:rPr>
            </w:pPr>
          </w:p>
        </w:tc>
      </w:tr>
      <w:tr w:rsidR="000E16E2" w:rsidRPr="00FE2326" w14:paraId="29BC545C" w14:textId="77777777" w:rsidTr="00A305A9">
        <w:tc>
          <w:tcPr>
            <w:tcW w:w="2518" w:type="dxa"/>
          </w:tcPr>
          <w:p w14:paraId="07A7E317" w14:textId="77777777" w:rsidR="000E16E2" w:rsidRPr="00FE2326" w:rsidRDefault="000E16E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EBFA8D2" w14:textId="14081FB9" w:rsidR="000E16E2" w:rsidRPr="00BF2B78" w:rsidRDefault="00BF2B78" w:rsidP="00BF2B78">
            <w:pPr>
              <w:pStyle w:val="TextoPLANETA"/>
              <w:rPr>
                <w:lang w:val="es-CO"/>
              </w:rPr>
            </w:pPr>
            <w:r w:rsidRPr="00502BE5">
              <w:rPr>
                <w:lang w:val="es-CO"/>
              </w:rPr>
              <w:t>En una fracción irreducible, el numerador y el denominador son primos entre sí, es decir, su máximo común divisor es 1.</w:t>
            </w:r>
          </w:p>
        </w:tc>
      </w:tr>
      <w:tr w:rsidR="000E16E2" w:rsidRPr="00FE2326" w14:paraId="2483A6A2" w14:textId="77777777" w:rsidTr="00A305A9">
        <w:tc>
          <w:tcPr>
            <w:tcW w:w="2518" w:type="dxa"/>
          </w:tcPr>
          <w:p w14:paraId="38FD1F9E" w14:textId="77777777" w:rsidR="000E16E2" w:rsidRPr="00FE2326" w:rsidRDefault="000E16E2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Ubicación del pie de imagen</w:t>
            </w:r>
          </w:p>
        </w:tc>
        <w:tc>
          <w:tcPr>
            <w:tcW w:w="6515" w:type="dxa"/>
          </w:tcPr>
          <w:p w14:paraId="61B2D434" w14:textId="77777777" w:rsidR="000E16E2" w:rsidRPr="00FE2326" w:rsidRDefault="000E16E2" w:rsidP="00A305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Inferior</w:t>
            </w:r>
          </w:p>
        </w:tc>
      </w:tr>
    </w:tbl>
    <w:p w14:paraId="742880E7" w14:textId="77777777" w:rsidR="00BF2B78" w:rsidRDefault="00BF2B78" w:rsidP="00BF2B78">
      <w:pPr>
        <w:pStyle w:val="TextoPLANETA"/>
        <w:rPr>
          <w:lang w:val="es-CO"/>
        </w:rPr>
      </w:pPr>
    </w:p>
    <w:p w14:paraId="50E60445" w14:textId="77777777" w:rsidR="00BF2B78" w:rsidRDefault="00BF2B78" w:rsidP="00BF2B78">
      <w:pPr>
        <w:pStyle w:val="TextoPLANETA"/>
        <w:rPr>
          <w:lang w:val="es-CO"/>
        </w:rPr>
      </w:pPr>
    </w:p>
    <w:p w14:paraId="1879D999" w14:textId="272643C9" w:rsidR="00502BE5" w:rsidRPr="00502BE5" w:rsidRDefault="00502BE5" w:rsidP="00BF2B78">
      <w:pPr>
        <w:pStyle w:val="TextoPLANETA"/>
        <w:rPr>
          <w:lang w:val="es-CO"/>
        </w:rPr>
      </w:pPr>
      <w:r w:rsidRPr="00502BE5">
        <w:rPr>
          <w:lang w:val="es-CO"/>
        </w:rPr>
        <w:lastRenderedPageBreak/>
        <w:t>La forma más sencilla de obtener la fracción irreducible equivalente a una fracción dada es ha</w:t>
      </w:r>
      <w:r w:rsidR="00BF2B78">
        <w:rPr>
          <w:lang w:val="es-CO"/>
        </w:rPr>
        <w:t>llar el máximo común divisor (mcd</w:t>
      </w:r>
      <w:r w:rsidRPr="00502BE5">
        <w:rPr>
          <w:lang w:val="es-CO"/>
        </w:rPr>
        <w:t xml:space="preserve">) </w:t>
      </w:r>
      <w:r>
        <w:rPr>
          <w:lang w:val="es-CO"/>
        </w:rPr>
        <w:t>entre el</w:t>
      </w:r>
      <w:r w:rsidR="00BF2B78">
        <w:rPr>
          <w:lang w:val="es-CO"/>
        </w:rPr>
        <w:t xml:space="preserve"> numerador y el denominador</w:t>
      </w:r>
      <w:r w:rsidRPr="00502BE5">
        <w:rPr>
          <w:lang w:val="es-CO"/>
        </w:rPr>
        <w:t xml:space="preserve"> y dividir ambos términos </w:t>
      </w:r>
      <w:r w:rsidR="00BF2B78">
        <w:rPr>
          <w:lang w:val="es-CO"/>
        </w:rPr>
        <w:t>entre</w:t>
      </w:r>
      <w:r w:rsidRPr="00502BE5">
        <w:rPr>
          <w:lang w:val="es-CO"/>
        </w:rPr>
        <w:t xml:space="preserve"> ese número.</w:t>
      </w:r>
    </w:p>
    <w:p w14:paraId="233EA9B4" w14:textId="77777777" w:rsidR="00BF2B78" w:rsidRDefault="00BF2B78" w:rsidP="00BF2B78">
      <w:pPr>
        <w:pStyle w:val="TextoPLANETA"/>
        <w:rPr>
          <w:lang w:val="es-CO"/>
        </w:rPr>
      </w:pPr>
    </w:p>
    <w:p w14:paraId="289C91AD" w14:textId="77777777" w:rsidR="00502BE5" w:rsidRDefault="00502BE5" w:rsidP="00BF2B78">
      <w:pPr>
        <w:pStyle w:val="TextoPLANETA"/>
        <w:rPr>
          <w:lang w:val="es-CO"/>
        </w:rPr>
      </w:pPr>
      <w:r>
        <w:rPr>
          <w:lang w:val="es-CO"/>
        </w:rPr>
        <w:t xml:space="preserve">Por ejemplo, para hallar la fracción irreducible de </w:t>
      </w:r>
    </w:p>
    <w:p w14:paraId="5D3276F1" w14:textId="777A7FD1" w:rsidR="00502BE5" w:rsidRDefault="00502BE5" w:rsidP="00502BE5">
      <w:pPr>
        <w:pStyle w:val="TextoPLANETA"/>
        <w:ind w:left="705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1E65DA48" wp14:editId="368A9A3C">
            <wp:extent cx="413468" cy="687678"/>
            <wp:effectExtent l="0" t="0" r="5715" b="0"/>
            <wp:docPr id="33" name="Imagen 33" descr="https://latex.codecogs.com/gif.latex?%5Cdpi%7B300%7D%20%5Cbg_white%20%5Cfn_jvn%20%5Clarge%20%5Cfrac%7B24%7D%7B18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latex.codecogs.com/gif.latex?%5Cdpi%7B300%7D%20%5Cbg_white%20%5Cfn_jvn%20%5Clarge%20%5Cfrac%7B24%7D%7B18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5" cy="71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6D0F" w14:textId="77777777" w:rsidR="00557857" w:rsidRDefault="00557857" w:rsidP="00557857">
      <w:pPr>
        <w:pStyle w:val="TextoPLANETA"/>
        <w:rPr>
          <w:lang w:val="es-CO"/>
        </w:rPr>
      </w:pPr>
    </w:p>
    <w:p w14:paraId="6F1CA753" w14:textId="77777777" w:rsidR="00557857" w:rsidRDefault="00557857" w:rsidP="00557857">
      <w:pPr>
        <w:pStyle w:val="TextoPLANETA"/>
        <w:rPr>
          <w:lang w:val="es-CO"/>
        </w:rPr>
      </w:pPr>
      <w:r>
        <w:rPr>
          <w:lang w:val="es-CO"/>
        </w:rPr>
        <w:t xml:space="preserve">Se halla el mcd entre 24 y 18 que es 6; luego, </w:t>
      </w:r>
      <w:r w:rsidR="00502BE5">
        <w:rPr>
          <w:lang w:val="es-CO"/>
        </w:rPr>
        <w:t xml:space="preserve">se divide tanto el numerador como el denominador </w:t>
      </w:r>
      <w:r>
        <w:rPr>
          <w:lang w:val="es-CO"/>
        </w:rPr>
        <w:t>entre</w:t>
      </w:r>
      <w:r w:rsidR="00502BE5">
        <w:rPr>
          <w:lang w:val="es-CO"/>
        </w:rPr>
        <w:t xml:space="preserve"> </w:t>
      </w:r>
      <w:r>
        <w:rPr>
          <w:lang w:val="es-CO"/>
        </w:rPr>
        <w:t>este número:</w:t>
      </w:r>
    </w:p>
    <w:p w14:paraId="041050CB" w14:textId="394C1D27" w:rsidR="00BA0B8C" w:rsidRDefault="00502BE5" w:rsidP="00557857">
      <w:pPr>
        <w:pStyle w:val="TextoPLANETA"/>
        <w:rPr>
          <w:lang w:val="es-CO"/>
        </w:rPr>
      </w:pPr>
      <w:r>
        <w:rPr>
          <w:lang w:val="es-CO"/>
        </w:rPr>
        <w:t xml:space="preserve"> </w:t>
      </w:r>
    </w:p>
    <w:p w14:paraId="5C1D3A26" w14:textId="79651B3D" w:rsidR="00502BE5" w:rsidRDefault="00502BE5" w:rsidP="00502BE5">
      <w:pPr>
        <w:pStyle w:val="TextoPLANETA"/>
        <w:ind w:left="705"/>
        <w:jc w:val="center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5A93582C" wp14:editId="58510C88">
            <wp:extent cx="2289975" cy="602030"/>
            <wp:effectExtent l="0" t="0" r="0" b="7620"/>
            <wp:docPr id="34" name="Imagen 34" descr="https://latex.codecogs.com/gif.latex?%5Cdpi%7B300%7D%20%5Cbg_white%20%5Cfn_jvn%20%5Clarge%20%5Cfrac%7B24%7D%7B18%7D%3D%5Cfrac%7B24%5Cdiv%206%7D%7B18%5Cdiv%206%7D%3D%5Cfrac%7B4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latex.codecogs.com/gif.latex?%5Cdpi%7B300%7D%20%5Cbg_white%20%5Cfn_jvn%20%5Clarge%20%5Cfrac%7B24%7D%7B18%7D%3D%5Cfrac%7B24%5Cdiv%206%7D%7B18%5Cdiv%206%7D%3D%5Cfrac%7B4%7D%7B3%7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180" cy="63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1C2C" w14:textId="62C099ED" w:rsidR="00502BE5" w:rsidRDefault="00502BE5" w:rsidP="009357BB">
      <w:pPr>
        <w:pStyle w:val="TextoPLANETA"/>
        <w:rPr>
          <w:lang w:val="es-CO"/>
        </w:rPr>
      </w:pPr>
      <w:r>
        <w:rPr>
          <w:lang w:val="es-CO"/>
        </w:rPr>
        <w:tab/>
      </w:r>
    </w:p>
    <w:p w14:paraId="385AB3CB" w14:textId="77777777" w:rsidR="00502BE5" w:rsidRDefault="00502BE5" w:rsidP="009357BB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02BE5" w:rsidRPr="00FE2326" w14:paraId="2DE7B256" w14:textId="77777777" w:rsidTr="00A305A9">
        <w:tc>
          <w:tcPr>
            <w:tcW w:w="8978" w:type="dxa"/>
            <w:gridSpan w:val="2"/>
            <w:shd w:val="clear" w:color="auto" w:fill="000000" w:themeFill="text1"/>
          </w:tcPr>
          <w:p w14:paraId="252F9805" w14:textId="77777777" w:rsidR="00502BE5" w:rsidRPr="00FE2326" w:rsidRDefault="00502BE5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Destacado</w:t>
            </w:r>
          </w:p>
        </w:tc>
      </w:tr>
      <w:tr w:rsidR="00502BE5" w:rsidRPr="00FE2326" w14:paraId="225C9F21" w14:textId="77777777" w:rsidTr="00A305A9">
        <w:tc>
          <w:tcPr>
            <w:tcW w:w="2518" w:type="dxa"/>
          </w:tcPr>
          <w:p w14:paraId="2CB161C3" w14:textId="77777777" w:rsidR="00502BE5" w:rsidRPr="00FE2326" w:rsidRDefault="00502BE5" w:rsidP="00A305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C004B7C" w14:textId="59742796" w:rsidR="00502BE5" w:rsidRPr="00FE2326" w:rsidRDefault="00502BE5" w:rsidP="00A305A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Fracción irreducible</w:t>
            </w:r>
          </w:p>
        </w:tc>
      </w:tr>
      <w:tr w:rsidR="00502BE5" w:rsidRPr="00FE2326" w14:paraId="56354116" w14:textId="77777777" w:rsidTr="00A305A9">
        <w:tc>
          <w:tcPr>
            <w:tcW w:w="2518" w:type="dxa"/>
          </w:tcPr>
          <w:p w14:paraId="5651689D" w14:textId="77777777" w:rsidR="00502BE5" w:rsidRPr="00FE2326" w:rsidRDefault="00502BE5" w:rsidP="00A305A9">
            <w:pPr>
              <w:rPr>
                <w:rFonts w:ascii="Arial" w:hAnsi="Arial" w:cs="Arial"/>
              </w:rPr>
            </w:pPr>
            <w:r w:rsidRPr="00FE2326">
              <w:rPr>
                <w:rFonts w:ascii="Arial" w:hAnsi="Arial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0C272EA6" w14:textId="722C0473" w:rsidR="00502BE5" w:rsidRPr="00FE2326" w:rsidRDefault="00502BE5" w:rsidP="00E138C9">
            <w:pPr>
              <w:rPr>
                <w:rFonts w:ascii="Arial" w:hAnsi="Arial" w:cs="Arial"/>
              </w:rPr>
            </w:pPr>
            <w:r w:rsidRPr="00502BE5">
              <w:rPr>
                <w:rFonts w:ascii="Arial" w:hAnsi="Arial" w:cs="Arial"/>
              </w:rPr>
              <w:t xml:space="preserve">En matemáticas, es aconsejable utilizar la forma irreducible equivalente de cualquier resultado fraccionario que </w:t>
            </w:r>
            <w:r w:rsidR="00E138C9">
              <w:rPr>
                <w:rFonts w:ascii="Arial" w:hAnsi="Arial" w:cs="Arial"/>
              </w:rPr>
              <w:t xml:space="preserve">se </w:t>
            </w:r>
            <w:r w:rsidRPr="00502BE5">
              <w:rPr>
                <w:rFonts w:ascii="Arial" w:hAnsi="Arial" w:cs="Arial"/>
              </w:rPr>
              <w:t>p</w:t>
            </w:r>
            <w:r w:rsidR="00E138C9">
              <w:rPr>
                <w:rFonts w:ascii="Arial" w:hAnsi="Arial" w:cs="Arial"/>
              </w:rPr>
              <w:t>ueda</w:t>
            </w:r>
            <w:r w:rsidR="00F70CE3">
              <w:rPr>
                <w:rFonts w:ascii="Arial" w:hAnsi="Arial" w:cs="Arial"/>
              </w:rPr>
              <w:t xml:space="preserve"> calcular, por eso se recomienda siempre simplificar las respuestas. </w:t>
            </w:r>
          </w:p>
        </w:tc>
      </w:tr>
    </w:tbl>
    <w:p w14:paraId="525B2C0A" w14:textId="3EA942F3" w:rsidR="005B0283" w:rsidRPr="009357BB" w:rsidRDefault="005B0283" w:rsidP="009357BB">
      <w:pPr>
        <w:pStyle w:val="TextoPLANE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C45D6" w:rsidRPr="00FE2326" w14:paraId="2519F0BA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6E0085CD" w14:textId="77777777" w:rsidR="00CC45D6" w:rsidRPr="00FE2326" w:rsidRDefault="00CC45D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CC45D6" w:rsidRPr="00FE2326" w14:paraId="0F1E1464" w14:textId="77777777" w:rsidTr="00A305A9">
        <w:tc>
          <w:tcPr>
            <w:tcW w:w="2518" w:type="dxa"/>
          </w:tcPr>
          <w:p w14:paraId="6F34CEBB" w14:textId="77777777" w:rsidR="00CC45D6" w:rsidRPr="00FE2326" w:rsidRDefault="00CC45D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7EBE0DB" w14:textId="76FE8573" w:rsidR="00CC45D6" w:rsidRPr="00FE2326" w:rsidRDefault="00CC45D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130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CC45D6" w:rsidRPr="00FE2326" w14:paraId="5382BCEC" w14:textId="77777777" w:rsidTr="00A305A9">
        <w:tc>
          <w:tcPr>
            <w:tcW w:w="2518" w:type="dxa"/>
          </w:tcPr>
          <w:p w14:paraId="10010A36" w14:textId="77777777" w:rsidR="00CC45D6" w:rsidRPr="00FE2326" w:rsidRDefault="00CC45D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2F170D8" w14:textId="198D47B2" w:rsidR="00CC45D6" w:rsidRPr="00FE2326" w:rsidRDefault="00CC45D6" w:rsidP="00A305A9">
            <w:pPr>
              <w:rPr>
                <w:rFonts w:ascii="Arial" w:hAnsi="Arial" w:cs="Arial"/>
                <w:color w:val="000000"/>
              </w:rPr>
            </w:pPr>
            <w:r w:rsidRPr="00CC45D6">
              <w:rPr>
                <w:rFonts w:ascii="Arial" w:hAnsi="Arial" w:cs="Arial"/>
                <w:color w:val="000000"/>
              </w:rPr>
              <w:t>La fracción irreducible</w:t>
            </w:r>
          </w:p>
        </w:tc>
      </w:tr>
      <w:tr w:rsidR="00CC45D6" w:rsidRPr="00FE2326" w14:paraId="74BD17BD" w14:textId="77777777" w:rsidTr="00A305A9">
        <w:tc>
          <w:tcPr>
            <w:tcW w:w="2518" w:type="dxa"/>
          </w:tcPr>
          <w:p w14:paraId="59969B40" w14:textId="77777777" w:rsidR="00CC45D6" w:rsidRPr="00FE2326" w:rsidRDefault="00CC45D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1CEC736" w14:textId="3AF8D48A" w:rsidR="00CC45D6" w:rsidRPr="00FE2326" w:rsidRDefault="00CC45D6" w:rsidP="00CC45D6">
            <w:pPr>
              <w:rPr>
                <w:rFonts w:ascii="Arial" w:hAnsi="Arial" w:cs="Arial"/>
                <w:color w:val="000000"/>
              </w:rPr>
            </w:pPr>
            <w:r w:rsidRPr="00CC45D6">
              <w:rPr>
                <w:rFonts w:ascii="Arial" w:hAnsi="Arial" w:cs="Arial"/>
                <w:color w:val="000000"/>
              </w:rPr>
              <w:t>Interactivo para explicar la noción de fracción irreducible, de las fracciones equivalentes y de la simplificación de fracciones</w:t>
            </w:r>
          </w:p>
        </w:tc>
      </w:tr>
    </w:tbl>
    <w:p w14:paraId="374F65CA" w14:textId="77777777" w:rsidR="00015B82" w:rsidRDefault="00015B82" w:rsidP="00B919B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19B6" w:rsidRPr="00FE2326" w14:paraId="6007BDB0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3B3AF64D" w14:textId="77777777" w:rsidR="00B919B6" w:rsidRPr="00FE2326" w:rsidRDefault="00B919B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B919B6" w:rsidRPr="00FE2326" w14:paraId="0EC94984" w14:textId="77777777" w:rsidTr="00A305A9">
        <w:tc>
          <w:tcPr>
            <w:tcW w:w="2518" w:type="dxa"/>
          </w:tcPr>
          <w:p w14:paraId="24050159" w14:textId="77777777" w:rsidR="00B919B6" w:rsidRPr="00FE2326" w:rsidRDefault="00B919B6" w:rsidP="00B919B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F118933" w14:textId="2B4A6B95" w:rsidR="00B919B6" w:rsidRPr="00793CD6" w:rsidRDefault="00B919B6" w:rsidP="00B919B6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140 </w:t>
            </w:r>
            <w:r w:rsidR="00793CD6"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B919B6" w:rsidRPr="00FE2326" w14:paraId="47EF16F4" w14:textId="77777777" w:rsidTr="00A305A9">
        <w:tc>
          <w:tcPr>
            <w:tcW w:w="2518" w:type="dxa"/>
          </w:tcPr>
          <w:p w14:paraId="5B15F44A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449A295" w14:textId="52B97315" w:rsidR="00B919B6" w:rsidRPr="00FE2326" w:rsidRDefault="00793CD6" w:rsidP="00A305A9">
            <w:pPr>
              <w:rPr>
                <w:rFonts w:ascii="Arial" w:hAnsi="Arial" w:cs="Arial"/>
                <w:color w:val="000000"/>
              </w:rPr>
            </w:pPr>
            <w:r w:rsidRPr="00793CD6">
              <w:rPr>
                <w:rFonts w:ascii="Arial" w:hAnsi="Arial" w:cs="Arial"/>
                <w:color w:val="000000"/>
              </w:rPr>
              <w:t>Ejercita fracciones equivalentes</w:t>
            </w:r>
          </w:p>
        </w:tc>
      </w:tr>
      <w:tr w:rsidR="00B919B6" w:rsidRPr="00FE2326" w14:paraId="2F5F35E4" w14:textId="77777777" w:rsidTr="00A305A9">
        <w:tc>
          <w:tcPr>
            <w:tcW w:w="2518" w:type="dxa"/>
          </w:tcPr>
          <w:p w14:paraId="3A506CFA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A718099" w14:textId="4D902B2A" w:rsidR="00B919B6" w:rsidRPr="00FE2326" w:rsidRDefault="00793CD6" w:rsidP="00A305A9">
            <w:pPr>
              <w:rPr>
                <w:rFonts w:ascii="Arial" w:hAnsi="Arial" w:cs="Arial"/>
                <w:color w:val="000000"/>
              </w:rPr>
            </w:pPr>
            <w:r w:rsidRPr="00793CD6">
              <w:rPr>
                <w:rFonts w:ascii="Arial" w:hAnsi="Arial" w:cs="Arial"/>
                <w:color w:val="000000"/>
              </w:rPr>
              <w:t>Ejercicios para encontrar fracciones equivalentes</w:t>
            </w:r>
          </w:p>
        </w:tc>
      </w:tr>
    </w:tbl>
    <w:p w14:paraId="4B41ED57" w14:textId="77777777" w:rsidR="00B919B6" w:rsidRDefault="00B919B6" w:rsidP="00B919B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19B6" w:rsidRPr="00FE2326" w14:paraId="3FEF8926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0F8A190C" w14:textId="77777777" w:rsidR="00B919B6" w:rsidRPr="00FE2326" w:rsidRDefault="00B919B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B919B6" w:rsidRPr="00FE2326" w14:paraId="74037425" w14:textId="77777777" w:rsidTr="00A305A9">
        <w:tc>
          <w:tcPr>
            <w:tcW w:w="2518" w:type="dxa"/>
          </w:tcPr>
          <w:p w14:paraId="636D3B96" w14:textId="77777777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93DFF4" w14:textId="707C55A3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150 </w:t>
            </w:r>
            <w:r w:rsidR="00793CD6"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B919B6" w:rsidRPr="00FE2326" w14:paraId="6DB238EB" w14:textId="77777777" w:rsidTr="00A305A9">
        <w:tc>
          <w:tcPr>
            <w:tcW w:w="2518" w:type="dxa"/>
          </w:tcPr>
          <w:p w14:paraId="438BADD8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09921CA" w14:textId="10B83AA3" w:rsidR="00B919B6" w:rsidRPr="00FE2326" w:rsidRDefault="00793CD6" w:rsidP="00A305A9">
            <w:pPr>
              <w:rPr>
                <w:rFonts w:ascii="Arial" w:hAnsi="Arial" w:cs="Arial"/>
                <w:color w:val="000000"/>
              </w:rPr>
            </w:pPr>
            <w:r w:rsidRPr="00793CD6">
              <w:rPr>
                <w:rFonts w:ascii="Arial" w:hAnsi="Arial" w:cs="Arial"/>
                <w:color w:val="000000"/>
              </w:rPr>
              <w:t>Escribe fracciones irreducibles</w:t>
            </w:r>
          </w:p>
        </w:tc>
      </w:tr>
      <w:tr w:rsidR="00B919B6" w:rsidRPr="00FE2326" w14:paraId="7EDE2E3D" w14:textId="77777777" w:rsidTr="00A305A9">
        <w:tc>
          <w:tcPr>
            <w:tcW w:w="2518" w:type="dxa"/>
          </w:tcPr>
          <w:p w14:paraId="693E76D8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6236D4" w14:textId="10A9676E" w:rsidR="00B919B6" w:rsidRPr="00FE2326" w:rsidRDefault="00793CD6" w:rsidP="00A305A9">
            <w:pPr>
              <w:rPr>
                <w:rFonts w:ascii="Arial" w:hAnsi="Arial" w:cs="Arial"/>
                <w:color w:val="000000"/>
              </w:rPr>
            </w:pPr>
            <w:r w:rsidRPr="00793CD6">
              <w:rPr>
                <w:rFonts w:ascii="Arial" w:hAnsi="Arial" w:cs="Arial"/>
                <w:color w:val="000000"/>
              </w:rPr>
              <w:t>Ejercicios para escribir fracciones equivalentes</w:t>
            </w:r>
          </w:p>
        </w:tc>
      </w:tr>
    </w:tbl>
    <w:p w14:paraId="762B4DA9" w14:textId="77777777" w:rsidR="00B919B6" w:rsidRDefault="00B919B6" w:rsidP="00B919B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19B6" w:rsidRPr="00FE2326" w14:paraId="5C56EE99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764F5403" w14:textId="77777777" w:rsidR="00B919B6" w:rsidRPr="00FE2326" w:rsidRDefault="00B919B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B919B6" w:rsidRPr="00FE2326" w14:paraId="5B95BA6F" w14:textId="77777777" w:rsidTr="00A305A9">
        <w:tc>
          <w:tcPr>
            <w:tcW w:w="2518" w:type="dxa"/>
          </w:tcPr>
          <w:p w14:paraId="0E0C58FF" w14:textId="77777777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ABEFA51" w14:textId="0C20DDC2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160 </w:t>
            </w:r>
            <w:r w:rsidR="00793CD6"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B919B6" w:rsidRPr="00FE2326" w14:paraId="1A344F90" w14:textId="77777777" w:rsidTr="00A305A9">
        <w:tc>
          <w:tcPr>
            <w:tcW w:w="2518" w:type="dxa"/>
          </w:tcPr>
          <w:p w14:paraId="1A1E1955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BE7FAA" w14:textId="0C5A44A8" w:rsidR="00B919B6" w:rsidRPr="00FE2326" w:rsidRDefault="00793CD6" w:rsidP="00A305A9">
            <w:pPr>
              <w:rPr>
                <w:rFonts w:ascii="Arial" w:hAnsi="Arial" w:cs="Arial"/>
                <w:color w:val="000000"/>
              </w:rPr>
            </w:pPr>
            <w:r w:rsidRPr="00793CD6">
              <w:rPr>
                <w:rFonts w:ascii="Arial" w:hAnsi="Arial" w:cs="Arial"/>
                <w:color w:val="000000"/>
              </w:rPr>
              <w:t>Completa un texto sobre fracciones equivalentes</w:t>
            </w:r>
          </w:p>
        </w:tc>
      </w:tr>
      <w:tr w:rsidR="00B919B6" w:rsidRPr="00FE2326" w14:paraId="0BA6DAF3" w14:textId="77777777" w:rsidTr="00A305A9">
        <w:tc>
          <w:tcPr>
            <w:tcW w:w="2518" w:type="dxa"/>
          </w:tcPr>
          <w:p w14:paraId="63DD00A1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6E1EF8" w14:textId="679EA92F" w:rsidR="00B919B6" w:rsidRPr="00FE2326" w:rsidRDefault="00793CD6" w:rsidP="00A305A9">
            <w:pPr>
              <w:rPr>
                <w:rFonts w:ascii="Arial" w:hAnsi="Arial" w:cs="Arial"/>
                <w:color w:val="000000"/>
              </w:rPr>
            </w:pPr>
            <w:r w:rsidRPr="00793CD6">
              <w:rPr>
                <w:rFonts w:ascii="Arial" w:hAnsi="Arial" w:cs="Arial"/>
                <w:color w:val="000000"/>
              </w:rPr>
              <w:t>Actividad para completar un texto sobre fracciones equivalentes</w:t>
            </w:r>
          </w:p>
        </w:tc>
      </w:tr>
    </w:tbl>
    <w:p w14:paraId="43E5F265" w14:textId="77777777" w:rsidR="00B919B6" w:rsidRDefault="00B919B6" w:rsidP="00B919B6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19B6" w:rsidRPr="00FE2326" w14:paraId="3B703205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6790DCB6" w14:textId="77777777" w:rsidR="00B919B6" w:rsidRPr="00FE2326" w:rsidRDefault="00B919B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B919B6" w:rsidRPr="00FE2326" w14:paraId="6B130663" w14:textId="77777777" w:rsidTr="00A305A9">
        <w:tc>
          <w:tcPr>
            <w:tcW w:w="2518" w:type="dxa"/>
          </w:tcPr>
          <w:p w14:paraId="5A3BC5FA" w14:textId="77777777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226F1B2" w14:textId="08E918F5" w:rsidR="00B919B6" w:rsidRPr="00FE2326" w:rsidRDefault="00B919B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170 </w:t>
            </w:r>
            <w:r w:rsidRPr="00B919B6">
              <w:rPr>
                <w:rFonts w:ascii="Arial" w:hAnsi="Arial" w:cs="Arial"/>
                <w:color w:val="000000"/>
                <w:highlight w:val="magenta"/>
              </w:rPr>
              <w:t>(Nuevo)</w:t>
            </w:r>
          </w:p>
        </w:tc>
      </w:tr>
      <w:tr w:rsidR="00B919B6" w:rsidRPr="00FE2326" w14:paraId="32F47182" w14:textId="77777777" w:rsidTr="00A305A9">
        <w:tc>
          <w:tcPr>
            <w:tcW w:w="2518" w:type="dxa"/>
          </w:tcPr>
          <w:p w14:paraId="53E9042B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D51B75F" w14:textId="20CC93FA" w:rsidR="00B919B6" w:rsidRPr="00FE2326" w:rsidRDefault="003F4DDB" w:rsidP="00A305A9">
            <w:pPr>
              <w:rPr>
                <w:rFonts w:ascii="Arial" w:hAnsi="Arial" w:cs="Arial"/>
                <w:color w:val="000000"/>
              </w:rPr>
            </w:pPr>
            <w:r w:rsidRPr="003F4DDB">
              <w:rPr>
                <w:rFonts w:ascii="Arial" w:hAnsi="Arial" w:cs="Arial"/>
                <w:color w:val="000000"/>
              </w:rPr>
              <w:t>Resuelve problemas con fracciones</w:t>
            </w:r>
          </w:p>
        </w:tc>
      </w:tr>
      <w:tr w:rsidR="00B919B6" w:rsidRPr="00FE2326" w14:paraId="71FF3C2E" w14:textId="77777777" w:rsidTr="00A305A9">
        <w:tc>
          <w:tcPr>
            <w:tcW w:w="2518" w:type="dxa"/>
          </w:tcPr>
          <w:p w14:paraId="66B35254" w14:textId="77777777" w:rsidR="00B919B6" w:rsidRPr="00FE2326" w:rsidRDefault="00B919B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86A5303" w14:textId="5BBBFBBF" w:rsidR="00B919B6" w:rsidRPr="00FE2326" w:rsidRDefault="003F4DDB" w:rsidP="00A305A9">
            <w:pPr>
              <w:rPr>
                <w:rFonts w:ascii="Arial" w:hAnsi="Arial" w:cs="Arial"/>
                <w:color w:val="000000"/>
              </w:rPr>
            </w:pPr>
            <w:r w:rsidRPr="003F4DDB">
              <w:rPr>
                <w:rFonts w:ascii="Arial" w:hAnsi="Arial" w:cs="Arial"/>
                <w:color w:val="000000"/>
              </w:rPr>
              <w:t>Actividad para resolver problemas con fracciones equivalentes</w:t>
            </w:r>
          </w:p>
        </w:tc>
      </w:tr>
    </w:tbl>
    <w:p w14:paraId="67B4A359" w14:textId="77777777" w:rsidR="00B919B6" w:rsidRDefault="00B919B6" w:rsidP="00B919B6">
      <w:pPr>
        <w:rPr>
          <w:rFonts w:ascii="Arial" w:hAnsi="Arial" w:cs="Arial"/>
          <w:color w:val="000000"/>
          <w:lang w:val="es-CO"/>
        </w:rPr>
      </w:pPr>
    </w:p>
    <w:p w14:paraId="404A11BE" w14:textId="0A0ACF7D" w:rsidR="003F4DDB" w:rsidRPr="0061136C" w:rsidRDefault="009207E9" w:rsidP="009207E9">
      <w:pPr>
        <w:pStyle w:val="Seccin2PLANETA"/>
        <w:rPr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>
        <w:t xml:space="preserve">4.3 </w:t>
      </w:r>
      <w:r w:rsidR="003F4DDB" w:rsidRPr="0061136C">
        <w:rPr>
          <w:lang w:val="es-CO"/>
        </w:rPr>
        <w:t>Consolidación</w:t>
      </w:r>
    </w:p>
    <w:p w14:paraId="74978B8C" w14:textId="77777777" w:rsidR="003F4DDB" w:rsidRPr="00E27F13" w:rsidRDefault="003F4DDB" w:rsidP="003F4DDB">
      <w:pPr>
        <w:pStyle w:val="TextoPLANETA"/>
        <w:rPr>
          <w:lang w:val="es-CO"/>
        </w:rPr>
      </w:pPr>
    </w:p>
    <w:p w14:paraId="74D17EC7" w14:textId="728FA8D7" w:rsidR="003F4DDB" w:rsidRPr="001F0A81" w:rsidRDefault="003F4DDB" w:rsidP="003F4DDB">
      <w:pPr>
        <w:pStyle w:val="TextoPLANETA"/>
        <w:rPr>
          <w:lang w:val="es-CO"/>
        </w:rPr>
      </w:pPr>
      <w:r w:rsidRPr="00E27F13">
        <w:rPr>
          <w:lang w:val="es-CO"/>
        </w:rPr>
        <w:t xml:space="preserve">Actividades para </w:t>
      </w:r>
      <w:r w:rsidR="00B6246F">
        <w:rPr>
          <w:lang w:val="es-CO"/>
        </w:rPr>
        <w:t>afianzar</w:t>
      </w:r>
      <w:r w:rsidRPr="00E27F13">
        <w:rPr>
          <w:lang w:val="es-CO"/>
        </w:rPr>
        <w:t xml:space="preserve"> lo que has aprendido en </w:t>
      </w:r>
      <w:r w:rsidR="009207E9">
        <w:rPr>
          <w:lang w:val="es-CO"/>
        </w:rPr>
        <w:t>la</w:t>
      </w:r>
      <w:r w:rsidRPr="00E27F13">
        <w:rPr>
          <w:lang w:val="es-CO"/>
        </w:rPr>
        <w:t xml:space="preserve"> sección</w:t>
      </w:r>
      <w:r w:rsidR="009207E9">
        <w:rPr>
          <w:lang w:val="es-CO"/>
        </w:rPr>
        <w:t xml:space="preserve"> las fracciones equivalentes</w:t>
      </w:r>
      <w:r w:rsidRPr="00E27F13">
        <w:rPr>
          <w:lang w:val="es-CO"/>
        </w:rPr>
        <w:t>.</w:t>
      </w: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F4DDB" w:rsidRPr="00FE2326" w14:paraId="3AB5025D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23F9A17D" w14:textId="77777777" w:rsidR="003F4DDB" w:rsidRPr="00FE2326" w:rsidRDefault="003F4DDB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3F4DDB" w:rsidRPr="00FE2326" w14:paraId="41862BDD" w14:textId="77777777" w:rsidTr="00A305A9">
        <w:tc>
          <w:tcPr>
            <w:tcW w:w="2518" w:type="dxa"/>
          </w:tcPr>
          <w:p w14:paraId="4D288E57" w14:textId="77777777" w:rsidR="003F4DDB" w:rsidRPr="00FE2326" w:rsidRDefault="003F4DDB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7E9704E" w14:textId="69B78784" w:rsidR="003F4DDB" w:rsidRPr="00FE2326" w:rsidRDefault="003F4DDB" w:rsidP="003F4DDB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180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3F4DDB" w:rsidRPr="00FE2326" w14:paraId="1466AFC1" w14:textId="77777777" w:rsidTr="00A305A9">
        <w:tc>
          <w:tcPr>
            <w:tcW w:w="2518" w:type="dxa"/>
          </w:tcPr>
          <w:p w14:paraId="534D9AB8" w14:textId="77777777" w:rsidR="003F4DDB" w:rsidRPr="00FE2326" w:rsidRDefault="003F4DDB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3357216" w14:textId="3FB78A55" w:rsidR="003F4DDB" w:rsidRPr="00FE2326" w:rsidRDefault="003F4DDB" w:rsidP="00A305A9">
            <w:pPr>
              <w:rPr>
                <w:rFonts w:ascii="Arial" w:hAnsi="Arial" w:cs="Arial"/>
                <w:color w:val="000000"/>
              </w:rPr>
            </w:pPr>
            <w:r w:rsidRPr="003F4DDB">
              <w:rPr>
                <w:rFonts w:ascii="Arial" w:hAnsi="Arial" w:cs="Arial"/>
                <w:color w:val="000000"/>
              </w:rPr>
              <w:t>Refuerza tu aprendizaje: Las fracciones equivalentes</w:t>
            </w:r>
          </w:p>
        </w:tc>
      </w:tr>
      <w:tr w:rsidR="003F4DDB" w:rsidRPr="00FE2326" w14:paraId="6218E923" w14:textId="77777777" w:rsidTr="00A305A9">
        <w:tc>
          <w:tcPr>
            <w:tcW w:w="2518" w:type="dxa"/>
          </w:tcPr>
          <w:p w14:paraId="427138F5" w14:textId="77777777" w:rsidR="003F4DDB" w:rsidRPr="00FE2326" w:rsidRDefault="003F4DDB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CA2F18A" w14:textId="2B0A0D6D" w:rsidR="003F4DDB" w:rsidRPr="00FE2326" w:rsidRDefault="003F4DDB" w:rsidP="00A305A9">
            <w:pPr>
              <w:rPr>
                <w:rFonts w:ascii="Arial" w:hAnsi="Arial" w:cs="Arial"/>
                <w:color w:val="000000"/>
              </w:rPr>
            </w:pPr>
            <w:r w:rsidRPr="003F4DDB">
              <w:rPr>
                <w:rFonts w:ascii="Arial" w:hAnsi="Arial" w:cs="Arial"/>
                <w:color w:val="000000"/>
              </w:rPr>
              <w:t>Actividades sobre Las fracciones equivalentes</w:t>
            </w:r>
          </w:p>
        </w:tc>
      </w:tr>
    </w:tbl>
    <w:p w14:paraId="0EBBFDB8" w14:textId="77777777" w:rsidR="00B6246F" w:rsidRDefault="00B6246F" w:rsidP="008C0571">
      <w:pPr>
        <w:pStyle w:val="Seccin1PLANETA"/>
        <w:rPr>
          <w:lang w:val="es-CO"/>
        </w:rPr>
      </w:pPr>
    </w:p>
    <w:p w14:paraId="70B4D1C8" w14:textId="6D1752E6" w:rsidR="003F4DDB" w:rsidRDefault="009207E9" w:rsidP="008C0571">
      <w:pPr>
        <w:pStyle w:val="Seccin1PLANETA"/>
        <w:rPr>
          <w:lang w:val="es-CO"/>
        </w:rPr>
      </w:pPr>
      <w:r w:rsidRPr="00FE2326">
        <w:rPr>
          <w:highlight w:val="yellow"/>
        </w:rPr>
        <w:t>[SECCIÓN 1]</w:t>
      </w:r>
      <w:r w:rsidRPr="00FE2326">
        <w:t xml:space="preserve"> </w:t>
      </w:r>
      <w:r w:rsidR="008C0571">
        <w:rPr>
          <w:lang w:val="es-CO"/>
        </w:rPr>
        <w:t>5. La comparación de fracciones</w:t>
      </w:r>
    </w:p>
    <w:p w14:paraId="73999F25" w14:textId="77777777" w:rsidR="008C0571" w:rsidRDefault="008C0571" w:rsidP="008C0571">
      <w:pPr>
        <w:pStyle w:val="TextoPLANETA"/>
        <w:rPr>
          <w:lang w:val="es-CO"/>
        </w:rPr>
      </w:pPr>
    </w:p>
    <w:p w14:paraId="7E379C45" w14:textId="67E28794" w:rsidR="008C0571" w:rsidRDefault="00912B3C" w:rsidP="008C0571">
      <w:pPr>
        <w:pStyle w:val="TextoPLANETA"/>
        <w:rPr>
          <w:lang w:val="es-CO"/>
        </w:rPr>
      </w:pPr>
      <w:r>
        <w:rPr>
          <w:lang w:val="es-CO"/>
        </w:rPr>
        <w:t>Las fracciones</w:t>
      </w:r>
      <w:r w:rsidR="00B6246F">
        <w:rPr>
          <w:lang w:val="es-CO"/>
        </w:rPr>
        <w:t>,</w:t>
      </w:r>
      <w:r>
        <w:rPr>
          <w:lang w:val="es-CO"/>
        </w:rPr>
        <w:t xml:space="preserve"> al igual que los número</w:t>
      </w:r>
      <w:r w:rsidR="00B6246F">
        <w:rPr>
          <w:lang w:val="es-CO"/>
        </w:rPr>
        <w:t>s naturales, se pueden comparar. Este pr</w:t>
      </w:r>
      <w:r w:rsidR="00CF6332">
        <w:rPr>
          <w:lang w:val="es-CO"/>
        </w:rPr>
        <w:t>o</w:t>
      </w:r>
      <w:r w:rsidR="00B6246F">
        <w:rPr>
          <w:lang w:val="es-CO"/>
        </w:rPr>
        <w:t>cedimiento se utiliza</w:t>
      </w:r>
      <w:r>
        <w:rPr>
          <w:lang w:val="es-CO"/>
        </w:rPr>
        <w:t xml:space="preserve"> para saber cu</w:t>
      </w:r>
      <w:r w:rsidR="00A41CEE">
        <w:rPr>
          <w:lang w:val="es-CO"/>
        </w:rPr>
        <w:t xml:space="preserve">ál </w:t>
      </w:r>
      <w:r w:rsidR="00B6246F">
        <w:rPr>
          <w:lang w:val="es-CO"/>
        </w:rPr>
        <w:t xml:space="preserve">fracción </w:t>
      </w:r>
      <w:r w:rsidR="00A41CEE">
        <w:rPr>
          <w:lang w:val="es-CO"/>
        </w:rPr>
        <w:t xml:space="preserve">es mayor, </w:t>
      </w:r>
      <w:r>
        <w:rPr>
          <w:lang w:val="es-CO"/>
        </w:rPr>
        <w:t xml:space="preserve">menor </w:t>
      </w:r>
      <w:r w:rsidR="00A41CEE">
        <w:rPr>
          <w:lang w:val="es-CO"/>
        </w:rPr>
        <w:t>o igual a</w:t>
      </w:r>
      <w:r w:rsidR="00B6246F">
        <w:rPr>
          <w:lang w:val="es-CO"/>
        </w:rPr>
        <w:t xml:space="preserve"> otra o simplemente para organizar un grupo de fracciones</w:t>
      </w:r>
      <w:r>
        <w:rPr>
          <w:lang w:val="es-CO"/>
        </w:rPr>
        <w:t xml:space="preserve"> en forma ascendente o descendente. </w:t>
      </w:r>
    </w:p>
    <w:p w14:paraId="19721FE5" w14:textId="77777777" w:rsidR="00912B3C" w:rsidRDefault="00912B3C" w:rsidP="008C0571">
      <w:pPr>
        <w:pStyle w:val="TextoPLANETA"/>
        <w:rPr>
          <w:lang w:val="es-CO"/>
        </w:rPr>
      </w:pPr>
    </w:p>
    <w:p w14:paraId="695AE835" w14:textId="7D628987" w:rsidR="00A41CEE" w:rsidRDefault="00A41CEE" w:rsidP="00A41CEE">
      <w:pPr>
        <w:pStyle w:val="TextoPLANETA"/>
        <w:rPr>
          <w:lang w:val="es-CO"/>
        </w:rPr>
      </w:pPr>
      <w:r w:rsidRPr="00A41CEE">
        <w:rPr>
          <w:lang w:val="es-CO"/>
        </w:rPr>
        <w:t xml:space="preserve">Cuando </w:t>
      </w:r>
      <w:r>
        <w:rPr>
          <w:lang w:val="es-CO"/>
        </w:rPr>
        <w:t xml:space="preserve">se comparan </w:t>
      </w:r>
      <w:r w:rsidRPr="00A41CEE">
        <w:rPr>
          <w:lang w:val="es-CO"/>
        </w:rPr>
        <w:t xml:space="preserve">dos fracciones, </w:t>
      </w:r>
      <w:r>
        <w:rPr>
          <w:lang w:val="es-CO"/>
        </w:rPr>
        <w:t xml:space="preserve">se debe </w:t>
      </w:r>
      <w:r w:rsidRPr="00A41CEE">
        <w:rPr>
          <w:lang w:val="es-CO"/>
        </w:rPr>
        <w:t>tener en cuenta tres situaciones:</w:t>
      </w:r>
    </w:p>
    <w:p w14:paraId="22E7769C" w14:textId="35066C99" w:rsidR="003B079E" w:rsidRDefault="003B079E" w:rsidP="003B079E">
      <w:pPr>
        <w:pStyle w:val="TextoPLANETA"/>
        <w:numPr>
          <w:ilvl w:val="0"/>
          <w:numId w:val="14"/>
        </w:numPr>
        <w:rPr>
          <w:lang w:val="es-CO"/>
        </w:rPr>
      </w:pPr>
      <w:r>
        <w:rPr>
          <w:lang w:val="es-CO"/>
        </w:rPr>
        <w:t xml:space="preserve">Las fracciones tienen el mismo </w:t>
      </w:r>
      <w:r w:rsidR="00CF6332">
        <w:rPr>
          <w:lang w:val="es-CO"/>
        </w:rPr>
        <w:t>denominador</w:t>
      </w:r>
      <w:r>
        <w:rPr>
          <w:lang w:val="es-CO"/>
        </w:rPr>
        <w:t>.</w:t>
      </w:r>
    </w:p>
    <w:p w14:paraId="1AB0C6F3" w14:textId="7354B096" w:rsidR="003B079E" w:rsidRDefault="003B079E" w:rsidP="003B079E">
      <w:pPr>
        <w:pStyle w:val="TextoPLANETA"/>
        <w:numPr>
          <w:ilvl w:val="0"/>
          <w:numId w:val="14"/>
        </w:numPr>
        <w:rPr>
          <w:lang w:val="es-CO"/>
        </w:rPr>
      </w:pPr>
      <w:r>
        <w:rPr>
          <w:lang w:val="es-CO"/>
        </w:rPr>
        <w:t>Las fracciones tienen el mismo numerador.</w:t>
      </w:r>
    </w:p>
    <w:p w14:paraId="791D47B4" w14:textId="13074F6C" w:rsidR="003B079E" w:rsidRDefault="003B079E" w:rsidP="003B079E">
      <w:pPr>
        <w:pStyle w:val="TextoPLANETA"/>
        <w:numPr>
          <w:ilvl w:val="0"/>
          <w:numId w:val="14"/>
        </w:numPr>
        <w:rPr>
          <w:lang w:val="es-CO"/>
        </w:rPr>
      </w:pPr>
      <w:r>
        <w:rPr>
          <w:lang w:val="es-CO"/>
        </w:rPr>
        <w:t>Las fracciones tienen numerador y denominador diferentes.</w:t>
      </w:r>
    </w:p>
    <w:p w14:paraId="24BE0DB9" w14:textId="77777777" w:rsidR="003B079E" w:rsidRDefault="003B079E" w:rsidP="00A41CEE">
      <w:pPr>
        <w:pStyle w:val="TextoPLANETA"/>
        <w:rPr>
          <w:lang w:val="es-CO"/>
        </w:rPr>
      </w:pPr>
    </w:p>
    <w:p w14:paraId="57F969A8" w14:textId="77777777" w:rsidR="0097340D" w:rsidRDefault="0097340D" w:rsidP="003471C8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471C8" w:rsidRPr="00FE2326" w14:paraId="2F5B84D1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7FB073E8" w14:textId="77777777" w:rsidR="003471C8" w:rsidRPr="00FE2326" w:rsidRDefault="003471C8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3471C8" w:rsidRPr="00FE2326" w14:paraId="4628C6C2" w14:textId="77777777" w:rsidTr="00A305A9">
        <w:tc>
          <w:tcPr>
            <w:tcW w:w="2518" w:type="dxa"/>
          </w:tcPr>
          <w:p w14:paraId="65031160" w14:textId="77777777" w:rsidR="003471C8" w:rsidRPr="00FE2326" w:rsidRDefault="003471C8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1BE8CB5" w14:textId="4E66DC64" w:rsidR="003471C8" w:rsidRPr="00FE2326" w:rsidRDefault="003471C8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 w:rsidR="00CD3486">
              <w:rPr>
                <w:rFonts w:ascii="Arial" w:hAnsi="Arial" w:cs="Arial"/>
                <w:color w:val="000000"/>
              </w:rPr>
              <w:t>19</w:t>
            </w:r>
            <w:r>
              <w:rPr>
                <w:rFonts w:ascii="Arial" w:hAnsi="Arial" w:cs="Arial"/>
                <w:color w:val="000000"/>
              </w:rPr>
              <w:t xml:space="preserve">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3471C8" w:rsidRPr="00FE2326" w14:paraId="3B1A1F6C" w14:textId="77777777" w:rsidTr="00A305A9">
        <w:tc>
          <w:tcPr>
            <w:tcW w:w="2518" w:type="dxa"/>
          </w:tcPr>
          <w:p w14:paraId="255DD380" w14:textId="77777777" w:rsidR="003471C8" w:rsidRPr="00FE2326" w:rsidRDefault="003471C8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8792DE" w14:textId="78BFD5B7" w:rsidR="003471C8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La comparación de fracciones</w:t>
            </w:r>
          </w:p>
        </w:tc>
      </w:tr>
      <w:tr w:rsidR="00CD3486" w:rsidRPr="00FE2326" w14:paraId="1946C582" w14:textId="77777777" w:rsidTr="00A305A9">
        <w:tc>
          <w:tcPr>
            <w:tcW w:w="2518" w:type="dxa"/>
          </w:tcPr>
          <w:p w14:paraId="743444BA" w14:textId="77777777" w:rsidR="00CD3486" w:rsidRPr="00FE2326" w:rsidRDefault="00CD3486" w:rsidP="00CD3486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43D9340" w14:textId="5ED35B1C" w:rsidR="00CD3486" w:rsidRPr="00FE2326" w:rsidRDefault="00CD3486" w:rsidP="00CD3486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Interactivo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D3486">
              <w:rPr>
                <w:rFonts w:ascii="Arial" w:hAnsi="Arial" w:cs="Arial"/>
                <w:color w:val="000000"/>
              </w:rPr>
              <w:t>que explica el proceso de comparación y ordenación de fracciones</w:t>
            </w:r>
          </w:p>
        </w:tc>
      </w:tr>
    </w:tbl>
    <w:p w14:paraId="4B13DC1A" w14:textId="77777777" w:rsidR="003471C8" w:rsidRDefault="003471C8" w:rsidP="003471C8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471C8" w:rsidRPr="00FE2326" w14:paraId="2A68B9C4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53EF9D0C" w14:textId="77777777" w:rsidR="003471C8" w:rsidRPr="00FE2326" w:rsidRDefault="003471C8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3471C8" w:rsidRPr="00FE2326" w14:paraId="0F29AC31" w14:textId="77777777" w:rsidTr="00A305A9">
        <w:tc>
          <w:tcPr>
            <w:tcW w:w="2518" w:type="dxa"/>
          </w:tcPr>
          <w:p w14:paraId="0EAB56F8" w14:textId="77777777" w:rsidR="003471C8" w:rsidRPr="00FE2326" w:rsidRDefault="003471C8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E341580" w14:textId="5A869B03" w:rsidR="003471C8" w:rsidRPr="00793CD6" w:rsidRDefault="003471C8" w:rsidP="00CD3486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 w:rsidR="00CD3486">
              <w:rPr>
                <w:rFonts w:ascii="Arial" w:hAnsi="Arial" w:cs="Arial"/>
                <w:color w:val="000000"/>
              </w:rPr>
              <w:t>20</w:t>
            </w:r>
            <w:r>
              <w:rPr>
                <w:rFonts w:ascii="Arial" w:hAnsi="Arial" w:cs="Arial"/>
                <w:color w:val="000000"/>
              </w:rPr>
              <w:t xml:space="preserve">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3471C8" w:rsidRPr="00FE2326" w14:paraId="52526A01" w14:textId="77777777" w:rsidTr="00A305A9">
        <w:tc>
          <w:tcPr>
            <w:tcW w:w="2518" w:type="dxa"/>
          </w:tcPr>
          <w:p w14:paraId="4CBF7B5D" w14:textId="77777777" w:rsidR="003471C8" w:rsidRPr="00FE2326" w:rsidRDefault="003471C8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8EC7507" w14:textId="75F1A9CA" w:rsidR="003471C8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Compara fracciones</w:t>
            </w:r>
          </w:p>
        </w:tc>
      </w:tr>
      <w:tr w:rsidR="003471C8" w:rsidRPr="00FE2326" w14:paraId="13C2C79D" w14:textId="77777777" w:rsidTr="00A305A9">
        <w:tc>
          <w:tcPr>
            <w:tcW w:w="2518" w:type="dxa"/>
          </w:tcPr>
          <w:p w14:paraId="3EB987BF" w14:textId="77777777" w:rsidR="003471C8" w:rsidRPr="00FE2326" w:rsidRDefault="003471C8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E998CFD" w14:textId="72A6B423" w:rsidR="003471C8" w:rsidRPr="00FE2326" w:rsidRDefault="00CD3486" w:rsidP="00CD3486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Actividad que ayuda a practicar la comparación de fracciones</w:t>
            </w:r>
          </w:p>
        </w:tc>
      </w:tr>
    </w:tbl>
    <w:p w14:paraId="327095B2" w14:textId="77777777" w:rsidR="003471C8" w:rsidRDefault="003471C8" w:rsidP="003471C8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D3486" w:rsidRPr="00FE2326" w14:paraId="048FFED4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641E96E7" w14:textId="77777777" w:rsidR="00CD3486" w:rsidRPr="00FE2326" w:rsidRDefault="00CD348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CD3486" w:rsidRPr="00FE2326" w14:paraId="1AF480ED" w14:textId="77777777" w:rsidTr="00A305A9">
        <w:tc>
          <w:tcPr>
            <w:tcW w:w="2518" w:type="dxa"/>
          </w:tcPr>
          <w:p w14:paraId="232FB581" w14:textId="77777777" w:rsidR="00CD3486" w:rsidRPr="00FE2326" w:rsidRDefault="00CD348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852C8F6" w14:textId="6D9A7F18" w:rsidR="00CD3486" w:rsidRPr="00FE2326" w:rsidRDefault="00CD3486" w:rsidP="00CD348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06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210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  <w:r w:rsidRPr="00CD3486">
              <w:rPr>
                <w:rFonts w:ascii="Arial" w:hAnsi="Arial" w:cs="Arial"/>
                <w:color w:val="000000"/>
                <w:highlight w:val="cyan"/>
              </w:rPr>
              <w:t>(No aparece en el cuaderno del estudiante)</w:t>
            </w:r>
          </w:p>
        </w:tc>
      </w:tr>
      <w:tr w:rsidR="00CD3486" w:rsidRPr="00FE2326" w14:paraId="766EE4C5" w14:textId="77777777" w:rsidTr="00A305A9">
        <w:tc>
          <w:tcPr>
            <w:tcW w:w="2518" w:type="dxa"/>
          </w:tcPr>
          <w:p w14:paraId="3102CBCE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3517128" w14:textId="1D92022C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Un repaso sobre fracciones</w:t>
            </w:r>
          </w:p>
        </w:tc>
      </w:tr>
      <w:tr w:rsidR="00CD3486" w:rsidRPr="00FE2326" w14:paraId="307A2C93" w14:textId="77777777" w:rsidTr="00A305A9">
        <w:tc>
          <w:tcPr>
            <w:tcW w:w="2518" w:type="dxa"/>
          </w:tcPr>
          <w:p w14:paraId="174B4039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CEB787D" w14:textId="489239A5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Interactivo que muestra el concepto, la comparación, los tipos y la comparación de las fracciones</w:t>
            </w:r>
          </w:p>
        </w:tc>
      </w:tr>
    </w:tbl>
    <w:p w14:paraId="0BACCFE6" w14:textId="77777777" w:rsidR="003471C8" w:rsidRPr="002939C9" w:rsidRDefault="003471C8" w:rsidP="003471C8">
      <w:pPr>
        <w:rPr>
          <w:rFonts w:ascii="Arial" w:hAnsi="Arial" w:cs="Arial"/>
          <w:color w:val="000000"/>
          <w:lang w:val="es-CO"/>
        </w:rPr>
      </w:pPr>
    </w:p>
    <w:p w14:paraId="5A7C7EC9" w14:textId="72BE054D" w:rsidR="00CD3486" w:rsidRPr="002939C9" w:rsidRDefault="009207E9" w:rsidP="009207E9">
      <w:pPr>
        <w:pStyle w:val="Seccin2PLANETA"/>
        <w:rPr>
          <w:i/>
          <w:lang w:val="es-CO"/>
        </w:rPr>
      </w:pPr>
      <w:r w:rsidRPr="00284877">
        <w:rPr>
          <w:highlight w:val="yellow"/>
        </w:rPr>
        <w:t>[SECCIÓN 2]</w:t>
      </w:r>
      <w:r w:rsidRPr="00284877">
        <w:t xml:space="preserve"> </w:t>
      </w:r>
      <w:r>
        <w:t xml:space="preserve">5.1 </w:t>
      </w:r>
      <w:r w:rsidR="00CD3486" w:rsidRPr="002939C9">
        <w:rPr>
          <w:lang w:val="es-CO"/>
        </w:rPr>
        <w:t>Consolidación</w:t>
      </w:r>
    </w:p>
    <w:p w14:paraId="7518B99C" w14:textId="77777777" w:rsidR="00CD3486" w:rsidRPr="00E27F13" w:rsidRDefault="00CD3486" w:rsidP="00CD3486">
      <w:pPr>
        <w:pStyle w:val="TextoPLANETA"/>
        <w:rPr>
          <w:lang w:val="es-CO"/>
        </w:rPr>
      </w:pPr>
    </w:p>
    <w:p w14:paraId="509598A5" w14:textId="7489A46A" w:rsidR="00CD3486" w:rsidRPr="001F0A81" w:rsidRDefault="00CD3486" w:rsidP="00CD3486">
      <w:pPr>
        <w:pStyle w:val="TextoPLANETA"/>
        <w:rPr>
          <w:lang w:val="es-CO"/>
        </w:rPr>
      </w:pPr>
      <w:r w:rsidRPr="00E27F13">
        <w:rPr>
          <w:lang w:val="es-CO"/>
        </w:rPr>
        <w:t xml:space="preserve">Actividades para </w:t>
      </w:r>
      <w:r w:rsidR="002939C9">
        <w:rPr>
          <w:lang w:val="es-CO"/>
        </w:rPr>
        <w:t>afianzar</w:t>
      </w:r>
      <w:r w:rsidRPr="00E27F13">
        <w:rPr>
          <w:lang w:val="es-CO"/>
        </w:rPr>
        <w:t xml:space="preserve"> lo que has</w:t>
      </w:r>
      <w:r w:rsidR="009207E9">
        <w:rPr>
          <w:lang w:val="es-CO"/>
        </w:rPr>
        <w:t xml:space="preserve"> aprendido en la sección la comparación de fracciones</w:t>
      </w:r>
      <w:r w:rsidRPr="00E27F13">
        <w:rPr>
          <w:lang w:val="es-CO"/>
        </w:rPr>
        <w:t>.</w:t>
      </w: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D3486" w:rsidRPr="00FE2326" w14:paraId="2D3AE7B4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160DDF44" w14:textId="77777777" w:rsidR="00CD3486" w:rsidRPr="00FE2326" w:rsidRDefault="00CD3486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CD3486" w:rsidRPr="00FE2326" w14:paraId="06EFE0EC" w14:textId="77777777" w:rsidTr="00A305A9">
        <w:tc>
          <w:tcPr>
            <w:tcW w:w="2518" w:type="dxa"/>
          </w:tcPr>
          <w:p w14:paraId="47D7C07A" w14:textId="77777777" w:rsidR="00CD3486" w:rsidRPr="00FE2326" w:rsidRDefault="00CD348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3AFFEB3A" w14:textId="0BA3305D" w:rsidR="00CD3486" w:rsidRPr="00FE2326" w:rsidRDefault="00CD3486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220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CD3486" w:rsidRPr="00FE2326" w14:paraId="12E03CD2" w14:textId="77777777" w:rsidTr="00A305A9">
        <w:tc>
          <w:tcPr>
            <w:tcW w:w="2518" w:type="dxa"/>
          </w:tcPr>
          <w:p w14:paraId="3B9470D6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8B996EF" w14:textId="712BD0E5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Refuerza tu aprendizaje: La comparación de fracciones</w:t>
            </w:r>
          </w:p>
        </w:tc>
      </w:tr>
      <w:tr w:rsidR="00CD3486" w:rsidRPr="00FE2326" w14:paraId="47A11D77" w14:textId="77777777" w:rsidTr="00A305A9">
        <w:tc>
          <w:tcPr>
            <w:tcW w:w="2518" w:type="dxa"/>
          </w:tcPr>
          <w:p w14:paraId="3F8A10A4" w14:textId="77777777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EAD40F1" w14:textId="51062843" w:rsidR="00CD3486" w:rsidRPr="00FE2326" w:rsidRDefault="00CD3486" w:rsidP="00A305A9">
            <w:pPr>
              <w:rPr>
                <w:rFonts w:ascii="Arial" w:hAnsi="Arial" w:cs="Arial"/>
                <w:color w:val="000000"/>
              </w:rPr>
            </w:pPr>
            <w:r w:rsidRPr="00CD3486">
              <w:rPr>
                <w:rFonts w:ascii="Arial" w:hAnsi="Arial" w:cs="Arial"/>
                <w:color w:val="000000"/>
              </w:rPr>
              <w:t>Actividades sobre La comparación de fracciones</w:t>
            </w:r>
          </w:p>
        </w:tc>
      </w:tr>
    </w:tbl>
    <w:p w14:paraId="6C4433F4" w14:textId="77777777" w:rsidR="00B919B6" w:rsidRDefault="00B919B6">
      <w:pPr>
        <w:rPr>
          <w:rFonts w:ascii="Arial" w:hAnsi="Arial" w:cs="Arial"/>
          <w:color w:val="000000"/>
          <w:lang w:val="es-CO"/>
        </w:rPr>
      </w:pPr>
    </w:p>
    <w:p w14:paraId="6E3396F4" w14:textId="32D4224A" w:rsidR="00CF5522" w:rsidRDefault="009207E9" w:rsidP="00CF5522">
      <w:pPr>
        <w:pStyle w:val="Seccin1PLANETA"/>
        <w:rPr>
          <w:lang w:val="es-CO"/>
        </w:rPr>
      </w:pPr>
      <w:r w:rsidRPr="00FE2326">
        <w:rPr>
          <w:highlight w:val="yellow"/>
        </w:rPr>
        <w:t>[SECCIÓN 1]</w:t>
      </w:r>
      <w:r w:rsidRPr="00FE2326">
        <w:t xml:space="preserve"> </w:t>
      </w:r>
      <w:r w:rsidR="00CF5522">
        <w:rPr>
          <w:lang w:val="es-CO"/>
        </w:rPr>
        <w:t>6. Competencias</w:t>
      </w:r>
    </w:p>
    <w:p w14:paraId="6F4DD61E" w14:textId="77777777" w:rsidR="00CF5522" w:rsidRDefault="00CF5522" w:rsidP="00CF5522">
      <w:pPr>
        <w:pStyle w:val="TextoPLANETA"/>
        <w:rPr>
          <w:lang w:val="es-CO"/>
        </w:rPr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5522" w:rsidRPr="00FE2326" w14:paraId="63C1B9BE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5F79EE8E" w14:textId="77777777" w:rsidR="00CF5522" w:rsidRPr="00FE2326" w:rsidRDefault="00CF5522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CF5522" w:rsidRPr="00FE2326" w14:paraId="58A0D598" w14:textId="77777777" w:rsidTr="00A305A9">
        <w:tc>
          <w:tcPr>
            <w:tcW w:w="2518" w:type="dxa"/>
          </w:tcPr>
          <w:p w14:paraId="19FF870A" w14:textId="77777777" w:rsidR="00CF5522" w:rsidRPr="00FE2326" w:rsidRDefault="00CF5522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AEC5C60" w14:textId="0B219B02" w:rsidR="00CF5522" w:rsidRPr="00FE2326" w:rsidRDefault="00CF5522" w:rsidP="00CF5522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230 </w:t>
            </w:r>
            <w:r w:rsidRPr="00CC45D6">
              <w:rPr>
                <w:rFonts w:ascii="Arial" w:hAnsi="Arial" w:cs="Arial"/>
                <w:color w:val="000000"/>
                <w:highlight w:val="green"/>
              </w:rPr>
              <w:t>(Aprovechado)</w:t>
            </w:r>
          </w:p>
        </w:tc>
      </w:tr>
      <w:tr w:rsidR="00CF5522" w:rsidRPr="00FE2326" w14:paraId="4C10FC6A" w14:textId="77777777" w:rsidTr="00A305A9">
        <w:tc>
          <w:tcPr>
            <w:tcW w:w="2518" w:type="dxa"/>
          </w:tcPr>
          <w:p w14:paraId="2D2F18D6" w14:textId="77777777" w:rsidR="00CF5522" w:rsidRPr="00FE2326" w:rsidRDefault="00CF552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2D8A3CF" w14:textId="57643EED" w:rsidR="00CF5522" w:rsidRPr="00FE2326" w:rsidRDefault="00CF5522" w:rsidP="00A305A9">
            <w:pPr>
              <w:rPr>
                <w:rFonts w:ascii="Arial" w:hAnsi="Arial" w:cs="Arial"/>
                <w:color w:val="000000"/>
              </w:rPr>
            </w:pPr>
            <w:r w:rsidRPr="00CF5522">
              <w:rPr>
                <w:rFonts w:ascii="Arial" w:hAnsi="Arial" w:cs="Arial"/>
                <w:color w:val="000000"/>
              </w:rPr>
              <w:t>Competencias: El empleo de las fracciones como operador</w:t>
            </w:r>
          </w:p>
        </w:tc>
      </w:tr>
      <w:tr w:rsidR="00CF5522" w:rsidRPr="00FE2326" w14:paraId="6977CCBE" w14:textId="77777777" w:rsidTr="00A305A9">
        <w:tc>
          <w:tcPr>
            <w:tcW w:w="2518" w:type="dxa"/>
          </w:tcPr>
          <w:p w14:paraId="42B03B89" w14:textId="77777777" w:rsidR="00CF5522" w:rsidRPr="00FE2326" w:rsidRDefault="00CF552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DE8DD1E" w14:textId="039B91D5" w:rsidR="00CF5522" w:rsidRPr="00FE2326" w:rsidRDefault="00CF5522" w:rsidP="002E0D31">
            <w:pPr>
              <w:rPr>
                <w:rFonts w:ascii="Arial" w:hAnsi="Arial" w:cs="Arial"/>
                <w:color w:val="000000"/>
              </w:rPr>
            </w:pPr>
            <w:r w:rsidRPr="00CF5522">
              <w:rPr>
                <w:rFonts w:ascii="Arial" w:hAnsi="Arial" w:cs="Arial"/>
                <w:color w:val="000000"/>
              </w:rPr>
              <w:t xml:space="preserve">Actividad que propone realizar el procedimiento </w:t>
            </w:r>
            <w:r w:rsidR="002E0D31" w:rsidRPr="002E0D31">
              <w:rPr>
                <w:rFonts w:ascii="Arial" w:hAnsi="Arial" w:cs="Arial"/>
              </w:rPr>
              <w:t xml:space="preserve">para </w:t>
            </w:r>
            <w:r w:rsidRPr="002E0D31">
              <w:rPr>
                <w:rFonts w:ascii="Arial" w:hAnsi="Arial" w:cs="Arial"/>
              </w:rPr>
              <w:t xml:space="preserve">ejercitar </w:t>
            </w:r>
            <w:r w:rsidRPr="00CF5522">
              <w:rPr>
                <w:rFonts w:ascii="Arial" w:hAnsi="Arial" w:cs="Arial"/>
                <w:color w:val="000000"/>
              </w:rPr>
              <w:t>el uso de las fracciones como operador, a través de un texto sobre los géneros literarios</w:t>
            </w:r>
          </w:p>
        </w:tc>
      </w:tr>
    </w:tbl>
    <w:p w14:paraId="181C1FCE" w14:textId="77777777" w:rsidR="00CF5522" w:rsidRDefault="00CF5522" w:rsidP="00CF5522">
      <w:pPr>
        <w:pStyle w:val="TextoPLANETA"/>
        <w:rPr>
          <w:lang w:val="es-CO"/>
        </w:rPr>
      </w:pPr>
    </w:p>
    <w:tbl>
      <w:tblPr>
        <w:tblStyle w:val="Tablaconcuadrcula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5522" w:rsidRPr="00FE2326" w14:paraId="5D72803B" w14:textId="77777777" w:rsidTr="00A305A9">
        <w:tc>
          <w:tcPr>
            <w:tcW w:w="9033" w:type="dxa"/>
            <w:gridSpan w:val="2"/>
            <w:shd w:val="clear" w:color="auto" w:fill="000000" w:themeFill="text1"/>
          </w:tcPr>
          <w:p w14:paraId="75446F66" w14:textId="77777777" w:rsidR="00CF5522" w:rsidRPr="00FE2326" w:rsidRDefault="00CF5522" w:rsidP="00A305A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CF5522" w:rsidRPr="00FE2326" w14:paraId="32AD16F2" w14:textId="77777777" w:rsidTr="00A305A9">
        <w:tc>
          <w:tcPr>
            <w:tcW w:w="2518" w:type="dxa"/>
          </w:tcPr>
          <w:p w14:paraId="0CAE5218" w14:textId="77777777" w:rsidR="00CF5522" w:rsidRPr="00FE2326" w:rsidRDefault="00CF5522" w:rsidP="00A305A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902376" w14:textId="4F6BA350" w:rsidR="00CF5522" w:rsidRPr="00FE2326" w:rsidRDefault="00CF5522" w:rsidP="00CF5522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240 </w:t>
            </w:r>
            <w:r w:rsidRPr="00CF5522">
              <w:rPr>
                <w:rFonts w:ascii="Arial" w:hAnsi="Arial" w:cs="Arial"/>
                <w:color w:val="000000"/>
                <w:highlight w:val="magenta"/>
              </w:rPr>
              <w:t>(</w:t>
            </w:r>
            <w:r>
              <w:rPr>
                <w:rFonts w:ascii="Arial" w:hAnsi="Arial" w:cs="Arial"/>
                <w:color w:val="000000"/>
                <w:highlight w:val="magenta"/>
              </w:rPr>
              <w:t>Nuevo</w:t>
            </w:r>
            <w:r w:rsidRPr="00CF5522">
              <w:rPr>
                <w:rFonts w:ascii="Arial" w:hAnsi="Arial" w:cs="Arial"/>
                <w:color w:val="000000"/>
                <w:highlight w:val="magenta"/>
              </w:rPr>
              <w:t>)</w:t>
            </w:r>
          </w:p>
        </w:tc>
      </w:tr>
      <w:tr w:rsidR="00CF5522" w:rsidRPr="00FE2326" w14:paraId="295973D5" w14:textId="77777777" w:rsidTr="00A305A9">
        <w:tc>
          <w:tcPr>
            <w:tcW w:w="2518" w:type="dxa"/>
          </w:tcPr>
          <w:p w14:paraId="35561AC8" w14:textId="77777777" w:rsidR="00CF5522" w:rsidRPr="00FE2326" w:rsidRDefault="00CF552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34E2E77" w14:textId="39134657" w:rsidR="00CF5522" w:rsidRPr="00FE2326" w:rsidRDefault="00CF5522" w:rsidP="002939C9">
            <w:pPr>
              <w:rPr>
                <w:rFonts w:ascii="Arial" w:hAnsi="Arial" w:cs="Arial"/>
                <w:color w:val="000000"/>
              </w:rPr>
            </w:pPr>
            <w:r w:rsidRPr="00CF5522">
              <w:rPr>
                <w:rFonts w:ascii="Arial" w:hAnsi="Arial" w:cs="Arial"/>
                <w:color w:val="000000"/>
              </w:rPr>
              <w:t xml:space="preserve">Competencias: Resuelve problemas que involucran </w:t>
            </w:r>
            <w:r w:rsidR="002939C9">
              <w:rPr>
                <w:rFonts w:ascii="Arial" w:hAnsi="Arial" w:cs="Arial"/>
                <w:color w:val="000000"/>
              </w:rPr>
              <w:t>fracciones</w:t>
            </w:r>
          </w:p>
        </w:tc>
      </w:tr>
      <w:tr w:rsidR="00CF5522" w:rsidRPr="00FE2326" w14:paraId="2B71FCE6" w14:textId="77777777" w:rsidTr="00A305A9">
        <w:tc>
          <w:tcPr>
            <w:tcW w:w="2518" w:type="dxa"/>
          </w:tcPr>
          <w:p w14:paraId="67BD7BBB" w14:textId="77777777" w:rsidR="00CF5522" w:rsidRPr="00FE2326" w:rsidRDefault="00CF5522" w:rsidP="00A305A9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B40AE77" w14:textId="75C0AFEA" w:rsidR="00CF5522" w:rsidRPr="00FE2326" w:rsidRDefault="00CF5522" w:rsidP="00A305A9">
            <w:pPr>
              <w:rPr>
                <w:rFonts w:ascii="Arial" w:hAnsi="Arial" w:cs="Arial"/>
                <w:color w:val="000000"/>
              </w:rPr>
            </w:pPr>
            <w:r w:rsidRPr="00CF5522">
              <w:rPr>
                <w:rFonts w:ascii="Arial" w:hAnsi="Arial" w:cs="Arial"/>
                <w:color w:val="000000"/>
              </w:rPr>
              <w:t>Actividad que muestra los distintas interpretaciones de las fracciones en contextos cotidianos</w:t>
            </w:r>
          </w:p>
        </w:tc>
      </w:tr>
    </w:tbl>
    <w:p w14:paraId="09FCF2B0" w14:textId="77777777" w:rsidR="00CF5522" w:rsidRDefault="00CF5522" w:rsidP="00CF5522">
      <w:pPr>
        <w:pStyle w:val="TextoPLANETA"/>
        <w:rPr>
          <w:lang w:val="es-CO"/>
        </w:rPr>
      </w:pPr>
    </w:p>
    <w:p w14:paraId="720AA364" w14:textId="77777777" w:rsidR="00CF5522" w:rsidRPr="00CF5522" w:rsidRDefault="00CF5522" w:rsidP="00CF5522">
      <w:pPr>
        <w:pStyle w:val="TextoPLANETA"/>
        <w:rPr>
          <w:lang w:val="es-CO"/>
        </w:rPr>
      </w:pPr>
      <w:bookmarkStart w:id="0" w:name="_GoBack"/>
      <w:bookmarkEnd w:id="0"/>
    </w:p>
    <w:p w14:paraId="1ED7AB69" w14:textId="694979FD" w:rsidR="00054A93" w:rsidRDefault="00054A93" w:rsidP="00CF5522">
      <w:pPr>
        <w:pStyle w:val="Seccin1PLANETA"/>
      </w:pPr>
      <w:r w:rsidRPr="00FE2326">
        <w:t xml:space="preserve">Fin </w:t>
      </w:r>
      <w:r w:rsidRPr="00CF5522">
        <w:t>de</w:t>
      </w:r>
      <w:r w:rsidRPr="00FE2326">
        <w:t xml:space="preserve"> unidad</w:t>
      </w:r>
    </w:p>
    <w:p w14:paraId="3640C789" w14:textId="77777777" w:rsidR="00CF5522" w:rsidRPr="00CF5522" w:rsidRDefault="00CF5522" w:rsidP="00CF5522">
      <w:pPr>
        <w:pStyle w:val="Seccin2PLANETA"/>
        <w:rPr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FE2326" w14:paraId="2123944D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383D4241" w14:textId="703BACF8" w:rsidR="00134A9E" w:rsidRPr="00FE2326" w:rsidRDefault="00134A9E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Mapa conceptual</w:t>
            </w:r>
          </w:p>
        </w:tc>
      </w:tr>
      <w:tr w:rsidR="00134A9E" w:rsidRPr="00FE2326" w14:paraId="15719AA6" w14:textId="77777777" w:rsidTr="00424E87">
        <w:tc>
          <w:tcPr>
            <w:tcW w:w="2518" w:type="dxa"/>
          </w:tcPr>
          <w:p w14:paraId="6CFD1BE5" w14:textId="77777777" w:rsidR="00134A9E" w:rsidRPr="00FE2326" w:rsidRDefault="00134A9E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5241CCC" w14:textId="2F4EA847" w:rsidR="00134A9E" w:rsidRPr="00FE2326" w:rsidRDefault="00F94E3E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 xml:space="preserve">250 </w:t>
            </w:r>
          </w:p>
        </w:tc>
      </w:tr>
      <w:tr w:rsidR="00134A9E" w:rsidRPr="00FE2326" w14:paraId="181F52A6" w14:textId="77777777" w:rsidTr="00424E87">
        <w:tc>
          <w:tcPr>
            <w:tcW w:w="2518" w:type="dxa"/>
          </w:tcPr>
          <w:p w14:paraId="4246924B" w14:textId="77777777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86725BC" w14:textId="3C678F72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color w:val="000000"/>
              </w:rPr>
              <w:t>Mapa conceptual</w:t>
            </w:r>
          </w:p>
        </w:tc>
      </w:tr>
      <w:tr w:rsidR="00134A9E" w:rsidRPr="00FE2326" w14:paraId="738A5489" w14:textId="77777777" w:rsidTr="00424E87">
        <w:tc>
          <w:tcPr>
            <w:tcW w:w="2518" w:type="dxa"/>
          </w:tcPr>
          <w:p w14:paraId="04B26A5F" w14:textId="77777777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A77D9A" w14:textId="523B378B" w:rsidR="00134A9E" w:rsidRPr="00FE2326" w:rsidRDefault="00933D7A" w:rsidP="00424E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Mapa conceptual que describe el desarrollo de Los números fraccionarios</w:t>
            </w:r>
          </w:p>
        </w:tc>
      </w:tr>
    </w:tbl>
    <w:p w14:paraId="52D7A3C0" w14:textId="77777777" w:rsidR="00054A93" w:rsidRPr="00FE2326" w:rsidRDefault="00054A93" w:rsidP="00F21DA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FE2326" w14:paraId="0D64212D" w14:textId="77777777" w:rsidTr="00424E87">
        <w:tc>
          <w:tcPr>
            <w:tcW w:w="9033" w:type="dxa"/>
            <w:gridSpan w:val="2"/>
            <w:shd w:val="clear" w:color="auto" w:fill="000000" w:themeFill="text1"/>
          </w:tcPr>
          <w:p w14:paraId="75D1D1A2" w14:textId="6B0EA7BF" w:rsidR="00134A9E" w:rsidRPr="00FE2326" w:rsidRDefault="00134A9E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Evaluación: recurso nuevo</w:t>
            </w:r>
          </w:p>
        </w:tc>
      </w:tr>
      <w:tr w:rsidR="00134A9E" w:rsidRPr="00FE2326" w14:paraId="207EA6AB" w14:textId="77777777" w:rsidTr="00424E87">
        <w:tc>
          <w:tcPr>
            <w:tcW w:w="2518" w:type="dxa"/>
          </w:tcPr>
          <w:p w14:paraId="55596F6C" w14:textId="77777777" w:rsidR="00134A9E" w:rsidRPr="00FE2326" w:rsidRDefault="00134A9E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314654A" w14:textId="6624F3A3" w:rsidR="00134A9E" w:rsidRPr="00FE2326" w:rsidRDefault="00933D7A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260</w:t>
            </w:r>
          </w:p>
        </w:tc>
      </w:tr>
      <w:tr w:rsidR="00134A9E" w:rsidRPr="00FE2326" w14:paraId="38269999" w14:textId="77777777" w:rsidTr="00424E87">
        <w:tc>
          <w:tcPr>
            <w:tcW w:w="2518" w:type="dxa"/>
          </w:tcPr>
          <w:p w14:paraId="35CCBF58" w14:textId="77777777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D568EA" w14:textId="184354CA" w:rsidR="00134A9E" w:rsidRPr="00FE2326" w:rsidRDefault="00933D7A" w:rsidP="00424E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Evaluación</w:t>
            </w:r>
          </w:p>
        </w:tc>
      </w:tr>
      <w:tr w:rsidR="00134A9E" w:rsidRPr="00FE2326" w14:paraId="680DAD81" w14:textId="77777777" w:rsidTr="00424E87">
        <w:tc>
          <w:tcPr>
            <w:tcW w:w="2518" w:type="dxa"/>
          </w:tcPr>
          <w:p w14:paraId="3BDF4C16" w14:textId="77777777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76C91A" w14:textId="1F3CFA96" w:rsidR="00134A9E" w:rsidRPr="00FE2326" w:rsidRDefault="00933D7A" w:rsidP="00424E87">
            <w:pPr>
              <w:rPr>
                <w:rFonts w:ascii="Arial" w:hAnsi="Arial" w:cs="Arial"/>
                <w:color w:val="000000"/>
              </w:rPr>
            </w:pPr>
            <w:r w:rsidRPr="00933D7A">
              <w:rPr>
                <w:rFonts w:ascii="Arial" w:hAnsi="Arial" w:cs="Arial"/>
                <w:color w:val="000000"/>
              </w:rPr>
              <w:t>Evalúa tus conocimientos sobre el tema Los números fraccionarios</w:t>
            </w:r>
          </w:p>
        </w:tc>
      </w:tr>
    </w:tbl>
    <w:p w14:paraId="6BF6CAE0" w14:textId="77777777" w:rsidR="00134A9E" w:rsidRDefault="00134A9E" w:rsidP="00F21DA8">
      <w:pPr>
        <w:spacing w:after="0"/>
        <w:rPr>
          <w:rFonts w:ascii="Arial" w:hAnsi="Arial" w:cs="Arial"/>
          <w:highlight w:val="yellow"/>
        </w:rPr>
      </w:pPr>
    </w:p>
    <w:p w14:paraId="732BB59A" w14:textId="77777777" w:rsidR="00933D7A" w:rsidRPr="00FE2326" w:rsidRDefault="00933D7A" w:rsidP="00F21DA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544"/>
        <w:gridCol w:w="4551"/>
      </w:tblGrid>
      <w:tr w:rsidR="00134A9E" w:rsidRPr="00FE2326" w14:paraId="1C9797FC" w14:textId="77777777" w:rsidTr="002E0D31">
        <w:tc>
          <w:tcPr>
            <w:tcW w:w="9054" w:type="dxa"/>
            <w:gridSpan w:val="3"/>
            <w:shd w:val="clear" w:color="auto" w:fill="000000" w:themeFill="text1"/>
          </w:tcPr>
          <w:p w14:paraId="2C463623" w14:textId="6C53AEBE" w:rsidR="00134A9E" w:rsidRPr="00FE2326" w:rsidRDefault="00134A9E" w:rsidP="00424E8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E2326">
              <w:rPr>
                <w:rFonts w:ascii="Arial" w:hAnsi="Arial" w:cs="Arial"/>
                <w:b/>
                <w:color w:val="FFFFFF" w:themeColor="background1"/>
              </w:rPr>
              <w:t>Webs de referencia</w:t>
            </w:r>
          </w:p>
        </w:tc>
      </w:tr>
      <w:tr w:rsidR="00134A9E" w:rsidRPr="00FE2326" w14:paraId="492CE9B8" w14:textId="77777777" w:rsidTr="002E0D31">
        <w:tc>
          <w:tcPr>
            <w:tcW w:w="959" w:type="dxa"/>
          </w:tcPr>
          <w:p w14:paraId="7EAE6C05" w14:textId="77777777" w:rsidR="00134A9E" w:rsidRPr="00FE2326" w:rsidRDefault="00134A9E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95" w:type="dxa"/>
            <w:gridSpan w:val="2"/>
          </w:tcPr>
          <w:p w14:paraId="0472F4FB" w14:textId="0451E5A8" w:rsidR="00134A9E" w:rsidRPr="00FE2326" w:rsidRDefault="00A30931" w:rsidP="00424E8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FE2326">
              <w:rPr>
                <w:rFonts w:ascii="Arial" w:hAnsi="Arial" w:cs="Arial"/>
                <w:color w:val="000000"/>
              </w:rPr>
              <w:t>_0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FE2326">
              <w:rPr>
                <w:rFonts w:ascii="Arial" w:hAnsi="Arial" w:cs="Arial"/>
                <w:color w:val="000000"/>
              </w:rPr>
              <w:t>_REC</w:t>
            </w:r>
            <w:r>
              <w:rPr>
                <w:rFonts w:ascii="Arial" w:hAnsi="Arial" w:cs="Arial"/>
                <w:color w:val="000000"/>
              </w:rPr>
              <w:t>280</w:t>
            </w:r>
          </w:p>
        </w:tc>
      </w:tr>
      <w:tr w:rsidR="00134A9E" w:rsidRPr="00FE2326" w14:paraId="14F74D4D" w14:textId="77777777" w:rsidTr="002E0D31">
        <w:tc>
          <w:tcPr>
            <w:tcW w:w="959" w:type="dxa"/>
          </w:tcPr>
          <w:p w14:paraId="5B0F1BF2" w14:textId="0C7B9861" w:rsidR="00134A9E" w:rsidRPr="00FE2326" w:rsidRDefault="00134A9E" w:rsidP="00424E87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544" w:type="dxa"/>
          </w:tcPr>
          <w:p w14:paraId="78F8930E" w14:textId="0925CE4C" w:rsidR="00134A9E" w:rsidRPr="00A30931" w:rsidRDefault="00A30931" w:rsidP="00A30931">
            <w:pPr>
              <w:pStyle w:val="TextoPLANETA"/>
            </w:pPr>
            <w:r w:rsidRPr="00A30931">
              <w:t>Fracciones</w:t>
            </w:r>
          </w:p>
        </w:tc>
        <w:tc>
          <w:tcPr>
            <w:tcW w:w="4551" w:type="dxa"/>
          </w:tcPr>
          <w:p w14:paraId="6DB00687" w14:textId="5B4DA652" w:rsidR="00134A9E" w:rsidRPr="00A30931" w:rsidRDefault="00F73DD4" w:rsidP="00134A9E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hyperlink r:id="rId55" w:history="1">
              <w:r w:rsidR="00A30931" w:rsidRPr="00A30931">
                <w:rPr>
                  <w:rStyle w:val="Hipervnculo"/>
                  <w:rFonts w:ascii="Arial" w:hAnsi="Arial" w:cs="Arial"/>
                </w:rPr>
                <w:t>http://www.educaplus.org/play-44-Fracciones.html</w:t>
              </w:r>
            </w:hyperlink>
            <w:r w:rsidR="00A30931" w:rsidRPr="00A30931">
              <w:rPr>
                <w:rFonts w:ascii="Arial" w:hAnsi="Arial" w:cs="Arial"/>
                <w:color w:val="BFBFBF" w:themeColor="background1" w:themeShade="BF"/>
              </w:rPr>
              <w:t xml:space="preserve"> </w:t>
            </w:r>
          </w:p>
        </w:tc>
      </w:tr>
      <w:tr w:rsidR="00A30931" w:rsidRPr="00FE2326" w14:paraId="4A847A21" w14:textId="77777777" w:rsidTr="002E0D31">
        <w:tc>
          <w:tcPr>
            <w:tcW w:w="959" w:type="dxa"/>
          </w:tcPr>
          <w:p w14:paraId="6E5D37F2" w14:textId="750ECCF1" w:rsidR="00A30931" w:rsidRPr="00FE2326" w:rsidRDefault="00A30931" w:rsidP="00A30931">
            <w:pPr>
              <w:rPr>
                <w:rFonts w:ascii="Arial" w:hAnsi="Arial" w:cs="Arial"/>
                <w:color w:val="000000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544" w:type="dxa"/>
          </w:tcPr>
          <w:p w14:paraId="4568F319" w14:textId="4256F861" w:rsidR="00A30931" w:rsidRPr="00FE2326" w:rsidRDefault="00A30931" w:rsidP="00A30931">
            <w:pPr>
              <w:pStyle w:val="TextoPLANETA"/>
            </w:pPr>
            <w:r w:rsidRPr="00A30931">
              <w:t>Practica las fracciones equivalentes</w:t>
            </w:r>
          </w:p>
        </w:tc>
        <w:tc>
          <w:tcPr>
            <w:tcW w:w="4551" w:type="dxa"/>
          </w:tcPr>
          <w:p w14:paraId="093828DE" w14:textId="1D8382A6" w:rsidR="00A30931" w:rsidRPr="00A30931" w:rsidRDefault="00F73DD4" w:rsidP="00A30931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hyperlink r:id="rId56" w:history="1">
              <w:r w:rsidR="00A30931" w:rsidRPr="00A30931">
                <w:rPr>
                  <w:rStyle w:val="Hipervnculo"/>
                  <w:rFonts w:ascii="Arial" w:hAnsi="Arial" w:cs="Arial"/>
                </w:rPr>
                <w:t>http://www.educaplus.org/play-90-Fracciones-equivalentes-II.html</w:t>
              </w:r>
            </w:hyperlink>
            <w:r w:rsidR="00A30931" w:rsidRPr="00A30931">
              <w:rPr>
                <w:rFonts w:ascii="Arial" w:hAnsi="Arial" w:cs="Arial"/>
                <w:color w:val="BFBFBF" w:themeColor="background1" w:themeShade="BF"/>
              </w:rPr>
              <w:t xml:space="preserve"> </w:t>
            </w:r>
          </w:p>
        </w:tc>
      </w:tr>
      <w:tr w:rsidR="00A30931" w:rsidRPr="00FE2326" w14:paraId="1572862F" w14:textId="77777777" w:rsidTr="002E0D31">
        <w:tc>
          <w:tcPr>
            <w:tcW w:w="959" w:type="dxa"/>
          </w:tcPr>
          <w:p w14:paraId="3DE92A1D" w14:textId="53D921C6" w:rsidR="00A30931" w:rsidRPr="00FE2326" w:rsidRDefault="00A30931" w:rsidP="00A309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E2326"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544" w:type="dxa"/>
          </w:tcPr>
          <w:p w14:paraId="629BB5D5" w14:textId="5937D2E0" w:rsidR="00A30931" w:rsidRPr="00FE2326" w:rsidRDefault="00A30931" w:rsidP="00A30931">
            <w:pPr>
              <w:pStyle w:val="TextoPLANETA"/>
            </w:pPr>
            <w:r>
              <w:t>Fracciones impropias y números mixtos</w:t>
            </w:r>
          </w:p>
        </w:tc>
        <w:tc>
          <w:tcPr>
            <w:tcW w:w="4551" w:type="dxa"/>
          </w:tcPr>
          <w:p w14:paraId="35017F04" w14:textId="4DA1BA89" w:rsidR="00A30931" w:rsidRPr="00A30931" w:rsidRDefault="00F73DD4" w:rsidP="00A30931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hyperlink r:id="rId57" w:history="1">
              <w:r w:rsidR="00A30931" w:rsidRPr="00A30931">
                <w:rPr>
                  <w:rStyle w:val="Hipervnculo"/>
                  <w:rFonts w:ascii="Arial" w:hAnsi="Arial" w:cs="Arial"/>
                </w:rPr>
                <w:t>http://www.educaplus.org/play-91-Fracciones-impropias.html</w:t>
              </w:r>
            </w:hyperlink>
            <w:r w:rsidR="00A30931" w:rsidRPr="00A30931">
              <w:rPr>
                <w:rFonts w:ascii="Arial" w:hAnsi="Arial" w:cs="Arial"/>
                <w:color w:val="BFBFBF" w:themeColor="background1" w:themeShade="BF"/>
              </w:rPr>
              <w:t xml:space="preserve"> </w:t>
            </w:r>
          </w:p>
        </w:tc>
      </w:tr>
      <w:tr w:rsidR="002E0D31" w:rsidRPr="00FE2326" w14:paraId="5BEF4A74" w14:textId="77777777" w:rsidTr="002E0D31">
        <w:tc>
          <w:tcPr>
            <w:tcW w:w="959" w:type="dxa"/>
          </w:tcPr>
          <w:p w14:paraId="7F9351D0" w14:textId="6EBFC632" w:rsidR="002E0D31" w:rsidRPr="00FE2326" w:rsidRDefault="002E0D31" w:rsidP="00A30931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04</w:t>
            </w:r>
          </w:p>
        </w:tc>
        <w:tc>
          <w:tcPr>
            <w:tcW w:w="3544" w:type="dxa"/>
          </w:tcPr>
          <w:p w14:paraId="51B6A3DA" w14:textId="222D5721" w:rsidR="002E0D31" w:rsidRDefault="002E0D31" w:rsidP="00A30931">
            <w:pPr>
              <w:pStyle w:val="TextoPLANETA"/>
            </w:pPr>
            <w:r>
              <w:t>Juega a comparar fracciones</w:t>
            </w:r>
          </w:p>
        </w:tc>
        <w:tc>
          <w:tcPr>
            <w:tcW w:w="4551" w:type="dxa"/>
          </w:tcPr>
          <w:p w14:paraId="66B8D5CF" w14:textId="45A1C084" w:rsidR="002E0D31" w:rsidRPr="00A30931" w:rsidRDefault="00F73DD4" w:rsidP="00A30931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hyperlink r:id="rId58" w:history="1">
              <w:r w:rsidR="002E0D31" w:rsidRPr="00575A24">
                <w:rPr>
                  <w:rStyle w:val="Hipervnculo"/>
                  <w:rFonts w:ascii="Arial" w:hAnsi="Arial" w:cs="Arial"/>
                </w:rPr>
                <w:t>http://www.primaria.librosvivos.net/archivosCMS/3/3/16/usuarios/103294/9/6EP_Mat_ud6_comparar_fracciones/frame_prim.swf</w:t>
              </w:r>
            </w:hyperlink>
            <w:r w:rsidR="002E0D31">
              <w:rPr>
                <w:rFonts w:ascii="Arial" w:hAnsi="Arial" w:cs="Arial"/>
                <w:color w:val="BFBFBF" w:themeColor="background1" w:themeShade="BF"/>
              </w:rPr>
              <w:t xml:space="preserve"> </w:t>
            </w:r>
          </w:p>
        </w:tc>
      </w:tr>
    </w:tbl>
    <w:p w14:paraId="0DB6C8AD" w14:textId="77777777" w:rsidR="00134A9E" w:rsidRPr="00FE2326" w:rsidRDefault="00134A9E" w:rsidP="00F21DA8">
      <w:pPr>
        <w:spacing w:after="0"/>
        <w:rPr>
          <w:rFonts w:ascii="Arial" w:hAnsi="Arial" w:cs="Arial"/>
          <w:highlight w:val="yellow"/>
        </w:rPr>
      </w:pPr>
    </w:p>
    <w:p w14:paraId="26C92892" w14:textId="77777777" w:rsidR="009D7E43" w:rsidRPr="00FE2326" w:rsidRDefault="009D7E43" w:rsidP="00F21DA8">
      <w:pPr>
        <w:spacing w:after="0"/>
        <w:rPr>
          <w:rFonts w:ascii="Arial" w:hAnsi="Arial" w:cs="Arial"/>
        </w:rPr>
      </w:pPr>
    </w:p>
    <w:sectPr w:rsidR="009D7E43" w:rsidRPr="00FE2326" w:rsidSect="00FC30C2">
      <w:headerReference w:type="even" r:id="rId59"/>
      <w:headerReference w:type="default" r:id="rId60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0BBF90" w14:textId="77777777" w:rsidR="00F73DD4" w:rsidRDefault="00F73DD4">
      <w:pPr>
        <w:spacing w:after="0"/>
      </w:pPr>
      <w:r>
        <w:separator/>
      </w:r>
    </w:p>
  </w:endnote>
  <w:endnote w:type="continuationSeparator" w:id="0">
    <w:p w14:paraId="549A9D0C" w14:textId="77777777" w:rsidR="00F73DD4" w:rsidRDefault="00F73D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EEA87" w14:textId="77777777" w:rsidR="00F73DD4" w:rsidRDefault="00F73DD4">
      <w:pPr>
        <w:spacing w:after="0"/>
      </w:pPr>
      <w:r>
        <w:separator/>
      </w:r>
    </w:p>
  </w:footnote>
  <w:footnote w:type="continuationSeparator" w:id="0">
    <w:p w14:paraId="4A4D559B" w14:textId="77777777" w:rsidR="00F73DD4" w:rsidRDefault="00F73DD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DD44" w14:textId="77777777" w:rsidR="00F73DD4" w:rsidRDefault="00F73DD4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F73DD4" w:rsidRDefault="00F73DD4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65B7C" w14:textId="77777777" w:rsidR="00F73DD4" w:rsidRDefault="00F73DD4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64683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5F223E2B" w14:textId="530E4FED" w:rsidR="00F73DD4" w:rsidRPr="00F16D37" w:rsidRDefault="00F73DD4" w:rsidP="0004489C">
    <w:pPr>
      <w:pStyle w:val="Encabezado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 xml:space="preserve">[GUION </w:t>
    </w:r>
    <w:r>
      <w:rPr>
        <w:rFonts w:ascii="Times" w:hAnsi="Times"/>
        <w:sz w:val="20"/>
        <w:szCs w:val="20"/>
        <w:highlight w:val="yellow"/>
        <w:lang w:val="es-ES"/>
      </w:rPr>
      <w:t>MA</w:t>
    </w:r>
    <w:r w:rsidRPr="00FE4049">
      <w:rPr>
        <w:rFonts w:ascii="Times" w:hAnsi="Times"/>
        <w:sz w:val="20"/>
        <w:szCs w:val="20"/>
        <w:highlight w:val="yellow"/>
        <w:lang w:val="es-ES"/>
      </w:rPr>
      <w:t>_0</w:t>
    </w:r>
    <w:r>
      <w:rPr>
        <w:rFonts w:ascii="Times" w:hAnsi="Times"/>
        <w:sz w:val="20"/>
        <w:szCs w:val="20"/>
        <w:highlight w:val="yellow"/>
        <w:lang w:val="es-ES"/>
      </w:rPr>
      <w:t>6</w:t>
    </w:r>
    <w:r w:rsidRPr="00FE4049">
      <w:rPr>
        <w:rFonts w:ascii="Times" w:hAnsi="Times"/>
        <w:sz w:val="20"/>
        <w:szCs w:val="20"/>
        <w:highlight w:val="yellow"/>
        <w:lang w:val="es-ES"/>
      </w:rPr>
      <w:t>_0</w:t>
    </w:r>
    <w:r>
      <w:rPr>
        <w:rFonts w:ascii="Times" w:hAnsi="Times"/>
        <w:sz w:val="20"/>
        <w:szCs w:val="20"/>
        <w:highlight w:val="yellow"/>
        <w:lang w:val="es-ES"/>
      </w:rPr>
      <w:t>5</w:t>
    </w:r>
    <w:r w:rsidRPr="00FE4049">
      <w:rPr>
        <w:rFonts w:ascii="Times" w:hAnsi="Times"/>
        <w:sz w:val="20"/>
        <w:szCs w:val="20"/>
        <w:highlight w:val="yellow"/>
        <w:lang w:val="es-ES"/>
      </w:rPr>
      <w:t>_CO]</w:t>
    </w:r>
    <w:r w:rsidRPr="00FE4049">
      <w:rPr>
        <w:rFonts w:ascii="Times" w:hAnsi="Times"/>
        <w:sz w:val="20"/>
        <w:szCs w:val="20"/>
        <w:lang w:val="es-ES"/>
      </w:rPr>
      <w:t xml:space="preserve"> Guion 0</w:t>
    </w:r>
    <w:r>
      <w:rPr>
        <w:rFonts w:ascii="Times" w:hAnsi="Times"/>
        <w:sz w:val="20"/>
        <w:szCs w:val="20"/>
        <w:lang w:val="es-ES"/>
      </w:rPr>
      <w:t>5</w:t>
    </w:r>
    <w:r w:rsidRPr="00FE4049">
      <w:rPr>
        <w:rFonts w:ascii="Times" w:hAnsi="Times"/>
        <w:sz w:val="20"/>
        <w:szCs w:val="20"/>
        <w:lang w:val="es-ES"/>
      </w:rPr>
      <w:t xml:space="preserve">. </w:t>
    </w:r>
    <w:r>
      <w:rPr>
        <w:b/>
        <w:sz w:val="22"/>
        <w:szCs w:val="22"/>
      </w:rPr>
      <w:t>Los números fraccionarios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D40D8"/>
    <w:multiLevelType w:val="multilevel"/>
    <w:tmpl w:val="DFAA42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E144B26"/>
    <w:multiLevelType w:val="multilevel"/>
    <w:tmpl w:val="7C2C2FB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27C602D"/>
    <w:multiLevelType w:val="hybridMultilevel"/>
    <w:tmpl w:val="B21EA454"/>
    <w:lvl w:ilvl="0" w:tplc="3030FBE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82130"/>
    <w:multiLevelType w:val="multilevel"/>
    <w:tmpl w:val="C6DEEFC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4177B5D"/>
    <w:multiLevelType w:val="multilevel"/>
    <w:tmpl w:val="C6DEEFC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42E6C09"/>
    <w:multiLevelType w:val="multilevel"/>
    <w:tmpl w:val="E48675C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70D0802"/>
    <w:multiLevelType w:val="hybridMultilevel"/>
    <w:tmpl w:val="7B04E992"/>
    <w:lvl w:ilvl="0" w:tplc="388257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A92198C"/>
    <w:multiLevelType w:val="multilevel"/>
    <w:tmpl w:val="7294FF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1EC23369"/>
    <w:multiLevelType w:val="multilevel"/>
    <w:tmpl w:val="036E07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5192B8B"/>
    <w:multiLevelType w:val="multilevel"/>
    <w:tmpl w:val="6E8E99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>
    <w:nsid w:val="420A447A"/>
    <w:multiLevelType w:val="multilevel"/>
    <w:tmpl w:val="7A22E6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B0D6DC1"/>
    <w:multiLevelType w:val="hybridMultilevel"/>
    <w:tmpl w:val="CB58ACBA"/>
    <w:lvl w:ilvl="0" w:tplc="F39434A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147E1"/>
    <w:multiLevelType w:val="multilevel"/>
    <w:tmpl w:val="94260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84F0E15"/>
    <w:multiLevelType w:val="hybridMultilevel"/>
    <w:tmpl w:val="F5905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B02E02"/>
    <w:multiLevelType w:val="multilevel"/>
    <w:tmpl w:val="EEEC9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61B100D5"/>
    <w:multiLevelType w:val="multilevel"/>
    <w:tmpl w:val="3AC4D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>
    <w:nsid w:val="68F95EF6"/>
    <w:multiLevelType w:val="multilevel"/>
    <w:tmpl w:val="38A44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6A5A57C9"/>
    <w:multiLevelType w:val="multilevel"/>
    <w:tmpl w:val="EB024354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7FBF25EB"/>
    <w:multiLevelType w:val="multilevel"/>
    <w:tmpl w:val="D3D89E5E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2"/>
  </w:num>
  <w:num w:numId="5">
    <w:abstractNumId w:val="3"/>
  </w:num>
  <w:num w:numId="6">
    <w:abstractNumId w:val="14"/>
  </w:num>
  <w:num w:numId="7">
    <w:abstractNumId w:val="16"/>
  </w:num>
  <w:num w:numId="8">
    <w:abstractNumId w:val="1"/>
  </w:num>
  <w:num w:numId="9">
    <w:abstractNumId w:val="6"/>
  </w:num>
  <w:num w:numId="10">
    <w:abstractNumId w:val="10"/>
  </w:num>
  <w:num w:numId="11">
    <w:abstractNumId w:val="4"/>
  </w:num>
  <w:num w:numId="12">
    <w:abstractNumId w:val="18"/>
  </w:num>
  <w:num w:numId="13">
    <w:abstractNumId w:val="17"/>
  </w:num>
  <w:num w:numId="14">
    <w:abstractNumId w:val="13"/>
  </w:num>
  <w:num w:numId="15">
    <w:abstractNumId w:val="8"/>
  </w:num>
  <w:num w:numId="16">
    <w:abstractNumId w:val="15"/>
  </w:num>
  <w:num w:numId="17">
    <w:abstractNumId w:val="9"/>
  </w:num>
  <w:num w:numId="18">
    <w:abstractNumId w:val="0"/>
  </w:num>
  <w:num w:numId="1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11A9A"/>
    <w:rsid w:val="00012056"/>
    <w:rsid w:val="00013D9F"/>
    <w:rsid w:val="00015B82"/>
    <w:rsid w:val="00016723"/>
    <w:rsid w:val="000170D6"/>
    <w:rsid w:val="000177F1"/>
    <w:rsid w:val="000277F7"/>
    <w:rsid w:val="000278CC"/>
    <w:rsid w:val="00030E2D"/>
    <w:rsid w:val="00033394"/>
    <w:rsid w:val="00033A3A"/>
    <w:rsid w:val="000353D5"/>
    <w:rsid w:val="0003581C"/>
    <w:rsid w:val="00035DDC"/>
    <w:rsid w:val="00036F85"/>
    <w:rsid w:val="00037FDF"/>
    <w:rsid w:val="00040B51"/>
    <w:rsid w:val="0004273E"/>
    <w:rsid w:val="00042A94"/>
    <w:rsid w:val="000440D9"/>
    <w:rsid w:val="0004489C"/>
    <w:rsid w:val="00045CE8"/>
    <w:rsid w:val="000468AD"/>
    <w:rsid w:val="00046EB5"/>
    <w:rsid w:val="00046F41"/>
    <w:rsid w:val="00047627"/>
    <w:rsid w:val="00052087"/>
    <w:rsid w:val="00053744"/>
    <w:rsid w:val="00054A93"/>
    <w:rsid w:val="0005679F"/>
    <w:rsid w:val="00056BFD"/>
    <w:rsid w:val="00056FCF"/>
    <w:rsid w:val="000573A2"/>
    <w:rsid w:val="00057679"/>
    <w:rsid w:val="00057B9E"/>
    <w:rsid w:val="000629EA"/>
    <w:rsid w:val="00064F7F"/>
    <w:rsid w:val="000716B5"/>
    <w:rsid w:val="0007415B"/>
    <w:rsid w:val="0007752C"/>
    <w:rsid w:val="000802B7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2A9D"/>
    <w:rsid w:val="000930DA"/>
    <w:rsid w:val="0009314C"/>
    <w:rsid w:val="0009379A"/>
    <w:rsid w:val="000943ED"/>
    <w:rsid w:val="000946C0"/>
    <w:rsid w:val="00096510"/>
    <w:rsid w:val="00097ACE"/>
    <w:rsid w:val="00097F50"/>
    <w:rsid w:val="000A070F"/>
    <w:rsid w:val="000A089B"/>
    <w:rsid w:val="000A1E5D"/>
    <w:rsid w:val="000A3959"/>
    <w:rsid w:val="000A3DA9"/>
    <w:rsid w:val="000A3DE8"/>
    <w:rsid w:val="000A4D90"/>
    <w:rsid w:val="000A7E1A"/>
    <w:rsid w:val="000B2DD2"/>
    <w:rsid w:val="000B5A8D"/>
    <w:rsid w:val="000C0B3F"/>
    <w:rsid w:val="000C4BAB"/>
    <w:rsid w:val="000C602F"/>
    <w:rsid w:val="000D0E70"/>
    <w:rsid w:val="000D19A3"/>
    <w:rsid w:val="000D3304"/>
    <w:rsid w:val="000D3AAA"/>
    <w:rsid w:val="000D76CE"/>
    <w:rsid w:val="000E1629"/>
    <w:rsid w:val="000E16E2"/>
    <w:rsid w:val="000E1E66"/>
    <w:rsid w:val="000E50F5"/>
    <w:rsid w:val="000E56BF"/>
    <w:rsid w:val="000E57AF"/>
    <w:rsid w:val="000E7362"/>
    <w:rsid w:val="000F04AA"/>
    <w:rsid w:val="000F0C7A"/>
    <w:rsid w:val="000F3118"/>
    <w:rsid w:val="000F7B46"/>
    <w:rsid w:val="001018BE"/>
    <w:rsid w:val="00101D89"/>
    <w:rsid w:val="00102266"/>
    <w:rsid w:val="00110761"/>
    <w:rsid w:val="0011245D"/>
    <w:rsid w:val="00112EDC"/>
    <w:rsid w:val="00121317"/>
    <w:rsid w:val="001239A8"/>
    <w:rsid w:val="001246F9"/>
    <w:rsid w:val="001300C4"/>
    <w:rsid w:val="001316BE"/>
    <w:rsid w:val="00131E07"/>
    <w:rsid w:val="00133089"/>
    <w:rsid w:val="0013385F"/>
    <w:rsid w:val="00134A9E"/>
    <w:rsid w:val="001354F3"/>
    <w:rsid w:val="00135E31"/>
    <w:rsid w:val="00136998"/>
    <w:rsid w:val="00140B08"/>
    <w:rsid w:val="00140D65"/>
    <w:rsid w:val="001435BE"/>
    <w:rsid w:val="00144E87"/>
    <w:rsid w:val="0014659F"/>
    <w:rsid w:val="00147210"/>
    <w:rsid w:val="00147D40"/>
    <w:rsid w:val="00150A19"/>
    <w:rsid w:val="00152DB8"/>
    <w:rsid w:val="00155DDA"/>
    <w:rsid w:val="001561C2"/>
    <w:rsid w:val="00161D0A"/>
    <w:rsid w:val="00163E0E"/>
    <w:rsid w:val="00164C58"/>
    <w:rsid w:val="001738BE"/>
    <w:rsid w:val="0017540B"/>
    <w:rsid w:val="00175AA8"/>
    <w:rsid w:val="00176E21"/>
    <w:rsid w:val="00177A1F"/>
    <w:rsid w:val="001837E2"/>
    <w:rsid w:val="00183EBC"/>
    <w:rsid w:val="0018426E"/>
    <w:rsid w:val="0018784F"/>
    <w:rsid w:val="00191882"/>
    <w:rsid w:val="00193B1C"/>
    <w:rsid w:val="0019469F"/>
    <w:rsid w:val="00195E54"/>
    <w:rsid w:val="001A2B3A"/>
    <w:rsid w:val="001A42BD"/>
    <w:rsid w:val="001A4664"/>
    <w:rsid w:val="001A5A95"/>
    <w:rsid w:val="001A5E30"/>
    <w:rsid w:val="001B1F44"/>
    <w:rsid w:val="001B37F8"/>
    <w:rsid w:val="001B3DAF"/>
    <w:rsid w:val="001B4371"/>
    <w:rsid w:val="001B5F37"/>
    <w:rsid w:val="001C02A8"/>
    <w:rsid w:val="001C161B"/>
    <w:rsid w:val="001C6229"/>
    <w:rsid w:val="001D182B"/>
    <w:rsid w:val="001D20B6"/>
    <w:rsid w:val="001D42D1"/>
    <w:rsid w:val="001D49CD"/>
    <w:rsid w:val="001D54D1"/>
    <w:rsid w:val="001D6E31"/>
    <w:rsid w:val="001F0A81"/>
    <w:rsid w:val="001F16AE"/>
    <w:rsid w:val="001F1D22"/>
    <w:rsid w:val="001F1D8F"/>
    <w:rsid w:val="001F26C5"/>
    <w:rsid w:val="001F2873"/>
    <w:rsid w:val="001F391D"/>
    <w:rsid w:val="002022A7"/>
    <w:rsid w:val="0020303A"/>
    <w:rsid w:val="0020599A"/>
    <w:rsid w:val="0021072A"/>
    <w:rsid w:val="00212435"/>
    <w:rsid w:val="00212459"/>
    <w:rsid w:val="00214515"/>
    <w:rsid w:val="002204AA"/>
    <w:rsid w:val="002209FB"/>
    <w:rsid w:val="0023016E"/>
    <w:rsid w:val="00230B4F"/>
    <w:rsid w:val="00232291"/>
    <w:rsid w:val="0023765B"/>
    <w:rsid w:val="002406F9"/>
    <w:rsid w:val="00243875"/>
    <w:rsid w:val="00244336"/>
    <w:rsid w:val="002514C9"/>
    <w:rsid w:val="00252A72"/>
    <w:rsid w:val="00257DDB"/>
    <w:rsid w:val="002632B2"/>
    <w:rsid w:val="00264B58"/>
    <w:rsid w:val="00266F4B"/>
    <w:rsid w:val="00272066"/>
    <w:rsid w:val="00272B00"/>
    <w:rsid w:val="00273007"/>
    <w:rsid w:val="00274ADE"/>
    <w:rsid w:val="00276C9D"/>
    <w:rsid w:val="002814E9"/>
    <w:rsid w:val="00285778"/>
    <w:rsid w:val="00285811"/>
    <w:rsid w:val="002875EC"/>
    <w:rsid w:val="002939C9"/>
    <w:rsid w:val="002973CB"/>
    <w:rsid w:val="002A07B3"/>
    <w:rsid w:val="002A1DF9"/>
    <w:rsid w:val="002A1E54"/>
    <w:rsid w:val="002A239D"/>
    <w:rsid w:val="002A239E"/>
    <w:rsid w:val="002A37CF"/>
    <w:rsid w:val="002A6B17"/>
    <w:rsid w:val="002A6C11"/>
    <w:rsid w:val="002A768B"/>
    <w:rsid w:val="002B0F59"/>
    <w:rsid w:val="002B253B"/>
    <w:rsid w:val="002B7F62"/>
    <w:rsid w:val="002C194D"/>
    <w:rsid w:val="002C2770"/>
    <w:rsid w:val="002C3F4B"/>
    <w:rsid w:val="002C5ADE"/>
    <w:rsid w:val="002C6CDA"/>
    <w:rsid w:val="002C7D17"/>
    <w:rsid w:val="002D1656"/>
    <w:rsid w:val="002D254F"/>
    <w:rsid w:val="002D2B46"/>
    <w:rsid w:val="002D2FE7"/>
    <w:rsid w:val="002E080E"/>
    <w:rsid w:val="002E0A3A"/>
    <w:rsid w:val="002E0D31"/>
    <w:rsid w:val="002E34D4"/>
    <w:rsid w:val="002E7393"/>
    <w:rsid w:val="002F3FB5"/>
    <w:rsid w:val="003030CE"/>
    <w:rsid w:val="00304F3E"/>
    <w:rsid w:val="00305F48"/>
    <w:rsid w:val="0030709A"/>
    <w:rsid w:val="0030735E"/>
    <w:rsid w:val="00312A3B"/>
    <w:rsid w:val="00312F78"/>
    <w:rsid w:val="00313185"/>
    <w:rsid w:val="003139FA"/>
    <w:rsid w:val="003150E5"/>
    <w:rsid w:val="00315470"/>
    <w:rsid w:val="00317F68"/>
    <w:rsid w:val="0032206E"/>
    <w:rsid w:val="0032234E"/>
    <w:rsid w:val="00322D61"/>
    <w:rsid w:val="00323B2C"/>
    <w:rsid w:val="00324E6A"/>
    <w:rsid w:val="00325653"/>
    <w:rsid w:val="00326FC9"/>
    <w:rsid w:val="00326FCA"/>
    <w:rsid w:val="003270F6"/>
    <w:rsid w:val="00327549"/>
    <w:rsid w:val="0033015E"/>
    <w:rsid w:val="00330951"/>
    <w:rsid w:val="00331E66"/>
    <w:rsid w:val="00332709"/>
    <w:rsid w:val="00333D4F"/>
    <w:rsid w:val="0033743D"/>
    <w:rsid w:val="00340782"/>
    <w:rsid w:val="00342521"/>
    <w:rsid w:val="00346730"/>
    <w:rsid w:val="003471C8"/>
    <w:rsid w:val="00347250"/>
    <w:rsid w:val="00347BA5"/>
    <w:rsid w:val="00350AB9"/>
    <w:rsid w:val="003521B0"/>
    <w:rsid w:val="003524CB"/>
    <w:rsid w:val="003534B8"/>
    <w:rsid w:val="003556F1"/>
    <w:rsid w:val="00356434"/>
    <w:rsid w:val="0035791B"/>
    <w:rsid w:val="00362BCE"/>
    <w:rsid w:val="0036393A"/>
    <w:rsid w:val="00365A47"/>
    <w:rsid w:val="0036644C"/>
    <w:rsid w:val="00376179"/>
    <w:rsid w:val="00376B66"/>
    <w:rsid w:val="003812EB"/>
    <w:rsid w:val="0038315B"/>
    <w:rsid w:val="0038456F"/>
    <w:rsid w:val="00385C30"/>
    <w:rsid w:val="00385E3E"/>
    <w:rsid w:val="00386ABD"/>
    <w:rsid w:val="003926E6"/>
    <w:rsid w:val="00393AF2"/>
    <w:rsid w:val="00394AE7"/>
    <w:rsid w:val="00395F9D"/>
    <w:rsid w:val="00396E33"/>
    <w:rsid w:val="003A0493"/>
    <w:rsid w:val="003A1C94"/>
    <w:rsid w:val="003A2A39"/>
    <w:rsid w:val="003A3208"/>
    <w:rsid w:val="003A5FBA"/>
    <w:rsid w:val="003A63E0"/>
    <w:rsid w:val="003A6E21"/>
    <w:rsid w:val="003A784A"/>
    <w:rsid w:val="003B0407"/>
    <w:rsid w:val="003B079E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5B2B"/>
    <w:rsid w:val="003C6ADD"/>
    <w:rsid w:val="003C6C1F"/>
    <w:rsid w:val="003D026B"/>
    <w:rsid w:val="003D099A"/>
    <w:rsid w:val="003D0B91"/>
    <w:rsid w:val="003D362C"/>
    <w:rsid w:val="003D7997"/>
    <w:rsid w:val="003E024E"/>
    <w:rsid w:val="003E036B"/>
    <w:rsid w:val="003E06C0"/>
    <w:rsid w:val="003E1651"/>
    <w:rsid w:val="003E1A2E"/>
    <w:rsid w:val="003E1BE1"/>
    <w:rsid w:val="003E39CA"/>
    <w:rsid w:val="003E6C21"/>
    <w:rsid w:val="003F1B3A"/>
    <w:rsid w:val="003F2984"/>
    <w:rsid w:val="003F2F74"/>
    <w:rsid w:val="003F386F"/>
    <w:rsid w:val="003F3EE5"/>
    <w:rsid w:val="003F3F62"/>
    <w:rsid w:val="003F42C3"/>
    <w:rsid w:val="003F4DDB"/>
    <w:rsid w:val="003F6E14"/>
    <w:rsid w:val="003F7179"/>
    <w:rsid w:val="004008B7"/>
    <w:rsid w:val="00404CF7"/>
    <w:rsid w:val="00407C56"/>
    <w:rsid w:val="00416B09"/>
    <w:rsid w:val="00417687"/>
    <w:rsid w:val="00422B02"/>
    <w:rsid w:val="00424E87"/>
    <w:rsid w:val="0042512A"/>
    <w:rsid w:val="00425943"/>
    <w:rsid w:val="004274ED"/>
    <w:rsid w:val="004274FA"/>
    <w:rsid w:val="004305FA"/>
    <w:rsid w:val="00436E0A"/>
    <w:rsid w:val="00440AF7"/>
    <w:rsid w:val="0044314A"/>
    <w:rsid w:val="004434F2"/>
    <w:rsid w:val="00446FBC"/>
    <w:rsid w:val="004506D7"/>
    <w:rsid w:val="00453176"/>
    <w:rsid w:val="00453D0F"/>
    <w:rsid w:val="00453DA5"/>
    <w:rsid w:val="00455E58"/>
    <w:rsid w:val="004560A8"/>
    <w:rsid w:val="0046182F"/>
    <w:rsid w:val="00461BC5"/>
    <w:rsid w:val="0046460F"/>
    <w:rsid w:val="004664B8"/>
    <w:rsid w:val="0046708B"/>
    <w:rsid w:val="004725E5"/>
    <w:rsid w:val="004756AC"/>
    <w:rsid w:val="0047645C"/>
    <w:rsid w:val="004802CB"/>
    <w:rsid w:val="0048119B"/>
    <w:rsid w:val="00482535"/>
    <w:rsid w:val="00484123"/>
    <w:rsid w:val="00484A58"/>
    <w:rsid w:val="00485A1B"/>
    <w:rsid w:val="0048783D"/>
    <w:rsid w:val="004905D5"/>
    <w:rsid w:val="00491E50"/>
    <w:rsid w:val="00493A29"/>
    <w:rsid w:val="00493EBC"/>
    <w:rsid w:val="00494824"/>
    <w:rsid w:val="004A3952"/>
    <w:rsid w:val="004A4334"/>
    <w:rsid w:val="004A6044"/>
    <w:rsid w:val="004A6E6E"/>
    <w:rsid w:val="004B21D1"/>
    <w:rsid w:val="004B3939"/>
    <w:rsid w:val="004B47F2"/>
    <w:rsid w:val="004B6B94"/>
    <w:rsid w:val="004B7F8D"/>
    <w:rsid w:val="004C2881"/>
    <w:rsid w:val="004C46B1"/>
    <w:rsid w:val="004C4869"/>
    <w:rsid w:val="004C7D0C"/>
    <w:rsid w:val="004D3002"/>
    <w:rsid w:val="004D3CE0"/>
    <w:rsid w:val="004D65E8"/>
    <w:rsid w:val="004D7C1C"/>
    <w:rsid w:val="004E0C44"/>
    <w:rsid w:val="004E171D"/>
    <w:rsid w:val="004E50F2"/>
    <w:rsid w:val="004E5E51"/>
    <w:rsid w:val="004E742B"/>
    <w:rsid w:val="004F341B"/>
    <w:rsid w:val="004F6AE7"/>
    <w:rsid w:val="00502BE5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268"/>
    <w:rsid w:val="00517426"/>
    <w:rsid w:val="00517E60"/>
    <w:rsid w:val="00521FFB"/>
    <w:rsid w:val="005229BD"/>
    <w:rsid w:val="00522E49"/>
    <w:rsid w:val="00523EF5"/>
    <w:rsid w:val="00525BD4"/>
    <w:rsid w:val="00525FE2"/>
    <w:rsid w:val="005273B3"/>
    <w:rsid w:val="005319D0"/>
    <w:rsid w:val="00531CF8"/>
    <w:rsid w:val="0053396A"/>
    <w:rsid w:val="005348E1"/>
    <w:rsid w:val="0053628B"/>
    <w:rsid w:val="0054022B"/>
    <w:rsid w:val="005407D1"/>
    <w:rsid w:val="00541888"/>
    <w:rsid w:val="00541D80"/>
    <w:rsid w:val="00542BF6"/>
    <w:rsid w:val="00545BE9"/>
    <w:rsid w:val="00550059"/>
    <w:rsid w:val="00550CBB"/>
    <w:rsid w:val="00551B2D"/>
    <w:rsid w:val="005556BA"/>
    <w:rsid w:val="0055598D"/>
    <w:rsid w:val="00556554"/>
    <w:rsid w:val="00557707"/>
    <w:rsid w:val="00557857"/>
    <w:rsid w:val="00557DB9"/>
    <w:rsid w:val="00561243"/>
    <w:rsid w:val="00561431"/>
    <w:rsid w:val="005615B8"/>
    <w:rsid w:val="005633BD"/>
    <w:rsid w:val="0056372C"/>
    <w:rsid w:val="00564275"/>
    <w:rsid w:val="00564683"/>
    <w:rsid w:val="0056759D"/>
    <w:rsid w:val="005700AC"/>
    <w:rsid w:val="00570BAE"/>
    <w:rsid w:val="00571AE9"/>
    <w:rsid w:val="00572014"/>
    <w:rsid w:val="005726E4"/>
    <w:rsid w:val="00572B35"/>
    <w:rsid w:val="00573021"/>
    <w:rsid w:val="00574A97"/>
    <w:rsid w:val="00576218"/>
    <w:rsid w:val="00577D57"/>
    <w:rsid w:val="005852AD"/>
    <w:rsid w:val="00587381"/>
    <w:rsid w:val="005919AA"/>
    <w:rsid w:val="005939BA"/>
    <w:rsid w:val="00593DFD"/>
    <w:rsid w:val="005A3B16"/>
    <w:rsid w:val="005A40CA"/>
    <w:rsid w:val="005A4C1A"/>
    <w:rsid w:val="005B0283"/>
    <w:rsid w:val="005B1B97"/>
    <w:rsid w:val="005B35C1"/>
    <w:rsid w:val="005B5CA7"/>
    <w:rsid w:val="005B61F4"/>
    <w:rsid w:val="005B648B"/>
    <w:rsid w:val="005B6E01"/>
    <w:rsid w:val="005C0797"/>
    <w:rsid w:val="005C2112"/>
    <w:rsid w:val="005C2681"/>
    <w:rsid w:val="005C40A1"/>
    <w:rsid w:val="005D0909"/>
    <w:rsid w:val="005D1738"/>
    <w:rsid w:val="005D21BC"/>
    <w:rsid w:val="005D2E06"/>
    <w:rsid w:val="005D3558"/>
    <w:rsid w:val="005D3C97"/>
    <w:rsid w:val="005D3FA9"/>
    <w:rsid w:val="005D4960"/>
    <w:rsid w:val="005D4BD0"/>
    <w:rsid w:val="005D5078"/>
    <w:rsid w:val="005D783D"/>
    <w:rsid w:val="005E227B"/>
    <w:rsid w:val="005E40AA"/>
    <w:rsid w:val="005E48E2"/>
    <w:rsid w:val="005E7549"/>
    <w:rsid w:val="005E7C7A"/>
    <w:rsid w:val="005F118D"/>
    <w:rsid w:val="005F1BBA"/>
    <w:rsid w:val="005F226C"/>
    <w:rsid w:val="005F4DA4"/>
    <w:rsid w:val="005F6EB6"/>
    <w:rsid w:val="00601256"/>
    <w:rsid w:val="00604376"/>
    <w:rsid w:val="00605A4C"/>
    <w:rsid w:val="00610EBA"/>
    <w:rsid w:val="0061136C"/>
    <w:rsid w:val="00612D36"/>
    <w:rsid w:val="006141AB"/>
    <w:rsid w:val="00616DBC"/>
    <w:rsid w:val="00617660"/>
    <w:rsid w:val="0061799C"/>
    <w:rsid w:val="00620174"/>
    <w:rsid w:val="00621979"/>
    <w:rsid w:val="00622ADD"/>
    <w:rsid w:val="006242A7"/>
    <w:rsid w:val="0062484A"/>
    <w:rsid w:val="00626C9A"/>
    <w:rsid w:val="00631109"/>
    <w:rsid w:val="006346A2"/>
    <w:rsid w:val="00634E6B"/>
    <w:rsid w:val="00637159"/>
    <w:rsid w:val="00642768"/>
    <w:rsid w:val="00645669"/>
    <w:rsid w:val="00645DC2"/>
    <w:rsid w:val="0065038E"/>
    <w:rsid w:val="00651CAD"/>
    <w:rsid w:val="00653EB9"/>
    <w:rsid w:val="006603DE"/>
    <w:rsid w:val="00670091"/>
    <w:rsid w:val="006769B2"/>
    <w:rsid w:val="006770FD"/>
    <w:rsid w:val="0068354A"/>
    <w:rsid w:val="0068378A"/>
    <w:rsid w:val="0068736B"/>
    <w:rsid w:val="00687DBC"/>
    <w:rsid w:val="00690A23"/>
    <w:rsid w:val="0069130B"/>
    <w:rsid w:val="006924A0"/>
    <w:rsid w:val="0069254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5363"/>
    <w:rsid w:val="006A5810"/>
    <w:rsid w:val="006A70CF"/>
    <w:rsid w:val="006A7C78"/>
    <w:rsid w:val="006B0124"/>
    <w:rsid w:val="006B0FA4"/>
    <w:rsid w:val="006B4CD5"/>
    <w:rsid w:val="006C075F"/>
    <w:rsid w:val="006C17DF"/>
    <w:rsid w:val="006C46A1"/>
    <w:rsid w:val="006C690F"/>
    <w:rsid w:val="006D11F6"/>
    <w:rsid w:val="006D24A3"/>
    <w:rsid w:val="006D3E7D"/>
    <w:rsid w:val="006D4074"/>
    <w:rsid w:val="006E04FF"/>
    <w:rsid w:val="006E2E6F"/>
    <w:rsid w:val="006E3DFC"/>
    <w:rsid w:val="006E3FCB"/>
    <w:rsid w:val="006E73F7"/>
    <w:rsid w:val="006E7704"/>
    <w:rsid w:val="006F0904"/>
    <w:rsid w:val="006F3F0A"/>
    <w:rsid w:val="006F7D3C"/>
    <w:rsid w:val="0070244F"/>
    <w:rsid w:val="00702D33"/>
    <w:rsid w:val="00704D28"/>
    <w:rsid w:val="00706A0F"/>
    <w:rsid w:val="00706AB7"/>
    <w:rsid w:val="00706E6D"/>
    <w:rsid w:val="00706FEB"/>
    <w:rsid w:val="007070AC"/>
    <w:rsid w:val="007109CF"/>
    <w:rsid w:val="007114E8"/>
    <w:rsid w:val="00723E98"/>
    <w:rsid w:val="00724705"/>
    <w:rsid w:val="00724CA8"/>
    <w:rsid w:val="00725D66"/>
    <w:rsid w:val="00726376"/>
    <w:rsid w:val="007300AE"/>
    <w:rsid w:val="007311BE"/>
    <w:rsid w:val="00736490"/>
    <w:rsid w:val="007415A9"/>
    <w:rsid w:val="00741906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57CF0"/>
    <w:rsid w:val="0077084B"/>
    <w:rsid w:val="007717F3"/>
    <w:rsid w:val="00772B97"/>
    <w:rsid w:val="00773DE0"/>
    <w:rsid w:val="00774F39"/>
    <w:rsid w:val="00780218"/>
    <w:rsid w:val="00780595"/>
    <w:rsid w:val="007814A8"/>
    <w:rsid w:val="00782988"/>
    <w:rsid w:val="00782D81"/>
    <w:rsid w:val="00783621"/>
    <w:rsid w:val="007838F6"/>
    <w:rsid w:val="00783C10"/>
    <w:rsid w:val="00784158"/>
    <w:rsid w:val="00785E93"/>
    <w:rsid w:val="00785F84"/>
    <w:rsid w:val="007864B8"/>
    <w:rsid w:val="00787A56"/>
    <w:rsid w:val="0079050E"/>
    <w:rsid w:val="00791AD7"/>
    <w:rsid w:val="00793B45"/>
    <w:rsid w:val="00793CD6"/>
    <w:rsid w:val="00794716"/>
    <w:rsid w:val="00794815"/>
    <w:rsid w:val="00797AF2"/>
    <w:rsid w:val="007A0EDA"/>
    <w:rsid w:val="007A45A9"/>
    <w:rsid w:val="007A6FCA"/>
    <w:rsid w:val="007A7625"/>
    <w:rsid w:val="007B08A6"/>
    <w:rsid w:val="007B0BD9"/>
    <w:rsid w:val="007B0BEE"/>
    <w:rsid w:val="007B2236"/>
    <w:rsid w:val="007B341F"/>
    <w:rsid w:val="007B54A2"/>
    <w:rsid w:val="007B57AD"/>
    <w:rsid w:val="007C07BE"/>
    <w:rsid w:val="007C192C"/>
    <w:rsid w:val="007C5226"/>
    <w:rsid w:val="007D2B1E"/>
    <w:rsid w:val="007E24B0"/>
    <w:rsid w:val="007E6B4B"/>
    <w:rsid w:val="007F0867"/>
    <w:rsid w:val="007F27B1"/>
    <w:rsid w:val="007F2B3E"/>
    <w:rsid w:val="007F4768"/>
    <w:rsid w:val="007F4CA9"/>
    <w:rsid w:val="007F4F55"/>
    <w:rsid w:val="007F51B3"/>
    <w:rsid w:val="007F6A35"/>
    <w:rsid w:val="00800ED8"/>
    <w:rsid w:val="00804B8D"/>
    <w:rsid w:val="00804E08"/>
    <w:rsid w:val="00806DFA"/>
    <w:rsid w:val="00810A81"/>
    <w:rsid w:val="008119A3"/>
    <w:rsid w:val="00812894"/>
    <w:rsid w:val="0081772D"/>
    <w:rsid w:val="00820E89"/>
    <w:rsid w:val="00821CEC"/>
    <w:rsid w:val="0082620B"/>
    <w:rsid w:val="00826289"/>
    <w:rsid w:val="0082771A"/>
    <w:rsid w:val="008278AE"/>
    <w:rsid w:val="00827F9B"/>
    <w:rsid w:val="00830978"/>
    <w:rsid w:val="00833317"/>
    <w:rsid w:val="00834AF9"/>
    <w:rsid w:val="008420C8"/>
    <w:rsid w:val="008421CC"/>
    <w:rsid w:val="00842252"/>
    <w:rsid w:val="0084479D"/>
    <w:rsid w:val="00845E19"/>
    <w:rsid w:val="00846BA6"/>
    <w:rsid w:val="008476F6"/>
    <w:rsid w:val="00847EA7"/>
    <w:rsid w:val="00850A49"/>
    <w:rsid w:val="00854B41"/>
    <w:rsid w:val="008648CE"/>
    <w:rsid w:val="00864B03"/>
    <w:rsid w:val="00864FE2"/>
    <w:rsid w:val="0086569F"/>
    <w:rsid w:val="00870987"/>
    <w:rsid w:val="00871D79"/>
    <w:rsid w:val="0087270D"/>
    <w:rsid w:val="00872B3E"/>
    <w:rsid w:val="00875612"/>
    <w:rsid w:val="008809A1"/>
    <w:rsid w:val="008819B4"/>
    <w:rsid w:val="008825B3"/>
    <w:rsid w:val="0088291C"/>
    <w:rsid w:val="00886BE2"/>
    <w:rsid w:val="0089265D"/>
    <w:rsid w:val="00893017"/>
    <w:rsid w:val="008969D0"/>
    <w:rsid w:val="008A00D9"/>
    <w:rsid w:val="008A0201"/>
    <w:rsid w:val="008A0D4A"/>
    <w:rsid w:val="008A1BD7"/>
    <w:rsid w:val="008A4D14"/>
    <w:rsid w:val="008A51E7"/>
    <w:rsid w:val="008B03F7"/>
    <w:rsid w:val="008B0F0D"/>
    <w:rsid w:val="008B4C96"/>
    <w:rsid w:val="008B6F21"/>
    <w:rsid w:val="008B78B3"/>
    <w:rsid w:val="008C0571"/>
    <w:rsid w:val="008C184A"/>
    <w:rsid w:val="008C1B5B"/>
    <w:rsid w:val="008C2F46"/>
    <w:rsid w:val="008C3C24"/>
    <w:rsid w:val="008C4647"/>
    <w:rsid w:val="008C4EBD"/>
    <w:rsid w:val="008C6D7A"/>
    <w:rsid w:val="008D1480"/>
    <w:rsid w:val="008D33F3"/>
    <w:rsid w:val="008D3EFF"/>
    <w:rsid w:val="008D4A75"/>
    <w:rsid w:val="008D4E2E"/>
    <w:rsid w:val="008D5541"/>
    <w:rsid w:val="008D6275"/>
    <w:rsid w:val="008D6FD5"/>
    <w:rsid w:val="008D7C57"/>
    <w:rsid w:val="008E2DE9"/>
    <w:rsid w:val="008E43FD"/>
    <w:rsid w:val="008E5A55"/>
    <w:rsid w:val="008F04B5"/>
    <w:rsid w:val="008F2C6B"/>
    <w:rsid w:val="008F3316"/>
    <w:rsid w:val="008F4B10"/>
    <w:rsid w:val="008F70FB"/>
    <w:rsid w:val="009037BD"/>
    <w:rsid w:val="00904A13"/>
    <w:rsid w:val="00905F4B"/>
    <w:rsid w:val="00906CE6"/>
    <w:rsid w:val="009074D5"/>
    <w:rsid w:val="00907B2A"/>
    <w:rsid w:val="00907EC6"/>
    <w:rsid w:val="00912B3C"/>
    <w:rsid w:val="00912EB2"/>
    <w:rsid w:val="009153F5"/>
    <w:rsid w:val="009207E9"/>
    <w:rsid w:val="00927CC1"/>
    <w:rsid w:val="009312D0"/>
    <w:rsid w:val="00932347"/>
    <w:rsid w:val="00933631"/>
    <w:rsid w:val="00933D7A"/>
    <w:rsid w:val="009357BB"/>
    <w:rsid w:val="00936E29"/>
    <w:rsid w:val="0093732D"/>
    <w:rsid w:val="00937DA9"/>
    <w:rsid w:val="00942AF2"/>
    <w:rsid w:val="00945604"/>
    <w:rsid w:val="00952817"/>
    <w:rsid w:val="00952A91"/>
    <w:rsid w:val="0095345F"/>
    <w:rsid w:val="0095355B"/>
    <w:rsid w:val="00955009"/>
    <w:rsid w:val="009604C5"/>
    <w:rsid w:val="00962623"/>
    <w:rsid w:val="00963B92"/>
    <w:rsid w:val="00963CC3"/>
    <w:rsid w:val="009655BE"/>
    <w:rsid w:val="009661D3"/>
    <w:rsid w:val="009703E1"/>
    <w:rsid w:val="00971E52"/>
    <w:rsid w:val="0097340D"/>
    <w:rsid w:val="00976A1A"/>
    <w:rsid w:val="0098031F"/>
    <w:rsid w:val="00984C03"/>
    <w:rsid w:val="009873E2"/>
    <w:rsid w:val="00987B53"/>
    <w:rsid w:val="0099027B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1C3D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D1C5D"/>
    <w:rsid w:val="009D31DB"/>
    <w:rsid w:val="009D3B9A"/>
    <w:rsid w:val="009D3CA7"/>
    <w:rsid w:val="009D5A2C"/>
    <w:rsid w:val="009D5E68"/>
    <w:rsid w:val="009D61BE"/>
    <w:rsid w:val="009D7E43"/>
    <w:rsid w:val="009E25A9"/>
    <w:rsid w:val="009E2A07"/>
    <w:rsid w:val="009E3818"/>
    <w:rsid w:val="009E3B06"/>
    <w:rsid w:val="009E58FB"/>
    <w:rsid w:val="009E601B"/>
    <w:rsid w:val="009F02B2"/>
    <w:rsid w:val="009F03B0"/>
    <w:rsid w:val="009F182E"/>
    <w:rsid w:val="009F205C"/>
    <w:rsid w:val="009F25C1"/>
    <w:rsid w:val="009F3A09"/>
    <w:rsid w:val="009F3E7C"/>
    <w:rsid w:val="009F4AE0"/>
    <w:rsid w:val="00A00B50"/>
    <w:rsid w:val="00A0258A"/>
    <w:rsid w:val="00A03F95"/>
    <w:rsid w:val="00A055BC"/>
    <w:rsid w:val="00A05739"/>
    <w:rsid w:val="00A0614A"/>
    <w:rsid w:val="00A1083C"/>
    <w:rsid w:val="00A12324"/>
    <w:rsid w:val="00A1377B"/>
    <w:rsid w:val="00A15085"/>
    <w:rsid w:val="00A15964"/>
    <w:rsid w:val="00A15D9D"/>
    <w:rsid w:val="00A16E62"/>
    <w:rsid w:val="00A21C89"/>
    <w:rsid w:val="00A25ED0"/>
    <w:rsid w:val="00A305A9"/>
    <w:rsid w:val="00A30931"/>
    <w:rsid w:val="00A31F94"/>
    <w:rsid w:val="00A34F0F"/>
    <w:rsid w:val="00A3663B"/>
    <w:rsid w:val="00A41CEE"/>
    <w:rsid w:val="00A433E0"/>
    <w:rsid w:val="00A43806"/>
    <w:rsid w:val="00A45D50"/>
    <w:rsid w:val="00A46B4A"/>
    <w:rsid w:val="00A47C12"/>
    <w:rsid w:val="00A51BE5"/>
    <w:rsid w:val="00A52066"/>
    <w:rsid w:val="00A538C1"/>
    <w:rsid w:val="00A53A8C"/>
    <w:rsid w:val="00A5457B"/>
    <w:rsid w:val="00A55F33"/>
    <w:rsid w:val="00A56F58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0783"/>
    <w:rsid w:val="00A81304"/>
    <w:rsid w:val="00A83867"/>
    <w:rsid w:val="00A85F2A"/>
    <w:rsid w:val="00A87CEE"/>
    <w:rsid w:val="00A9249E"/>
    <w:rsid w:val="00A93D6F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30F0"/>
    <w:rsid w:val="00AB4964"/>
    <w:rsid w:val="00AB5C6C"/>
    <w:rsid w:val="00AB605B"/>
    <w:rsid w:val="00AC08F8"/>
    <w:rsid w:val="00AC1D2D"/>
    <w:rsid w:val="00AC1DB8"/>
    <w:rsid w:val="00AC3685"/>
    <w:rsid w:val="00AC3DE2"/>
    <w:rsid w:val="00AC43BB"/>
    <w:rsid w:val="00AC575F"/>
    <w:rsid w:val="00AC58BD"/>
    <w:rsid w:val="00AD0488"/>
    <w:rsid w:val="00AD3ABE"/>
    <w:rsid w:val="00AD61DD"/>
    <w:rsid w:val="00AD7350"/>
    <w:rsid w:val="00AE0BBF"/>
    <w:rsid w:val="00AE1FC1"/>
    <w:rsid w:val="00AE4988"/>
    <w:rsid w:val="00AE6CCF"/>
    <w:rsid w:val="00AE7C66"/>
    <w:rsid w:val="00AF11C0"/>
    <w:rsid w:val="00AF2D31"/>
    <w:rsid w:val="00AF4302"/>
    <w:rsid w:val="00AF78AB"/>
    <w:rsid w:val="00AF7F27"/>
    <w:rsid w:val="00AF7F33"/>
    <w:rsid w:val="00B06769"/>
    <w:rsid w:val="00B10D84"/>
    <w:rsid w:val="00B11370"/>
    <w:rsid w:val="00B11A7A"/>
    <w:rsid w:val="00B209BA"/>
    <w:rsid w:val="00B22015"/>
    <w:rsid w:val="00B2218B"/>
    <w:rsid w:val="00B22B6E"/>
    <w:rsid w:val="00B2419E"/>
    <w:rsid w:val="00B25962"/>
    <w:rsid w:val="00B3006B"/>
    <w:rsid w:val="00B300F7"/>
    <w:rsid w:val="00B30ECC"/>
    <w:rsid w:val="00B32575"/>
    <w:rsid w:val="00B32A55"/>
    <w:rsid w:val="00B3643D"/>
    <w:rsid w:val="00B36897"/>
    <w:rsid w:val="00B42B92"/>
    <w:rsid w:val="00B42BD1"/>
    <w:rsid w:val="00B42C5C"/>
    <w:rsid w:val="00B43924"/>
    <w:rsid w:val="00B45BCB"/>
    <w:rsid w:val="00B46EF2"/>
    <w:rsid w:val="00B52B58"/>
    <w:rsid w:val="00B533AA"/>
    <w:rsid w:val="00B540D4"/>
    <w:rsid w:val="00B559C2"/>
    <w:rsid w:val="00B55DDA"/>
    <w:rsid w:val="00B60128"/>
    <w:rsid w:val="00B6246F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6549"/>
    <w:rsid w:val="00B879A3"/>
    <w:rsid w:val="00B9062C"/>
    <w:rsid w:val="00B919B6"/>
    <w:rsid w:val="00B9292E"/>
    <w:rsid w:val="00B932A2"/>
    <w:rsid w:val="00B95566"/>
    <w:rsid w:val="00B95ACF"/>
    <w:rsid w:val="00B95FDC"/>
    <w:rsid w:val="00BA05B7"/>
    <w:rsid w:val="00BA0B8C"/>
    <w:rsid w:val="00BA1128"/>
    <w:rsid w:val="00BA245F"/>
    <w:rsid w:val="00BA3379"/>
    <w:rsid w:val="00BA4332"/>
    <w:rsid w:val="00BB065C"/>
    <w:rsid w:val="00BB0E5A"/>
    <w:rsid w:val="00BB11FC"/>
    <w:rsid w:val="00BB48F9"/>
    <w:rsid w:val="00BB4A4B"/>
    <w:rsid w:val="00BB5316"/>
    <w:rsid w:val="00BB5AF3"/>
    <w:rsid w:val="00BB6DC2"/>
    <w:rsid w:val="00BB70A9"/>
    <w:rsid w:val="00BC1FD5"/>
    <w:rsid w:val="00BC2B5B"/>
    <w:rsid w:val="00BC3023"/>
    <w:rsid w:val="00BC4D24"/>
    <w:rsid w:val="00BC661E"/>
    <w:rsid w:val="00BD118D"/>
    <w:rsid w:val="00BD1ABC"/>
    <w:rsid w:val="00BD2487"/>
    <w:rsid w:val="00BD281F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4DDB"/>
    <w:rsid w:val="00BE529A"/>
    <w:rsid w:val="00BE5EA1"/>
    <w:rsid w:val="00BE5F09"/>
    <w:rsid w:val="00BE606E"/>
    <w:rsid w:val="00BE7621"/>
    <w:rsid w:val="00BF12B2"/>
    <w:rsid w:val="00BF18D7"/>
    <w:rsid w:val="00BF2B78"/>
    <w:rsid w:val="00BF45A2"/>
    <w:rsid w:val="00BF7C30"/>
    <w:rsid w:val="00C01032"/>
    <w:rsid w:val="00C0121C"/>
    <w:rsid w:val="00C01DF0"/>
    <w:rsid w:val="00C01ED9"/>
    <w:rsid w:val="00C0613E"/>
    <w:rsid w:val="00C073CF"/>
    <w:rsid w:val="00C10363"/>
    <w:rsid w:val="00C10F9B"/>
    <w:rsid w:val="00C126F9"/>
    <w:rsid w:val="00C164CC"/>
    <w:rsid w:val="00C17674"/>
    <w:rsid w:val="00C208F0"/>
    <w:rsid w:val="00C21467"/>
    <w:rsid w:val="00C229C9"/>
    <w:rsid w:val="00C25727"/>
    <w:rsid w:val="00C273A7"/>
    <w:rsid w:val="00C321AA"/>
    <w:rsid w:val="00C321B7"/>
    <w:rsid w:val="00C33136"/>
    <w:rsid w:val="00C35BD8"/>
    <w:rsid w:val="00C35EE0"/>
    <w:rsid w:val="00C36B3D"/>
    <w:rsid w:val="00C36EC0"/>
    <w:rsid w:val="00C41840"/>
    <w:rsid w:val="00C42F71"/>
    <w:rsid w:val="00C44F3B"/>
    <w:rsid w:val="00C453B1"/>
    <w:rsid w:val="00C459BD"/>
    <w:rsid w:val="00C505D4"/>
    <w:rsid w:val="00C51292"/>
    <w:rsid w:val="00C53DBD"/>
    <w:rsid w:val="00C55466"/>
    <w:rsid w:val="00C55BAE"/>
    <w:rsid w:val="00C5698A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0429"/>
    <w:rsid w:val="00C806A2"/>
    <w:rsid w:val="00C8328A"/>
    <w:rsid w:val="00C8567B"/>
    <w:rsid w:val="00C859F4"/>
    <w:rsid w:val="00C87205"/>
    <w:rsid w:val="00C90045"/>
    <w:rsid w:val="00C903D6"/>
    <w:rsid w:val="00C9381A"/>
    <w:rsid w:val="00C9467B"/>
    <w:rsid w:val="00C9659D"/>
    <w:rsid w:val="00C9798C"/>
    <w:rsid w:val="00CA26D2"/>
    <w:rsid w:val="00CA3AD8"/>
    <w:rsid w:val="00CA4D75"/>
    <w:rsid w:val="00CA5055"/>
    <w:rsid w:val="00CA5183"/>
    <w:rsid w:val="00CA5431"/>
    <w:rsid w:val="00CA65CC"/>
    <w:rsid w:val="00CB0642"/>
    <w:rsid w:val="00CB1917"/>
    <w:rsid w:val="00CB59F9"/>
    <w:rsid w:val="00CB6999"/>
    <w:rsid w:val="00CC3AE9"/>
    <w:rsid w:val="00CC45D6"/>
    <w:rsid w:val="00CC5C2E"/>
    <w:rsid w:val="00CC5D5A"/>
    <w:rsid w:val="00CD027F"/>
    <w:rsid w:val="00CD1130"/>
    <w:rsid w:val="00CD18D3"/>
    <w:rsid w:val="00CD3486"/>
    <w:rsid w:val="00CD39D7"/>
    <w:rsid w:val="00CD42E1"/>
    <w:rsid w:val="00CD751A"/>
    <w:rsid w:val="00CE18B4"/>
    <w:rsid w:val="00CE19BB"/>
    <w:rsid w:val="00CE40AC"/>
    <w:rsid w:val="00CE477F"/>
    <w:rsid w:val="00CE5880"/>
    <w:rsid w:val="00CE6E41"/>
    <w:rsid w:val="00CE78E2"/>
    <w:rsid w:val="00CF0AD2"/>
    <w:rsid w:val="00CF29BE"/>
    <w:rsid w:val="00CF2CCF"/>
    <w:rsid w:val="00CF347E"/>
    <w:rsid w:val="00CF4EBE"/>
    <w:rsid w:val="00CF5522"/>
    <w:rsid w:val="00CF6332"/>
    <w:rsid w:val="00CF6C7D"/>
    <w:rsid w:val="00D00C13"/>
    <w:rsid w:val="00D0155D"/>
    <w:rsid w:val="00D018E9"/>
    <w:rsid w:val="00D01B35"/>
    <w:rsid w:val="00D01FD9"/>
    <w:rsid w:val="00D06B42"/>
    <w:rsid w:val="00D102E2"/>
    <w:rsid w:val="00D137BF"/>
    <w:rsid w:val="00D1522A"/>
    <w:rsid w:val="00D15622"/>
    <w:rsid w:val="00D1587E"/>
    <w:rsid w:val="00D16157"/>
    <w:rsid w:val="00D162A1"/>
    <w:rsid w:val="00D17A68"/>
    <w:rsid w:val="00D21FB9"/>
    <w:rsid w:val="00D24A37"/>
    <w:rsid w:val="00D251AF"/>
    <w:rsid w:val="00D311A0"/>
    <w:rsid w:val="00D32640"/>
    <w:rsid w:val="00D33B2F"/>
    <w:rsid w:val="00D34D57"/>
    <w:rsid w:val="00D3601D"/>
    <w:rsid w:val="00D408F4"/>
    <w:rsid w:val="00D4141B"/>
    <w:rsid w:val="00D4178A"/>
    <w:rsid w:val="00D43A78"/>
    <w:rsid w:val="00D4487E"/>
    <w:rsid w:val="00D45539"/>
    <w:rsid w:val="00D478FB"/>
    <w:rsid w:val="00D47B06"/>
    <w:rsid w:val="00D47D1F"/>
    <w:rsid w:val="00D50C59"/>
    <w:rsid w:val="00D51F9C"/>
    <w:rsid w:val="00D537ED"/>
    <w:rsid w:val="00D567E4"/>
    <w:rsid w:val="00D56EDD"/>
    <w:rsid w:val="00D57073"/>
    <w:rsid w:val="00D57078"/>
    <w:rsid w:val="00D573AA"/>
    <w:rsid w:val="00D600A8"/>
    <w:rsid w:val="00D60DF6"/>
    <w:rsid w:val="00D65A57"/>
    <w:rsid w:val="00D6710F"/>
    <w:rsid w:val="00D707C1"/>
    <w:rsid w:val="00D72969"/>
    <w:rsid w:val="00D73498"/>
    <w:rsid w:val="00D73B7B"/>
    <w:rsid w:val="00D73CD1"/>
    <w:rsid w:val="00D80AC4"/>
    <w:rsid w:val="00D821FA"/>
    <w:rsid w:val="00D8413A"/>
    <w:rsid w:val="00D844E0"/>
    <w:rsid w:val="00D86764"/>
    <w:rsid w:val="00D876B3"/>
    <w:rsid w:val="00D879CA"/>
    <w:rsid w:val="00D918DB"/>
    <w:rsid w:val="00D9220A"/>
    <w:rsid w:val="00DA57A8"/>
    <w:rsid w:val="00DA5BD8"/>
    <w:rsid w:val="00DA7CC1"/>
    <w:rsid w:val="00DB155C"/>
    <w:rsid w:val="00DB4387"/>
    <w:rsid w:val="00DB4B13"/>
    <w:rsid w:val="00DC0417"/>
    <w:rsid w:val="00DC3F3C"/>
    <w:rsid w:val="00DC638C"/>
    <w:rsid w:val="00DC6507"/>
    <w:rsid w:val="00DD09E0"/>
    <w:rsid w:val="00DD2490"/>
    <w:rsid w:val="00DD2604"/>
    <w:rsid w:val="00DD45E2"/>
    <w:rsid w:val="00DD4B41"/>
    <w:rsid w:val="00DD534A"/>
    <w:rsid w:val="00DD740E"/>
    <w:rsid w:val="00DE1CEE"/>
    <w:rsid w:val="00DE3AAE"/>
    <w:rsid w:val="00DE69EE"/>
    <w:rsid w:val="00DE6F1E"/>
    <w:rsid w:val="00DF0B9C"/>
    <w:rsid w:val="00DF1AEC"/>
    <w:rsid w:val="00DF25AE"/>
    <w:rsid w:val="00DF28B1"/>
    <w:rsid w:val="00DF44F5"/>
    <w:rsid w:val="00DF7895"/>
    <w:rsid w:val="00DF79F6"/>
    <w:rsid w:val="00E00B89"/>
    <w:rsid w:val="00E01400"/>
    <w:rsid w:val="00E03BA9"/>
    <w:rsid w:val="00E04646"/>
    <w:rsid w:val="00E06BCD"/>
    <w:rsid w:val="00E10F1D"/>
    <w:rsid w:val="00E135BE"/>
    <w:rsid w:val="00E138C9"/>
    <w:rsid w:val="00E13EFB"/>
    <w:rsid w:val="00E15CA3"/>
    <w:rsid w:val="00E176B4"/>
    <w:rsid w:val="00E17B3F"/>
    <w:rsid w:val="00E218E2"/>
    <w:rsid w:val="00E2199E"/>
    <w:rsid w:val="00E2355C"/>
    <w:rsid w:val="00E2397E"/>
    <w:rsid w:val="00E24FDD"/>
    <w:rsid w:val="00E258B6"/>
    <w:rsid w:val="00E26B0C"/>
    <w:rsid w:val="00E27F13"/>
    <w:rsid w:val="00E328E7"/>
    <w:rsid w:val="00E33AEB"/>
    <w:rsid w:val="00E33FC6"/>
    <w:rsid w:val="00E3697A"/>
    <w:rsid w:val="00E3728B"/>
    <w:rsid w:val="00E437F5"/>
    <w:rsid w:val="00E44F67"/>
    <w:rsid w:val="00E45564"/>
    <w:rsid w:val="00E45B8B"/>
    <w:rsid w:val="00E45FD0"/>
    <w:rsid w:val="00E51625"/>
    <w:rsid w:val="00E538CC"/>
    <w:rsid w:val="00E5460C"/>
    <w:rsid w:val="00E607B7"/>
    <w:rsid w:val="00E623D5"/>
    <w:rsid w:val="00E623F0"/>
    <w:rsid w:val="00E65586"/>
    <w:rsid w:val="00E67395"/>
    <w:rsid w:val="00E67616"/>
    <w:rsid w:val="00E679E2"/>
    <w:rsid w:val="00E72CB9"/>
    <w:rsid w:val="00E7313F"/>
    <w:rsid w:val="00E73290"/>
    <w:rsid w:val="00E73BCB"/>
    <w:rsid w:val="00E73D7C"/>
    <w:rsid w:val="00E74924"/>
    <w:rsid w:val="00E75ACB"/>
    <w:rsid w:val="00E80876"/>
    <w:rsid w:val="00E82A0E"/>
    <w:rsid w:val="00E85C68"/>
    <w:rsid w:val="00E90F5C"/>
    <w:rsid w:val="00E9108F"/>
    <w:rsid w:val="00E91EEC"/>
    <w:rsid w:val="00E92066"/>
    <w:rsid w:val="00E93392"/>
    <w:rsid w:val="00EA56FC"/>
    <w:rsid w:val="00EA617C"/>
    <w:rsid w:val="00EA78D0"/>
    <w:rsid w:val="00EB2472"/>
    <w:rsid w:val="00EB3348"/>
    <w:rsid w:val="00EB66D6"/>
    <w:rsid w:val="00EB68B5"/>
    <w:rsid w:val="00EB6C2C"/>
    <w:rsid w:val="00EC1411"/>
    <w:rsid w:val="00EC14DB"/>
    <w:rsid w:val="00EC17C3"/>
    <w:rsid w:val="00EC2846"/>
    <w:rsid w:val="00EC4690"/>
    <w:rsid w:val="00EC5847"/>
    <w:rsid w:val="00EC7EEF"/>
    <w:rsid w:val="00ED0B81"/>
    <w:rsid w:val="00ED0FC0"/>
    <w:rsid w:val="00ED22D9"/>
    <w:rsid w:val="00ED3937"/>
    <w:rsid w:val="00ED3C09"/>
    <w:rsid w:val="00ED47B8"/>
    <w:rsid w:val="00ED49D1"/>
    <w:rsid w:val="00ED6B53"/>
    <w:rsid w:val="00EE0841"/>
    <w:rsid w:val="00EE23C1"/>
    <w:rsid w:val="00EE3B24"/>
    <w:rsid w:val="00EE503C"/>
    <w:rsid w:val="00EF15BF"/>
    <w:rsid w:val="00EF43EB"/>
    <w:rsid w:val="00EF46B5"/>
    <w:rsid w:val="00EF5161"/>
    <w:rsid w:val="00EF56E2"/>
    <w:rsid w:val="00F01EFC"/>
    <w:rsid w:val="00F03F69"/>
    <w:rsid w:val="00F04148"/>
    <w:rsid w:val="00F0470A"/>
    <w:rsid w:val="00F0694F"/>
    <w:rsid w:val="00F07E7C"/>
    <w:rsid w:val="00F11351"/>
    <w:rsid w:val="00F1336F"/>
    <w:rsid w:val="00F14431"/>
    <w:rsid w:val="00F1586C"/>
    <w:rsid w:val="00F16D37"/>
    <w:rsid w:val="00F17BD9"/>
    <w:rsid w:val="00F21DA8"/>
    <w:rsid w:val="00F23646"/>
    <w:rsid w:val="00F23DBC"/>
    <w:rsid w:val="00F263E1"/>
    <w:rsid w:val="00F30E80"/>
    <w:rsid w:val="00F317B2"/>
    <w:rsid w:val="00F335B5"/>
    <w:rsid w:val="00F33C48"/>
    <w:rsid w:val="00F33DEC"/>
    <w:rsid w:val="00F36937"/>
    <w:rsid w:val="00F36FF2"/>
    <w:rsid w:val="00F40100"/>
    <w:rsid w:val="00F40FB0"/>
    <w:rsid w:val="00F4305F"/>
    <w:rsid w:val="00F45523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653D"/>
    <w:rsid w:val="00F66A8B"/>
    <w:rsid w:val="00F70C32"/>
    <w:rsid w:val="00F70CE3"/>
    <w:rsid w:val="00F7245B"/>
    <w:rsid w:val="00F73DD4"/>
    <w:rsid w:val="00F75372"/>
    <w:rsid w:val="00F77D60"/>
    <w:rsid w:val="00F800D3"/>
    <w:rsid w:val="00F814E6"/>
    <w:rsid w:val="00F81BC4"/>
    <w:rsid w:val="00F830A0"/>
    <w:rsid w:val="00F835EB"/>
    <w:rsid w:val="00F85CA2"/>
    <w:rsid w:val="00F922C2"/>
    <w:rsid w:val="00F94E3E"/>
    <w:rsid w:val="00F95597"/>
    <w:rsid w:val="00F97348"/>
    <w:rsid w:val="00F973AD"/>
    <w:rsid w:val="00F974C1"/>
    <w:rsid w:val="00FA1765"/>
    <w:rsid w:val="00FA3E01"/>
    <w:rsid w:val="00FA4496"/>
    <w:rsid w:val="00FA5916"/>
    <w:rsid w:val="00FA7710"/>
    <w:rsid w:val="00FB30B8"/>
    <w:rsid w:val="00FB3711"/>
    <w:rsid w:val="00FB5911"/>
    <w:rsid w:val="00FB7B12"/>
    <w:rsid w:val="00FC30C2"/>
    <w:rsid w:val="00FD09C7"/>
    <w:rsid w:val="00FD2625"/>
    <w:rsid w:val="00FD2B9B"/>
    <w:rsid w:val="00FD562B"/>
    <w:rsid w:val="00FD5656"/>
    <w:rsid w:val="00FE034B"/>
    <w:rsid w:val="00FE2326"/>
    <w:rsid w:val="00FE4049"/>
    <w:rsid w:val="00FE4300"/>
    <w:rsid w:val="00FE5D52"/>
    <w:rsid w:val="00FE7191"/>
    <w:rsid w:val="00FF1E8C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64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Seccin1PLANETA">
    <w:name w:val="[Sección1]PLANETA"/>
    <w:basedOn w:val="Normal"/>
    <w:next w:val="Seccin2PLANETA"/>
    <w:qFormat/>
    <w:rsid w:val="002C3F4B"/>
    <w:pPr>
      <w:spacing w:after="0"/>
    </w:pPr>
    <w:rPr>
      <w:rFonts w:ascii="Arial" w:hAnsi="Arial" w:cs="Arial"/>
      <w:b/>
      <w:sz w:val="32"/>
    </w:rPr>
  </w:style>
  <w:style w:type="paragraph" w:customStyle="1" w:styleId="Seccin2PLANETA">
    <w:name w:val="[Sección2]PLANETA"/>
    <w:basedOn w:val="Seccin1PLANETA"/>
    <w:next w:val="Seccin3PLANETA"/>
    <w:qFormat/>
    <w:rsid w:val="00C806A2"/>
    <w:rPr>
      <w:sz w:val="28"/>
    </w:rPr>
  </w:style>
  <w:style w:type="paragraph" w:customStyle="1" w:styleId="Seccin3PLANETA">
    <w:name w:val="[Sección3]PLANETA"/>
    <w:basedOn w:val="Seccin2PLANETA"/>
    <w:next w:val="TextoPLANETA"/>
    <w:qFormat/>
    <w:rsid w:val="00C806A2"/>
    <w:rPr>
      <w:sz w:val="26"/>
    </w:rPr>
  </w:style>
  <w:style w:type="paragraph" w:customStyle="1" w:styleId="TextoPLANETA">
    <w:name w:val="[Texto]PLANETA"/>
    <w:basedOn w:val="Seccin3PLANETA"/>
    <w:qFormat/>
    <w:rsid w:val="00330951"/>
    <w:rPr>
      <w:b w:val="0"/>
      <w:sz w:val="22"/>
    </w:rPr>
  </w:style>
  <w:style w:type="character" w:styleId="Textodelmarcadordeposicin">
    <w:name w:val="Placeholder Text"/>
    <w:basedOn w:val="Fuentedeprrafopredeter"/>
    <w:semiHidden/>
    <w:rsid w:val="002A6C11"/>
    <w:rPr>
      <w:color w:val="808080"/>
    </w:rPr>
  </w:style>
  <w:style w:type="paragraph" w:customStyle="1" w:styleId="u">
    <w:name w:val="u"/>
    <w:basedOn w:val="Normal"/>
    <w:rsid w:val="00DB15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DB15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Seccin1PLANETA">
    <w:name w:val="[Sección1]PLANETA"/>
    <w:basedOn w:val="Normal"/>
    <w:next w:val="Seccin2PLANETA"/>
    <w:qFormat/>
    <w:rsid w:val="002C3F4B"/>
    <w:pPr>
      <w:spacing w:after="0"/>
    </w:pPr>
    <w:rPr>
      <w:rFonts w:ascii="Arial" w:hAnsi="Arial" w:cs="Arial"/>
      <w:b/>
      <w:sz w:val="32"/>
    </w:rPr>
  </w:style>
  <w:style w:type="paragraph" w:customStyle="1" w:styleId="Seccin2PLANETA">
    <w:name w:val="[Sección2]PLANETA"/>
    <w:basedOn w:val="Seccin1PLANETA"/>
    <w:next w:val="Seccin3PLANETA"/>
    <w:qFormat/>
    <w:rsid w:val="00C806A2"/>
    <w:rPr>
      <w:sz w:val="28"/>
    </w:rPr>
  </w:style>
  <w:style w:type="paragraph" w:customStyle="1" w:styleId="Seccin3PLANETA">
    <w:name w:val="[Sección3]PLANETA"/>
    <w:basedOn w:val="Seccin2PLANETA"/>
    <w:next w:val="TextoPLANETA"/>
    <w:qFormat/>
    <w:rsid w:val="00C806A2"/>
    <w:rPr>
      <w:sz w:val="26"/>
    </w:rPr>
  </w:style>
  <w:style w:type="paragraph" w:customStyle="1" w:styleId="TextoPLANETA">
    <w:name w:val="[Texto]PLANETA"/>
    <w:basedOn w:val="Seccin3PLANETA"/>
    <w:qFormat/>
    <w:rsid w:val="00330951"/>
    <w:rPr>
      <w:b w:val="0"/>
      <w:sz w:val="22"/>
    </w:rPr>
  </w:style>
  <w:style w:type="character" w:styleId="Textodelmarcadordeposicin">
    <w:name w:val="Placeholder Text"/>
    <w:basedOn w:val="Fuentedeprrafopredeter"/>
    <w:semiHidden/>
    <w:rsid w:val="002A6C11"/>
    <w:rPr>
      <w:color w:val="808080"/>
    </w:rPr>
  </w:style>
  <w:style w:type="paragraph" w:customStyle="1" w:styleId="u">
    <w:name w:val="u"/>
    <w:basedOn w:val="Normal"/>
    <w:rsid w:val="00DB15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DB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16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773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95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780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98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532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861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887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519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4" Type="http://schemas.openxmlformats.org/officeDocument/2006/relationships/image" Target="media/image4.gif"/><Relationship Id="rId15" Type="http://schemas.openxmlformats.org/officeDocument/2006/relationships/image" Target="media/image5.jpeg"/><Relationship Id="rId16" Type="http://schemas.openxmlformats.org/officeDocument/2006/relationships/image" Target="media/image6.gif"/><Relationship Id="rId17" Type="http://schemas.openxmlformats.org/officeDocument/2006/relationships/image" Target="media/image7.png"/><Relationship Id="rId18" Type="http://schemas.openxmlformats.org/officeDocument/2006/relationships/oleObject" Target="embeddings/oleObject3.bin"/><Relationship Id="rId19" Type="http://schemas.openxmlformats.org/officeDocument/2006/relationships/image" Target="media/image8.gif"/><Relationship Id="rId50" Type="http://schemas.openxmlformats.org/officeDocument/2006/relationships/image" Target="media/image32.gif"/><Relationship Id="rId51" Type="http://schemas.openxmlformats.org/officeDocument/2006/relationships/image" Target="media/image33.png"/><Relationship Id="rId52" Type="http://schemas.openxmlformats.org/officeDocument/2006/relationships/image" Target="media/image34.png"/><Relationship Id="rId53" Type="http://schemas.openxmlformats.org/officeDocument/2006/relationships/image" Target="media/image35.gif"/><Relationship Id="rId54" Type="http://schemas.openxmlformats.org/officeDocument/2006/relationships/image" Target="media/image36.gif"/><Relationship Id="rId55" Type="http://schemas.openxmlformats.org/officeDocument/2006/relationships/hyperlink" Target="http://www.educaplus.org/play-44-Fracciones.html" TargetMode="External"/><Relationship Id="rId56" Type="http://schemas.openxmlformats.org/officeDocument/2006/relationships/hyperlink" Target="http://www.educaplus.org/play-90-Fracciones-equivalentes-II.html" TargetMode="External"/><Relationship Id="rId57" Type="http://schemas.openxmlformats.org/officeDocument/2006/relationships/hyperlink" Target="http://www.educaplus.org/play-91-Fracciones-impropias.html" TargetMode="External"/><Relationship Id="rId58" Type="http://schemas.openxmlformats.org/officeDocument/2006/relationships/hyperlink" Target="http://www.primaria.librosvivos.net/archivosCMS/3/3/16/usuarios/103294/9/6EP_Mat_ud6_comparar_fracciones/frame_prim.swf" TargetMode="External"/><Relationship Id="rId59" Type="http://schemas.openxmlformats.org/officeDocument/2006/relationships/header" Target="header1.xml"/><Relationship Id="rId40" Type="http://schemas.openxmlformats.org/officeDocument/2006/relationships/image" Target="media/image23.png"/><Relationship Id="rId41" Type="http://schemas.openxmlformats.org/officeDocument/2006/relationships/oleObject" Target="embeddings/oleObject10.bin"/><Relationship Id="rId42" Type="http://schemas.openxmlformats.org/officeDocument/2006/relationships/image" Target="media/image24.gif"/><Relationship Id="rId43" Type="http://schemas.openxmlformats.org/officeDocument/2006/relationships/image" Target="media/image25.gif"/><Relationship Id="rId44" Type="http://schemas.openxmlformats.org/officeDocument/2006/relationships/image" Target="media/image26.gif"/><Relationship Id="rId45" Type="http://schemas.openxmlformats.org/officeDocument/2006/relationships/image" Target="media/image27.gif"/><Relationship Id="rId46" Type="http://schemas.openxmlformats.org/officeDocument/2006/relationships/image" Target="media/image28.gif"/><Relationship Id="rId47" Type="http://schemas.openxmlformats.org/officeDocument/2006/relationships/image" Target="media/image29.gif"/><Relationship Id="rId48" Type="http://schemas.openxmlformats.org/officeDocument/2006/relationships/image" Target="media/image30.gif"/><Relationship Id="rId49" Type="http://schemas.openxmlformats.org/officeDocument/2006/relationships/image" Target="media/image31.gi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30" Type="http://schemas.openxmlformats.org/officeDocument/2006/relationships/oleObject" Target="embeddings/oleObject7.bin"/><Relationship Id="rId31" Type="http://schemas.openxmlformats.org/officeDocument/2006/relationships/image" Target="media/image16.png"/><Relationship Id="rId32" Type="http://schemas.openxmlformats.org/officeDocument/2006/relationships/oleObject" Target="embeddings/oleObject8.bin"/><Relationship Id="rId33" Type="http://schemas.openxmlformats.org/officeDocument/2006/relationships/image" Target="media/image17.gif"/><Relationship Id="rId34" Type="http://schemas.openxmlformats.org/officeDocument/2006/relationships/image" Target="media/image18.png"/><Relationship Id="rId35" Type="http://schemas.openxmlformats.org/officeDocument/2006/relationships/oleObject" Target="embeddings/oleObject9.bin"/><Relationship Id="rId36" Type="http://schemas.openxmlformats.org/officeDocument/2006/relationships/image" Target="media/image19.gif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image" Target="media/image22.gif"/><Relationship Id="rId20" Type="http://schemas.openxmlformats.org/officeDocument/2006/relationships/image" Target="media/image9.gif"/><Relationship Id="rId21" Type="http://schemas.openxmlformats.org/officeDocument/2006/relationships/image" Target="media/image10.png"/><Relationship Id="rId22" Type="http://schemas.openxmlformats.org/officeDocument/2006/relationships/oleObject" Target="embeddings/oleObject4.bin"/><Relationship Id="rId23" Type="http://schemas.openxmlformats.org/officeDocument/2006/relationships/image" Target="media/image11.gif"/><Relationship Id="rId24" Type="http://schemas.openxmlformats.org/officeDocument/2006/relationships/image" Target="media/image12.gif"/><Relationship Id="rId25" Type="http://schemas.openxmlformats.org/officeDocument/2006/relationships/image" Target="media/image13.png"/><Relationship Id="rId26" Type="http://schemas.openxmlformats.org/officeDocument/2006/relationships/oleObject" Target="embeddings/oleObject5.bin"/><Relationship Id="rId27" Type="http://schemas.openxmlformats.org/officeDocument/2006/relationships/image" Target="media/image14.png"/><Relationship Id="rId28" Type="http://schemas.openxmlformats.org/officeDocument/2006/relationships/oleObject" Target="embeddings/oleObject6.bin"/><Relationship Id="rId29" Type="http://schemas.openxmlformats.org/officeDocument/2006/relationships/image" Target="media/image15.png"/><Relationship Id="rId60" Type="http://schemas.openxmlformats.org/officeDocument/2006/relationships/header" Target="header2.xml"/><Relationship Id="rId61" Type="http://schemas.openxmlformats.org/officeDocument/2006/relationships/fontTable" Target="fontTable.xml"/><Relationship Id="rId62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png"/><Relationship Id="rId1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28ECF-C40B-864D-9611-7C76A9D57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21</Pages>
  <Words>3153</Words>
  <Characters>17343</Characters>
  <Application>Microsoft Macintosh Word</Application>
  <DocSecurity>0</DocSecurity>
  <Lines>144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20456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Juan Velasquez</cp:lastModifiedBy>
  <cp:revision>129</cp:revision>
  <dcterms:created xsi:type="dcterms:W3CDTF">2015-10-30T02:09:00Z</dcterms:created>
  <dcterms:modified xsi:type="dcterms:W3CDTF">2015-11-11T20:39:00Z</dcterms:modified>
  <cp:category/>
</cp:coreProperties>
</file>