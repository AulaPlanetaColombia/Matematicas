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A4138" w14:textId="77777777" w:rsidR="00D82497" w:rsidRPr="004F4C67" w:rsidRDefault="004B02C0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 w:rsidR="00AB7F7C" w:rsidRPr="004F4C67">
        <w:rPr>
          <w:rFonts w:ascii="Arial" w:hAnsi="Arial" w:cs="Arial"/>
          <w:b/>
        </w:rPr>
        <w:t>6</w:t>
      </w:r>
      <w:r w:rsidRPr="004F4C67">
        <w:rPr>
          <w:rFonts w:ascii="Arial" w:hAnsi="Arial" w:cs="Arial"/>
          <w:b/>
        </w:rPr>
        <w:t>_0</w:t>
      </w:r>
      <w:r w:rsidR="00AB7F7C" w:rsidRPr="004F4C67">
        <w:rPr>
          <w:rFonts w:ascii="Arial" w:hAnsi="Arial" w:cs="Arial"/>
          <w:b/>
        </w:rPr>
        <w:t>5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14:paraId="5224D317" w14:textId="77777777" w:rsidR="00D82497" w:rsidRPr="004F4C67" w:rsidRDefault="00D82497" w:rsidP="00D82497">
      <w:pPr>
        <w:rPr>
          <w:rFonts w:ascii="Arial" w:hAnsi="Arial" w:cs="Arial"/>
        </w:rPr>
      </w:pPr>
    </w:p>
    <w:p w14:paraId="69C2F9B6" w14:textId="77777777" w:rsidR="00D82497" w:rsidRPr="004F4C67" w:rsidRDefault="008560A4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Estándar</w:t>
      </w:r>
    </w:p>
    <w:p w14:paraId="77F2AB95" w14:textId="77777777" w:rsidR="00A852E3" w:rsidRPr="004F4C67" w:rsidRDefault="00AB7F7C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Utilizo números racionales en sus distintas expresiones (fracciones, razones, decimales </w:t>
      </w:r>
      <w:ins w:id="0" w:author="mercyranjel" w:date="2015-11-13T09:20:00Z">
        <w:r w:rsidR="001A15BC">
          <w:rPr>
            <w:rFonts w:ascii="Arial" w:hAnsi="Arial" w:cs="Arial"/>
          </w:rPr>
          <w:t>y</w:t>
        </w:r>
        <w:r w:rsidR="001A15BC" w:rsidRPr="004F4C67">
          <w:rPr>
            <w:rFonts w:ascii="Arial" w:hAnsi="Arial" w:cs="Arial"/>
          </w:rPr>
          <w:t xml:space="preserve"> </w:t>
        </w:r>
      </w:ins>
      <w:r w:rsidRPr="004F4C67">
        <w:rPr>
          <w:rFonts w:ascii="Arial" w:hAnsi="Arial" w:cs="Arial"/>
        </w:rPr>
        <w:t>porcentajes) para resolver problemas en contextos de medida.</w:t>
      </w:r>
    </w:p>
    <w:p w14:paraId="33AD659F" w14:textId="77777777" w:rsidR="00AB7F7C" w:rsidRPr="004F4C67" w:rsidRDefault="00AB7F7C" w:rsidP="00D82497">
      <w:pPr>
        <w:rPr>
          <w:rFonts w:ascii="Arial" w:hAnsi="Arial" w:cs="Arial"/>
          <w:b/>
        </w:rPr>
      </w:pPr>
    </w:p>
    <w:p w14:paraId="1E204D38" w14:textId="77777777" w:rsidR="008560A4" w:rsidRPr="004F4C67" w:rsidRDefault="008560A4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Pensamiento</w:t>
      </w:r>
    </w:p>
    <w:p w14:paraId="583F299F" w14:textId="77777777" w:rsidR="00B00799" w:rsidRPr="004F4C67" w:rsidRDefault="00C14918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>Numérico y sistemas numéricos</w:t>
      </w:r>
    </w:p>
    <w:p w14:paraId="0A2C8F28" w14:textId="77777777" w:rsidR="00D82497" w:rsidRPr="004F4C67" w:rsidRDefault="00D82497" w:rsidP="00D82497">
      <w:pPr>
        <w:rPr>
          <w:rFonts w:ascii="Arial" w:hAnsi="Arial" w:cs="Arial"/>
        </w:rPr>
      </w:pPr>
    </w:p>
    <w:p w14:paraId="6A7CB590" w14:textId="77777777" w:rsidR="00D82497" w:rsidRPr="004F4C67" w:rsidRDefault="008560A4" w:rsidP="00D82497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Competencias</w:t>
      </w:r>
      <w:r w:rsidR="004F4C67">
        <w:rPr>
          <w:rFonts w:ascii="Arial" w:hAnsi="Arial" w:cs="Arial"/>
          <w:b/>
        </w:rPr>
        <w:t xml:space="preserve"> </w:t>
      </w:r>
    </w:p>
    <w:p w14:paraId="4D4E52D1" w14:textId="77777777" w:rsidR="00D82497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Comunicación, representación y modelación</w:t>
      </w:r>
    </w:p>
    <w:p w14:paraId="50CBFF48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Reconoce diferentes representaciones de un mismo número. </w:t>
      </w:r>
    </w:p>
    <w:p w14:paraId="3D0D4173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Traduce relaciones numéricas expresadas gráfica y simbólicamente</w:t>
      </w:r>
      <w:ins w:id="1" w:author="mercyranjel" w:date="2015-11-13T09:20:00Z">
        <w:r w:rsidR="001A15BC">
          <w:rPr>
            <w:rFonts w:ascii="Arial" w:hAnsi="Arial" w:cs="Arial"/>
          </w:rPr>
          <w:t>.</w:t>
        </w:r>
      </w:ins>
    </w:p>
    <w:p w14:paraId="4094BFE1" w14:textId="77777777" w:rsidR="0030324F" w:rsidRPr="004F4C67" w:rsidRDefault="0030324F" w:rsidP="0030324F">
      <w:pPr>
        <w:rPr>
          <w:rFonts w:ascii="Arial" w:hAnsi="Arial" w:cs="Arial"/>
        </w:rPr>
      </w:pPr>
    </w:p>
    <w:p w14:paraId="2591F22E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Razonamiento y argumentación</w:t>
      </w:r>
    </w:p>
    <w:p w14:paraId="6B04A793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Justifica propiedades y relaciones numéricas usando ejemplos y contraejemplos.</w:t>
      </w:r>
    </w:p>
    <w:p w14:paraId="2C9D9C94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Reconoce y genera equivalencias entre expresiones numéricas.</w:t>
      </w:r>
    </w:p>
    <w:p w14:paraId="358C9C14" w14:textId="77777777" w:rsidR="0030324F" w:rsidRPr="004F4C67" w:rsidRDefault="0030324F" w:rsidP="0030324F">
      <w:pPr>
        <w:rPr>
          <w:rFonts w:ascii="Arial" w:hAnsi="Arial" w:cs="Arial"/>
        </w:rPr>
      </w:pPr>
    </w:p>
    <w:p w14:paraId="6E4C7B96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Pl</w:t>
      </w:r>
      <w:r w:rsidR="00846EC6" w:rsidRPr="004F4C67">
        <w:rPr>
          <w:rFonts w:ascii="Arial" w:hAnsi="Arial" w:cs="Arial"/>
        </w:rPr>
        <w:t>a</w:t>
      </w:r>
      <w:r w:rsidRPr="004F4C67">
        <w:rPr>
          <w:rFonts w:ascii="Arial" w:hAnsi="Arial" w:cs="Arial"/>
        </w:rPr>
        <w:t>nteamiento y resolución de problemas</w:t>
      </w:r>
    </w:p>
    <w:p w14:paraId="072E1EE9" w14:textId="77777777" w:rsidR="004F4C67" w:rsidRPr="004F4C67" w:rsidRDefault="004F4C67" w:rsidP="003A7F5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Resuelve y formula problemas que requieren el uso de la fracción como parte de un todo,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cociente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razón.</w:t>
      </w:r>
    </w:p>
    <w:p w14:paraId="0F647609" w14:textId="77777777" w:rsidR="00E8302A" w:rsidRPr="004F4C67" w:rsidRDefault="00E8302A" w:rsidP="00D82497">
      <w:pPr>
        <w:rPr>
          <w:rFonts w:ascii="Arial" w:hAnsi="Arial" w:cs="Arial"/>
        </w:rPr>
      </w:pPr>
    </w:p>
    <w:p w14:paraId="1C110340" w14:textId="77777777"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53B668C5" w14:textId="77777777" w:rsidR="00D82497" w:rsidRPr="004F4C67" w:rsidRDefault="00D82497" w:rsidP="00D82497">
      <w:pPr>
        <w:rPr>
          <w:rFonts w:ascii="Arial" w:hAnsi="Arial" w:cs="Arial"/>
        </w:rPr>
      </w:pPr>
    </w:p>
    <w:p w14:paraId="17DE2217" w14:textId="77777777" w:rsidR="005577BC" w:rsidRDefault="00846EC6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El </w:t>
      </w:r>
      <w:r w:rsidR="005577BC">
        <w:rPr>
          <w:rFonts w:ascii="Arial" w:hAnsi="Arial" w:cs="Arial"/>
        </w:rPr>
        <w:t>trabajo de los números fracciones inicia con un desarrollo intuitivo en los primeros años de escolaridad</w:t>
      </w:r>
      <w:ins w:id="2" w:author="mercyranjel" w:date="2015-11-13T09:22:00Z">
        <w:r w:rsidR="001A15BC">
          <w:rPr>
            <w:rFonts w:ascii="Arial" w:hAnsi="Arial" w:cs="Arial"/>
          </w:rPr>
          <w:t>;</w:t>
        </w:r>
      </w:ins>
      <w:r w:rsidR="005577BC">
        <w:rPr>
          <w:rFonts w:ascii="Arial" w:hAnsi="Arial" w:cs="Arial"/>
        </w:rPr>
        <w:t xml:space="preserve"> por </w:t>
      </w:r>
      <w:ins w:id="3" w:author="mercyranjel" w:date="2015-11-13T09:22:00Z">
        <w:r w:rsidR="001A15BC">
          <w:rPr>
            <w:rFonts w:ascii="Arial" w:hAnsi="Arial" w:cs="Arial"/>
          </w:rPr>
          <w:t>el</w:t>
        </w:r>
      </w:ins>
      <w:r w:rsidR="005577BC">
        <w:rPr>
          <w:rFonts w:ascii="Arial" w:hAnsi="Arial" w:cs="Arial"/>
        </w:rPr>
        <w:t>lo</w:t>
      </w:r>
      <w:ins w:id="4" w:author="mercyranjel" w:date="2015-11-13T09:23:00Z">
        <w:r w:rsidR="001A15BC">
          <w:rPr>
            <w:rFonts w:ascii="Arial" w:hAnsi="Arial" w:cs="Arial"/>
          </w:rPr>
          <w:t>,</w:t>
        </w:r>
      </w:ins>
      <w:r w:rsidR="005577BC">
        <w:rPr>
          <w:rFonts w:ascii="Arial" w:hAnsi="Arial" w:cs="Arial"/>
        </w:rPr>
        <w:t xml:space="preserve"> se debe</w:t>
      </w:r>
      <w:ins w:id="5" w:author="mercyranjel" w:date="2015-11-13T09:22:00Z">
        <w:r w:rsidR="001A15BC">
          <w:rPr>
            <w:rFonts w:ascii="Arial" w:hAnsi="Arial" w:cs="Arial"/>
          </w:rPr>
          <w:t>n</w:t>
        </w:r>
      </w:ins>
      <w:r w:rsidR="005577BC">
        <w:rPr>
          <w:rFonts w:ascii="Arial" w:hAnsi="Arial" w:cs="Arial"/>
        </w:rPr>
        <w:t xml:space="preserve"> tener en cuenta los </w:t>
      </w:r>
      <w:proofErr w:type="spellStart"/>
      <w:r w:rsidR="002F3CD9">
        <w:rPr>
          <w:rFonts w:ascii="Arial" w:hAnsi="Arial" w:cs="Arial"/>
        </w:rPr>
        <w:t>presaberes</w:t>
      </w:r>
      <w:proofErr w:type="spellEnd"/>
      <w:r w:rsidR="005577BC">
        <w:rPr>
          <w:rFonts w:ascii="Arial" w:hAnsi="Arial" w:cs="Arial"/>
        </w:rPr>
        <w:t xml:space="preserve"> con los que cuentan los estudiantes</w:t>
      </w:r>
      <w:ins w:id="6" w:author="mercyranjel" w:date="2015-11-13T09:22:00Z">
        <w:r w:rsidR="001A15BC">
          <w:rPr>
            <w:rFonts w:ascii="Arial" w:hAnsi="Arial" w:cs="Arial"/>
          </w:rPr>
          <w:t>,</w:t>
        </w:r>
      </w:ins>
      <w:r w:rsidR="005577BC">
        <w:rPr>
          <w:rFonts w:ascii="Arial" w:hAnsi="Arial" w:cs="Arial"/>
        </w:rPr>
        <w:t xml:space="preserve"> para emplearlos a favor del desarrollo del tema. </w:t>
      </w:r>
    </w:p>
    <w:p w14:paraId="3FCE7BA3" w14:textId="77777777" w:rsidR="005577BC" w:rsidRDefault="005577BC" w:rsidP="00D82497">
      <w:pPr>
        <w:rPr>
          <w:rFonts w:ascii="Arial" w:hAnsi="Arial" w:cs="Arial"/>
        </w:rPr>
      </w:pPr>
    </w:p>
    <w:p w14:paraId="6F69E74A" w14:textId="77777777" w:rsidR="005577BC" w:rsidRDefault="005577BC" w:rsidP="00D82497">
      <w:pPr>
        <w:rPr>
          <w:rFonts w:ascii="Arial" w:hAnsi="Arial" w:cs="Arial"/>
        </w:rPr>
      </w:pPr>
      <w:r>
        <w:rPr>
          <w:rFonts w:ascii="Arial" w:hAnsi="Arial" w:cs="Arial"/>
        </w:rPr>
        <w:t>Tener presente que una base firme y clara de los números racionales en el saber de los estudiantes puede promover y facilitar el trabajo que se avecina en grados superiores en cuanto a la teoría de números y</w:t>
      </w:r>
      <w:ins w:id="7" w:author="mercyranjel" w:date="2015-11-13T09:23:00Z">
        <w:r w:rsidR="001A15BC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en </w:t>
      </w:r>
      <w:r w:rsidR="004718A6">
        <w:rPr>
          <w:rFonts w:ascii="Arial" w:hAnsi="Arial" w:cs="Arial"/>
        </w:rPr>
        <w:t xml:space="preserve">general, </w:t>
      </w:r>
      <w:ins w:id="8" w:author="mercyranjel" w:date="2015-11-13T09:24:00Z">
        <w:r w:rsidR="001A15BC">
          <w:rPr>
            <w:rFonts w:ascii="Arial" w:hAnsi="Arial" w:cs="Arial"/>
          </w:rPr>
          <w:t xml:space="preserve">al </w:t>
        </w:r>
      </w:ins>
      <w:r w:rsidR="004718A6">
        <w:rPr>
          <w:rFonts w:ascii="Arial" w:hAnsi="Arial" w:cs="Arial"/>
        </w:rPr>
        <w:t>desarrollo de las m</w:t>
      </w:r>
      <w:r>
        <w:rPr>
          <w:rFonts w:ascii="Arial" w:hAnsi="Arial" w:cs="Arial"/>
        </w:rPr>
        <w:t xml:space="preserve">atemáticas futuras, nos </w:t>
      </w:r>
      <w:ins w:id="9" w:author="mercyranjel" w:date="2015-11-13T09:26:00Z">
        <w:r w:rsidR="001A15BC">
          <w:rPr>
            <w:rFonts w:ascii="Arial" w:hAnsi="Arial" w:cs="Arial"/>
          </w:rPr>
          <w:t xml:space="preserve">obliga </w:t>
        </w:r>
      </w:ins>
      <w:r>
        <w:rPr>
          <w:rFonts w:ascii="Arial" w:hAnsi="Arial" w:cs="Arial"/>
        </w:rPr>
        <w:t xml:space="preserve">a querer proporcionar actividades que generen motivación y cautiven el interés de cada uno de los aprendices </w:t>
      </w:r>
      <w:ins w:id="10" w:author="mercyranjel" w:date="2015-11-13T09:26:00Z">
        <w:r w:rsidR="001A15BC">
          <w:rPr>
            <w:rFonts w:ascii="Arial" w:hAnsi="Arial" w:cs="Arial"/>
          </w:rPr>
          <w:t>de</w:t>
        </w:r>
      </w:ins>
      <w:r>
        <w:rPr>
          <w:rFonts w:ascii="Arial" w:hAnsi="Arial" w:cs="Arial"/>
        </w:rPr>
        <w:t xml:space="preserve">l tema. </w:t>
      </w:r>
    </w:p>
    <w:p w14:paraId="4CDB023C" w14:textId="77777777" w:rsidR="005577BC" w:rsidRDefault="005577BC" w:rsidP="00D82497">
      <w:pPr>
        <w:rPr>
          <w:rFonts w:ascii="Arial" w:hAnsi="Arial" w:cs="Arial"/>
        </w:rPr>
      </w:pPr>
    </w:p>
    <w:p w14:paraId="08F1977C" w14:textId="77777777" w:rsidR="004E55C3" w:rsidRDefault="005577BC" w:rsidP="00D82497">
      <w:pPr>
        <w:rPr>
          <w:rFonts w:ascii="Arial" w:hAnsi="Arial" w:cs="Arial"/>
        </w:rPr>
      </w:pPr>
      <w:r>
        <w:rPr>
          <w:rFonts w:ascii="Arial" w:hAnsi="Arial" w:cs="Arial"/>
        </w:rPr>
        <w:t>Es por esto que l</w:t>
      </w:r>
      <w:r w:rsidR="00074475" w:rsidRPr="004F4C67">
        <w:rPr>
          <w:rFonts w:ascii="Arial" w:hAnsi="Arial" w:cs="Arial"/>
        </w:rPr>
        <w:t>a propuesta q</w:t>
      </w:r>
      <w:r w:rsidR="00833F74" w:rsidRPr="004F4C67">
        <w:rPr>
          <w:rFonts w:ascii="Arial" w:hAnsi="Arial" w:cs="Arial"/>
        </w:rPr>
        <w:t>ue se presenta va dirigida al análisis y</w:t>
      </w:r>
      <w:ins w:id="11" w:author="mercyranjel" w:date="2015-11-13T09:26:00Z">
        <w:r w:rsidR="001A15BC">
          <w:rPr>
            <w:rFonts w:ascii="Arial" w:hAnsi="Arial" w:cs="Arial"/>
          </w:rPr>
          <w:t xml:space="preserve"> la </w:t>
        </w:r>
      </w:ins>
      <w:r>
        <w:rPr>
          <w:rFonts w:ascii="Arial" w:hAnsi="Arial" w:cs="Arial"/>
        </w:rPr>
        <w:t xml:space="preserve">comprensión del conjunto de </w:t>
      </w:r>
      <w:r w:rsidR="004718A6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os n</w:t>
      </w:r>
      <w:r w:rsidR="00833F74" w:rsidRPr="004F4C67">
        <w:rPr>
          <w:rFonts w:ascii="Arial" w:hAnsi="Arial" w:cs="Arial"/>
          <w:b/>
        </w:rPr>
        <w:t xml:space="preserve">úmeros </w:t>
      </w:r>
      <w:r>
        <w:rPr>
          <w:rFonts w:ascii="Arial" w:hAnsi="Arial" w:cs="Arial"/>
          <w:b/>
        </w:rPr>
        <w:t>fraccionarios</w:t>
      </w:r>
      <w:ins w:id="12" w:author="mercyranjel" w:date="2015-11-13T09:27:00Z">
        <w:r w:rsidR="001A15BC">
          <w:rPr>
            <w:rFonts w:ascii="Arial" w:hAnsi="Arial" w:cs="Arial"/>
          </w:rPr>
          <w:t>;</w:t>
        </w:r>
      </w:ins>
      <w:r w:rsidR="00833F74" w:rsidRPr="004F4C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inicia con la explicación de las diferentes interpretaciones que se da</w:t>
      </w:r>
      <w:ins w:id="13" w:author="mercyranjel" w:date="2015-11-13T09:27:00Z">
        <w:r w:rsidR="001A15BC">
          <w:rPr>
            <w:rFonts w:ascii="Arial" w:hAnsi="Arial" w:cs="Arial"/>
          </w:rPr>
          <w:t>n</w:t>
        </w:r>
      </w:ins>
      <w:r>
        <w:rPr>
          <w:rFonts w:ascii="Arial" w:hAnsi="Arial" w:cs="Arial"/>
        </w:rPr>
        <w:t xml:space="preserve"> a la fracción de acuerdo</w:t>
      </w:r>
      <w:r w:rsidR="004718A6">
        <w:rPr>
          <w:rFonts w:ascii="Arial" w:hAnsi="Arial" w:cs="Arial"/>
        </w:rPr>
        <w:t xml:space="preserve"> </w:t>
      </w:r>
      <w:ins w:id="14" w:author="mercyranjel" w:date="2015-11-13T09:27:00Z">
        <w:r w:rsidR="001A15BC">
          <w:rPr>
            <w:rFonts w:ascii="Arial" w:hAnsi="Arial" w:cs="Arial"/>
          </w:rPr>
          <w:t>con e</w:t>
        </w:r>
      </w:ins>
      <w:r w:rsidR="004718A6">
        <w:rPr>
          <w:rFonts w:ascii="Arial" w:hAnsi="Arial" w:cs="Arial"/>
        </w:rPr>
        <w:t>l contexto en que se empleen. P</w:t>
      </w:r>
      <w:r>
        <w:rPr>
          <w:rFonts w:ascii="Arial" w:hAnsi="Arial" w:cs="Arial"/>
        </w:rPr>
        <w:t xml:space="preserve">ara ello, se recomienda </w:t>
      </w:r>
      <w:r w:rsidR="00575140">
        <w:rPr>
          <w:rFonts w:ascii="Arial" w:hAnsi="Arial" w:cs="Arial"/>
        </w:rPr>
        <w:t xml:space="preserve">la aplicación del recurso </w:t>
      </w:r>
      <w:r w:rsidR="00575140" w:rsidRPr="00575140">
        <w:rPr>
          <w:rFonts w:ascii="Arial" w:hAnsi="Arial" w:cs="Arial"/>
          <w:b/>
        </w:rPr>
        <w:t>Las interpretaciones de una fracción</w:t>
      </w:r>
      <w:r w:rsidR="00575140">
        <w:rPr>
          <w:rFonts w:ascii="Arial" w:hAnsi="Arial" w:cs="Arial"/>
        </w:rPr>
        <w:t xml:space="preserve"> donde a partir de situaciones en contexto, el estudiante podrá identificar una fracción como parte de un todo, como razón, como cociente </w:t>
      </w:r>
      <w:ins w:id="15" w:author="mercyranjel" w:date="2015-11-13T09:28:00Z">
        <w:r w:rsidR="001A15BC">
          <w:rPr>
            <w:rFonts w:ascii="Arial" w:hAnsi="Arial" w:cs="Arial"/>
          </w:rPr>
          <w:t xml:space="preserve">y </w:t>
        </w:r>
      </w:ins>
      <w:r w:rsidR="00575140">
        <w:rPr>
          <w:rFonts w:ascii="Arial" w:hAnsi="Arial" w:cs="Arial"/>
        </w:rPr>
        <w:t>como operador</w:t>
      </w:r>
      <w:ins w:id="16" w:author="mercyranjel" w:date="2015-11-13T09:30:00Z">
        <w:r w:rsidR="00466D80">
          <w:rPr>
            <w:rFonts w:ascii="Arial" w:hAnsi="Arial" w:cs="Arial"/>
          </w:rPr>
          <w:t>.</w:t>
        </w:r>
      </w:ins>
      <w:r w:rsidR="00575140">
        <w:rPr>
          <w:rFonts w:ascii="Arial" w:hAnsi="Arial" w:cs="Arial"/>
        </w:rPr>
        <w:t xml:space="preserve"> </w:t>
      </w:r>
      <w:ins w:id="17" w:author="mercyranjel" w:date="2015-11-13T09:30:00Z">
        <w:r w:rsidR="00466D80">
          <w:rPr>
            <w:rFonts w:ascii="Arial" w:hAnsi="Arial" w:cs="Arial"/>
          </w:rPr>
          <w:t>E</w:t>
        </w:r>
      </w:ins>
      <w:r w:rsidR="00575140">
        <w:rPr>
          <w:rFonts w:ascii="Arial" w:hAnsi="Arial" w:cs="Arial"/>
        </w:rPr>
        <w:t xml:space="preserve">ste recurso puede acompañarse del recurso </w:t>
      </w:r>
      <w:r w:rsidR="00575140" w:rsidRPr="004E55C3">
        <w:rPr>
          <w:rFonts w:ascii="Arial" w:hAnsi="Arial" w:cs="Arial"/>
          <w:b/>
        </w:rPr>
        <w:t>Fracciones en distintas situaciones</w:t>
      </w:r>
      <w:r w:rsidR="00575140">
        <w:rPr>
          <w:rFonts w:ascii="Arial" w:hAnsi="Arial" w:cs="Arial"/>
        </w:rPr>
        <w:t xml:space="preserve">, que propone actividades que </w:t>
      </w:r>
      <w:ins w:id="18" w:author="mercyranjel" w:date="2015-11-13T09:30:00Z">
        <w:r w:rsidR="00466D80">
          <w:rPr>
            <w:rFonts w:ascii="Arial" w:hAnsi="Arial" w:cs="Arial"/>
          </w:rPr>
          <w:t xml:space="preserve">el </w:t>
        </w:r>
      </w:ins>
      <w:r w:rsidR="00575140">
        <w:rPr>
          <w:rFonts w:ascii="Arial" w:hAnsi="Arial" w:cs="Arial"/>
        </w:rPr>
        <w:t xml:space="preserve">docente puede emplear para </w:t>
      </w:r>
      <w:r w:rsidR="004E55C3">
        <w:rPr>
          <w:rFonts w:ascii="Arial" w:hAnsi="Arial" w:cs="Arial"/>
        </w:rPr>
        <w:t xml:space="preserve">valorar el proceso de aprendizaje de </w:t>
      </w:r>
      <w:ins w:id="19" w:author="mercyranjel" w:date="2015-11-13T09:28:00Z">
        <w:r w:rsidR="001A15BC">
          <w:rPr>
            <w:rFonts w:ascii="Arial" w:hAnsi="Arial" w:cs="Arial"/>
          </w:rPr>
          <w:t xml:space="preserve">los </w:t>
        </w:r>
      </w:ins>
      <w:r w:rsidR="004E55C3">
        <w:rPr>
          <w:rFonts w:ascii="Arial" w:hAnsi="Arial" w:cs="Arial"/>
        </w:rPr>
        <w:t>estudiantes.</w:t>
      </w:r>
    </w:p>
    <w:p w14:paraId="374D21CD" w14:textId="77777777" w:rsidR="004E55C3" w:rsidRDefault="004E55C3" w:rsidP="00D82497">
      <w:pPr>
        <w:rPr>
          <w:rFonts w:ascii="Arial" w:hAnsi="Arial" w:cs="Arial"/>
        </w:rPr>
      </w:pPr>
    </w:p>
    <w:p w14:paraId="25168054" w14:textId="77777777" w:rsidR="004718A6" w:rsidRDefault="004718A6" w:rsidP="00D82497">
      <w:pPr>
        <w:rPr>
          <w:rFonts w:ascii="Arial" w:hAnsi="Arial" w:cs="Arial"/>
        </w:rPr>
      </w:pPr>
    </w:p>
    <w:p w14:paraId="6B45DB99" w14:textId="77777777" w:rsidR="00074475" w:rsidRDefault="00F2589D" w:rsidP="00D82497">
      <w:pPr>
        <w:rPr>
          <w:rFonts w:ascii="Arial" w:hAnsi="Arial" w:cs="Arial"/>
        </w:rPr>
      </w:pPr>
      <w:ins w:id="20" w:author="mercyranjel" w:date="2015-11-13T09:42:00Z">
        <w:r>
          <w:rPr>
            <w:rFonts w:ascii="Arial" w:hAnsi="Arial" w:cs="Arial"/>
          </w:rPr>
          <w:lastRenderedPageBreak/>
          <w:t>En</w:t>
        </w:r>
      </w:ins>
      <w:r w:rsidR="004E55C3">
        <w:rPr>
          <w:rFonts w:ascii="Arial" w:hAnsi="Arial" w:cs="Arial"/>
        </w:rPr>
        <w:t xml:space="preserve"> el desarrollo del análisis se trabajan las clases de fracciones, los números mixtos, las fracciones equivalentes y la comparación de fracciones, teniendo en cuenta la importancia de</w:t>
      </w:r>
      <w:ins w:id="21" w:author="mercyranjel" w:date="2015-11-13T09:31:00Z">
        <w:r w:rsidR="00466D80">
          <w:rPr>
            <w:rFonts w:ascii="Arial" w:hAnsi="Arial" w:cs="Arial"/>
          </w:rPr>
          <w:t>l</w:t>
        </w:r>
      </w:ins>
      <w:r w:rsidR="004E55C3">
        <w:rPr>
          <w:rFonts w:ascii="Arial" w:hAnsi="Arial" w:cs="Arial"/>
        </w:rPr>
        <w:t xml:space="preserve"> manejo numérico de las fracciones y su aplicación a situaciones </w:t>
      </w:r>
      <w:ins w:id="22" w:author="mercyranjel" w:date="2015-11-13T09:32:00Z">
        <w:r w:rsidR="00466D80">
          <w:rPr>
            <w:rFonts w:ascii="Arial" w:hAnsi="Arial" w:cs="Arial"/>
          </w:rPr>
          <w:t xml:space="preserve">de </w:t>
        </w:r>
      </w:ins>
      <w:r w:rsidR="004E55C3">
        <w:rPr>
          <w:rFonts w:ascii="Arial" w:hAnsi="Arial" w:cs="Arial"/>
        </w:rPr>
        <w:t>contexto</w:t>
      </w:r>
      <w:ins w:id="23" w:author="mercyranjel" w:date="2015-11-13T09:32:00Z">
        <w:r w:rsidR="00466D80">
          <w:rPr>
            <w:rFonts w:ascii="Arial" w:hAnsi="Arial" w:cs="Arial"/>
          </w:rPr>
          <w:t>.</w:t>
        </w:r>
      </w:ins>
      <w:r w:rsidR="004E55C3">
        <w:rPr>
          <w:rFonts w:ascii="Arial" w:hAnsi="Arial" w:cs="Arial"/>
        </w:rPr>
        <w:t xml:space="preserve"> </w:t>
      </w:r>
      <w:ins w:id="24" w:author="mercyranjel" w:date="2015-11-13T09:32:00Z">
        <w:r w:rsidR="00466D80">
          <w:rPr>
            <w:rFonts w:ascii="Arial" w:hAnsi="Arial" w:cs="Arial"/>
          </w:rPr>
          <w:t>S</w:t>
        </w:r>
      </w:ins>
      <w:r w:rsidR="004E55C3">
        <w:rPr>
          <w:rFonts w:ascii="Arial" w:hAnsi="Arial" w:cs="Arial"/>
        </w:rPr>
        <w:t xml:space="preserve">e recomienda la aplicación, en especial, de los recursos que encontrará en el apartado </w:t>
      </w:r>
      <w:r w:rsidR="004E55C3" w:rsidRPr="004E55C3">
        <w:rPr>
          <w:rFonts w:ascii="Arial" w:hAnsi="Arial" w:cs="Arial"/>
          <w:b/>
        </w:rPr>
        <w:t>Consolidación</w:t>
      </w:r>
      <w:r w:rsidR="004E55C3">
        <w:rPr>
          <w:rFonts w:ascii="Arial" w:hAnsi="Arial" w:cs="Arial"/>
        </w:rPr>
        <w:t xml:space="preserve"> de cada sección, pues presentan una serie de situaciones problema que </w:t>
      </w:r>
      <w:r w:rsidR="004718A6">
        <w:rPr>
          <w:rFonts w:ascii="Arial" w:hAnsi="Arial" w:cs="Arial"/>
        </w:rPr>
        <w:t>promueven</w:t>
      </w:r>
      <w:r w:rsidR="004E55C3">
        <w:rPr>
          <w:rFonts w:ascii="Arial" w:hAnsi="Arial" w:cs="Arial"/>
        </w:rPr>
        <w:t xml:space="preserve"> en los estudiantes el desarrollo de competencias de comunicación, r</w:t>
      </w:r>
      <w:r w:rsidR="004E55C3" w:rsidRPr="004F4C67">
        <w:rPr>
          <w:rFonts w:ascii="Arial" w:hAnsi="Arial" w:cs="Arial"/>
        </w:rPr>
        <w:t>azonamiento y argumentación</w:t>
      </w:r>
      <w:r w:rsidR="00F17381">
        <w:rPr>
          <w:rFonts w:ascii="Arial" w:hAnsi="Arial" w:cs="Arial"/>
        </w:rPr>
        <w:t xml:space="preserve"> </w:t>
      </w:r>
      <w:ins w:id="25" w:author="mercyranjel" w:date="2015-11-13T09:33:00Z">
        <w:r w:rsidR="00466D80">
          <w:rPr>
            <w:rFonts w:ascii="Arial" w:hAnsi="Arial" w:cs="Arial"/>
          </w:rPr>
          <w:t xml:space="preserve">con la </w:t>
        </w:r>
      </w:ins>
      <w:r w:rsidR="00F17381">
        <w:rPr>
          <w:rFonts w:ascii="Arial" w:hAnsi="Arial" w:cs="Arial"/>
        </w:rPr>
        <w:t>aplica</w:t>
      </w:r>
      <w:ins w:id="26" w:author="mercyranjel" w:date="2015-11-13T09:33:00Z">
        <w:r w:rsidR="00466D80">
          <w:rPr>
            <w:rFonts w:ascii="Arial" w:hAnsi="Arial" w:cs="Arial"/>
          </w:rPr>
          <w:t>ción</w:t>
        </w:r>
      </w:ins>
      <w:r w:rsidR="00F17381">
        <w:rPr>
          <w:rFonts w:ascii="Arial" w:hAnsi="Arial" w:cs="Arial"/>
        </w:rPr>
        <w:t xml:space="preserve"> </w:t>
      </w:r>
      <w:ins w:id="27" w:author="mercyranjel" w:date="2015-11-13T09:33:00Z">
        <w:r w:rsidR="00466D80">
          <w:rPr>
            <w:rFonts w:ascii="Arial" w:hAnsi="Arial" w:cs="Arial"/>
          </w:rPr>
          <w:t xml:space="preserve">de </w:t>
        </w:r>
      </w:ins>
      <w:r w:rsidR="00F17381">
        <w:rPr>
          <w:rFonts w:ascii="Arial" w:hAnsi="Arial" w:cs="Arial"/>
        </w:rPr>
        <w:t xml:space="preserve">los números fraccionarios. </w:t>
      </w:r>
    </w:p>
    <w:p w14:paraId="7206688D" w14:textId="77777777" w:rsidR="00F17381" w:rsidRDefault="00F17381" w:rsidP="00D82497">
      <w:pPr>
        <w:rPr>
          <w:rFonts w:ascii="Arial" w:hAnsi="Arial" w:cs="Arial"/>
        </w:rPr>
      </w:pPr>
    </w:p>
    <w:p w14:paraId="7AE5DFAE" w14:textId="77777777" w:rsidR="00F17381" w:rsidRPr="00F17381" w:rsidRDefault="00F17381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Tenga en cuenta que en cada sección también podrá encontrar recursos con los cuales podrá proponer a </w:t>
      </w:r>
      <w:ins w:id="28" w:author="mercyranjel" w:date="2015-11-13T09:34:00Z">
        <w:r w:rsidR="00466D80">
          <w:rPr>
            <w:rFonts w:ascii="Arial" w:hAnsi="Arial" w:cs="Arial"/>
          </w:rPr>
          <w:t xml:space="preserve">los </w:t>
        </w:r>
      </w:ins>
      <w:r>
        <w:rPr>
          <w:rFonts w:ascii="Arial" w:hAnsi="Arial" w:cs="Arial"/>
        </w:rPr>
        <w:t>estudiantes el desarrollo de la habilidad de ejercitación, por ejemplo</w:t>
      </w:r>
      <w:ins w:id="29" w:author="mercyranjel" w:date="2015-11-13T09:34:00Z">
        <w:r w:rsidR="00466D80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el recurso </w:t>
      </w:r>
      <w:r w:rsidRPr="00F17381">
        <w:rPr>
          <w:rFonts w:ascii="Arial" w:hAnsi="Arial" w:cs="Arial"/>
          <w:b/>
        </w:rPr>
        <w:t>Escribe fracciones irreducibles</w:t>
      </w:r>
      <w:r>
        <w:rPr>
          <w:rFonts w:ascii="Arial" w:hAnsi="Arial" w:cs="Arial"/>
        </w:rPr>
        <w:t>.</w:t>
      </w:r>
    </w:p>
    <w:p w14:paraId="5FC31D28" w14:textId="77777777" w:rsidR="00575140" w:rsidRDefault="00575140" w:rsidP="00D82497">
      <w:pPr>
        <w:rPr>
          <w:rFonts w:ascii="Arial" w:hAnsi="Arial" w:cs="Arial"/>
        </w:rPr>
      </w:pPr>
    </w:p>
    <w:p w14:paraId="5B42669D" w14:textId="77777777"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Para cumplir los objetivos </w:t>
      </w:r>
      <w:ins w:id="30" w:author="mercyranjel" w:date="2015-11-13T09:35:00Z">
        <w:r w:rsidR="00466D80">
          <w:rPr>
            <w:rFonts w:ascii="Arial" w:hAnsi="Arial" w:cs="Arial"/>
          </w:rPr>
          <w:t xml:space="preserve">que se </w:t>
        </w:r>
      </w:ins>
      <w:r w:rsidRPr="004F4C67">
        <w:rPr>
          <w:rFonts w:ascii="Arial" w:hAnsi="Arial" w:cs="Arial"/>
        </w:rPr>
        <w:t>prop</w:t>
      </w:r>
      <w:ins w:id="31" w:author="mercyranjel" w:date="2015-11-13T09:35:00Z">
        <w:r w:rsidR="00466D80">
          <w:rPr>
            <w:rFonts w:ascii="Arial" w:hAnsi="Arial" w:cs="Arial"/>
          </w:rPr>
          <w:t>onen</w:t>
        </w:r>
      </w:ins>
      <w:r w:rsidRPr="004F4C67">
        <w:rPr>
          <w:rFonts w:ascii="Arial" w:hAnsi="Arial" w:cs="Arial"/>
        </w:rPr>
        <w:t xml:space="preserve"> en este tema se </w:t>
      </w:r>
      <w:ins w:id="32" w:author="mercyranjel" w:date="2015-11-13T09:35:00Z">
        <w:r w:rsidR="00466D80">
          <w:rPr>
            <w:rFonts w:ascii="Arial" w:hAnsi="Arial" w:cs="Arial"/>
          </w:rPr>
          <w:t>sugiere</w:t>
        </w:r>
      </w:ins>
      <w:r w:rsidRPr="004F4C67">
        <w:rPr>
          <w:rFonts w:ascii="Arial" w:hAnsi="Arial" w:cs="Arial"/>
        </w:rPr>
        <w:t>:</w:t>
      </w:r>
    </w:p>
    <w:p w14:paraId="1D678222" w14:textId="77777777" w:rsidR="00173D7C" w:rsidRPr="004F4C67" w:rsidRDefault="00173D7C" w:rsidP="00D82497">
      <w:pPr>
        <w:rPr>
          <w:rFonts w:ascii="Arial" w:hAnsi="Arial" w:cs="Arial"/>
        </w:rPr>
      </w:pPr>
    </w:p>
    <w:p w14:paraId="26F817D0" w14:textId="77777777" w:rsidR="008E21AD" w:rsidRDefault="00F1738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Analizar las diferentes interpretaciones que se dan de acuerdo </w:t>
      </w:r>
      <w:ins w:id="33" w:author="mercyranjel" w:date="2015-11-13T09:35:00Z">
        <w:r w:rsidR="00466D80">
          <w:rPr>
            <w:rFonts w:ascii="Arial" w:hAnsi="Arial" w:cs="Arial"/>
          </w:rPr>
          <w:t>con e</w:t>
        </w:r>
      </w:ins>
      <w:r>
        <w:rPr>
          <w:rFonts w:ascii="Arial" w:hAnsi="Arial" w:cs="Arial"/>
        </w:rPr>
        <w:t xml:space="preserve">l contexto de los números fraccionarios. </w:t>
      </w:r>
    </w:p>
    <w:p w14:paraId="16B648A7" w14:textId="77777777" w:rsidR="0026009E" w:rsidRPr="004F4C67" w:rsidRDefault="00F1738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Clasificar los números fraccionarios de acuerdo </w:t>
      </w:r>
      <w:ins w:id="34" w:author="mercyranjel" w:date="2015-11-13T09:35:00Z">
        <w:r w:rsidR="00466D80">
          <w:rPr>
            <w:rFonts w:ascii="Arial" w:hAnsi="Arial" w:cs="Arial"/>
          </w:rPr>
          <w:t xml:space="preserve">con </w:t>
        </w:r>
      </w:ins>
      <w:r>
        <w:rPr>
          <w:rFonts w:ascii="Arial" w:hAnsi="Arial" w:cs="Arial"/>
        </w:rPr>
        <w:t xml:space="preserve">la relación que existe entre numerador y denominador. </w:t>
      </w:r>
      <w:r w:rsidR="006942C0" w:rsidRPr="004F4C67">
        <w:rPr>
          <w:rFonts w:ascii="Arial" w:hAnsi="Arial" w:cs="Arial"/>
        </w:rPr>
        <w:t xml:space="preserve"> </w:t>
      </w:r>
    </w:p>
    <w:p w14:paraId="6A0DEA15" w14:textId="77777777" w:rsidR="0032689E" w:rsidRPr="004F4C67" w:rsidRDefault="006942C0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Determinar </w:t>
      </w:r>
      <w:r w:rsidR="00F17381">
        <w:rPr>
          <w:rFonts w:ascii="Arial" w:hAnsi="Arial" w:cs="Arial"/>
        </w:rPr>
        <w:t xml:space="preserve">diferentes representaciones de las fracciones impropias y su relación con los números mixtos. </w:t>
      </w:r>
    </w:p>
    <w:p w14:paraId="32DA2968" w14:textId="77777777" w:rsidR="0032689E" w:rsidRPr="004F4C67" w:rsidRDefault="00F1738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Interpretar el significado de las fracciones equivalentes sin importar la representación en que se den a conocer</w:t>
      </w:r>
      <w:ins w:id="35" w:author="mercyranjel" w:date="2015-11-13T09:36:00Z">
        <w:r w:rsidR="00466D80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y aplicarlas en la comparación de fracciones.  </w:t>
      </w:r>
    </w:p>
    <w:p w14:paraId="76734555" w14:textId="77777777" w:rsidR="009C0794" w:rsidRPr="004F4C67" w:rsidRDefault="009C0794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Aplicar conocimientos adquiridos durante el desarrollo de la unidad en la resolución de problemas </w:t>
      </w:r>
      <w:r w:rsidR="00F17381">
        <w:rPr>
          <w:rFonts w:ascii="Arial" w:hAnsi="Arial" w:cs="Arial"/>
        </w:rPr>
        <w:t>que involucr</w:t>
      </w:r>
      <w:ins w:id="36" w:author="mercyranjel" w:date="2015-11-13T09:36:00Z">
        <w:r w:rsidR="00466D80">
          <w:rPr>
            <w:rFonts w:ascii="Arial" w:hAnsi="Arial" w:cs="Arial"/>
          </w:rPr>
          <w:t>e</w:t>
        </w:r>
      </w:ins>
      <w:r w:rsidR="00F17381">
        <w:rPr>
          <w:rFonts w:ascii="Arial" w:hAnsi="Arial" w:cs="Arial"/>
        </w:rPr>
        <w:t>n números fraccionarios</w:t>
      </w:r>
      <w:r w:rsidRPr="004F4C67">
        <w:rPr>
          <w:rFonts w:ascii="Arial" w:hAnsi="Arial" w:cs="Arial"/>
        </w:rPr>
        <w:t xml:space="preserve">. </w:t>
      </w:r>
    </w:p>
    <w:p w14:paraId="3F37C3D1" w14:textId="77777777" w:rsidR="00173D7C" w:rsidRPr="004F4C67" w:rsidRDefault="00173D7C" w:rsidP="008C0D29">
      <w:pPr>
        <w:rPr>
          <w:rFonts w:ascii="Arial" w:hAnsi="Arial" w:cs="Arial"/>
        </w:rPr>
      </w:pPr>
    </w:p>
    <w:p w14:paraId="595FFF2B" w14:textId="77777777" w:rsidR="00253ED9" w:rsidRPr="004F4C67" w:rsidRDefault="00253ED9" w:rsidP="008C0D29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Finalmente, se recomienda </w:t>
      </w:r>
      <w:r w:rsidR="00625F3C" w:rsidRPr="004F4C67">
        <w:rPr>
          <w:rFonts w:ascii="Arial" w:hAnsi="Arial" w:cs="Arial"/>
        </w:rPr>
        <w:t xml:space="preserve">permitir a los estudiantes generar y proponer ejercicios y problemas de su autoría, puesto que esto permite al docente verificar la comprensión del tema </w:t>
      </w:r>
      <w:ins w:id="37" w:author="mercyranjel" w:date="2015-11-13T09:38:00Z">
        <w:r w:rsidR="00466D80">
          <w:rPr>
            <w:rFonts w:ascii="Arial" w:hAnsi="Arial" w:cs="Arial"/>
          </w:rPr>
          <w:t>y</w:t>
        </w:r>
        <w:r w:rsidR="00466D80" w:rsidRPr="004F4C67">
          <w:rPr>
            <w:rFonts w:ascii="Arial" w:hAnsi="Arial" w:cs="Arial"/>
          </w:rPr>
          <w:t xml:space="preserve"> </w:t>
        </w:r>
        <w:r w:rsidR="00466D80">
          <w:rPr>
            <w:rFonts w:ascii="Arial" w:hAnsi="Arial" w:cs="Arial"/>
          </w:rPr>
          <w:t>detectar</w:t>
        </w:r>
      </w:ins>
      <w:r w:rsidR="00625F3C" w:rsidRPr="004F4C67">
        <w:rPr>
          <w:rFonts w:ascii="Arial" w:hAnsi="Arial" w:cs="Arial"/>
        </w:rPr>
        <w:t xml:space="preserve"> </w:t>
      </w:r>
      <w:ins w:id="38" w:author="mercyranjel" w:date="2015-11-13T09:39:00Z">
        <w:r w:rsidR="00466D80">
          <w:rPr>
            <w:rFonts w:ascii="Arial" w:hAnsi="Arial" w:cs="Arial"/>
          </w:rPr>
          <w:t xml:space="preserve">sus </w:t>
        </w:r>
      </w:ins>
      <w:r w:rsidR="00625F3C" w:rsidRPr="004F4C67">
        <w:rPr>
          <w:rFonts w:ascii="Arial" w:hAnsi="Arial" w:cs="Arial"/>
        </w:rPr>
        <w:t xml:space="preserve">posibles fallas o errores </w:t>
      </w:r>
      <w:bookmarkStart w:id="39" w:name="_GoBack"/>
      <w:bookmarkEnd w:id="39"/>
      <w:r w:rsidR="00625F3C" w:rsidRPr="004F4C67">
        <w:rPr>
          <w:rFonts w:ascii="Arial" w:hAnsi="Arial" w:cs="Arial"/>
        </w:rPr>
        <w:t xml:space="preserve">en el desarrollo de su proceso de aprendizaje.  </w:t>
      </w:r>
    </w:p>
    <w:p w14:paraId="52CCF115" w14:textId="77777777" w:rsidR="008C0D29" w:rsidRPr="004F4C67" w:rsidRDefault="008C0D29" w:rsidP="008C0D29">
      <w:pPr>
        <w:rPr>
          <w:rFonts w:ascii="Arial" w:hAnsi="Arial" w:cs="Arial"/>
        </w:rPr>
      </w:pPr>
    </w:p>
    <w:p w14:paraId="1B499204" w14:textId="77777777" w:rsidR="009E29DF" w:rsidRDefault="002F3CD9">
      <w:pPr>
        <w:rPr>
          <w:rFonts w:ascii="Arial" w:hAnsi="Arial" w:cs="Arial"/>
          <w:b/>
        </w:rPr>
      </w:pPr>
      <w:r w:rsidRPr="002F3CD9">
        <w:rPr>
          <w:rFonts w:ascii="Arial" w:hAnsi="Arial" w:cs="Arial"/>
          <w:b/>
        </w:rPr>
        <w:t>Derechos básicos de aprendizaje</w:t>
      </w:r>
    </w:p>
    <w:p w14:paraId="70735FB1" w14:textId="77777777" w:rsidR="007070BA" w:rsidRDefault="007070BA" w:rsidP="007070BA">
      <w:pPr>
        <w:rPr>
          <w:rFonts w:ascii="Arial" w:hAnsi="Arial" w:cs="Arial"/>
        </w:rPr>
      </w:pPr>
    </w:p>
    <w:p w14:paraId="152B0B01" w14:textId="77777777" w:rsidR="007070BA" w:rsidRDefault="007070BA" w:rsidP="007C08E8">
      <w:pPr>
        <w:rPr>
          <w:rFonts w:ascii="Arial" w:hAnsi="Arial" w:cs="Arial"/>
        </w:rPr>
      </w:pPr>
      <w:r w:rsidRPr="007C08E8">
        <w:rPr>
          <w:rFonts w:ascii="Arial" w:hAnsi="Arial" w:cs="Arial"/>
        </w:rPr>
        <w:t>Resuelve problemas en los que debe dividir un entero entre una</w:t>
      </w:r>
      <w:r>
        <w:rPr>
          <w:rFonts w:ascii="Arial" w:hAnsi="Arial" w:cs="Arial"/>
        </w:rPr>
        <w:t xml:space="preserve"> </w:t>
      </w:r>
      <w:r w:rsidRPr="007C08E8">
        <w:rPr>
          <w:rFonts w:ascii="Arial" w:hAnsi="Arial" w:cs="Arial"/>
        </w:rPr>
        <w:t>fracción o una fracción entre una fracción.</w:t>
      </w:r>
    </w:p>
    <w:p w14:paraId="2F51E906" w14:textId="77777777" w:rsidR="007070BA" w:rsidRDefault="007070BA" w:rsidP="00065C78">
      <w:pPr>
        <w:rPr>
          <w:rFonts w:ascii="Arial" w:hAnsi="Arial" w:cs="Arial"/>
        </w:rPr>
      </w:pPr>
    </w:p>
    <w:p w14:paraId="746565D7" w14:textId="77777777" w:rsidR="007070BA" w:rsidRDefault="007070BA" w:rsidP="007C08E8">
      <w:pPr>
        <w:rPr>
          <w:rFonts w:ascii="Arial" w:hAnsi="Arial" w:cs="Arial"/>
        </w:rPr>
      </w:pPr>
      <w:r w:rsidRPr="007C08E8">
        <w:rPr>
          <w:rFonts w:ascii="Arial" w:hAnsi="Arial" w:cs="Arial"/>
        </w:rPr>
        <w:t>Resuelve problemas que involucran números racionales positivos</w:t>
      </w:r>
      <w:ins w:id="40" w:author="mercyranjel" w:date="2015-11-13T09:40:00Z">
        <w:r w:rsidR="002D44CD">
          <w:rPr>
            <w:rFonts w:ascii="Arial" w:hAnsi="Arial" w:cs="Arial"/>
          </w:rPr>
          <w:t>.</w:t>
        </w:r>
      </w:ins>
    </w:p>
    <w:p w14:paraId="7100E110" w14:textId="77777777" w:rsidR="002F3CD9" w:rsidRPr="002F3CD9" w:rsidRDefault="002F3CD9">
      <w:pPr>
        <w:rPr>
          <w:rFonts w:ascii="Arial" w:hAnsi="Arial" w:cs="Arial"/>
        </w:rPr>
      </w:pPr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0571C"/>
    <w:rsid w:val="00035223"/>
    <w:rsid w:val="00065C78"/>
    <w:rsid w:val="00074475"/>
    <w:rsid w:val="0007647B"/>
    <w:rsid w:val="000960CA"/>
    <w:rsid w:val="000B6608"/>
    <w:rsid w:val="000C1F82"/>
    <w:rsid w:val="00105F80"/>
    <w:rsid w:val="00173D7C"/>
    <w:rsid w:val="001A07C8"/>
    <w:rsid w:val="001A0BA5"/>
    <w:rsid w:val="001A15BC"/>
    <w:rsid w:val="00251551"/>
    <w:rsid w:val="00253ED9"/>
    <w:rsid w:val="0026009E"/>
    <w:rsid w:val="002D44CD"/>
    <w:rsid w:val="002D50E2"/>
    <w:rsid w:val="002F3CD9"/>
    <w:rsid w:val="0030324F"/>
    <w:rsid w:val="00320978"/>
    <w:rsid w:val="0032689E"/>
    <w:rsid w:val="00331D27"/>
    <w:rsid w:val="00341639"/>
    <w:rsid w:val="003A19B2"/>
    <w:rsid w:val="003A4925"/>
    <w:rsid w:val="003E0725"/>
    <w:rsid w:val="00426FF5"/>
    <w:rsid w:val="00466D80"/>
    <w:rsid w:val="004718A6"/>
    <w:rsid w:val="004800E9"/>
    <w:rsid w:val="00485C64"/>
    <w:rsid w:val="004B02C0"/>
    <w:rsid w:val="004C01C9"/>
    <w:rsid w:val="004C4451"/>
    <w:rsid w:val="004E5301"/>
    <w:rsid w:val="004E55C3"/>
    <w:rsid w:val="004F4C67"/>
    <w:rsid w:val="00530E06"/>
    <w:rsid w:val="00532E0A"/>
    <w:rsid w:val="00545AAE"/>
    <w:rsid w:val="005577BC"/>
    <w:rsid w:val="00575140"/>
    <w:rsid w:val="005975A9"/>
    <w:rsid w:val="005C2098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070BA"/>
    <w:rsid w:val="007446F9"/>
    <w:rsid w:val="00751D73"/>
    <w:rsid w:val="007806EC"/>
    <w:rsid w:val="00796CD2"/>
    <w:rsid w:val="007C08E8"/>
    <w:rsid w:val="007D1F99"/>
    <w:rsid w:val="007F34F4"/>
    <w:rsid w:val="00803913"/>
    <w:rsid w:val="0082088D"/>
    <w:rsid w:val="00833F74"/>
    <w:rsid w:val="00846EC6"/>
    <w:rsid w:val="008560A4"/>
    <w:rsid w:val="00861F8E"/>
    <w:rsid w:val="00887916"/>
    <w:rsid w:val="008C0D29"/>
    <w:rsid w:val="008E21AD"/>
    <w:rsid w:val="009340FA"/>
    <w:rsid w:val="009367FD"/>
    <w:rsid w:val="009A071F"/>
    <w:rsid w:val="009B0F0B"/>
    <w:rsid w:val="009C0794"/>
    <w:rsid w:val="009E29DF"/>
    <w:rsid w:val="009E666D"/>
    <w:rsid w:val="009F61BB"/>
    <w:rsid w:val="00A375F9"/>
    <w:rsid w:val="00A852E3"/>
    <w:rsid w:val="00A91911"/>
    <w:rsid w:val="00AB0113"/>
    <w:rsid w:val="00AB7F7C"/>
    <w:rsid w:val="00AF03E0"/>
    <w:rsid w:val="00B00799"/>
    <w:rsid w:val="00B30EDB"/>
    <w:rsid w:val="00BC2944"/>
    <w:rsid w:val="00BC54CD"/>
    <w:rsid w:val="00BD1120"/>
    <w:rsid w:val="00BE655B"/>
    <w:rsid w:val="00BF285E"/>
    <w:rsid w:val="00C14918"/>
    <w:rsid w:val="00C74444"/>
    <w:rsid w:val="00C8324E"/>
    <w:rsid w:val="00CC6DC5"/>
    <w:rsid w:val="00CD370F"/>
    <w:rsid w:val="00D24C9F"/>
    <w:rsid w:val="00D613F9"/>
    <w:rsid w:val="00D72BAC"/>
    <w:rsid w:val="00D82497"/>
    <w:rsid w:val="00DC3146"/>
    <w:rsid w:val="00DC5E22"/>
    <w:rsid w:val="00E15D66"/>
    <w:rsid w:val="00E5388C"/>
    <w:rsid w:val="00E8302A"/>
    <w:rsid w:val="00ED5685"/>
    <w:rsid w:val="00F17381"/>
    <w:rsid w:val="00F2589D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67D6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627</Words>
  <Characters>3454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Juan Velasquez</cp:lastModifiedBy>
  <cp:revision>18</cp:revision>
  <dcterms:created xsi:type="dcterms:W3CDTF">2015-11-12T18:36:00Z</dcterms:created>
  <dcterms:modified xsi:type="dcterms:W3CDTF">2015-11-13T16:11:00Z</dcterms:modified>
</cp:coreProperties>
</file>