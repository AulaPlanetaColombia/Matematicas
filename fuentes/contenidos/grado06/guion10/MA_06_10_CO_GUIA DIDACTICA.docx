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DA562" w14:textId="77777777" w:rsidR="000568D0" w:rsidRPr="00B533BB" w:rsidRDefault="003C022A" w:rsidP="00AB66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GU</w:t>
      </w:r>
      <w:ins w:id="0" w:author="mercyranjel" w:date="2015-12-03T13:14:00Z">
        <w:r w:rsidR="001063AA">
          <w:rPr>
            <w:rFonts w:ascii="Times New Roman" w:hAnsi="Times New Roman" w:cs="Times New Roman"/>
            <w:b/>
            <w:sz w:val="24"/>
            <w:szCs w:val="24"/>
          </w:rPr>
          <w:t>Í</w:t>
        </w:r>
      </w:ins>
      <w:r w:rsidRPr="00B533BB">
        <w:rPr>
          <w:rFonts w:ascii="Times New Roman" w:hAnsi="Times New Roman" w:cs="Times New Roman"/>
          <w:b/>
          <w:sz w:val="24"/>
          <w:szCs w:val="24"/>
        </w:rPr>
        <w:t>A DIDÁ</w:t>
      </w:r>
      <w:r w:rsidR="005226E4" w:rsidRPr="00B533BB">
        <w:rPr>
          <w:rFonts w:ascii="Times New Roman" w:hAnsi="Times New Roman" w:cs="Times New Roman"/>
          <w:b/>
          <w:sz w:val="24"/>
          <w:szCs w:val="24"/>
        </w:rPr>
        <w:t>CTICA</w:t>
      </w:r>
    </w:p>
    <w:p w14:paraId="738E7E8F" w14:textId="77777777" w:rsidR="00866F23" w:rsidRPr="00B533BB" w:rsidRDefault="00866F23" w:rsidP="00866F23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Estándares Básicos de Competencias</w:t>
      </w:r>
    </w:p>
    <w:p w14:paraId="3C9A2B9C" w14:textId="77777777" w:rsidR="003C022A" w:rsidRPr="00B533BB" w:rsidRDefault="00866F23" w:rsidP="003C022A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Pensamiento</w:t>
      </w:r>
      <w:r w:rsidR="003C022A" w:rsidRPr="00B533BB">
        <w:rPr>
          <w:rFonts w:ascii="Times New Roman" w:hAnsi="Times New Roman" w:cs="Times New Roman"/>
          <w:b/>
          <w:sz w:val="24"/>
          <w:szCs w:val="24"/>
        </w:rPr>
        <w:t xml:space="preserve"> espaci</w:t>
      </w:r>
      <w:ins w:id="1" w:author="mercyranjel" w:date="2015-12-03T08:27:00Z">
        <w:r w:rsidR="008C2FC5">
          <w:rPr>
            <w:rFonts w:ascii="Times New Roman" w:hAnsi="Times New Roman" w:cs="Times New Roman"/>
            <w:b/>
            <w:sz w:val="24"/>
            <w:szCs w:val="24"/>
          </w:rPr>
          <w:t>a</w:t>
        </w:r>
      </w:ins>
      <w:r w:rsidR="003C022A" w:rsidRPr="00B533BB">
        <w:rPr>
          <w:rFonts w:ascii="Times New Roman" w:hAnsi="Times New Roman" w:cs="Times New Roman"/>
          <w:b/>
          <w:sz w:val="24"/>
          <w:szCs w:val="24"/>
        </w:rPr>
        <w:t>l</w:t>
      </w:r>
    </w:p>
    <w:p w14:paraId="0187DCA9" w14:textId="77777777" w:rsidR="00866F23" w:rsidRPr="00B533BB" w:rsidRDefault="00866F23" w:rsidP="003C022A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sz w:val="24"/>
          <w:szCs w:val="24"/>
        </w:rPr>
        <w:t>Identifico, represento y utilizo ángulos en giros, aberturas,</w:t>
      </w:r>
      <w:r w:rsidR="00BF62CE" w:rsidRPr="00B533BB">
        <w:rPr>
          <w:rFonts w:ascii="Times New Roman" w:hAnsi="Times New Roman" w:cs="Times New Roman"/>
          <w:sz w:val="24"/>
          <w:szCs w:val="24"/>
        </w:rPr>
        <w:t xml:space="preserve"> </w:t>
      </w:r>
      <w:r w:rsidRPr="00B533BB">
        <w:rPr>
          <w:rFonts w:ascii="Times New Roman" w:hAnsi="Times New Roman" w:cs="Times New Roman"/>
          <w:sz w:val="24"/>
          <w:szCs w:val="24"/>
        </w:rPr>
        <w:t>inclinaciones, figuras, puntas y esquinas</w:t>
      </w:r>
      <w:ins w:id="2" w:author="mercyranjel" w:date="2015-12-03T08:27:00Z">
        <w:r w:rsidR="008C2FC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B533BB">
        <w:rPr>
          <w:rFonts w:ascii="Times New Roman" w:hAnsi="Times New Roman" w:cs="Times New Roman"/>
          <w:sz w:val="24"/>
          <w:szCs w:val="24"/>
        </w:rPr>
        <w:t xml:space="preserve"> en situaciones estáticas</w:t>
      </w:r>
      <w:r w:rsidR="00BF62CE" w:rsidRPr="00B533BB">
        <w:rPr>
          <w:rFonts w:ascii="Times New Roman" w:hAnsi="Times New Roman" w:cs="Times New Roman"/>
          <w:sz w:val="24"/>
          <w:szCs w:val="24"/>
        </w:rPr>
        <w:t xml:space="preserve"> </w:t>
      </w:r>
      <w:r w:rsidRPr="00B533BB">
        <w:rPr>
          <w:rFonts w:ascii="Times New Roman" w:hAnsi="Times New Roman" w:cs="Times New Roman"/>
          <w:sz w:val="24"/>
          <w:szCs w:val="24"/>
        </w:rPr>
        <w:t>y dinámicas.</w:t>
      </w:r>
    </w:p>
    <w:p w14:paraId="542902D4" w14:textId="77777777" w:rsidR="00866F23" w:rsidRPr="00B533BB" w:rsidRDefault="003C022A" w:rsidP="00866F23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Pensamiento m</w:t>
      </w:r>
      <w:r w:rsidR="00866F23" w:rsidRPr="00B533BB">
        <w:rPr>
          <w:rFonts w:ascii="Times New Roman" w:hAnsi="Times New Roman" w:cs="Times New Roman"/>
          <w:b/>
          <w:sz w:val="24"/>
          <w:szCs w:val="24"/>
        </w:rPr>
        <w:t xml:space="preserve">étrico </w:t>
      </w:r>
    </w:p>
    <w:p w14:paraId="445E6B23" w14:textId="77777777" w:rsidR="00BF62CE" w:rsidRPr="00B533BB" w:rsidRDefault="00BF62CE" w:rsidP="00BF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3BB">
        <w:rPr>
          <w:rFonts w:ascii="Times New Roman" w:hAnsi="Times New Roman" w:cs="Times New Roman"/>
          <w:sz w:val="24"/>
          <w:szCs w:val="24"/>
        </w:rPr>
        <w:t>Identifico relaciones entre distintas unidades utilizadas para medir cantidades de la misma  magnitud.</w:t>
      </w:r>
    </w:p>
    <w:p w14:paraId="75410723" w14:textId="77777777" w:rsidR="00431CD7" w:rsidRPr="00B533BB" w:rsidRDefault="00431CD7" w:rsidP="00431CD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eastAsia="ja-JP"/>
        </w:rPr>
      </w:pPr>
    </w:p>
    <w:p w14:paraId="5ABBB95B" w14:textId="77777777" w:rsidR="00AB66B4" w:rsidRPr="00B533BB" w:rsidRDefault="00AB66B4" w:rsidP="00AB66B4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Competencias</w:t>
      </w:r>
    </w:p>
    <w:p w14:paraId="6EC2CAC5" w14:textId="77777777" w:rsidR="00AB66B4" w:rsidRPr="00B533BB" w:rsidRDefault="00AB66B4" w:rsidP="00AB66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533BB">
        <w:rPr>
          <w:rFonts w:ascii="Times New Roman" w:hAnsi="Times New Roman" w:cs="Times New Roman"/>
        </w:rPr>
        <w:t xml:space="preserve">Reconoce en las diferentes representaciones del medio los objetos básicos de la </w:t>
      </w:r>
      <w:ins w:id="3" w:author="mercyranjel" w:date="2015-12-03T12:59:00Z">
        <w:r w:rsidR="00EB3F8C">
          <w:rPr>
            <w:rFonts w:ascii="Times New Roman" w:hAnsi="Times New Roman" w:cs="Times New Roman"/>
          </w:rPr>
          <w:t>G</w:t>
        </w:r>
      </w:ins>
      <w:r w:rsidRPr="00B533BB">
        <w:rPr>
          <w:rFonts w:ascii="Times New Roman" w:hAnsi="Times New Roman" w:cs="Times New Roman"/>
        </w:rPr>
        <w:t xml:space="preserve">eometría </w:t>
      </w:r>
      <w:ins w:id="4" w:author="mercyranjel" w:date="2015-12-03T12:59:00Z">
        <w:r w:rsidR="00EB3F8C">
          <w:rPr>
            <w:rFonts w:ascii="Times New Roman" w:hAnsi="Times New Roman" w:cs="Times New Roman"/>
          </w:rPr>
          <w:t>E</w:t>
        </w:r>
      </w:ins>
      <w:r w:rsidRPr="00B533BB">
        <w:rPr>
          <w:rFonts w:ascii="Times New Roman" w:hAnsi="Times New Roman" w:cs="Times New Roman"/>
        </w:rPr>
        <w:t xml:space="preserve">uclidiana </w:t>
      </w:r>
      <w:ins w:id="5" w:author="mercyranjel" w:date="2015-12-03T13:00:00Z">
        <w:r w:rsidR="00486007">
          <w:rPr>
            <w:rFonts w:ascii="Times New Roman" w:hAnsi="Times New Roman" w:cs="Times New Roman"/>
          </w:rPr>
          <w:t>y</w:t>
        </w:r>
      </w:ins>
      <w:r w:rsidRPr="00B533BB">
        <w:rPr>
          <w:rFonts w:ascii="Times New Roman" w:hAnsi="Times New Roman" w:cs="Times New Roman"/>
        </w:rPr>
        <w:t xml:space="preserve"> determina sus características.</w:t>
      </w:r>
    </w:p>
    <w:p w14:paraId="41E9EB4A" w14:textId="77777777" w:rsidR="0048499D" w:rsidRPr="00B533BB" w:rsidRDefault="00AB66B4" w:rsidP="00AB66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33BB">
        <w:rPr>
          <w:rFonts w:ascii="Times New Roman" w:hAnsi="Times New Roman" w:cs="Times New Roman"/>
        </w:rPr>
        <w:t>Argumenta desde la representación geométrica</w:t>
      </w:r>
      <w:ins w:id="6" w:author="mercyranjel" w:date="2015-12-03T13:01:00Z">
        <w:r w:rsidR="00486007">
          <w:rPr>
            <w:rFonts w:ascii="Times New Roman" w:hAnsi="Times New Roman" w:cs="Times New Roman"/>
          </w:rPr>
          <w:t>,</w:t>
        </w:r>
      </w:ins>
      <w:r w:rsidRPr="00B533BB">
        <w:rPr>
          <w:rFonts w:ascii="Times New Roman" w:hAnsi="Times New Roman" w:cs="Times New Roman"/>
        </w:rPr>
        <w:t xml:space="preserve"> la importancia </w:t>
      </w:r>
      <w:r w:rsidR="003C022A" w:rsidRPr="00B533BB">
        <w:rPr>
          <w:rFonts w:ascii="Times New Roman" w:hAnsi="Times New Roman" w:cs="Times New Roman"/>
        </w:rPr>
        <w:t>de los conceptos geométricos.</w:t>
      </w:r>
    </w:p>
    <w:p w14:paraId="45F45C4F" w14:textId="77777777" w:rsidR="003C022A" w:rsidRPr="00B533BB" w:rsidRDefault="003C022A" w:rsidP="00AB66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33BB">
        <w:rPr>
          <w:rFonts w:ascii="Times New Roman" w:hAnsi="Times New Roman" w:cs="Times New Roman"/>
        </w:rPr>
        <w:t xml:space="preserve">Soluciona situaciones problemáticas en contexto </w:t>
      </w:r>
      <w:ins w:id="7" w:author="mercyranjel" w:date="2015-12-03T13:01:00Z">
        <w:r w:rsidR="00486007">
          <w:rPr>
            <w:rFonts w:ascii="Times New Roman" w:hAnsi="Times New Roman" w:cs="Times New Roman"/>
          </w:rPr>
          <w:t xml:space="preserve">con la </w:t>
        </w:r>
      </w:ins>
      <w:r w:rsidRPr="00B533BB">
        <w:rPr>
          <w:rFonts w:ascii="Times New Roman" w:hAnsi="Times New Roman" w:cs="Times New Roman"/>
        </w:rPr>
        <w:t>aplica</w:t>
      </w:r>
      <w:ins w:id="8" w:author="mercyranjel" w:date="2015-12-03T13:01:00Z">
        <w:r w:rsidR="00486007">
          <w:rPr>
            <w:rFonts w:ascii="Times New Roman" w:hAnsi="Times New Roman" w:cs="Times New Roman"/>
          </w:rPr>
          <w:t>ción</w:t>
        </w:r>
      </w:ins>
      <w:r w:rsidRPr="00B533BB">
        <w:rPr>
          <w:rFonts w:ascii="Times New Roman" w:hAnsi="Times New Roman" w:cs="Times New Roman"/>
        </w:rPr>
        <w:t xml:space="preserve"> </w:t>
      </w:r>
      <w:ins w:id="9" w:author="mercyranjel" w:date="2015-12-03T13:01:00Z">
        <w:r w:rsidR="00486007">
          <w:rPr>
            <w:rFonts w:ascii="Times New Roman" w:hAnsi="Times New Roman" w:cs="Times New Roman"/>
          </w:rPr>
          <w:t xml:space="preserve">de </w:t>
        </w:r>
      </w:ins>
      <w:r w:rsidRPr="00B533BB">
        <w:rPr>
          <w:rFonts w:ascii="Times New Roman" w:hAnsi="Times New Roman" w:cs="Times New Roman"/>
        </w:rPr>
        <w:t>los conceptos de</w:t>
      </w:r>
      <w:ins w:id="10" w:author="mercyranjel" w:date="2015-12-03T13:01:00Z">
        <w:r w:rsidR="00486007">
          <w:rPr>
            <w:rFonts w:ascii="Times New Roman" w:hAnsi="Times New Roman" w:cs="Times New Roman"/>
          </w:rPr>
          <w:t xml:space="preserve"> la G</w:t>
        </w:r>
      </w:ins>
      <w:r w:rsidRPr="00B533BB">
        <w:rPr>
          <w:rFonts w:ascii="Times New Roman" w:hAnsi="Times New Roman" w:cs="Times New Roman"/>
        </w:rPr>
        <w:t>eometría.</w:t>
      </w:r>
    </w:p>
    <w:p w14:paraId="4A862827" w14:textId="77777777" w:rsidR="003C022A" w:rsidRPr="00B533BB" w:rsidRDefault="003C022A" w:rsidP="00AB66B4">
      <w:pPr>
        <w:rPr>
          <w:rFonts w:ascii="Times New Roman" w:hAnsi="Times New Roman" w:cs="Times New Roman"/>
          <w:b/>
          <w:sz w:val="24"/>
          <w:szCs w:val="24"/>
        </w:rPr>
      </w:pPr>
    </w:p>
    <w:p w14:paraId="17BF37C3" w14:textId="77777777" w:rsidR="00AB66B4" w:rsidRPr="00B533BB" w:rsidRDefault="00AB66B4" w:rsidP="00AB66B4">
      <w:pPr>
        <w:rPr>
          <w:rFonts w:ascii="Times New Roman" w:hAnsi="Times New Roman" w:cs="Times New Roman"/>
          <w:b/>
          <w:sz w:val="24"/>
          <w:szCs w:val="24"/>
        </w:rPr>
      </w:pPr>
      <w:r w:rsidRPr="00B533BB">
        <w:rPr>
          <w:rFonts w:ascii="Times New Roman" w:hAnsi="Times New Roman" w:cs="Times New Roman"/>
          <w:b/>
          <w:sz w:val="24"/>
          <w:szCs w:val="24"/>
        </w:rPr>
        <w:t>Estrategia didáctica</w:t>
      </w:r>
    </w:p>
    <w:p w14:paraId="1DCAF448" w14:textId="77777777" w:rsidR="00B533BB" w:rsidRDefault="00B533BB" w:rsidP="00AB66B4">
      <w:pPr>
        <w:pStyle w:val="NormalWeb"/>
        <w:shd w:val="clear" w:color="auto" w:fill="FFFFFF"/>
        <w:spacing w:before="0" w:beforeAutospacing="0" w:after="240" w:afterAutospacing="0" w:line="270" w:lineRule="atLeast"/>
      </w:pPr>
      <w:r>
        <w:t xml:space="preserve">El objetivo de este tema </w:t>
      </w:r>
      <w:r w:rsidR="00D76AE8" w:rsidRPr="00B533BB">
        <w:t>es proporcionar herramientas para la formación de nociones, conceptos y propiedades geométricas en un ambiente activo y constructivo</w:t>
      </w:r>
      <w:ins w:id="11" w:author="mercyranjel" w:date="2015-12-03T13:02:00Z">
        <w:r w:rsidR="00486007">
          <w:t>,</w:t>
        </w:r>
      </w:ins>
      <w:r w:rsidR="00D76AE8" w:rsidRPr="00B533BB">
        <w:t xml:space="preserve"> para así desarrollar habilidades de razonamiento que son indispensables en el estudio de las </w:t>
      </w:r>
      <w:ins w:id="12" w:author="mercyranjel" w:date="2015-12-03T13:02:00Z">
        <w:r w:rsidR="00486007">
          <w:t>M</w:t>
        </w:r>
      </w:ins>
      <w:r w:rsidR="00D76AE8" w:rsidRPr="00B533BB">
        <w:t xml:space="preserve">atemáticas.  </w:t>
      </w:r>
    </w:p>
    <w:p w14:paraId="0E0A29BA" w14:textId="77777777" w:rsidR="00B533BB" w:rsidRDefault="00B533BB" w:rsidP="00AB66B4">
      <w:pPr>
        <w:pStyle w:val="NormalWeb"/>
        <w:shd w:val="clear" w:color="auto" w:fill="FFFFFF"/>
        <w:spacing w:before="0" w:beforeAutospacing="0" w:after="240" w:afterAutospacing="0" w:line="270" w:lineRule="atLeast"/>
      </w:pPr>
      <w:r>
        <w:t xml:space="preserve">Para iniciar el tema se sugiere que </w:t>
      </w:r>
      <w:r w:rsidR="00D76AE8" w:rsidRPr="00B533BB">
        <w:t>los estudiantes observen</w:t>
      </w:r>
      <w:r>
        <w:t xml:space="preserve"> a</w:t>
      </w:r>
      <w:r w:rsidR="00D76AE8" w:rsidRPr="00B533BB">
        <w:t xml:space="preserve"> su alrededor, </w:t>
      </w:r>
      <w:ins w:id="13" w:author="mercyranjel" w:date="2015-12-03T13:03:00Z">
        <w:r w:rsidR="00486007">
          <w:t xml:space="preserve">y </w:t>
        </w:r>
      </w:ins>
      <w:r>
        <w:t>luego</w:t>
      </w:r>
      <w:r w:rsidR="001175E0" w:rsidRPr="00B533BB">
        <w:t xml:space="preserve"> indicarles que </w:t>
      </w:r>
      <w:r w:rsidR="00D76AE8" w:rsidRPr="00B533BB">
        <w:t xml:space="preserve">todos los objetos que están en el medio están formados por </w:t>
      </w:r>
      <w:r>
        <w:t>figuras que ellos ya reconocen.</w:t>
      </w:r>
    </w:p>
    <w:p w14:paraId="36EF878F" w14:textId="77777777" w:rsidR="00D76AE8" w:rsidRPr="00B533BB" w:rsidRDefault="00B533BB" w:rsidP="00AB66B4">
      <w:pPr>
        <w:pStyle w:val="NormalWeb"/>
        <w:shd w:val="clear" w:color="auto" w:fill="FFFFFF"/>
        <w:spacing w:before="0" w:beforeAutospacing="0" w:after="240" w:afterAutospacing="0" w:line="270" w:lineRule="atLeast"/>
      </w:pPr>
      <w:r>
        <w:t>H</w:t>
      </w:r>
      <w:r w:rsidR="00D76AE8" w:rsidRPr="00B533BB">
        <w:t xml:space="preserve">aga mención de la historia de la </w:t>
      </w:r>
      <w:ins w:id="14" w:author="mercyranjel" w:date="2015-12-03T13:03:00Z">
        <w:r w:rsidR="00486007">
          <w:t>G</w:t>
        </w:r>
      </w:ins>
      <w:r w:rsidR="00D76AE8" w:rsidRPr="00B533BB">
        <w:t xml:space="preserve">eometría </w:t>
      </w:r>
      <w:r>
        <w:t xml:space="preserve">y explíqueles </w:t>
      </w:r>
      <w:r w:rsidR="00D76AE8" w:rsidRPr="00B533BB">
        <w:t>que nació de las necesidades que tenían los hombres de aquella época</w:t>
      </w:r>
      <w:ins w:id="15" w:author="mercyranjel" w:date="2015-12-03T13:03:00Z">
        <w:r w:rsidR="00486007">
          <w:t>,</w:t>
        </w:r>
      </w:ins>
      <w:r w:rsidR="00581EB6" w:rsidRPr="00B533BB">
        <w:t xml:space="preserve"> y que muchos de ellos se dedicaron a estudiarla</w:t>
      </w:r>
      <w:r w:rsidR="001175E0" w:rsidRPr="00B533BB">
        <w:t>,</w:t>
      </w:r>
      <w:r w:rsidR="00581EB6" w:rsidRPr="00B533BB">
        <w:t xml:space="preserve"> </w:t>
      </w:r>
      <w:r w:rsidR="001175E0" w:rsidRPr="00B533BB">
        <w:t>por ejemplo</w:t>
      </w:r>
      <w:ins w:id="16" w:author="mercyranjel" w:date="2015-12-03T13:03:00Z">
        <w:r w:rsidR="00486007">
          <w:t>,</w:t>
        </w:r>
      </w:ins>
      <w:r w:rsidR="001175E0" w:rsidRPr="00B533BB">
        <w:t xml:space="preserve"> Euclides, </w:t>
      </w:r>
      <w:ins w:id="17" w:author="mercyranjel" w:date="2015-12-03T13:03:00Z">
        <w:r w:rsidR="00486007">
          <w:t xml:space="preserve">que se </w:t>
        </w:r>
      </w:ins>
      <w:r w:rsidR="001175E0" w:rsidRPr="00B533BB">
        <w:t xml:space="preserve">considera el padre de la </w:t>
      </w:r>
      <w:ins w:id="18" w:author="mercyranjel" w:date="2015-12-03T13:03:00Z">
        <w:r w:rsidR="00486007">
          <w:t>G</w:t>
        </w:r>
      </w:ins>
      <w:r w:rsidR="001175E0" w:rsidRPr="00B533BB">
        <w:t>eometría.</w:t>
      </w:r>
      <w:r w:rsidR="00AB08BB" w:rsidRPr="00B533BB">
        <w:t xml:space="preserve"> </w:t>
      </w:r>
    </w:p>
    <w:p w14:paraId="1E303B43" w14:textId="77777777" w:rsidR="00B533BB" w:rsidRDefault="001175E0" w:rsidP="00AB66B4">
      <w:pPr>
        <w:pStyle w:val="NormalWeb"/>
        <w:shd w:val="clear" w:color="auto" w:fill="FFFFFF"/>
        <w:spacing w:before="0" w:beforeAutospacing="0" w:after="240" w:afterAutospacing="0" w:line="270" w:lineRule="atLeast"/>
      </w:pPr>
      <w:r w:rsidRPr="00B533BB">
        <w:t xml:space="preserve">Se </w:t>
      </w:r>
      <w:ins w:id="19" w:author="mercyranjel" w:date="2015-12-03T13:04:00Z">
        <w:r w:rsidR="00486007">
          <w:t>sug</w:t>
        </w:r>
        <w:r w:rsidR="00486007" w:rsidRPr="00B533BB">
          <w:t xml:space="preserve">iere </w:t>
        </w:r>
      </w:ins>
      <w:r w:rsidRPr="00B533BB">
        <w:t xml:space="preserve">que presente a los estudiantes </w:t>
      </w:r>
      <w:r w:rsidR="00AB66B4" w:rsidRPr="00B533BB">
        <w:t xml:space="preserve">algunas construcciones geométricas </w:t>
      </w:r>
      <w:r w:rsidRPr="00B533BB">
        <w:t xml:space="preserve">haciendo uso </w:t>
      </w:r>
      <w:r w:rsidR="00B533BB">
        <w:t>de instrumentos para medir</w:t>
      </w:r>
      <w:r w:rsidRPr="00B533BB">
        <w:t xml:space="preserve"> (regla, compás y transportador)</w:t>
      </w:r>
      <w:ins w:id="20" w:author="mercyranjel" w:date="2015-12-03T13:05:00Z">
        <w:r w:rsidR="00486007">
          <w:t>;</w:t>
        </w:r>
      </w:ins>
      <w:r w:rsidR="00541504" w:rsidRPr="00B533BB">
        <w:t xml:space="preserve"> para ello</w:t>
      </w:r>
      <w:ins w:id="21" w:author="mercyranjel" w:date="2015-12-03T13:05:00Z">
        <w:r w:rsidR="00486007">
          <w:t>,</w:t>
        </w:r>
      </w:ins>
      <w:r w:rsidR="00541504" w:rsidRPr="00B533BB">
        <w:t xml:space="preserve"> cuenta con la explicación detallada </w:t>
      </w:r>
      <w:r w:rsidR="00B533BB">
        <w:t>de algunas construcciones</w:t>
      </w:r>
      <w:ins w:id="22" w:author="mercyranjel" w:date="2015-12-03T13:05:00Z">
        <w:r w:rsidR="00486007">
          <w:t xml:space="preserve"> como</w:t>
        </w:r>
      </w:ins>
      <w:r w:rsidR="00541504" w:rsidRPr="00B533BB">
        <w:t xml:space="preserve"> </w:t>
      </w:r>
      <w:r w:rsidR="00B533BB">
        <w:t xml:space="preserve">ángulos, </w:t>
      </w:r>
      <w:r w:rsidR="00541504" w:rsidRPr="00B533BB">
        <w:t>la mediatriz de un segm</w:t>
      </w:r>
      <w:r w:rsidR="00B533BB">
        <w:t xml:space="preserve">ento, la bisectriz de un ángulo. </w:t>
      </w:r>
    </w:p>
    <w:p w14:paraId="3B5E49AA" w14:textId="77777777" w:rsidR="00AB66B4" w:rsidRPr="00B533BB" w:rsidRDefault="00AB66B4" w:rsidP="00AB66B4">
      <w:pPr>
        <w:pStyle w:val="NormalWeb"/>
        <w:shd w:val="clear" w:color="auto" w:fill="FFFFFF"/>
        <w:spacing w:before="0" w:beforeAutospacing="0" w:after="240" w:afterAutospacing="0" w:line="270" w:lineRule="atLeast"/>
      </w:pPr>
      <w:r w:rsidRPr="00B533BB">
        <w:t xml:space="preserve">Recuérdeles </w:t>
      </w:r>
      <w:r w:rsidR="001175E0" w:rsidRPr="00B533BB">
        <w:t>constantemente la forma de nombrar cada o</w:t>
      </w:r>
      <w:r w:rsidR="00392788" w:rsidRPr="00B533BB">
        <w:t>b</w:t>
      </w:r>
      <w:r w:rsidR="001175E0" w:rsidRPr="00B533BB">
        <w:t>jeto geométrico</w:t>
      </w:r>
      <w:ins w:id="23" w:author="mercyranjel" w:date="2015-12-03T13:06:00Z">
        <w:r w:rsidR="00486007">
          <w:t>;</w:t>
        </w:r>
      </w:ins>
      <w:r w:rsidR="001175E0" w:rsidRPr="00B533BB">
        <w:t xml:space="preserve"> </w:t>
      </w:r>
      <w:r w:rsidR="00392788" w:rsidRPr="00B533BB">
        <w:t>de esta ma</w:t>
      </w:r>
      <w:r w:rsidR="001175E0" w:rsidRPr="00B533BB">
        <w:t>n</w:t>
      </w:r>
      <w:r w:rsidR="00392788" w:rsidRPr="00B533BB">
        <w:t>e</w:t>
      </w:r>
      <w:r w:rsidR="001175E0" w:rsidRPr="00B533BB">
        <w:t xml:space="preserve">ra </w:t>
      </w:r>
      <w:r w:rsidR="00B533BB">
        <w:t>se refuerza</w:t>
      </w:r>
      <w:r w:rsidR="001175E0" w:rsidRPr="00B533BB">
        <w:t xml:space="preserve"> </w:t>
      </w:r>
      <w:r w:rsidR="00392788" w:rsidRPr="00B533BB">
        <w:t>el manejo adecuado del lenguaje geométrico</w:t>
      </w:r>
      <w:ins w:id="24" w:author="mercyranjel" w:date="2015-12-03T13:06:00Z">
        <w:r w:rsidR="00486007">
          <w:t>.</w:t>
        </w:r>
      </w:ins>
      <w:r w:rsidR="001175E0" w:rsidRPr="00B533BB">
        <w:t xml:space="preserve"> </w:t>
      </w:r>
      <w:ins w:id="25" w:author="mercyranjel" w:date="2015-12-03T13:06:00Z">
        <w:r w:rsidR="00486007">
          <w:t>M</w:t>
        </w:r>
      </w:ins>
      <w:r w:rsidRPr="00B533BB">
        <w:t xml:space="preserve">uéstreles algunos elementos de la naturaleza que presentan </w:t>
      </w:r>
      <w:r w:rsidR="00236A51" w:rsidRPr="00B533BB">
        <w:t>ángulos y a</w:t>
      </w:r>
      <w:r w:rsidRPr="00B533BB">
        <w:t>póyese en el interactivo que se sugiere para tal fin.</w:t>
      </w:r>
    </w:p>
    <w:p w14:paraId="2B3CCDCF" w14:textId="77777777" w:rsidR="00AB66B4" w:rsidRPr="00B533BB" w:rsidRDefault="00537B75" w:rsidP="00537B75">
      <w:pPr>
        <w:rPr>
          <w:rFonts w:ascii="Times New Roman" w:hAnsi="Times New Roman" w:cs="Times New Roman"/>
          <w:sz w:val="24"/>
          <w:szCs w:val="24"/>
        </w:rPr>
      </w:pPr>
      <w:r w:rsidRPr="00B533BB">
        <w:rPr>
          <w:rFonts w:ascii="Times New Roman" w:hAnsi="Times New Roman" w:cs="Times New Roman"/>
          <w:sz w:val="24"/>
          <w:szCs w:val="24"/>
        </w:rPr>
        <w:lastRenderedPageBreak/>
        <w:t>Es necesario que realice una explicación de la forma como se mide</w:t>
      </w:r>
      <w:r w:rsidR="00B533BB">
        <w:rPr>
          <w:rFonts w:ascii="Times New Roman" w:hAnsi="Times New Roman" w:cs="Times New Roman"/>
          <w:sz w:val="24"/>
          <w:szCs w:val="24"/>
        </w:rPr>
        <w:t>n</w:t>
      </w:r>
      <w:r w:rsidRPr="00B533BB">
        <w:rPr>
          <w:rFonts w:ascii="Times New Roman" w:hAnsi="Times New Roman" w:cs="Times New Roman"/>
          <w:sz w:val="24"/>
          <w:szCs w:val="24"/>
        </w:rPr>
        <w:t xml:space="preserve"> los ángulos</w:t>
      </w:r>
      <w:ins w:id="26" w:author="mercyranjel" w:date="2015-12-03T13:06:00Z">
        <w:r w:rsidR="00486007">
          <w:rPr>
            <w:rFonts w:ascii="Times New Roman" w:hAnsi="Times New Roman" w:cs="Times New Roman"/>
            <w:sz w:val="24"/>
            <w:szCs w:val="24"/>
          </w:rPr>
          <w:t>,</w:t>
        </w:r>
      </w:ins>
      <w:r w:rsidR="00541504" w:rsidRPr="00B533BB">
        <w:rPr>
          <w:rFonts w:ascii="Times New Roman" w:hAnsi="Times New Roman" w:cs="Times New Roman"/>
          <w:sz w:val="24"/>
          <w:szCs w:val="24"/>
        </w:rPr>
        <w:t xml:space="preserve"> y </w:t>
      </w:r>
      <w:ins w:id="27" w:author="mercyranjel" w:date="2015-12-03T13:06:00Z">
        <w:r w:rsidR="00486007">
          <w:rPr>
            <w:rFonts w:ascii="Times New Roman" w:hAnsi="Times New Roman" w:cs="Times New Roman"/>
            <w:sz w:val="24"/>
            <w:szCs w:val="24"/>
          </w:rPr>
          <w:t xml:space="preserve">que </w:t>
        </w:r>
      </w:ins>
      <w:r w:rsidR="00541504" w:rsidRPr="00B533BB">
        <w:rPr>
          <w:rFonts w:ascii="Times New Roman" w:hAnsi="Times New Roman" w:cs="Times New Roman"/>
          <w:sz w:val="24"/>
          <w:szCs w:val="24"/>
        </w:rPr>
        <w:t xml:space="preserve">haga </w:t>
      </w:r>
      <w:r w:rsidR="00B533BB">
        <w:rPr>
          <w:rFonts w:ascii="Times New Roman" w:hAnsi="Times New Roman" w:cs="Times New Roman"/>
          <w:sz w:val="24"/>
          <w:szCs w:val="24"/>
        </w:rPr>
        <w:t>énfasis en el sistema de medida</w:t>
      </w:r>
      <w:r w:rsidR="00541504" w:rsidRPr="00B533BB">
        <w:rPr>
          <w:rFonts w:ascii="Times New Roman" w:hAnsi="Times New Roman" w:cs="Times New Roman"/>
          <w:sz w:val="24"/>
          <w:szCs w:val="24"/>
        </w:rPr>
        <w:t xml:space="preserve"> </w:t>
      </w:r>
      <w:r w:rsidRPr="00B533BB">
        <w:rPr>
          <w:rFonts w:ascii="Times New Roman" w:hAnsi="Times New Roman" w:cs="Times New Roman"/>
          <w:sz w:val="24"/>
          <w:szCs w:val="24"/>
        </w:rPr>
        <w:t xml:space="preserve"> sexagesimal t</w:t>
      </w:r>
      <w:r w:rsidR="00AB66B4" w:rsidRPr="00B533BB">
        <w:rPr>
          <w:rFonts w:ascii="Times New Roman" w:hAnsi="Times New Roman" w:cs="Times New Roman"/>
          <w:sz w:val="24"/>
          <w:szCs w:val="24"/>
        </w:rPr>
        <w:t>en</w:t>
      </w:r>
      <w:r w:rsidRPr="00B533BB">
        <w:rPr>
          <w:rFonts w:ascii="Times New Roman" w:hAnsi="Times New Roman" w:cs="Times New Roman"/>
          <w:sz w:val="24"/>
          <w:szCs w:val="24"/>
        </w:rPr>
        <w:t>iendo en cuenta las conversiones</w:t>
      </w:r>
      <w:ins w:id="28" w:author="mercyranjel" w:date="2015-12-03T13:07:00Z">
        <w:r w:rsidR="00486007">
          <w:rPr>
            <w:rFonts w:ascii="Times New Roman" w:hAnsi="Times New Roman" w:cs="Times New Roman"/>
            <w:sz w:val="24"/>
            <w:szCs w:val="24"/>
          </w:rPr>
          <w:t xml:space="preserve"> a</w:t>
        </w:r>
        <w:r w:rsidR="00486007" w:rsidRPr="00B533B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B533BB">
        <w:rPr>
          <w:rFonts w:ascii="Times New Roman" w:hAnsi="Times New Roman" w:cs="Times New Roman"/>
          <w:sz w:val="24"/>
          <w:szCs w:val="24"/>
        </w:rPr>
        <w:t>grados, minuto</w:t>
      </w:r>
      <w:r w:rsidR="00B533BB">
        <w:rPr>
          <w:rFonts w:ascii="Times New Roman" w:hAnsi="Times New Roman" w:cs="Times New Roman"/>
          <w:sz w:val="24"/>
          <w:szCs w:val="24"/>
        </w:rPr>
        <w:t>s</w:t>
      </w:r>
      <w:r w:rsidRPr="00B533BB">
        <w:rPr>
          <w:rFonts w:ascii="Times New Roman" w:hAnsi="Times New Roman" w:cs="Times New Roman"/>
          <w:sz w:val="24"/>
          <w:szCs w:val="24"/>
        </w:rPr>
        <w:t xml:space="preserve"> y segundos y </w:t>
      </w:r>
      <w:r w:rsidR="00B533BB">
        <w:rPr>
          <w:rFonts w:ascii="Times New Roman" w:hAnsi="Times New Roman" w:cs="Times New Roman"/>
          <w:sz w:val="24"/>
          <w:szCs w:val="24"/>
        </w:rPr>
        <w:t>las</w:t>
      </w:r>
      <w:r w:rsidRPr="00B533BB">
        <w:rPr>
          <w:rFonts w:ascii="Times New Roman" w:hAnsi="Times New Roman" w:cs="Times New Roman"/>
          <w:sz w:val="24"/>
          <w:szCs w:val="24"/>
        </w:rPr>
        <w:t xml:space="preserve"> operaci</w:t>
      </w:r>
      <w:r w:rsidR="00541504" w:rsidRPr="00B533BB">
        <w:rPr>
          <w:rFonts w:ascii="Times New Roman" w:hAnsi="Times New Roman" w:cs="Times New Roman"/>
          <w:sz w:val="24"/>
          <w:szCs w:val="24"/>
        </w:rPr>
        <w:t>o</w:t>
      </w:r>
      <w:r w:rsidRPr="00B533BB">
        <w:rPr>
          <w:rFonts w:ascii="Times New Roman" w:hAnsi="Times New Roman" w:cs="Times New Roman"/>
          <w:sz w:val="24"/>
          <w:szCs w:val="24"/>
        </w:rPr>
        <w:t xml:space="preserve">nes entre </w:t>
      </w:r>
      <w:r w:rsidR="00B533BB">
        <w:rPr>
          <w:rFonts w:ascii="Times New Roman" w:hAnsi="Times New Roman" w:cs="Times New Roman"/>
          <w:sz w:val="24"/>
          <w:szCs w:val="24"/>
        </w:rPr>
        <w:t>ángulos</w:t>
      </w:r>
      <w:r w:rsidRPr="00B533BB">
        <w:rPr>
          <w:rFonts w:ascii="Times New Roman" w:hAnsi="Times New Roman" w:cs="Times New Roman"/>
          <w:sz w:val="24"/>
          <w:szCs w:val="24"/>
        </w:rPr>
        <w:t xml:space="preserve">. </w:t>
      </w:r>
      <w:bookmarkStart w:id="29" w:name="_GoBack"/>
      <w:bookmarkEnd w:id="29"/>
    </w:p>
    <w:p w14:paraId="56B049E0" w14:textId="77777777" w:rsidR="00393FC3" w:rsidRDefault="00541504" w:rsidP="00AB66B4">
      <w:pPr>
        <w:shd w:val="clear" w:color="auto" w:fill="FFFFFF"/>
        <w:spacing w:after="240" w:line="270" w:lineRule="atLeast"/>
        <w:rPr>
          <w:ins w:id="30" w:author="Juan Velasquez" w:date="2015-12-04T09:39:00Z"/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Durante el desarrollo de la unidad de </w:t>
      </w:r>
      <w:ins w:id="31" w:author="Juan Velasquez" w:date="2015-12-04T09:38:00Z">
        <w:r w:rsidR="00393FC3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 xml:space="preserve">Las </w:t>
        </w:r>
        <w:r w:rsidR="00393FC3" w:rsidRPr="00393FC3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>r</w:t>
        </w:r>
      </w:ins>
      <w:r w:rsidRPr="00393FC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ectas y </w:t>
      </w:r>
      <w:ins w:id="32" w:author="Juan Velasquez" w:date="2015-12-04T09:38:00Z">
        <w:r w:rsidR="00393FC3" w:rsidRPr="00393FC3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 xml:space="preserve">los </w:t>
        </w:r>
      </w:ins>
      <w:r w:rsidRPr="00393FC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ángulos</w:t>
      </w: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, usted podrá reforzar distintos procesos que generan competencias en </w:t>
      </w:r>
      <w:ins w:id="33" w:author="mercyranjel" w:date="2015-12-03T13:09:00Z">
        <w:r w:rsidR="0048600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>M</w:t>
        </w:r>
      </w:ins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atemáticas como</w:t>
      </w:r>
      <w:ins w:id="34" w:author="mercyranjel" w:date="2015-12-03T13:12:00Z">
        <w:r w:rsidR="008B16E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>:</w:t>
        </w:r>
      </w:ins>
      <w:ins w:id="35" w:author="mercyranjel" w:date="2015-12-03T13:11:00Z">
        <w:r w:rsidR="008B16E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 xml:space="preserve"> </w:t>
        </w:r>
      </w:ins>
    </w:p>
    <w:p w14:paraId="440F01BF" w14:textId="77777777" w:rsidR="00541504" w:rsidRPr="00B533BB" w:rsidRDefault="00541504" w:rsidP="00AB66B4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La observación, </w:t>
      </w:r>
      <w:r w:rsidR="003C21D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la </w:t>
      </w: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intuición, </w:t>
      </w:r>
      <w:r w:rsidR="003C21D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la </w:t>
      </w: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formulación y </w:t>
      </w:r>
      <w:r w:rsidR="003C21D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la </w:t>
      </w: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comprobación son procesos que se trabajar</w:t>
      </w:r>
      <w:ins w:id="36" w:author="mercyranjel" w:date="2015-12-03T13:11:00Z">
        <w:r w:rsidR="008B16E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>á</w:t>
        </w:r>
      </w:ins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n a lo largo de la unidad</w:t>
      </w:r>
      <w:r w:rsidR="00E71EB3"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 y que se verán reflejados </w:t>
      </w:r>
      <w:ins w:id="37" w:author="mercyranjel" w:date="2015-12-03T13:11:00Z">
        <w:r w:rsidR="008B16E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>cuando se</w:t>
        </w:r>
      </w:ins>
      <w:ins w:id="38" w:author="mercyranjel" w:date="2015-12-03T13:12:00Z">
        <w:r w:rsidR="008B16E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 xml:space="preserve"> </w:t>
        </w:r>
      </w:ins>
      <w:r w:rsidR="00E71EB3"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emple</w:t>
      </w:r>
      <w:ins w:id="39" w:author="mercyranjel" w:date="2015-12-03T13:12:00Z">
        <w:r w:rsidR="008B16E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>e</w:t>
        </w:r>
      </w:ins>
      <w:r w:rsidR="00E71EB3"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 un lenguaje apropiado al definir un elemento.</w:t>
      </w:r>
    </w:p>
    <w:p w14:paraId="0EC2E165" w14:textId="77777777" w:rsidR="00E71EB3" w:rsidRPr="00B533BB" w:rsidRDefault="00E71EB3" w:rsidP="00AB66B4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De acuerdo con la temática</w:t>
      </w:r>
      <w:ins w:id="40" w:author="mercyranjel" w:date="2015-12-03T13:12:00Z">
        <w:r w:rsidR="008B16E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>,</w:t>
        </w:r>
      </w:ins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 se plantean situaciones que están relacionadas con el diario vivir de los estudiantes</w:t>
      </w:r>
      <w:ins w:id="41" w:author="mercyranjel" w:date="2015-12-03T13:13:00Z">
        <w:r w:rsidR="008B16E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>;</w:t>
        </w:r>
      </w:ins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 esto favorece su aprendizaje</w:t>
      </w:r>
      <w:ins w:id="42" w:author="mercyranjel" w:date="2015-12-03T13:13:00Z">
        <w:r w:rsidR="008B16E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>,</w:t>
        </w:r>
      </w:ins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 ya que el establecer relaciones entre su experiencia y el mundo geométrico</w:t>
      </w:r>
      <w:ins w:id="43" w:author="mercyranjel" w:date="2015-12-03T13:13:00Z">
        <w:r w:rsidR="008B16E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 xml:space="preserve"> se</w:t>
        </w:r>
      </w:ins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 xml:space="preserve"> hace más fácil la comprensión y disposición hacia esta rama de las </w:t>
      </w:r>
      <w:ins w:id="44" w:author="mercyranjel" w:date="2015-12-03T13:13:00Z">
        <w:r w:rsidR="008B16EF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s-CO"/>
          </w:rPr>
          <w:t>M</w:t>
        </w:r>
      </w:ins>
      <w:r w:rsidRPr="00B533BB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atemáticas.</w:t>
      </w:r>
    </w:p>
    <w:p w14:paraId="654D8D78" w14:textId="77777777" w:rsidR="00431CD7" w:rsidRPr="00B533BB" w:rsidRDefault="00431CD7" w:rsidP="00BF62CE">
      <w:pPr>
        <w:rPr>
          <w:rFonts w:ascii="Times New Roman" w:hAnsi="Times New Roman" w:cs="Times New Roman"/>
          <w:i/>
          <w:sz w:val="24"/>
          <w:szCs w:val="24"/>
        </w:rPr>
      </w:pPr>
    </w:p>
    <w:sectPr w:rsidR="00431CD7" w:rsidRPr="00B533BB" w:rsidSect="00C20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4CBE"/>
    <w:multiLevelType w:val="hybridMultilevel"/>
    <w:tmpl w:val="AAE6E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oNotTrackMov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26E4"/>
    <w:rsid w:val="00027B61"/>
    <w:rsid w:val="000568D0"/>
    <w:rsid w:val="0010140E"/>
    <w:rsid w:val="001063AA"/>
    <w:rsid w:val="001175E0"/>
    <w:rsid w:val="00236A51"/>
    <w:rsid w:val="00392788"/>
    <w:rsid w:val="00393FC3"/>
    <w:rsid w:val="003C022A"/>
    <w:rsid w:val="003C21DB"/>
    <w:rsid w:val="00431CD7"/>
    <w:rsid w:val="0048499D"/>
    <w:rsid w:val="00486007"/>
    <w:rsid w:val="005226E4"/>
    <w:rsid w:val="00537B75"/>
    <w:rsid w:val="00541504"/>
    <w:rsid w:val="00581EB6"/>
    <w:rsid w:val="00654A73"/>
    <w:rsid w:val="00866F23"/>
    <w:rsid w:val="00882D3F"/>
    <w:rsid w:val="008B16EF"/>
    <w:rsid w:val="008C2FC5"/>
    <w:rsid w:val="00A10BB6"/>
    <w:rsid w:val="00AB08BB"/>
    <w:rsid w:val="00AB66B4"/>
    <w:rsid w:val="00B533BB"/>
    <w:rsid w:val="00BD0768"/>
    <w:rsid w:val="00BF62CE"/>
    <w:rsid w:val="00C20A57"/>
    <w:rsid w:val="00D76AE8"/>
    <w:rsid w:val="00E71EB3"/>
    <w:rsid w:val="00EB3F8C"/>
    <w:rsid w:val="00F3052E"/>
    <w:rsid w:val="00FE0543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916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6B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AB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6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6B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AB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6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439</Words>
  <Characters>2420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Juan Velasquez</cp:lastModifiedBy>
  <cp:revision>23</cp:revision>
  <dcterms:created xsi:type="dcterms:W3CDTF">2015-04-23T23:17:00Z</dcterms:created>
  <dcterms:modified xsi:type="dcterms:W3CDTF">2015-12-04T14:39:00Z</dcterms:modified>
</cp:coreProperties>
</file>