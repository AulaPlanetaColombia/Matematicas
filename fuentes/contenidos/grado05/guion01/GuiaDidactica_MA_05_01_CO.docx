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497" w:rsidRDefault="00D82497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9148C1">
        <w:rPr>
          <w:rFonts w:ascii="Times New Roman" w:hAnsi="Times New Roman" w:cs="Times New Roman"/>
          <w:b/>
        </w:rPr>
        <w:t>Guía didáctica</w:t>
      </w:r>
    </w:p>
    <w:p w:rsidR="009A2FF2" w:rsidRDefault="009A2FF2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9A2FF2" w:rsidRPr="00DC49A4" w:rsidRDefault="009A2FF2" w:rsidP="009A2FF2">
      <w:pPr>
        <w:rPr>
          <w:rFonts w:ascii="Times" w:hAnsi="Times"/>
          <w:b/>
        </w:rPr>
      </w:pPr>
      <w:r w:rsidRPr="00DC49A4">
        <w:rPr>
          <w:rFonts w:ascii="Times" w:hAnsi="Times"/>
          <w:b/>
        </w:rPr>
        <w:t>Objetivos</w:t>
      </w:r>
    </w:p>
    <w:p w:rsidR="005C62C6" w:rsidRDefault="005C62C6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9A2FF2" w:rsidRPr="00F45AA0" w:rsidRDefault="009A2FF2" w:rsidP="009A2FF2">
      <w:pPr>
        <w:pStyle w:val="Listaconvietas"/>
      </w:pPr>
      <w:r w:rsidRPr="00F45AA0">
        <w:t>Reconocer la</w:t>
      </w:r>
      <w:r w:rsidR="0054669F">
        <w:t>s</w:t>
      </w:r>
      <w:r w:rsidRPr="00F45AA0">
        <w:t xml:space="preserve"> noci</w:t>
      </w:r>
      <w:r w:rsidR="0054669F">
        <w:t>ones</w:t>
      </w:r>
      <w:r w:rsidRPr="00F45AA0">
        <w:t xml:space="preserve"> de conjunto y elemento.</w:t>
      </w:r>
    </w:p>
    <w:p w:rsidR="009A2FF2" w:rsidRPr="00F45AA0" w:rsidRDefault="009A2FF2" w:rsidP="009A2FF2">
      <w:pPr>
        <w:pStyle w:val="Listaconvietas"/>
      </w:pPr>
      <w:r w:rsidRPr="00F45AA0">
        <w:t>Determinar conjuntos por comprensión y por extensión.</w:t>
      </w:r>
    </w:p>
    <w:p w:rsidR="009A2FF2" w:rsidRPr="00F45AA0" w:rsidRDefault="009A2FF2" w:rsidP="009A2FF2">
      <w:pPr>
        <w:pStyle w:val="Listaconvietas"/>
      </w:pPr>
      <w:r w:rsidRPr="00F45AA0">
        <w:t>Identificar la</w:t>
      </w:r>
      <w:r>
        <w:t xml:space="preserve"> relación</w:t>
      </w:r>
      <w:r w:rsidRPr="00F45AA0">
        <w:t xml:space="preserve"> de pertenencia (elemento - conjunto).</w:t>
      </w:r>
    </w:p>
    <w:p w:rsidR="009A2FF2" w:rsidRPr="00F45AA0" w:rsidRDefault="009A2FF2" w:rsidP="009A2FF2">
      <w:pPr>
        <w:pStyle w:val="Listaconvietas"/>
      </w:pPr>
      <w:r w:rsidRPr="00F45AA0">
        <w:t>Identificar la</w:t>
      </w:r>
      <w:r>
        <w:t>s relaciones</w:t>
      </w:r>
      <w:r w:rsidRPr="00F45AA0">
        <w:t xml:space="preserve"> de</w:t>
      </w:r>
      <w:r w:rsidR="00D6338B">
        <w:t xml:space="preserve"> conjuntos </w:t>
      </w:r>
      <w:proofErr w:type="spellStart"/>
      <w:r w:rsidR="00D6338B">
        <w:t>intersecantes</w:t>
      </w:r>
      <w:proofErr w:type="spellEnd"/>
      <w:r>
        <w:t>,</w:t>
      </w:r>
      <w:r w:rsidRPr="00F45AA0">
        <w:t xml:space="preserve"> contenencia</w:t>
      </w:r>
      <w:r>
        <w:t xml:space="preserve">, </w:t>
      </w:r>
      <w:proofErr w:type="spellStart"/>
      <w:r>
        <w:t>dis</w:t>
      </w:r>
      <w:r w:rsidR="009B15E2">
        <w:t>j</w:t>
      </w:r>
      <w:r>
        <w:t>unción</w:t>
      </w:r>
      <w:proofErr w:type="spellEnd"/>
      <w:r>
        <w:t xml:space="preserve"> e igualdad</w:t>
      </w:r>
      <w:r w:rsidRPr="00F45AA0">
        <w:t xml:space="preserve"> entre conjuntos.</w:t>
      </w:r>
    </w:p>
    <w:p w:rsidR="009A2FF2" w:rsidRPr="00F45AA0" w:rsidRDefault="009A2FF2" w:rsidP="009A2FF2">
      <w:pPr>
        <w:pStyle w:val="Listaconvietas"/>
        <w:rPr>
          <w:sz w:val="24"/>
          <w:szCs w:val="24"/>
        </w:rPr>
      </w:pPr>
      <w:r w:rsidRPr="00F45AA0">
        <w:t>Realizar operaciones entre conjuntos (</w:t>
      </w:r>
      <w:r w:rsidR="009764D6">
        <w:t>u</w:t>
      </w:r>
      <w:r w:rsidR="00042F7B" w:rsidRPr="0027788D">
        <w:t>nión, intersección, diferencia, diferencia simétrica y complemento)</w:t>
      </w:r>
      <w:r w:rsidR="0054669F">
        <w:t>.</w:t>
      </w:r>
    </w:p>
    <w:p w:rsidR="009A2FF2" w:rsidRPr="009148C1" w:rsidRDefault="009A2FF2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D82497" w:rsidRPr="009148C1" w:rsidRDefault="00D6338B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Pensamiento matemático</w:t>
      </w:r>
    </w:p>
    <w:p w:rsidR="008560A4" w:rsidRPr="009148C1" w:rsidRDefault="008560A4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8A7337" w:rsidRPr="0027788D" w:rsidRDefault="00042F7B" w:rsidP="009148C1">
      <w:pPr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27788D">
        <w:rPr>
          <w:rFonts w:ascii="Times New Roman" w:hAnsi="Times New Roman" w:cs="Times New Roman"/>
          <w:color w:val="000000"/>
        </w:rPr>
        <w:t>Pensamiento numérico y sistemas numéricos</w:t>
      </w:r>
    </w:p>
    <w:p w:rsidR="008A7337" w:rsidRDefault="008A7337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8A7337" w:rsidRDefault="003350E5" w:rsidP="003350E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3350E5">
        <w:rPr>
          <w:rFonts w:ascii="Times New Roman" w:hAnsi="Times New Roman" w:cs="Times New Roman"/>
        </w:rPr>
        <w:t xml:space="preserve">Desde los </w:t>
      </w:r>
      <w:r w:rsidR="00DC49A4">
        <w:rPr>
          <w:rFonts w:ascii="Times New Roman" w:hAnsi="Times New Roman" w:cs="Times New Roman"/>
        </w:rPr>
        <w:t>Estándares curriculares propuestos por e</w:t>
      </w:r>
      <w:r>
        <w:rPr>
          <w:rFonts w:ascii="Times New Roman" w:hAnsi="Times New Roman" w:cs="Times New Roman"/>
        </w:rPr>
        <w:t xml:space="preserve">l Ministerio de Educación Nacional </w:t>
      </w:r>
      <w:r w:rsidR="00DC49A4">
        <w:rPr>
          <w:rFonts w:ascii="Times New Roman" w:hAnsi="Times New Roman" w:cs="Times New Roman"/>
        </w:rPr>
        <w:t xml:space="preserve">Colombiano </w:t>
      </w:r>
      <w:r>
        <w:rPr>
          <w:rFonts w:ascii="Times New Roman" w:hAnsi="Times New Roman" w:cs="Times New Roman"/>
        </w:rPr>
        <w:t xml:space="preserve">se plantea </w:t>
      </w:r>
      <w:r w:rsidR="00DC49A4">
        <w:rPr>
          <w:rFonts w:ascii="Times New Roman" w:hAnsi="Times New Roman" w:cs="Times New Roman"/>
        </w:rPr>
        <w:t xml:space="preserve">que </w:t>
      </w:r>
      <w:r>
        <w:rPr>
          <w:rFonts w:ascii="Times New Roman" w:hAnsi="Times New Roman" w:cs="Times New Roman"/>
        </w:rPr>
        <w:t xml:space="preserve">el pensamiento numérico y </w:t>
      </w:r>
      <w:r w:rsidR="0054669F">
        <w:rPr>
          <w:rFonts w:ascii="Times New Roman" w:hAnsi="Times New Roman" w:cs="Times New Roman"/>
        </w:rPr>
        <w:t xml:space="preserve">los </w:t>
      </w:r>
      <w:r>
        <w:rPr>
          <w:rFonts w:ascii="Times New Roman" w:hAnsi="Times New Roman" w:cs="Times New Roman"/>
        </w:rPr>
        <w:t>sistemas numéricos está</w:t>
      </w:r>
      <w:r w:rsidR="00DC49A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ligado</w:t>
      </w:r>
      <w:r w:rsidR="00DC49A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a: “</w:t>
      </w:r>
      <w:r w:rsidRPr="003350E5">
        <w:rPr>
          <w:rFonts w:ascii="Times New Roman" w:hAnsi="Times New Roman" w:cs="Times New Roman"/>
          <w:i/>
        </w:rPr>
        <w:t>…</w:t>
      </w:r>
      <w:r w:rsidR="00D6338B" w:rsidRPr="003350E5">
        <w:rPr>
          <w:rFonts w:ascii="Times New Roman" w:hAnsi="Times New Roman" w:cs="Times New Roman"/>
          <w:i/>
        </w:rPr>
        <w:t xml:space="preserve">el desarrollo de los procesos curriculares y la organización de actividades centradas en la comprensión del uso y de los </w:t>
      </w:r>
      <w:r w:rsidRPr="003350E5">
        <w:rPr>
          <w:rFonts w:ascii="Times New Roman" w:hAnsi="Times New Roman" w:cs="Times New Roman"/>
          <w:i/>
        </w:rPr>
        <w:t>significados</w:t>
      </w:r>
      <w:r w:rsidR="00D6338B" w:rsidRPr="003350E5">
        <w:rPr>
          <w:rFonts w:ascii="Times New Roman" w:hAnsi="Times New Roman" w:cs="Times New Roman"/>
          <w:i/>
        </w:rPr>
        <w:t xml:space="preserve"> de los números y de la numeración; la comprensión del sentido y s</w:t>
      </w:r>
      <w:r w:rsidRPr="003350E5">
        <w:rPr>
          <w:rFonts w:ascii="Times New Roman" w:hAnsi="Times New Roman" w:cs="Times New Roman"/>
          <w:i/>
        </w:rPr>
        <w:t>ignificado</w:t>
      </w:r>
      <w:r w:rsidR="00D6338B" w:rsidRPr="003350E5">
        <w:rPr>
          <w:rFonts w:ascii="Times New Roman" w:hAnsi="Times New Roman" w:cs="Times New Roman"/>
          <w:i/>
        </w:rPr>
        <w:t xml:space="preserve"> de las operaciones y de las relaciones entre números, y el desarrollo de diferentes técnicas de cálculo y estimación.</w:t>
      </w:r>
      <w:r w:rsidRPr="003350E5">
        <w:rPr>
          <w:rFonts w:ascii="Times New Roman" w:hAnsi="Times New Roman" w:cs="Times New Roman"/>
          <w:i/>
        </w:rPr>
        <w:t>”</w:t>
      </w:r>
      <w:r w:rsidR="00D6338B" w:rsidRPr="003350E5">
        <w:rPr>
          <w:rFonts w:ascii="Times New Roman" w:hAnsi="Times New Roman" w:cs="Times New Roman"/>
          <w:i/>
        </w:rPr>
        <w:t xml:space="preserve"> </w:t>
      </w:r>
    </w:p>
    <w:p w:rsidR="00DC49A4" w:rsidRDefault="00DC49A4" w:rsidP="003350E5">
      <w:pPr>
        <w:spacing w:line="276" w:lineRule="auto"/>
        <w:jc w:val="both"/>
        <w:rPr>
          <w:rFonts w:ascii="Times New Roman" w:hAnsi="Times New Roman" w:cs="Times New Roman"/>
          <w:i/>
        </w:rPr>
      </w:pPr>
    </w:p>
    <w:p w:rsidR="00DC49A4" w:rsidRPr="000A5F4A" w:rsidRDefault="000A5F4A" w:rsidP="003350E5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propuesta busca que los estudiantes interioricen la noción de conjunto, puedan determinarlos por extensión y por comprensión, establezcan relaciones elemento a </w:t>
      </w:r>
      <w:r w:rsidR="00EB387E">
        <w:rPr>
          <w:rFonts w:ascii="Times New Roman" w:hAnsi="Times New Roman" w:cs="Times New Roman"/>
        </w:rPr>
        <w:t>conjunto y</w:t>
      </w:r>
      <w:r>
        <w:rPr>
          <w:rFonts w:ascii="Times New Roman" w:hAnsi="Times New Roman" w:cs="Times New Roman"/>
        </w:rPr>
        <w:t xml:space="preserve"> conjunto a conjunto, </w:t>
      </w:r>
      <w:r w:rsidR="0054669F"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</w:rPr>
        <w:t xml:space="preserve">además </w:t>
      </w:r>
      <w:r w:rsidR="00EB387E">
        <w:rPr>
          <w:rFonts w:ascii="Times New Roman" w:hAnsi="Times New Roman" w:cs="Times New Roman"/>
        </w:rPr>
        <w:t xml:space="preserve">puedan </w:t>
      </w:r>
      <w:r>
        <w:rPr>
          <w:rFonts w:ascii="Times New Roman" w:hAnsi="Times New Roman" w:cs="Times New Roman"/>
        </w:rPr>
        <w:t xml:space="preserve">realizar operaciones entre ellos y reconocer algunas propiedades que se cumplen en </w:t>
      </w:r>
      <w:r w:rsidR="009764D6">
        <w:rPr>
          <w:rFonts w:ascii="Times New Roman" w:hAnsi="Times New Roman" w:cs="Times New Roman"/>
        </w:rPr>
        <w:t xml:space="preserve">tales </w:t>
      </w:r>
      <w:r>
        <w:rPr>
          <w:rFonts w:ascii="Times New Roman" w:hAnsi="Times New Roman" w:cs="Times New Roman"/>
        </w:rPr>
        <w:t>operaciones.</w:t>
      </w:r>
    </w:p>
    <w:p w:rsidR="00DC49A4" w:rsidRDefault="00DC49A4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D82497" w:rsidRPr="009148C1" w:rsidRDefault="008560A4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9148C1">
        <w:rPr>
          <w:rFonts w:ascii="Times New Roman" w:hAnsi="Times New Roman" w:cs="Times New Roman"/>
          <w:b/>
        </w:rPr>
        <w:t>Competencias</w:t>
      </w:r>
    </w:p>
    <w:p w:rsidR="008A7337" w:rsidRPr="009148C1" w:rsidRDefault="008A7337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8A7337" w:rsidRPr="009148C1" w:rsidRDefault="008A7337" w:rsidP="009148C1">
      <w:pPr>
        <w:spacing w:line="276" w:lineRule="auto"/>
        <w:jc w:val="both"/>
        <w:rPr>
          <w:rFonts w:ascii="Times New Roman" w:hAnsi="Times New Roman" w:cs="Times New Roman"/>
        </w:rPr>
      </w:pPr>
      <w:r w:rsidRPr="009148C1">
        <w:rPr>
          <w:rFonts w:ascii="Times New Roman" w:hAnsi="Times New Roman" w:cs="Times New Roman"/>
        </w:rPr>
        <w:t xml:space="preserve">Se trabaja en el desarrollo de la competencia comunicativa cuando se le propone al estudiante realizar diferentes representaciones de los conjuntos, reconocer </w:t>
      </w:r>
      <w:r w:rsidR="0054669F">
        <w:rPr>
          <w:rFonts w:ascii="Times New Roman" w:hAnsi="Times New Roman" w:cs="Times New Roman"/>
        </w:rPr>
        <w:t xml:space="preserve">en </w:t>
      </w:r>
      <w:r w:rsidR="0054669F" w:rsidRPr="009148C1">
        <w:rPr>
          <w:rFonts w:ascii="Times New Roman" w:hAnsi="Times New Roman" w:cs="Times New Roman"/>
        </w:rPr>
        <w:t xml:space="preserve"> </w:t>
      </w:r>
      <w:r w:rsidRPr="009148C1">
        <w:rPr>
          <w:rFonts w:ascii="Times New Roman" w:hAnsi="Times New Roman" w:cs="Times New Roman"/>
        </w:rPr>
        <w:t xml:space="preserve">un diagrama de </w:t>
      </w:r>
      <w:proofErr w:type="spellStart"/>
      <w:r w:rsidRPr="009148C1">
        <w:rPr>
          <w:rFonts w:ascii="Times New Roman" w:hAnsi="Times New Roman" w:cs="Times New Roman"/>
        </w:rPr>
        <w:t>Venn</w:t>
      </w:r>
      <w:proofErr w:type="spellEnd"/>
      <w:r w:rsidRPr="009148C1">
        <w:rPr>
          <w:rFonts w:ascii="Times New Roman" w:hAnsi="Times New Roman" w:cs="Times New Roman"/>
        </w:rPr>
        <w:t xml:space="preserve"> qu</w:t>
      </w:r>
      <w:r w:rsidR="0054669F">
        <w:rPr>
          <w:rFonts w:ascii="Times New Roman" w:hAnsi="Times New Roman" w:cs="Times New Roman"/>
        </w:rPr>
        <w:t>é</w:t>
      </w:r>
      <w:r w:rsidRPr="009148C1">
        <w:rPr>
          <w:rFonts w:ascii="Times New Roman" w:hAnsi="Times New Roman" w:cs="Times New Roman"/>
        </w:rPr>
        <w:t xml:space="preserve"> elementos pertenecen </w:t>
      </w:r>
      <w:r w:rsidR="009008EE">
        <w:rPr>
          <w:rFonts w:ascii="Times New Roman" w:hAnsi="Times New Roman" w:cs="Times New Roman"/>
        </w:rPr>
        <w:t xml:space="preserve">a </w:t>
      </w:r>
      <w:r w:rsidR="0054669F">
        <w:rPr>
          <w:rFonts w:ascii="Times New Roman" w:hAnsi="Times New Roman" w:cs="Times New Roman"/>
        </w:rPr>
        <w:t>e</w:t>
      </w:r>
      <w:r w:rsidR="009008EE">
        <w:rPr>
          <w:rFonts w:ascii="Times New Roman" w:hAnsi="Times New Roman" w:cs="Times New Roman"/>
        </w:rPr>
        <w:t>stos</w:t>
      </w:r>
      <w:r w:rsidRPr="009148C1">
        <w:rPr>
          <w:rFonts w:ascii="Times New Roman" w:hAnsi="Times New Roman" w:cs="Times New Roman"/>
        </w:rPr>
        <w:t xml:space="preserve"> y si existen relaciones de contenencia, </w:t>
      </w:r>
      <w:proofErr w:type="spellStart"/>
      <w:r w:rsidRPr="009148C1">
        <w:rPr>
          <w:rFonts w:ascii="Times New Roman" w:hAnsi="Times New Roman" w:cs="Times New Roman"/>
        </w:rPr>
        <w:t>dis</w:t>
      </w:r>
      <w:r w:rsidR="009B15E2">
        <w:rPr>
          <w:rFonts w:ascii="Times New Roman" w:hAnsi="Times New Roman" w:cs="Times New Roman"/>
        </w:rPr>
        <w:t>j</w:t>
      </w:r>
      <w:r w:rsidRPr="009148C1">
        <w:rPr>
          <w:rFonts w:ascii="Times New Roman" w:hAnsi="Times New Roman" w:cs="Times New Roman"/>
        </w:rPr>
        <w:t>unción</w:t>
      </w:r>
      <w:proofErr w:type="spellEnd"/>
      <w:r w:rsidRPr="009148C1">
        <w:rPr>
          <w:rFonts w:ascii="Times New Roman" w:hAnsi="Times New Roman" w:cs="Times New Roman"/>
        </w:rPr>
        <w:t>, intersección o igualdad en relación con otro conjunto. Además</w:t>
      </w:r>
      <w:r w:rsidR="0054669F">
        <w:rPr>
          <w:rFonts w:ascii="Times New Roman" w:hAnsi="Times New Roman" w:cs="Times New Roman"/>
        </w:rPr>
        <w:t>,</w:t>
      </w:r>
      <w:r w:rsidRPr="009148C1">
        <w:rPr>
          <w:rFonts w:ascii="Times New Roman" w:hAnsi="Times New Roman" w:cs="Times New Roman"/>
        </w:rPr>
        <w:t xml:space="preserve"> los diferentes tipos de conjuntos</w:t>
      </w:r>
      <w:r w:rsidR="0054669F" w:rsidRPr="0054669F">
        <w:rPr>
          <w:rFonts w:ascii="Times New Roman" w:hAnsi="Times New Roman" w:cs="Times New Roman"/>
        </w:rPr>
        <w:t xml:space="preserve"> </w:t>
      </w:r>
      <w:r w:rsidR="0054669F" w:rsidRPr="009148C1">
        <w:rPr>
          <w:rFonts w:ascii="Times New Roman" w:hAnsi="Times New Roman" w:cs="Times New Roman"/>
        </w:rPr>
        <w:t>se pueden graficar</w:t>
      </w:r>
      <w:r w:rsidRPr="009148C1">
        <w:rPr>
          <w:rFonts w:ascii="Times New Roman" w:hAnsi="Times New Roman" w:cs="Times New Roman"/>
        </w:rPr>
        <w:t>.</w:t>
      </w:r>
    </w:p>
    <w:p w:rsidR="008A7337" w:rsidRPr="009148C1" w:rsidRDefault="008A7337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:rsidR="008A7337" w:rsidRDefault="008A7337" w:rsidP="009148C1">
      <w:pPr>
        <w:spacing w:line="276" w:lineRule="auto"/>
        <w:jc w:val="both"/>
        <w:rPr>
          <w:rFonts w:ascii="Times New Roman" w:hAnsi="Times New Roman" w:cs="Times New Roman"/>
        </w:rPr>
      </w:pPr>
      <w:r w:rsidRPr="009148C1">
        <w:rPr>
          <w:rFonts w:ascii="Times New Roman" w:hAnsi="Times New Roman" w:cs="Times New Roman"/>
        </w:rPr>
        <w:t xml:space="preserve">Se </w:t>
      </w:r>
      <w:r w:rsidR="00EB387E">
        <w:rPr>
          <w:rFonts w:ascii="Times New Roman" w:hAnsi="Times New Roman" w:cs="Times New Roman"/>
        </w:rPr>
        <w:t>aborda</w:t>
      </w:r>
      <w:r w:rsidRPr="009148C1">
        <w:rPr>
          <w:rFonts w:ascii="Times New Roman" w:hAnsi="Times New Roman" w:cs="Times New Roman"/>
        </w:rPr>
        <w:t xml:space="preserve"> el razonamiento al trabajar las operaciones entre conjuntos, desarrollar los ejercicios </w:t>
      </w:r>
      <w:r w:rsidR="00EB387E">
        <w:rPr>
          <w:rFonts w:ascii="Times New Roman" w:hAnsi="Times New Roman" w:cs="Times New Roman"/>
        </w:rPr>
        <w:t>de unión e intersección</w:t>
      </w:r>
      <w:r w:rsidRPr="009148C1">
        <w:rPr>
          <w:rFonts w:ascii="Times New Roman" w:hAnsi="Times New Roman" w:cs="Times New Roman"/>
        </w:rPr>
        <w:t xml:space="preserve">, encontrar su complemento, </w:t>
      </w:r>
      <w:r w:rsidR="0054669F">
        <w:rPr>
          <w:rFonts w:ascii="Times New Roman" w:hAnsi="Times New Roman" w:cs="Times New Roman"/>
        </w:rPr>
        <w:t xml:space="preserve">la </w:t>
      </w:r>
      <w:r w:rsidRPr="009148C1">
        <w:rPr>
          <w:rFonts w:ascii="Times New Roman" w:hAnsi="Times New Roman" w:cs="Times New Roman"/>
        </w:rPr>
        <w:t>diferencia entre dos conjuntos</w:t>
      </w:r>
      <w:r w:rsidR="009008EE">
        <w:rPr>
          <w:rFonts w:ascii="Times New Roman" w:hAnsi="Times New Roman" w:cs="Times New Roman"/>
        </w:rPr>
        <w:t xml:space="preserve"> y</w:t>
      </w:r>
      <w:r w:rsidRPr="009148C1">
        <w:rPr>
          <w:rFonts w:ascii="Times New Roman" w:hAnsi="Times New Roman" w:cs="Times New Roman"/>
        </w:rPr>
        <w:t xml:space="preserve"> </w:t>
      </w:r>
      <w:r w:rsidR="0054669F">
        <w:rPr>
          <w:rFonts w:ascii="Times New Roman" w:hAnsi="Times New Roman" w:cs="Times New Roman"/>
        </w:rPr>
        <w:t xml:space="preserve">la </w:t>
      </w:r>
      <w:r w:rsidRPr="009148C1">
        <w:rPr>
          <w:rFonts w:ascii="Times New Roman" w:hAnsi="Times New Roman" w:cs="Times New Roman"/>
        </w:rPr>
        <w:t>diferencia simétrica.</w:t>
      </w:r>
    </w:p>
    <w:p w:rsidR="00EB387E" w:rsidRDefault="00EB387E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:rsidR="009008EE" w:rsidRDefault="00EB387E" w:rsidP="009148C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proponen contextos cotidianos que permiten que el estudiante encuentre sentido a la noción de conjunto mediante la resolución de problemas que involucran las operaciones</w:t>
      </w:r>
      <w:r w:rsidR="009008EE">
        <w:rPr>
          <w:rFonts w:ascii="Times New Roman" w:hAnsi="Times New Roman" w:cs="Times New Roman"/>
        </w:rPr>
        <w:t xml:space="preserve"> y relaciones.</w:t>
      </w:r>
    </w:p>
    <w:p w:rsidR="009008EE" w:rsidRDefault="009008EE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:rsidR="00EB387E" w:rsidRDefault="009008EE" w:rsidP="009148C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 busca que los estudiantes se apropien de los procedimientos de las operaciones entre conjuntos, por lo cual se presentan actividades de </w:t>
      </w:r>
      <w:r w:rsidR="00E26160">
        <w:rPr>
          <w:rFonts w:ascii="Times New Roman" w:hAnsi="Times New Roman" w:cs="Times New Roman"/>
        </w:rPr>
        <w:t xml:space="preserve">adiestramiento </w:t>
      </w:r>
      <w:r>
        <w:rPr>
          <w:rFonts w:ascii="Times New Roman" w:hAnsi="Times New Roman" w:cs="Times New Roman"/>
        </w:rPr>
        <w:t xml:space="preserve">que les permitan ser competentes </w:t>
      </w:r>
      <w:r w:rsidR="003260F2">
        <w:rPr>
          <w:rFonts w:ascii="Times New Roman" w:hAnsi="Times New Roman" w:cs="Times New Roman"/>
        </w:rPr>
        <w:t xml:space="preserve">respecto </w:t>
      </w:r>
      <w:r>
        <w:rPr>
          <w:rFonts w:ascii="Times New Roman" w:hAnsi="Times New Roman" w:cs="Times New Roman"/>
        </w:rPr>
        <w:t xml:space="preserve">a la </w:t>
      </w:r>
      <w:r w:rsidRPr="009008EE">
        <w:rPr>
          <w:rFonts w:ascii="Times New Roman" w:hAnsi="Times New Roman" w:cs="Times New Roman"/>
        </w:rPr>
        <w:t>formulación, comparación y ejercitación de procedimientos</w:t>
      </w:r>
      <w:r w:rsidR="00EB387E">
        <w:rPr>
          <w:rFonts w:ascii="Times New Roman" w:hAnsi="Times New Roman" w:cs="Times New Roman"/>
        </w:rPr>
        <w:t>.</w:t>
      </w:r>
    </w:p>
    <w:p w:rsidR="009008EE" w:rsidRDefault="009008EE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:rsidR="009008EE" w:rsidRDefault="009008EE" w:rsidP="009148C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plantean actividades en las cuales la modelación juega un papel importante en </w:t>
      </w:r>
      <w:r w:rsidR="00E2670C">
        <w:rPr>
          <w:rFonts w:ascii="Times New Roman" w:hAnsi="Times New Roman" w:cs="Times New Roman"/>
        </w:rPr>
        <w:t>el trabajo de determinación y representación de conjuntos</w:t>
      </w:r>
      <w:r w:rsidR="00E26160">
        <w:rPr>
          <w:rFonts w:ascii="Times New Roman" w:hAnsi="Times New Roman" w:cs="Times New Roman"/>
        </w:rPr>
        <w:t>.</w:t>
      </w:r>
      <w:r w:rsidR="00E2670C">
        <w:rPr>
          <w:rFonts w:ascii="Times New Roman" w:hAnsi="Times New Roman" w:cs="Times New Roman"/>
        </w:rPr>
        <w:t xml:space="preserve"> </w:t>
      </w:r>
      <w:r w:rsidR="00E26160">
        <w:rPr>
          <w:rFonts w:ascii="Times New Roman" w:hAnsi="Times New Roman" w:cs="Times New Roman"/>
        </w:rPr>
        <w:t>L</w:t>
      </w:r>
      <w:r w:rsidR="00E2670C">
        <w:rPr>
          <w:rFonts w:ascii="Times New Roman" w:hAnsi="Times New Roman" w:cs="Times New Roman"/>
        </w:rPr>
        <w:t xml:space="preserve">os estudiantes pueden reconocer diferentes formas de expresar un mismo conjunto de elementos y </w:t>
      </w:r>
      <w:r w:rsidR="000F2047">
        <w:rPr>
          <w:rFonts w:ascii="Times New Roman" w:hAnsi="Times New Roman" w:cs="Times New Roman"/>
        </w:rPr>
        <w:t>esto</w:t>
      </w:r>
      <w:r w:rsidR="00E2670C">
        <w:rPr>
          <w:rFonts w:ascii="Times New Roman" w:hAnsi="Times New Roman" w:cs="Times New Roman"/>
        </w:rPr>
        <w:t xml:space="preserve"> les permite comprender mejor la noción. Además</w:t>
      </w:r>
      <w:r w:rsidR="00E26160">
        <w:rPr>
          <w:rFonts w:ascii="Times New Roman" w:hAnsi="Times New Roman" w:cs="Times New Roman"/>
        </w:rPr>
        <w:t>,</w:t>
      </w:r>
      <w:r w:rsidR="00E2670C">
        <w:rPr>
          <w:rFonts w:ascii="Times New Roman" w:hAnsi="Times New Roman" w:cs="Times New Roman"/>
        </w:rPr>
        <w:t xml:space="preserve"> </w:t>
      </w:r>
      <w:r w:rsidR="00E26160">
        <w:rPr>
          <w:rFonts w:ascii="Times New Roman" w:hAnsi="Times New Roman" w:cs="Times New Roman"/>
        </w:rPr>
        <w:t>en relación con e</w:t>
      </w:r>
      <w:r w:rsidR="00E2670C">
        <w:rPr>
          <w:rFonts w:ascii="Times New Roman" w:hAnsi="Times New Roman" w:cs="Times New Roman"/>
        </w:rPr>
        <w:t>l tema completo se plantea un mapa conceptual como modelo de representación del concepto general.</w:t>
      </w:r>
    </w:p>
    <w:p w:rsidR="00E2670C" w:rsidRDefault="00E2670C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:rsidR="00D82497" w:rsidRDefault="009B0F0B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9148C1">
        <w:rPr>
          <w:rFonts w:ascii="Times New Roman" w:hAnsi="Times New Roman" w:cs="Times New Roman"/>
          <w:b/>
        </w:rPr>
        <w:t>Estrategia didáctica</w:t>
      </w:r>
    </w:p>
    <w:p w:rsidR="00E2670C" w:rsidRDefault="00E2670C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E2670C" w:rsidRDefault="00E2670C" w:rsidP="009148C1">
      <w:pPr>
        <w:spacing w:line="276" w:lineRule="auto"/>
        <w:jc w:val="both"/>
        <w:rPr>
          <w:rFonts w:ascii="Times New Roman" w:hAnsi="Times New Roman" w:cs="Times New Roman"/>
        </w:rPr>
      </w:pPr>
      <w:r w:rsidRPr="00E2670C">
        <w:rPr>
          <w:rFonts w:ascii="Times New Roman" w:hAnsi="Times New Roman" w:cs="Times New Roman"/>
        </w:rPr>
        <w:t>El tema que se desarrolla en esta sección es Conjuntos</w:t>
      </w:r>
      <w:r w:rsidR="00835E12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835E12">
        <w:rPr>
          <w:rFonts w:ascii="Times New Roman" w:hAnsi="Times New Roman" w:cs="Times New Roman"/>
        </w:rPr>
        <w:t>incluye</w:t>
      </w:r>
      <w:r>
        <w:rPr>
          <w:rFonts w:ascii="Times New Roman" w:hAnsi="Times New Roman" w:cs="Times New Roman"/>
        </w:rPr>
        <w:t xml:space="preserve"> los siguientes subtemas:</w:t>
      </w:r>
    </w:p>
    <w:p w:rsidR="00E2670C" w:rsidRDefault="00E2670C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:rsidR="00E2670C" w:rsidRDefault="00E2670C" w:rsidP="00E2670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Determinación y representación de conjuntos</w:t>
      </w:r>
      <w:r w:rsidR="00091EE2">
        <w:rPr>
          <w:rFonts w:ascii="Times New Roman" w:hAnsi="Times New Roman" w:cs="Times New Roman"/>
        </w:rPr>
        <w:t>.</w:t>
      </w:r>
    </w:p>
    <w:p w:rsidR="00B667A0" w:rsidRDefault="00B667A0" w:rsidP="0027788D">
      <w:pPr>
        <w:pStyle w:val="Prrafodelista"/>
        <w:spacing w:line="276" w:lineRule="auto"/>
        <w:jc w:val="both"/>
        <w:rPr>
          <w:rFonts w:ascii="Times New Roman" w:hAnsi="Times New Roman" w:cs="Times New Roman"/>
        </w:rPr>
      </w:pPr>
    </w:p>
    <w:p w:rsidR="00091EE2" w:rsidRDefault="00091EE2" w:rsidP="00091EE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plantean actividades de ejercitación para que </w:t>
      </w:r>
      <w:r w:rsidR="000F204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os estudiantes </w:t>
      </w:r>
      <w:r w:rsidR="000F2047">
        <w:rPr>
          <w:rFonts w:ascii="Times New Roman" w:hAnsi="Times New Roman" w:cs="Times New Roman"/>
        </w:rPr>
        <w:t>diferencien</w:t>
      </w:r>
      <w:r>
        <w:rPr>
          <w:rFonts w:ascii="Times New Roman" w:hAnsi="Times New Roman" w:cs="Times New Roman"/>
        </w:rPr>
        <w:t xml:space="preserve"> entre la determinación por extensión y por comprensión.</w:t>
      </w:r>
    </w:p>
    <w:p w:rsidR="00091EE2" w:rsidRPr="00091EE2" w:rsidRDefault="00091EE2" w:rsidP="00091EE2">
      <w:pPr>
        <w:spacing w:line="276" w:lineRule="auto"/>
        <w:jc w:val="both"/>
        <w:rPr>
          <w:rFonts w:ascii="Times New Roman" w:hAnsi="Times New Roman" w:cs="Times New Roman"/>
        </w:rPr>
      </w:pPr>
    </w:p>
    <w:p w:rsidR="00091EE2" w:rsidRDefault="00091EE2" w:rsidP="00091EE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Clases de conjuntos</w:t>
      </w:r>
    </w:p>
    <w:p w:rsidR="00091EE2" w:rsidRDefault="00091EE2" w:rsidP="00091EE2">
      <w:pPr>
        <w:spacing w:line="276" w:lineRule="auto"/>
        <w:jc w:val="both"/>
        <w:rPr>
          <w:rFonts w:ascii="Times New Roman" w:hAnsi="Times New Roman" w:cs="Times New Roman"/>
        </w:rPr>
      </w:pPr>
    </w:p>
    <w:p w:rsidR="00091EE2" w:rsidRDefault="00091EE2" w:rsidP="00091EE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muestran las diferentes clases de conjuntos, una sopa de letras que permita a los estudiantes recordar lo aprendido y una actividad de profundización con ejemplos de cada uno de los tipos de conjuntos.</w:t>
      </w:r>
    </w:p>
    <w:p w:rsidR="00091EE2" w:rsidRPr="00091EE2" w:rsidRDefault="00091EE2" w:rsidP="00091EE2">
      <w:pPr>
        <w:spacing w:line="276" w:lineRule="auto"/>
        <w:jc w:val="both"/>
        <w:rPr>
          <w:rFonts w:ascii="Times New Roman" w:hAnsi="Times New Roman" w:cs="Times New Roman"/>
        </w:rPr>
      </w:pPr>
    </w:p>
    <w:p w:rsidR="00091EE2" w:rsidRDefault="00091EE2" w:rsidP="00091EE2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091EE2">
        <w:rPr>
          <w:rFonts w:ascii="Times New Roman" w:hAnsi="Times New Roman" w:cs="Times New Roman"/>
        </w:rPr>
        <w:t xml:space="preserve">Operaciones entre conjuntos </w:t>
      </w:r>
    </w:p>
    <w:p w:rsidR="00091EE2" w:rsidRPr="00091EE2" w:rsidRDefault="00091EE2" w:rsidP="00091EE2">
      <w:pPr>
        <w:pStyle w:val="Prrafodelista"/>
        <w:spacing w:line="276" w:lineRule="auto"/>
        <w:jc w:val="both"/>
        <w:rPr>
          <w:rFonts w:ascii="Times New Roman" w:hAnsi="Times New Roman" w:cs="Times New Roman"/>
        </w:rPr>
      </w:pPr>
    </w:p>
    <w:p w:rsidR="00091EE2" w:rsidRPr="009148C1" w:rsidRDefault="00091EE2" w:rsidP="00091EE2">
      <w:pPr>
        <w:spacing w:line="276" w:lineRule="auto"/>
        <w:jc w:val="both"/>
        <w:rPr>
          <w:rFonts w:ascii="Times New Roman" w:hAnsi="Times New Roman" w:cs="Times New Roman"/>
        </w:rPr>
      </w:pPr>
      <w:r w:rsidRPr="009148C1">
        <w:rPr>
          <w:rFonts w:ascii="Times New Roman" w:hAnsi="Times New Roman" w:cs="Times New Roman"/>
        </w:rPr>
        <w:t>Las operaciones entre conjuntos se ejemplifican y se propone una actividad de profundización que permita al estudiante reconocer algunas propiedades de las operaciones con conjuntos</w:t>
      </w:r>
      <w:r w:rsidR="00835E12">
        <w:rPr>
          <w:rFonts w:ascii="Times New Roman" w:hAnsi="Times New Roman" w:cs="Times New Roman"/>
        </w:rPr>
        <w:t>;</w:t>
      </w:r>
      <w:r w:rsidRPr="009148C1">
        <w:rPr>
          <w:rFonts w:ascii="Times New Roman" w:hAnsi="Times New Roman" w:cs="Times New Roman"/>
        </w:rPr>
        <w:t xml:space="preserve"> también se trabaja un crucigrama </w:t>
      </w:r>
      <w:r>
        <w:rPr>
          <w:rFonts w:ascii="Times New Roman" w:hAnsi="Times New Roman" w:cs="Times New Roman"/>
        </w:rPr>
        <w:t>para</w:t>
      </w:r>
      <w:r w:rsidRPr="009148C1">
        <w:rPr>
          <w:rFonts w:ascii="Times New Roman" w:hAnsi="Times New Roman" w:cs="Times New Roman"/>
        </w:rPr>
        <w:t xml:space="preserve"> repasar las clases de conjuntos y las operaciones.</w:t>
      </w:r>
    </w:p>
    <w:p w:rsidR="00091EE2" w:rsidRDefault="00091EE2" w:rsidP="00091EE2">
      <w:pPr>
        <w:pStyle w:val="Prrafodelista"/>
        <w:spacing w:line="276" w:lineRule="auto"/>
        <w:jc w:val="both"/>
        <w:rPr>
          <w:rFonts w:ascii="Times New Roman" w:hAnsi="Times New Roman" w:cs="Times New Roman"/>
        </w:rPr>
      </w:pPr>
    </w:p>
    <w:p w:rsidR="00091EE2" w:rsidRPr="00E2670C" w:rsidRDefault="00091EE2" w:rsidP="00E2670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Relaciones entre conjuntos</w:t>
      </w:r>
    </w:p>
    <w:p w:rsidR="009148C1" w:rsidRPr="009148C1" w:rsidRDefault="009148C1" w:rsidP="009148C1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091EE2" w:rsidRDefault="00091EE2" w:rsidP="009148C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r w:rsidR="000F2047">
        <w:rPr>
          <w:rFonts w:ascii="Times New Roman" w:hAnsi="Times New Roman" w:cs="Times New Roman"/>
        </w:rPr>
        <w:t>exponen</w:t>
      </w:r>
      <w:r>
        <w:rPr>
          <w:rFonts w:ascii="Times New Roman" w:hAnsi="Times New Roman" w:cs="Times New Roman"/>
        </w:rPr>
        <w:t xml:space="preserve"> las diferentes relaciones entre conjuntos y se propone un ejercicio de identificación de la relación que se da entre dos conjuntos </w:t>
      </w:r>
      <w:r w:rsidR="00835E12">
        <w:rPr>
          <w:rFonts w:ascii="Times New Roman" w:hAnsi="Times New Roman" w:cs="Times New Roman"/>
        </w:rPr>
        <w:t xml:space="preserve">por medio de </w:t>
      </w:r>
      <w:r>
        <w:rPr>
          <w:rFonts w:ascii="Times New Roman" w:hAnsi="Times New Roman" w:cs="Times New Roman"/>
        </w:rPr>
        <w:t>una gráfica.</w:t>
      </w:r>
    </w:p>
    <w:p w:rsidR="00091EE2" w:rsidRDefault="00091EE2" w:rsidP="009148C1">
      <w:pPr>
        <w:spacing w:line="276" w:lineRule="auto"/>
        <w:jc w:val="both"/>
        <w:rPr>
          <w:rFonts w:ascii="Times New Roman" w:hAnsi="Times New Roman" w:cs="Times New Roman"/>
        </w:rPr>
      </w:pPr>
    </w:p>
    <w:p w:rsidR="00BE5068" w:rsidRDefault="009148C1">
      <w:pPr>
        <w:spacing w:line="276" w:lineRule="auto"/>
        <w:jc w:val="both"/>
        <w:rPr>
          <w:rFonts w:ascii="Times New Roman" w:hAnsi="Times New Roman" w:cs="Times New Roman"/>
        </w:rPr>
      </w:pPr>
      <w:r w:rsidRPr="009148C1">
        <w:rPr>
          <w:rFonts w:ascii="Times New Roman" w:hAnsi="Times New Roman" w:cs="Times New Roman"/>
        </w:rPr>
        <w:t>Para finalizar</w:t>
      </w:r>
      <w:r w:rsidR="00835E12">
        <w:rPr>
          <w:rFonts w:ascii="Times New Roman" w:hAnsi="Times New Roman" w:cs="Times New Roman"/>
        </w:rPr>
        <w:t>,</w:t>
      </w:r>
      <w:r w:rsidRPr="009148C1">
        <w:rPr>
          <w:rFonts w:ascii="Times New Roman" w:hAnsi="Times New Roman" w:cs="Times New Roman"/>
        </w:rPr>
        <w:t xml:space="preserve"> </w:t>
      </w:r>
      <w:r w:rsidR="00091EE2">
        <w:rPr>
          <w:rFonts w:ascii="Times New Roman" w:hAnsi="Times New Roman" w:cs="Times New Roman"/>
        </w:rPr>
        <w:t>se</w:t>
      </w:r>
      <w:r w:rsidRPr="009148C1">
        <w:rPr>
          <w:rFonts w:ascii="Times New Roman" w:hAnsi="Times New Roman" w:cs="Times New Roman"/>
        </w:rPr>
        <w:t xml:space="preserve"> plantea la consolidación del tema y la ejercitación </w:t>
      </w:r>
      <w:r w:rsidR="00091EE2">
        <w:rPr>
          <w:rFonts w:ascii="Times New Roman" w:hAnsi="Times New Roman" w:cs="Times New Roman"/>
        </w:rPr>
        <w:t>aplicada a</w:t>
      </w:r>
      <w:r w:rsidRPr="009148C1">
        <w:rPr>
          <w:rFonts w:ascii="Times New Roman" w:hAnsi="Times New Roman" w:cs="Times New Roman"/>
        </w:rPr>
        <w:t xml:space="preserve"> los conceptos </w:t>
      </w:r>
      <w:r w:rsidR="00091EE2">
        <w:rPr>
          <w:rFonts w:ascii="Times New Roman" w:hAnsi="Times New Roman" w:cs="Times New Roman"/>
        </w:rPr>
        <w:t>abordados durante la secci</w:t>
      </w:r>
      <w:r w:rsidR="000F2047">
        <w:rPr>
          <w:rFonts w:ascii="Times New Roman" w:hAnsi="Times New Roman" w:cs="Times New Roman"/>
        </w:rPr>
        <w:t>ó</w:t>
      </w:r>
      <w:r w:rsidR="00091EE2">
        <w:rPr>
          <w:rFonts w:ascii="Times New Roman" w:hAnsi="Times New Roman" w:cs="Times New Roman"/>
        </w:rPr>
        <w:t>n, el mapa conceptual y la autoevaluación.</w:t>
      </w:r>
      <w:r w:rsidRPr="009148C1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BE5068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A77A4"/>
    <w:multiLevelType w:val="hybridMultilevel"/>
    <w:tmpl w:val="B8C00C86"/>
    <w:lvl w:ilvl="0" w:tplc="5BAE8206">
      <w:start w:val="1"/>
      <w:numFmt w:val="bullet"/>
      <w:pStyle w:val="Listacon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356B82"/>
    <w:multiLevelType w:val="hybridMultilevel"/>
    <w:tmpl w:val="938CD5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24414"/>
    <w:multiLevelType w:val="hybridMultilevel"/>
    <w:tmpl w:val="D640F9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D82497"/>
    <w:rsid w:val="00042F7B"/>
    <w:rsid w:val="00091EE2"/>
    <w:rsid w:val="000A5F4A"/>
    <w:rsid w:val="000B6608"/>
    <w:rsid w:val="000C1F82"/>
    <w:rsid w:val="000F2047"/>
    <w:rsid w:val="00105F80"/>
    <w:rsid w:val="001A07C8"/>
    <w:rsid w:val="0024329B"/>
    <w:rsid w:val="0027788D"/>
    <w:rsid w:val="002D50E2"/>
    <w:rsid w:val="003260F2"/>
    <w:rsid w:val="003350E5"/>
    <w:rsid w:val="003A19B2"/>
    <w:rsid w:val="003A4925"/>
    <w:rsid w:val="004800E9"/>
    <w:rsid w:val="004E5301"/>
    <w:rsid w:val="004F3C91"/>
    <w:rsid w:val="00532E0A"/>
    <w:rsid w:val="0054669F"/>
    <w:rsid w:val="005C2098"/>
    <w:rsid w:val="005C62C6"/>
    <w:rsid w:val="0061350F"/>
    <w:rsid w:val="006D3E09"/>
    <w:rsid w:val="006E1A88"/>
    <w:rsid w:val="006E74B7"/>
    <w:rsid w:val="006F7553"/>
    <w:rsid w:val="007446F9"/>
    <w:rsid w:val="007806EC"/>
    <w:rsid w:val="007F34F4"/>
    <w:rsid w:val="00803913"/>
    <w:rsid w:val="00835E12"/>
    <w:rsid w:val="008560A4"/>
    <w:rsid w:val="00861F8E"/>
    <w:rsid w:val="008A7337"/>
    <w:rsid w:val="009008EE"/>
    <w:rsid w:val="009148C1"/>
    <w:rsid w:val="0093743E"/>
    <w:rsid w:val="009764D6"/>
    <w:rsid w:val="009A2FF2"/>
    <w:rsid w:val="009B0F0B"/>
    <w:rsid w:val="009B15E2"/>
    <w:rsid w:val="009E29DF"/>
    <w:rsid w:val="00A375F9"/>
    <w:rsid w:val="00AB0113"/>
    <w:rsid w:val="00AF03E0"/>
    <w:rsid w:val="00B27E29"/>
    <w:rsid w:val="00B667A0"/>
    <w:rsid w:val="00BC2944"/>
    <w:rsid w:val="00BC54CD"/>
    <w:rsid w:val="00BE5068"/>
    <w:rsid w:val="00BE655B"/>
    <w:rsid w:val="00BF285E"/>
    <w:rsid w:val="00C74444"/>
    <w:rsid w:val="00CC31FD"/>
    <w:rsid w:val="00D24C9F"/>
    <w:rsid w:val="00D6338B"/>
    <w:rsid w:val="00D72BAC"/>
    <w:rsid w:val="00D82497"/>
    <w:rsid w:val="00DC3146"/>
    <w:rsid w:val="00DC49A4"/>
    <w:rsid w:val="00E26160"/>
    <w:rsid w:val="00E2670C"/>
    <w:rsid w:val="00EB387E"/>
    <w:rsid w:val="00F55F50"/>
    <w:rsid w:val="00F66E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B7C11DE2-6A5C-44D0-B5FF-8E37F34F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Textoindependiente3">
    <w:name w:val="Body Text 3"/>
    <w:basedOn w:val="Normal"/>
    <w:link w:val="Textoindependiente3Car"/>
    <w:rsid w:val="008A7337"/>
    <w:rPr>
      <w:rFonts w:ascii="Times New Roman" w:eastAsia="Times New Roman" w:hAnsi="Times New Roman" w:cs="Times New Roman"/>
      <w:sz w:val="22"/>
      <w:szCs w:val="22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A7337"/>
    <w:rPr>
      <w:rFonts w:ascii="Times New Roman" w:eastAsia="Times New Roman" w:hAnsi="Times New Roman" w:cs="Times New Roman"/>
      <w:sz w:val="22"/>
      <w:szCs w:val="22"/>
      <w:lang w:val="es-ES" w:eastAsia="es-ES"/>
    </w:rPr>
  </w:style>
  <w:style w:type="paragraph" w:styleId="Listaconvietas">
    <w:name w:val="List Bullet"/>
    <w:basedOn w:val="Normal"/>
    <w:autoRedefine/>
    <w:rsid w:val="009A2FF2"/>
    <w:pPr>
      <w:numPr>
        <w:numId w:val="6"/>
      </w:numPr>
      <w:jc w:val="both"/>
    </w:pPr>
    <w:rPr>
      <w:rFonts w:ascii="Times New Roman" w:eastAsia="Times New Roman" w:hAnsi="Times New Roman" w:cs="Times New Roman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usuario</cp:lastModifiedBy>
  <cp:revision>15</cp:revision>
  <dcterms:created xsi:type="dcterms:W3CDTF">2015-02-23T05:34:00Z</dcterms:created>
  <dcterms:modified xsi:type="dcterms:W3CDTF">2015-03-16T02:46:00Z</dcterms:modified>
</cp:coreProperties>
</file>