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2BC17BB" w:rsidR="00E61A4B" w:rsidRPr="006D02A8" w:rsidRDefault="00EA564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MA_</w:t>
      </w:r>
      <w:r w:rsidRPr="00DC2F20">
        <w:rPr>
          <w:rFonts w:ascii="Times New Roman" w:hAnsi="Times New Roman" w:cs="Times New Roman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5A58C5C" w:rsidR="00E14BD5" w:rsidRPr="000719EE" w:rsidRDefault="00EA5640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>Aprende a identificar una función 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40B0D1FA" w:rsidR="000719EE" w:rsidRDefault="00EA5640" w:rsidP="000719EE">
      <w:pPr>
        <w:rPr>
          <w:rFonts w:ascii="Times New Roman" w:hAnsi="Times New Roman" w:cs="Times New Roman"/>
          <w:color w:val="000000"/>
          <w:lang w:val="es-CO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>Calcula las imágenes de números opuestos bajo la misma función como indicio para identificar la paridad de la función.</w:t>
      </w:r>
    </w:p>
    <w:p w14:paraId="5A742B9A" w14:textId="77777777" w:rsidR="00EA5640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98A7886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función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par,</w:t>
      </w:r>
      <w:r w:rsidRPr="00DC2F20">
        <w:rPr>
          <w:rFonts w:ascii="Times New Roman" w:hAnsi="Times New Roman" w:cs="Times New Roman"/>
          <w:lang w:val="es-ES_tradnl"/>
        </w:rPr>
        <w:t>paridad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0D935AC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ECEA51" w:rsidR="005F4C68" w:rsidRPr="005F4C68" w:rsidRDefault="00EA56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A56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6E5EF4F" w:rsidR="002E4EE6" w:rsidRPr="00AC7496" w:rsidRDefault="00EA56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0E1A60ED" w:rsidR="00B41008" w:rsidRPr="005F4C68" w:rsidRDefault="00EA564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0ED7B6C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4959EEB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>Aprende a identificar una función 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FE8AFF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A87532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La gráfica presenta la imagen de</w:t>
      </w:r>
      <w:r w:rsidRPr="00DC2F20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sup>
            </m:sSup>
          </m:den>
        </m:f>
      </m:oMath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83C4804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 w:rsidRPr="00840633">
        <w:rPr>
          <w:rFonts w:ascii="Times New Roman" w:hAnsi="Times New Roman" w:cs="Times New Roman"/>
          <w:lang w:val="es-ES_tradnl"/>
        </w:rPr>
        <w:t xml:space="preserve">Reflexiona </w:t>
      </w:r>
      <w:r w:rsidRPr="00840633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84063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sup>
            </m:sSup>
          </m:den>
        </m:f>
      </m:oMath>
      <w:r w:rsidRPr="00840633">
        <w:rPr>
          <w:rFonts w:ascii="Times New Roman" w:hAnsi="Times New Roman" w:cs="Times New Roman"/>
          <w:lang w:val="es-CO"/>
        </w:rPr>
        <w:t xml:space="preserve"> es par?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A377A1" w:rsid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9311B7A" w:rsidR="000719EE" w:rsidRDefault="00EA56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02A2882A" w:rsidR="00F83195" w:rsidRDefault="00EA5640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304E6ED4" wp14:editId="4BFE7E01">
            <wp:extent cx="3086100" cy="215157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3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91" cy="21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6AE768C3" w:rsidR="00F83195" w:rsidRPr="00C531DB" w:rsidRDefault="00EA5640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10_01_REC130_F1</w:t>
      </w: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071FBCD9" w14:textId="77777777" w:rsidR="00EA5640" w:rsidRPr="004B19D4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4B19D4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9B22632" w14:textId="77777777" w:rsidR="00EA5640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-3</m:t>
            </m:r>
          </m:e>
        </m:d>
        <m:r>
          <w:rPr>
            <w:rFonts w:ascii="Cambria Math" w:hAnsi="Cambria Math" w:cs="Times New Roman"/>
            <w:lang w:val="es-CO"/>
          </w:rPr>
          <m:t>=0,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s-CO"/>
              </w:rPr>
            </m:ctrlPr>
          </m:acc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acc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0EB9CE" w14:textId="77777777" w:rsidR="00EA5640" w:rsidRPr="004B19D4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4B19D4">
        <w:rPr>
          <w:rFonts w:ascii="Times New Roman" w:hAnsi="Times New Roman" w:cs="Times New Roman"/>
          <w:lang w:val="es-CO"/>
        </w:rPr>
        <w:t xml:space="preserve"> 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1FCA686D" w:rsidR="005C0023" w:rsidRDefault="00EA5640" w:rsidP="006D02A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3</m:t>
              </m:r>
            </m:e>
          </m:d>
          <m:r>
            <w:rPr>
              <w:rFonts w:ascii="Cambria Math" w:hAnsi="Cambria Math" w:cs="Times New Roman"/>
              <w:lang w:val="es-CO"/>
            </w:rPr>
            <m:t>=0,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 w:cs="Times New Roman"/>
                  <w:lang w:val="es-CO"/>
                </w:rPr>
                <m:t>1</m:t>
              </m:r>
            </m:e>
          </m:acc>
        </m:oMath>
      </m:oMathPara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3314EA1A" w:rsidR="007D2825" w:rsidRPr="0072270A" w:rsidRDefault="00EA5640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5640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26F543E-2CAD-4718-B4AF-EE2D80FC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2015-03-25T20:28:00Z</dcterms:created>
  <dcterms:modified xsi:type="dcterms:W3CDTF">2015-03-25T20:28:00Z</dcterms:modified>
</cp:coreProperties>
</file>