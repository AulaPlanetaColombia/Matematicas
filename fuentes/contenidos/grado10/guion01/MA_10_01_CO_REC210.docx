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41537E50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</w:t>
      </w:r>
      <w:r w:rsidR="0067583C">
        <w:rPr>
          <w:rFonts w:asciiTheme="majorHAnsi" w:hAnsiTheme="majorHAnsi"/>
          <w:b/>
          <w:lang w:val="es-ES_tradnl"/>
        </w:rPr>
        <w:t>g</w:t>
      </w:r>
      <w:r w:rsidRPr="000537AE">
        <w:rPr>
          <w:rFonts w:asciiTheme="majorHAnsi" w:hAnsiTheme="majorHAnsi"/>
          <w:b/>
          <w:lang w:val="es-ES_tradnl"/>
        </w:rPr>
        <w:t xml:space="preserve">enérico </w:t>
      </w:r>
      <w:r w:rsidR="00051C59" w:rsidRPr="00051C59">
        <w:rPr>
          <w:rFonts w:asciiTheme="majorHAnsi" w:hAnsiTheme="majorHAnsi"/>
          <w:b/>
          <w:lang w:val="es-ES_tradnl"/>
        </w:rPr>
        <w:t>M5</w:t>
      </w:r>
      <w:r w:rsidR="003567CA">
        <w:rPr>
          <w:rFonts w:asciiTheme="majorHAnsi" w:hAnsiTheme="majorHAnsi"/>
          <w:b/>
          <w:lang w:val="es-ES_tradnl"/>
        </w:rPr>
        <w:t>B</w:t>
      </w:r>
      <w:r w:rsidR="00051C59" w:rsidRPr="00051C59">
        <w:rPr>
          <w:rFonts w:asciiTheme="majorHAnsi" w:hAnsiTheme="majorHAnsi"/>
          <w:b/>
          <w:lang w:val="es-ES_tradnl"/>
        </w:rPr>
        <w:t xml:space="preserve">: </w:t>
      </w:r>
      <w:r w:rsidR="0067583C">
        <w:rPr>
          <w:rFonts w:asciiTheme="majorHAnsi" w:hAnsiTheme="majorHAnsi"/>
          <w:b/>
          <w:lang w:val="es-ES_tradnl"/>
        </w:rPr>
        <w:t>t</w:t>
      </w:r>
      <w:r w:rsidR="00051C59" w:rsidRPr="00051C59">
        <w:rPr>
          <w:rFonts w:asciiTheme="majorHAnsi" w:hAnsiTheme="majorHAnsi"/>
          <w:b/>
          <w:lang w:val="es-ES_tradnl"/>
        </w:rPr>
        <w:t xml:space="preserve">est - con </w:t>
      </w:r>
      <w:r w:rsidR="008D2D96">
        <w:rPr>
          <w:rFonts w:asciiTheme="majorHAnsi" w:hAnsiTheme="majorHAnsi"/>
          <w:b/>
          <w:lang w:val="es-ES_tradnl"/>
        </w:rPr>
        <w:t>video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2ED0D7F" w:rsidR="00E61A4B" w:rsidRPr="006D02A8" w:rsidRDefault="00324E2D" w:rsidP="00CB02D2">
      <w:pPr>
        <w:rPr>
          <w:rFonts w:ascii="Arial" w:hAnsi="Arial"/>
          <w:sz w:val="18"/>
          <w:szCs w:val="18"/>
          <w:lang w:val="es-ES_tradnl"/>
        </w:rPr>
      </w:pPr>
      <w:r w:rsidRPr="00E3212F">
        <w:rPr>
          <w:rFonts w:ascii="Times" w:hAnsi="Times"/>
          <w:sz w:val="20"/>
          <w:szCs w:val="20"/>
          <w:highlight w:val="yellow"/>
          <w:lang w:val="es-CO"/>
        </w:rPr>
        <w:t>GUION MA_10_01_CO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0DF405C7" w:rsidR="0063490D" w:rsidRPr="0063490D" w:rsidRDefault="0067583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B1D78C2" w14:textId="77777777" w:rsidR="003C56DF" w:rsidRPr="006D02A8" w:rsidRDefault="003C56DF" w:rsidP="003C56D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4AE6D3D" w14:textId="658E544B" w:rsidR="003C56DF" w:rsidRPr="00324E2D" w:rsidRDefault="00324E2D" w:rsidP="003C56DF">
      <w:pPr>
        <w:rPr>
          <w:rFonts w:ascii="Arial" w:hAnsi="Arial" w:cs="Arial"/>
          <w:sz w:val="18"/>
          <w:szCs w:val="18"/>
          <w:lang w:val="es-CO"/>
        </w:rPr>
      </w:pPr>
      <w:r w:rsidRPr="00324E2D">
        <w:rPr>
          <w:rFonts w:ascii="Times New Roman" w:hAnsi="Times New Roman" w:cs="Times New Roman"/>
          <w:color w:val="000000"/>
          <w:lang w:val="es-CO"/>
        </w:rPr>
        <w:t xml:space="preserve">Refuerza tu aprendizaje: </w:t>
      </w:r>
      <w:r w:rsidR="00A51D97">
        <w:rPr>
          <w:rFonts w:ascii="Times New Roman" w:hAnsi="Times New Roman" w:cs="Times New Roman"/>
          <w:color w:val="000000"/>
          <w:lang w:val="es-CO"/>
        </w:rPr>
        <w:t>f</w:t>
      </w:r>
      <w:r w:rsidR="00A51D97" w:rsidRPr="00324E2D">
        <w:rPr>
          <w:rFonts w:ascii="Times New Roman" w:hAnsi="Times New Roman" w:cs="Times New Roman"/>
          <w:color w:val="000000"/>
          <w:lang w:val="es-CO"/>
        </w:rPr>
        <w:t xml:space="preserve">unciones </w:t>
      </w:r>
      <w:r w:rsidRPr="00324E2D">
        <w:rPr>
          <w:rFonts w:ascii="Times New Roman" w:hAnsi="Times New Roman" w:cs="Times New Roman"/>
          <w:color w:val="000000"/>
          <w:lang w:val="es-CO"/>
        </w:rPr>
        <w:t>pares e impares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214E7FC0" w:rsidR="000719EE" w:rsidRPr="00324E2D" w:rsidRDefault="00324E2D" w:rsidP="000719EE">
      <w:pPr>
        <w:rPr>
          <w:rFonts w:ascii="Arial" w:hAnsi="Arial" w:cs="Arial"/>
          <w:sz w:val="18"/>
          <w:szCs w:val="18"/>
          <w:lang w:val="es-CO"/>
        </w:rPr>
      </w:pPr>
      <w:r w:rsidRPr="00324E2D">
        <w:rPr>
          <w:rFonts w:ascii="Times New Roman" w:hAnsi="Times New Roman" w:cs="Times New Roman"/>
          <w:color w:val="000000"/>
          <w:lang w:val="es-CO"/>
        </w:rPr>
        <w:t>Identificar paridad e imparidad de algunas funciones, según si la simetría entre los puntos es axial o puntual</w:t>
      </w:r>
      <w:r w:rsidR="00E3212F">
        <w:rPr>
          <w:rFonts w:ascii="Times New Roman" w:hAnsi="Times New Roman" w:cs="Times New Roman"/>
          <w:color w:val="000000"/>
          <w:lang w:val="es-CO"/>
        </w:rPr>
        <w:t>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62279A81" w:rsidR="000719EE" w:rsidRPr="000719EE" w:rsidRDefault="00E3212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función par,</w:t>
      </w:r>
      <w:r w:rsidR="00324E2D">
        <w:rPr>
          <w:rFonts w:ascii="Arial" w:hAnsi="Arial" w:cs="Arial"/>
          <w:sz w:val="18"/>
          <w:szCs w:val="18"/>
          <w:lang w:val="es-ES_tradnl"/>
        </w:rPr>
        <w:t>función impar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0FB8B230" w:rsidR="000719EE" w:rsidRPr="000719EE" w:rsidRDefault="00324E2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3B9888EB" w:rsidR="005F4C68" w:rsidRPr="005F4C68" w:rsidRDefault="00324E2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65C98306" w:rsidR="002E4EE6" w:rsidRPr="00AC7496" w:rsidRDefault="00324E2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9A60A2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C5528F5" w14:textId="77777777" w:rsidR="00B96819" w:rsidRPr="00B55138" w:rsidRDefault="00B96819" w:rsidP="00B9681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96819" w:rsidRPr="005F4C68" w14:paraId="69CACFB7" w14:textId="77777777" w:rsidTr="007B5078">
        <w:tc>
          <w:tcPr>
            <w:tcW w:w="2126" w:type="dxa"/>
          </w:tcPr>
          <w:p w14:paraId="4A1139A9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11DDEF80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A39B295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284B0A1" w14:textId="6AD3C5F2" w:rsidR="00B96819" w:rsidRPr="005F4C68" w:rsidRDefault="00324E2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843" w:type="dxa"/>
          </w:tcPr>
          <w:p w14:paraId="1778FAAA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7350DFF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966B8FD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4D3BB72" w14:textId="595DD43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96819" w:rsidRPr="005F4C68" w14:paraId="4263E813" w14:textId="77777777" w:rsidTr="007B5078">
        <w:tc>
          <w:tcPr>
            <w:tcW w:w="2126" w:type="dxa"/>
          </w:tcPr>
          <w:p w14:paraId="248F8E60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255CC1F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0849389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91CB32F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D12BF54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5342EEA1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9C96CBB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F5D1E65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96819" w:rsidRPr="005F4C68" w14:paraId="2ECB8C01" w14:textId="77777777" w:rsidTr="007B5078">
        <w:tc>
          <w:tcPr>
            <w:tcW w:w="2126" w:type="dxa"/>
          </w:tcPr>
          <w:p w14:paraId="0DCB0383" w14:textId="77777777"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0526D91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5421743" w14:textId="77777777"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833909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C2FE3FD" w14:textId="77777777"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44A32F4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D91B6DF" w14:textId="77777777"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A216925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1C6DADA" w14:textId="77777777" w:rsidR="00B96819" w:rsidRPr="000719EE" w:rsidRDefault="00B96819" w:rsidP="00B9681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32EFF09D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39EE7CCB" w:rsidR="000719EE" w:rsidRPr="000719EE" w:rsidRDefault="00324E2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59477EC1" w:rsidR="0045712C" w:rsidRPr="00254FDB" w:rsidRDefault="0067583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26D6A55B" w:rsidR="000719EE" w:rsidRPr="00324E2D" w:rsidRDefault="00324E2D" w:rsidP="000719EE">
      <w:pPr>
        <w:rPr>
          <w:rFonts w:ascii="Arial" w:hAnsi="Arial" w:cs="Arial"/>
          <w:sz w:val="18"/>
          <w:szCs w:val="18"/>
          <w:lang w:val="es-CO"/>
        </w:rPr>
      </w:pPr>
      <w:r w:rsidRPr="00324E2D">
        <w:rPr>
          <w:rFonts w:ascii="Times New Roman" w:hAnsi="Times New Roman" w:cs="Times New Roman"/>
          <w:color w:val="000000"/>
          <w:lang w:val="es-CO"/>
        </w:rPr>
        <w:t xml:space="preserve">Refuerza tu aprendizaje: </w:t>
      </w:r>
      <w:r w:rsidR="00A51D97">
        <w:rPr>
          <w:rFonts w:ascii="Times New Roman" w:hAnsi="Times New Roman" w:cs="Times New Roman"/>
          <w:color w:val="000000"/>
          <w:lang w:val="es-CO"/>
        </w:rPr>
        <w:t>f</w:t>
      </w:r>
      <w:r w:rsidR="00A51D97" w:rsidRPr="00324E2D">
        <w:rPr>
          <w:rFonts w:ascii="Times New Roman" w:hAnsi="Times New Roman" w:cs="Times New Roman"/>
          <w:color w:val="000000"/>
          <w:lang w:val="es-CO"/>
        </w:rPr>
        <w:t xml:space="preserve">unciones </w:t>
      </w:r>
      <w:r w:rsidRPr="00324E2D">
        <w:rPr>
          <w:rFonts w:ascii="Times New Roman" w:hAnsi="Times New Roman" w:cs="Times New Roman"/>
          <w:color w:val="000000"/>
          <w:lang w:val="es-CO"/>
        </w:rPr>
        <w:t>pares e impares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04013EB0" w:rsidR="000719EE" w:rsidRPr="000719EE" w:rsidRDefault="00324E2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024A55A1" w:rsidR="000719EE" w:rsidRPr="000719EE" w:rsidRDefault="00425CB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Observa el video. Responde a la pregunta planteada</w:t>
      </w:r>
      <w:r w:rsidR="00A51D97">
        <w:rPr>
          <w:rFonts w:ascii="Arial" w:hAnsi="Arial" w:cs="Arial"/>
          <w:sz w:val="18"/>
          <w:szCs w:val="18"/>
          <w:lang w:val="es-ES_tradnl"/>
        </w:rPr>
        <w:t>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13925579" w:rsidR="000719EE" w:rsidRPr="000719EE" w:rsidRDefault="00425CB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Una función par es simétrica respecto al eje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Y</m:t>
        </m:r>
      </m:oMath>
      <w:r>
        <w:rPr>
          <w:rFonts w:ascii="Arial" w:hAnsi="Arial" w:cs="Arial"/>
          <w:sz w:val="18"/>
          <w:szCs w:val="18"/>
          <w:lang w:val="es-ES_tradnl"/>
        </w:rPr>
        <w:t>, mientras que una función impar es simétrica respecto al origen</w:t>
      </w:r>
      <w:r w:rsidR="00A51D97">
        <w:rPr>
          <w:rFonts w:ascii="Arial" w:hAnsi="Arial" w:cs="Arial"/>
          <w:sz w:val="18"/>
          <w:szCs w:val="18"/>
          <w:lang w:val="es-ES_tradnl"/>
        </w:rPr>
        <w:t>.</w:t>
      </w: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5702BA52" w:rsidR="000719EE" w:rsidRDefault="00425CB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5BCFA376" w14:textId="1EB2B315" w:rsidR="00584F8B" w:rsidRPr="00CD652E" w:rsidRDefault="00425CB9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488CF78F" w:rsidR="000719EE" w:rsidRDefault="00425CB9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6301F500" w:rsidR="009C4689" w:rsidRPr="000719EE" w:rsidRDefault="00425CB9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1BC44E90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>VIDEO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FD7D46" w:rsidRP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SE UTILIZA UN </w:t>
      </w:r>
      <w:r w:rsidR="00FD7D46" w:rsidRPr="00FD7D46">
        <w:rPr>
          <w:rFonts w:ascii="Arial" w:hAnsi="Arial"/>
          <w:b/>
          <w:i/>
          <w:color w:val="0000FF"/>
          <w:sz w:val="16"/>
          <w:szCs w:val="16"/>
          <w:lang w:val="es-ES_tradnl"/>
        </w:rPr>
        <w:t>SOLO</w:t>
      </w:r>
      <w:r w:rsidR="00FD7D46" w:rsidRP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 VIDEO PARA LAS N PREGUNTAS, </w:t>
      </w:r>
      <w:r w:rsid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SE PUEDE DEFINIR PARA CADA PREGUNTA EL TIEMPO DE SALTO Y ASÍ NO SE </w:t>
      </w:r>
      <w:r w:rsidR="00A378A2">
        <w:rPr>
          <w:rFonts w:ascii="Arial" w:hAnsi="Arial"/>
          <w:b/>
          <w:color w:val="0000FF"/>
          <w:sz w:val="16"/>
          <w:szCs w:val="16"/>
          <w:lang w:val="es-ES_tradnl"/>
        </w:rPr>
        <w:t>REPRODUCE</w:t>
      </w:r>
      <w:r w:rsid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 DESDE EL PRINCIPIO</w:t>
      </w:r>
      <w:r w:rsidR="00FD7D46" w:rsidRPr="00FD7D46">
        <w:rPr>
          <w:rFonts w:ascii="Arial" w:hAnsi="Arial"/>
          <w:b/>
          <w:color w:val="0000FF"/>
          <w:sz w:val="16"/>
          <w:szCs w:val="16"/>
          <w:lang w:val="es-ES_tradnl"/>
        </w:rPr>
        <w:t>.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C36FB5">
        <w:rPr>
          <w:rFonts w:ascii="Arial" w:hAnsi="Arial"/>
          <w:color w:val="0000FF"/>
          <w:sz w:val="16"/>
          <w:szCs w:val="16"/>
          <w:lang w:val="es-ES_tradnl"/>
        </w:rPr>
        <w:t xml:space="preserve">LA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lastRenderedPageBreak/>
        <w:t xml:space="preserve">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42D80318" w:rsidR="006D02A8" w:rsidRDefault="00425CB9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Reproduce el video y observa las propiedades de los segmentos punteados</w:t>
      </w:r>
      <w:r w:rsidR="005D2DF0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D2DF0">
        <w:rPr>
          <w:rFonts w:ascii="Arial" w:hAnsi="Arial" w:cs="Arial"/>
          <w:sz w:val="18"/>
          <w:szCs w:val="18"/>
          <w:lang w:val="es-ES_tradnl"/>
        </w:rPr>
        <w:t>¿Cuál afirmación es falsa?</w:t>
      </w:r>
    </w:p>
    <w:p w14:paraId="562557D7" w14:textId="43E9B976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FD6FF8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224348F" w14:textId="6FE5CC62" w:rsidR="00425CB9" w:rsidRPr="000719EE" w:rsidRDefault="00425CB9" w:rsidP="00425CB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Una función par es simétrica respecto al eje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Y</m:t>
        </m:r>
      </m:oMath>
      <w:r>
        <w:rPr>
          <w:rFonts w:ascii="Arial" w:hAnsi="Arial" w:cs="Arial"/>
          <w:sz w:val="18"/>
          <w:szCs w:val="18"/>
          <w:lang w:val="es-ES_tradnl"/>
        </w:rPr>
        <w:t>, mientras que una función impar es simétrica respecto al origen</w:t>
      </w:r>
      <w:r w:rsidR="00A51D97">
        <w:rPr>
          <w:rFonts w:ascii="Arial" w:hAnsi="Arial" w:cs="Arial"/>
          <w:sz w:val="18"/>
          <w:szCs w:val="18"/>
          <w:lang w:val="es-ES_tradnl"/>
        </w:rPr>
        <w:t>.</w:t>
      </w:r>
    </w:p>
    <w:p w14:paraId="18CC9B3C" w14:textId="0CB518DF" w:rsidR="00FD6FF8" w:rsidRPr="0072270A" w:rsidRDefault="00FD6FF8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5750CC4C" w14:textId="21389411" w:rsidR="00584F8B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="0049105C" w:rsidRPr="00FD6FF8">
        <w:rPr>
          <w:rFonts w:ascii="Arial" w:hAnsi="Arial" w:cs="Arial"/>
          <w:sz w:val="18"/>
          <w:szCs w:val="18"/>
          <w:highlight w:val="yellow"/>
          <w:lang w:val="es-ES_tradnl"/>
        </w:rPr>
        <w:t>Video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archivo), </w:t>
      </w:r>
      <w:r w:rsidR="0049105C" w:rsidRPr="00FD6FF8">
        <w:rPr>
          <w:rFonts w:ascii="Arial" w:hAnsi="Arial" w:cs="Arial"/>
          <w:sz w:val="18"/>
          <w:szCs w:val="18"/>
          <w:highlight w:val="yellow"/>
          <w:lang w:val="es-ES_tradnl"/>
        </w:rPr>
        <w:t>Tiempo de salto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="0049105C" w:rsidRPr="00FD6FF8">
        <w:rPr>
          <w:rFonts w:ascii="Arial" w:hAnsi="Arial" w:cs="Arial"/>
          <w:sz w:val="18"/>
          <w:szCs w:val="18"/>
          <w:highlight w:val="yellow"/>
          <w:lang w:val="es-ES_tradnl"/>
        </w:rPr>
        <w:t>especificar en segundos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1BA7000" w14:textId="0201262C" w:rsidR="00584F8B" w:rsidRPr="00FD6FF8" w:rsidRDefault="00425CB9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PruebaParesImpares.ggb</w:t>
      </w:r>
    </w:p>
    <w:p w14:paraId="7757F184" w14:textId="1A87D12C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3B4AE96C" w:rsidR="007D2825" w:rsidRPr="00FD6FF8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D6FF8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5396E0E" w14:textId="600AFA8C" w:rsidR="00584F8B" w:rsidRPr="00FD6FF8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7D3BE6A" w14:textId="5CC9B777" w:rsidR="005D2DF0" w:rsidRDefault="005D2DF0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segmentos verde y morado son iguales</w:t>
      </w:r>
      <w:r w:rsidR="0067583C">
        <w:rPr>
          <w:rFonts w:ascii="Arial" w:hAnsi="Arial" w:cs="Arial"/>
          <w:sz w:val="18"/>
          <w:szCs w:val="18"/>
          <w:lang w:val="es-ES_tradnl"/>
        </w:rPr>
        <w:t>.</w:t>
      </w:r>
    </w:p>
    <w:p w14:paraId="144A00D1" w14:textId="419031F0" w:rsidR="005D2DF0" w:rsidRDefault="005D2DF0" w:rsidP="005D2DF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segmentos rosado y aguamarina son iguales</w:t>
      </w:r>
      <w:r w:rsidR="0067583C">
        <w:rPr>
          <w:rFonts w:ascii="Arial" w:hAnsi="Arial" w:cs="Arial"/>
          <w:sz w:val="18"/>
          <w:szCs w:val="18"/>
          <w:lang w:val="es-ES_tradnl"/>
        </w:rPr>
        <w:t>.</w:t>
      </w:r>
    </w:p>
    <w:p w14:paraId="3DAD6655" w14:textId="5DDECC1A" w:rsidR="005D2DF0" w:rsidRPr="005D2DF0" w:rsidRDefault="005D2DF0" w:rsidP="005D2DF0">
      <w:pPr>
        <w:rPr>
          <w:rFonts w:ascii="Arial" w:hAnsi="Arial" w:cs="Arial"/>
          <w:b/>
          <w:sz w:val="18"/>
          <w:szCs w:val="18"/>
          <w:lang w:val="es-ES_tradnl"/>
        </w:rPr>
      </w:pPr>
      <w:r w:rsidRPr="005D2DF0">
        <w:rPr>
          <w:rFonts w:ascii="Arial" w:hAnsi="Arial" w:cs="Arial"/>
          <w:b/>
          <w:sz w:val="18"/>
          <w:szCs w:val="18"/>
          <w:lang w:val="es-ES_tradnl"/>
        </w:rPr>
        <w:t xml:space="preserve">El punto C es un punto fijo sobre el eje </w:t>
      </w:r>
      <w:r w:rsidR="00A51D97">
        <w:rPr>
          <w:rFonts w:ascii="Arial" w:hAnsi="Arial" w:cs="Arial"/>
          <w:b/>
          <w:i/>
          <w:sz w:val="18"/>
          <w:szCs w:val="18"/>
          <w:lang w:val="es-ES_tradnl"/>
        </w:rPr>
        <w:t>Y</w:t>
      </w:r>
      <w:r w:rsidR="0067583C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2E56E9B7" w14:textId="4748EF11" w:rsidR="00584F8B" w:rsidRDefault="005D2DF0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punto B es un punto fijo sobre el eje </w:t>
      </w:r>
      <w:r w:rsidR="00A51D97">
        <w:rPr>
          <w:rFonts w:ascii="Arial" w:hAnsi="Arial" w:cs="Arial"/>
          <w:i/>
          <w:sz w:val="18"/>
          <w:szCs w:val="18"/>
          <w:lang w:val="es-ES_tradnl"/>
        </w:rPr>
        <w:t>Y</w:t>
      </w:r>
      <w:r w:rsidR="0067583C">
        <w:rPr>
          <w:rFonts w:ascii="Arial" w:hAnsi="Arial" w:cs="Arial"/>
          <w:sz w:val="18"/>
          <w:szCs w:val="18"/>
          <w:lang w:val="es-ES_tradnl"/>
        </w:rPr>
        <w:t>.</w:t>
      </w:r>
    </w:p>
    <w:p w14:paraId="7CF6A872" w14:textId="5691DFC8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9C0EC14" w14:textId="77777777" w:rsidR="005D2DF0" w:rsidRDefault="005D2DF0" w:rsidP="005D2DF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Activa la casilla “Función par”. ¿Cuál afirmación es falsa?</w:t>
      </w:r>
    </w:p>
    <w:p w14:paraId="65383337" w14:textId="77777777" w:rsidR="006B2D23" w:rsidRPr="009510B5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3811B6A6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A98C6D6" w14:textId="1975F349" w:rsidR="006B2D23" w:rsidRDefault="00C952A1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función se completa tomando todos los valores reales.</w:t>
      </w:r>
    </w:p>
    <w:p w14:paraId="7210D2FC" w14:textId="77777777" w:rsidR="006B2D23" w:rsidRPr="0072270A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0A7B062F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14:paraId="2CA8FDA3" w14:textId="581CFAD8" w:rsidR="006B2D23" w:rsidRPr="00FD6FF8" w:rsidRDefault="00C952A1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PruebaParesImpares.ggb</w:t>
      </w:r>
    </w:p>
    <w:p w14:paraId="6A171168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1203AFA8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32767096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56F75C4E" w14:textId="1DFF033F" w:rsidR="00C952A1" w:rsidRPr="00C952A1" w:rsidRDefault="00C952A1" w:rsidP="00C952A1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El dominio de la</w:t>
      </w:r>
      <w:r w:rsidRPr="00C952A1">
        <w:rPr>
          <w:rFonts w:ascii="Arial" w:hAnsi="Arial" w:cs="Arial"/>
          <w:b/>
          <w:sz w:val="18"/>
          <w:szCs w:val="18"/>
          <w:lang w:val="es-ES_tradnl"/>
        </w:rPr>
        <w:t xml:space="preserve"> función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f</m:t>
        </m:r>
      </m:oMath>
      <w:r w:rsidRPr="00C952A1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b/>
          <w:sz w:val="18"/>
          <w:szCs w:val="18"/>
          <w:lang w:val="es-ES_tradnl"/>
        </w:rPr>
        <w:t>son los reales</w:t>
      </w:r>
      <w:r w:rsidRPr="00C952A1">
        <w:rPr>
          <w:rFonts w:ascii="Arial" w:hAnsi="Arial" w:cs="Arial"/>
          <w:b/>
          <w:sz w:val="18"/>
          <w:szCs w:val="18"/>
          <w:lang w:val="es-ES_tradnl"/>
        </w:rPr>
        <w:t xml:space="preserve"> positiv</w:t>
      </w:r>
      <w:r>
        <w:rPr>
          <w:rFonts w:ascii="Arial" w:hAnsi="Arial" w:cs="Arial"/>
          <w:b/>
          <w:sz w:val="18"/>
          <w:szCs w:val="18"/>
          <w:lang w:val="es-ES_tradnl"/>
        </w:rPr>
        <w:t>os</w:t>
      </w:r>
      <w:r w:rsidR="0067583C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6A9CFDF7" w14:textId="5B2C3B23" w:rsidR="00C952A1" w:rsidRDefault="00C952A1" w:rsidP="00C952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función par se genera por simetría respecto al punto C</w:t>
      </w:r>
      <w:r w:rsidR="0067583C">
        <w:rPr>
          <w:rFonts w:ascii="Arial" w:hAnsi="Arial" w:cs="Arial"/>
          <w:sz w:val="18"/>
          <w:szCs w:val="18"/>
          <w:lang w:val="es-ES_tradnl"/>
        </w:rPr>
        <w:t>.</w:t>
      </w:r>
    </w:p>
    <w:p w14:paraId="23C7E092" w14:textId="4AE590D8" w:rsidR="00C952A1" w:rsidRDefault="00C952A1" w:rsidP="00C952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Para todos los valores de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x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,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=f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-x</m:t>
            </m:r>
          </m:e>
        </m:d>
      </m:oMath>
      <w:r w:rsidR="0067583C">
        <w:rPr>
          <w:rFonts w:ascii="Arial" w:hAnsi="Arial" w:cs="Arial"/>
          <w:sz w:val="18"/>
          <w:szCs w:val="18"/>
          <w:lang w:val="es-ES_tradnl"/>
        </w:rPr>
        <w:t>.</w:t>
      </w:r>
    </w:p>
    <w:p w14:paraId="04C9F8F2" w14:textId="63F29438" w:rsidR="006B2D23" w:rsidRDefault="00C952A1" w:rsidP="006B2D23">
      <w:pPr>
        <w:rPr>
          <w:rFonts w:ascii="Arial" w:hAnsi="Arial" w:cs="Arial"/>
          <w:sz w:val="18"/>
          <w:szCs w:val="18"/>
          <w:lang w:val="es-ES_tradnl"/>
        </w:rPr>
      </w:pPr>
      <w:r w:rsidRPr="00C952A1">
        <w:rPr>
          <w:rFonts w:ascii="Arial" w:hAnsi="Arial" w:cs="Arial"/>
          <w:sz w:val="18"/>
          <w:szCs w:val="18"/>
          <w:lang w:val="es-ES_tradnl"/>
        </w:rPr>
        <w:t xml:space="preserve">El dominio de la función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f</m:t>
        </m:r>
      </m:oMath>
      <w:r w:rsidRPr="00C952A1">
        <w:rPr>
          <w:rFonts w:ascii="Arial" w:hAnsi="Arial" w:cs="Arial"/>
          <w:sz w:val="18"/>
          <w:szCs w:val="18"/>
          <w:lang w:val="es-ES_tradnl"/>
        </w:rPr>
        <w:t xml:space="preserve"> son los reales</w:t>
      </w:r>
      <w:r w:rsidR="0067583C">
        <w:rPr>
          <w:rFonts w:ascii="Arial" w:hAnsi="Arial" w:cs="Arial"/>
          <w:sz w:val="18"/>
          <w:szCs w:val="18"/>
          <w:lang w:val="es-ES_tradnl"/>
        </w:rPr>
        <w:t>.</w:t>
      </w:r>
    </w:p>
    <w:p w14:paraId="53601635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468B9BC" w14:textId="3EDAF833" w:rsidR="00C952A1" w:rsidRDefault="00C952A1" w:rsidP="00C952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Desactiva la casilla “Función par” y activa la casilla “Función impar”. ¿Cuál afirmación es falsa?</w:t>
      </w:r>
    </w:p>
    <w:p w14:paraId="5A411A70" w14:textId="77777777" w:rsidR="006B2D23" w:rsidRPr="009510B5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0EA02B02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20E2AF5" w14:textId="77777777" w:rsidR="00022EAF" w:rsidRDefault="00022EAF" w:rsidP="00022EA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función se completa tomando todos los valores reales.</w:t>
      </w:r>
    </w:p>
    <w:p w14:paraId="2EE96D12" w14:textId="77777777" w:rsidR="006B2D23" w:rsidRPr="0072270A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4C0A1711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14:paraId="77A8146F" w14:textId="77777777" w:rsidR="00022EAF" w:rsidRPr="00FD6FF8" w:rsidRDefault="00022EAF" w:rsidP="00022EA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PruebaParesImpares.ggb</w:t>
      </w:r>
    </w:p>
    <w:p w14:paraId="093A81EC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2496E7C5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C462A69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79ED0601" w14:textId="6C2D1BCE" w:rsidR="00C952A1" w:rsidRPr="00022EAF" w:rsidRDefault="00C952A1" w:rsidP="00C952A1">
      <w:pPr>
        <w:rPr>
          <w:rFonts w:ascii="Arial" w:hAnsi="Arial" w:cs="Arial"/>
          <w:b/>
          <w:sz w:val="18"/>
          <w:szCs w:val="18"/>
          <w:lang w:val="es-ES_tradnl"/>
        </w:rPr>
      </w:pPr>
      <w:r w:rsidRPr="00022EAF">
        <w:rPr>
          <w:rFonts w:ascii="Arial" w:hAnsi="Arial" w:cs="Arial"/>
          <w:b/>
          <w:sz w:val="18"/>
          <w:szCs w:val="18"/>
          <w:lang w:val="es-ES_tradnl"/>
        </w:rPr>
        <w:t xml:space="preserve">La función </w:t>
      </w:r>
      <w:r w:rsidR="00022EAF" w:rsidRPr="00022EAF">
        <w:rPr>
          <w:rFonts w:ascii="Arial" w:hAnsi="Arial" w:cs="Arial"/>
          <w:b/>
          <w:sz w:val="18"/>
          <w:szCs w:val="18"/>
          <w:lang w:val="es-ES_tradnl"/>
        </w:rPr>
        <w:t>im</w:t>
      </w:r>
      <w:r w:rsidRPr="00022EAF">
        <w:rPr>
          <w:rFonts w:ascii="Arial" w:hAnsi="Arial" w:cs="Arial"/>
          <w:b/>
          <w:sz w:val="18"/>
          <w:szCs w:val="18"/>
          <w:lang w:val="es-ES_tradnl"/>
        </w:rPr>
        <w:t xml:space="preserve">par se genera por simetría respecto al punto </w:t>
      </w:r>
      <w:r w:rsidR="00022EAF" w:rsidRPr="009A60A2">
        <w:rPr>
          <w:rFonts w:ascii="Arial" w:hAnsi="Arial" w:cs="Arial"/>
          <w:b/>
          <w:i/>
          <w:sz w:val="18"/>
          <w:szCs w:val="18"/>
          <w:lang w:val="es-ES_tradnl"/>
        </w:rPr>
        <w:t>C</w:t>
      </w:r>
      <w:r w:rsidR="0067583C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150C3DF1" w14:textId="1990AA85" w:rsidR="00C952A1" w:rsidRDefault="00C952A1" w:rsidP="00C952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Para todos los valores de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x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,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=-f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-x</m:t>
            </m:r>
          </m:e>
        </m:d>
      </m:oMath>
      <w:r w:rsidR="0067583C">
        <w:rPr>
          <w:rFonts w:ascii="Arial" w:hAnsi="Arial" w:cs="Arial"/>
          <w:sz w:val="18"/>
          <w:szCs w:val="18"/>
          <w:lang w:val="es-ES_tradnl"/>
        </w:rPr>
        <w:t>.</w:t>
      </w:r>
      <w:bookmarkStart w:id="0" w:name="_GoBack"/>
      <w:bookmarkEnd w:id="0"/>
    </w:p>
    <w:p w14:paraId="11B0F77B" w14:textId="2D33B844" w:rsidR="00C952A1" w:rsidRDefault="00022EAF" w:rsidP="00C952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función impar se genera por simetría respecto al punto B</w:t>
      </w:r>
      <w:r w:rsidR="0067583C">
        <w:rPr>
          <w:rFonts w:ascii="Arial" w:hAnsi="Arial" w:cs="Arial"/>
          <w:sz w:val="18"/>
          <w:szCs w:val="18"/>
          <w:lang w:val="es-ES_tradnl"/>
        </w:rPr>
        <w:t>.</w:t>
      </w:r>
    </w:p>
    <w:p w14:paraId="3AD5E0AD" w14:textId="3430E085" w:rsidR="006B2D23" w:rsidRDefault="00022EAF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igualdad de los segmentos rosado y aguamarina genera la función</w:t>
      </w:r>
      <w:r w:rsidR="0067583C">
        <w:rPr>
          <w:rFonts w:ascii="Arial" w:hAnsi="Arial" w:cs="Arial"/>
          <w:sz w:val="18"/>
          <w:szCs w:val="18"/>
          <w:lang w:val="es-ES_tradnl"/>
        </w:rPr>
        <w:t>.</w:t>
      </w:r>
    </w:p>
    <w:p w14:paraId="3A192138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37993F1" w14:textId="4C7BBFD1" w:rsidR="00022EAF" w:rsidRDefault="00022EAF" w:rsidP="00022EA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Activa las dos casillas. ¿Cuál afirmación es falsa?</w:t>
      </w:r>
    </w:p>
    <w:p w14:paraId="605FAB0B" w14:textId="77777777" w:rsidR="006B2D23" w:rsidRPr="009510B5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51319E3C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7904A72" w14:textId="54082F0C" w:rsidR="006B2D23" w:rsidRDefault="00022EAF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resultado de generar una función par y una impar a partir de un trozo positivo de función crea un par de funciones simétricas respecto al eje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X</m:t>
        </m:r>
      </m:oMath>
      <w:r w:rsidR="0067583C">
        <w:rPr>
          <w:rFonts w:ascii="Arial" w:hAnsi="Arial" w:cs="Arial"/>
          <w:sz w:val="18"/>
          <w:szCs w:val="18"/>
          <w:lang w:val="es-ES_tradnl"/>
        </w:rPr>
        <w:t>.</w:t>
      </w:r>
    </w:p>
    <w:p w14:paraId="7584F1C5" w14:textId="77777777" w:rsidR="006B2D23" w:rsidRPr="0072270A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083C043D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14:paraId="017B3A68" w14:textId="25E99322" w:rsidR="006B2D23" w:rsidRPr="00FD6FF8" w:rsidRDefault="00022EAF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PruebaParesImpares.ggb</w:t>
      </w:r>
    </w:p>
    <w:p w14:paraId="6F7C5BA1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10D42402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35760AC3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0C87B0DC" w14:textId="5901D153" w:rsidR="006B2D23" w:rsidRDefault="00022EAF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parte par y la parte impar resultantes son simétricas respecto al eje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X</m:t>
        </m:r>
      </m:oMath>
      <w:r w:rsidR="0067583C">
        <w:rPr>
          <w:rFonts w:ascii="Arial" w:hAnsi="Arial" w:cs="Arial"/>
          <w:sz w:val="18"/>
          <w:szCs w:val="18"/>
          <w:lang w:val="es-ES_tradnl"/>
        </w:rPr>
        <w:t>.</w:t>
      </w:r>
    </w:p>
    <w:p w14:paraId="51B404BE" w14:textId="6FA2CAD6" w:rsidR="00022EAF" w:rsidRPr="00022EAF" w:rsidRDefault="00022EAF" w:rsidP="006B2D23">
      <w:pPr>
        <w:rPr>
          <w:rFonts w:ascii="Arial" w:hAnsi="Arial" w:cs="Arial"/>
          <w:b/>
          <w:sz w:val="18"/>
          <w:szCs w:val="18"/>
          <w:lang w:val="es-ES_tradnl"/>
        </w:rPr>
      </w:pPr>
      <w:r w:rsidRPr="00022EAF">
        <w:rPr>
          <w:rFonts w:ascii="Arial" w:hAnsi="Arial" w:cs="Arial"/>
          <w:b/>
          <w:sz w:val="18"/>
          <w:szCs w:val="18"/>
          <w:lang w:val="es-ES_tradnl"/>
        </w:rPr>
        <w:t>Si la función inicial hubiera pasado por el origen, las dos serían iguales</w:t>
      </w:r>
      <w:r w:rsidR="0067583C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61FD690D" w14:textId="5E87CDB5" w:rsidR="00022EAF" w:rsidRDefault="00022EAF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parte par es una traslación sobre el eje </w:t>
      </w:r>
      <w:r w:rsidR="00A51D97">
        <w:rPr>
          <w:rFonts w:ascii="Arial" w:hAnsi="Arial" w:cs="Arial"/>
          <w:i/>
          <w:sz w:val="18"/>
          <w:szCs w:val="18"/>
          <w:lang w:val="es-ES_tradnl"/>
        </w:rPr>
        <w:t>X</w:t>
      </w:r>
      <w:r w:rsidR="00A51D97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de la parte impar</w:t>
      </w:r>
      <w:r w:rsidR="0067583C">
        <w:rPr>
          <w:rFonts w:ascii="Arial" w:hAnsi="Arial" w:cs="Arial"/>
          <w:sz w:val="18"/>
          <w:szCs w:val="18"/>
          <w:lang w:val="es-ES_tradnl"/>
        </w:rPr>
        <w:t>.</w:t>
      </w:r>
    </w:p>
    <w:p w14:paraId="5EDF4296" w14:textId="37ACCC4B" w:rsidR="00022EAF" w:rsidRDefault="0049417E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dominio de ambas son los números reales</w:t>
      </w:r>
      <w:r w:rsidR="0067583C">
        <w:rPr>
          <w:rFonts w:ascii="Arial" w:hAnsi="Arial" w:cs="Arial"/>
          <w:sz w:val="18"/>
          <w:szCs w:val="18"/>
          <w:lang w:val="es-ES_tradnl"/>
        </w:rPr>
        <w:t>.</w:t>
      </w:r>
    </w:p>
    <w:p w14:paraId="4C98AF7A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sectPr w:rsidR="006B2D23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6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2EAF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4E2D"/>
    <w:rsid w:val="00326C60"/>
    <w:rsid w:val="00340C3A"/>
    <w:rsid w:val="00342E6F"/>
    <w:rsid w:val="00345260"/>
    <w:rsid w:val="00353644"/>
    <w:rsid w:val="003567CA"/>
    <w:rsid w:val="0036258A"/>
    <w:rsid w:val="003A458C"/>
    <w:rsid w:val="003C56DF"/>
    <w:rsid w:val="003D72B3"/>
    <w:rsid w:val="004024BA"/>
    <w:rsid w:val="00411F22"/>
    <w:rsid w:val="00417B06"/>
    <w:rsid w:val="00425CB9"/>
    <w:rsid w:val="004375B6"/>
    <w:rsid w:val="0045712C"/>
    <w:rsid w:val="00485C72"/>
    <w:rsid w:val="0049105C"/>
    <w:rsid w:val="0049417E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2DF0"/>
    <w:rsid w:val="005D3CC8"/>
    <w:rsid w:val="005F4C68"/>
    <w:rsid w:val="00611072"/>
    <w:rsid w:val="00616529"/>
    <w:rsid w:val="00630169"/>
    <w:rsid w:val="0063490D"/>
    <w:rsid w:val="00647430"/>
    <w:rsid w:val="0067583C"/>
    <w:rsid w:val="006907A4"/>
    <w:rsid w:val="006A32CE"/>
    <w:rsid w:val="006A3851"/>
    <w:rsid w:val="006B1C75"/>
    <w:rsid w:val="006B2D23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81754"/>
    <w:rsid w:val="008932B9"/>
    <w:rsid w:val="008B4E30"/>
    <w:rsid w:val="008C6F76"/>
    <w:rsid w:val="008D2D96"/>
    <w:rsid w:val="00923C89"/>
    <w:rsid w:val="009320AC"/>
    <w:rsid w:val="009510B5"/>
    <w:rsid w:val="00953886"/>
    <w:rsid w:val="0099088A"/>
    <w:rsid w:val="00992AB9"/>
    <w:rsid w:val="009A60A2"/>
    <w:rsid w:val="009C4689"/>
    <w:rsid w:val="009E7DAC"/>
    <w:rsid w:val="009F074B"/>
    <w:rsid w:val="00A22796"/>
    <w:rsid w:val="00A378A2"/>
    <w:rsid w:val="00A51D97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96819"/>
    <w:rsid w:val="00BB4FA7"/>
    <w:rsid w:val="00BC129D"/>
    <w:rsid w:val="00BC2254"/>
    <w:rsid w:val="00BD1FFA"/>
    <w:rsid w:val="00C0683E"/>
    <w:rsid w:val="00C209AE"/>
    <w:rsid w:val="00C219A9"/>
    <w:rsid w:val="00C34A1F"/>
    <w:rsid w:val="00C35567"/>
    <w:rsid w:val="00C36FB5"/>
    <w:rsid w:val="00C43F55"/>
    <w:rsid w:val="00C52E57"/>
    <w:rsid w:val="00C7411E"/>
    <w:rsid w:val="00C801EC"/>
    <w:rsid w:val="00C82D30"/>
    <w:rsid w:val="00C84826"/>
    <w:rsid w:val="00C92E0A"/>
    <w:rsid w:val="00C952A1"/>
    <w:rsid w:val="00CA5658"/>
    <w:rsid w:val="00CB02D2"/>
    <w:rsid w:val="00CD0B3B"/>
    <w:rsid w:val="00CD2245"/>
    <w:rsid w:val="00CE7115"/>
    <w:rsid w:val="00D15A42"/>
    <w:rsid w:val="00D31475"/>
    <w:rsid w:val="00D3600C"/>
    <w:rsid w:val="00D660AD"/>
    <w:rsid w:val="00DE1C4F"/>
    <w:rsid w:val="00DE69EE"/>
    <w:rsid w:val="00DF5702"/>
    <w:rsid w:val="00E3212F"/>
    <w:rsid w:val="00E32F4B"/>
    <w:rsid w:val="00E34DA1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6811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C2AD4"/>
    <w:rsid w:val="00FD4E51"/>
    <w:rsid w:val="00FD6FF8"/>
    <w:rsid w:val="00FD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9BC45B4A-0CF3-46A9-BF35-0DF281019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25CB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1D9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1D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755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Josué</cp:lastModifiedBy>
  <cp:revision>11</cp:revision>
  <dcterms:created xsi:type="dcterms:W3CDTF">2015-03-16T22:52:00Z</dcterms:created>
  <dcterms:modified xsi:type="dcterms:W3CDTF">2015-04-09T21:44:00Z</dcterms:modified>
</cp:coreProperties>
</file>