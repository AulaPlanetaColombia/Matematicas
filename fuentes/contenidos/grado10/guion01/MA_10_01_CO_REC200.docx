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2ED0D7F" w:rsidR="00E61A4B" w:rsidRPr="006D02A8" w:rsidRDefault="00324E2D" w:rsidP="00CB02D2">
      <w:pPr>
        <w:rPr>
          <w:rFonts w:ascii="Arial" w:hAnsi="Arial"/>
          <w:sz w:val="18"/>
          <w:szCs w:val="18"/>
          <w:lang w:val="es-ES_tradnl"/>
        </w:rPr>
      </w:pPr>
      <w:r w:rsidRPr="00E3212F">
        <w:rPr>
          <w:rFonts w:ascii="Times" w:hAnsi="Times"/>
          <w:sz w:val="20"/>
          <w:szCs w:val="20"/>
          <w:highlight w:val="yellow"/>
          <w:lang w:val="es-CO"/>
        </w:rPr>
        <w:t>GUION MA_10_01_CO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1D78C2" w14:textId="77777777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4AE6D3D" w14:textId="3CCBC2A0" w:rsidR="003C56DF" w:rsidRPr="00324E2D" w:rsidRDefault="00324E2D" w:rsidP="003C56DF">
      <w:pPr>
        <w:rPr>
          <w:rFonts w:ascii="Arial" w:hAnsi="Arial" w:cs="Arial"/>
          <w:sz w:val="18"/>
          <w:szCs w:val="18"/>
          <w:lang w:val="es-CO"/>
        </w:rPr>
      </w:pPr>
      <w:r w:rsidRPr="00324E2D">
        <w:rPr>
          <w:rFonts w:ascii="Times New Roman" w:hAnsi="Times New Roman" w:cs="Times New Roman"/>
          <w:color w:val="000000"/>
          <w:lang w:val="es-CO"/>
        </w:rPr>
        <w:t>Refuerza tu aprendizaje: Funciones pares e impares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14E7FC0" w:rsidR="000719EE" w:rsidRPr="00324E2D" w:rsidRDefault="00324E2D" w:rsidP="000719EE">
      <w:pPr>
        <w:rPr>
          <w:rFonts w:ascii="Arial" w:hAnsi="Arial" w:cs="Arial"/>
          <w:sz w:val="18"/>
          <w:szCs w:val="18"/>
          <w:lang w:val="es-CO"/>
        </w:rPr>
      </w:pPr>
      <w:r w:rsidRPr="00324E2D">
        <w:rPr>
          <w:rFonts w:ascii="Times New Roman" w:hAnsi="Times New Roman" w:cs="Times New Roman"/>
          <w:color w:val="000000"/>
          <w:lang w:val="es-CO"/>
        </w:rPr>
        <w:t xml:space="preserve">Identificar paridad e </w:t>
      </w:r>
      <w:proofErr w:type="spellStart"/>
      <w:r w:rsidRPr="00324E2D">
        <w:rPr>
          <w:rFonts w:ascii="Times New Roman" w:hAnsi="Times New Roman" w:cs="Times New Roman"/>
          <w:color w:val="000000"/>
          <w:lang w:val="es-CO"/>
        </w:rPr>
        <w:t>imparidad</w:t>
      </w:r>
      <w:proofErr w:type="spellEnd"/>
      <w:r w:rsidRPr="00324E2D">
        <w:rPr>
          <w:rFonts w:ascii="Times New Roman" w:hAnsi="Times New Roman" w:cs="Times New Roman"/>
          <w:color w:val="000000"/>
          <w:lang w:val="es-CO"/>
        </w:rPr>
        <w:t xml:space="preserve"> de algunas funciones, según si la simetría entre los puntos es axial o puntual</w:t>
      </w:r>
      <w:r w:rsidR="00E3212F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2279A81" w:rsidR="000719EE" w:rsidRPr="000719EE" w:rsidRDefault="00E3212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función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par,</w:t>
      </w:r>
      <w:r w:rsidR="00324E2D">
        <w:rPr>
          <w:rFonts w:ascii="Arial" w:hAnsi="Arial" w:cs="Arial"/>
          <w:sz w:val="18"/>
          <w:szCs w:val="18"/>
          <w:lang w:val="es-ES_tradnl"/>
        </w:rPr>
        <w:t>función</w:t>
      </w:r>
      <w:proofErr w:type="spellEnd"/>
      <w:r w:rsidR="00324E2D">
        <w:rPr>
          <w:rFonts w:ascii="Arial" w:hAnsi="Arial" w:cs="Arial"/>
          <w:sz w:val="18"/>
          <w:szCs w:val="18"/>
          <w:lang w:val="es-ES_tradnl"/>
        </w:rPr>
        <w:t xml:space="preserve"> impar</w:t>
      </w:r>
      <w:bookmarkStart w:id="0" w:name="_GoBack"/>
      <w:bookmarkEnd w:id="0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FB8B230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B9888EB" w:rsidR="005F4C68" w:rsidRPr="005F4C68" w:rsidRDefault="00324E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5C98306" w:rsidR="002E4EE6" w:rsidRPr="00AC7496" w:rsidRDefault="00324E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3212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6AD3C5F2" w:rsidR="00B96819" w:rsidRPr="005F4C68" w:rsidRDefault="00324E2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595DD43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32EFF09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9EE7CCB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ECE8974" w:rsidR="000719EE" w:rsidRPr="00324E2D" w:rsidRDefault="00324E2D" w:rsidP="000719EE">
      <w:pPr>
        <w:rPr>
          <w:rFonts w:ascii="Arial" w:hAnsi="Arial" w:cs="Arial"/>
          <w:sz w:val="18"/>
          <w:szCs w:val="18"/>
          <w:lang w:val="es-CO"/>
        </w:rPr>
      </w:pPr>
      <w:r w:rsidRPr="00324E2D">
        <w:rPr>
          <w:rFonts w:ascii="Times New Roman" w:hAnsi="Times New Roman" w:cs="Times New Roman"/>
          <w:color w:val="000000"/>
          <w:lang w:val="es-CO"/>
        </w:rPr>
        <w:t>Refuerza tu aprendizaje: Funciones pares e impares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4013EB0" w:rsidR="000719EE" w:rsidRPr="000719EE" w:rsidRDefault="00324E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C9A5485" w:rsidR="000719EE" w:rsidRPr="000719EE" w:rsidRDefault="00425C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el video. Responde a la pregunta planteada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63B27420" w:rsidR="000719EE" w:rsidRPr="000719EE" w:rsidRDefault="00425C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función par es simétrica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</m:oMath>
      <w:r>
        <w:rPr>
          <w:rFonts w:ascii="Arial" w:hAnsi="Arial" w:cs="Arial"/>
          <w:sz w:val="18"/>
          <w:szCs w:val="18"/>
          <w:lang w:val="es-ES_tradnl"/>
        </w:rPr>
        <w:t>, mientras que una función impar es simétrica respecto al origen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702BA52" w:rsidR="000719EE" w:rsidRDefault="00425CB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EB2B315" w:rsidR="00584F8B" w:rsidRPr="00CD652E" w:rsidRDefault="00425CB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88CF78F" w:rsidR="000719EE" w:rsidRDefault="00425CB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301F500" w:rsidR="009C4689" w:rsidRPr="000719EE" w:rsidRDefault="00425CB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2D80318" w:rsidR="006D02A8" w:rsidRDefault="00425CB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Reproduce el video y observa las propiedades de los segmentos punteados</w:t>
      </w:r>
      <w:r w:rsidR="005D2DF0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D2DF0">
        <w:rPr>
          <w:rFonts w:ascii="Arial" w:hAnsi="Arial" w:cs="Arial"/>
          <w:sz w:val="18"/>
          <w:szCs w:val="18"/>
          <w:lang w:val="es-ES_tradnl"/>
        </w:rPr>
        <w:t>¿Cuál afirmación es falsa?</w:t>
      </w: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24348F" w14:textId="77777777" w:rsidR="00425CB9" w:rsidRPr="000719EE" w:rsidRDefault="00425CB9" w:rsidP="00425C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función par es simétrica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</m:oMath>
      <w:r>
        <w:rPr>
          <w:rFonts w:ascii="Arial" w:hAnsi="Arial" w:cs="Arial"/>
          <w:sz w:val="18"/>
          <w:szCs w:val="18"/>
          <w:lang w:val="es-ES_tradnl"/>
        </w:rPr>
        <w:t>, mientras que una función impar es simétrica respecto al origen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BA7000" w14:textId="0201262C" w:rsidR="00584F8B" w:rsidRPr="00FD6FF8" w:rsidRDefault="00425CB9" w:rsidP="00584F8B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PruebaParesImpares.ggb</w:t>
      </w:r>
      <w:proofErr w:type="spellEnd"/>
    </w:p>
    <w:p w14:paraId="7757F184" w14:textId="1A87D12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B4AE96C"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7D3BE6A" w14:textId="77777777" w:rsidR="005D2DF0" w:rsidRDefault="005D2DF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segmentos verde y morado son iguales</w:t>
      </w:r>
    </w:p>
    <w:p w14:paraId="144A00D1" w14:textId="3916E073" w:rsidR="005D2DF0" w:rsidRDefault="005D2DF0" w:rsidP="005D2DF0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Los segmentos rosado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y aguamarina son iguales</w:t>
      </w:r>
    </w:p>
    <w:p w14:paraId="3DAD6655" w14:textId="49A12A3C" w:rsidR="005D2DF0" w:rsidRPr="005D2DF0" w:rsidRDefault="005D2DF0" w:rsidP="005D2DF0">
      <w:pPr>
        <w:rPr>
          <w:rFonts w:ascii="Arial" w:hAnsi="Arial" w:cs="Arial"/>
          <w:b/>
          <w:sz w:val="18"/>
          <w:szCs w:val="18"/>
          <w:lang w:val="es-ES_tradnl"/>
        </w:rPr>
      </w:pPr>
      <w:r w:rsidRPr="005D2DF0">
        <w:rPr>
          <w:rFonts w:ascii="Arial" w:hAnsi="Arial" w:cs="Arial"/>
          <w:b/>
          <w:sz w:val="18"/>
          <w:szCs w:val="18"/>
          <w:lang w:val="es-ES_tradnl"/>
        </w:rPr>
        <w:t>El punto C es un punto fijo sobre el eje y</w:t>
      </w:r>
    </w:p>
    <w:p w14:paraId="2E56E9B7" w14:textId="099A7D00" w:rsidR="00584F8B" w:rsidRDefault="005D2DF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punto B es un punto fijo sobre el eje y</w:t>
      </w: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C0EC14" w14:textId="77777777" w:rsidR="005D2DF0" w:rsidRDefault="005D2DF0" w:rsidP="005D2D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Activa la casilla “Función par”. ¿Cuál afirmación es falsa?</w:t>
      </w:r>
    </w:p>
    <w:p w14:paraId="65383337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811B6A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A98C6D6" w14:textId="1975F349" w:rsidR="006B2D23" w:rsidRDefault="00C952A1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se completa tomando todos los valores reales.</w:t>
      </w:r>
    </w:p>
    <w:p w14:paraId="7210D2FC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A7B062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CA8FDA3" w14:textId="581CFAD8" w:rsidR="006B2D23" w:rsidRPr="00FD6FF8" w:rsidRDefault="00C952A1" w:rsidP="006B2D2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PruebaParesImpares.ggb</w:t>
      </w:r>
      <w:proofErr w:type="spellEnd"/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6F75C4E" w14:textId="77777777" w:rsidR="00C952A1" w:rsidRPr="00C952A1" w:rsidRDefault="00C952A1" w:rsidP="00C952A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dominio de la</w:t>
      </w:r>
      <w:r w:rsidRPr="00C952A1">
        <w:rPr>
          <w:rFonts w:ascii="Arial" w:hAnsi="Arial" w:cs="Arial"/>
          <w:b/>
          <w:sz w:val="18"/>
          <w:szCs w:val="18"/>
          <w:lang w:val="es-ES_tradnl"/>
        </w:rPr>
        <w:t xml:space="preserve"> función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 w:rsidRPr="00C952A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son los reales</w:t>
      </w:r>
      <w:r w:rsidRPr="00C952A1">
        <w:rPr>
          <w:rFonts w:ascii="Arial" w:hAnsi="Arial" w:cs="Arial"/>
          <w:b/>
          <w:sz w:val="18"/>
          <w:szCs w:val="18"/>
          <w:lang w:val="es-ES_tradnl"/>
        </w:rPr>
        <w:t xml:space="preserve"> positiv</w:t>
      </w:r>
      <w:r>
        <w:rPr>
          <w:rFonts w:ascii="Arial" w:hAnsi="Arial" w:cs="Arial"/>
          <w:b/>
          <w:sz w:val="18"/>
          <w:szCs w:val="18"/>
          <w:lang w:val="es-ES_tradnl"/>
        </w:rPr>
        <w:t>os</w:t>
      </w:r>
    </w:p>
    <w:p w14:paraId="6A9CFDF7" w14:textId="77777777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par se genera por simetría respecto al punto C</w:t>
      </w:r>
    </w:p>
    <w:p w14:paraId="23C7E092" w14:textId="77777777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todos los valores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-x</m:t>
            </m:r>
          </m:e>
        </m:d>
      </m:oMath>
    </w:p>
    <w:p w14:paraId="04C9F8F2" w14:textId="65A8C791" w:rsidR="006B2D23" w:rsidRDefault="00C952A1" w:rsidP="006B2D23">
      <w:pPr>
        <w:rPr>
          <w:rFonts w:ascii="Arial" w:hAnsi="Arial" w:cs="Arial"/>
          <w:sz w:val="18"/>
          <w:szCs w:val="18"/>
          <w:lang w:val="es-ES_tradnl"/>
        </w:rPr>
      </w:pPr>
      <w:r w:rsidRPr="00C952A1">
        <w:rPr>
          <w:rFonts w:ascii="Arial" w:hAnsi="Arial" w:cs="Arial"/>
          <w:sz w:val="18"/>
          <w:szCs w:val="18"/>
          <w:lang w:val="es-ES_tradnl"/>
        </w:rPr>
        <w:t xml:space="preserve">El dominio de la función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</m:oMath>
      <w:r w:rsidRPr="00C952A1">
        <w:rPr>
          <w:rFonts w:ascii="Arial" w:hAnsi="Arial" w:cs="Arial"/>
          <w:sz w:val="18"/>
          <w:szCs w:val="18"/>
          <w:lang w:val="es-ES_tradnl"/>
        </w:rPr>
        <w:t xml:space="preserve"> son los reales</w:t>
      </w: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68B9BC" w14:textId="3EDAF833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Desactiva la casilla “Función par” y activa la casilla “Función impar”. ¿Cuál afirmación es falsa?</w:t>
      </w:r>
    </w:p>
    <w:p w14:paraId="5A411A70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EA02B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20E2AF5" w14:textId="77777777" w:rsidR="00022EAF" w:rsidRDefault="00022EAF" w:rsidP="00022E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se completa tomando todos los valores reales.</w:t>
      </w:r>
    </w:p>
    <w:p w14:paraId="2EE96D12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0A171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77A8146F" w14:textId="77777777" w:rsidR="00022EAF" w:rsidRPr="00FD6FF8" w:rsidRDefault="00022EAF" w:rsidP="00022EA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PruebaParesImpares.ggb</w:t>
      </w:r>
      <w:proofErr w:type="spellEnd"/>
    </w:p>
    <w:p w14:paraId="093A81E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C462A6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9ED0601" w14:textId="7110817C" w:rsidR="00C952A1" w:rsidRPr="00022EAF" w:rsidRDefault="00C952A1" w:rsidP="00C952A1">
      <w:pPr>
        <w:rPr>
          <w:rFonts w:ascii="Arial" w:hAnsi="Arial" w:cs="Arial"/>
          <w:b/>
          <w:sz w:val="18"/>
          <w:szCs w:val="18"/>
          <w:lang w:val="es-ES_tradnl"/>
        </w:rPr>
      </w:pPr>
      <w:r w:rsidRPr="00022EAF">
        <w:rPr>
          <w:rFonts w:ascii="Arial" w:hAnsi="Arial" w:cs="Arial"/>
          <w:b/>
          <w:sz w:val="18"/>
          <w:szCs w:val="18"/>
          <w:lang w:val="es-ES_tradnl"/>
        </w:rPr>
        <w:t xml:space="preserve">La función </w:t>
      </w:r>
      <w:r w:rsidR="00022EAF" w:rsidRPr="00022EAF">
        <w:rPr>
          <w:rFonts w:ascii="Arial" w:hAnsi="Arial" w:cs="Arial"/>
          <w:b/>
          <w:sz w:val="18"/>
          <w:szCs w:val="18"/>
          <w:lang w:val="es-ES_tradnl"/>
        </w:rPr>
        <w:t>im</w:t>
      </w:r>
      <w:r w:rsidRPr="00022EAF">
        <w:rPr>
          <w:rFonts w:ascii="Arial" w:hAnsi="Arial" w:cs="Arial"/>
          <w:b/>
          <w:sz w:val="18"/>
          <w:szCs w:val="18"/>
          <w:lang w:val="es-ES_tradnl"/>
        </w:rPr>
        <w:t xml:space="preserve">par se genera por simetría respecto al punto </w:t>
      </w:r>
      <w:r w:rsidR="00022EAF" w:rsidRPr="00022EAF">
        <w:rPr>
          <w:rFonts w:ascii="Arial" w:hAnsi="Arial" w:cs="Arial"/>
          <w:b/>
          <w:sz w:val="18"/>
          <w:szCs w:val="18"/>
          <w:lang w:val="es-ES_tradnl"/>
        </w:rPr>
        <w:t>C</w:t>
      </w:r>
    </w:p>
    <w:p w14:paraId="150C3DF1" w14:textId="73F65836" w:rsidR="00C952A1" w:rsidRDefault="00C952A1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todos los valores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=-f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-x</m:t>
            </m:r>
          </m:e>
        </m:d>
      </m:oMath>
    </w:p>
    <w:p w14:paraId="11B0F77B" w14:textId="3BD4E0BE" w:rsidR="00C952A1" w:rsidRDefault="00022EAF" w:rsidP="00C952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función impar se genera por simetría respecto al punto B</w:t>
      </w:r>
    </w:p>
    <w:p w14:paraId="3AD5E0AD" w14:textId="3F89A9B2" w:rsidR="006B2D23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igualdad de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los segmentos rosado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y aguamarina genera la función</w:t>
      </w:r>
    </w:p>
    <w:p w14:paraId="3A19213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7993F1" w14:textId="4C7BBFD1" w:rsidR="00022EAF" w:rsidRDefault="00022EAF" w:rsidP="00022E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Activa las dos casillas. ¿Cuál afirmación es falsa?</w:t>
      </w:r>
    </w:p>
    <w:p w14:paraId="605FAB0B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1319E3C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904A72" w14:textId="79A2E750" w:rsidR="006B2D23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generar una función par y una impar a partir de un trozo positivo de función crea un par de funciones simétricas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</w:p>
    <w:p w14:paraId="7584F1C5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83C043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017B3A68" w14:textId="25E99322" w:rsidR="006B2D23" w:rsidRPr="00FD6FF8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PruebaParesImpares.ggb</w:t>
      </w:r>
      <w:proofErr w:type="spellEnd"/>
    </w:p>
    <w:p w14:paraId="6F7C5BA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0D424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5760AC3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C87B0DC" w14:textId="131D316A" w:rsidR="006B2D23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parte par y la parte impar resultantes son simétricas respecto al eje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</m:t>
        </m:r>
      </m:oMath>
    </w:p>
    <w:p w14:paraId="51B404BE" w14:textId="5544EABA" w:rsidR="00022EAF" w:rsidRPr="00022EAF" w:rsidRDefault="00022EAF" w:rsidP="006B2D23">
      <w:pPr>
        <w:rPr>
          <w:rFonts w:ascii="Arial" w:hAnsi="Arial" w:cs="Arial"/>
          <w:b/>
          <w:sz w:val="18"/>
          <w:szCs w:val="18"/>
          <w:lang w:val="es-ES_tradnl"/>
        </w:rPr>
      </w:pPr>
      <w:r w:rsidRPr="00022EAF">
        <w:rPr>
          <w:rFonts w:ascii="Arial" w:hAnsi="Arial" w:cs="Arial"/>
          <w:b/>
          <w:sz w:val="18"/>
          <w:szCs w:val="18"/>
          <w:lang w:val="es-ES_tradnl"/>
        </w:rPr>
        <w:t>Si la función inicial hubiera pasado por el origen, las dos serían iguales</w:t>
      </w:r>
    </w:p>
    <w:p w14:paraId="61FD690D" w14:textId="360A5DEB" w:rsidR="00022EAF" w:rsidRDefault="00022EAF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parte par es una traslación sobre el eje x de la parte impar</w:t>
      </w:r>
    </w:p>
    <w:p w14:paraId="5EDF4296" w14:textId="6EA575D4" w:rsidR="00022EAF" w:rsidRDefault="0049417E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dominio de ambas son los números reales</w:t>
      </w:r>
    </w:p>
    <w:p w14:paraId="4C98AF7A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6B2D2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2EAF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4E2D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25CB9"/>
    <w:rsid w:val="004375B6"/>
    <w:rsid w:val="0045712C"/>
    <w:rsid w:val="00485C72"/>
    <w:rsid w:val="0049105C"/>
    <w:rsid w:val="0049417E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2DF0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952A1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12F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2AD4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BC45B4A-0CF3-46A9-BF35-0DF28101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5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752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5</cp:revision>
  <dcterms:created xsi:type="dcterms:W3CDTF">2015-03-16T22:52:00Z</dcterms:created>
  <dcterms:modified xsi:type="dcterms:W3CDTF">2015-03-25T21:22:00Z</dcterms:modified>
</cp:coreProperties>
</file>