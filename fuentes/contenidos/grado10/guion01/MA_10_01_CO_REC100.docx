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0CF665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</w:t>
      </w:r>
      <w:ins w:id="1" w:author="anderson" w:date="2015-04-01T04:05:00Z">
        <w:r w:rsidR="00006C05">
          <w:rPr>
            <w:rFonts w:asciiTheme="majorHAnsi" w:hAnsiTheme="majorHAnsi"/>
            <w:b/>
            <w:lang w:val="es-ES_tradnl"/>
          </w:rPr>
          <w:t>g</w:t>
        </w:r>
      </w:ins>
      <w:del w:id="2" w:author="anderson" w:date="2015-04-01T04:05:00Z">
        <w:r w:rsidRPr="000537AE" w:rsidDel="00006C05">
          <w:rPr>
            <w:rFonts w:asciiTheme="majorHAnsi" w:hAnsiTheme="majorHAnsi"/>
            <w:b/>
            <w:lang w:val="es-ES_tradnl"/>
          </w:rPr>
          <w:delText>G</w:delText>
        </w:r>
      </w:del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 xml:space="preserve">M5A: </w:t>
      </w:r>
      <w:del w:id="3" w:author="anderson" w:date="2015-04-01T04:06:00Z">
        <w:r w:rsidR="00051C59" w:rsidRPr="00051C59" w:rsidDel="00006C05">
          <w:rPr>
            <w:rFonts w:asciiTheme="majorHAnsi" w:hAnsiTheme="majorHAnsi"/>
            <w:b/>
            <w:lang w:val="es-ES_tradnl"/>
          </w:rPr>
          <w:delText>T</w:delText>
        </w:r>
      </w:del>
      <w:ins w:id="4" w:author="anderson" w:date="2015-04-01T04:06:00Z">
        <w:r w:rsidR="00006C05">
          <w:rPr>
            <w:rFonts w:asciiTheme="majorHAnsi" w:hAnsiTheme="majorHAnsi"/>
            <w:b/>
            <w:lang w:val="es-ES_tradnl"/>
          </w:rPr>
          <w:t>t</w:t>
        </w:r>
      </w:ins>
      <w:r w:rsidR="00051C59" w:rsidRPr="00051C59">
        <w:rPr>
          <w:rFonts w:asciiTheme="majorHAnsi" w:hAnsiTheme="majorHAnsi"/>
          <w:b/>
          <w:lang w:val="es-ES_tradnl"/>
        </w:rPr>
        <w:t>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032E551" w:rsidR="00E61A4B" w:rsidRPr="006D02A8" w:rsidRDefault="00DB159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187644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0B9E7A93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5" w:author="anderson" w:date="2015-04-01T04:06:00Z">
        <w:r w:rsidRPr="00254FDB" w:rsidDel="00006C05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6" w:author="anderson" w:date="2015-04-01T04:06:00Z">
        <w:r w:rsidR="00006C05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006C05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006C05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7" w:author="anderson" w:date="2015-04-01T04:06:00Z">
        <w:r w:rsidRPr="00254FDB" w:rsidDel="00006C05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8" w:author="anderson" w:date="2015-04-01T04:06:00Z">
        <w:r w:rsidR="00006C05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006C05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9" w:author="anderson" w:date="2015-04-01T04:06:00Z">
        <w:r w:rsidR="00340C3A" w:rsidRPr="00254FDB" w:rsidDel="00006C05">
          <w:rPr>
            <w:rFonts w:ascii="Arial" w:hAnsi="Arial"/>
            <w:b/>
            <w:sz w:val="18"/>
            <w:szCs w:val="18"/>
            <w:lang w:val="es-ES_tradnl"/>
          </w:rPr>
          <w:delText>RECURSO</w:delText>
        </w:r>
      </w:del>
      <w:ins w:id="10" w:author="anderson" w:date="2015-04-01T04:06:00Z">
        <w:r w:rsidR="00006C05">
          <w:rPr>
            <w:rFonts w:ascii="Arial" w:hAnsi="Arial"/>
            <w:b/>
            <w:sz w:val="18"/>
            <w:szCs w:val="18"/>
            <w:lang w:val="es-ES_tradnl"/>
          </w:rPr>
          <w:t>recurso</w:t>
        </w:r>
      </w:ins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659CF272" w:rsidR="000719EE" w:rsidRPr="00006C05" w:rsidRDefault="00DB159D" w:rsidP="000719EE">
      <w:pPr>
        <w:rPr>
          <w:rFonts w:ascii="Times New Roman" w:hAnsi="Times New Roman" w:cs="Times New Roman"/>
          <w:color w:val="000000"/>
          <w:lang w:val="es-MX"/>
          <w:rPrChange w:id="11" w:author="anderson" w:date="2015-04-01T04:05:00Z">
            <w:rPr>
              <w:rFonts w:ascii="Times New Roman" w:hAnsi="Times New Roman" w:cs="Times New Roman"/>
              <w:color w:val="000000"/>
            </w:rPr>
          </w:rPrChange>
        </w:rPr>
      </w:pPr>
      <w:r w:rsidRPr="00006C05">
        <w:rPr>
          <w:rFonts w:ascii="Times New Roman" w:hAnsi="Times New Roman" w:cs="Times New Roman"/>
          <w:color w:val="000000"/>
          <w:lang w:val="es-MX"/>
          <w:rPrChange w:id="12" w:author="anderson" w:date="2015-04-01T04:05:00Z">
            <w:rPr>
              <w:rFonts w:ascii="Times New Roman" w:hAnsi="Times New Roman" w:cs="Times New Roman"/>
              <w:color w:val="000000"/>
            </w:rPr>
          </w:rPrChange>
        </w:rPr>
        <w:t>Funciones biyectivas</w:t>
      </w:r>
    </w:p>
    <w:p w14:paraId="510DF1E7" w14:textId="77777777" w:rsidR="00DB159D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4CEA8CE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Determinar si una función es </w:t>
      </w:r>
      <w:r>
        <w:rPr>
          <w:rFonts w:ascii="Times New Roman" w:hAnsi="Times New Roman" w:cs="Times New Roman"/>
          <w:color w:val="000000"/>
          <w:lang w:val="es-CO"/>
        </w:rPr>
        <w:t>bi</w:t>
      </w:r>
      <w:r w:rsidRPr="0016507D">
        <w:rPr>
          <w:rFonts w:ascii="Times New Roman" w:hAnsi="Times New Roman" w:cs="Times New Roman"/>
          <w:color w:val="000000"/>
          <w:lang w:val="es-CO"/>
        </w:rPr>
        <w:t>yectiva, desde las diferentes representaciones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289AB12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función,bi</w:t>
      </w:r>
      <w:r w:rsidRPr="0016507D">
        <w:rPr>
          <w:rFonts w:ascii="Times New Roman" w:hAnsi="Times New Roman" w:cs="Times New Roman"/>
          <w:lang w:val="es-ES_tradnl"/>
        </w:rPr>
        <w:t>yectiva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4499D3C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721C4C4" w:rsidR="005F4C68" w:rsidRPr="005F4C68" w:rsidRDefault="00DB15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5864EFF" w:rsidR="002E4EE6" w:rsidRPr="00AC7496" w:rsidRDefault="00DB15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06C0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C916486" w:rsidR="006F1FE3" w:rsidRPr="005F4C68" w:rsidRDefault="00DB159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0CA6B5A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09E892F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13" w:author="anderson" w:date="2015-04-01T04:06:00Z">
        <w:r w:rsidRPr="00254FDB" w:rsidDel="00006C05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14" w:author="anderson" w:date="2015-04-01T04:06:00Z">
        <w:r w:rsidR="00006C05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006C05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006C05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5" w:author="anderson" w:date="2015-04-01T04:06:00Z">
        <w:r w:rsidRPr="00254FDB" w:rsidDel="00006C05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16" w:author="anderson" w:date="2015-04-01T04:06:00Z">
        <w:r w:rsidR="00006C05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006C05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7" w:author="anderson" w:date="2015-04-01T04:06:00Z">
        <w:r w:rsidRPr="00254FDB" w:rsidDel="00006C05">
          <w:rPr>
            <w:rFonts w:ascii="Arial" w:hAnsi="Arial"/>
            <w:b/>
            <w:sz w:val="18"/>
            <w:szCs w:val="18"/>
            <w:lang w:val="es-ES_tradnl"/>
          </w:rPr>
          <w:delText>EJERCICIO</w:delText>
        </w:r>
      </w:del>
      <w:ins w:id="18" w:author="anderson" w:date="2015-04-01T04:06:00Z">
        <w:r w:rsidR="00006C05">
          <w:rPr>
            <w:rFonts w:ascii="Arial" w:hAnsi="Arial"/>
            <w:b/>
            <w:sz w:val="18"/>
            <w:szCs w:val="18"/>
            <w:lang w:val="es-ES_tradnl"/>
          </w:rPr>
          <w:t>ejercicio</w:t>
        </w:r>
      </w:ins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1F0619BD" w:rsidR="000719EE" w:rsidRPr="00006C05" w:rsidRDefault="00DB159D" w:rsidP="000719EE">
      <w:pPr>
        <w:rPr>
          <w:rFonts w:ascii="Times New Roman" w:hAnsi="Times New Roman" w:cs="Times New Roman"/>
          <w:color w:val="000000"/>
          <w:lang w:val="es-MX"/>
          <w:rPrChange w:id="19" w:author="anderson" w:date="2015-04-01T04:05:00Z">
            <w:rPr>
              <w:rFonts w:ascii="Times New Roman" w:hAnsi="Times New Roman" w:cs="Times New Roman"/>
              <w:color w:val="000000"/>
            </w:rPr>
          </w:rPrChange>
        </w:rPr>
      </w:pPr>
      <w:r w:rsidRPr="00006C05">
        <w:rPr>
          <w:rFonts w:ascii="Times New Roman" w:hAnsi="Times New Roman" w:cs="Times New Roman"/>
          <w:color w:val="000000"/>
          <w:lang w:val="es-MX"/>
          <w:rPrChange w:id="20" w:author="anderson" w:date="2015-04-01T04:05:00Z">
            <w:rPr>
              <w:rFonts w:ascii="Times New Roman" w:hAnsi="Times New Roman" w:cs="Times New Roman"/>
              <w:color w:val="000000"/>
            </w:rPr>
          </w:rPrChange>
        </w:rPr>
        <w:t>Funciones biyectivas</w:t>
      </w:r>
    </w:p>
    <w:p w14:paraId="481633F0" w14:textId="77777777" w:rsidR="00DB159D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1DBF658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78A9EA" w14:textId="0D01CFE8" w:rsidR="00DB159D" w:rsidRPr="0016507D" w:rsidRDefault="00DB159D" w:rsidP="00DB159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la representación de </w:t>
      </w:r>
      <w:ins w:id="21" w:author="anderson" w:date="2015-04-01T04:06:00Z">
        <w:r w:rsidR="00006C05">
          <w:rPr>
            <w:rFonts w:ascii="Times New Roman" w:hAnsi="Times New Roman" w:cs="Times New Roman"/>
            <w:lang w:val="es-ES_tradnl"/>
          </w:rPr>
          <w:t xml:space="preserve">la </w:t>
        </w:r>
      </w:ins>
      <w:r>
        <w:rPr>
          <w:rFonts w:ascii="Times New Roman" w:hAnsi="Times New Roman" w:cs="Times New Roman"/>
          <w:lang w:val="es-ES_tradnl"/>
        </w:rPr>
        <w:t>función que aparece en la imagen, elige entre las opciones la que consideres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8270154" w:rsidR="000719EE" w:rsidRP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r>
        <w:rPr>
          <w:rFonts w:ascii="Times New Roman" w:hAnsi="Times New Roman" w:cs="Times New Roman"/>
          <w:i/>
          <w:lang w:val="es-CO"/>
        </w:rPr>
        <w:t>bi</w:t>
      </w:r>
      <w:r w:rsidRPr="00107D7A">
        <w:rPr>
          <w:rFonts w:ascii="Times New Roman" w:hAnsi="Times New Roman" w:cs="Times New Roman"/>
          <w:i/>
          <w:lang w:val="es-CO"/>
        </w:rPr>
        <w:t xml:space="preserve">yectiva </w:t>
      </w:r>
      <w:r w:rsidRPr="00107D7A">
        <w:rPr>
          <w:rFonts w:ascii="Times New Roman" w:hAnsi="Times New Roman" w:cs="Times New Roman"/>
          <w:lang w:val="es-CO"/>
        </w:rPr>
        <w:t>es aquella</w:t>
      </w:r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tal</w:t>
      </w:r>
      <w:r w:rsidRPr="002D7E3A">
        <w:rPr>
          <w:rFonts w:ascii="Times New Roman" w:hAnsi="Times New Roman" w:cs="Times New Roman"/>
          <w:lang w:val="es-CO"/>
        </w:rPr>
        <w:t xml:space="preserve"> que entre los elementos del dominio y del codominio hay una única flecha, sin que falten o sobren elementos en cada conjunto</w:t>
      </w:r>
      <w:r>
        <w:rPr>
          <w:rFonts w:ascii="Times New Roman" w:hAnsi="Times New Roman" w:cs="Times New Roman"/>
          <w:lang w:val="es-CO"/>
        </w:rPr>
        <w:t>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B6AD5F9" w:rsidR="000719EE" w:rsidRDefault="00DB15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6C9F7EDB" w:rsidR="00584F8B" w:rsidRPr="00CD652E" w:rsidRDefault="00DB159D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DD289C0" w:rsidR="000719EE" w:rsidRDefault="00DB159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D382CF7" w:rsidR="009C4689" w:rsidRPr="000719EE" w:rsidRDefault="00DB159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2732AB" w14:textId="77777777" w:rsidR="00DB159D" w:rsidRPr="00933C02" w:rsidRDefault="00DB159D" w:rsidP="00DB159D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La representación que aparece en la imagen corresponde a</w:t>
      </w:r>
      <w:r>
        <w:rPr>
          <w:rFonts w:ascii="Times New Roman" w:hAnsi="Times New Roman" w:cs="Times New Roman"/>
          <w:lang w:val="es-ES_tradnl"/>
        </w:rPr>
        <w:t xml:space="preserve"> una función</w:t>
      </w:r>
      <w:r w:rsidRPr="00933C02">
        <w:rPr>
          <w:rFonts w:ascii="Times New Roman" w:hAnsi="Times New Roman" w:cs="Times New Roman"/>
          <w:lang w:val="es-ES_tradnl"/>
        </w:rPr>
        <w:t>: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8ADDA45" w14:textId="77777777" w:rsidR="00DB159D" w:rsidRPr="00107D7A" w:rsidRDefault="00DB159D" w:rsidP="00DB159D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 xml:space="preserve">Que una función sea </w:t>
      </w:r>
      <w:r>
        <w:rPr>
          <w:rFonts w:ascii="Times New Roman" w:hAnsi="Times New Roman" w:cs="Times New Roman"/>
          <w:lang w:val="es-ES_tradnl"/>
        </w:rPr>
        <w:t>bi</w:t>
      </w:r>
      <w:r w:rsidRPr="00933C02">
        <w:rPr>
          <w:rFonts w:ascii="Times New Roman" w:hAnsi="Times New Roman" w:cs="Times New Roman"/>
          <w:lang w:val="es-ES_tradnl"/>
        </w:rPr>
        <w:t xml:space="preserve">yectiva significa que </w:t>
      </w:r>
      <w:r w:rsidRPr="00107D7A">
        <w:rPr>
          <w:rFonts w:ascii="Times New Roman" w:hAnsi="Times New Roman" w:cs="Times New Roman"/>
          <w:lang w:val="es-CO"/>
        </w:rPr>
        <w:t>“</w:t>
      </w:r>
      <w:r>
        <w:rPr>
          <w:rFonts w:ascii="Times New Roman" w:hAnsi="Times New Roman" w:cs="Times New Roman"/>
          <w:lang w:val="es-CO"/>
        </w:rPr>
        <w:t>hay tantos</w:t>
      </w:r>
      <w:r w:rsidRPr="00107D7A">
        <w:rPr>
          <w:rFonts w:ascii="Times New Roman" w:hAnsi="Times New Roman" w:cs="Times New Roman"/>
          <w:lang w:val="es-CO"/>
        </w:rPr>
        <w:t xml:space="preserve">” elementos </w:t>
      </w:r>
      <w:r>
        <w:rPr>
          <w:rFonts w:ascii="Times New Roman" w:hAnsi="Times New Roman" w:cs="Times New Roman"/>
          <w:lang w:val="es-CO"/>
        </w:rPr>
        <w:t xml:space="preserve">en el dominio como en </w:t>
      </w:r>
      <w:r w:rsidRPr="00107D7A">
        <w:rPr>
          <w:rFonts w:ascii="Times New Roman" w:hAnsi="Times New Roman" w:cs="Times New Roman"/>
          <w:lang w:val="es-CO"/>
        </w:rPr>
        <w:t>el codomini</w:t>
      </w:r>
      <w:r>
        <w:rPr>
          <w:rFonts w:ascii="Times New Roman" w:hAnsi="Times New Roman" w:cs="Times New Roman"/>
          <w:lang w:val="es-CO"/>
        </w:rPr>
        <w:t>o, y una única flecha que los conecta entre sí.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D2235D" w14:textId="494E16C5" w:rsid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53CC607A" wp14:editId="629E0B26">
            <wp:extent cx="3571875" cy="1514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G10_01_REC100_F1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6B0916C" w:rsidR="00C531DB" w:rsidRP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492D30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100_F1n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1352609" w14:textId="7BB74C12" w:rsidR="00DB159D" w:rsidRPr="00492D30" w:rsidRDefault="00DB159D" w:rsidP="00DB159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Bi</w:t>
      </w:r>
      <w:r w:rsidRPr="00492D30">
        <w:rPr>
          <w:rFonts w:ascii="Times New Roman" w:hAnsi="Times New Roman" w:cs="Times New Roman"/>
          <w:lang w:val="es-ES_tradnl"/>
        </w:rPr>
        <w:t>yectiva, por</w:t>
      </w:r>
      <w:r>
        <w:rPr>
          <w:rFonts w:ascii="Times New Roman" w:hAnsi="Times New Roman" w:cs="Times New Roman"/>
          <w:lang w:val="es-ES_tradnl"/>
        </w:rPr>
        <w:t>que tiene dominio y codominio</w:t>
      </w:r>
      <w:ins w:id="22" w:author="anderson" w:date="2015-04-01T04:08:00Z">
        <w:r w:rsidR="00006C05">
          <w:rPr>
            <w:rFonts w:ascii="Times New Roman" w:hAnsi="Times New Roman" w:cs="Times New Roman"/>
            <w:lang w:val="es-ES_tradnl"/>
          </w:rPr>
          <w:t>.</w:t>
        </w:r>
      </w:ins>
    </w:p>
    <w:p w14:paraId="0F00E83C" w14:textId="5C81D438" w:rsidR="00DB159D" w:rsidRPr="00492D30" w:rsidRDefault="00DB159D" w:rsidP="00DB159D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Bi</w:t>
      </w:r>
      <w:r w:rsidRPr="00492D30">
        <w:rPr>
          <w:rFonts w:ascii="Times New Roman" w:hAnsi="Times New Roman" w:cs="Times New Roman"/>
          <w:b/>
          <w:lang w:val="es-ES_tradnl"/>
        </w:rPr>
        <w:t xml:space="preserve">yectiva, porque </w:t>
      </w:r>
      <w:r>
        <w:rPr>
          <w:rFonts w:ascii="Times New Roman" w:hAnsi="Times New Roman" w:cs="Times New Roman"/>
          <w:b/>
          <w:lang w:val="es-ES_tradnl"/>
        </w:rPr>
        <w:t>dominio y codominio tienen la misma cantidad de elementos, relacionados mutuamente</w:t>
      </w:r>
      <w:ins w:id="23" w:author="anderson" w:date="2015-04-01T04:08:00Z">
        <w:r w:rsidR="00006C05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30DA0BC8" w14:textId="77824AF0" w:rsidR="00DB159D" w:rsidRPr="00492D30" w:rsidRDefault="00DB159D" w:rsidP="00DB159D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bi</w:t>
      </w:r>
      <w:r w:rsidRPr="00492D30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>el dominio no son números</w:t>
      </w:r>
      <w:ins w:id="24" w:author="anderson" w:date="2015-04-01T04:08:00Z">
        <w:r w:rsidR="00006C05">
          <w:rPr>
            <w:rFonts w:ascii="Times New Roman" w:hAnsi="Times New Roman" w:cs="Times New Roman"/>
            <w:lang w:val="es-ES_tradnl"/>
          </w:rPr>
          <w:t>.</w:t>
        </w:r>
      </w:ins>
    </w:p>
    <w:p w14:paraId="3802C429" w14:textId="77777777" w:rsidR="00DB159D" w:rsidRPr="0016507D" w:rsidRDefault="00DB159D" w:rsidP="00DB159D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bi</w:t>
      </w:r>
      <w:r w:rsidRPr="00492D30">
        <w:rPr>
          <w:rFonts w:ascii="Times New Roman" w:hAnsi="Times New Roman" w:cs="Times New Roman"/>
          <w:lang w:val="es-ES_tradnl"/>
        </w:rPr>
        <w:t>yectiva, porque no se sabe la ecuación.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812C0E" w14:textId="77777777" w:rsidR="00DB159D" w:rsidRPr="00500881" w:rsidRDefault="00DB159D" w:rsidP="00DB159D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875B0B4" w14:textId="77777777" w:rsidR="00DB159D" w:rsidRDefault="00DB159D" w:rsidP="00DB159D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Una</w:t>
      </w:r>
      <w:r w:rsidRPr="00E44562">
        <w:rPr>
          <w:rFonts w:ascii="Times New Roman" w:hAnsi="Times New Roman" w:cs="Times New Roman"/>
          <w:lang w:val="es-CO"/>
        </w:rPr>
        <w:t xml:space="preserve"> función </w:t>
      </w:r>
      <w:r>
        <w:rPr>
          <w:rFonts w:ascii="Times New Roman" w:hAnsi="Times New Roman" w:cs="Times New Roman"/>
          <w:lang w:val="es-CO"/>
        </w:rPr>
        <w:t>es bi</w:t>
      </w:r>
      <w:r w:rsidRPr="00E44562">
        <w:rPr>
          <w:rFonts w:ascii="Times New Roman" w:hAnsi="Times New Roman" w:cs="Times New Roman"/>
          <w:lang w:val="es-CO"/>
        </w:rPr>
        <w:t xml:space="preserve">yectiva </w:t>
      </w:r>
      <w:r>
        <w:rPr>
          <w:rFonts w:ascii="Times New Roman" w:hAnsi="Times New Roman" w:cs="Times New Roman"/>
          <w:lang w:val="es-CO"/>
        </w:rPr>
        <w:t>si</w:t>
      </w:r>
      <w:r w:rsidRPr="00E44562">
        <w:rPr>
          <w:rFonts w:ascii="Times New Roman" w:hAnsi="Times New Roman" w:cs="Times New Roman"/>
          <w:lang w:val="es-CO"/>
        </w:rPr>
        <w:t xml:space="preserve"> </w:t>
      </w:r>
      <w:r w:rsidRPr="00D00ECF">
        <w:rPr>
          <w:rFonts w:ascii="Times New Roman" w:hAnsi="Times New Roman" w:cs="Times New Roman"/>
          <w:lang w:val="es-CO"/>
        </w:rPr>
        <w:t>dominio y codominio tienen la misma cantidad de elementos, relacionados mutuamente</w:t>
      </w:r>
      <w:r>
        <w:rPr>
          <w:rFonts w:ascii="Times New Roman" w:hAnsi="Times New Roman" w:cs="Times New Roman"/>
          <w:lang w:val="es-CO"/>
        </w:rPr>
        <w:t>.</w:t>
      </w:r>
    </w:p>
    <w:p w14:paraId="49305C0A" w14:textId="77777777" w:rsidR="00DE2253" w:rsidRPr="00DB159D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007CB7" w14:textId="2F254143" w:rsid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MX" w:eastAsia="es-MX"/>
        </w:rPr>
        <w:lastRenderedPageBreak/>
        <w:drawing>
          <wp:inline distT="0" distB="0" distL="0" distR="0" wp14:anchorId="43456455" wp14:editId="5826E52C">
            <wp:extent cx="1604513" cy="207128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G10_01_REC100_F2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496" cy="20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63EDE8C8" w:rsidR="00C531DB" w:rsidRP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100</w:t>
      </w:r>
      <w:r w:rsidRPr="00D964D8">
        <w:rPr>
          <w:rFonts w:ascii="Times New Roman" w:hAnsi="Times New Roman" w:cs="Times New Roman"/>
          <w:lang w:val="es-CO"/>
        </w:rPr>
        <w:t>_F</w:t>
      </w:r>
      <w:r>
        <w:rPr>
          <w:rFonts w:ascii="Times New Roman" w:hAnsi="Times New Roman" w:cs="Times New Roman"/>
          <w:lang w:val="es-CO"/>
        </w:rPr>
        <w:t>2</w:t>
      </w:r>
      <w:r w:rsidRPr="00D964D8">
        <w:rPr>
          <w:rFonts w:ascii="Times New Roman" w:hAnsi="Times New Roman" w:cs="Times New Roman"/>
          <w:lang w:val="es-CO"/>
        </w:rPr>
        <w:t>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F9C4E00" w14:textId="1991A644" w:rsidR="00DB159D" w:rsidRPr="00804C9C" w:rsidRDefault="00DB159D" w:rsidP="00DB159D">
      <w:pPr>
        <w:rPr>
          <w:rFonts w:ascii="Times New Roman" w:hAnsi="Times New Roman" w:cs="Times New Roman"/>
          <w:b/>
          <w:lang w:val="es-ES_tradnl"/>
        </w:rPr>
      </w:pPr>
      <w:r w:rsidRPr="00804C9C">
        <w:rPr>
          <w:rFonts w:ascii="Times New Roman" w:hAnsi="Times New Roman" w:cs="Times New Roman"/>
          <w:b/>
          <w:lang w:val="es-ES_tradnl"/>
        </w:rPr>
        <w:t>Biyectiva, porque es inyectiva y sobreyectiva</w:t>
      </w:r>
      <w:ins w:id="25" w:author="anderson" w:date="2015-04-01T04:08:00Z">
        <w:r w:rsidR="00006C05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2A694FFC" w14:textId="03A42DE9" w:rsidR="00DB159D" w:rsidRPr="00646357" w:rsidRDefault="00DB159D" w:rsidP="00DB159D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bi</w:t>
      </w:r>
      <w:r w:rsidRPr="00D964D8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 xml:space="preserve">siempre la corta una </w:t>
      </w:r>
      <w:r w:rsidRPr="00D964D8">
        <w:rPr>
          <w:rFonts w:ascii="Times New Roman" w:hAnsi="Times New Roman" w:cs="Times New Roman"/>
          <w:lang w:val="es-ES_tradnl"/>
        </w:rPr>
        <w:t>recta horizontal</w:t>
      </w:r>
      <w:ins w:id="26" w:author="anderson" w:date="2015-04-01T04:08:00Z">
        <w:r w:rsidR="00006C05">
          <w:rPr>
            <w:rFonts w:ascii="Times New Roman" w:hAnsi="Times New Roman" w:cs="Times New Roman"/>
            <w:lang w:val="es-ES_tradnl"/>
          </w:rPr>
          <w:t>.</w:t>
        </w:r>
      </w:ins>
    </w:p>
    <w:p w14:paraId="252E454C" w14:textId="4C8207C1" w:rsidR="00DB159D" w:rsidRPr="00804C9C" w:rsidRDefault="00DB159D" w:rsidP="00DB159D">
      <w:pPr>
        <w:rPr>
          <w:rFonts w:ascii="Times New Roman" w:hAnsi="Times New Roman" w:cs="Times New Roman"/>
          <w:lang w:val="es-ES_tradnl"/>
        </w:rPr>
      </w:pPr>
      <w:r w:rsidRPr="00804C9C">
        <w:rPr>
          <w:rFonts w:ascii="Times New Roman" w:hAnsi="Times New Roman" w:cs="Times New Roman"/>
          <w:lang w:val="es-ES_tradnl"/>
        </w:rPr>
        <w:t>Biyectiva, por el criterio de la recta horizontal</w:t>
      </w:r>
      <w:ins w:id="27" w:author="anderson" w:date="2015-04-01T04:08:00Z">
        <w:r w:rsidR="00006C05">
          <w:rPr>
            <w:rFonts w:ascii="Times New Roman" w:hAnsi="Times New Roman" w:cs="Times New Roman"/>
            <w:lang w:val="es-ES_tradnl"/>
          </w:rPr>
          <w:t>.</w:t>
        </w:r>
      </w:ins>
    </w:p>
    <w:p w14:paraId="7B254AC6" w14:textId="33705539" w:rsidR="00DB159D" w:rsidRPr="00646357" w:rsidRDefault="00DB159D" w:rsidP="00DB159D">
      <w:pPr>
        <w:rPr>
          <w:rFonts w:ascii="Times New Roman" w:hAnsi="Times New Roman" w:cs="Times New Roman"/>
          <w:lang w:val="es-ES_tradnl"/>
        </w:rPr>
      </w:pPr>
      <w:r w:rsidRPr="00646357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bi</w:t>
      </w:r>
      <w:r w:rsidRPr="00646357">
        <w:rPr>
          <w:rFonts w:ascii="Times New Roman" w:hAnsi="Times New Roman" w:cs="Times New Roman"/>
          <w:lang w:val="es-ES_tradnl"/>
        </w:rPr>
        <w:t>yectiva, por</w:t>
      </w:r>
      <w:r>
        <w:rPr>
          <w:rFonts w:ascii="Times New Roman" w:hAnsi="Times New Roman" w:cs="Times New Roman"/>
          <w:lang w:val="es-ES_tradnl"/>
        </w:rPr>
        <w:t>que no tiene imagen para el -3</w:t>
      </w:r>
      <w:ins w:id="28" w:author="anderson" w:date="2015-04-01T04:08:00Z">
        <w:r w:rsidR="00006C05">
          <w:rPr>
            <w:rFonts w:ascii="Times New Roman" w:hAnsi="Times New Roman" w:cs="Times New Roman"/>
            <w:lang w:val="es-ES_tradnl"/>
          </w:rPr>
          <w:t>.</w:t>
        </w:r>
      </w:ins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61B4398" w:rsidR="00DE2253" w:rsidRDefault="00DB159D" w:rsidP="00DE2253">
      <w:pPr>
        <w:rPr>
          <w:rFonts w:ascii="Arial" w:hAnsi="Arial" w:cs="Arial"/>
          <w:sz w:val="18"/>
          <w:szCs w:val="18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C84CDB5" w14:textId="77777777" w:rsidR="00DB159D" w:rsidRPr="00973065" w:rsidRDefault="00DB159D" w:rsidP="00DB159D">
      <w:pPr>
        <w:rPr>
          <w:rFonts w:ascii="Times New Roman" w:hAnsi="Times New Roman" w:cs="Times New Roman"/>
          <w:lang w:val="es-CO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r>
        <w:rPr>
          <w:rFonts w:ascii="Times New Roman" w:hAnsi="Times New Roman" w:cs="Times New Roman"/>
          <w:i/>
          <w:lang w:val="es-CO"/>
        </w:rPr>
        <w:t>bi</w:t>
      </w:r>
      <w:r w:rsidRPr="00107D7A">
        <w:rPr>
          <w:rFonts w:ascii="Times New Roman" w:hAnsi="Times New Roman" w:cs="Times New Roman"/>
          <w:i/>
          <w:lang w:val="es-CO"/>
        </w:rPr>
        <w:t xml:space="preserve">yectiva </w:t>
      </w:r>
      <w:r w:rsidRPr="00107D7A">
        <w:rPr>
          <w:rFonts w:ascii="Times New Roman" w:hAnsi="Times New Roman" w:cs="Times New Roman"/>
          <w:lang w:val="es-CO"/>
        </w:rPr>
        <w:t xml:space="preserve">es </w:t>
      </w:r>
      <w:r>
        <w:rPr>
          <w:rFonts w:ascii="Times New Roman" w:hAnsi="Times New Roman" w:cs="Times New Roman"/>
          <w:lang w:val="es-CO"/>
        </w:rPr>
        <w:t>simultáneamente inyectiva y sobreyectiva</w:t>
      </w:r>
      <w:r w:rsidRPr="00107D7A">
        <w:rPr>
          <w:rFonts w:ascii="Times New Roman" w:hAnsi="Times New Roman" w:cs="Times New Roman"/>
          <w:lang w:val="es-CO"/>
        </w:rPr>
        <w:t>.</w:t>
      </w:r>
    </w:p>
    <w:p w14:paraId="6477C66E" w14:textId="77777777" w:rsidR="00DE2253" w:rsidRPr="00DB159D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4ED55" w14:textId="6A63034F" w:rsid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7382E129" wp14:editId="7F04DE92">
            <wp:extent cx="2910731" cy="166705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G10_01_REC100_F3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66" cy="16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5F1C4CFF" w:rsidR="00C531DB" w:rsidRPr="00C531DB" w:rsidRDefault="00DB15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10</w:t>
      </w:r>
      <w:r w:rsidRPr="00D964D8">
        <w:rPr>
          <w:rFonts w:ascii="Times New Roman" w:hAnsi="Times New Roman" w:cs="Times New Roman"/>
          <w:lang w:val="es-CO"/>
        </w:rPr>
        <w:t>0_F3n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BEE768" w14:textId="41EE45AD" w:rsidR="00DB159D" w:rsidRPr="009B2145" w:rsidRDefault="00DB159D" w:rsidP="00DB159D">
      <w:pPr>
        <w:rPr>
          <w:rFonts w:ascii="Times New Roman" w:hAnsi="Times New Roman" w:cs="Times New Roman"/>
          <w:b/>
          <w:lang w:val="es-ES_tradnl"/>
        </w:rPr>
      </w:pPr>
      <w:r w:rsidRPr="009B2145">
        <w:rPr>
          <w:rFonts w:ascii="Times New Roman" w:hAnsi="Times New Roman" w:cs="Times New Roman"/>
          <w:b/>
          <w:lang w:val="es-ES_tradnl"/>
        </w:rPr>
        <w:t>No biyectiva, porque es una recta horizontal</w:t>
      </w:r>
      <w:ins w:id="29" w:author="anderson" w:date="2015-04-01T04:09:00Z">
        <w:r w:rsidR="00006C05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36C03FCC" w14:textId="6CF3D07E" w:rsidR="00DB159D" w:rsidRDefault="00DB159D" w:rsidP="00DB159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Biyectiva, porque todos los elementos del dominio tienen imagen</w:t>
      </w:r>
      <w:ins w:id="30" w:author="anderson" w:date="2015-04-01T04:09:00Z">
        <w:r w:rsidR="00006C05">
          <w:rPr>
            <w:rFonts w:ascii="Times New Roman" w:hAnsi="Times New Roman" w:cs="Times New Roman"/>
            <w:lang w:val="es-ES_tradnl"/>
          </w:rPr>
          <w:t>.</w:t>
        </w:r>
      </w:ins>
    </w:p>
    <w:p w14:paraId="085C45BD" w14:textId="60925906" w:rsidR="00DB159D" w:rsidRPr="00D964D8" w:rsidRDefault="00DB159D" w:rsidP="00DB159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Bi</w:t>
      </w:r>
      <w:r w:rsidRPr="00D964D8">
        <w:rPr>
          <w:rFonts w:ascii="Times New Roman" w:hAnsi="Times New Roman" w:cs="Times New Roman"/>
          <w:lang w:val="es-ES_tradnl"/>
        </w:rPr>
        <w:t>yectiva, por el criterio de la recta horizontal</w:t>
      </w:r>
      <w:ins w:id="31" w:author="anderson" w:date="2015-04-01T04:09:00Z">
        <w:r w:rsidR="00006C05">
          <w:rPr>
            <w:rFonts w:ascii="Times New Roman" w:hAnsi="Times New Roman" w:cs="Times New Roman"/>
            <w:lang w:val="es-ES_tradnl"/>
          </w:rPr>
          <w:t>.</w:t>
        </w:r>
      </w:ins>
    </w:p>
    <w:p w14:paraId="56EC0D52" w14:textId="696E20B5" w:rsidR="00DB159D" w:rsidRPr="00A62DE1" w:rsidRDefault="00DB159D" w:rsidP="00DB159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No biyectiva, </w:t>
      </w:r>
      <w:r w:rsidRPr="00D964D8">
        <w:rPr>
          <w:rFonts w:ascii="Times New Roman" w:hAnsi="Times New Roman" w:cs="Times New Roman"/>
          <w:lang w:val="es-ES_tradnl"/>
        </w:rPr>
        <w:t xml:space="preserve">porque </w:t>
      </w:r>
      <w:r>
        <w:rPr>
          <w:rFonts w:ascii="Times New Roman" w:hAnsi="Times New Roman" w:cs="Times New Roman"/>
          <w:lang w:val="es-ES_tradnl"/>
        </w:rPr>
        <w:t xml:space="preserve">corta al eje </w:t>
      </w:r>
      <w:r w:rsidRPr="00DB159D">
        <w:rPr>
          <w:rFonts w:ascii="Times New Roman" w:hAnsi="Times New Roman" w:cs="Times New Roman"/>
          <w:i/>
          <w:lang w:val="es-ES_tradnl"/>
        </w:rPr>
        <w:t>Y</w:t>
      </w:r>
      <w:ins w:id="32" w:author="anderson" w:date="2015-04-01T04:09:00Z">
        <w:r w:rsidR="00006C05">
          <w:rPr>
            <w:rFonts w:ascii="Times New Roman" w:hAnsi="Times New Roman" w:cs="Times New Roman"/>
            <w:i/>
            <w:lang w:val="es-ES_tradnl"/>
          </w:rPr>
          <w:t>.</w:t>
        </w:r>
      </w:ins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6C05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427D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159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868D4B6E-692F-403B-997E-9C608578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15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2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anderson</cp:lastModifiedBy>
  <cp:revision>4</cp:revision>
  <dcterms:created xsi:type="dcterms:W3CDTF">2015-03-24T20:52:00Z</dcterms:created>
  <dcterms:modified xsi:type="dcterms:W3CDTF">2015-04-03T17:08:00Z</dcterms:modified>
</cp:coreProperties>
</file>