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4E1207" w:rsidRDefault="0045712C" w:rsidP="00CB02D2">
      <w:pPr>
        <w:jc w:val="center"/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Ejercicio Genérico </w:t>
      </w:r>
      <w:r w:rsidR="00AC1847"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M3A: Asociar imagen-texto</w:t>
      </w:r>
    </w:p>
    <w:p w14:paraId="720D2C7B" w14:textId="77777777" w:rsidR="0045712C" w:rsidRPr="004E1207" w:rsidRDefault="0045712C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47D56A6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Nombre del guión a que corresponde el ejercicio</w:t>
      </w:r>
    </w:p>
    <w:p w14:paraId="37721D29" w14:textId="28B4920E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240D32">
        <w:rPr>
          <w:rFonts w:ascii="Times New Roman" w:hAnsi="Times New Roman" w:cs="Times New Roman"/>
          <w:sz w:val="20"/>
          <w:szCs w:val="20"/>
        </w:rPr>
        <w:t>MA_10_01_CO</w:t>
      </w:r>
    </w:p>
    <w:p w14:paraId="2FD5753A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AFF08EA" w14:textId="77777777" w:rsidR="00CD652E" w:rsidRPr="004E1207" w:rsidRDefault="00CD652E" w:rsidP="00CD652E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FCE3304" w14:textId="77777777" w:rsidR="00355254" w:rsidRPr="004E1207" w:rsidRDefault="00355254" w:rsidP="00355254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Título del recurso (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65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máx.)</w:t>
      </w:r>
    </w:p>
    <w:p w14:paraId="1487ED2F" w14:textId="7346D442" w:rsidR="00355254" w:rsidRPr="004E1207" w:rsidRDefault="004E1207" w:rsidP="00355254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240D32">
        <w:rPr>
          <w:rFonts w:ascii="Times New Roman" w:hAnsi="Times New Roman" w:cs="Times New Roman"/>
          <w:color w:val="000000"/>
          <w:sz w:val="20"/>
          <w:szCs w:val="20"/>
          <w:lang w:val="es-CO"/>
        </w:rPr>
        <w:t>Evaluación de tema</w:t>
      </w:r>
    </w:p>
    <w:p w14:paraId="18D6202A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9CA374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Descripción del recurso</w:t>
      </w:r>
    </w:p>
    <w:p w14:paraId="39377BD2" w14:textId="0808F285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240D32">
        <w:rPr>
          <w:rFonts w:ascii="Times New Roman" w:hAnsi="Times New Roman" w:cs="Times New Roman"/>
          <w:color w:val="000000"/>
          <w:sz w:val="20"/>
          <w:szCs w:val="20"/>
          <w:lang w:val="es-CO"/>
        </w:rPr>
        <w:t>Evaluación del tema: funciones</w:t>
      </w:r>
    </w:p>
    <w:p w14:paraId="2096099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6FAF20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Palabras clave del recurso (separadas por comas ",")</w:t>
      </w:r>
    </w:p>
    <w:p w14:paraId="54248A6E" w14:textId="5854E1B6" w:rsidR="00CD652E" w:rsidRPr="004E1207" w:rsidRDefault="00240D32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s-ES_tradnl"/>
        </w:rPr>
        <w:t>f</w:t>
      </w:r>
      <w:r w:rsidR="004E1207" w:rsidRPr="004E1207">
        <w:rPr>
          <w:rFonts w:ascii="Times New Roman" w:hAnsi="Times New Roman" w:cs="Times New Roman"/>
          <w:sz w:val="20"/>
          <w:szCs w:val="20"/>
          <w:lang w:val="es-ES_tradnl"/>
        </w:rPr>
        <w:t>unción</w:t>
      </w:r>
      <w:proofErr w:type="gramEnd"/>
    </w:p>
    <w:p w14:paraId="18DF702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EDE9256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Tiempo estimado (minutos)</w:t>
      </w:r>
      <w:bookmarkStart w:id="0" w:name="_GoBack"/>
      <w:bookmarkEnd w:id="0"/>
    </w:p>
    <w:p w14:paraId="4BA0C4FC" w14:textId="21E03B08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15 minutos</w:t>
      </w:r>
    </w:p>
    <w:p w14:paraId="71B1C5EB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C02C86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4E1207" w14:paraId="0AC7D94E" w14:textId="77777777" w:rsidTr="00AC1847">
        <w:tc>
          <w:tcPr>
            <w:tcW w:w="1248" w:type="dxa"/>
          </w:tcPr>
          <w:p w14:paraId="21CFC169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1A0403D5" w14:textId="77777777" w:rsidTr="00AC1847">
        <w:tc>
          <w:tcPr>
            <w:tcW w:w="1248" w:type="dxa"/>
          </w:tcPr>
          <w:p w14:paraId="2FE83298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3245771A" w:rsidR="00CD652E" w:rsidRPr="004E1207" w:rsidRDefault="004E1207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CC9867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4E1207" w14:paraId="13ED5E29" w14:textId="77777777" w:rsidTr="00AC1847">
        <w:tc>
          <w:tcPr>
            <w:tcW w:w="4536" w:type="dxa"/>
          </w:tcPr>
          <w:p w14:paraId="1A3927AE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2DF6E814" w:rsidR="00CD652E" w:rsidRPr="004E1207" w:rsidRDefault="004E1207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</w:tr>
      <w:tr w:rsidR="00CD652E" w:rsidRPr="00240D32" w14:paraId="03CC3BFB" w14:textId="77777777" w:rsidTr="00AC1847">
        <w:tc>
          <w:tcPr>
            <w:tcW w:w="4536" w:type="dxa"/>
          </w:tcPr>
          <w:p w14:paraId="144209B0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445A8CD9" w14:textId="77777777" w:rsidTr="00AC1847">
        <w:tc>
          <w:tcPr>
            <w:tcW w:w="4536" w:type="dxa"/>
          </w:tcPr>
          <w:p w14:paraId="4D25ADD3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09042920" w14:textId="77777777" w:rsidTr="00AC1847">
        <w:tc>
          <w:tcPr>
            <w:tcW w:w="4536" w:type="dxa"/>
          </w:tcPr>
          <w:p w14:paraId="60DA4CBA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C56AE4A" w14:textId="77777777" w:rsidR="00D43F4E" w:rsidRPr="004E1207" w:rsidRDefault="00D43F4E" w:rsidP="00D43F4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4E1207" w14:paraId="17B0F092" w14:textId="77777777" w:rsidTr="007B5078">
        <w:tc>
          <w:tcPr>
            <w:tcW w:w="2126" w:type="dxa"/>
          </w:tcPr>
          <w:p w14:paraId="54694C8F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432139D" w:rsidR="00D43F4E" w:rsidRPr="004E1207" w:rsidRDefault="004E1207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</w:tr>
      <w:tr w:rsidR="00D43F4E" w:rsidRPr="004E1207" w14:paraId="20A9327E" w14:textId="77777777" w:rsidTr="007B5078">
        <w:tc>
          <w:tcPr>
            <w:tcW w:w="2126" w:type="dxa"/>
          </w:tcPr>
          <w:p w14:paraId="7A09C14A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43F4E" w:rsidRPr="004E1207" w14:paraId="62238B4B" w14:textId="77777777" w:rsidTr="007B5078">
        <w:tc>
          <w:tcPr>
            <w:tcW w:w="2126" w:type="dxa"/>
          </w:tcPr>
          <w:p w14:paraId="1602D4F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08A39F15" w14:textId="77777777" w:rsidR="00D43F4E" w:rsidRPr="004E1207" w:rsidRDefault="00D43F4E" w:rsidP="00D43F4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8F9D228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Nivel del ejercicio, 1-Fácil, 2-Medio ó 3-Difícil</w:t>
      </w:r>
    </w:p>
    <w:p w14:paraId="33002C43" w14:textId="402771C2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2-Medio</w:t>
      </w:r>
    </w:p>
    <w:p w14:paraId="28AED71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67F4608" w14:textId="77777777" w:rsidR="00CD652E" w:rsidRPr="004E1207" w:rsidRDefault="00CD652E" w:rsidP="00CD652E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DATOS DEL EJERCICIO</w:t>
      </w:r>
    </w:p>
    <w:p w14:paraId="6BAE7A38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F93A3F7" w14:textId="65043D7B" w:rsidR="00CD652E" w:rsidRPr="004E1207" w:rsidRDefault="00CD652E" w:rsidP="00CD652E">
      <w:pPr>
        <w:jc w:val="both"/>
        <w:rPr>
          <w:rFonts w:ascii="Times New Roman" w:hAnsi="Times New Roman" w:cs="Times New Roman"/>
          <w:color w:val="0000FF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Título del ejercicio (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86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máx.)</w:t>
      </w:r>
    </w:p>
    <w:p w14:paraId="48D487C8" w14:textId="63436E21" w:rsidR="00CD652E" w:rsidRPr="005E6E1D" w:rsidRDefault="005E6E1D" w:rsidP="00CD652E">
      <w:pPr>
        <w:rPr>
          <w:rFonts w:ascii="Arial" w:hAnsi="Arial" w:cs="Arial"/>
          <w:sz w:val="18"/>
          <w:szCs w:val="18"/>
          <w:lang w:val="es-ES_tradnl"/>
        </w:rPr>
      </w:pPr>
      <w:r w:rsidRPr="005E6E1D">
        <w:rPr>
          <w:rFonts w:ascii="Times New Roman" w:hAnsi="Times New Roman" w:cs="Times New Roman"/>
          <w:color w:val="000000"/>
          <w:lang w:val="es-CO"/>
        </w:rPr>
        <w:t>Evaluación de tema</w:t>
      </w:r>
    </w:p>
    <w:p w14:paraId="1C69E41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560176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Grado del ejercicio (Primaria o Secundaria); “P” o “S”</w:t>
      </w:r>
    </w:p>
    <w:p w14:paraId="726F9EF7" w14:textId="2CE4E45F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S</w:t>
      </w:r>
    </w:p>
    <w:p w14:paraId="3F3258E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98A44DB" w14:textId="3ACF87E4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Enunciado (</w:t>
      </w:r>
      <w:r w:rsidR="00771228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Instrucción 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193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máximo)</w:t>
      </w:r>
    </w:p>
    <w:p w14:paraId="18804759" w14:textId="6419D811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Asocia las propiedades correspondientes a cada imagen</w:t>
      </w:r>
    </w:p>
    <w:p w14:paraId="0C3DE73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DDCFB0F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u w:val="single"/>
          <w:lang w:val="es-ES_tradnl"/>
        </w:rPr>
        <w:t>Más información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(ventana flotante)</w:t>
      </w:r>
    </w:p>
    <w:p w14:paraId="61983781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7962D8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75D497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Mostrar al inicio del ejercicio ventana </w:t>
      </w:r>
      <w:r w:rsidRPr="004E1207">
        <w:rPr>
          <w:rFonts w:ascii="Times New Roman" w:hAnsi="Times New Roman" w:cs="Times New Roman"/>
          <w:sz w:val="20"/>
          <w:szCs w:val="20"/>
          <w:highlight w:val="green"/>
          <w:u w:val="single"/>
          <w:lang w:val="es-ES_tradnl"/>
        </w:rPr>
        <w:t>Más información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(S/N)</w:t>
      </w:r>
    </w:p>
    <w:p w14:paraId="60D847A0" w14:textId="4E82EFEC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</w:t>
      </w:r>
    </w:p>
    <w:p w14:paraId="6440A674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0EAFCFA" w14:textId="62C8986B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):</w:t>
      </w:r>
      <w:proofErr w:type="gramEnd"/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)</w:t>
      </w:r>
    </w:p>
    <w:p w14:paraId="31F7E98C" w14:textId="103B1238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</w:t>
      </w:r>
    </w:p>
    <w:p w14:paraId="0EC77AD3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F3EAE7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Mostrar calculadora (S/N)</w:t>
      </w:r>
    </w:p>
    <w:p w14:paraId="42B814E0" w14:textId="4536ADE2" w:rsidR="00CD652E" w:rsidRPr="004E1207" w:rsidRDefault="005E6E1D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lastRenderedPageBreak/>
        <w:t>S</w:t>
      </w:r>
    </w:p>
    <w:p w14:paraId="2B05A2B4" w14:textId="77777777" w:rsidR="00CD652E" w:rsidRPr="004E1207" w:rsidRDefault="00CD652E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A2FD90A" w14:textId="6EA58BB3" w:rsidR="00025642" w:rsidRPr="004E1207" w:rsidRDefault="00AC1847" w:rsidP="00CB02D2">
      <w:pPr>
        <w:rPr>
          <w:rFonts w:ascii="Times New Roman" w:hAnsi="Times New Roman" w:cs="Times New Roman"/>
          <w:color w:val="0000FF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MÍN. 2  MÁX. 6</w:t>
      </w:r>
      <w:r w:rsidR="00A925B6"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. MATCH: </w:t>
      </w: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IMAGEN</w:t>
      </w:r>
      <w:r w:rsidR="00A925B6"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 A </w:t>
      </w: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TEXTO.</w:t>
      </w:r>
    </w:p>
    <w:p w14:paraId="5FED445E" w14:textId="0EE9BEAD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PALABRA 1</w:t>
      </w:r>
    </w:p>
    <w:p w14:paraId="160472A2" w14:textId="46E44265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17FC80C2" w14:textId="5DB99223" w:rsidR="00AC1847" w:rsidRPr="004E1207" w:rsidRDefault="005E6E1D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1</w:t>
      </w:r>
    </w:p>
    <w:p w14:paraId="06D97A44" w14:textId="77777777" w:rsidR="00233EEF" w:rsidRPr="004E1207" w:rsidRDefault="00233EEF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CF8B6F5" w14:textId="77777777" w:rsidR="00126C7F" w:rsidRPr="004E1207" w:rsidRDefault="00126C7F" w:rsidP="00126C7F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0E671156" w14:textId="77777777" w:rsidR="00126C7F" w:rsidRPr="004E1207" w:rsidRDefault="00126C7F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2310C405" w14:textId="23370241" w:rsidR="00126C7F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ko-KR"/>
        </w:rPr>
        <w:drawing>
          <wp:inline distT="0" distB="0" distL="0" distR="0" wp14:anchorId="105E3EF3" wp14:editId="4749C79A">
            <wp:extent cx="1284471" cy="138610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22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2" cy="13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4E1207" w:rsidRDefault="00126C7F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0F59087" w14:textId="37049FC5" w:rsidR="00233EEF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MA_10_01_CO_REC220_F1</w:t>
      </w:r>
    </w:p>
    <w:p w14:paraId="15DEB7E8" w14:textId="77777777" w:rsidR="00126C7F" w:rsidRPr="004E1207" w:rsidRDefault="00126C7F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DAC4CD9" w14:textId="4378F54B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16DB1EB4" w14:textId="7E31DD62" w:rsidR="00AC1847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par</w:t>
      </w:r>
    </w:p>
    <w:p w14:paraId="47B6828E" w14:textId="77777777" w:rsidR="00233EEF" w:rsidRPr="004E1207" w:rsidRDefault="00233EEF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F35A5E5" w14:textId="4BF8B426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3FBB5090" w14:textId="40E44692" w:rsidR="00233EEF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Creciente en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-∞,0</m:t>
            </m:r>
          </m:e>
        </m:d>
      </m:oMath>
    </w:p>
    <w:p w14:paraId="10741EB1" w14:textId="77777777" w:rsidR="007166D1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6E6775" w14:textId="3252865C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2</w:t>
      </w:r>
    </w:p>
    <w:p w14:paraId="4B83F1E8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1FE43B88" w14:textId="654A346B" w:rsidR="00501930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2</w:t>
      </w:r>
    </w:p>
    <w:p w14:paraId="11CC999D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35B1D13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29772DE2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5C27F19F" w14:textId="4E40C15D" w:rsidR="009677A8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ko-KR"/>
        </w:rPr>
        <w:drawing>
          <wp:inline distT="0" distB="0" distL="0" distR="0" wp14:anchorId="2546D910" wp14:editId="09EE8CFD">
            <wp:extent cx="2085800" cy="159558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22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72" cy="16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CB34" w14:textId="77777777" w:rsidR="007166D1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36D3549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D1F4D54" w14:textId="77C629F8" w:rsidR="007166D1" w:rsidRPr="004E1207" w:rsidRDefault="007166D1" w:rsidP="007166D1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2</w:t>
      </w:r>
    </w:p>
    <w:p w14:paraId="5039E38D" w14:textId="77777777" w:rsidR="009677A8" w:rsidRPr="004E1207" w:rsidRDefault="009677A8" w:rsidP="007166D1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0463A25" w14:textId="70D5587D" w:rsidR="00501930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43B098B7" w14:textId="7B96D28C" w:rsidR="007166D1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biyectiva</w:t>
      </w:r>
    </w:p>
    <w:p w14:paraId="2131460E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A594BCB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4EBDA8A0" w14:textId="41D12C07" w:rsidR="00501930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Decreciente en todo su dominio </w:t>
      </w:r>
    </w:p>
    <w:p w14:paraId="7ED3F03D" w14:textId="77777777" w:rsidR="007374A2" w:rsidRPr="004E1207" w:rsidRDefault="007374A2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CFAE1F5" w14:textId="5B49E000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3</w:t>
      </w:r>
    </w:p>
    <w:p w14:paraId="77E01A5D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6B6055B2" w14:textId="1092D725" w:rsidR="0079139B" w:rsidRPr="004E1207" w:rsidRDefault="007166D1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3</w:t>
      </w:r>
    </w:p>
    <w:p w14:paraId="69C48DDD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7DB7236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18B9613A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AD3BF38" w14:textId="2AA43673" w:rsidR="009677A8" w:rsidRDefault="003827E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ko-KR"/>
        </w:rPr>
        <w:lastRenderedPageBreak/>
        <w:drawing>
          <wp:inline distT="0" distB="0" distL="0" distR="0" wp14:anchorId="78C99DE2" wp14:editId="50231E13">
            <wp:extent cx="1272975" cy="1160654"/>
            <wp:effectExtent l="0" t="0" r="381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22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081" cy="11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8A8" w14:textId="77777777" w:rsidR="007166D1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85B9651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7FE77858" w14:textId="3156775A" w:rsidR="003827E8" w:rsidRPr="004E1207" w:rsidRDefault="003827E8" w:rsidP="003827E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3</w:t>
      </w:r>
    </w:p>
    <w:p w14:paraId="7CA28C7F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2F4D3A2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CECC325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72072AE5" w14:textId="33F0B796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constante</w:t>
      </w:r>
    </w:p>
    <w:p w14:paraId="180585D6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6EC12EC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499EB9B5" w14:textId="7EF68E53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Ni biyectiva ni inyectiva</w:t>
      </w:r>
    </w:p>
    <w:p w14:paraId="23B450FE" w14:textId="77777777" w:rsidR="007374A2" w:rsidRPr="004E1207" w:rsidRDefault="007374A2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4723A7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7C21AB2" w14:textId="521CA09D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4</w:t>
      </w:r>
    </w:p>
    <w:p w14:paraId="692FA1C5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635DF62E" w14:textId="53BEFC63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4</w:t>
      </w:r>
    </w:p>
    <w:p w14:paraId="26BA26F8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567AC1F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7542D290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F94E314" w14:textId="05CC8906" w:rsidR="009677A8" w:rsidRDefault="002641C4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ko-KR"/>
        </w:rPr>
        <w:drawing>
          <wp:inline distT="0" distB="0" distL="0" distR="0" wp14:anchorId="12B1596A" wp14:editId="6D9C3B9C">
            <wp:extent cx="2128932" cy="119062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1_CO_REC22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38" cy="11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41BF" w14:textId="77777777" w:rsidR="002641C4" w:rsidRPr="004E1207" w:rsidRDefault="002641C4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DD83BE0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5B7DD066" w14:textId="0BB76A9F" w:rsidR="009677A8" w:rsidRPr="004E1207" w:rsidRDefault="00CB51E0" w:rsidP="00CB51E0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4</w:t>
      </w:r>
    </w:p>
    <w:p w14:paraId="04B0B299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937491A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68FC43AF" w14:textId="2FEF5349" w:rsidR="0079139B" w:rsidRPr="004E1207" w:rsidRDefault="00CB51E0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inyectiva</w:t>
      </w:r>
    </w:p>
    <w:p w14:paraId="30BD773A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F93C010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123C1768" w14:textId="185C069B" w:rsidR="0079139B" w:rsidRPr="004E1207" w:rsidRDefault="00CB51E0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Creciente en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0,∞</m:t>
            </m:r>
          </m:e>
        </m:d>
      </m:oMath>
    </w:p>
    <w:p w14:paraId="5793EB6D" w14:textId="77777777" w:rsidR="007374A2" w:rsidRPr="004E1207" w:rsidRDefault="007374A2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sectPr w:rsidR="007374A2" w:rsidRPr="004E12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40D32"/>
    <w:rsid w:val="00254FDB"/>
    <w:rsid w:val="002641C4"/>
    <w:rsid w:val="002B7E96"/>
    <w:rsid w:val="002E4EE6"/>
    <w:rsid w:val="00326C60"/>
    <w:rsid w:val="00340C3A"/>
    <w:rsid w:val="00345260"/>
    <w:rsid w:val="00353644"/>
    <w:rsid w:val="00355254"/>
    <w:rsid w:val="003827E8"/>
    <w:rsid w:val="003D72B3"/>
    <w:rsid w:val="004375B6"/>
    <w:rsid w:val="0045712C"/>
    <w:rsid w:val="004E1207"/>
    <w:rsid w:val="00501930"/>
    <w:rsid w:val="00551D6E"/>
    <w:rsid w:val="00552D7C"/>
    <w:rsid w:val="005B7ABD"/>
    <w:rsid w:val="005C209B"/>
    <w:rsid w:val="005E6E1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66D1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471F9"/>
    <w:rsid w:val="00C7411E"/>
    <w:rsid w:val="00C7596F"/>
    <w:rsid w:val="00C82D30"/>
    <w:rsid w:val="00C84826"/>
    <w:rsid w:val="00C92E0A"/>
    <w:rsid w:val="00CA5658"/>
    <w:rsid w:val="00CB02D2"/>
    <w:rsid w:val="00CB51E0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A0A94E3-D7AF-442D-9EAD-FBC944F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6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8</cp:revision>
  <dcterms:created xsi:type="dcterms:W3CDTF">2015-03-17T01:14:00Z</dcterms:created>
  <dcterms:modified xsi:type="dcterms:W3CDTF">2015-03-25T21:25:00Z</dcterms:modified>
</cp:coreProperties>
</file>