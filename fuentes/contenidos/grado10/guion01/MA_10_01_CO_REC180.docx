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186348A" w:rsidR="00E61A4B" w:rsidRPr="006D02A8" w:rsidRDefault="00782E6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0421C20" w:rsidR="00E14BD5" w:rsidRPr="000719EE" w:rsidRDefault="00782E64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D42407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515570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000CAB0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C2F20">
        <w:rPr>
          <w:rFonts w:ascii="Times New Roman" w:hAnsi="Times New Roman" w:cs="Times New Roman"/>
          <w:lang w:val="es-ES_tradnl"/>
        </w:rPr>
        <w:t>función</w:t>
      </w:r>
      <w:proofErr w:type="gramEnd"/>
      <w:r w:rsidRPr="00DC2F2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C2F20">
        <w:rPr>
          <w:rFonts w:ascii="Times New Roman" w:hAnsi="Times New Roman" w:cs="Times New Roman"/>
          <w:lang w:val="es-ES_tradnl"/>
        </w:rPr>
        <w:t>p</w:t>
      </w:r>
      <w:r>
        <w:rPr>
          <w:rFonts w:ascii="Times New Roman" w:hAnsi="Times New Roman" w:cs="Times New Roman"/>
          <w:lang w:val="es-ES_tradnl"/>
        </w:rPr>
        <w:t>eriódica,periodicidad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79CEBA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FC77F4" w:rsidR="005F4C68" w:rsidRPr="005F4C68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82E6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392C94C" w:rsidR="002E4EE6" w:rsidRPr="00AC7496" w:rsidRDefault="00782E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141339C" w:rsidR="00B41008" w:rsidRPr="005F4C68" w:rsidRDefault="00782E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D65E10E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81986B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periódica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51D4ED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C8F03C6" w:rsidR="000719EE" w:rsidRP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  <w:lang w:val="es-CO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</m:oMath>
    </w:p>
    <w:p w14:paraId="16AB0DF7" w14:textId="77777777" w:rsidR="00782E64" w:rsidRDefault="00782E64" w:rsidP="00782E64">
      <w:pPr>
        <w:rPr>
          <w:rFonts w:ascii="Times New Roman" w:hAnsi="Times New Roman" w:cs="Times New Roman"/>
          <w:color w:val="000000"/>
          <w:lang w:val="es-CO"/>
        </w:rPr>
      </w:pPr>
      <w:r w:rsidRPr="00833813">
        <w:rPr>
          <w:rFonts w:ascii="Times New Roman" w:hAnsi="Times New Roman" w:cs="Times New Roman"/>
          <w:color w:val="000000"/>
          <w:lang w:val="es-CO"/>
        </w:rPr>
        <w:t>Calcula las imágenes de un número y de ese número más un periodo, bajo la misma función, como indicio para identificar la periodicidad de la función.</w:t>
      </w:r>
    </w:p>
    <w:p w14:paraId="67EC4DD2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ED8829C" w14:textId="77777777" w:rsidR="00782E64" w:rsidRPr="00833813" w:rsidRDefault="00782E64" w:rsidP="00782E64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lang w:val="es-ES_tradnl"/>
        </w:rPr>
        <w:t xml:space="preserve">Reflexiona </w:t>
      </w:r>
      <w:r w:rsidRPr="00833813">
        <w:rPr>
          <w:rFonts w:ascii="Times New Roman" w:hAnsi="Times New Roman" w:cs="Times New Roman"/>
          <w:lang w:val="es-CO"/>
        </w:rPr>
        <w:t>¿Es</w:t>
      </w:r>
      <w:r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P</m:t>
        </m:r>
      </m:oMath>
      <w:r w:rsidRPr="0083381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833813">
        <w:rPr>
          <w:rFonts w:ascii="Times New Roman" w:hAnsi="Times New Roman" w:cs="Times New Roman"/>
          <w:lang w:val="es-CO"/>
        </w:rPr>
        <w:t>es periódica?</w:t>
      </w:r>
    </w:p>
    <w:p w14:paraId="07378790" w14:textId="77777777" w:rsidR="000719EE" w:rsidRPr="00782E64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3176B26" w:rsidR="000719EE" w:rsidRDefault="00782E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76476E" w:rsidR="000719EE" w:rsidRDefault="00782E6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6AB505BB" w:rsidR="00F83195" w:rsidRDefault="00782E64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DA9B9C4" wp14:editId="65223EA0">
            <wp:extent cx="6116320" cy="175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4E988F" w14:textId="52325A59" w:rsidR="00782E64" w:rsidRPr="00DC2F20" w:rsidRDefault="00782E64" w:rsidP="00782E64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 w:rsidR="00B95F2B">
        <w:rPr>
          <w:rFonts w:ascii="Times New Roman" w:hAnsi="Times New Roman" w:cs="Times New Roman"/>
          <w:lang w:val="es-ES_tradnl"/>
        </w:rPr>
        <w:t>8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2BEF3645" w14:textId="77777777" w:rsidR="00782E64" w:rsidRPr="00081F19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4657785E" w14:textId="77777777" w:rsidR="00782E64" w:rsidRPr="00D61A34" w:rsidRDefault="00782E64" w:rsidP="00782E64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  <m:r>
              <w:rPr>
                <w:rFonts w:ascii="Cambria Math" w:hAnsi="Cambria Math" w:cs="Times New Roman"/>
                <w:lang w:val="es-C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>≅0,57358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2D51CAC5" w:rsidR="004512BE" w:rsidRDefault="00782E64" w:rsidP="004512BE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CO"/>
                    </w:rPr>
                    <m:t>360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o</m:t>
                  </m:r>
                </m:sup>
              </m:sSup>
            </m:e>
          </m:d>
          <m:r>
            <w:rPr>
              <w:rFonts w:ascii="Cambria Math" w:hAnsi="Cambria Math" w:cs="Times New Roman"/>
              <w:lang w:val="es-CO"/>
            </w:rPr>
            <m:t>=-0,25882</m:t>
          </m:r>
        </m:oMath>
      </m:oMathPara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29204B86" w14:textId="77777777" w:rsidR="00782E64" w:rsidRPr="00DC2F20" w:rsidRDefault="00782E64" w:rsidP="00782E64">
      <w:pPr>
        <w:rPr>
          <w:rFonts w:ascii="Times New Roman" w:hAnsi="Times New Roman" w:cs="Times New Roman"/>
          <w:lang w:val="es-ES_tradnl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CO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o</m:t>
                </m:r>
              </m:sup>
            </m:sSup>
          </m:e>
        </m:d>
        <m:r>
          <w:rPr>
            <w:rFonts w:ascii="Cambria Math" w:hAnsi="Cambria Math" w:cs="Times New Roman"/>
            <w:lang w:val="es-CO"/>
          </w:rPr>
          <m:t xml:space="preserve">=-0,25882 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56FE0ECC" w:rsidR="007D2825" w:rsidRPr="0072270A" w:rsidRDefault="00782E64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2E64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95F2B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03E8B49-86E0-4785-8E54-2486252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3</cp:revision>
  <dcterms:created xsi:type="dcterms:W3CDTF">2015-03-25T21:17:00Z</dcterms:created>
  <dcterms:modified xsi:type="dcterms:W3CDTF">2015-04-01T16:57:00Z</dcterms:modified>
</cp:coreProperties>
</file>