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32C35291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D52EB4" w:rsidRPr="00D52EB4">
        <w:rPr>
          <w:rFonts w:asciiTheme="majorHAnsi" w:hAnsiTheme="majorHAnsi"/>
          <w:b/>
          <w:lang w:val="es-ES_tradnl"/>
        </w:rPr>
        <w:t>M9B: Posicionar etiquetas en imagen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44B2303" w14:textId="3E50658E" w:rsidR="00F4520C" w:rsidRPr="00DC2F20" w:rsidRDefault="00F4520C" w:rsidP="00F4520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CO"/>
        </w:rPr>
        <w:t>MA_</w:t>
      </w:r>
      <w:r w:rsidRPr="00081F19">
        <w:rPr>
          <w:rFonts w:ascii="Times New Roman" w:hAnsi="Times New Roman" w:cs="Times New Roman"/>
          <w:lang w:val="es-CO"/>
        </w:rPr>
        <w:t>10_01_CO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E1F9BBE" w:rsidR="00E14BD5" w:rsidRPr="000719EE" w:rsidRDefault="00F4520C" w:rsidP="00E14BD5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Aprende a identificar una función </w:t>
      </w:r>
      <w:r>
        <w:rPr>
          <w:rFonts w:ascii="Times New Roman" w:hAnsi="Times New Roman" w:cs="Times New Roman"/>
          <w:color w:val="000000"/>
          <w:lang w:val="es-CO"/>
        </w:rPr>
        <w:t>im</w:t>
      </w:r>
      <w:r w:rsidRPr="00DC2F20">
        <w:rPr>
          <w:rFonts w:ascii="Times New Roman" w:hAnsi="Times New Roman" w:cs="Times New Roman"/>
          <w:color w:val="000000"/>
          <w:lang w:val="es-CO"/>
        </w:rPr>
        <w:t>par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1557C860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Calcula las imágenes de números opuestos bajo la misma función como indicio para identificar la </w:t>
      </w:r>
      <w:proofErr w:type="spellStart"/>
      <w:r>
        <w:rPr>
          <w:rFonts w:ascii="Times New Roman" w:hAnsi="Times New Roman" w:cs="Times New Roman"/>
          <w:color w:val="000000"/>
          <w:lang w:val="es-CO"/>
        </w:rPr>
        <w:t>im</w:t>
      </w:r>
      <w:bookmarkStart w:id="0" w:name="_GoBack"/>
      <w:bookmarkEnd w:id="0"/>
      <w:r w:rsidRPr="00DC2F20">
        <w:rPr>
          <w:rFonts w:ascii="Times New Roman" w:hAnsi="Times New Roman" w:cs="Times New Roman"/>
          <w:color w:val="000000"/>
          <w:lang w:val="es-CO"/>
        </w:rPr>
        <w:t>paridad</w:t>
      </w:r>
      <w:proofErr w:type="spellEnd"/>
      <w:r w:rsidRPr="00DC2F20">
        <w:rPr>
          <w:rFonts w:ascii="Times New Roman" w:hAnsi="Times New Roman" w:cs="Times New Roman"/>
          <w:color w:val="000000"/>
          <w:lang w:val="es-CO"/>
        </w:rPr>
        <w:t xml:space="preserve"> de la función.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564279BE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función</w:t>
      </w:r>
      <w:proofErr w:type="gramEnd"/>
      <w:r>
        <w:rPr>
          <w:rFonts w:ascii="Times New Roman" w:hAnsi="Times New Roman" w:cs="Times New Roman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lang w:val="es-ES_tradnl"/>
        </w:rPr>
        <w:t>par,</w:t>
      </w:r>
      <w:r w:rsidRPr="00DC2F20">
        <w:rPr>
          <w:rFonts w:ascii="Times New Roman" w:hAnsi="Times New Roman" w:cs="Times New Roman"/>
          <w:lang w:val="es-ES_tradnl"/>
        </w:rPr>
        <w:t>paridad</w:t>
      </w:r>
      <w:proofErr w:type="spellEnd"/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12440148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lang w:val="es-ES_tradnl"/>
        </w:rPr>
        <w:t>5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55F1D22A" w:rsidR="005F4C68" w:rsidRPr="005F4C68" w:rsidRDefault="00F4520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F4520C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39187923" w:rsidR="002E4EE6" w:rsidRPr="00AC7496" w:rsidRDefault="00F4520C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78901BD" w14:textId="77777777" w:rsidR="00B41008" w:rsidRPr="00B55138" w:rsidRDefault="00B41008" w:rsidP="00B41008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B41008" w:rsidRPr="005F4C68" w14:paraId="6C7BF198" w14:textId="77777777" w:rsidTr="007B5078">
        <w:tc>
          <w:tcPr>
            <w:tcW w:w="2126" w:type="dxa"/>
          </w:tcPr>
          <w:p w14:paraId="7E1476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20346A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2BAE0C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64DA68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FA756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527660D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226DAD9D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4AA1887" w14:textId="7AEC126C" w:rsidR="00B41008" w:rsidRPr="005F4C68" w:rsidRDefault="00F4520C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41008" w:rsidRPr="005F4C68" w14:paraId="0C596151" w14:textId="77777777" w:rsidTr="007B5078">
        <w:tc>
          <w:tcPr>
            <w:tcW w:w="2126" w:type="dxa"/>
          </w:tcPr>
          <w:p w14:paraId="69F04C6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2AFF2BF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3004F5E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DF1BC03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DC6AA76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798655F1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319C001A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BCC188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41008" w:rsidRPr="005F4C68" w14:paraId="35FC78F7" w14:textId="77777777" w:rsidTr="007B5078">
        <w:tc>
          <w:tcPr>
            <w:tcW w:w="2126" w:type="dxa"/>
          </w:tcPr>
          <w:p w14:paraId="5BF70AE9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2F6A661C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FDC155E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92C7EC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B088B03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31C9A917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0689746" w14:textId="77777777" w:rsidR="00B4100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800995" w14:textId="77777777" w:rsidR="00B41008" w:rsidRPr="005F4C68" w:rsidRDefault="00B4100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1B95B6C" w14:textId="77777777" w:rsidR="00B41008" w:rsidRPr="000719EE" w:rsidRDefault="00B41008" w:rsidP="00B41008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4D8BA9DA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2DA02D97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 w:rsidRPr="00DC2F20">
        <w:rPr>
          <w:rFonts w:ascii="Times New Roman" w:hAnsi="Times New Roman" w:cs="Times New Roman"/>
          <w:color w:val="000000"/>
          <w:lang w:val="es-CO"/>
        </w:rPr>
        <w:t xml:space="preserve">Aprende a identificar una función </w:t>
      </w:r>
      <w:r>
        <w:rPr>
          <w:rFonts w:ascii="Times New Roman" w:hAnsi="Times New Roman" w:cs="Times New Roman"/>
          <w:color w:val="000000"/>
          <w:lang w:val="es-CO"/>
        </w:rPr>
        <w:t>im</w:t>
      </w:r>
      <w:r w:rsidRPr="00DC2F20">
        <w:rPr>
          <w:rFonts w:ascii="Times New Roman" w:hAnsi="Times New Roman" w:cs="Times New Roman"/>
          <w:color w:val="000000"/>
          <w:lang w:val="es-CO"/>
        </w:rPr>
        <w:t>par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501D4D1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33F1C972" w:rsidR="000719EE" w:rsidRDefault="00F4520C" w:rsidP="000719EE">
      <w:pPr>
        <w:rPr>
          <w:rFonts w:ascii="Times New Roman" w:hAnsi="Times New Roman" w:cs="Times New Roman"/>
        </w:rPr>
      </w:pPr>
      <w:r w:rsidRPr="00FC67AC">
        <w:rPr>
          <w:rFonts w:ascii="Times New Roman" w:hAnsi="Times New Roman" w:cs="Times New Roman"/>
          <w:lang w:val="es-ES_tradnl"/>
        </w:rPr>
        <w:t>La gráfica presenta la imagen de</w:t>
      </w:r>
      <w:r w:rsidRPr="00FC67AC">
        <w:rPr>
          <w:rFonts w:ascii="Times New Roman" w:hAnsi="Times New Roman" w:cs="Times New Roman"/>
          <w:lang w:val="es-CO"/>
        </w:rPr>
        <w:t xml:space="preserve">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  <w:lang w:val="es-CO"/>
              </w:rPr>
              <m:t>3</m:t>
            </m:r>
          </m:sup>
        </m:sSup>
      </m:oMath>
    </w:p>
    <w:p w14:paraId="5DC9E497" w14:textId="77777777" w:rsidR="00F4520C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4ACB0AA5" w:rsidR="000719EE" w:rsidRP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 w:rsidRPr="00FC67AC">
        <w:rPr>
          <w:rFonts w:ascii="Times New Roman" w:hAnsi="Times New Roman" w:cs="Times New Roman"/>
          <w:lang w:val="es-ES_tradnl"/>
        </w:rPr>
        <w:t xml:space="preserve">Reflexiona </w:t>
      </w:r>
      <w:r w:rsidRPr="00FC67AC">
        <w:rPr>
          <w:rFonts w:ascii="Times New Roman" w:hAnsi="Times New Roman" w:cs="Times New Roman"/>
          <w:lang w:val="es-CO"/>
        </w:rPr>
        <w:t xml:space="preserve">¿Es </w:t>
      </w:r>
      <m:oMath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=-</m:t>
        </m:r>
        <m:r>
          <w:rPr>
            <w:rFonts w:ascii="Cambria Math" w:hAnsi="Cambria Math" w:cs="Times New Roman"/>
          </w:rPr>
          <m:t>g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</m:t>
            </m:r>
            <m:r>
              <w:rPr>
                <w:rFonts w:ascii="Cambria Math" w:hAnsi="Cambria Math" w:cs="Times New Roman"/>
              </w:rPr>
              <m:t>x</m:t>
            </m:r>
          </m:e>
        </m:d>
      </m:oMath>
      <w:r w:rsidRPr="00FC67AC">
        <w:rPr>
          <w:rFonts w:ascii="Times New Roman" w:hAnsi="Times New Roman" w:cs="Times New Roman"/>
          <w:lang w:val="es-CO"/>
        </w:rPr>
        <w:t xml:space="preserve">? ¿Se puede decir con certeza que la función </w:t>
      </w:r>
      <m:oMath>
        <m:r>
          <w:rPr>
            <w:rFonts w:ascii="Cambria Math" w:hAnsi="Cambria Math" w:cs="Times New Roman"/>
          </w:rPr>
          <m:t>y</m:t>
        </m:r>
        <m:r>
          <w:rPr>
            <w:rFonts w:ascii="Cambria Math" w:hAnsi="Cambria Math" w:cs="Times New Roman"/>
            <w:lang w:val="es-CO"/>
          </w:rPr>
          <m:t>=h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  <w:lang w:val="es-CO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  <w:lang w:val="es-CO"/>
              </w:rPr>
              <m:t>3</m:t>
            </m:r>
          </m:sup>
        </m:sSup>
        <m:r>
          <w:rPr>
            <w:rFonts w:ascii="Cambria Math" w:hAnsi="Cambria Math" w:cs="Times New Roman"/>
            <w:lang w:val="es-CO"/>
          </w:rPr>
          <m:t xml:space="preserve"> </m:t>
        </m:r>
      </m:oMath>
      <w:r w:rsidRPr="00FC67AC">
        <w:rPr>
          <w:rFonts w:ascii="Times New Roman" w:hAnsi="Times New Roman" w:cs="Times New Roman"/>
          <w:lang w:val="es-CO"/>
        </w:rPr>
        <w:t>es impar?</w:t>
      </w: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A6431BB" w:rsidR="000719EE" w:rsidRDefault="00F4520C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20D4D250" w:rsidR="000719EE" w:rsidRDefault="00F4520C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D02E259" w:rsidR="00742D83" w:rsidRDefault="00ED772A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ORDENAR TEXTOS ASOCIADOS A UNA IMAGEN. ESCRIBE LOS TEXTOS EN EL ORDEN CORRECTO. ES POSIBLE ACOMPAÑAR EL EJERCICIO CON UN AUDIO.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13EECFBB" w14:textId="77777777" w:rsidR="00F83195" w:rsidRPr="0072270A" w:rsidRDefault="00F83195" w:rsidP="00F83195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F83195">
        <w:rPr>
          <w:rFonts w:ascii="Arial" w:hAnsi="Arial" w:cs="Arial"/>
          <w:sz w:val="18"/>
          <w:szCs w:val="18"/>
          <w:highlight w:val="green"/>
          <w:lang w:val="es-ES_tradnl"/>
        </w:rPr>
        <w:t>IMAGEN:</w:t>
      </w:r>
    </w:p>
    <w:p w14:paraId="4BA3F3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6BC53D66" w14:textId="1772D4F8" w:rsidR="00F83195" w:rsidRDefault="00F4520C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noProof/>
          <w:lang w:val="es-CO" w:eastAsia="ko-KR"/>
        </w:rPr>
        <w:lastRenderedPageBreak/>
        <w:drawing>
          <wp:inline distT="0" distB="0" distL="0" distR="0" wp14:anchorId="2B60DE20" wp14:editId="3E3635A9">
            <wp:extent cx="2200275" cy="374332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A_G10_01_REC150_F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65D3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43BF531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B3A32B6" w14:textId="7CADA9EB" w:rsidR="00F83195" w:rsidRPr="00C531DB" w:rsidRDefault="00F4520C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lang w:val="es-ES_tradnl"/>
        </w:rPr>
        <w:t>MA_</w:t>
      </w:r>
      <w:r w:rsidRPr="00840633">
        <w:rPr>
          <w:rFonts w:ascii="Times New Roman" w:hAnsi="Times New Roman" w:cs="Times New Roman"/>
          <w:lang w:val="es-ES_tradnl"/>
        </w:rPr>
        <w:t>10_01_REC1</w:t>
      </w:r>
      <w:r>
        <w:rPr>
          <w:rFonts w:ascii="Times New Roman" w:hAnsi="Times New Roman" w:cs="Times New Roman"/>
          <w:lang w:val="es-ES_tradnl"/>
        </w:rPr>
        <w:t>5</w:t>
      </w:r>
      <w:r w:rsidRPr="00840633">
        <w:rPr>
          <w:rFonts w:ascii="Times New Roman" w:hAnsi="Times New Roman" w:cs="Times New Roman"/>
          <w:lang w:val="es-ES_tradnl"/>
        </w:rPr>
        <w:t>0_F1</w:t>
      </w:r>
    </w:p>
    <w:p w14:paraId="32B86F1F" w14:textId="77777777" w:rsidR="00F83195" w:rsidRPr="00C531DB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88BCD9A" w14:textId="77777777" w:rsidR="00F83195" w:rsidRDefault="00F83195" w:rsidP="00F83195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65B88E0" w14:textId="77777777" w:rsidR="00F83195" w:rsidRPr="007F74EA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09EE3DA" w14:textId="77777777" w:rsidR="00F83195" w:rsidRDefault="00F83195" w:rsidP="00F83195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35FE56D4" w14:textId="61D4F0CA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5C0023" w:rsidRPr="005C0023">
        <w:rPr>
          <w:rFonts w:ascii="Arial" w:hAnsi="Arial" w:cs="Arial"/>
          <w:sz w:val="18"/>
          <w:szCs w:val="18"/>
          <w:highlight w:val="green"/>
          <w:lang w:val="es-ES_tradnl"/>
        </w:rPr>
        <w:t>Textos asociados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(mín. 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– máx.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, </w:t>
      </w:r>
      <w:r w:rsidR="005C0023" w:rsidRPr="005C0023"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 cada </w:t>
      </w:r>
      <w:r w:rsidR="005C0023" w:rsidRPr="005C0023">
        <w:rPr>
          <w:rFonts w:ascii="Arial" w:hAnsi="Arial"/>
          <w:sz w:val="18"/>
          <w:szCs w:val="18"/>
          <w:highlight w:val="green"/>
          <w:lang w:val="es-ES_tradnl"/>
        </w:rPr>
        <w:t>texto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45396E0E" w14:textId="41273E63" w:rsidR="00584F8B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1:</w:t>
      </w:r>
    </w:p>
    <w:p w14:paraId="5EF6474E" w14:textId="77777777" w:rsidR="00F4520C" w:rsidRPr="00081F19" w:rsidRDefault="00F4520C" w:rsidP="00F4520C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  <w:lang w:val="es-CO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1</m:t>
            </m:r>
          </m:e>
        </m:d>
        <m:r>
          <w:rPr>
            <w:rFonts w:ascii="Cambria Math" w:hAnsi="Cambria Math" w:cs="Times New Roman"/>
            <w:lang w:val="es-CO"/>
          </w:rPr>
          <m:t>=1</m:t>
        </m:r>
      </m:oMath>
      <w:r w:rsidRPr="00081F19">
        <w:rPr>
          <w:rFonts w:ascii="Times New Roman" w:hAnsi="Times New Roman" w:cs="Times New Roman"/>
          <w:lang w:val="es-CO"/>
        </w:rPr>
        <w:t xml:space="preserve"> </w:t>
      </w:r>
    </w:p>
    <w:p w14:paraId="42C4A081" w14:textId="0C4E4F15" w:rsidR="004512BE" w:rsidRDefault="004512BE" w:rsidP="004512BE">
      <w:pPr>
        <w:rPr>
          <w:rFonts w:ascii="Arial" w:hAnsi="Arial" w:cs="Arial"/>
          <w:sz w:val="18"/>
          <w:szCs w:val="18"/>
          <w:lang w:val="es-ES_tradnl"/>
        </w:rPr>
      </w:pPr>
    </w:p>
    <w:p w14:paraId="41265CC9" w14:textId="00674D1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5B5B3D6" w14:textId="199142E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2:</w:t>
      </w:r>
    </w:p>
    <w:p w14:paraId="7664416D" w14:textId="77777777" w:rsidR="00F4520C" w:rsidRDefault="00F4520C" w:rsidP="00F4520C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  <w:lang w:val="es-CO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2</m:t>
            </m:r>
          </m:e>
        </m:d>
        <m:r>
          <w:rPr>
            <w:rFonts w:ascii="Cambria Math" w:hAnsi="Cambria Math" w:cs="Times New Roman"/>
            <w:lang w:val="es-CO"/>
          </w:rPr>
          <m:t>=8</m:t>
        </m:r>
      </m:oMath>
      <w:r>
        <w:rPr>
          <w:rFonts w:ascii="Times New Roman" w:hAnsi="Times New Roman" w:cs="Times New Roman"/>
          <w:lang w:val="es-CO"/>
        </w:rPr>
        <w:t xml:space="preserve"> </w:t>
      </w:r>
    </w:p>
    <w:p w14:paraId="56C10490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9C2A7E" w14:textId="74C0FADF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3:</w:t>
      </w:r>
    </w:p>
    <w:p w14:paraId="4406582C" w14:textId="77777777" w:rsidR="00F4520C" w:rsidRPr="00081F19" w:rsidRDefault="00F4520C" w:rsidP="00F4520C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  <w:lang w:val="es-CO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-1</m:t>
            </m:r>
          </m:e>
        </m:d>
        <m:r>
          <w:rPr>
            <w:rFonts w:ascii="Cambria Math" w:hAnsi="Cambria Math" w:cs="Times New Roman"/>
            <w:lang w:val="es-CO"/>
          </w:rPr>
          <m:t>=-1</m:t>
        </m:r>
      </m:oMath>
      <w:r w:rsidRPr="00081F19">
        <w:rPr>
          <w:rFonts w:ascii="Times New Roman" w:hAnsi="Times New Roman" w:cs="Times New Roman"/>
          <w:lang w:val="es-CO"/>
        </w:rPr>
        <w:t xml:space="preserve"> </w:t>
      </w:r>
    </w:p>
    <w:p w14:paraId="3816FB11" w14:textId="77777777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E785DB" w14:textId="03E6EC7B" w:rsidR="005C0023" w:rsidRDefault="005C0023" w:rsidP="006D02A8">
      <w:pPr>
        <w:rPr>
          <w:rFonts w:ascii="Arial" w:hAnsi="Arial" w:cs="Arial"/>
          <w:sz w:val="18"/>
          <w:szCs w:val="18"/>
          <w:lang w:val="es-ES_tradnl"/>
        </w:rPr>
      </w:pPr>
      <w:r w:rsidRPr="005C0023">
        <w:rPr>
          <w:rFonts w:ascii="Arial" w:hAnsi="Arial" w:cs="Arial"/>
          <w:sz w:val="18"/>
          <w:szCs w:val="18"/>
          <w:highlight w:val="yellow"/>
          <w:lang w:val="es-ES_tradnl"/>
        </w:rPr>
        <w:t>Texto 4:</w:t>
      </w:r>
    </w:p>
    <w:p w14:paraId="14295300" w14:textId="77777777" w:rsidR="00F4520C" w:rsidRPr="00FC67AC" w:rsidRDefault="00F4520C" w:rsidP="00F4520C">
      <w:pPr>
        <w:rPr>
          <w:rFonts w:ascii="Times New Roman" w:hAnsi="Times New Roman" w:cs="Times New Roman"/>
          <w:lang w:val="es-CO"/>
        </w:rPr>
      </w:pPr>
      <m:oMath>
        <m:r>
          <w:rPr>
            <w:rFonts w:ascii="Cambria Math" w:hAnsi="Cambria Math" w:cs="Times New Roman"/>
          </w:rPr>
          <m:t>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  <w:lang w:val="es-CO"/>
              </w:rPr>
              <m:t>-2</m:t>
            </m:r>
          </m:e>
        </m:d>
        <m:r>
          <w:rPr>
            <w:rFonts w:ascii="Cambria Math" w:hAnsi="Cambria Math" w:cs="Times New Roman"/>
            <w:lang w:val="es-CO"/>
          </w:rPr>
          <m:t>=-8</m:t>
        </m:r>
      </m:oMath>
      <w:r>
        <w:rPr>
          <w:rFonts w:ascii="Times New Roman" w:hAnsi="Times New Roman" w:cs="Times New Roman"/>
          <w:lang w:val="es-CO"/>
        </w:rPr>
        <w:t xml:space="preserve"> </w:t>
      </w:r>
    </w:p>
    <w:p w14:paraId="28451797" w14:textId="16065257" w:rsidR="004512BE" w:rsidRPr="004512BE" w:rsidRDefault="004512BE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E56E9B7" w14:textId="050C73BC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7CF6A872" w14:textId="6CD36667" w:rsidR="00584F8B" w:rsidRDefault="00584F8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3D4E398" w14:textId="46A16E83" w:rsidR="00ED772A" w:rsidRPr="007F74EA" w:rsidRDefault="00ED772A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Audio</w:t>
      </w:r>
      <w:r w:rsidRPr="005C0023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="007A2702">
        <w:rPr>
          <w:rFonts w:ascii="Arial" w:hAnsi="Arial" w:cs="Arial"/>
          <w:b/>
          <w:sz w:val="18"/>
          <w:szCs w:val="18"/>
          <w:highlight w:val="green"/>
          <w:lang w:val="es-ES_tradnl"/>
        </w:rPr>
        <w:t>opcional</w:t>
      </w:r>
      <w:r w:rsidR="007A2702" w:rsidRPr="007A2702">
        <w:rPr>
          <w:rFonts w:ascii="Arial" w:hAnsi="Arial" w:cs="Arial"/>
          <w:sz w:val="18"/>
          <w:szCs w:val="18"/>
          <w:highlight w:val="green"/>
          <w:lang w:val="es-ES_tradnl"/>
        </w:rPr>
        <w:t xml:space="preserve"> 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sz w:val="18"/>
          <w:szCs w:val="18"/>
          <w:highlight w:val="green"/>
          <w:lang w:val="es-ES_tradnl"/>
        </w:rPr>
        <w:t>nombre del archivo .mp3</w:t>
      </w:r>
      <w:r w:rsidRPr="005C0023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3E51106B" w14:textId="1061DC94" w:rsidR="007D2825" w:rsidRPr="0072270A" w:rsidRDefault="00F4520C" w:rsidP="00ED772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12BE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0023"/>
    <w:rsid w:val="005C209B"/>
    <w:rsid w:val="005D3CC8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702"/>
    <w:rsid w:val="007A2B2C"/>
    <w:rsid w:val="007B25C8"/>
    <w:rsid w:val="007B521F"/>
    <w:rsid w:val="007B7770"/>
    <w:rsid w:val="007C28CE"/>
    <w:rsid w:val="007D0493"/>
    <w:rsid w:val="007D2825"/>
    <w:rsid w:val="007F74EA"/>
    <w:rsid w:val="008010D3"/>
    <w:rsid w:val="008752D9"/>
    <w:rsid w:val="00881754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7F4A"/>
    <w:rsid w:val="00B41008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52F93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52EB4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D772A"/>
    <w:rsid w:val="00EF7BBC"/>
    <w:rsid w:val="00F157B9"/>
    <w:rsid w:val="00F44F99"/>
    <w:rsid w:val="00F4520C"/>
    <w:rsid w:val="00F57E22"/>
    <w:rsid w:val="00F73B99"/>
    <w:rsid w:val="00F80068"/>
    <w:rsid w:val="00F819D0"/>
    <w:rsid w:val="00F83195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88EEC8B-3EAE-4CF0-BC51-CD6C953BE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Josué</cp:lastModifiedBy>
  <cp:revision>2</cp:revision>
  <dcterms:created xsi:type="dcterms:W3CDTF">2015-03-25T20:47:00Z</dcterms:created>
  <dcterms:modified xsi:type="dcterms:W3CDTF">2015-03-25T20:47:00Z</dcterms:modified>
</cp:coreProperties>
</file>