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</w:t>
      </w:r>
      <w:r>
        <w:rPr>
          <w:rFonts w:asciiTheme="majorHAnsi" w:hAnsiTheme="majorHAnsi"/>
          <w:b/>
          <w:lang w:val="es-ES_tradnl"/>
        </w:rPr>
        <w:t>AP</w:t>
      </w:r>
      <w:r w:rsidRPr="00C40A52">
        <w:rPr>
          <w:rFonts w:asciiTheme="majorHAnsi" w:hAnsiTheme="majorHAnsi"/>
          <w:b/>
          <w:lang w:val="es-ES_tradnl"/>
        </w:rPr>
        <w:t>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D3401" w:rsidRDefault="002D3401" w:rsidP="002D3401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:rsidR="002D3401" w:rsidRPr="00254FDB" w:rsidRDefault="002D3401" w:rsidP="002D3401">
      <w:pPr>
        <w:rPr>
          <w:rFonts w:ascii="Arial" w:hAnsi="Arial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D3401" w:rsidRPr="006D02A8" w:rsidRDefault="00D96D7A" w:rsidP="002D34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2F7868">
        <w:rPr>
          <w:rFonts w:ascii="Arial" w:hAnsi="Arial"/>
          <w:sz w:val="18"/>
          <w:szCs w:val="18"/>
          <w:lang w:val="es-ES_tradnl"/>
        </w:rPr>
        <w:t>10</w:t>
      </w:r>
      <w:r w:rsidR="002D3401">
        <w:rPr>
          <w:rFonts w:ascii="Arial" w:hAnsi="Arial"/>
          <w:sz w:val="18"/>
          <w:szCs w:val="18"/>
          <w:lang w:val="es-ES_tradnl"/>
        </w:rPr>
        <w:t>_01_CO</w:t>
      </w: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63490D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D3401" w:rsidRPr="009320AC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D2DFE" w:rsidRPr="000D2DFE" w:rsidRDefault="000D2DFE" w:rsidP="000D2DFE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 w:rsidR="002F7868"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D2DFE" w:rsidRDefault="002D3401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2D3401" w:rsidRDefault="000D2DFE" w:rsidP="002D3401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sz w:val="18"/>
          <w:szCs w:val="18"/>
          <w:lang w:val="es-CO"/>
        </w:rPr>
        <w:t>A</w:t>
      </w:r>
      <w:r w:rsidR="00D96D7A" w:rsidRPr="00D96D7A">
        <w:rPr>
          <w:rFonts w:ascii="Arial" w:hAnsi="Arial" w:cs="Arial"/>
          <w:sz w:val="18"/>
          <w:szCs w:val="18"/>
          <w:lang w:val="es-CO"/>
        </w:rPr>
        <w:t>ctividad para comunicar</w:t>
      </w:r>
      <w:r w:rsidR="002F7868">
        <w:rPr>
          <w:rFonts w:ascii="Arial" w:hAnsi="Arial" w:cs="Arial"/>
          <w:sz w:val="18"/>
          <w:szCs w:val="18"/>
          <w:lang w:val="es-CO"/>
        </w:rPr>
        <w:t xml:space="preserve"> tus ideas de lo aprendido de la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s </w:t>
      </w:r>
      <w:r w:rsidR="002F7868">
        <w:rPr>
          <w:rFonts w:ascii="Arial" w:hAnsi="Arial" w:cs="Arial"/>
          <w:sz w:val="18"/>
          <w:szCs w:val="18"/>
          <w:lang w:val="es-CO"/>
        </w:rPr>
        <w:t>funciones</w:t>
      </w:r>
      <w:r w:rsidR="00D96D7A" w:rsidRPr="00D96D7A">
        <w:rPr>
          <w:rFonts w:ascii="Arial" w:hAnsi="Arial" w:cs="Arial"/>
          <w:sz w:val="18"/>
          <w:szCs w:val="18"/>
          <w:lang w:val="es-CO"/>
        </w:rPr>
        <w:t xml:space="preserve"> reales.</w:t>
      </w:r>
    </w:p>
    <w:p w:rsidR="00D96D7A" w:rsidRPr="00D96D7A" w:rsidRDefault="00D96D7A" w:rsidP="002D3401">
      <w:pPr>
        <w:rPr>
          <w:rFonts w:ascii="Arial" w:hAnsi="Arial" w:cs="Arial"/>
          <w:sz w:val="18"/>
          <w:szCs w:val="18"/>
          <w:lang w:val="es-CO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2D3401" w:rsidRPr="000719EE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r w:rsidR="002F7868">
        <w:rPr>
          <w:rFonts w:ascii="Arial" w:hAnsi="Arial" w:cs="Arial"/>
          <w:sz w:val="18"/>
          <w:szCs w:val="18"/>
          <w:lang w:val="es-ES_tradnl"/>
        </w:rPr>
        <w:t>unción</w:t>
      </w:r>
      <w:r>
        <w:rPr>
          <w:rFonts w:ascii="Arial" w:hAnsi="Arial" w:cs="Arial"/>
          <w:sz w:val="18"/>
          <w:szCs w:val="18"/>
          <w:lang w:val="es-ES_tradnl"/>
        </w:rPr>
        <w:t>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representación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funciones,propiedades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de las funciones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6D02A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124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D3401" w:rsidRPr="002F7868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AC7496" w:rsidTr="006B1657">
        <w:tc>
          <w:tcPr>
            <w:tcW w:w="4536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D3401" w:rsidRPr="00AC7496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B5513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D3401" w:rsidRPr="005F4C68" w:rsidTr="006B1657">
        <w:tc>
          <w:tcPr>
            <w:tcW w:w="212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D3401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D3401" w:rsidRPr="005F4C68" w:rsidRDefault="002D3401" w:rsidP="006B1657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FDB" w:rsidRDefault="002D3401" w:rsidP="002D340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</w:p>
    <w:p w:rsidR="002D3401" w:rsidRPr="00125D25" w:rsidRDefault="002D3401" w:rsidP="002D340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D3401" w:rsidRPr="00411F22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62F55" w:rsidRPr="000D2DFE" w:rsidRDefault="00C62F55" w:rsidP="00C62F55">
      <w:pPr>
        <w:rPr>
          <w:rFonts w:ascii="Arial" w:hAnsi="Arial" w:cs="Arial"/>
          <w:sz w:val="18"/>
          <w:szCs w:val="18"/>
          <w:lang w:val="es-CO"/>
        </w:rPr>
      </w:pPr>
      <w:r w:rsidRPr="000D2DFE">
        <w:rPr>
          <w:rFonts w:ascii="Arial" w:hAnsi="Arial" w:cs="Arial"/>
          <w:sz w:val="18"/>
          <w:szCs w:val="18"/>
          <w:lang w:val="es-CO"/>
        </w:rPr>
        <w:t xml:space="preserve">Competencias: </w:t>
      </w:r>
      <w:r>
        <w:rPr>
          <w:rFonts w:ascii="Arial" w:hAnsi="Arial" w:cs="Arial"/>
          <w:sz w:val="18"/>
          <w:szCs w:val="18"/>
          <w:lang w:val="es-CO"/>
        </w:rPr>
        <w:t>funciones reales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9F074B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Desarrolla la siguiente actividad y luego entrégala a tu profesor para que pueda ser evaluada</w:t>
      </w:r>
      <w:r w:rsidR="00D96D7A">
        <w:rPr>
          <w:rFonts w:ascii="Arial" w:hAnsi="Arial" w:cs="Arial"/>
          <w:sz w:val="18"/>
          <w:szCs w:val="18"/>
          <w:lang w:val="es-ES_tradnl"/>
        </w:rPr>
        <w:t>.</w:t>
      </w:r>
    </w:p>
    <w:p w:rsidR="00D96D7A" w:rsidRPr="000719EE" w:rsidRDefault="00D96D7A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0719EE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92588" w:rsidRDefault="002D3401" w:rsidP="002D340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BATERIA DE PREGUNTAS DE RESPUESTA LIBRE, PARA UN RECURSO “</w:t>
      </w:r>
      <w:r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>
        <w:rPr>
          <w:rFonts w:ascii="Arial" w:hAnsi="Arial"/>
          <w:color w:val="0000FF"/>
          <w:sz w:val="16"/>
          <w:szCs w:val="16"/>
          <w:lang w:val="es-ES_tradnl"/>
        </w:rPr>
        <w:t>75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D3401" w:rsidRDefault="002D3401" w:rsidP="002D3401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C62F55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un cuadro</w:t>
      </w:r>
      <w:r w:rsidR="00C62F55">
        <w:rPr>
          <w:rFonts w:ascii="Arial" w:hAnsi="Arial" w:cs="Arial"/>
          <w:sz w:val="18"/>
          <w:szCs w:val="18"/>
          <w:lang w:val="es-ES_tradnl"/>
        </w:rPr>
        <w:t xml:space="preserve"> comparativo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62F55">
        <w:rPr>
          <w:rFonts w:ascii="Arial" w:hAnsi="Arial" w:cs="Arial"/>
          <w:sz w:val="18"/>
          <w:szCs w:val="18"/>
          <w:lang w:val="es-ES_tradnl"/>
        </w:rPr>
        <w:t>en el que expliques como se pueden representar las funciones reales y en cada forma de representación realiza un ejemplo sencillo.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3A4C34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un ejemplo y una forma de representar: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decreciente.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constante.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impar.</w:t>
      </w:r>
    </w:p>
    <w:p w:rsidR="003A4C34" w:rsidRDefault="003A4C34" w:rsidP="003A4C34">
      <w:pPr>
        <w:ind w:left="141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Una función periódica.</w:t>
      </w:r>
    </w:p>
    <w:p w:rsidR="002D3401" w:rsidRPr="007F74E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72270A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D3401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C531DB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D3401" w:rsidRPr="007F74EA" w:rsidRDefault="002D3401" w:rsidP="002D3401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Pr="00254D62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</w:p>
    <w:p w:rsidR="002D3401" w:rsidRDefault="002D3401" w:rsidP="002D3401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01"/>
    <w:rsid w:val="00067BB2"/>
    <w:rsid w:val="000D2DFE"/>
    <w:rsid w:val="001142DA"/>
    <w:rsid w:val="002D3401"/>
    <w:rsid w:val="002F7868"/>
    <w:rsid w:val="003A4C34"/>
    <w:rsid w:val="00597395"/>
    <w:rsid w:val="0062200D"/>
    <w:rsid w:val="0069065C"/>
    <w:rsid w:val="007E2E0F"/>
    <w:rsid w:val="00A10E87"/>
    <w:rsid w:val="00A44725"/>
    <w:rsid w:val="00BA17DA"/>
    <w:rsid w:val="00C62F55"/>
    <w:rsid w:val="00D96D7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FDD400-4622-4E59-8C18-EB0F41CD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D3401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3</cp:revision>
  <dcterms:created xsi:type="dcterms:W3CDTF">2015-03-26T18:38:00Z</dcterms:created>
  <dcterms:modified xsi:type="dcterms:W3CDTF">2015-03-26T18:56:00Z</dcterms:modified>
</cp:coreProperties>
</file>