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35E64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0" w:author="anderson" w:date="2015-04-01T03:43:00Z">
        <w:r w:rsidR="006B0E75">
          <w:rPr>
            <w:rFonts w:asciiTheme="majorHAnsi" w:hAnsiTheme="majorHAnsi"/>
            <w:b/>
            <w:lang w:val="es-ES_tradnl"/>
          </w:rPr>
          <w:t>g</w:t>
        </w:r>
      </w:ins>
      <w:del w:id="1" w:author="anderson" w:date="2015-04-01T03:43:00Z">
        <w:r w:rsidRPr="000537AE" w:rsidDel="006B0E75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del w:id="2" w:author="anderson" w:date="2015-04-01T03:43:00Z">
        <w:r w:rsidR="00051C59" w:rsidRPr="00051C59" w:rsidDel="006B0E75">
          <w:rPr>
            <w:rFonts w:asciiTheme="majorHAnsi" w:hAnsiTheme="majorHAnsi"/>
            <w:b/>
            <w:lang w:val="es-ES_tradnl"/>
          </w:rPr>
          <w:delText>T</w:delText>
        </w:r>
      </w:del>
      <w:ins w:id="3" w:author="anderson" w:date="2015-04-01T03:43:00Z">
        <w:r w:rsidR="006B0E75">
          <w:rPr>
            <w:rFonts w:asciiTheme="majorHAnsi" w:hAnsiTheme="majorHAnsi"/>
            <w:b/>
            <w:lang w:val="es-ES_tradnl"/>
          </w:rPr>
          <w:t>t</w:t>
        </w:r>
      </w:ins>
      <w:r w:rsidR="00051C59" w:rsidRPr="00051C59">
        <w:rPr>
          <w:rFonts w:asciiTheme="majorHAnsi" w:hAnsiTheme="majorHAnsi"/>
          <w:b/>
          <w:lang w:val="es-ES_tradnl"/>
        </w:rPr>
        <w:t>est - con</w:t>
      </w:r>
      <w:bookmarkStart w:id="4" w:name="_GoBack"/>
      <w:bookmarkEnd w:id="4"/>
      <w:r w:rsidR="00051C59" w:rsidRPr="00051C59">
        <w:rPr>
          <w:rFonts w:asciiTheme="majorHAnsi" w:hAnsiTheme="majorHAnsi"/>
          <w:b/>
          <w:lang w:val="es-ES_tradnl"/>
        </w:rPr>
        <w:t xml:space="preserve">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C29C177" w:rsidR="00E61A4B" w:rsidRPr="006D02A8" w:rsidRDefault="005E3E9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31A6EE0B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4-01T03:43:00Z">
        <w:r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4-01T03:43:00Z"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6B0E7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4-01T03:43:00Z">
        <w:r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4-01T03:43:00Z">
        <w:r w:rsidR="006B0E7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4-01T03:43:00Z">
        <w:r w:rsidR="00340C3A"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4-01T03:43:00Z">
        <w:r w:rsidR="006B0E75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5EC1B90" w:rsidR="00E14BD5" w:rsidRPr="000719EE" w:rsidRDefault="005E3E9A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0C121E" w14:textId="041FF71F" w:rsidR="005E3E9A" w:rsidRPr="0016507D" w:rsidRDefault="005E3E9A" w:rsidP="005E3E9A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678E556D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9B4A5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función,</w:t>
      </w:r>
      <w:r>
        <w:rPr>
          <w:rFonts w:ascii="Times New Roman" w:hAnsi="Times New Roman" w:cs="Times New Roman"/>
          <w:lang w:val="es-ES_tradnl"/>
        </w:rPr>
        <w:t>sobre</w:t>
      </w:r>
      <w:r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0FE4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B8845A" w:rsidR="005F4C68" w:rsidRPr="005F4C68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3BA22E6" w:rsidR="002E4EE6" w:rsidRPr="00AC7496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36A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6D99FDC" w:rsidR="006F1FE3" w:rsidRPr="005F4C68" w:rsidRDefault="005E3E9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5D66747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AF5E5BC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1" w:author="anderson" w:date="2015-04-01T03:44:00Z">
        <w:r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2" w:author="anderson" w:date="2015-04-01T03:44:00Z"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6B0E7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3" w:author="anderson" w:date="2015-04-01T03:45:00Z">
        <w:r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4" w:author="anderson" w:date="2015-04-01T03:45:00Z">
        <w:r w:rsidR="006B0E7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6B0E7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5" w:author="anderson" w:date="2015-04-01T03:45:00Z">
        <w:r w:rsidRPr="00254FDB" w:rsidDel="006B0E75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16" w:author="anderson" w:date="2015-04-01T03:45:00Z">
        <w:r w:rsidR="006B0E75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E54DA9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E1111B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D58198" w14:textId="467B4EAA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ins w:id="17" w:author="anderson" w:date="2015-04-01T03:45:00Z">
        <w:r w:rsidR="006B0E75">
          <w:rPr>
            <w:rFonts w:ascii="Times New Roman" w:hAnsi="Times New Roman" w:cs="Times New Roman"/>
            <w:lang w:val="es-ES_tradnl"/>
          </w:rPr>
          <w:t xml:space="preserve">la </w:t>
        </w:r>
      </w:ins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C30D88C" w14:textId="77777777" w:rsidR="005E3E9A" w:rsidRPr="00107D7A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07378790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F05803" w:rsid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76D4D2C" w:rsidR="00584F8B" w:rsidRPr="00CD652E" w:rsidRDefault="005E3E9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3661E8" w:rsid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C1DFA8E" w:rsidR="009C4689" w:rsidRP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D84D0D" w14:textId="77777777" w:rsidR="005E3E9A" w:rsidRPr="00933C02" w:rsidRDefault="005E3E9A" w:rsidP="005E3E9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13F53BA" w:rsidR="00B5250C" w:rsidRDefault="005E3E9A" w:rsidP="00B5250C">
      <w:pPr>
        <w:rPr>
          <w:rFonts w:ascii="Times New Roman" w:hAnsi="Times New Roman" w:cs="Times New Roman"/>
          <w:lang w:val="es-CO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r>
        <w:rPr>
          <w:rFonts w:ascii="Times New Roman" w:hAnsi="Times New Roman" w:cs="Times New Roman"/>
          <w:lang w:val="es-ES_tradnl"/>
        </w:rPr>
        <w:t>sobre</w:t>
      </w:r>
      <w:r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Pr="00107D7A">
        <w:rPr>
          <w:rFonts w:ascii="Times New Roman" w:hAnsi="Times New Roman" w:cs="Times New Roman"/>
          <w:lang w:val="es-CO"/>
        </w:rPr>
        <w:t>“no sobr</w:t>
      </w:r>
      <w:r>
        <w:rPr>
          <w:rFonts w:ascii="Times New Roman" w:hAnsi="Times New Roman" w:cs="Times New Roman"/>
          <w:lang w:val="es-CO"/>
        </w:rPr>
        <w:t>a</w:t>
      </w:r>
      <w:r w:rsidRPr="00107D7A">
        <w:rPr>
          <w:rFonts w:ascii="Times New Roman" w:hAnsi="Times New Roman" w:cs="Times New Roman"/>
          <w:lang w:val="es-CO"/>
        </w:rPr>
        <w:t>n” elementos del codomini</w:t>
      </w:r>
      <w:r>
        <w:rPr>
          <w:rFonts w:ascii="Times New Roman" w:hAnsi="Times New Roman" w:cs="Times New Roman"/>
          <w:lang w:val="es-CO"/>
        </w:rPr>
        <w:t xml:space="preserve">o, </w:t>
      </w:r>
      <w:ins w:id="18" w:author="anderson" w:date="2015-04-03T05:17:00Z">
        <w:r w:rsidR="00336A02">
          <w:rPr>
            <w:rFonts w:ascii="Times New Roman" w:hAnsi="Times New Roman" w:cs="Times New Roman"/>
            <w:lang w:val="es-CO"/>
          </w:rPr>
          <w:t xml:space="preserve">ya </w:t>
        </w:r>
      </w:ins>
      <w:r>
        <w:rPr>
          <w:rFonts w:ascii="Times New Roman" w:hAnsi="Times New Roman" w:cs="Times New Roman"/>
          <w:lang w:val="es-CO"/>
        </w:rPr>
        <w:t>que a cada uno de ellos llega</w:t>
      </w:r>
      <w:r w:rsidRPr="00107D7A">
        <w:rPr>
          <w:rFonts w:ascii="Times New Roman" w:hAnsi="Times New Roman" w:cs="Times New Roman"/>
          <w:lang w:val="es-CO"/>
        </w:rPr>
        <w:t xml:space="preserve"> al menos una flecha.</w:t>
      </w:r>
    </w:p>
    <w:p w14:paraId="0E92292F" w14:textId="77777777" w:rsidR="005E3E9A" w:rsidRDefault="005E3E9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C0DBDEE" w14:textId="77777777" w:rsidR="005E3E9A" w:rsidRPr="002A4652" w:rsidRDefault="005E3E9A" w:rsidP="005E3E9A">
      <w:pPr>
        <w:ind w:left="567"/>
        <w:rPr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</w:p>
    <w:p w14:paraId="763C3AB6" w14:textId="77777777" w:rsidR="005E3E9A" w:rsidRPr="002A4652" w:rsidRDefault="004D0F08" w:rsidP="005E3E9A">
      <w:pPr>
        <w:ind w:left="567"/>
        <w:rPr>
          <w:rFonts w:ascii="Times New Roman" w:hAnsi="Times New Roman" w:cs="Times New Roman"/>
          <w:lang w:val="es-CO"/>
        </w:rPr>
      </w:pPr>
      <w:r>
        <w:fldChar w:fldCharType="begin"/>
      </w:r>
      <w:r w:rsidRPr="006B0E75">
        <w:rPr>
          <w:lang w:val="es-CO"/>
          <w:rPrChange w:id="19" w:author="anderson" w:date="2015-04-01T03:43:00Z">
            <w:rPr/>
          </w:rPrChange>
        </w:rPr>
        <w:instrText xml:space="preserve"> HYPERLINK "http://upload.wikimedia.org/wikipedia/commons/thumb/c/c8/PolygonsFunction.svg/275px-PolygonsFunction.svg.png" </w:instrText>
      </w:r>
      <w:r>
        <w:fldChar w:fldCharType="separate"/>
      </w:r>
      <w:r w:rsidR="005E3E9A" w:rsidRPr="002A4652">
        <w:rPr>
          <w:rStyle w:val="Hyperlink"/>
          <w:rFonts w:ascii="Times New Roman" w:hAnsi="Times New Roman" w:cs="Times New Roman"/>
          <w:lang w:val="es-CO"/>
        </w:rPr>
        <w:t>http://upload.wikimedia.org/wikipedia/commons/thumb/c/c8/PolygonsFunction.svg/275px-PolygonsFunction.svg.png</w:t>
      </w:r>
      <w:r>
        <w:rPr>
          <w:rStyle w:val="Hyperlink"/>
          <w:rFonts w:ascii="Times New Roman" w:hAnsi="Times New Roman" w:cs="Times New Roman"/>
          <w:lang w:val="es-CO"/>
        </w:rPr>
        <w:fldChar w:fldCharType="end"/>
      </w:r>
    </w:p>
    <w:p w14:paraId="7FA53D7E" w14:textId="77777777" w:rsidR="005E3E9A" w:rsidRPr="00E44562" w:rsidRDefault="005E3E9A" w:rsidP="005E3E9A">
      <w:pPr>
        <w:ind w:left="567"/>
        <w:rPr>
          <w:rFonts w:ascii="Times New Roman" w:hAnsi="Times New Roman" w:cs="Times New Roman"/>
        </w:rPr>
      </w:pPr>
      <w:commentRangeStart w:id="20"/>
      <w:r>
        <w:rPr>
          <w:noProof/>
          <w:lang w:val="es-MX" w:eastAsia="es-MX"/>
        </w:rPr>
        <w:drawing>
          <wp:inline distT="0" distB="0" distL="0" distR="0" wp14:anchorId="69943A58" wp14:editId="768F265F">
            <wp:extent cx="2622550" cy="2191385"/>
            <wp:effectExtent l="0" t="0" r="6350" b="0"/>
            <wp:docPr id="3" name="Imagen 3" descr="http://upload.wikimedia.org/wikipedia/commons/thumb/c/c8/PolygonsFunction.svg/275px-Polygons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PolygonsFunction.svg/275px-PolygonsFunction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6B0E75">
        <w:rPr>
          <w:rStyle w:val="CommentReference"/>
        </w:rPr>
        <w:commentReference w:id="20"/>
      </w:r>
    </w:p>
    <w:p w14:paraId="013501D7" w14:textId="77777777" w:rsidR="005E3E9A" w:rsidRPr="0016507D" w:rsidRDefault="005E3E9A" w:rsidP="005E3E9A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sean verdes </w:t>
      </w:r>
      <w:r w:rsidRPr="00E44562">
        <w:rPr>
          <w:rFonts w:ascii="Times New Roman" w:hAnsi="Times New Roman" w:cs="Times New Roman"/>
          <w:color w:val="FF0000"/>
          <w:lang w:val="es-ES_tradnl"/>
        </w:rPr>
        <w:t>y SÍ haya un hexágono que se relacione con el número 6</w:t>
      </w:r>
      <w:r>
        <w:rPr>
          <w:rFonts w:ascii="Times New Roman" w:hAnsi="Times New Roman" w:cs="Times New Roman"/>
          <w:lang w:val="es-ES_tradnl"/>
        </w:rPr>
        <w:t xml:space="preserve">. La flecha que une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2B0B2CB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492D30">
        <w:rPr>
          <w:rFonts w:ascii="Times New Roman" w:hAnsi="Times New Roman" w:cs="Times New Roman"/>
          <w:lang w:val="es-CO"/>
        </w:rPr>
        <w:t>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CDB705" w14:textId="557BFC95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yectiva, por el criterio de la recta horizontal</w:t>
      </w:r>
      <w:ins w:id="21" w:author="anderson" w:date="2015-04-03T05:18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44F30C57" w14:textId="1095BD31" w:rsidR="005E3E9A" w:rsidRPr="00492D30" w:rsidRDefault="005E3E9A" w:rsidP="005E3E9A">
      <w:pPr>
        <w:rPr>
          <w:rFonts w:ascii="Times New Roman" w:hAnsi="Times New Roman" w:cs="Times New Roman"/>
          <w:b/>
          <w:lang w:val="es-ES_tradnl"/>
        </w:rPr>
      </w:pPr>
      <w:commentRangeStart w:id="22"/>
      <w:r>
        <w:rPr>
          <w:rFonts w:ascii="Times New Roman" w:hAnsi="Times New Roman" w:cs="Times New Roman"/>
          <w:b/>
          <w:lang w:val="es-ES_tradnl"/>
        </w:rPr>
        <w:t>Sobre</w:t>
      </w:r>
      <w:r w:rsidRPr="00492D30">
        <w:rPr>
          <w:rFonts w:ascii="Times New Roman" w:hAnsi="Times New Roman" w:cs="Times New Roman"/>
          <w:b/>
          <w:lang w:val="es-ES_tradnl"/>
        </w:rPr>
        <w:t xml:space="preserve">yectiva, porque el </w:t>
      </w:r>
      <w:r>
        <w:rPr>
          <w:rFonts w:ascii="Times New Roman" w:hAnsi="Times New Roman" w:cs="Times New Roman"/>
          <w:b/>
          <w:lang w:val="es-ES_tradnl"/>
        </w:rPr>
        <w:t>co</w:t>
      </w:r>
      <w:r w:rsidRPr="00492D30">
        <w:rPr>
          <w:rFonts w:ascii="Times New Roman" w:hAnsi="Times New Roman" w:cs="Times New Roman"/>
          <w:b/>
          <w:lang w:val="es-ES_tradnl"/>
        </w:rPr>
        <w:t>dominio satura el dominio</w:t>
      </w:r>
      <w:commentRangeEnd w:id="22"/>
      <w:r w:rsidR="004D0F08">
        <w:rPr>
          <w:rStyle w:val="CommentReference"/>
        </w:rPr>
        <w:commentReference w:id="22"/>
      </w:r>
      <w:ins w:id="23" w:author="anderson" w:date="2015-04-03T05:18:00Z">
        <w:r w:rsidR="00336A02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B2D310F" w14:textId="13FB6E49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el dominio no son números</w:t>
      </w:r>
      <w:ins w:id="24" w:author="anderson" w:date="2015-04-03T05:23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4FBFE2EA" w14:textId="77777777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A61E6" w14:textId="77777777" w:rsidR="005E3E9A" w:rsidRPr="00500881" w:rsidRDefault="005E3E9A" w:rsidP="005E3E9A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13B83" w14:textId="2FC2961A" w:rsidR="005E3E9A" w:rsidRPr="00E44562" w:rsidRDefault="005E3E9A" w:rsidP="005E3E9A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r w:rsidRPr="00E44562">
        <w:rPr>
          <w:rFonts w:ascii="Times New Roman" w:hAnsi="Times New Roman" w:cs="Times New Roman"/>
          <w:lang w:val="es-CO"/>
        </w:rPr>
        <w:t xml:space="preserve">sobreyectiva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a todo elemento del codominio llega al menos una “flecha”</w:t>
      </w:r>
      <w:del w:id="25" w:author="anderson" w:date="2015-04-03T05:23:00Z">
        <w:r w:rsidRPr="00E44562" w:rsidDel="00336A02">
          <w:rPr>
            <w:rFonts w:ascii="Times New Roman" w:hAnsi="Times New Roman" w:cs="Times New Roman"/>
            <w:lang w:val="es-CO"/>
          </w:rPr>
          <w:delText>,</w:delText>
        </w:r>
      </w:del>
      <w:r w:rsidRPr="00E44562">
        <w:rPr>
          <w:rFonts w:ascii="Times New Roman" w:hAnsi="Times New Roman" w:cs="Times New Roman"/>
          <w:lang w:val="es-CO"/>
        </w:rPr>
        <w:t xml:space="preserve"> desde el dominio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57A1E698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79184083" wp14:editId="326FE5FD">
            <wp:extent cx="2266103" cy="1426121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1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5165D2E9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9C5E56" w14:textId="57052408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está solo en el cuadrante III</w:t>
      </w:r>
      <w:ins w:id="26" w:author="anderson" w:date="2015-04-03T05:23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54DBF43D" w14:textId="3BEB82B0" w:rsidR="005E3E9A" w:rsidRPr="00646357" w:rsidRDefault="005E3E9A" w:rsidP="005E3E9A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del w:id="27" w:author="anderson" w:date="2015-04-03T05:24:00Z">
        <w:r w:rsidDel="00336A02">
          <w:rPr>
            <w:rFonts w:ascii="Times New Roman" w:hAnsi="Times New Roman" w:cs="Times New Roman"/>
            <w:lang w:val="es-ES_tradnl"/>
          </w:rPr>
          <w:delText>Sobre</w:delText>
        </w:r>
        <w:r w:rsidRPr="00D964D8" w:rsidDel="00336A02">
          <w:rPr>
            <w:rFonts w:ascii="Times New Roman" w:hAnsi="Times New Roman" w:cs="Times New Roman"/>
            <w:lang w:val="es-ES_tradnl"/>
          </w:rPr>
          <w:delText>yectiva</w:delText>
        </w:r>
      </w:del>
      <w:ins w:id="28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sobre</w:t>
        </w:r>
        <w:r w:rsidR="00336A02" w:rsidRPr="00D964D8">
          <w:rPr>
            <w:rFonts w:ascii="Times New Roman" w:hAnsi="Times New Roman" w:cs="Times New Roman"/>
            <w:lang w:val="es-ES_tradnl"/>
          </w:rPr>
          <w:t>yectiva</w:t>
        </w:r>
      </w:ins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algunas</w:t>
      </w:r>
      <w:r w:rsidRPr="00D964D8">
        <w:rPr>
          <w:rFonts w:ascii="Times New Roman" w:hAnsi="Times New Roman" w:cs="Times New Roman"/>
          <w:lang w:val="es-ES_tradnl"/>
        </w:rPr>
        <w:t xml:space="preserve"> recta</w:t>
      </w:r>
      <w:r>
        <w:rPr>
          <w:rFonts w:ascii="Times New Roman" w:hAnsi="Times New Roman" w:cs="Times New Roman"/>
          <w:lang w:val="es-ES_tradnl"/>
        </w:rPr>
        <w:t>s</w:t>
      </w:r>
      <w:r w:rsidRPr="00D964D8">
        <w:rPr>
          <w:rFonts w:ascii="Times New Roman" w:hAnsi="Times New Roman" w:cs="Times New Roman"/>
          <w:lang w:val="es-ES_tradnl"/>
        </w:rPr>
        <w:t xml:space="preserve"> horizontal</w:t>
      </w:r>
      <w:r>
        <w:rPr>
          <w:rFonts w:ascii="Times New Roman" w:hAnsi="Times New Roman" w:cs="Times New Roman"/>
          <w:lang w:val="es-ES_tradnl"/>
        </w:rPr>
        <w:t>es</w:t>
      </w:r>
      <w:r w:rsidRPr="00D964D8">
        <w:rPr>
          <w:rFonts w:ascii="Times New Roman" w:hAnsi="Times New Roman" w:cs="Times New Roman"/>
          <w:lang w:val="es-ES_tradnl"/>
        </w:rPr>
        <w:t xml:space="preserve"> no la corta</w:t>
      </w:r>
      <w:r>
        <w:rPr>
          <w:rFonts w:ascii="Times New Roman" w:hAnsi="Times New Roman" w:cs="Times New Roman"/>
          <w:lang w:val="es-ES_tradnl"/>
        </w:rPr>
        <w:t>n</w:t>
      </w:r>
      <w:ins w:id="29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1535B0B0" w14:textId="55016850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b/>
          <w:lang w:val="es-ES_tradnl"/>
        </w:rPr>
        <w:t xml:space="preserve">Sobreyectiva, por el </w:t>
      </w:r>
      <w:r>
        <w:rPr>
          <w:rFonts w:ascii="Times New Roman" w:hAnsi="Times New Roman" w:cs="Times New Roman"/>
          <w:b/>
          <w:lang w:val="es-ES_tradnl"/>
        </w:rPr>
        <w:t>criterio de la recta horizontal</w:t>
      </w:r>
      <w:ins w:id="30" w:author="anderson" w:date="2015-04-03T05:24:00Z">
        <w:r w:rsidR="00336A02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47C81253" w14:textId="320B9EC1" w:rsidR="005E3E9A" w:rsidRPr="00646357" w:rsidRDefault="005E3E9A" w:rsidP="005E3E9A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del w:id="31" w:author="anderson" w:date="2015-04-03T05:24:00Z">
        <w:r w:rsidRPr="00646357" w:rsidDel="00336A02">
          <w:rPr>
            <w:rFonts w:ascii="Times New Roman" w:hAnsi="Times New Roman" w:cs="Times New Roman"/>
            <w:lang w:val="es-ES_tradnl"/>
          </w:rPr>
          <w:delText>Sobreyectiva</w:delText>
        </w:r>
      </w:del>
      <w:ins w:id="32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s</w:t>
        </w:r>
        <w:r w:rsidR="00336A02" w:rsidRPr="00646357">
          <w:rPr>
            <w:rFonts w:ascii="Times New Roman" w:hAnsi="Times New Roman" w:cs="Times New Roman"/>
            <w:lang w:val="es-ES_tradnl"/>
          </w:rPr>
          <w:t>obreyectiva</w:t>
        </w:r>
      </w:ins>
      <w:r w:rsidRPr="00646357">
        <w:rPr>
          <w:rFonts w:ascii="Times New Roman" w:hAnsi="Times New Roman" w:cs="Times New Roman"/>
          <w:lang w:val="es-ES_tradnl"/>
        </w:rPr>
        <w:t>, por el criterio de la recta horizontal</w:t>
      </w:r>
      <w:ins w:id="33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36CD58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4628AA" w14:textId="77777777" w:rsidR="005E3E9A" w:rsidRPr="00973065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 w:rsidRPr="00107D7A">
        <w:rPr>
          <w:rFonts w:ascii="Times New Roman" w:hAnsi="Times New Roman" w:cs="Times New Roman"/>
          <w:i/>
          <w:lang w:val="es-CO"/>
        </w:rPr>
        <w:t xml:space="preserve">sobreyectiva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codominio.</w:t>
      </w:r>
    </w:p>
    <w:p w14:paraId="6477C66E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2F053252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756836C6" wp14:editId="3A0A329B">
            <wp:extent cx="2386121" cy="1773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1FAC77FA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70BADD" w14:textId="02D615DA" w:rsidR="005E3E9A" w:rsidRPr="00A22FC1" w:rsidRDefault="005E3E9A" w:rsidP="005E3E9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Sobre</w:t>
      </w:r>
      <w:r w:rsidRPr="00D964D8">
        <w:rPr>
          <w:rFonts w:ascii="Times New Roman" w:hAnsi="Times New Roman" w:cs="Times New Roman"/>
          <w:b/>
          <w:lang w:val="es-ES_tradnl"/>
        </w:rPr>
        <w:t>yectiva, por el criterio de la recta horizontal</w:t>
      </w:r>
      <w:ins w:id="34" w:author="anderson" w:date="2015-04-03T05:24:00Z">
        <w:r w:rsidR="00336A02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22BDAF24" w14:textId="6A110776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>es una recta</w:t>
      </w:r>
      <w:ins w:id="35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61F4BF7C" w14:textId="2A582DB6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yectiva, por el criterio de la recta horizontal</w:t>
      </w:r>
      <w:ins w:id="36" w:author="anderson" w:date="2015-04-03T05:24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0562D5DC" w14:textId="13DE628E" w:rsidR="005E3E9A" w:rsidRPr="00336A02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>
        <w:rPr>
          <w:rFonts w:ascii="Times New Roman" w:hAnsi="Times New Roman" w:cs="Times New Roman"/>
          <w:lang w:val="es-ES_tradnl"/>
        </w:rPr>
        <w:t xml:space="preserve">corta el eje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ins w:id="37" w:author="anderson" w:date="2015-04-03T05:25:00Z">
        <w:r w:rsidR="00336A02">
          <w:rPr>
            <w:rFonts w:ascii="Times New Roman" w:hAnsi="Times New Roman" w:cs="Times New Roman"/>
            <w:lang w:val="es-ES_tradnl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anderson" w:date="2015-04-01T03:47:00Z" w:initials="a">
    <w:p w14:paraId="1583A605" w14:textId="57B7ABE6" w:rsidR="006B0E75" w:rsidRPr="006B0E75" w:rsidRDefault="006B0E75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lang w:val="es-MX"/>
        </w:rPr>
        <w:t xml:space="preserve">OJO. </w:t>
      </w:r>
      <w:r w:rsidRPr="006B0E75">
        <w:rPr>
          <w:lang w:val="es-MX"/>
        </w:rPr>
        <w:t xml:space="preserve">Al codominio deben llegar flechas a cada elemento pero el ejemplo </w:t>
      </w:r>
      <w:r w:rsidRPr="006B0E75">
        <w:rPr>
          <w:b/>
          <w:lang w:val="es-MX"/>
        </w:rPr>
        <w:t>1,2,6,8</w:t>
      </w:r>
      <w:r w:rsidRPr="006B0E75">
        <w:rPr>
          <w:lang w:val="es-MX"/>
        </w:rPr>
        <w:t xml:space="preserve"> </w:t>
      </w:r>
      <w:r>
        <w:rPr>
          <w:lang w:val="es-MX"/>
        </w:rPr>
        <w:t>no tiene flecha llegando a ellos por lo tanto no es un buen ejemplo sobreyectivo</w:t>
      </w:r>
    </w:p>
  </w:comment>
  <w:comment w:id="22" w:author="anderson" w:date="2015-04-01T03:56:00Z" w:initials="a">
    <w:p w14:paraId="096706C4" w14:textId="64E5AFE1" w:rsidR="004D0F08" w:rsidRDefault="004D0F08" w:rsidP="004D0F08">
      <w:pPr>
        <w:rPr>
          <w:rFonts w:ascii="Times New Roman" w:hAnsi="Times New Roman" w:cs="Times New Roman"/>
          <w:b/>
          <w:lang w:val="es-CO"/>
        </w:rPr>
      </w:pPr>
      <w:r>
        <w:rPr>
          <w:rStyle w:val="CommentReference"/>
        </w:rPr>
        <w:annotationRef/>
      </w:r>
      <w:r>
        <w:rPr>
          <w:lang w:val="es-MX"/>
        </w:rPr>
        <w:t xml:space="preserve">OJO. </w:t>
      </w:r>
      <w:r w:rsidRPr="004D0F08">
        <w:rPr>
          <w:lang w:val="es-MX"/>
        </w:rPr>
        <w:t>La definición dada:</w:t>
      </w:r>
      <w:r w:rsidRPr="004D0F08">
        <w:rPr>
          <w:b/>
          <w:lang w:val="es-MX"/>
        </w:rPr>
        <w:t xml:space="preserve"> “</w:t>
      </w:r>
      <w:r w:rsidRPr="004D0F08">
        <w:rPr>
          <w:rFonts w:ascii="Times New Roman" w:hAnsi="Times New Roman" w:cs="Times New Roman"/>
          <w:b/>
          <w:lang w:val="es-CO"/>
        </w:rPr>
        <w:t xml:space="preserve">Una función </w:t>
      </w:r>
      <w:r w:rsidRPr="004D0F08">
        <w:rPr>
          <w:rFonts w:ascii="Times New Roman" w:hAnsi="Times New Roman" w:cs="Times New Roman"/>
          <w:b/>
          <w:i/>
          <w:lang w:val="es-CO"/>
        </w:rPr>
        <w:t xml:space="preserve">sobreyectiva </w:t>
      </w:r>
      <w:r w:rsidRPr="004D0F08">
        <w:rPr>
          <w:rFonts w:ascii="Times New Roman" w:hAnsi="Times New Roman" w:cs="Times New Roman"/>
          <w:b/>
          <w:lang w:val="es-CO"/>
        </w:rPr>
        <w:t>es aquella</w:t>
      </w:r>
      <w:r w:rsidRPr="004D0F08">
        <w:rPr>
          <w:rFonts w:ascii="Times New Roman" w:hAnsi="Times New Roman" w:cs="Times New Roman"/>
          <w:b/>
          <w:i/>
          <w:lang w:val="es-CO"/>
        </w:rPr>
        <w:t xml:space="preserve"> </w:t>
      </w:r>
      <w:r w:rsidRPr="004D0F08">
        <w:rPr>
          <w:rFonts w:ascii="Times New Roman" w:hAnsi="Times New Roman" w:cs="Times New Roman"/>
          <w:b/>
          <w:lang w:val="es-CO"/>
        </w:rPr>
        <w:t>que satura todos los elementos del codominio”.</w:t>
      </w:r>
    </w:p>
    <w:p w14:paraId="120DAA47" w14:textId="2121425B" w:rsidR="004D0F08" w:rsidRPr="00336A02" w:rsidRDefault="00336A02" w:rsidP="00336A02">
      <w:pPr>
        <w:rPr>
          <w:rFonts w:ascii="Times New Roman" w:hAnsi="Times New Roman" w:cs="Times New Roman"/>
          <w:lang w:val="es-CO"/>
        </w:rPr>
      </w:pPr>
      <w:r w:rsidRPr="00336A02">
        <w:rPr>
          <w:rFonts w:ascii="Times New Roman" w:hAnsi="Times New Roman" w:cs="Times New Roman"/>
          <w:lang w:val="es-CO"/>
        </w:rPr>
        <w:t xml:space="preserve">Aquí se dice </w:t>
      </w:r>
      <w:r>
        <w:rPr>
          <w:rFonts w:ascii="Times New Roman" w:hAnsi="Times New Roman" w:cs="Times New Roman"/>
          <w:lang w:val="es-CO"/>
        </w:rPr>
        <w:t xml:space="preserve">al revés, </w:t>
      </w:r>
      <w:r w:rsidRPr="00336A02">
        <w:rPr>
          <w:rFonts w:ascii="Times New Roman" w:hAnsi="Times New Roman" w:cs="Times New Roman"/>
          <w:lang w:val="es-CO"/>
        </w:rPr>
        <w:t>que el codominio es el que satura al dominio</w:t>
      </w:r>
      <w:r>
        <w:rPr>
          <w:rFonts w:ascii="Times New Roman" w:hAnsi="Times New Roman" w:cs="Times New Roman"/>
          <w:lang w:val="es-CO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83A605" w15:done="0"/>
  <w15:commentEx w15:paraId="120DAA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6A02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0F08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9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0E75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0507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D8F843AA-38EB-45AF-9F32-568A82C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E9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E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1161</Words>
  <Characters>6388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5</cp:revision>
  <dcterms:created xsi:type="dcterms:W3CDTF">2015-03-24T20:39:00Z</dcterms:created>
  <dcterms:modified xsi:type="dcterms:W3CDTF">2015-04-03T17:01:00Z</dcterms:modified>
</cp:coreProperties>
</file>