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FF0EBF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D5253B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051C59" w:rsidRPr="00051C59">
        <w:rPr>
          <w:rFonts w:asciiTheme="majorHAnsi" w:hAnsiTheme="majorHAnsi"/>
          <w:b/>
          <w:lang w:val="es-ES_tradnl"/>
        </w:rPr>
        <w:t xml:space="preserve">M5A: </w:t>
      </w:r>
      <w:r w:rsidR="00D5253B">
        <w:rPr>
          <w:rFonts w:asciiTheme="majorHAnsi" w:hAnsiTheme="majorHAnsi"/>
          <w:b/>
          <w:lang w:val="es-ES_tradnl"/>
        </w:rPr>
        <w:t>t</w:t>
      </w:r>
      <w:r w:rsidR="00051C59" w:rsidRPr="00051C59">
        <w:rPr>
          <w:rFonts w:asciiTheme="majorHAnsi" w:hAnsiTheme="majorHAnsi"/>
          <w:b/>
          <w:lang w:val="es-ES_tradnl"/>
        </w:rPr>
        <w:t>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CC3EC6E" w:rsidR="00E61A4B" w:rsidRPr="006D02A8" w:rsidRDefault="002A3DC2" w:rsidP="00CB02D2">
      <w:pPr>
        <w:rPr>
          <w:rFonts w:ascii="Arial" w:hAnsi="Arial"/>
          <w:sz w:val="18"/>
          <w:szCs w:val="18"/>
          <w:lang w:val="es-ES_tradnl"/>
        </w:rPr>
      </w:pPr>
      <w:r w:rsidRPr="0047076A">
        <w:rPr>
          <w:rFonts w:ascii="Times New Roman" w:hAnsi="Times New Roman" w:cs="Times New Roman"/>
          <w:lang w:val="es-MX"/>
        </w:rPr>
        <w:t>MA_10_01_CO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4953E6A0" w:rsidR="0063490D" w:rsidRPr="0063490D" w:rsidRDefault="00D5253B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61A830A" w:rsidR="00E14BD5" w:rsidRPr="000719EE" w:rsidRDefault="002A3DC2" w:rsidP="00E14BD5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color w:val="000000"/>
          <w:lang w:val="es-CO"/>
        </w:rPr>
        <w:t>Determina si una función es inyectiva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ADC35D5" w:rsidR="000719EE" w:rsidRPr="000719EE" w:rsidRDefault="002A3DC2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color w:val="000000"/>
          <w:lang w:val="es-CO"/>
        </w:rPr>
        <w:t>Determinar si una función es inyectiva, desde las diferentes representaciones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E1F4474" w:rsidR="000719EE" w:rsidRPr="000719EE" w:rsidRDefault="002A3D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función,</w:t>
      </w:r>
      <w:r w:rsidRPr="0016507D">
        <w:rPr>
          <w:rFonts w:ascii="Times New Roman" w:hAnsi="Times New Roman" w:cs="Times New Roman"/>
          <w:lang w:val="es-ES_tradnl"/>
        </w:rPr>
        <w:t>inyectiva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A061C83" w:rsidR="000719EE" w:rsidRPr="000719EE" w:rsidRDefault="002A3DC2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7808E07" w:rsidR="005F4C68" w:rsidRPr="005F4C68" w:rsidRDefault="002A3DC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9D5847A" w:rsidR="002E4EE6" w:rsidRPr="00AC7496" w:rsidRDefault="002A3DC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7076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F47FF4D" w:rsidR="006F1FE3" w:rsidRPr="005F4C68" w:rsidRDefault="002A3DC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81A3C04" w:rsidR="000719EE" w:rsidRPr="000719EE" w:rsidRDefault="002A3D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5D3C2B4C" w:rsidR="0045712C" w:rsidRPr="00254FDB" w:rsidRDefault="00D5253B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55EB784" w:rsidR="000719EE" w:rsidRPr="000719EE" w:rsidRDefault="002A3DC2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color w:val="000000"/>
          <w:lang w:val="es-CO"/>
        </w:rPr>
        <w:t>Determina si una función es inyectiva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DB32EB3" w:rsidR="000719EE" w:rsidRPr="000719EE" w:rsidRDefault="002A3D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BB4406" w14:textId="58BE9BB6" w:rsidR="002A3DC2" w:rsidRPr="0016507D" w:rsidRDefault="002A3DC2" w:rsidP="002A3D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Para la representación de </w:t>
      </w:r>
      <w:r w:rsidR="0062208F">
        <w:rPr>
          <w:rFonts w:ascii="Times New Roman" w:hAnsi="Times New Roman" w:cs="Times New Roman"/>
          <w:lang w:val="es-ES_tradnl"/>
        </w:rPr>
        <w:t xml:space="preserve">la </w:t>
      </w:r>
      <w:r>
        <w:rPr>
          <w:rFonts w:ascii="Times New Roman" w:hAnsi="Times New Roman" w:cs="Times New Roman"/>
          <w:lang w:val="es-ES_tradnl"/>
        </w:rPr>
        <w:t>función que aparece en la imagen, elige entre las opciones la que consideres correcta.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B91ECB9" w14:textId="6855F001" w:rsidR="002A3DC2" w:rsidRPr="00C97B45" w:rsidRDefault="002A3DC2" w:rsidP="002A3DC2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ES_tradnl"/>
        </w:rPr>
        <w:t xml:space="preserve">En la representación conjuntista, </w:t>
      </w:r>
      <w:r>
        <w:rPr>
          <w:rFonts w:ascii="Times New Roman" w:hAnsi="Times New Roman" w:cs="Times New Roman"/>
          <w:lang w:val="es-CO"/>
        </w:rPr>
        <w:t>l</w:t>
      </w:r>
      <w:r w:rsidRPr="00C97B45">
        <w:rPr>
          <w:rFonts w:ascii="Times New Roman" w:hAnsi="Times New Roman" w:cs="Times New Roman"/>
          <w:lang w:val="es-CO"/>
        </w:rPr>
        <w:t>a noción de inyectividad se asocia a que cada flecha que sale del dominio de la función llega a un elemento distinto del codominio.</w:t>
      </w:r>
    </w:p>
    <w:p w14:paraId="07378790" w14:textId="77777777" w:rsidR="000719EE" w:rsidRPr="002A3DC2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8337377" w:rsidR="000719EE" w:rsidRDefault="002A3D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58E15241" w:rsidR="00584F8B" w:rsidRPr="00CD652E" w:rsidRDefault="002A3DC2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71D6007" w:rsidR="000719EE" w:rsidRDefault="002A3DC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CF9D346" w:rsidR="009C4689" w:rsidRPr="000719EE" w:rsidRDefault="002A3DC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1D4CF04" w14:textId="77777777" w:rsidR="002A3DC2" w:rsidRPr="00933C02" w:rsidRDefault="002A3DC2" w:rsidP="002A3DC2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>La representación que aparece en la imagen corresponde a</w:t>
      </w:r>
      <w:r>
        <w:rPr>
          <w:rFonts w:ascii="Times New Roman" w:hAnsi="Times New Roman" w:cs="Times New Roman"/>
          <w:lang w:val="es-ES_tradnl"/>
        </w:rPr>
        <w:t xml:space="preserve"> una función</w:t>
      </w:r>
      <w:r w:rsidRPr="00933C02">
        <w:rPr>
          <w:rFonts w:ascii="Times New Roman" w:hAnsi="Times New Roman" w:cs="Times New Roman"/>
          <w:lang w:val="es-ES_tradnl"/>
        </w:rPr>
        <w:t>: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43E537B2" w:rsidR="00B5250C" w:rsidRDefault="002A3DC2" w:rsidP="00B5250C">
      <w:pPr>
        <w:rPr>
          <w:rFonts w:ascii="Arial" w:hAnsi="Arial" w:cs="Arial"/>
          <w:sz w:val="18"/>
          <w:szCs w:val="18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 xml:space="preserve">Que una función sea inyectiva significa que elementos distintos en el dominio se relacionan con elementos </w:t>
      </w:r>
      <w:r w:rsidR="00C95C51" w:rsidRPr="00933C02">
        <w:rPr>
          <w:rFonts w:ascii="Times New Roman" w:hAnsi="Times New Roman" w:cs="Times New Roman"/>
          <w:lang w:val="es-ES_tradnl"/>
        </w:rPr>
        <w:t>di</w:t>
      </w:r>
      <w:r w:rsidR="00C95C51">
        <w:rPr>
          <w:rFonts w:ascii="Times New Roman" w:hAnsi="Times New Roman" w:cs="Times New Roman"/>
          <w:lang w:val="es-ES_tradnl"/>
        </w:rPr>
        <w:t>ferente</w:t>
      </w:r>
      <w:r w:rsidR="00C95C51" w:rsidRPr="00933C02">
        <w:rPr>
          <w:rFonts w:ascii="Times New Roman" w:hAnsi="Times New Roman" w:cs="Times New Roman"/>
          <w:lang w:val="es-ES_tradnl"/>
        </w:rPr>
        <w:t xml:space="preserve">s </w:t>
      </w:r>
      <w:r w:rsidRPr="00933C02">
        <w:rPr>
          <w:rFonts w:ascii="Times New Roman" w:hAnsi="Times New Roman" w:cs="Times New Roman"/>
          <w:lang w:val="es-ES_tradnl"/>
        </w:rPr>
        <w:t xml:space="preserve">en el </w:t>
      </w:r>
      <w:proofErr w:type="spellStart"/>
      <w:r w:rsidRPr="00933C02">
        <w:rPr>
          <w:rFonts w:ascii="Times New Roman" w:hAnsi="Times New Roman" w:cs="Times New Roman"/>
          <w:lang w:val="es-ES_tradnl"/>
        </w:rPr>
        <w:t>codominio</w:t>
      </w:r>
      <w:proofErr w:type="spellEnd"/>
      <w:r w:rsidRPr="00933C02">
        <w:rPr>
          <w:rFonts w:ascii="Times New Roman" w:hAnsi="Times New Roman" w:cs="Times New Roman"/>
          <w:lang w:val="es-ES_tradnl"/>
        </w:rPr>
        <w:t>.</w:t>
      </w:r>
    </w:p>
    <w:p w14:paraId="587C89A9" w14:textId="77777777" w:rsidR="002A3DC2" w:rsidRDefault="002A3DC2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49C2A7E" w14:textId="77777777" w:rsidR="002A3DC2" w:rsidRDefault="002A3DC2" w:rsidP="002A3DC2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Crear una imagen como la que aparece en </w:t>
      </w:r>
      <w:hyperlink r:id="rId4" w:history="1">
        <w:r w:rsidRPr="00791FA9">
          <w:rPr>
            <w:rStyle w:val="Hipervnculo"/>
            <w:rFonts w:ascii="Times New Roman" w:hAnsi="Times New Roman" w:cs="Times New Roman"/>
            <w:lang w:val="es-ES_tradnl"/>
          </w:rPr>
          <w:t>http://calculo.cc/temas/temas_bachillerato/primero_ciencias_sociales/funciones/imagenes/teoria/inyectica/biyectiva.gif</w:t>
        </w:r>
      </w:hyperlink>
    </w:p>
    <w:p w14:paraId="4616E556" w14:textId="77777777" w:rsidR="002A3DC2" w:rsidRPr="0016507D" w:rsidRDefault="002A3DC2" w:rsidP="002A3DC2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Editar para que el conjunto </w:t>
      </w:r>
      <w:r w:rsidRPr="002A3DC2">
        <w:rPr>
          <w:rFonts w:ascii="Times New Roman" w:hAnsi="Times New Roman" w:cs="Times New Roman"/>
          <w:i/>
          <w:lang w:val="es-ES_tradnl"/>
        </w:rPr>
        <w:t>X</w:t>
      </w:r>
      <w:r>
        <w:rPr>
          <w:rFonts w:ascii="Times New Roman" w:hAnsi="Times New Roman" w:cs="Times New Roman"/>
          <w:lang w:val="es-ES_tradnl"/>
        </w:rPr>
        <w:t xml:space="preserve"> de salida sea rojo, el conjunto </w:t>
      </w:r>
      <w:r w:rsidRPr="002A3DC2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 xml:space="preserve"> sea azul y las flechas entre ellos sean verdes. La flecha que une </w:t>
      </w:r>
      <w:r w:rsidRPr="002A3DC2">
        <w:rPr>
          <w:rFonts w:ascii="Times New Roman" w:hAnsi="Times New Roman" w:cs="Times New Roman"/>
          <w:i/>
          <w:lang w:val="es-ES_tradnl"/>
        </w:rPr>
        <w:t>X</w:t>
      </w:r>
      <w:r>
        <w:rPr>
          <w:rFonts w:ascii="Times New Roman" w:hAnsi="Times New Roman" w:cs="Times New Roman"/>
          <w:lang w:val="es-ES_tradnl"/>
        </w:rPr>
        <w:t xml:space="preserve"> con </w:t>
      </w:r>
      <w:r w:rsidRPr="002A3DC2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 xml:space="preserve"> debe ser naranja.</w:t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4D4EC64B" w:rsidR="00C531DB" w:rsidRPr="00C531DB" w:rsidRDefault="002A3DC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492D30">
        <w:rPr>
          <w:rFonts w:ascii="Times New Roman" w:hAnsi="Times New Roman" w:cs="Times New Roman"/>
          <w:lang w:val="es-CO"/>
        </w:rPr>
        <w:t>10_01_REC80_F1n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A9EA8A9" w14:textId="7AB8C7A5" w:rsidR="002A3DC2" w:rsidRPr="00492D30" w:rsidRDefault="002A3DC2" w:rsidP="002A3DC2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>Inyectiva, por el criterio de la recta horizontal</w:t>
      </w:r>
      <w:bookmarkStart w:id="0" w:name="_GoBack"/>
      <w:ins w:id="1" w:author="anderson" w:date="2015-04-01T03:42:00Z">
        <w:r w:rsidR="00D5253B">
          <w:rPr>
            <w:rFonts w:ascii="Times New Roman" w:hAnsi="Times New Roman" w:cs="Times New Roman"/>
            <w:lang w:val="es-ES_tradnl"/>
          </w:rPr>
          <w:t>.</w:t>
        </w:r>
      </w:ins>
      <w:bookmarkEnd w:id="0"/>
    </w:p>
    <w:p w14:paraId="73B93588" w14:textId="75E559F3" w:rsidR="002A3DC2" w:rsidRPr="00492D30" w:rsidRDefault="002A3DC2" w:rsidP="002A3DC2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>No inyectiva, porque una flecha es diagonal</w:t>
      </w:r>
      <w:ins w:id="2" w:author="anderson" w:date="2015-04-01T03:42:00Z">
        <w:r w:rsidR="00D5253B">
          <w:rPr>
            <w:rFonts w:ascii="Times New Roman" w:hAnsi="Times New Roman" w:cs="Times New Roman"/>
            <w:lang w:val="es-ES_tradnl"/>
          </w:rPr>
          <w:t>.</w:t>
        </w:r>
      </w:ins>
    </w:p>
    <w:p w14:paraId="23478FF4" w14:textId="49FFD042" w:rsidR="002A3DC2" w:rsidRPr="00492D30" w:rsidRDefault="002A3DC2" w:rsidP="002A3DC2">
      <w:pPr>
        <w:rPr>
          <w:rFonts w:ascii="Times New Roman" w:hAnsi="Times New Roman" w:cs="Times New Roman"/>
          <w:b/>
          <w:lang w:val="es-ES_tradnl"/>
        </w:rPr>
      </w:pPr>
      <w:r w:rsidRPr="00492D30">
        <w:rPr>
          <w:rFonts w:ascii="Times New Roman" w:hAnsi="Times New Roman" w:cs="Times New Roman"/>
          <w:b/>
          <w:lang w:val="es-ES_tradnl"/>
        </w:rPr>
        <w:t>Inyectiva, porque el dominio satura el codominio</w:t>
      </w:r>
      <w:ins w:id="3" w:author="anderson" w:date="2015-04-01T03:42:00Z">
        <w:r w:rsidR="00D5253B">
          <w:rPr>
            <w:rFonts w:ascii="Times New Roman" w:hAnsi="Times New Roman" w:cs="Times New Roman"/>
            <w:b/>
            <w:lang w:val="es-ES_tradnl"/>
          </w:rPr>
          <w:t>.</w:t>
        </w:r>
      </w:ins>
    </w:p>
    <w:p w14:paraId="0B6A4CB3" w14:textId="77777777" w:rsidR="002A3DC2" w:rsidRPr="0016507D" w:rsidRDefault="002A3DC2" w:rsidP="002A3DC2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>No inyectiva, porque no se sabe la ecuación.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B8419F0" w14:textId="77777777" w:rsidR="002A3DC2" w:rsidRPr="00500881" w:rsidRDefault="002A3DC2" w:rsidP="002A3DC2">
      <w:pPr>
        <w:rPr>
          <w:rFonts w:ascii="Times New Roman" w:hAnsi="Times New Roman" w:cs="Times New Roman"/>
          <w:lang w:val="es-ES_tradnl"/>
        </w:rPr>
      </w:pPr>
      <w:r w:rsidRPr="00500881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5EAAA75" w14:textId="5F4B7ECB" w:rsidR="002A3DC2" w:rsidRPr="00500881" w:rsidRDefault="002A3DC2" w:rsidP="002A3DC2">
      <w:pPr>
        <w:rPr>
          <w:rFonts w:ascii="Times New Roman" w:hAnsi="Times New Roman" w:cs="Times New Roman"/>
          <w:lang w:val="es-CO"/>
        </w:rPr>
      </w:pPr>
      <w:r w:rsidRPr="00500881">
        <w:rPr>
          <w:rFonts w:ascii="Times New Roman" w:hAnsi="Times New Roman" w:cs="Times New Roman"/>
          <w:lang w:val="es-CO"/>
        </w:rPr>
        <w:t>Una función es inyectiva cuando en el dominio no puede haber dos o más elementos asociados a un mismo elemento del codominio</w:t>
      </w:r>
      <w:r>
        <w:rPr>
          <w:rFonts w:ascii="Times New Roman" w:hAnsi="Times New Roman" w:cs="Times New Roman"/>
          <w:lang w:val="es-CO"/>
        </w:rPr>
        <w:t>.</w:t>
      </w:r>
    </w:p>
    <w:p w14:paraId="49305C0A" w14:textId="77777777" w:rsidR="00DE2253" w:rsidRPr="002A3DC2" w:rsidRDefault="00DE2253" w:rsidP="00DE2253">
      <w:pPr>
        <w:rPr>
          <w:rFonts w:ascii="Arial" w:hAnsi="Arial" w:cs="Arial"/>
          <w:sz w:val="18"/>
          <w:szCs w:val="18"/>
          <w:lang w:val="es-CO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6007CB7" w14:textId="6B4DD2D7" w:rsidR="00C531DB" w:rsidRDefault="002A3DC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lastRenderedPageBreak/>
        <w:drawing>
          <wp:inline distT="0" distB="0" distL="0" distR="0" wp14:anchorId="239E8190" wp14:editId="12DD23BE">
            <wp:extent cx="2264911" cy="2923794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80_F2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103" cy="292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0B1F3DD0" w:rsidR="00C531DB" w:rsidRPr="00C531DB" w:rsidRDefault="002A3DC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D964D8">
        <w:rPr>
          <w:rFonts w:ascii="Times New Roman" w:hAnsi="Times New Roman" w:cs="Times New Roman"/>
          <w:lang w:val="es-CO"/>
        </w:rPr>
        <w:t>10_01_REC80_F</w:t>
      </w:r>
      <w:r>
        <w:rPr>
          <w:rFonts w:ascii="Times New Roman" w:hAnsi="Times New Roman" w:cs="Times New Roman"/>
          <w:lang w:val="es-CO"/>
        </w:rPr>
        <w:t>2</w:t>
      </w:r>
      <w:r w:rsidRPr="00D964D8">
        <w:rPr>
          <w:rFonts w:ascii="Times New Roman" w:hAnsi="Times New Roman" w:cs="Times New Roman"/>
          <w:lang w:val="es-CO"/>
        </w:rPr>
        <w:t>n</w:t>
      </w: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67B37EC" w14:textId="7D56BE31" w:rsidR="002A3DC2" w:rsidRPr="00D964D8" w:rsidRDefault="002A3DC2" w:rsidP="002A3DC2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Inyectiva, porque el dominio satura el codominio</w:t>
      </w:r>
      <w:ins w:id="4" w:author="anderson" w:date="2015-04-01T03:41:00Z">
        <w:r w:rsidR="00D5253B">
          <w:rPr>
            <w:rFonts w:ascii="Times New Roman" w:hAnsi="Times New Roman" w:cs="Times New Roman"/>
            <w:lang w:val="es-ES_tradnl"/>
          </w:rPr>
          <w:t>.</w:t>
        </w:r>
      </w:ins>
    </w:p>
    <w:p w14:paraId="201D36FF" w14:textId="77777777" w:rsidR="002A3DC2" w:rsidRPr="00D964D8" w:rsidRDefault="002A3DC2" w:rsidP="002A3DC2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Inyectiva, por el criterio de la recta horizontal.</w:t>
      </w:r>
    </w:p>
    <w:p w14:paraId="1BD39B72" w14:textId="03CB5CBC" w:rsidR="002A3DC2" w:rsidRPr="00D964D8" w:rsidRDefault="002A3DC2" w:rsidP="002A3DC2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No inyectiva, porque la recta horizontal no la corta</w:t>
      </w:r>
      <w:ins w:id="5" w:author="anderson" w:date="2015-04-01T03:41:00Z">
        <w:r w:rsidR="00D5253B">
          <w:rPr>
            <w:rFonts w:ascii="Times New Roman" w:hAnsi="Times New Roman" w:cs="Times New Roman"/>
            <w:lang w:val="es-ES_tradnl"/>
          </w:rPr>
          <w:t>.</w:t>
        </w:r>
      </w:ins>
    </w:p>
    <w:p w14:paraId="1FFF30D8" w14:textId="2BB14063" w:rsidR="002A3DC2" w:rsidRPr="00D964D8" w:rsidRDefault="002A3DC2" w:rsidP="002A3DC2">
      <w:pPr>
        <w:rPr>
          <w:rFonts w:ascii="Times New Roman" w:hAnsi="Times New Roman" w:cs="Times New Roman"/>
          <w:b/>
          <w:lang w:val="es-ES_tradnl"/>
        </w:rPr>
      </w:pPr>
      <w:r w:rsidRPr="00D964D8">
        <w:rPr>
          <w:rFonts w:ascii="Times New Roman" w:hAnsi="Times New Roman" w:cs="Times New Roman"/>
          <w:b/>
          <w:lang w:val="es-ES_tradnl"/>
        </w:rPr>
        <w:t>No inyectiva, por el criterio de la recta horizontal</w:t>
      </w:r>
      <w:ins w:id="6" w:author="anderson" w:date="2015-04-01T03:42:00Z">
        <w:r w:rsidR="00D5253B">
          <w:rPr>
            <w:rFonts w:ascii="Times New Roman" w:hAnsi="Times New Roman" w:cs="Times New Roman"/>
            <w:b/>
            <w:lang w:val="es-ES_tradnl"/>
          </w:rPr>
          <w:t>.</w:t>
        </w:r>
      </w:ins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75607C" w14:textId="77777777" w:rsidR="002A3DC2" w:rsidRPr="00D964D8" w:rsidRDefault="002A3DC2" w:rsidP="002A3DC2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EBB1B7" w14:textId="77777777" w:rsidR="002A3DC2" w:rsidRPr="00D964D8" w:rsidRDefault="002A3DC2" w:rsidP="002A3DC2">
      <w:pPr>
        <w:rPr>
          <w:rFonts w:ascii="Times New Roman" w:hAnsi="Times New Roman" w:cs="Times New Roman"/>
          <w:lang w:val="es-CO"/>
        </w:rPr>
      </w:pPr>
      <w:r w:rsidRPr="00D964D8">
        <w:rPr>
          <w:rFonts w:ascii="Times New Roman" w:hAnsi="Times New Roman" w:cs="Times New Roman"/>
          <w:lang w:val="es-ES_tradnl"/>
        </w:rPr>
        <w:t xml:space="preserve">En la representación conjuntista, </w:t>
      </w:r>
      <w:r w:rsidRPr="00D964D8">
        <w:rPr>
          <w:rFonts w:ascii="Times New Roman" w:hAnsi="Times New Roman" w:cs="Times New Roman"/>
          <w:lang w:val="es-CO"/>
        </w:rPr>
        <w:t>la noción de inyectividad se asocia a que cada flecha que sale del dominio de la función, llega a un elemento distinto del codominio.</w:t>
      </w:r>
    </w:p>
    <w:p w14:paraId="6477C66E" w14:textId="77777777" w:rsidR="00DE2253" w:rsidRPr="002A3DC2" w:rsidRDefault="00DE2253" w:rsidP="00DE2253">
      <w:pPr>
        <w:rPr>
          <w:rFonts w:ascii="Arial" w:hAnsi="Arial" w:cs="Arial"/>
          <w:sz w:val="18"/>
          <w:szCs w:val="18"/>
          <w:lang w:val="es-CO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124ED55" w14:textId="181476F8" w:rsidR="00C531DB" w:rsidRDefault="002A3DC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6424C994" wp14:editId="72562986">
            <wp:extent cx="2382040" cy="23111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G10_01_REC80_F3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121" cy="231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699AFF05" w:rsidR="00C531DB" w:rsidRPr="00C531DB" w:rsidRDefault="002A3DC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D964D8">
        <w:rPr>
          <w:rFonts w:ascii="Times New Roman" w:hAnsi="Times New Roman" w:cs="Times New Roman"/>
          <w:lang w:val="es-CO"/>
        </w:rPr>
        <w:t>10_01_REC80_F3n</w:t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38A6D9F" w14:textId="1DCFF543" w:rsidR="002A3DC2" w:rsidRPr="00D964D8" w:rsidRDefault="002A3DC2" w:rsidP="002A3DC2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inyectiva, porque </w:t>
      </w:r>
      <w:r>
        <w:rPr>
          <w:rFonts w:ascii="Times New Roman" w:hAnsi="Times New Roman" w:cs="Times New Roman"/>
          <w:lang w:val="es-ES_tradnl"/>
        </w:rPr>
        <w:t>es una recta</w:t>
      </w:r>
      <w:ins w:id="7" w:author="anderson" w:date="2015-04-01T03:42:00Z">
        <w:r w:rsidR="00D5253B">
          <w:rPr>
            <w:rFonts w:ascii="Times New Roman" w:hAnsi="Times New Roman" w:cs="Times New Roman"/>
            <w:lang w:val="es-ES_tradnl"/>
          </w:rPr>
          <w:t>.</w:t>
        </w:r>
      </w:ins>
    </w:p>
    <w:p w14:paraId="009C507F" w14:textId="4E00C99B" w:rsidR="002A3DC2" w:rsidRPr="00D964D8" w:rsidRDefault="002A3DC2" w:rsidP="002A3DC2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No inyectiva, por el criterio de la recta horizontal</w:t>
      </w:r>
      <w:ins w:id="8" w:author="anderson" w:date="2015-04-01T03:42:00Z">
        <w:r w:rsidR="00D5253B">
          <w:rPr>
            <w:rFonts w:ascii="Times New Roman" w:hAnsi="Times New Roman" w:cs="Times New Roman"/>
            <w:lang w:val="es-ES_tradnl"/>
          </w:rPr>
          <w:t>.</w:t>
        </w:r>
      </w:ins>
    </w:p>
    <w:p w14:paraId="07C8C28D" w14:textId="0F4316FA" w:rsidR="002A3DC2" w:rsidRPr="00A22FC1" w:rsidRDefault="002A3DC2" w:rsidP="002A3DC2">
      <w:pPr>
        <w:rPr>
          <w:rFonts w:ascii="Times New Roman" w:hAnsi="Times New Roman" w:cs="Times New Roman"/>
          <w:b/>
          <w:lang w:val="es-ES_tradnl"/>
        </w:rPr>
      </w:pPr>
      <w:r w:rsidRPr="00D964D8">
        <w:rPr>
          <w:rFonts w:ascii="Times New Roman" w:hAnsi="Times New Roman" w:cs="Times New Roman"/>
          <w:b/>
          <w:lang w:val="es-ES_tradnl"/>
        </w:rPr>
        <w:t>Inyectiva, por el criterio de la recta horizontal</w:t>
      </w:r>
      <w:ins w:id="9" w:author="anderson" w:date="2015-04-01T03:42:00Z">
        <w:r w:rsidR="00D5253B">
          <w:rPr>
            <w:rFonts w:ascii="Times New Roman" w:hAnsi="Times New Roman" w:cs="Times New Roman"/>
            <w:b/>
            <w:lang w:val="es-ES_tradnl"/>
          </w:rPr>
          <w:t>.</w:t>
        </w:r>
      </w:ins>
    </w:p>
    <w:p w14:paraId="3BDC475B" w14:textId="1BD53C3B" w:rsidR="002A3DC2" w:rsidRPr="00D964D8" w:rsidDel="00D5253B" w:rsidRDefault="002A3DC2" w:rsidP="002A3DC2">
      <w:pPr>
        <w:rPr>
          <w:del w:id="10" w:author="anderson" w:date="2015-04-01T03:43:00Z"/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Inyectiva, porque </w:t>
      </w:r>
      <w:r>
        <w:rPr>
          <w:rFonts w:ascii="Times New Roman" w:hAnsi="Times New Roman" w:cs="Times New Roman"/>
          <w:lang w:val="es-ES_tradnl"/>
        </w:rPr>
        <w:t>está en el plano cartesiano</w:t>
      </w:r>
      <w:ins w:id="11" w:author="anderson" w:date="2015-04-01T03:43:00Z">
        <w:r w:rsidR="00D5253B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on">
    <w15:presenceInfo w15:providerId="None" w15:userId="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A3DC2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7076A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2208F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95C51"/>
    <w:rsid w:val="00CA5658"/>
    <w:rsid w:val="00CA696D"/>
    <w:rsid w:val="00CB02D2"/>
    <w:rsid w:val="00CD0B3B"/>
    <w:rsid w:val="00CD2245"/>
    <w:rsid w:val="00CE7115"/>
    <w:rsid w:val="00D15A42"/>
    <w:rsid w:val="00D3600C"/>
    <w:rsid w:val="00D5253B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BD892B2-FC19-421C-9EDD-A6A377DE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3DC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208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0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://calculo.cc/temas/temas_bachillerato/primero_ciencias_sociales/funciones/imagenes/teoria/inyectica/biyectiva.gi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778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7</cp:revision>
  <dcterms:created xsi:type="dcterms:W3CDTF">2015-03-24T20:23:00Z</dcterms:created>
  <dcterms:modified xsi:type="dcterms:W3CDTF">2015-04-08T18:20:00Z</dcterms:modified>
</cp:coreProperties>
</file>