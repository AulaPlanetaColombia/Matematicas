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B385D83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6B0E75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051C59" w:rsidRPr="00051C59">
        <w:rPr>
          <w:rFonts w:asciiTheme="majorHAnsi" w:hAnsiTheme="majorHAnsi"/>
          <w:b/>
          <w:lang w:val="es-ES_tradnl"/>
        </w:rPr>
        <w:t xml:space="preserve">M5A: </w:t>
      </w:r>
      <w:r w:rsidR="006B0E75">
        <w:rPr>
          <w:rFonts w:asciiTheme="majorHAnsi" w:hAnsiTheme="majorHAnsi"/>
          <w:b/>
          <w:lang w:val="es-ES_tradnl"/>
        </w:rPr>
        <w:t>t</w:t>
      </w:r>
      <w:r w:rsidR="00051C59" w:rsidRPr="00051C59">
        <w:rPr>
          <w:rFonts w:asciiTheme="majorHAnsi" w:hAnsiTheme="majorHAnsi"/>
          <w:b/>
          <w:lang w:val="es-ES_tradnl"/>
        </w:rPr>
        <w:t>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4C29C177" w:rsidR="00E61A4B" w:rsidRPr="006D02A8" w:rsidRDefault="005E3E9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187644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33179D6" w:rsidR="0063490D" w:rsidRPr="0063490D" w:rsidRDefault="006B0E75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5EC1B90" w:rsidR="00E14BD5" w:rsidRPr="000719EE" w:rsidRDefault="005E3E9A" w:rsidP="00E14BD5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sobre</w:t>
      </w:r>
      <w:r w:rsidRPr="0016507D">
        <w:rPr>
          <w:rFonts w:ascii="Times New Roman" w:hAnsi="Times New Roman" w:cs="Times New Roman"/>
          <w:color w:val="000000"/>
          <w:lang w:val="es-CO"/>
        </w:rPr>
        <w:t>yectiva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20C121E" w14:textId="041FF71F" w:rsidR="005E3E9A" w:rsidRPr="0016507D" w:rsidRDefault="005E3E9A" w:rsidP="005E3E9A">
      <w:pPr>
        <w:rPr>
          <w:rFonts w:ascii="Times New Roman" w:hAnsi="Times New Roman" w:cs="Times New Roman"/>
          <w:color w:val="000000"/>
          <w:lang w:val="es-CO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Determinar si una función es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sobre</w:t>
      </w:r>
      <w:r w:rsidRPr="0016507D">
        <w:rPr>
          <w:rFonts w:ascii="Times New Roman" w:hAnsi="Times New Roman" w:cs="Times New Roman"/>
          <w:color w:val="000000"/>
          <w:lang w:val="es-CO"/>
        </w:rPr>
        <w:t>yectiva</w:t>
      </w:r>
      <w:proofErr w:type="spellEnd"/>
      <w:r w:rsidRPr="0016507D">
        <w:rPr>
          <w:rFonts w:ascii="Times New Roman" w:hAnsi="Times New Roman" w:cs="Times New Roman"/>
          <w:color w:val="000000"/>
          <w:lang w:val="es-CO"/>
        </w:rPr>
        <w:t>, desde las diferentes representaciones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678E556D" w14:textId="77777777" w:rsidR="000719EE" w:rsidRPr="005E3E9A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B9B4A5D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 w:rsidRPr="0016507D">
        <w:rPr>
          <w:rFonts w:ascii="Times New Roman" w:hAnsi="Times New Roman" w:cs="Times New Roman"/>
          <w:lang w:val="es-ES_tradnl"/>
        </w:rPr>
        <w:t>función,</w:t>
      </w:r>
      <w:proofErr w:type="gramEnd"/>
      <w:r>
        <w:rPr>
          <w:rFonts w:ascii="Times New Roman" w:hAnsi="Times New Roman" w:cs="Times New Roman"/>
          <w:lang w:val="es-ES_tradnl"/>
        </w:rPr>
        <w:t>sobre</w:t>
      </w:r>
      <w:r w:rsidRPr="0016507D">
        <w:rPr>
          <w:rFonts w:ascii="Times New Roman" w:hAnsi="Times New Roman" w:cs="Times New Roman"/>
          <w:lang w:val="es-ES_tradnl"/>
        </w:rPr>
        <w:t>yectiva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D0FE4D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AB8845A" w:rsidR="005F4C68" w:rsidRPr="005F4C68" w:rsidRDefault="005E3E9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3BA22E6" w:rsidR="002E4EE6" w:rsidRPr="00AC7496" w:rsidRDefault="005E3E9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E07E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06D99FDC" w:rsidR="006F1FE3" w:rsidRPr="005F4C68" w:rsidRDefault="005E3E9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5D66747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27E5D4DE" w:rsidR="0045712C" w:rsidRPr="00254FDB" w:rsidRDefault="006B0E75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4E54DA9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 w:rsidRPr="0016507D">
        <w:rPr>
          <w:rFonts w:ascii="Times New Roman" w:hAnsi="Times New Roman" w:cs="Times New Roman"/>
          <w:color w:val="000000"/>
          <w:lang w:val="es-CO"/>
        </w:rPr>
        <w:t xml:space="preserve">Determina si una función es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sobre</w:t>
      </w:r>
      <w:r w:rsidRPr="0016507D">
        <w:rPr>
          <w:rFonts w:ascii="Times New Roman" w:hAnsi="Times New Roman" w:cs="Times New Roman"/>
          <w:color w:val="000000"/>
          <w:lang w:val="es-CO"/>
        </w:rPr>
        <w:t>yectiva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E1111B" w:rsidR="000719EE" w:rsidRP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D58198" w14:textId="467B4EAA" w:rsidR="005E3E9A" w:rsidRPr="0016507D" w:rsidRDefault="005E3E9A" w:rsidP="005E3E9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Para la representación de </w:t>
      </w:r>
      <w:r w:rsidR="006B0E75">
        <w:rPr>
          <w:rFonts w:ascii="Times New Roman" w:hAnsi="Times New Roman" w:cs="Times New Roman"/>
          <w:lang w:val="es-ES_tradnl"/>
        </w:rPr>
        <w:t xml:space="preserve">la </w:t>
      </w:r>
      <w:r>
        <w:rPr>
          <w:rFonts w:ascii="Times New Roman" w:hAnsi="Times New Roman" w:cs="Times New Roman"/>
          <w:lang w:val="es-ES_tradnl"/>
        </w:rPr>
        <w:t>función que aparece en la imagen, elige entre las opciones la que consideres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C30D88C" w14:textId="77777777" w:rsidR="005E3E9A" w:rsidRPr="00107D7A" w:rsidRDefault="005E3E9A" w:rsidP="005E3E9A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proofErr w:type="spellStart"/>
      <w:r w:rsidRPr="00107D7A">
        <w:rPr>
          <w:rFonts w:ascii="Times New Roman" w:hAnsi="Times New Roman" w:cs="Times New Roman"/>
          <w:i/>
          <w:lang w:val="es-CO"/>
        </w:rPr>
        <w:t>sobreyectiva</w:t>
      </w:r>
      <w:proofErr w:type="spellEnd"/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 xml:space="preserve">que satura </w:t>
      </w:r>
      <w:r w:rsidRPr="00107D7A">
        <w:rPr>
          <w:rFonts w:ascii="Times New Roman" w:hAnsi="Times New Roman" w:cs="Times New Roman"/>
          <w:b/>
          <w:lang w:val="es-CO"/>
        </w:rPr>
        <w:t>todos</w:t>
      </w:r>
      <w:r w:rsidRPr="00107D7A">
        <w:rPr>
          <w:rFonts w:ascii="Times New Roman" w:hAnsi="Times New Roman" w:cs="Times New Roman"/>
          <w:lang w:val="es-CO"/>
        </w:rPr>
        <w:t xml:space="preserve"> los elementos del </w:t>
      </w:r>
      <w:proofErr w:type="spellStart"/>
      <w:r w:rsidRPr="00107D7A">
        <w:rPr>
          <w:rFonts w:ascii="Times New Roman" w:hAnsi="Times New Roman" w:cs="Times New Roman"/>
          <w:lang w:val="es-CO"/>
        </w:rPr>
        <w:t>codominio</w:t>
      </w:r>
      <w:proofErr w:type="spellEnd"/>
      <w:r w:rsidRPr="00107D7A">
        <w:rPr>
          <w:rFonts w:ascii="Times New Roman" w:hAnsi="Times New Roman" w:cs="Times New Roman"/>
          <w:lang w:val="es-CO"/>
        </w:rPr>
        <w:t>.</w:t>
      </w:r>
    </w:p>
    <w:p w14:paraId="07378790" w14:textId="77777777" w:rsidR="000719EE" w:rsidRPr="005E3E9A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8F05803" w:rsidR="000719EE" w:rsidRDefault="005E3E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76D4D2C" w:rsidR="00584F8B" w:rsidRPr="00CD652E" w:rsidRDefault="005E3E9A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3661E8" w:rsidR="000719EE" w:rsidRDefault="005E3E9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C1DFA8E" w:rsidR="009C4689" w:rsidRPr="000719EE" w:rsidRDefault="005E3E9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D84D0D" w14:textId="77777777" w:rsidR="005E3E9A" w:rsidRPr="00933C02" w:rsidRDefault="005E3E9A" w:rsidP="005E3E9A">
      <w:pPr>
        <w:rPr>
          <w:rFonts w:ascii="Times New Roman" w:hAnsi="Times New Roman" w:cs="Times New Roman"/>
          <w:lang w:val="es-ES_tradnl"/>
        </w:rPr>
      </w:pPr>
      <w:r w:rsidRPr="00933C02">
        <w:rPr>
          <w:rFonts w:ascii="Times New Roman" w:hAnsi="Times New Roman" w:cs="Times New Roman"/>
          <w:lang w:val="es-ES_tradnl"/>
        </w:rPr>
        <w:t>La representación que aparece en la imagen corresponde a</w:t>
      </w:r>
      <w:r>
        <w:rPr>
          <w:rFonts w:ascii="Times New Roman" w:hAnsi="Times New Roman" w:cs="Times New Roman"/>
          <w:lang w:val="es-ES_tradnl"/>
        </w:rPr>
        <w:t xml:space="preserve"> una función</w:t>
      </w:r>
      <w:r w:rsidRPr="00933C02">
        <w:rPr>
          <w:rFonts w:ascii="Times New Roman" w:hAnsi="Times New Roman" w:cs="Times New Roman"/>
          <w:lang w:val="es-ES_tradnl"/>
        </w:rPr>
        <w:t>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13F53BA" w:rsidR="00B5250C" w:rsidRDefault="005E3E9A" w:rsidP="00B5250C">
      <w:pPr>
        <w:rPr>
          <w:rFonts w:ascii="Times New Roman" w:hAnsi="Times New Roman" w:cs="Times New Roman"/>
          <w:lang w:val="es-CO"/>
        </w:rPr>
      </w:pPr>
      <w:r w:rsidRPr="00933C02">
        <w:rPr>
          <w:rFonts w:ascii="Times New Roman" w:hAnsi="Times New Roman" w:cs="Times New Roman"/>
          <w:lang w:val="es-ES_tradnl"/>
        </w:rPr>
        <w:t xml:space="preserve">Que una función sea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933C02">
        <w:rPr>
          <w:rFonts w:ascii="Times New Roman" w:hAnsi="Times New Roman" w:cs="Times New Roman"/>
          <w:lang w:val="es-ES_tradnl"/>
        </w:rPr>
        <w:t>yectiva</w:t>
      </w:r>
      <w:proofErr w:type="spellEnd"/>
      <w:r w:rsidRPr="00933C02">
        <w:rPr>
          <w:rFonts w:ascii="Times New Roman" w:hAnsi="Times New Roman" w:cs="Times New Roman"/>
          <w:lang w:val="es-ES_tradnl"/>
        </w:rPr>
        <w:t xml:space="preserve"> significa que </w:t>
      </w:r>
      <w:r w:rsidRPr="00107D7A">
        <w:rPr>
          <w:rFonts w:ascii="Times New Roman" w:hAnsi="Times New Roman" w:cs="Times New Roman"/>
          <w:lang w:val="es-CO"/>
        </w:rPr>
        <w:t>“no sobr</w:t>
      </w:r>
      <w:r>
        <w:rPr>
          <w:rFonts w:ascii="Times New Roman" w:hAnsi="Times New Roman" w:cs="Times New Roman"/>
          <w:lang w:val="es-CO"/>
        </w:rPr>
        <w:t>a</w:t>
      </w:r>
      <w:r w:rsidRPr="00107D7A">
        <w:rPr>
          <w:rFonts w:ascii="Times New Roman" w:hAnsi="Times New Roman" w:cs="Times New Roman"/>
          <w:lang w:val="es-CO"/>
        </w:rPr>
        <w:t xml:space="preserve">n” elementos del </w:t>
      </w:r>
      <w:proofErr w:type="spellStart"/>
      <w:r w:rsidRPr="00107D7A">
        <w:rPr>
          <w:rFonts w:ascii="Times New Roman" w:hAnsi="Times New Roman" w:cs="Times New Roman"/>
          <w:lang w:val="es-CO"/>
        </w:rPr>
        <w:t>codomini</w:t>
      </w:r>
      <w:r>
        <w:rPr>
          <w:rFonts w:ascii="Times New Roman" w:hAnsi="Times New Roman" w:cs="Times New Roman"/>
          <w:lang w:val="es-CO"/>
        </w:rPr>
        <w:t>o</w:t>
      </w:r>
      <w:proofErr w:type="spellEnd"/>
      <w:r>
        <w:rPr>
          <w:rFonts w:ascii="Times New Roman" w:hAnsi="Times New Roman" w:cs="Times New Roman"/>
          <w:lang w:val="es-CO"/>
        </w:rPr>
        <w:t xml:space="preserve">, </w:t>
      </w:r>
      <w:r w:rsidR="00336A02">
        <w:rPr>
          <w:rFonts w:ascii="Times New Roman" w:hAnsi="Times New Roman" w:cs="Times New Roman"/>
          <w:lang w:val="es-CO"/>
        </w:rPr>
        <w:t xml:space="preserve">ya </w:t>
      </w:r>
      <w:r>
        <w:rPr>
          <w:rFonts w:ascii="Times New Roman" w:hAnsi="Times New Roman" w:cs="Times New Roman"/>
          <w:lang w:val="es-CO"/>
        </w:rPr>
        <w:t>que a cada uno de ellos llega</w:t>
      </w:r>
      <w:r w:rsidRPr="00107D7A">
        <w:rPr>
          <w:rFonts w:ascii="Times New Roman" w:hAnsi="Times New Roman" w:cs="Times New Roman"/>
          <w:lang w:val="es-CO"/>
        </w:rPr>
        <w:t xml:space="preserve"> al menos una flecha.</w:t>
      </w:r>
    </w:p>
    <w:p w14:paraId="0E92292F" w14:textId="77777777" w:rsidR="005E3E9A" w:rsidRDefault="005E3E9A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C0DBDEE" w14:textId="77777777" w:rsidR="005E3E9A" w:rsidRPr="002A4652" w:rsidRDefault="005E3E9A" w:rsidP="005E3E9A">
      <w:pPr>
        <w:ind w:left="567"/>
        <w:rPr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Crear una imagen como la que aparece en </w:t>
      </w:r>
    </w:p>
    <w:p w14:paraId="763C3AB6" w14:textId="77777777" w:rsidR="005E3E9A" w:rsidRPr="002A4652" w:rsidRDefault="00FE07ED" w:rsidP="005E3E9A">
      <w:pPr>
        <w:ind w:left="567"/>
        <w:rPr>
          <w:rFonts w:ascii="Times New Roman" w:hAnsi="Times New Roman" w:cs="Times New Roman"/>
          <w:lang w:val="es-CO"/>
        </w:rPr>
      </w:pPr>
      <w:hyperlink r:id="rId4" w:history="1">
        <w:r w:rsidR="005E3E9A" w:rsidRPr="002A4652">
          <w:rPr>
            <w:rStyle w:val="Hipervnculo"/>
            <w:rFonts w:ascii="Times New Roman" w:hAnsi="Times New Roman" w:cs="Times New Roman"/>
            <w:lang w:val="es-CO"/>
          </w:rPr>
          <w:t>http://upload.wikimedia.org/wikipedia/commons/thumb/c/c8/PolygonsFunction.svg/275px-PolygonsFunction.svg.png</w:t>
        </w:r>
      </w:hyperlink>
    </w:p>
    <w:p w14:paraId="7FA53D7E" w14:textId="77777777" w:rsidR="005E3E9A" w:rsidRPr="00E44562" w:rsidRDefault="005E3E9A" w:rsidP="005E3E9A">
      <w:pPr>
        <w:ind w:left="567"/>
        <w:rPr>
          <w:rFonts w:ascii="Times New Roman" w:hAnsi="Times New Roman" w:cs="Times New Roman"/>
        </w:rPr>
      </w:pPr>
      <w:r>
        <w:rPr>
          <w:noProof/>
          <w:lang w:val="es-CO" w:eastAsia="ko-KR"/>
        </w:rPr>
        <w:drawing>
          <wp:inline distT="0" distB="0" distL="0" distR="0" wp14:anchorId="69943A58" wp14:editId="768F265F">
            <wp:extent cx="2622550" cy="2191385"/>
            <wp:effectExtent l="0" t="0" r="6350" b="0"/>
            <wp:docPr id="3" name="Imagen 3" descr="http://upload.wikimedia.org/wikipedia/commons/thumb/c/c8/PolygonsFunction.svg/275px-Polygons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8/PolygonsFunction.svg/275px-PolygonsFuncti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01D7" w14:textId="77777777" w:rsidR="005E3E9A" w:rsidRPr="0016507D" w:rsidRDefault="005E3E9A" w:rsidP="005E3E9A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Editar para que el conjunto </w:t>
      </w:r>
      <w:r w:rsidRPr="005E3E9A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de salida sea rojo, el conjunto </w:t>
      </w:r>
      <w:r w:rsidRPr="005E3E9A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sea azul y las flechas entre ellos sean verdes </w:t>
      </w:r>
      <w:r w:rsidRPr="00E44562">
        <w:rPr>
          <w:rFonts w:ascii="Times New Roman" w:hAnsi="Times New Roman" w:cs="Times New Roman"/>
          <w:color w:val="FF0000"/>
          <w:lang w:val="es-ES_tradnl"/>
        </w:rPr>
        <w:t>y SÍ haya un hexágono que se relacione con el número 6</w:t>
      </w:r>
      <w:r>
        <w:rPr>
          <w:rFonts w:ascii="Times New Roman" w:hAnsi="Times New Roman" w:cs="Times New Roman"/>
          <w:lang w:val="es-ES_tradnl"/>
        </w:rPr>
        <w:t xml:space="preserve">. La flecha que une </w:t>
      </w:r>
      <w:r w:rsidRPr="005E3E9A">
        <w:rPr>
          <w:rFonts w:ascii="Times New Roman" w:hAnsi="Times New Roman" w:cs="Times New Roman"/>
          <w:i/>
          <w:lang w:val="es-ES_tradnl"/>
        </w:rPr>
        <w:t>X</w:t>
      </w:r>
      <w:r>
        <w:rPr>
          <w:rFonts w:ascii="Times New Roman" w:hAnsi="Times New Roman" w:cs="Times New Roman"/>
          <w:lang w:val="es-ES_tradnl"/>
        </w:rPr>
        <w:t xml:space="preserve"> con </w:t>
      </w:r>
      <w:r w:rsidRPr="005E3E9A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 xml:space="preserve"> debe ser naranja.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2B0B2CB" w:rsidR="00C531DB" w:rsidRP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492D30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9</w:t>
      </w:r>
      <w:r w:rsidRPr="00492D30">
        <w:rPr>
          <w:rFonts w:ascii="Times New Roman" w:hAnsi="Times New Roman" w:cs="Times New Roman"/>
          <w:lang w:val="es-CO"/>
        </w:rPr>
        <w:t>0_F1n</w:t>
      </w: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ECDB705" w14:textId="557BFC95" w:rsidR="005E3E9A" w:rsidRPr="00492D30" w:rsidRDefault="005E3E9A" w:rsidP="005E3E9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>, por el criterio de la recta horizontal</w:t>
      </w:r>
      <w:bookmarkStart w:id="0" w:name="_GoBack"/>
      <w:ins w:id="1" w:author="anderson" w:date="2015-04-03T05:18:00Z">
        <w:r w:rsidR="00336A02">
          <w:rPr>
            <w:rFonts w:ascii="Times New Roman" w:hAnsi="Times New Roman" w:cs="Times New Roman"/>
            <w:lang w:val="es-ES_tradnl"/>
          </w:rPr>
          <w:t>.</w:t>
        </w:r>
      </w:ins>
      <w:bookmarkEnd w:id="0"/>
    </w:p>
    <w:p w14:paraId="44F30C57" w14:textId="41E3CA87" w:rsidR="005E3E9A" w:rsidRPr="00492D30" w:rsidRDefault="005E3E9A" w:rsidP="005E3E9A">
      <w:pPr>
        <w:rPr>
          <w:rFonts w:ascii="Times New Roman" w:hAnsi="Times New Roman" w:cs="Times New Roman"/>
          <w:b/>
          <w:lang w:val="es-ES_tradnl"/>
        </w:rPr>
      </w:pPr>
      <w:proofErr w:type="spellStart"/>
      <w:r>
        <w:rPr>
          <w:rFonts w:ascii="Times New Roman" w:hAnsi="Times New Roman" w:cs="Times New Roman"/>
          <w:b/>
          <w:lang w:val="es-ES_tradnl"/>
        </w:rPr>
        <w:t>Sobre</w:t>
      </w:r>
      <w:r w:rsidRPr="00492D30">
        <w:rPr>
          <w:rFonts w:ascii="Times New Roman" w:hAnsi="Times New Roman" w:cs="Times New Roman"/>
          <w:b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b/>
          <w:lang w:val="es-ES_tradnl"/>
        </w:rPr>
        <w:t xml:space="preserve">, porque el dominio satura el </w:t>
      </w:r>
      <w:proofErr w:type="spellStart"/>
      <w:r w:rsidR="00120671">
        <w:rPr>
          <w:rFonts w:ascii="Times New Roman" w:hAnsi="Times New Roman" w:cs="Times New Roman"/>
          <w:b/>
          <w:lang w:val="es-ES_tradnl"/>
        </w:rPr>
        <w:t>co</w:t>
      </w:r>
      <w:r w:rsidRPr="00492D30">
        <w:rPr>
          <w:rFonts w:ascii="Times New Roman" w:hAnsi="Times New Roman" w:cs="Times New Roman"/>
          <w:b/>
          <w:lang w:val="es-ES_tradnl"/>
        </w:rPr>
        <w:t>dominio</w:t>
      </w:r>
      <w:proofErr w:type="spellEnd"/>
      <w:r w:rsidR="00336A02">
        <w:rPr>
          <w:rFonts w:ascii="Times New Roman" w:hAnsi="Times New Roman" w:cs="Times New Roman"/>
          <w:b/>
          <w:lang w:val="es-ES_tradnl"/>
        </w:rPr>
        <w:t>.</w:t>
      </w:r>
    </w:p>
    <w:p w14:paraId="3B2D310F" w14:textId="13FB6E49" w:rsidR="005E3E9A" w:rsidRPr="00492D30" w:rsidRDefault="005E3E9A" w:rsidP="005E3E9A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el dominio no son números</w:t>
      </w:r>
      <w:r w:rsidR="00336A02">
        <w:rPr>
          <w:rFonts w:ascii="Times New Roman" w:hAnsi="Times New Roman" w:cs="Times New Roman"/>
          <w:lang w:val="es-ES_tradnl"/>
        </w:rPr>
        <w:t>.</w:t>
      </w:r>
    </w:p>
    <w:p w14:paraId="4FBFE2EA" w14:textId="77777777" w:rsidR="005E3E9A" w:rsidRPr="0016507D" w:rsidRDefault="005E3E9A" w:rsidP="005E3E9A">
      <w:pPr>
        <w:rPr>
          <w:rFonts w:ascii="Times New Roman" w:hAnsi="Times New Roman" w:cs="Times New Roman"/>
          <w:lang w:val="es-ES_tradnl"/>
        </w:rPr>
      </w:pPr>
      <w:r w:rsidRPr="00492D30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492D30">
        <w:rPr>
          <w:rFonts w:ascii="Times New Roman" w:hAnsi="Times New Roman" w:cs="Times New Roman"/>
          <w:lang w:val="es-ES_tradnl"/>
        </w:rPr>
        <w:t>yectiva</w:t>
      </w:r>
      <w:proofErr w:type="spellEnd"/>
      <w:r w:rsidRPr="00492D30">
        <w:rPr>
          <w:rFonts w:ascii="Times New Roman" w:hAnsi="Times New Roman" w:cs="Times New Roman"/>
          <w:lang w:val="es-ES_tradnl"/>
        </w:rPr>
        <w:t>, porque no se sabe la ecuación.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15A61E6" w14:textId="77777777" w:rsidR="005E3E9A" w:rsidRPr="00500881" w:rsidRDefault="005E3E9A" w:rsidP="005E3E9A">
      <w:pPr>
        <w:rPr>
          <w:rFonts w:ascii="Times New Roman" w:hAnsi="Times New Roman" w:cs="Times New Roman"/>
          <w:lang w:val="es-ES_tradnl"/>
        </w:rPr>
      </w:pPr>
      <w:r w:rsidRPr="00500881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13B83" w14:textId="5ADD7409" w:rsidR="005E3E9A" w:rsidRPr="00E44562" w:rsidRDefault="005E3E9A" w:rsidP="005E3E9A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Una</w:t>
      </w:r>
      <w:r w:rsidRPr="00E44562">
        <w:rPr>
          <w:rFonts w:ascii="Times New Roman" w:hAnsi="Times New Roman" w:cs="Times New Roman"/>
          <w:lang w:val="es-CO"/>
        </w:rPr>
        <w:t xml:space="preserve"> función </w:t>
      </w:r>
      <w:r>
        <w:rPr>
          <w:rFonts w:ascii="Times New Roman" w:hAnsi="Times New Roman" w:cs="Times New Roman"/>
          <w:lang w:val="es-CO"/>
        </w:rPr>
        <w:t xml:space="preserve">es </w:t>
      </w:r>
      <w:proofErr w:type="spellStart"/>
      <w:r w:rsidRPr="00E44562">
        <w:rPr>
          <w:rFonts w:ascii="Times New Roman" w:hAnsi="Times New Roman" w:cs="Times New Roman"/>
          <w:lang w:val="es-CO"/>
        </w:rPr>
        <w:t>sobreyectiva</w:t>
      </w:r>
      <w:proofErr w:type="spellEnd"/>
      <w:r w:rsidRPr="00E44562">
        <w:rPr>
          <w:rFonts w:ascii="Times New Roman" w:hAnsi="Times New Roman" w:cs="Times New Roman"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si</w:t>
      </w:r>
      <w:r w:rsidRPr="00E44562">
        <w:rPr>
          <w:rFonts w:ascii="Times New Roman" w:hAnsi="Times New Roman" w:cs="Times New Roman"/>
          <w:lang w:val="es-CO"/>
        </w:rPr>
        <w:t xml:space="preserve"> a todo elemento del </w:t>
      </w:r>
      <w:proofErr w:type="spellStart"/>
      <w:r w:rsidRPr="00E44562">
        <w:rPr>
          <w:rFonts w:ascii="Times New Roman" w:hAnsi="Times New Roman" w:cs="Times New Roman"/>
          <w:lang w:val="es-CO"/>
        </w:rPr>
        <w:t>codominio</w:t>
      </w:r>
      <w:proofErr w:type="spellEnd"/>
      <w:r w:rsidRPr="00E44562">
        <w:rPr>
          <w:rFonts w:ascii="Times New Roman" w:hAnsi="Times New Roman" w:cs="Times New Roman"/>
          <w:lang w:val="es-CO"/>
        </w:rPr>
        <w:t xml:space="preserve"> llega al menos una “flecha” desde el dominio</w:t>
      </w:r>
      <w:r>
        <w:rPr>
          <w:rFonts w:ascii="Times New Roman" w:hAnsi="Times New Roman" w:cs="Times New Roman"/>
          <w:lang w:val="es-CO"/>
        </w:rPr>
        <w:t>.</w:t>
      </w:r>
    </w:p>
    <w:p w14:paraId="49305C0A" w14:textId="77777777" w:rsidR="00DE2253" w:rsidRPr="005E3E9A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57A1E698" w:rsid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9184083" wp14:editId="326FE5FD">
            <wp:extent cx="2266103" cy="1426121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80_F2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3" cy="14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5165D2E9" w:rsidR="00C531DB" w:rsidRP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9</w:t>
      </w:r>
      <w:r w:rsidRPr="00D964D8">
        <w:rPr>
          <w:rFonts w:ascii="Times New Roman" w:hAnsi="Times New Roman" w:cs="Times New Roman"/>
          <w:lang w:val="es-CO"/>
        </w:rPr>
        <w:t>0_F</w:t>
      </w:r>
      <w:r>
        <w:rPr>
          <w:rFonts w:ascii="Times New Roman" w:hAnsi="Times New Roman" w:cs="Times New Roman"/>
          <w:lang w:val="es-CO"/>
        </w:rPr>
        <w:t>2</w:t>
      </w:r>
      <w:r w:rsidRPr="00D964D8">
        <w:rPr>
          <w:rFonts w:ascii="Times New Roman" w:hAnsi="Times New Roman" w:cs="Times New Roman"/>
          <w:lang w:val="es-CO"/>
        </w:rPr>
        <w:t>n</w:t>
      </w: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79C5E56" w14:textId="57052408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está solo en el cuadrante III</w:t>
      </w:r>
      <w:r w:rsidR="00336A02">
        <w:rPr>
          <w:rFonts w:ascii="Times New Roman" w:hAnsi="Times New Roman" w:cs="Times New Roman"/>
          <w:lang w:val="es-ES_tradnl"/>
        </w:rPr>
        <w:t>.</w:t>
      </w:r>
    </w:p>
    <w:p w14:paraId="54DBF43D" w14:textId="6CA60679" w:rsidR="005E3E9A" w:rsidRPr="00646357" w:rsidRDefault="005E3E9A" w:rsidP="005E3E9A">
      <w:pPr>
        <w:rPr>
          <w:rFonts w:ascii="Times New Roman" w:hAnsi="Times New Roman" w:cs="Times New Roman"/>
          <w:b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 w:rsidR="00336A02">
        <w:rPr>
          <w:rFonts w:ascii="Times New Roman" w:hAnsi="Times New Roman" w:cs="Times New Roman"/>
          <w:lang w:val="es-ES_tradnl"/>
        </w:rPr>
        <w:t>sobre</w:t>
      </w:r>
      <w:r w:rsidR="00336A02"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algunas</w:t>
      </w:r>
      <w:r w:rsidRPr="00D964D8">
        <w:rPr>
          <w:rFonts w:ascii="Times New Roman" w:hAnsi="Times New Roman" w:cs="Times New Roman"/>
          <w:lang w:val="es-ES_tradnl"/>
        </w:rPr>
        <w:t xml:space="preserve"> recta</w:t>
      </w:r>
      <w:r>
        <w:rPr>
          <w:rFonts w:ascii="Times New Roman" w:hAnsi="Times New Roman" w:cs="Times New Roman"/>
          <w:lang w:val="es-ES_tradnl"/>
        </w:rPr>
        <w:t>s</w:t>
      </w:r>
      <w:r w:rsidRPr="00D964D8">
        <w:rPr>
          <w:rFonts w:ascii="Times New Roman" w:hAnsi="Times New Roman" w:cs="Times New Roman"/>
          <w:lang w:val="es-ES_tradnl"/>
        </w:rPr>
        <w:t xml:space="preserve"> horizontal</w:t>
      </w:r>
      <w:r>
        <w:rPr>
          <w:rFonts w:ascii="Times New Roman" w:hAnsi="Times New Roman" w:cs="Times New Roman"/>
          <w:lang w:val="es-ES_tradnl"/>
        </w:rPr>
        <w:t>es</w:t>
      </w:r>
      <w:r w:rsidRPr="00D964D8">
        <w:rPr>
          <w:rFonts w:ascii="Times New Roman" w:hAnsi="Times New Roman" w:cs="Times New Roman"/>
          <w:lang w:val="es-ES_tradnl"/>
        </w:rPr>
        <w:t xml:space="preserve"> no la corta</w:t>
      </w:r>
      <w:r>
        <w:rPr>
          <w:rFonts w:ascii="Times New Roman" w:hAnsi="Times New Roman" w:cs="Times New Roman"/>
          <w:lang w:val="es-ES_tradnl"/>
        </w:rPr>
        <w:t>n</w:t>
      </w:r>
      <w:r w:rsidR="00336A02">
        <w:rPr>
          <w:rFonts w:ascii="Times New Roman" w:hAnsi="Times New Roman" w:cs="Times New Roman"/>
          <w:lang w:val="es-ES_tradnl"/>
        </w:rPr>
        <w:t>.</w:t>
      </w:r>
    </w:p>
    <w:p w14:paraId="1535B0B0" w14:textId="55016850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proofErr w:type="spellStart"/>
      <w:r w:rsidRPr="00646357">
        <w:rPr>
          <w:rFonts w:ascii="Times New Roman" w:hAnsi="Times New Roman" w:cs="Times New Roman"/>
          <w:b/>
          <w:lang w:val="es-ES_tradnl"/>
        </w:rPr>
        <w:t>Sobreyectiva</w:t>
      </w:r>
      <w:proofErr w:type="spellEnd"/>
      <w:r w:rsidRPr="00646357">
        <w:rPr>
          <w:rFonts w:ascii="Times New Roman" w:hAnsi="Times New Roman" w:cs="Times New Roman"/>
          <w:b/>
          <w:lang w:val="es-ES_tradnl"/>
        </w:rPr>
        <w:t xml:space="preserve">, por el </w:t>
      </w:r>
      <w:r>
        <w:rPr>
          <w:rFonts w:ascii="Times New Roman" w:hAnsi="Times New Roman" w:cs="Times New Roman"/>
          <w:b/>
          <w:lang w:val="es-ES_tradnl"/>
        </w:rPr>
        <w:t>criterio de la recta horizontal</w:t>
      </w:r>
      <w:r w:rsidR="00336A02">
        <w:rPr>
          <w:rFonts w:ascii="Times New Roman" w:hAnsi="Times New Roman" w:cs="Times New Roman"/>
          <w:b/>
          <w:lang w:val="es-ES_tradnl"/>
        </w:rPr>
        <w:t>.</w:t>
      </w:r>
    </w:p>
    <w:p w14:paraId="47C81253" w14:textId="38533663" w:rsidR="005E3E9A" w:rsidRPr="00646357" w:rsidRDefault="005E3E9A" w:rsidP="005E3E9A">
      <w:pPr>
        <w:rPr>
          <w:rFonts w:ascii="Times New Roman" w:hAnsi="Times New Roman" w:cs="Times New Roman"/>
          <w:lang w:val="es-ES_tradnl"/>
        </w:rPr>
      </w:pPr>
      <w:r w:rsidRPr="00646357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 w:rsidR="00336A02">
        <w:rPr>
          <w:rFonts w:ascii="Times New Roman" w:hAnsi="Times New Roman" w:cs="Times New Roman"/>
          <w:lang w:val="es-ES_tradnl"/>
        </w:rPr>
        <w:t>s</w:t>
      </w:r>
      <w:r w:rsidR="00336A02" w:rsidRPr="00646357">
        <w:rPr>
          <w:rFonts w:ascii="Times New Roman" w:hAnsi="Times New Roman" w:cs="Times New Roman"/>
          <w:lang w:val="es-ES_tradnl"/>
        </w:rPr>
        <w:t>obreyectiva</w:t>
      </w:r>
      <w:proofErr w:type="spellEnd"/>
      <w:r w:rsidRPr="00646357">
        <w:rPr>
          <w:rFonts w:ascii="Times New Roman" w:hAnsi="Times New Roman" w:cs="Times New Roman"/>
          <w:lang w:val="es-ES_tradnl"/>
        </w:rPr>
        <w:t>, por el criterio de la recta horizontal</w:t>
      </w:r>
      <w:r w:rsidR="00336A02">
        <w:rPr>
          <w:rFonts w:ascii="Times New Roman" w:hAnsi="Times New Roman" w:cs="Times New Roman"/>
          <w:lang w:val="es-ES_tradnl"/>
        </w:rPr>
        <w:t>.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336CD58" w14:textId="77777777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>La representación que aparece en la imagen corresponde a una función: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4628AA" w14:textId="77777777" w:rsidR="005E3E9A" w:rsidRPr="00973065" w:rsidRDefault="005E3E9A" w:rsidP="005E3E9A">
      <w:pPr>
        <w:rPr>
          <w:rFonts w:ascii="Times New Roman" w:hAnsi="Times New Roman" w:cs="Times New Roman"/>
          <w:lang w:val="es-CO"/>
        </w:rPr>
      </w:pPr>
      <w:r w:rsidRPr="00107D7A">
        <w:rPr>
          <w:rFonts w:ascii="Times New Roman" w:hAnsi="Times New Roman" w:cs="Times New Roman"/>
          <w:lang w:val="es-CO"/>
        </w:rPr>
        <w:t xml:space="preserve">Una función </w:t>
      </w:r>
      <w:proofErr w:type="spellStart"/>
      <w:r w:rsidRPr="00107D7A">
        <w:rPr>
          <w:rFonts w:ascii="Times New Roman" w:hAnsi="Times New Roman" w:cs="Times New Roman"/>
          <w:i/>
          <w:lang w:val="es-CO"/>
        </w:rPr>
        <w:t>sobreyectiva</w:t>
      </w:r>
      <w:proofErr w:type="spellEnd"/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>es aquella</w:t>
      </w:r>
      <w:r w:rsidRPr="00107D7A">
        <w:rPr>
          <w:rFonts w:ascii="Times New Roman" w:hAnsi="Times New Roman" w:cs="Times New Roman"/>
          <w:i/>
          <w:lang w:val="es-CO"/>
        </w:rPr>
        <w:t xml:space="preserve"> </w:t>
      </w:r>
      <w:r w:rsidRPr="00107D7A">
        <w:rPr>
          <w:rFonts w:ascii="Times New Roman" w:hAnsi="Times New Roman" w:cs="Times New Roman"/>
          <w:lang w:val="es-CO"/>
        </w:rPr>
        <w:t xml:space="preserve">que satura </w:t>
      </w:r>
      <w:r w:rsidRPr="00107D7A">
        <w:rPr>
          <w:rFonts w:ascii="Times New Roman" w:hAnsi="Times New Roman" w:cs="Times New Roman"/>
          <w:b/>
          <w:lang w:val="es-CO"/>
        </w:rPr>
        <w:t>todos</w:t>
      </w:r>
      <w:r w:rsidRPr="00107D7A">
        <w:rPr>
          <w:rFonts w:ascii="Times New Roman" w:hAnsi="Times New Roman" w:cs="Times New Roman"/>
          <w:lang w:val="es-CO"/>
        </w:rPr>
        <w:t xml:space="preserve"> los elementos del </w:t>
      </w:r>
      <w:proofErr w:type="spellStart"/>
      <w:r w:rsidRPr="00107D7A">
        <w:rPr>
          <w:rFonts w:ascii="Times New Roman" w:hAnsi="Times New Roman" w:cs="Times New Roman"/>
          <w:lang w:val="es-CO"/>
        </w:rPr>
        <w:t>codominio</w:t>
      </w:r>
      <w:proofErr w:type="spellEnd"/>
      <w:r w:rsidRPr="00107D7A">
        <w:rPr>
          <w:rFonts w:ascii="Times New Roman" w:hAnsi="Times New Roman" w:cs="Times New Roman"/>
          <w:lang w:val="es-CO"/>
        </w:rPr>
        <w:t>.</w:t>
      </w:r>
    </w:p>
    <w:p w14:paraId="6477C66E" w14:textId="77777777" w:rsidR="00DE2253" w:rsidRPr="005E3E9A" w:rsidRDefault="00DE2253" w:rsidP="00DE2253">
      <w:pPr>
        <w:rPr>
          <w:rFonts w:ascii="Arial" w:hAnsi="Arial" w:cs="Arial"/>
          <w:sz w:val="18"/>
          <w:szCs w:val="18"/>
          <w:lang w:val="es-CO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2F053252" w:rsid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56836C6" wp14:editId="3A0A329B">
            <wp:extent cx="2386121" cy="17733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80_F3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121" cy="17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1FAC77FA" w:rsidR="00C531DB" w:rsidRPr="00C531DB" w:rsidRDefault="005E3E9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D964D8">
        <w:rPr>
          <w:rFonts w:ascii="Times New Roman" w:hAnsi="Times New Roman" w:cs="Times New Roman"/>
          <w:lang w:val="es-CO"/>
        </w:rPr>
        <w:t>10_01_REC</w:t>
      </w:r>
      <w:r>
        <w:rPr>
          <w:rFonts w:ascii="Times New Roman" w:hAnsi="Times New Roman" w:cs="Times New Roman"/>
          <w:lang w:val="es-CO"/>
        </w:rPr>
        <w:t>9</w:t>
      </w:r>
      <w:r w:rsidRPr="00D964D8">
        <w:rPr>
          <w:rFonts w:ascii="Times New Roman" w:hAnsi="Times New Roman" w:cs="Times New Roman"/>
          <w:lang w:val="es-CO"/>
        </w:rPr>
        <w:t>0_F3n</w:t>
      </w: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F70BADD" w14:textId="02D615DA" w:rsidR="005E3E9A" w:rsidRPr="00A22FC1" w:rsidRDefault="005E3E9A" w:rsidP="005E3E9A">
      <w:pPr>
        <w:rPr>
          <w:rFonts w:ascii="Times New Roman" w:hAnsi="Times New Roman" w:cs="Times New Roman"/>
          <w:b/>
          <w:lang w:val="es-ES_tradnl"/>
        </w:rPr>
      </w:pPr>
      <w:proofErr w:type="spellStart"/>
      <w:r>
        <w:rPr>
          <w:rFonts w:ascii="Times New Roman" w:hAnsi="Times New Roman" w:cs="Times New Roman"/>
          <w:b/>
          <w:lang w:val="es-ES_tradnl"/>
        </w:rPr>
        <w:t>Sobre</w:t>
      </w:r>
      <w:r w:rsidRPr="00D964D8">
        <w:rPr>
          <w:rFonts w:ascii="Times New Roman" w:hAnsi="Times New Roman" w:cs="Times New Roman"/>
          <w:b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b/>
          <w:lang w:val="es-ES_tradnl"/>
        </w:rPr>
        <w:t>, por el criterio de la recta horizontal</w:t>
      </w:r>
      <w:r w:rsidR="00336A02">
        <w:rPr>
          <w:rFonts w:ascii="Times New Roman" w:hAnsi="Times New Roman" w:cs="Times New Roman"/>
          <w:b/>
          <w:lang w:val="es-ES_tradnl"/>
        </w:rPr>
        <w:t>.</w:t>
      </w:r>
    </w:p>
    <w:p w14:paraId="22BDAF24" w14:textId="6A110776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>es una recta</w:t>
      </w:r>
      <w:r w:rsidR="00336A02">
        <w:rPr>
          <w:rFonts w:ascii="Times New Roman" w:hAnsi="Times New Roman" w:cs="Times New Roman"/>
          <w:lang w:val="es-ES_tradnl"/>
        </w:rPr>
        <w:t>.</w:t>
      </w:r>
    </w:p>
    <w:p w14:paraId="61F4BF7C" w14:textId="2A582DB6" w:rsidR="005E3E9A" w:rsidRPr="00D964D8" w:rsidRDefault="005E3E9A" w:rsidP="005E3E9A">
      <w:pPr>
        <w:rPr>
          <w:rFonts w:ascii="Times New Roman" w:hAnsi="Times New Roman" w:cs="Times New Roman"/>
          <w:lang w:val="es-ES_tradnl"/>
        </w:rPr>
      </w:pPr>
      <w:r w:rsidRPr="00D964D8">
        <w:rPr>
          <w:rFonts w:ascii="Times New Roman" w:hAnsi="Times New Roman" w:cs="Times New Roman"/>
          <w:lang w:val="es-ES_tradnl"/>
        </w:rPr>
        <w:t xml:space="preserve">No </w:t>
      </w: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>, por el criterio de la recta horizontal</w:t>
      </w:r>
      <w:r w:rsidR="00336A02">
        <w:rPr>
          <w:rFonts w:ascii="Times New Roman" w:hAnsi="Times New Roman" w:cs="Times New Roman"/>
          <w:lang w:val="es-ES_tradnl"/>
        </w:rPr>
        <w:t>.</w:t>
      </w:r>
    </w:p>
    <w:p w14:paraId="0562D5DC" w14:textId="13DE628E" w:rsidR="005E3E9A" w:rsidRPr="00336A02" w:rsidRDefault="005E3E9A" w:rsidP="005E3E9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Sobre</w:t>
      </w:r>
      <w:r w:rsidRPr="00D964D8">
        <w:rPr>
          <w:rFonts w:ascii="Times New Roman" w:hAnsi="Times New Roman" w:cs="Times New Roman"/>
          <w:lang w:val="es-ES_tradnl"/>
        </w:rPr>
        <w:t>yectiva</w:t>
      </w:r>
      <w:proofErr w:type="spellEnd"/>
      <w:r w:rsidRPr="00D964D8">
        <w:rPr>
          <w:rFonts w:ascii="Times New Roman" w:hAnsi="Times New Roman" w:cs="Times New Roman"/>
          <w:lang w:val="es-ES_tradnl"/>
        </w:rPr>
        <w:t xml:space="preserve">, porque </w:t>
      </w:r>
      <w:r>
        <w:rPr>
          <w:rFonts w:ascii="Times New Roman" w:hAnsi="Times New Roman" w:cs="Times New Roman"/>
          <w:lang w:val="es-ES_tradnl"/>
        </w:rPr>
        <w:t xml:space="preserve">corta el eje </w:t>
      </w:r>
      <w:r w:rsidRPr="005E3E9A">
        <w:rPr>
          <w:rFonts w:ascii="Times New Roman" w:hAnsi="Times New Roman" w:cs="Times New Roman"/>
          <w:i/>
          <w:lang w:val="es-ES_tradnl"/>
        </w:rPr>
        <w:t>X</w:t>
      </w:r>
      <w:r w:rsidR="00336A02">
        <w:rPr>
          <w:rFonts w:ascii="Times New Roman" w:hAnsi="Times New Roman" w:cs="Times New Roman"/>
          <w:lang w:val="es-ES_tradnl"/>
        </w:rPr>
        <w:t>.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0671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6A02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0F08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E3E9A"/>
    <w:rsid w:val="005F4C68"/>
    <w:rsid w:val="00611072"/>
    <w:rsid w:val="00616529"/>
    <w:rsid w:val="00630169"/>
    <w:rsid w:val="0063490D"/>
    <w:rsid w:val="00647430"/>
    <w:rsid w:val="006907A4"/>
    <w:rsid w:val="00692FFF"/>
    <w:rsid w:val="006A32CE"/>
    <w:rsid w:val="006A3851"/>
    <w:rsid w:val="006B0E75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0507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F843AA-38EB-45AF-9F32-568A82C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3E9A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B0E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E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E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E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E7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E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upload.wikimedia.org/wikipedia/commons/thumb/c/c8/PolygonsFunction.svg/275px-PolygonsFunction.svg.png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1151</Words>
  <Characters>6333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8</cp:revision>
  <dcterms:created xsi:type="dcterms:W3CDTF">2015-03-24T20:39:00Z</dcterms:created>
  <dcterms:modified xsi:type="dcterms:W3CDTF">2015-04-08T18:23:00Z</dcterms:modified>
</cp:coreProperties>
</file>