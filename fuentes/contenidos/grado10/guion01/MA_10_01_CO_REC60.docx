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D77A6E" w:rsidRDefault="0045712C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M3A: Asociar imagen-texto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2AA2C3E1" w:rsidR="00CD652E" w:rsidRPr="00D77A6E" w:rsidRDefault="00DD2F85" w:rsidP="00CD652E">
      <w:pPr>
        <w:rPr>
          <w:rFonts w:ascii="Times New Roman" w:hAnsi="Times New Roman" w:cs="Times New Roman"/>
          <w:lang w:val="es-ES_tradnl"/>
        </w:rPr>
      </w:pPr>
      <w:r w:rsidRPr="007F04D2">
        <w:rPr>
          <w:rFonts w:ascii="Times New Roman" w:hAnsi="Times New Roman" w:cs="Times New Roman"/>
          <w:lang w:val="es-CO"/>
        </w:rPr>
        <w:t>MA_10_01_CO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8D6202A" w14:textId="7669FDD1" w:rsidR="00CD652E" w:rsidRPr="007F04D2" w:rsidRDefault="00404320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Representación de funciones</w:t>
      </w:r>
    </w:p>
    <w:p w14:paraId="539A07B4" w14:textId="77777777" w:rsidR="007F04D2" w:rsidRPr="007F04D2" w:rsidRDefault="007F04D2" w:rsidP="00CD652E">
      <w:pPr>
        <w:rPr>
          <w:rFonts w:ascii="Times New Roman" w:hAnsi="Times New Roman" w:cs="Times New Roman"/>
          <w:lang w:val="es-CO"/>
        </w:rPr>
      </w:pPr>
    </w:p>
    <w:p w14:paraId="699CA3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20960999" w14:textId="3B3D4C86" w:rsidR="00CD652E" w:rsidRDefault="007F04D2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Agrupar diferentes tipos de representación para la misma función.</w:t>
      </w:r>
    </w:p>
    <w:p w14:paraId="39AD813A" w14:textId="77777777" w:rsidR="007F04D2" w:rsidRPr="007F04D2" w:rsidRDefault="007F04D2" w:rsidP="00CD652E">
      <w:pPr>
        <w:rPr>
          <w:rFonts w:ascii="Times New Roman" w:hAnsi="Times New Roman" w:cs="Times New Roman"/>
          <w:lang w:val="es-CO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235D8C15" w:rsidR="00CD652E" w:rsidRPr="00D77A6E" w:rsidRDefault="007F04D2" w:rsidP="00CD652E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f</w:t>
      </w:r>
      <w:r w:rsidR="00DD2F85" w:rsidRPr="00D77A6E">
        <w:rPr>
          <w:rFonts w:ascii="Times New Roman" w:hAnsi="Times New Roman" w:cs="Times New Roman"/>
          <w:lang w:val="es-ES_tradnl"/>
        </w:rPr>
        <w:t>unción</w:t>
      </w:r>
      <w:r>
        <w:rPr>
          <w:rFonts w:ascii="Times New Roman" w:hAnsi="Times New Roman" w:cs="Times New Roman"/>
          <w:lang w:val="es-ES_tradnl"/>
        </w:rPr>
        <w:t>,</w:t>
      </w:r>
      <w:proofErr w:type="gramEnd"/>
      <w:r w:rsidR="00AE18CF" w:rsidRPr="00D77A6E">
        <w:rPr>
          <w:rFonts w:ascii="Times New Roman" w:hAnsi="Times New Roman" w:cs="Times New Roman"/>
          <w:lang w:val="es-ES_tradnl"/>
        </w:rPr>
        <w:t>discreta,parte</w:t>
      </w:r>
      <w:proofErr w:type="spellEnd"/>
      <w:r w:rsidR="00AE18CF" w:rsidRPr="00D77A6E">
        <w:rPr>
          <w:rFonts w:ascii="Times New Roman" w:hAnsi="Times New Roman" w:cs="Times New Roman"/>
          <w:lang w:val="es-ES_tradnl"/>
        </w:rPr>
        <w:t xml:space="preserve"> entera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5FA7E141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10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46796829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7F04D2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719B10F0" w:rsidR="00CD652E" w:rsidRPr="00D77A6E" w:rsidRDefault="00AE18CF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2</w:t>
      </w:r>
      <w:proofErr w:type="gramStart"/>
      <w:r w:rsidRPr="00D77A6E">
        <w:rPr>
          <w:rFonts w:ascii="Times New Roman" w:hAnsi="Times New Roman" w:cs="Times New Roman"/>
          <w:lang w:val="es-ES_tradnl"/>
        </w:rPr>
        <w:t>:Medio</w:t>
      </w:r>
      <w:proofErr w:type="gramEnd"/>
    </w:p>
    <w:p w14:paraId="28AED71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567F4608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EJERCICIO</w:t>
      </w:r>
    </w:p>
    <w:p w14:paraId="6BAE7A3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93A3F7" w14:textId="65043D7B" w:rsidR="00CD652E" w:rsidRPr="00D77A6E" w:rsidRDefault="00CD652E" w:rsidP="00CD652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C69E417" w14:textId="5B3B271F" w:rsidR="00CD652E" w:rsidRPr="007F04D2" w:rsidRDefault="00404320" w:rsidP="00CD652E">
      <w:pPr>
        <w:rPr>
          <w:rFonts w:ascii="Times New Roman" w:hAnsi="Times New Roman" w:cs="Times New Roman"/>
          <w:color w:val="000000"/>
          <w:lang w:val="es-CO"/>
        </w:rPr>
      </w:pPr>
      <w:r w:rsidRPr="007F04D2">
        <w:rPr>
          <w:rFonts w:ascii="Times New Roman" w:hAnsi="Times New Roman" w:cs="Times New Roman"/>
          <w:color w:val="000000"/>
          <w:lang w:val="es-CO"/>
        </w:rPr>
        <w:t>Representación de funciones</w:t>
      </w:r>
    </w:p>
    <w:p w14:paraId="0758B532" w14:textId="77777777" w:rsidR="00404320" w:rsidRPr="00D77A6E" w:rsidRDefault="00404320" w:rsidP="00CD652E">
      <w:pPr>
        <w:rPr>
          <w:rFonts w:ascii="Times New Roman" w:hAnsi="Times New Roman" w:cs="Times New Roman"/>
          <w:lang w:val="es-ES_tradnl"/>
        </w:rPr>
      </w:pPr>
    </w:p>
    <w:p w14:paraId="2560176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726F9EF7" w14:textId="60A20ACB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3F3258ED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098A44DB" w14:textId="3ACF87E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Enunciado (</w:t>
      </w:r>
      <w:r w:rsidR="00771228" w:rsidRPr="00D77A6E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8804759" w14:textId="56D3D2DA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Asocia cada etiqueta en la imagen que corresponda</w:t>
      </w:r>
      <w:r w:rsidR="007F04D2">
        <w:rPr>
          <w:rFonts w:ascii="Times New Roman" w:hAnsi="Times New Roman" w:cs="Times New Roman"/>
          <w:lang w:val="es-ES_tradnl"/>
        </w:rPr>
        <w:t>.</w:t>
      </w:r>
    </w:p>
    <w:p w14:paraId="0C3DE73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DDCFB0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61983781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7962D8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75D497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77A6E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60D847A0" w14:textId="0378CBC4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6440A674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0EAFCFA" w14:textId="7819E4AA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Sin ordenación aleatoria </w:t>
      </w:r>
      <w:r w:rsidR="007F04D2">
        <w:rPr>
          <w:rFonts w:ascii="Times New Roman" w:hAnsi="Times New Roman" w:cs="Times New Roman"/>
          <w:highlight w:val="green"/>
          <w:lang w:val="es-ES_tradnl"/>
        </w:rPr>
        <w:t>(S/N):</w:t>
      </w:r>
    </w:p>
    <w:p w14:paraId="31F7E98C" w14:textId="4C2DC9E3" w:rsidR="00CD652E" w:rsidRPr="00D77A6E" w:rsidRDefault="00404320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N</w:t>
      </w:r>
    </w:p>
    <w:p w14:paraId="0EC77AD3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F3EAE7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2B814E0" w14:textId="13A6DF56" w:rsidR="00CD652E" w:rsidRPr="00D77A6E" w:rsidRDefault="00404320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S</w:t>
      </w:r>
    </w:p>
    <w:p w14:paraId="2B05A2B4" w14:textId="77777777" w:rsidR="00CD652E" w:rsidRPr="00D77A6E" w:rsidRDefault="00CD652E" w:rsidP="00CB02D2">
      <w:pPr>
        <w:rPr>
          <w:rFonts w:ascii="Times New Roman" w:hAnsi="Times New Roman" w:cs="Times New Roman"/>
          <w:lang w:val="es-ES_tradnl"/>
        </w:rPr>
      </w:pPr>
    </w:p>
    <w:p w14:paraId="7A2FD90A" w14:textId="6EA58BB3" w:rsidR="00025642" w:rsidRPr="00D77A6E" w:rsidRDefault="00AC1847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D77A6E">
        <w:rPr>
          <w:rFonts w:ascii="Times New Roman" w:hAnsi="Times New Roman" w:cs="Times New Roman"/>
          <w:color w:val="0000FF"/>
          <w:lang w:val="es-ES_tradnl"/>
        </w:rPr>
        <w:t>MÍN. 2  MÁX. 6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Pr="00D77A6E">
        <w:rPr>
          <w:rFonts w:ascii="Times New Roman" w:hAnsi="Times New Roman" w:cs="Times New Roman"/>
          <w:color w:val="0000FF"/>
          <w:lang w:val="es-ES_tradnl"/>
        </w:rPr>
        <w:t>IMAGEN</w:t>
      </w:r>
      <w:r w:rsidR="00A925B6" w:rsidRPr="00D77A6E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77A6E">
        <w:rPr>
          <w:rFonts w:ascii="Times New Roman" w:hAnsi="Times New Roman" w:cs="Times New Roman"/>
          <w:color w:val="0000FF"/>
          <w:lang w:val="es-ES_tradnl"/>
        </w:rPr>
        <w:t>TEXTO.</w:t>
      </w:r>
    </w:p>
    <w:p w14:paraId="5FED445E" w14:textId="0EE9BEAD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 1</w:t>
      </w:r>
    </w:p>
    <w:p w14:paraId="160472A2" w14:textId="46E44265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7FC80C2" w14:textId="26326443" w:rsidR="00AC1847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gráfica</w:t>
      </w:r>
    </w:p>
    <w:p w14:paraId="06D97A44" w14:textId="77777777" w:rsidR="00233EEF" w:rsidRPr="00D77A6E" w:rsidRDefault="00233EEF" w:rsidP="00CB02D2">
      <w:pPr>
        <w:rPr>
          <w:rFonts w:ascii="Times New Roman" w:hAnsi="Times New Roman" w:cs="Times New Roman"/>
          <w:lang w:val="es-ES_tradnl"/>
        </w:rPr>
      </w:pPr>
    </w:p>
    <w:p w14:paraId="5CF8B6F5" w14:textId="77777777" w:rsidR="00126C7F" w:rsidRPr="00D77A6E" w:rsidRDefault="00126C7F" w:rsidP="00126C7F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E671156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3D30C2" w14:textId="14BCCE9E" w:rsidR="00130D4A" w:rsidRPr="00D77A6E" w:rsidRDefault="00130D4A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</w:rPr>
        <w:object w:dxaOrig="8715" w:dyaOrig="8655" w14:anchorId="24847B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126.35pt" o:ole="">
            <v:imagedata r:id="rId4" o:title=""/>
          </v:shape>
          <o:OLEObject Type="Embed" ProgID="PBrush" ShapeID="_x0000_i1025" DrawAspect="Content" ObjectID="_1488714595" r:id="rId5"/>
        </w:object>
      </w:r>
    </w:p>
    <w:p w14:paraId="2310C405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53CBAFF" w14:textId="77777777" w:rsidR="00126C7F" w:rsidRPr="00D77A6E" w:rsidRDefault="00126C7F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0F59087" w14:textId="1B17CB87" w:rsidR="00233EEF" w:rsidRPr="00D77A6E" w:rsidRDefault="00130D4A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MA_10_01_CO_REC70_F1</w:t>
      </w:r>
    </w:p>
    <w:p w14:paraId="15DEB7E8" w14:textId="77777777" w:rsidR="00126C7F" w:rsidRPr="00D77A6E" w:rsidRDefault="00126C7F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6DAC4CD9" w14:textId="4378F54B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7B6828E" w14:textId="65D75740" w:rsidR="00233EEF" w:rsidRPr="00D77A6E" w:rsidRDefault="00130D4A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>Dominio: Reales positivos</w:t>
      </w:r>
    </w:p>
    <w:p w14:paraId="6F35A5E5" w14:textId="4BF8B426" w:rsidR="00AC1847" w:rsidRPr="00D77A6E" w:rsidRDefault="00AC1847" w:rsidP="00CB02D2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14AEF6C5" w14:textId="77777777" w:rsidR="00130D4A" w:rsidRPr="00D77A6E" w:rsidRDefault="00130D4A" w:rsidP="00130D4A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CO"/>
        </w:rPr>
        <w:t>Codominio: Múltiplos de $269</w:t>
      </w:r>
    </w:p>
    <w:p w14:paraId="3BE29752" w14:textId="77777777" w:rsidR="007374A2" w:rsidRPr="00D77A6E" w:rsidRDefault="007374A2" w:rsidP="00CB02D2">
      <w:pPr>
        <w:rPr>
          <w:rFonts w:ascii="Times New Roman" w:hAnsi="Times New Roman" w:cs="Times New Roman"/>
          <w:lang w:val="es-ES_tradnl"/>
        </w:rPr>
      </w:pPr>
    </w:p>
    <w:p w14:paraId="696E6775" w14:textId="3252865C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2</w:t>
      </w:r>
    </w:p>
    <w:p w14:paraId="4B83F1E8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1FE43B88" w14:textId="232E8A4D" w:rsidR="00501930" w:rsidRPr="00D77A6E" w:rsidRDefault="00130D4A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Representación tabular</w:t>
      </w:r>
    </w:p>
    <w:p w14:paraId="11CC999D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135B1D13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9772DE2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316260F4" w14:textId="77777777" w:rsidR="007F04D2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tbl>
      <w:tblPr>
        <w:tblW w:w="4164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2919"/>
      </w:tblGrid>
      <w:tr w:rsidR="007F04D2" w:rsidRPr="007F04D2" w14:paraId="5A2B886C" w14:textId="77777777" w:rsidTr="007F04D2">
        <w:trPr>
          <w:trHeight w:val="300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F62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x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DF68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val="es-CO" w:eastAsia="ko-KR"/>
              </w:rPr>
              <w:t>y = f(x)</w:t>
            </w:r>
          </w:p>
        </w:tc>
      </w:tr>
      <w:tr w:rsidR="007F04D2" w:rsidRPr="007F04D2" w14:paraId="13EBAF7F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9F3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-5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CA4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01305C89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4C4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-4,3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2B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7439C873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B662" w14:textId="4CE08650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6B1C31" wp14:editId="6E6B8CDE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19050</wp:posOffset>
                      </wp:positionV>
                      <wp:extent cx="314325" cy="20955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033" cy="1957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792FC29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6B1C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37.5pt;margin-top:1.5pt;width:24.75pt;height:16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" filled="f" stroked="f">
                      <v:textbox style="mso-fit-shape-to-text:t" inset="0,0,0,0">
                        <w:txbxContent>
                          <w:p w14:paraId="2792FC29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7F04D2" w:rsidRPr="007F04D2" w14:paraId="400BF9B8" w14:textId="77777777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139370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2677CD01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6BF0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49C645D7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E40D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-1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C5BB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6B873CF7" w14:textId="77777777" w:rsidTr="007F04D2">
        <w:trPr>
          <w:trHeight w:val="780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17B4" w14:textId="0F5DF0DC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256B93" wp14:editId="7D75969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76200</wp:posOffset>
                      </wp:positionV>
                      <wp:extent cx="247650" cy="3238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912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FADF35C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56B93" id="Cuadro de texto 3" o:spid="_x0000_s1027" type="#_x0000_t202" style="position:absolute;margin-left:36pt;margin-top:6pt;width:19.5pt;height:25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" filled="f" stroked="f">
                      <v:textbox style="mso-fit-shape-to-text:t" inset="0,0,0,0">
                        <w:txbxContent>
                          <w:p w14:paraId="3FADF35C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0"/>
            </w:tblGrid>
            <w:tr w:rsidR="007F04D2" w:rsidRPr="007F04D2" w14:paraId="288A9B49" w14:textId="77777777">
              <w:trPr>
                <w:trHeight w:val="78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442FB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6873FBF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E2CA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No está en el conjunto de salida.</w:t>
            </w:r>
          </w:p>
        </w:tc>
      </w:tr>
      <w:tr w:rsidR="007F04D2" w:rsidRPr="007F04D2" w14:paraId="0F688BDB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CAE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E29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0</w:t>
            </w:r>
          </w:p>
        </w:tc>
      </w:tr>
      <w:tr w:rsidR="007F04D2" w:rsidRPr="007F04D2" w14:paraId="17BD4A52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05D5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BD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$269</w:t>
            </w:r>
          </w:p>
        </w:tc>
      </w:tr>
      <w:tr w:rsidR="007F04D2" w:rsidRPr="007F04D2" w14:paraId="1C0C9318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CA4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1,4142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69E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$538</w:t>
            </w:r>
          </w:p>
        </w:tc>
      </w:tr>
      <w:tr w:rsidR="007F04D2" w:rsidRPr="007F04D2" w14:paraId="5F55713B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C0D5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2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4C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$807</w:t>
            </w:r>
          </w:p>
        </w:tc>
      </w:tr>
      <w:tr w:rsidR="007F04D2" w:rsidRPr="007F04D2" w14:paraId="2BC12358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D07A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D5AC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$1 076</w:t>
            </w:r>
          </w:p>
        </w:tc>
      </w:tr>
      <w:tr w:rsidR="007F04D2" w:rsidRPr="007F04D2" w14:paraId="4EBA5647" w14:textId="77777777" w:rsidTr="007F04D2">
        <w:trPr>
          <w:trHeight w:val="30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A41D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π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A86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$1 076</w:t>
            </w:r>
          </w:p>
        </w:tc>
      </w:tr>
      <w:tr w:rsidR="007F04D2" w:rsidRPr="007F04D2" w14:paraId="5DAB5F79" w14:textId="77777777" w:rsidTr="007F04D2">
        <w:trPr>
          <w:trHeight w:val="315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B9FB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4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CA5E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$1 345</w:t>
            </w:r>
          </w:p>
        </w:tc>
      </w:tr>
      <w:tr w:rsidR="007F04D2" w:rsidRPr="007F04D2" w14:paraId="0F0C70F6" w14:textId="77777777" w:rsidTr="007F04D2">
        <w:trPr>
          <w:trHeight w:val="405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9162" w14:textId="03D13126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s-CO"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9CD646" wp14:editId="2FF33AD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57150</wp:posOffset>
                      </wp:positionV>
                      <wp:extent cx="400050" cy="180975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74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54CF148" w14:textId="77777777" w:rsidR="007F04D2" w:rsidRDefault="007F04D2" w:rsidP="007F04D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π +1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CD646" id="Cuadro de texto 4" o:spid="_x0000_s1028" type="#_x0000_t202" style="position:absolute;margin-left:24.75pt;margin-top:4.5pt;width:31.5pt;height:14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" filled="f" stroked="f">
                      <v:textbox style="mso-fit-shape-to-text:t" inset="0,0,0,0">
                        <w:txbxContent>
                          <w:p w14:paraId="554CF148" w14:textId="77777777" w:rsidR="007F04D2" w:rsidRDefault="007F04D2" w:rsidP="007F04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π +1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</w:tblGrid>
            <w:tr w:rsidR="007F04D2" w:rsidRPr="007F04D2" w14:paraId="32094BEE" w14:textId="77777777">
              <w:trPr>
                <w:trHeight w:val="405"/>
                <w:tblCellSpacing w:w="0" w:type="dxa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809B6" w14:textId="77777777" w:rsidR="007F04D2" w:rsidRPr="007F04D2" w:rsidRDefault="007F04D2" w:rsidP="007F04D2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</w:pPr>
                  <w:r w:rsidRPr="007F04D2"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s-CO" w:eastAsia="ko-KR"/>
                    </w:rPr>
                    <w:t> </w:t>
                  </w:r>
                </w:p>
              </w:tc>
            </w:tr>
          </w:tbl>
          <w:p w14:paraId="29B2C7E0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AA1C2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¿?</w:t>
            </w:r>
          </w:p>
        </w:tc>
      </w:tr>
      <w:tr w:rsidR="007F04D2" w:rsidRPr="007F04D2" w14:paraId="3DDD86F1" w14:textId="77777777" w:rsidTr="007F04D2">
        <w:trPr>
          <w:trHeight w:val="315"/>
        </w:trPr>
        <w:tc>
          <w:tcPr>
            <w:tcW w:w="1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4CE7" w14:textId="77777777" w:rsidR="007F04D2" w:rsidRPr="007F04D2" w:rsidRDefault="007F04D2" w:rsidP="007F04D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5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3B51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#1 614</w:t>
            </w:r>
          </w:p>
        </w:tc>
      </w:tr>
      <w:tr w:rsidR="007F04D2" w:rsidRPr="007F04D2" w14:paraId="0A410131" w14:textId="77777777" w:rsidTr="007F04D2">
        <w:trPr>
          <w:trHeight w:val="315"/>
        </w:trPr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9055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¿?</w:t>
            </w:r>
          </w:p>
        </w:tc>
        <w:tc>
          <w:tcPr>
            <w:tcW w:w="2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40357" w14:textId="77777777" w:rsidR="007F04D2" w:rsidRPr="007F04D2" w:rsidRDefault="007F04D2" w:rsidP="007F04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</w:pPr>
            <w:r w:rsidRPr="007F04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ko-KR"/>
              </w:rPr>
              <w:t>$2 960</w:t>
            </w:r>
          </w:p>
        </w:tc>
      </w:tr>
    </w:tbl>
    <w:p w14:paraId="262E4CF4" w14:textId="77777777" w:rsidR="007F04D2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594AFE16" w14:textId="77777777" w:rsidR="007F04D2" w:rsidRPr="00D77A6E" w:rsidRDefault="007F04D2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36D3549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C3E4928" w14:textId="1E6AE4B1" w:rsidR="00130D4A" w:rsidRPr="00D77A6E" w:rsidRDefault="00130D4A" w:rsidP="00130D4A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MA_10_01_CO_REC70_F2</w:t>
      </w:r>
    </w:p>
    <w:p w14:paraId="5039E38D" w14:textId="77777777" w:rsidR="009677A8" w:rsidRPr="00D77A6E" w:rsidRDefault="009677A8" w:rsidP="00130D4A">
      <w:pPr>
        <w:rPr>
          <w:rFonts w:ascii="Times New Roman" w:hAnsi="Times New Roman" w:cs="Times New Roman"/>
          <w:lang w:val="es-ES_tradnl"/>
        </w:rPr>
      </w:pPr>
    </w:p>
    <w:p w14:paraId="00463A25" w14:textId="1E129C1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4AFADC65" w14:textId="61A33612" w:rsidR="00130D4A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$</w:t>
      </w:r>
      <w:r w:rsidR="0098053C" w:rsidRPr="00D77A6E">
        <w:rPr>
          <w:rFonts w:ascii="Times New Roman" w:hAnsi="Times New Roman" w:cs="Times New Roman"/>
          <w:lang w:val="es-ES_tradnl"/>
        </w:rPr>
        <w:t>1</w:t>
      </w:r>
      <w:r w:rsidR="007F04D2">
        <w:rPr>
          <w:rFonts w:ascii="Times New Roman" w:hAnsi="Times New Roman" w:cs="Times New Roman"/>
          <w:lang w:val="es-ES_tradnl"/>
        </w:rPr>
        <w:t xml:space="preserve"> </w:t>
      </w:r>
      <w:r w:rsidR="0098053C" w:rsidRPr="00D77A6E">
        <w:rPr>
          <w:rFonts w:ascii="Times New Roman" w:hAnsi="Times New Roman" w:cs="Times New Roman"/>
          <w:lang w:val="es-ES_tradnl"/>
        </w:rPr>
        <w:t>345</w:t>
      </w:r>
    </w:p>
    <w:p w14:paraId="2131460E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</w:p>
    <w:p w14:paraId="7A594BCB" w14:textId="77777777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40AEBF88" w14:textId="3C97DEEF" w:rsidR="00C7596F" w:rsidRPr="00D77A6E" w:rsidRDefault="00BA0EF9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Cualquiera entre 10 y 11</w:t>
      </w:r>
      <w:r w:rsidR="007F04D2">
        <w:rPr>
          <w:rFonts w:ascii="Times New Roman" w:hAnsi="Times New Roman" w:cs="Times New Roman"/>
          <w:lang w:val="es-ES_tradnl"/>
        </w:rPr>
        <w:t>.</w:t>
      </w:r>
    </w:p>
    <w:p w14:paraId="7ED3F03D" w14:textId="77777777" w:rsidR="007374A2" w:rsidRPr="00D77A6E" w:rsidRDefault="007374A2" w:rsidP="00501930">
      <w:pPr>
        <w:rPr>
          <w:rFonts w:ascii="Times New Roman" w:hAnsi="Times New Roman" w:cs="Times New Roman"/>
          <w:lang w:val="es-ES_tradnl"/>
        </w:rPr>
      </w:pPr>
    </w:p>
    <w:p w14:paraId="5CFAE1F5" w14:textId="5B49E000" w:rsidR="00501930" w:rsidRPr="00D77A6E" w:rsidRDefault="00501930" w:rsidP="00501930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PALABRA </w:t>
      </w:r>
      <w:r w:rsidR="00C7596F" w:rsidRPr="00D77A6E">
        <w:rPr>
          <w:rFonts w:ascii="Times New Roman" w:hAnsi="Times New Roman" w:cs="Times New Roman"/>
          <w:highlight w:val="green"/>
          <w:lang w:val="es-ES_tradnl"/>
        </w:rPr>
        <w:t>3</w:t>
      </w:r>
    </w:p>
    <w:p w14:paraId="6B6055B2" w14:textId="51B774C6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Título (50 caracteres máximo)</w:t>
      </w:r>
    </w:p>
    <w:p w14:paraId="0607A5C8" w14:textId="4D057AD7" w:rsidR="00E30CD5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Datos de la función</w:t>
      </w:r>
    </w:p>
    <w:p w14:paraId="69C48DDD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57DB7236" w14:textId="77777777" w:rsidR="009677A8" w:rsidRPr="00D77A6E" w:rsidRDefault="009677A8" w:rsidP="009677A8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highlight w:val="yellow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8B9613A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AD3BF38" w14:textId="595CF512" w:rsidR="009677A8" w:rsidRPr="00D77A6E" w:rsidRDefault="00E30CD5" w:rsidP="009677A8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E32AB0C" wp14:editId="2C7757AE">
            <wp:extent cx="3919993" cy="92220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7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54" cy="9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651" w14:textId="77777777" w:rsidR="009677A8" w:rsidRPr="00D77A6E" w:rsidRDefault="009677A8" w:rsidP="009677A8">
      <w:pPr>
        <w:ind w:left="567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390F2AD1" w14:textId="5CE0D11E" w:rsidR="00E30CD5" w:rsidRPr="00D77A6E" w:rsidRDefault="00E30CD5" w:rsidP="00E30CD5">
      <w:pPr>
        <w:ind w:left="709"/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MA_10_01_CO_REC70_F3</w:t>
      </w:r>
    </w:p>
    <w:p w14:paraId="7CA28C7F" w14:textId="77777777" w:rsidR="009677A8" w:rsidRPr="00D77A6E" w:rsidRDefault="009677A8" w:rsidP="009677A8">
      <w:pPr>
        <w:ind w:left="709"/>
        <w:rPr>
          <w:rFonts w:ascii="Times New Roman" w:hAnsi="Times New Roman" w:cs="Times New Roman"/>
          <w:lang w:val="es-ES_tradnl"/>
        </w:rPr>
      </w:pPr>
    </w:p>
    <w:p w14:paraId="0CECC325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D77A6E">
        <w:rPr>
          <w:rFonts w:ascii="Times New Roman" w:hAnsi="Times New Roman" w:cs="Times New Roman"/>
          <w:highlight w:val="yellow"/>
          <w:lang w:val="es-ES_tradnl"/>
        </w:rPr>
        <w:t>Texto 1 (23 caracteres máximo)</w:t>
      </w:r>
    </w:p>
    <w:p w14:paraId="72072AE5" w14:textId="19D29FC8" w:rsidR="0079139B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Dominio</w:t>
      </w:r>
      <w:bookmarkStart w:id="0" w:name="_GoBack"/>
      <w:bookmarkEnd w:id="0"/>
    </w:p>
    <w:p w14:paraId="180585D6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</w:p>
    <w:p w14:paraId="26EC12EC" w14:textId="77777777" w:rsidR="0079139B" w:rsidRPr="00D77A6E" w:rsidRDefault="0079139B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highlight w:val="yellow"/>
          <w:lang w:val="es-ES_tradnl"/>
        </w:rPr>
        <w:t>Texto 2 (23 caracteres máximo)</w:t>
      </w:r>
    </w:p>
    <w:p w14:paraId="23B450FE" w14:textId="796B86C6" w:rsidR="007374A2" w:rsidRPr="00D77A6E" w:rsidRDefault="00E30CD5" w:rsidP="0079139B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lang w:val="es-ES_tradnl"/>
        </w:rPr>
        <w:t>Codominio</w:t>
      </w:r>
    </w:p>
    <w:sectPr w:rsidR="007374A2" w:rsidRPr="00D77A6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30D4A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04320"/>
    <w:rsid w:val="004375B6"/>
    <w:rsid w:val="0045712C"/>
    <w:rsid w:val="00501930"/>
    <w:rsid w:val="00551D6E"/>
    <w:rsid w:val="00552D7C"/>
    <w:rsid w:val="005B7ABD"/>
    <w:rsid w:val="005C208E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7F04D2"/>
    <w:rsid w:val="00870466"/>
    <w:rsid w:val="009677A8"/>
    <w:rsid w:val="0098053C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16990"/>
    <w:rsid w:val="00B92165"/>
    <w:rsid w:val="00BA0EF9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77A6E"/>
    <w:rsid w:val="00DD2F85"/>
    <w:rsid w:val="00DE1C4F"/>
    <w:rsid w:val="00E30CD5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F04D2"/>
    <w:pPr>
      <w:spacing w:before="100" w:beforeAutospacing="1" w:after="100" w:afterAutospacing="1"/>
    </w:pPr>
    <w:rPr>
      <w:rFonts w:ascii="Times New Roman" w:hAnsi="Times New Roman" w:cs="Times New Roman"/>
      <w:lang w:val="es-CO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</cp:revision>
  <dcterms:created xsi:type="dcterms:W3CDTF">2015-03-11T12:47:00Z</dcterms:created>
  <dcterms:modified xsi:type="dcterms:W3CDTF">2015-03-24T20:02:00Z</dcterms:modified>
</cp:coreProperties>
</file>