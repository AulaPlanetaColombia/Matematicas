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BCDCA3E" w:rsidR="0045712C" w:rsidRPr="00F43E2F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F43E2F">
        <w:rPr>
          <w:rFonts w:ascii="Times New Roman" w:hAnsi="Times New Roman" w:cs="Times New Roman"/>
          <w:b/>
          <w:lang w:val="es-ES_tradnl"/>
        </w:rPr>
        <w:t xml:space="preserve">Ejercicio </w:t>
      </w:r>
      <w:ins w:id="1" w:author="anderson" w:date="2015-04-01T10:41:00Z">
        <w:r w:rsidR="006D5AFD">
          <w:rPr>
            <w:rFonts w:ascii="Times New Roman" w:hAnsi="Times New Roman" w:cs="Times New Roman"/>
            <w:b/>
            <w:lang w:val="es-ES_tradnl"/>
          </w:rPr>
          <w:t>g</w:t>
        </w:r>
      </w:ins>
      <w:del w:id="2" w:author="anderson" w:date="2015-04-01T10:41:00Z">
        <w:r w:rsidRPr="00F43E2F" w:rsidDel="006D5AFD">
          <w:rPr>
            <w:rFonts w:ascii="Times New Roman" w:hAnsi="Times New Roman" w:cs="Times New Roman"/>
            <w:b/>
            <w:lang w:val="es-ES_tradnl"/>
          </w:rPr>
          <w:delText>G</w:delText>
        </w:r>
      </w:del>
      <w:r w:rsidRPr="00F43E2F">
        <w:rPr>
          <w:rFonts w:ascii="Times New Roman" w:hAnsi="Times New Roman" w:cs="Times New Roman"/>
          <w:b/>
          <w:lang w:val="es-ES_tradnl"/>
        </w:rPr>
        <w:t xml:space="preserve">enérico </w:t>
      </w:r>
      <w:r w:rsidR="00051C59" w:rsidRPr="00F43E2F">
        <w:rPr>
          <w:rFonts w:ascii="Times New Roman" w:hAnsi="Times New Roman" w:cs="Times New Roman"/>
          <w:b/>
          <w:lang w:val="es-ES_tradnl"/>
        </w:rPr>
        <w:t>M5</w:t>
      </w:r>
      <w:r w:rsidR="003567CA" w:rsidRPr="00F43E2F">
        <w:rPr>
          <w:rFonts w:ascii="Times New Roman" w:hAnsi="Times New Roman" w:cs="Times New Roman"/>
          <w:b/>
          <w:lang w:val="es-ES_tradnl"/>
        </w:rPr>
        <w:t>B</w:t>
      </w:r>
      <w:r w:rsidR="00051C59" w:rsidRPr="00F43E2F">
        <w:rPr>
          <w:rFonts w:ascii="Times New Roman" w:hAnsi="Times New Roman" w:cs="Times New Roman"/>
          <w:b/>
          <w:lang w:val="es-ES_tradnl"/>
        </w:rPr>
        <w:t xml:space="preserve">: </w:t>
      </w:r>
      <w:ins w:id="3" w:author="anderson" w:date="2015-04-01T10:41:00Z">
        <w:r w:rsidR="006D5AFD">
          <w:rPr>
            <w:rFonts w:ascii="Times New Roman" w:hAnsi="Times New Roman" w:cs="Times New Roman"/>
            <w:b/>
            <w:lang w:val="es-ES_tradnl"/>
          </w:rPr>
          <w:t>t</w:t>
        </w:r>
      </w:ins>
      <w:del w:id="4" w:author="anderson" w:date="2015-04-01T10:41:00Z">
        <w:r w:rsidR="00051C59" w:rsidRPr="00F43E2F" w:rsidDel="006D5AFD">
          <w:rPr>
            <w:rFonts w:ascii="Times New Roman" w:hAnsi="Times New Roman" w:cs="Times New Roman"/>
            <w:b/>
            <w:lang w:val="es-ES_tradnl"/>
          </w:rPr>
          <w:delText>T</w:delText>
        </w:r>
      </w:del>
      <w:r w:rsidR="00051C59" w:rsidRPr="00F43E2F">
        <w:rPr>
          <w:rFonts w:ascii="Times New Roman" w:hAnsi="Times New Roman" w:cs="Times New Roman"/>
          <w:b/>
          <w:lang w:val="es-ES_tradnl"/>
        </w:rPr>
        <w:t xml:space="preserve">est - con </w:t>
      </w:r>
      <w:r w:rsidR="008D2D96" w:rsidRPr="00F43E2F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F43E2F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F43E2F" w:rsidRDefault="00254FDB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1D459862" w:rsidR="00E61A4B" w:rsidRPr="00F43E2F" w:rsidRDefault="00F43E2F" w:rsidP="00CB02D2">
      <w:pPr>
        <w:rPr>
          <w:rFonts w:ascii="Times New Roman" w:hAnsi="Times New Roman" w:cs="Times New Roman"/>
          <w:lang w:val="es-ES_tradnl"/>
        </w:rPr>
      </w:pPr>
      <w:r w:rsidRPr="002D16BC">
        <w:rPr>
          <w:rFonts w:ascii="Times New Roman" w:hAnsi="Times New Roman" w:cs="Times New Roman"/>
          <w:lang w:val="es-CO"/>
        </w:rPr>
        <w:t>MA_10_01_CO</w:t>
      </w:r>
    </w:p>
    <w:p w14:paraId="73C3E215" w14:textId="77777777" w:rsidR="006D02A8" w:rsidRPr="00F43E2F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156B4EFA" w:rsidR="0063490D" w:rsidRPr="00F43E2F" w:rsidRDefault="0045712C" w:rsidP="00CB02D2">
      <w:pPr>
        <w:rPr>
          <w:rFonts w:ascii="Times New Roman" w:hAnsi="Times New Roman" w:cs="Times New Roman"/>
          <w:b/>
          <w:lang w:val="es-ES_tradnl"/>
        </w:rPr>
      </w:pPr>
      <w:del w:id="5" w:author="anderson" w:date="2015-04-01T10:41:00Z">
        <w:r w:rsidRPr="00F43E2F" w:rsidDel="006D5AFD">
          <w:rPr>
            <w:rFonts w:ascii="Times New Roman" w:hAnsi="Times New Roman" w:cs="Times New Roman"/>
            <w:b/>
            <w:lang w:val="es-ES_tradnl"/>
          </w:rPr>
          <w:delText xml:space="preserve">DATOS </w:delText>
        </w:r>
      </w:del>
      <w:ins w:id="6" w:author="anderson" w:date="2015-04-01T10:41:00Z">
        <w:r w:rsidR="006D5AFD" w:rsidRPr="00F43E2F">
          <w:rPr>
            <w:rFonts w:ascii="Times New Roman" w:hAnsi="Times New Roman" w:cs="Times New Roman"/>
            <w:b/>
            <w:lang w:val="es-ES_tradnl"/>
          </w:rPr>
          <w:t>D</w:t>
        </w:r>
        <w:r w:rsidR="006D5AFD">
          <w:rPr>
            <w:rFonts w:ascii="Times New Roman" w:hAnsi="Times New Roman" w:cs="Times New Roman"/>
            <w:b/>
            <w:lang w:val="es-ES_tradnl"/>
          </w:rPr>
          <w:t>atos</w:t>
        </w:r>
        <w:r w:rsidR="006D5AFD" w:rsidRPr="00F43E2F">
          <w:rPr>
            <w:rFonts w:ascii="Times New Roman" w:hAnsi="Times New Roman" w:cs="Times New Roman"/>
            <w:b/>
            <w:lang w:val="es-ES_tradnl"/>
          </w:rPr>
          <w:t xml:space="preserve"> </w:t>
        </w:r>
      </w:ins>
      <w:del w:id="7" w:author="anderson" w:date="2015-04-01T10:41:00Z">
        <w:r w:rsidRPr="00F43E2F" w:rsidDel="006D5AFD">
          <w:rPr>
            <w:rFonts w:ascii="Times New Roman" w:hAnsi="Times New Roman" w:cs="Times New Roman"/>
            <w:b/>
            <w:lang w:val="es-ES_tradnl"/>
          </w:rPr>
          <w:delText xml:space="preserve">DEL </w:delText>
        </w:r>
      </w:del>
      <w:ins w:id="8" w:author="anderson" w:date="2015-04-01T10:41:00Z">
        <w:r w:rsidR="006D5AFD">
          <w:rPr>
            <w:rFonts w:ascii="Times New Roman" w:hAnsi="Times New Roman" w:cs="Times New Roman"/>
            <w:b/>
            <w:lang w:val="es-ES_tradnl"/>
          </w:rPr>
          <w:t>del</w:t>
        </w:r>
        <w:r w:rsidR="006D5AFD" w:rsidRPr="00F43E2F">
          <w:rPr>
            <w:rFonts w:ascii="Times New Roman" w:hAnsi="Times New Roman" w:cs="Times New Roman"/>
            <w:b/>
            <w:lang w:val="es-ES_tradnl"/>
          </w:rPr>
          <w:t xml:space="preserve"> </w:t>
        </w:r>
      </w:ins>
      <w:del w:id="9" w:author="anderson" w:date="2015-04-01T10:41:00Z">
        <w:r w:rsidR="00340C3A" w:rsidRPr="00F43E2F" w:rsidDel="006D5AFD">
          <w:rPr>
            <w:rFonts w:ascii="Times New Roman" w:hAnsi="Times New Roman" w:cs="Times New Roman"/>
            <w:b/>
            <w:lang w:val="es-ES_tradnl"/>
          </w:rPr>
          <w:delText>RECURSO</w:delText>
        </w:r>
      </w:del>
      <w:ins w:id="10" w:author="anderson" w:date="2015-04-01T10:41:00Z">
        <w:r w:rsidR="006D5AFD">
          <w:rPr>
            <w:rFonts w:ascii="Times New Roman" w:hAnsi="Times New Roman" w:cs="Times New Roman"/>
            <w:b/>
            <w:lang w:val="es-ES_tradnl"/>
          </w:rPr>
          <w:t>recurso</w:t>
        </w:r>
      </w:ins>
    </w:p>
    <w:p w14:paraId="27808A64" w14:textId="77777777" w:rsidR="009320AC" w:rsidRPr="00F43E2F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F43E2F" w:rsidRDefault="003C56DF" w:rsidP="003C56DF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24AE6D3D" w14:textId="2968EE1E" w:rsidR="003C56DF" w:rsidRPr="00F43E2F" w:rsidRDefault="00F43E2F" w:rsidP="003C56DF">
      <w:pPr>
        <w:rPr>
          <w:rFonts w:ascii="Times New Roman" w:hAnsi="Times New Roman" w:cs="Times New Roman"/>
          <w:lang w:val="es-CO"/>
        </w:rPr>
      </w:pPr>
      <w:r w:rsidRPr="00F43E2F">
        <w:rPr>
          <w:rFonts w:ascii="Times New Roman" w:hAnsi="Times New Roman" w:cs="Times New Roman"/>
          <w:color w:val="000000"/>
          <w:lang w:val="es-CO"/>
        </w:rPr>
        <w:t>Simetría de la función par e impar</w:t>
      </w:r>
    </w:p>
    <w:p w14:paraId="543E468C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F43E2F" w:rsidRDefault="0063490D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="00AC7FAC" w:rsidRPr="00F43E2F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F43E2F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50C17C79" w:rsidR="000719EE" w:rsidRPr="00F43E2F" w:rsidRDefault="00F43E2F" w:rsidP="000719EE">
      <w:pPr>
        <w:rPr>
          <w:rFonts w:ascii="Times New Roman" w:hAnsi="Times New Roman" w:cs="Times New Roman"/>
          <w:lang w:val="es-CO"/>
        </w:rPr>
      </w:pPr>
      <w:r w:rsidRPr="00F43E2F">
        <w:rPr>
          <w:rFonts w:ascii="Times New Roman" w:hAnsi="Times New Roman" w:cs="Times New Roman"/>
          <w:color w:val="000000"/>
          <w:lang w:val="es-CO"/>
        </w:rPr>
        <w:t>Anima un punto sobre el eje</w:t>
      </w:r>
      <w:r w:rsidR="002D16BC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D16BC" w:rsidRPr="002D16BC">
        <w:rPr>
          <w:rFonts w:ascii="Times New Roman" w:hAnsi="Times New Roman" w:cs="Times New Roman"/>
          <w:i/>
          <w:color w:val="000000"/>
          <w:lang w:val="es-CO"/>
        </w:rPr>
        <w:t>X</w:t>
      </w:r>
      <w:r w:rsidRPr="00F43E2F">
        <w:rPr>
          <w:rFonts w:ascii="Times New Roman" w:hAnsi="Times New Roman" w:cs="Times New Roman"/>
          <w:color w:val="000000"/>
          <w:lang w:val="es-CO"/>
        </w:rPr>
        <w:t xml:space="preserve"> y observa la imagen de él y de su opuesto, según si elige</w:t>
      </w:r>
      <w:ins w:id="11" w:author="anderson" w:date="2015-04-01T10:42:00Z">
        <w:r w:rsidR="006D5AFD">
          <w:rPr>
            <w:rFonts w:ascii="Times New Roman" w:hAnsi="Times New Roman" w:cs="Times New Roman"/>
            <w:color w:val="000000"/>
            <w:lang w:val="es-CO"/>
          </w:rPr>
          <w:t>s</w:t>
        </w:r>
      </w:ins>
      <w:r w:rsidRPr="00F43E2F">
        <w:rPr>
          <w:rFonts w:ascii="Times New Roman" w:hAnsi="Times New Roman" w:cs="Times New Roman"/>
          <w:color w:val="000000"/>
          <w:lang w:val="es-CO"/>
        </w:rPr>
        <w:t xml:space="preserve"> que la función sea par o impar.</w:t>
      </w:r>
    </w:p>
    <w:p w14:paraId="5A70135C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F43E2F" w:rsidRDefault="0063490D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="003D72B3" w:rsidRPr="00F43E2F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F43E2F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097052D1" w:rsidR="000719EE" w:rsidRPr="00F43E2F" w:rsidRDefault="002D16BC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f</w:t>
      </w:r>
      <w:r w:rsidR="00F43E2F" w:rsidRPr="00F43E2F">
        <w:rPr>
          <w:rFonts w:ascii="Times New Roman" w:hAnsi="Times New Roman" w:cs="Times New Roman"/>
          <w:lang w:val="es-ES_tradnl"/>
        </w:rPr>
        <w:t>unción,función par,función impar</w:t>
      </w:r>
    </w:p>
    <w:p w14:paraId="4F4162B8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F43E2F" w:rsidRDefault="0063490D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1F22FB00" w:rsidR="000719EE" w:rsidRPr="00F43E2F" w:rsidRDefault="00F43E2F" w:rsidP="000719EE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F43E2F" w:rsidRDefault="0063490D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F43E2F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F43E2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F43E2F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F43E2F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F43E2F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F43E2F" w14:paraId="3EF28718" w14:textId="77777777" w:rsidTr="00AC7496">
        <w:tc>
          <w:tcPr>
            <w:tcW w:w="1248" w:type="dxa"/>
          </w:tcPr>
          <w:p w14:paraId="0F71FD18" w14:textId="4CA29615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C03F1D7" w:rsidR="005F4C68" w:rsidRPr="00F43E2F" w:rsidRDefault="00F43E2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F43E2F" w14:paraId="424EB321" w14:textId="77777777" w:rsidTr="00AC7496">
        <w:tc>
          <w:tcPr>
            <w:tcW w:w="1248" w:type="dxa"/>
          </w:tcPr>
          <w:p w14:paraId="79357949" w14:textId="1F32B609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F43E2F" w:rsidRDefault="00AC7496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F43E2F" w14:paraId="3F4FCFF6" w14:textId="102574E5" w:rsidTr="00B92165">
        <w:tc>
          <w:tcPr>
            <w:tcW w:w="4536" w:type="dxa"/>
          </w:tcPr>
          <w:p w14:paraId="6FE44A92" w14:textId="06DD1B98" w:rsidR="002E4EE6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F43E2F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E61797B" w:rsidR="002E4EE6" w:rsidRPr="00F43E2F" w:rsidRDefault="00F43E2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A77363" w14:paraId="1593AE9E" w14:textId="55DEF9CB" w:rsidTr="00B92165">
        <w:tc>
          <w:tcPr>
            <w:tcW w:w="4536" w:type="dxa"/>
          </w:tcPr>
          <w:p w14:paraId="73E9F5D1" w14:textId="6D86BA7E" w:rsidR="002E4EE6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F43E2F" w14:paraId="616BF0A9" w14:textId="36EE9EF1" w:rsidTr="00B92165">
        <w:tc>
          <w:tcPr>
            <w:tcW w:w="4536" w:type="dxa"/>
          </w:tcPr>
          <w:p w14:paraId="5D9EA602" w14:textId="143FA7BA" w:rsidR="002E4EE6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F43E2F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F43E2F" w14:paraId="0CEAED7C" w14:textId="6C732F50" w:rsidTr="00B92165">
        <w:tc>
          <w:tcPr>
            <w:tcW w:w="4536" w:type="dxa"/>
          </w:tcPr>
          <w:p w14:paraId="04FC76F0" w14:textId="081E1537" w:rsidR="002E4EE6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F43E2F" w:rsidRDefault="00B96819" w:rsidP="00B96819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F43E2F" w14:paraId="69CACFB7" w14:textId="77777777" w:rsidTr="007B5078">
        <w:tc>
          <w:tcPr>
            <w:tcW w:w="2126" w:type="dxa"/>
          </w:tcPr>
          <w:p w14:paraId="4A1139A9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5C7E3C3F" w:rsidR="00B96819" w:rsidRPr="00F43E2F" w:rsidRDefault="00F43E2F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96819" w:rsidRPr="00F43E2F" w14:paraId="4263E813" w14:textId="77777777" w:rsidTr="007B5078">
        <w:tc>
          <w:tcPr>
            <w:tcW w:w="2126" w:type="dxa"/>
          </w:tcPr>
          <w:p w14:paraId="248F8E60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F43E2F" w14:paraId="2ECB8C01" w14:textId="77777777" w:rsidTr="007B5078">
        <w:tc>
          <w:tcPr>
            <w:tcW w:w="2126" w:type="dxa"/>
          </w:tcPr>
          <w:p w14:paraId="0DCB0383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F43E2F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F43E2F" w:rsidRDefault="0005228B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F43E2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>Fácil, 2</w:t>
      </w:r>
      <w:r w:rsidRPr="00F43E2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F43E2F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F43E2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5AABC0F1" w:rsidR="000719EE" w:rsidRPr="00F43E2F" w:rsidRDefault="00F43E2F" w:rsidP="000719EE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2-Medio</w:t>
      </w:r>
    </w:p>
    <w:p w14:paraId="4D4F0978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3AC3B2B1" w:rsidR="0045712C" w:rsidRPr="00F43E2F" w:rsidRDefault="0045712C" w:rsidP="00CB02D2">
      <w:pPr>
        <w:rPr>
          <w:rFonts w:ascii="Times New Roman" w:hAnsi="Times New Roman" w:cs="Times New Roman"/>
          <w:b/>
          <w:lang w:val="es-ES_tradnl"/>
        </w:rPr>
      </w:pPr>
      <w:del w:id="12" w:author="anderson" w:date="2015-04-01T10:43:00Z">
        <w:r w:rsidRPr="00F43E2F" w:rsidDel="006D5AFD">
          <w:rPr>
            <w:rFonts w:ascii="Times New Roman" w:hAnsi="Times New Roman" w:cs="Times New Roman"/>
            <w:b/>
            <w:lang w:val="es-ES_tradnl"/>
          </w:rPr>
          <w:delText xml:space="preserve">DATOS </w:delText>
        </w:r>
      </w:del>
      <w:ins w:id="13" w:author="anderson" w:date="2015-04-01T10:43:00Z">
        <w:r w:rsidR="006D5AFD" w:rsidRPr="00F43E2F">
          <w:rPr>
            <w:rFonts w:ascii="Times New Roman" w:hAnsi="Times New Roman" w:cs="Times New Roman"/>
            <w:b/>
            <w:lang w:val="es-ES_tradnl"/>
          </w:rPr>
          <w:t>D</w:t>
        </w:r>
        <w:r w:rsidR="006D5AFD">
          <w:rPr>
            <w:rFonts w:ascii="Times New Roman" w:hAnsi="Times New Roman" w:cs="Times New Roman"/>
            <w:b/>
            <w:lang w:val="es-ES_tradnl"/>
          </w:rPr>
          <w:t>atos</w:t>
        </w:r>
        <w:r w:rsidR="006D5AFD" w:rsidRPr="00F43E2F">
          <w:rPr>
            <w:rFonts w:ascii="Times New Roman" w:hAnsi="Times New Roman" w:cs="Times New Roman"/>
            <w:b/>
            <w:lang w:val="es-ES_tradnl"/>
          </w:rPr>
          <w:t xml:space="preserve"> </w:t>
        </w:r>
      </w:ins>
      <w:del w:id="14" w:author="anderson" w:date="2015-04-01T10:43:00Z">
        <w:r w:rsidRPr="00F43E2F" w:rsidDel="006D5AFD">
          <w:rPr>
            <w:rFonts w:ascii="Times New Roman" w:hAnsi="Times New Roman" w:cs="Times New Roman"/>
            <w:b/>
            <w:lang w:val="es-ES_tradnl"/>
          </w:rPr>
          <w:delText xml:space="preserve">DEL </w:delText>
        </w:r>
      </w:del>
      <w:ins w:id="15" w:author="anderson" w:date="2015-04-01T10:43:00Z">
        <w:r w:rsidR="006D5AFD">
          <w:rPr>
            <w:rFonts w:ascii="Times New Roman" w:hAnsi="Times New Roman" w:cs="Times New Roman"/>
            <w:b/>
            <w:lang w:val="es-ES_tradnl"/>
          </w:rPr>
          <w:t>del</w:t>
        </w:r>
        <w:r w:rsidR="006D5AFD" w:rsidRPr="00F43E2F">
          <w:rPr>
            <w:rFonts w:ascii="Times New Roman" w:hAnsi="Times New Roman" w:cs="Times New Roman"/>
            <w:b/>
            <w:lang w:val="es-ES_tradnl"/>
          </w:rPr>
          <w:t xml:space="preserve"> </w:t>
        </w:r>
      </w:ins>
      <w:del w:id="16" w:author="anderson" w:date="2015-04-01T10:43:00Z">
        <w:r w:rsidRPr="00F43E2F" w:rsidDel="006D5AFD">
          <w:rPr>
            <w:rFonts w:ascii="Times New Roman" w:hAnsi="Times New Roman" w:cs="Times New Roman"/>
            <w:b/>
            <w:lang w:val="es-ES_tradnl"/>
          </w:rPr>
          <w:delText>EJERCICIO</w:delText>
        </w:r>
      </w:del>
      <w:ins w:id="17" w:author="anderson" w:date="2015-04-01T10:43:00Z">
        <w:r w:rsidR="006D5AFD">
          <w:rPr>
            <w:rFonts w:ascii="Times New Roman" w:hAnsi="Times New Roman" w:cs="Times New Roman"/>
            <w:b/>
            <w:lang w:val="es-ES_tradnl"/>
          </w:rPr>
          <w:t>ejercicio</w:t>
        </w:r>
      </w:ins>
    </w:p>
    <w:p w14:paraId="72051B42" w14:textId="77777777" w:rsidR="00A925B6" w:rsidRPr="00F43E2F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F43E2F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F43E2F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F43E2F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F43E2F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F43E2F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F43E2F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F43E2F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F43E2F" w:rsidRDefault="00054002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F43E2F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F43E2F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3BB2E0A7" w:rsidR="000719EE" w:rsidRPr="00F43E2F" w:rsidRDefault="00F43E2F" w:rsidP="000719EE">
      <w:pPr>
        <w:rPr>
          <w:rFonts w:ascii="Times New Roman" w:hAnsi="Times New Roman" w:cs="Times New Roman"/>
          <w:lang w:val="es-CO"/>
        </w:rPr>
      </w:pPr>
      <w:r w:rsidRPr="00F43E2F">
        <w:rPr>
          <w:rFonts w:ascii="Times New Roman" w:hAnsi="Times New Roman" w:cs="Times New Roman"/>
          <w:color w:val="000000"/>
          <w:lang w:val="es-CO"/>
        </w:rPr>
        <w:t>Simetría de la función par e impar</w:t>
      </w:r>
    </w:p>
    <w:p w14:paraId="1C778160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F43E2F" w:rsidRDefault="00054002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F43E2F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F43E2F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586127B5" w:rsidR="000719EE" w:rsidRPr="00F43E2F" w:rsidRDefault="00F43E2F" w:rsidP="000719EE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F43E2F" w:rsidRDefault="00C92E0A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F43E2F">
        <w:rPr>
          <w:rFonts w:ascii="Times New Roman" w:hAnsi="Times New Roman" w:cs="Times New Roman"/>
          <w:lang w:val="es-ES_tradnl"/>
        </w:rPr>
        <w:t xml:space="preserve"> </w:t>
      </w:r>
      <w:r w:rsidR="001B3983" w:rsidRPr="00F43E2F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F43E2F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F43E2F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079D6B93" w:rsidR="000719EE" w:rsidRPr="00F43E2F" w:rsidRDefault="00F43E2F" w:rsidP="000719EE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 xml:space="preserve">Mueve el punto que está sobre el eje </w:t>
      </w:r>
      <w:r w:rsidRPr="002D16BC">
        <w:rPr>
          <w:rFonts w:ascii="Times New Roman" w:hAnsi="Times New Roman" w:cs="Times New Roman"/>
          <w:i/>
          <w:lang w:val="es-ES_tradnl"/>
        </w:rPr>
        <w:t>X</w:t>
      </w:r>
      <w:r w:rsidRPr="00F43E2F">
        <w:rPr>
          <w:rFonts w:ascii="Times New Roman" w:hAnsi="Times New Roman" w:cs="Times New Roman"/>
          <w:lang w:val="es-ES_tradnl"/>
        </w:rPr>
        <w:t>. Selecciona una de las opciones “even” o “odd” y responde</w:t>
      </w:r>
      <w:ins w:id="18" w:author="anderson" w:date="2015-04-03T10:39:00Z">
        <w:r w:rsidR="004150FE">
          <w:rPr>
            <w:rFonts w:ascii="Times New Roman" w:hAnsi="Times New Roman" w:cs="Times New Roman"/>
            <w:lang w:val="es-ES_tradnl"/>
          </w:rPr>
          <w:t>.</w:t>
        </w:r>
      </w:ins>
    </w:p>
    <w:p w14:paraId="67EC4DD2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F43E2F" w:rsidRDefault="006907A4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F43E2F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F43E2F" w:rsidRDefault="001E2043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F43E2F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F43E2F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F43E2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F43E2F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7BED343" w14:textId="77777777" w:rsidR="00584F8B" w:rsidRPr="00F43E2F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F43E2F" w:rsidRDefault="00584F8B" w:rsidP="00584F8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Sin ordenación aleatoria (S/N):)</w:t>
      </w:r>
    </w:p>
    <w:p w14:paraId="5BCFA376" w14:textId="7FF5ACA2" w:rsidR="00584F8B" w:rsidRPr="00F43E2F" w:rsidRDefault="00F43E2F" w:rsidP="00584F8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F43E2F" w:rsidRDefault="006907A4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0EECCC93" w:rsidR="000719EE" w:rsidRPr="00F43E2F" w:rsidRDefault="00F43E2F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S</w:t>
      </w:r>
    </w:p>
    <w:p w14:paraId="72847A08" w14:textId="77777777" w:rsidR="009C4689" w:rsidRPr="00F43E2F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F43E2F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F43E2F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F43E2F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F43E2F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F43E2F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F43E2F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F43E2F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F43E2F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F43E2F" w:rsidRDefault="009C4689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2D70D17C" w:rsidR="009C4689" w:rsidRPr="00F43E2F" w:rsidRDefault="00F43E2F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S</w:t>
      </w:r>
    </w:p>
    <w:p w14:paraId="066AEDDB" w14:textId="77777777" w:rsidR="000719EE" w:rsidRPr="00F43E2F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F43E2F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F43E2F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F43E2F">
        <w:rPr>
          <w:rFonts w:ascii="Times New Roman" w:hAnsi="Times New Roman" w:cs="Times New Roman"/>
          <w:color w:val="0000FF"/>
          <w:lang w:val="es-ES_tradnl"/>
        </w:rPr>
        <w:t>0</w:t>
      </w:r>
      <w:r w:rsidRPr="00F43E2F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F43E2F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F43E2F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F43E2F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F43E2F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F43E2F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F43E2F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F43E2F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F43E2F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F43E2F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F43E2F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F43E2F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F43E2F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F43E2F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F43E2F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F43E2F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F43E2F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F43E2F" w:rsidRDefault="006D02A8" w:rsidP="006D02A8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F43E2F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F43E2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4566564F" w:rsidR="006D02A8" w:rsidRPr="00F43E2F" w:rsidRDefault="00F43E2F" w:rsidP="006D02A8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En el video, la palabra “even” hace referencia a:</w:t>
      </w:r>
    </w:p>
    <w:p w14:paraId="562557D7" w14:textId="43E9B976" w:rsidR="00CD0B3B" w:rsidRPr="00F43E2F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F43E2F" w:rsidRDefault="00CD0B3B" w:rsidP="00B5250C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285D45FB" w:rsidR="00B5250C" w:rsidRPr="00F43E2F" w:rsidRDefault="00F43E2F" w:rsidP="00B5250C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“Even” significa “par”, en inglés</w:t>
      </w:r>
      <w:r w:rsidR="002D16BC">
        <w:rPr>
          <w:rFonts w:ascii="Times New Roman" w:hAnsi="Times New Roman" w:cs="Times New Roman"/>
          <w:lang w:val="es-ES_tradnl"/>
        </w:rPr>
        <w:t>.</w:t>
      </w:r>
    </w:p>
    <w:p w14:paraId="18CC9B3C" w14:textId="0CB518DF" w:rsidR="00FD6FF8" w:rsidRPr="00F43E2F" w:rsidRDefault="00FD6FF8" w:rsidP="00B5250C">
      <w:pPr>
        <w:rPr>
          <w:rFonts w:ascii="Times New Roman" w:hAnsi="Times New Roman" w:cs="Times New Roman"/>
          <w:lang w:val="es-ES_tradnl"/>
        </w:rPr>
      </w:pPr>
    </w:p>
    <w:p w14:paraId="5750CC4C" w14:textId="21389411" w:rsidR="00584F8B" w:rsidRPr="00F43E2F" w:rsidRDefault="00584F8B" w:rsidP="00584F8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F43E2F">
        <w:rPr>
          <w:rFonts w:ascii="Times New Roman" w:hAnsi="Times New Roman" w:cs="Times New Roman"/>
          <w:highlight w:val="yellow"/>
          <w:lang w:val="es-ES_tradnl"/>
        </w:rPr>
        <w:t>Video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F43E2F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F43E2F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F43E2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1BA7000" w14:textId="2593511A" w:rsidR="00584F8B" w:rsidRPr="00F43E2F" w:rsidRDefault="00F43E2F" w:rsidP="00584F8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https://tube.geogebra.org/student/m21517</w:t>
      </w:r>
    </w:p>
    <w:p w14:paraId="7757F184" w14:textId="1A87D12C" w:rsidR="00B5250C" w:rsidRPr="00F43E2F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F43E2F" w:rsidRDefault="009E7DAC" w:rsidP="006D02A8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F43E2F">
        <w:rPr>
          <w:rFonts w:ascii="Times New Roman" w:hAnsi="Times New Roman" w:cs="Times New Roman"/>
          <w:highlight w:val="yellow"/>
          <w:lang w:val="es-ES_tradnl"/>
        </w:rPr>
        <w:t>s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5396E0E" w14:textId="55EDF749" w:rsidR="00584F8B" w:rsidRPr="00F43E2F" w:rsidRDefault="00F43E2F" w:rsidP="006D02A8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Función</w:t>
      </w:r>
    </w:p>
    <w:p w14:paraId="4CE5B736" w14:textId="23B282B6" w:rsidR="00A50DA9" w:rsidRDefault="00A50DA9" w:rsidP="00F4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lang w:val="es-CO" w:eastAsia="es-CO"/>
        </w:rPr>
      </w:pPr>
      <w:r>
        <w:rPr>
          <w:rFonts w:ascii="Times New Roman" w:eastAsia="Times New Roman" w:hAnsi="Times New Roman" w:cs="Times New Roman"/>
          <w:color w:val="212121"/>
          <w:lang w:val="es-CO" w:eastAsia="es-CO"/>
        </w:rPr>
        <w:t>Impar</w:t>
      </w:r>
    </w:p>
    <w:p w14:paraId="3082C94A" w14:textId="3A89A630" w:rsidR="00F43E2F" w:rsidRDefault="00F43E2F" w:rsidP="00F4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lang w:val="es-CO" w:eastAsia="es-CO"/>
        </w:rPr>
      </w:pPr>
      <w:r>
        <w:rPr>
          <w:rFonts w:ascii="Times New Roman" w:eastAsia="Times New Roman" w:hAnsi="Times New Roman" w:cs="Times New Roman"/>
          <w:color w:val="212121"/>
          <w:lang w:val="es-CO" w:eastAsia="es-CO"/>
        </w:rPr>
        <w:t>I</w:t>
      </w:r>
      <w:r w:rsidRPr="00F43E2F">
        <w:rPr>
          <w:rFonts w:ascii="Times New Roman" w:eastAsia="Times New Roman" w:hAnsi="Times New Roman" w:cs="Times New Roman"/>
          <w:color w:val="212121"/>
          <w:lang w:val="es-CO" w:eastAsia="es-CO"/>
        </w:rPr>
        <w:t>ncluso</w:t>
      </w:r>
    </w:p>
    <w:p w14:paraId="4DB95E4C" w14:textId="5B636D43" w:rsidR="00F43E2F" w:rsidRPr="00F43E2F" w:rsidRDefault="00F43E2F" w:rsidP="00F4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212121"/>
          <w:lang w:val="es-CO" w:eastAsia="es-CO"/>
        </w:rPr>
      </w:pPr>
      <w:r w:rsidRPr="00A50DA9">
        <w:rPr>
          <w:rFonts w:ascii="Times New Roman" w:eastAsia="Times New Roman" w:hAnsi="Times New Roman" w:cs="Times New Roman"/>
          <w:b/>
          <w:color w:val="212121"/>
          <w:lang w:val="es-CO" w:eastAsia="es-CO"/>
        </w:rPr>
        <w:t>Par</w:t>
      </w:r>
    </w:p>
    <w:p w14:paraId="7CF6A872" w14:textId="5691DFC8" w:rsidR="00584F8B" w:rsidRPr="00F43E2F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F43E2F" w:rsidRDefault="007D2825" w:rsidP="007D2825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AF9EF44" w14:textId="005BC9D0" w:rsidR="00A50DA9" w:rsidRPr="00F43E2F" w:rsidRDefault="00A50DA9" w:rsidP="00A50DA9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En el video, la palabra “</w:t>
      </w:r>
      <w:r>
        <w:rPr>
          <w:rFonts w:ascii="Times New Roman" w:hAnsi="Times New Roman" w:cs="Times New Roman"/>
          <w:lang w:val="es-ES_tradnl"/>
        </w:rPr>
        <w:t>odd</w:t>
      </w:r>
      <w:r w:rsidRPr="00F43E2F">
        <w:rPr>
          <w:rFonts w:ascii="Times New Roman" w:hAnsi="Times New Roman" w:cs="Times New Roman"/>
          <w:lang w:val="es-ES_tradnl"/>
        </w:rPr>
        <w:t>” hace referencia a:</w:t>
      </w:r>
    </w:p>
    <w:p w14:paraId="65383337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811B6A6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03A9D8D" w14:textId="756752F9" w:rsidR="00A50DA9" w:rsidRPr="00F43E2F" w:rsidRDefault="00A50DA9" w:rsidP="00A50DA9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“</w:t>
      </w:r>
      <w:r>
        <w:rPr>
          <w:rFonts w:ascii="Times New Roman" w:hAnsi="Times New Roman" w:cs="Times New Roman"/>
          <w:lang w:val="es-ES_tradnl"/>
        </w:rPr>
        <w:t>Odd</w:t>
      </w:r>
      <w:r w:rsidRPr="00F43E2F">
        <w:rPr>
          <w:rFonts w:ascii="Times New Roman" w:hAnsi="Times New Roman" w:cs="Times New Roman"/>
          <w:lang w:val="es-ES_tradnl"/>
        </w:rPr>
        <w:t>” significa “</w:t>
      </w:r>
      <w:r>
        <w:rPr>
          <w:rFonts w:ascii="Times New Roman" w:hAnsi="Times New Roman" w:cs="Times New Roman"/>
          <w:lang w:val="es-ES_tradnl"/>
        </w:rPr>
        <w:t>im</w:t>
      </w:r>
      <w:r w:rsidRPr="00F43E2F">
        <w:rPr>
          <w:rFonts w:ascii="Times New Roman" w:hAnsi="Times New Roman" w:cs="Times New Roman"/>
          <w:lang w:val="es-ES_tradnl"/>
        </w:rPr>
        <w:t>par”, en inglés</w:t>
      </w:r>
      <w:r w:rsidR="002D16BC">
        <w:rPr>
          <w:rFonts w:ascii="Times New Roman" w:hAnsi="Times New Roman" w:cs="Times New Roman"/>
          <w:lang w:val="es-ES_tradnl"/>
        </w:rPr>
        <w:t>.</w:t>
      </w:r>
    </w:p>
    <w:p w14:paraId="7210D2FC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A7B062F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193A15A7" w14:textId="77777777" w:rsidR="004E622B" w:rsidRPr="00F43E2F" w:rsidRDefault="004E622B" w:rsidP="004E622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https://tube.geogebra.org/student/m21517</w:t>
      </w:r>
    </w:p>
    <w:p w14:paraId="6A171168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203AFA8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2767096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4103502" w14:textId="77777777" w:rsidR="004E622B" w:rsidRPr="004E622B" w:rsidRDefault="004E622B" w:rsidP="004E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212121"/>
          <w:lang w:val="es-CO" w:eastAsia="es-CO"/>
        </w:rPr>
      </w:pPr>
      <w:r w:rsidRPr="004E622B">
        <w:rPr>
          <w:rFonts w:ascii="Times New Roman" w:eastAsia="Times New Roman" w:hAnsi="Times New Roman" w:cs="Times New Roman"/>
          <w:b/>
          <w:color w:val="212121"/>
          <w:lang w:val="es-CO" w:eastAsia="es-CO"/>
        </w:rPr>
        <w:t>Impar</w:t>
      </w:r>
    </w:p>
    <w:p w14:paraId="64994170" w14:textId="77777777" w:rsidR="004E622B" w:rsidRPr="00F43E2F" w:rsidRDefault="004E622B" w:rsidP="004E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lang w:val="es-CO" w:eastAsia="es-CO"/>
        </w:rPr>
      </w:pPr>
      <w:r w:rsidRPr="004E622B">
        <w:rPr>
          <w:rFonts w:ascii="Times New Roman" w:eastAsia="Times New Roman" w:hAnsi="Times New Roman" w:cs="Times New Roman"/>
          <w:color w:val="212121"/>
          <w:lang w:val="es-CO" w:eastAsia="es-CO"/>
        </w:rPr>
        <w:t>Par</w:t>
      </w:r>
    </w:p>
    <w:p w14:paraId="73E29620" w14:textId="77777777" w:rsidR="004E622B" w:rsidRPr="00F43E2F" w:rsidRDefault="004E622B" w:rsidP="004E622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Función</w:t>
      </w:r>
    </w:p>
    <w:p w14:paraId="4265B30B" w14:textId="7AC8D966" w:rsidR="004E622B" w:rsidRDefault="004E622B" w:rsidP="004E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lang w:val="es-CO" w:eastAsia="es-CO"/>
        </w:rPr>
      </w:pPr>
      <w:r>
        <w:rPr>
          <w:rFonts w:ascii="Times New Roman" w:eastAsia="Times New Roman" w:hAnsi="Times New Roman" w:cs="Times New Roman"/>
          <w:color w:val="212121"/>
          <w:lang w:val="es-CO" w:eastAsia="es-CO"/>
        </w:rPr>
        <w:t>Saturado</w:t>
      </w:r>
    </w:p>
    <w:p w14:paraId="53601635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F43E2F" w:rsidRDefault="007D2825" w:rsidP="007D2825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840D53C" w14:textId="3DF80803" w:rsidR="006B2D23" w:rsidRPr="00F43E2F" w:rsidRDefault="004E622B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Una condición necesaria para que una función sea par es:</w:t>
      </w:r>
    </w:p>
    <w:p w14:paraId="5A411A70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EA02B02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19EA9EB" w14:textId="738FF999" w:rsidR="006B2D23" w:rsidRPr="00F43E2F" w:rsidRDefault="004E622B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Las funciones pares son simétricas respecto al eje </w:t>
      </w:r>
      <w:r w:rsidR="002D16BC" w:rsidRPr="002D16BC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>.</w:t>
      </w:r>
    </w:p>
    <w:p w14:paraId="2EE96D12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C0A1711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55733631" w14:textId="77777777" w:rsidR="004E622B" w:rsidRPr="00F43E2F" w:rsidRDefault="004E622B" w:rsidP="004E622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https://tube.geogebra.org/student/m21517</w:t>
      </w:r>
    </w:p>
    <w:p w14:paraId="093A81EC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496E7C5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6051210B" w14:textId="77777777" w:rsidR="004E622B" w:rsidRDefault="004E622B" w:rsidP="006B2D23">
      <w:pPr>
        <w:rPr>
          <w:rFonts w:ascii="Times New Roman" w:hAnsi="Times New Roman" w:cs="Times New Roman"/>
          <w:lang w:val="es-ES_tradnl"/>
        </w:rPr>
      </w:pPr>
    </w:p>
    <w:p w14:paraId="35F525F8" w14:textId="30BA2B8A" w:rsidR="0082310A" w:rsidRPr="0082310A" w:rsidRDefault="0082310A" w:rsidP="006B2D23">
      <w:pPr>
        <w:rPr>
          <w:rFonts w:ascii="Times New Roman" w:hAnsi="Times New Roman" w:cs="Times New Roman"/>
          <w:lang w:val="es-ES_tradnl"/>
        </w:rPr>
      </w:pPr>
      <w:r w:rsidRPr="0082310A">
        <w:rPr>
          <w:rFonts w:ascii="Times New Roman" w:hAnsi="Times New Roman" w:cs="Times New Roman"/>
          <w:lang w:val="es-ES_tradnl"/>
        </w:rPr>
        <w:t xml:space="preserve">Que </w:t>
      </w:r>
      <w:r>
        <w:rPr>
          <w:rFonts w:ascii="Times New Roman" w:hAnsi="Times New Roman" w:cs="Times New Roman"/>
          <w:lang w:val="es-ES_tradnl"/>
        </w:rPr>
        <w:t>sea múltiplo de dos</w:t>
      </w:r>
      <w:ins w:id="19" w:author="anderson" w:date="2015-04-01T10:48:00Z">
        <w:r w:rsidR="006D5AFD">
          <w:rPr>
            <w:rFonts w:ascii="Times New Roman" w:hAnsi="Times New Roman" w:cs="Times New Roman"/>
            <w:lang w:val="es-ES_tradnl"/>
          </w:rPr>
          <w:t>.</w:t>
        </w:r>
      </w:ins>
    </w:p>
    <w:p w14:paraId="4C462A69" w14:textId="20EEEA0D" w:rsidR="006B2D23" w:rsidRPr="0082310A" w:rsidRDefault="004E622B" w:rsidP="006B2D23">
      <w:pPr>
        <w:rPr>
          <w:rFonts w:ascii="Times New Roman" w:hAnsi="Times New Roman" w:cs="Times New Roman"/>
          <w:b/>
          <w:lang w:val="es-ES_tradnl"/>
        </w:rPr>
      </w:pPr>
      <w:r w:rsidRPr="0082310A">
        <w:rPr>
          <w:rFonts w:ascii="Times New Roman" w:hAnsi="Times New Roman" w:cs="Times New Roman"/>
          <w:b/>
          <w:lang w:val="es-ES_tradnl"/>
        </w:rPr>
        <w:t>Que sea simétrica respecto al eje</w:t>
      </w:r>
      <w:r w:rsidR="002D16BC">
        <w:rPr>
          <w:rFonts w:ascii="Times New Roman" w:hAnsi="Times New Roman" w:cs="Times New Roman"/>
          <w:b/>
          <w:lang w:val="es-ES_tradnl"/>
        </w:rPr>
        <w:t xml:space="preserve"> </w:t>
      </w:r>
      <w:r w:rsidR="002D16BC" w:rsidRPr="002D16BC">
        <w:rPr>
          <w:rFonts w:ascii="Times New Roman" w:hAnsi="Times New Roman" w:cs="Times New Roman"/>
          <w:b/>
          <w:i/>
          <w:lang w:val="es-ES_tradnl"/>
        </w:rPr>
        <w:t>Y</w:t>
      </w:r>
      <w:r w:rsidRPr="004150FE">
        <w:rPr>
          <w:rFonts w:ascii="Times New Roman" w:hAnsi="Times New Roman" w:cs="Times New Roman"/>
          <w:lang w:val="es-ES_tradnl"/>
          <w:rPrChange w:id="20" w:author="anderson" w:date="2015-04-03T10:41:00Z">
            <w:rPr>
              <w:rFonts w:ascii="Times New Roman" w:hAnsi="Times New Roman" w:cs="Times New Roman"/>
              <w:b/>
              <w:lang w:val="es-ES_tradnl"/>
            </w:rPr>
          </w:rPrChange>
        </w:rPr>
        <w:t>.</w:t>
      </w:r>
    </w:p>
    <w:p w14:paraId="178B06EF" w14:textId="77777777" w:rsidR="004E622B" w:rsidRPr="00F43E2F" w:rsidRDefault="004E622B" w:rsidP="004E622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Que sea simétrica respecto al origen.</w:t>
      </w:r>
    </w:p>
    <w:p w14:paraId="4BE69785" w14:textId="3D34A771" w:rsidR="0082310A" w:rsidRPr="0082310A" w:rsidRDefault="0082310A" w:rsidP="0082310A">
      <w:pPr>
        <w:rPr>
          <w:rFonts w:ascii="Times New Roman" w:hAnsi="Times New Roman" w:cs="Times New Roman"/>
          <w:lang w:val="es-ES_tradnl"/>
        </w:rPr>
      </w:pPr>
      <w:commentRangeStart w:id="21"/>
      <w:r w:rsidRPr="0082310A">
        <w:rPr>
          <w:rFonts w:ascii="Times New Roman" w:hAnsi="Times New Roman" w:cs="Times New Roman"/>
          <w:lang w:val="es-ES_tradnl"/>
        </w:rPr>
        <w:t>Que sea simétrica respecto al eje</w:t>
      </w:r>
      <w:ins w:id="22" w:author="anderson" w:date="2015-04-03T10:41:00Z">
        <w:r w:rsidR="004150FE">
          <w:rPr>
            <w:rFonts w:ascii="Times New Roman" w:hAnsi="Times New Roman" w:cs="Times New Roman"/>
            <w:lang w:val="es-ES_tradnl"/>
          </w:rPr>
          <w:t xml:space="preserve"> </w:t>
        </w:r>
      </w:ins>
      <w:r w:rsidR="002D16BC">
        <w:rPr>
          <w:rFonts w:ascii="Times New Roman" w:hAnsi="Times New Roman" w:cs="Times New Roman"/>
          <w:i/>
          <w:lang w:val="es-ES_tradnl"/>
        </w:rPr>
        <w:t>Y</w:t>
      </w:r>
      <w:r w:rsidRPr="0082310A">
        <w:rPr>
          <w:rFonts w:ascii="Times New Roman" w:hAnsi="Times New Roman" w:cs="Times New Roman"/>
          <w:lang w:val="es-ES_tradnl"/>
        </w:rPr>
        <w:t>.</w:t>
      </w:r>
      <w:commentRangeEnd w:id="21"/>
      <w:r w:rsidR="004150FE">
        <w:rPr>
          <w:rStyle w:val="CommentReference"/>
        </w:rPr>
        <w:commentReference w:id="21"/>
      </w:r>
    </w:p>
    <w:p w14:paraId="3A192138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F12516A" w14:textId="1C551681" w:rsidR="007D2825" w:rsidRPr="00F43E2F" w:rsidRDefault="007D2825" w:rsidP="007D2825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11C290C" w14:textId="5CE654FC" w:rsidR="006B2D23" w:rsidRPr="00F43E2F" w:rsidRDefault="0082310A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Las gráficas que aparecen al elegir las opciones resultan ser:</w:t>
      </w:r>
    </w:p>
    <w:p w14:paraId="605FAB0B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1319E3C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7904A72" w14:textId="5F1E11E9" w:rsidR="006B2D23" w:rsidRPr="00F43E2F" w:rsidRDefault="0082310A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Las imágenes en los cuadrantes I y II son simétricas respecto al eje </w:t>
      </w:r>
      <w:r w:rsidRPr="002D16BC">
        <w:rPr>
          <w:rFonts w:ascii="Times New Roman" w:hAnsi="Times New Roman" w:cs="Times New Roman"/>
          <w:i/>
          <w:lang w:val="es-ES_tradnl"/>
        </w:rPr>
        <w:t>X</w:t>
      </w:r>
      <w:ins w:id="23" w:author="anderson" w:date="2015-04-01T10:49:00Z">
        <w:r w:rsidR="006D5AFD">
          <w:rPr>
            <w:rFonts w:ascii="Times New Roman" w:hAnsi="Times New Roman" w:cs="Times New Roman"/>
            <w:i/>
            <w:lang w:val="es-ES_tradnl"/>
          </w:rPr>
          <w:t>.</w:t>
        </w:r>
      </w:ins>
    </w:p>
    <w:p w14:paraId="7584F1C5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83C043D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7C8E02C3" w14:textId="77777777" w:rsidR="0082310A" w:rsidRPr="00F43E2F" w:rsidRDefault="0082310A" w:rsidP="0082310A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https://tube.geogebra.org/student/m21517</w:t>
      </w:r>
    </w:p>
    <w:p w14:paraId="6F7C5BA1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0D42402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12735699" w14:textId="712524B9" w:rsidR="0082310A" w:rsidRPr="0082310A" w:rsidRDefault="0082310A" w:rsidP="0082310A">
      <w:pPr>
        <w:rPr>
          <w:rFonts w:ascii="Times New Roman" w:hAnsi="Times New Roman" w:cs="Times New Roman"/>
          <w:lang w:val="es-ES_tradnl"/>
        </w:rPr>
      </w:pPr>
      <w:r w:rsidRPr="0082310A">
        <w:rPr>
          <w:rFonts w:ascii="Times New Roman" w:hAnsi="Times New Roman" w:cs="Times New Roman"/>
          <w:lang w:val="es-ES_tradnl"/>
        </w:rPr>
        <w:t>Simétricas</w:t>
      </w:r>
      <w:r>
        <w:rPr>
          <w:rFonts w:ascii="Times New Roman" w:hAnsi="Times New Roman" w:cs="Times New Roman"/>
          <w:lang w:val="es-ES_tradnl"/>
        </w:rPr>
        <w:t xml:space="preserve"> respecto al eje </w:t>
      </w:r>
      <w:r w:rsidR="002D16BC" w:rsidRPr="002D16BC">
        <w:rPr>
          <w:rFonts w:ascii="Times New Roman" w:hAnsi="Times New Roman" w:cs="Times New Roman"/>
          <w:i/>
          <w:lang w:val="es-ES_tradnl"/>
        </w:rPr>
        <w:t>Y</w:t>
      </w:r>
      <w:ins w:id="24" w:author="anderson" w:date="2015-04-01T10:49:00Z">
        <w:r w:rsidR="006D5AFD">
          <w:rPr>
            <w:rFonts w:ascii="Times New Roman" w:hAnsi="Times New Roman" w:cs="Times New Roman"/>
            <w:i/>
            <w:lang w:val="es-ES_tradnl"/>
          </w:rPr>
          <w:t>.</w:t>
        </w:r>
      </w:ins>
    </w:p>
    <w:p w14:paraId="6DCDEE31" w14:textId="38FEB402" w:rsidR="0082310A" w:rsidRPr="00F43E2F" w:rsidRDefault="0082310A" w:rsidP="0082310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Simétricas respecto al origen</w:t>
      </w:r>
      <w:ins w:id="25" w:author="anderson" w:date="2015-04-01T10:49:00Z">
        <w:r w:rsidR="006D5AFD">
          <w:rPr>
            <w:rFonts w:ascii="Times New Roman" w:hAnsi="Times New Roman" w:cs="Times New Roman"/>
            <w:lang w:val="es-ES_tradnl"/>
          </w:rPr>
          <w:t>.</w:t>
        </w:r>
      </w:ins>
    </w:p>
    <w:p w14:paraId="1037BA00" w14:textId="1E4C92A9" w:rsidR="0082310A" w:rsidRPr="0082310A" w:rsidRDefault="0082310A" w:rsidP="0082310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No simétricas</w:t>
      </w:r>
      <w:ins w:id="26" w:author="anderson" w:date="2015-04-01T10:49:00Z">
        <w:r w:rsidR="006D5AFD">
          <w:rPr>
            <w:rFonts w:ascii="Times New Roman" w:hAnsi="Times New Roman" w:cs="Times New Roman"/>
            <w:lang w:val="es-ES_tradnl"/>
          </w:rPr>
          <w:t>.</w:t>
        </w:r>
      </w:ins>
    </w:p>
    <w:p w14:paraId="14178C54" w14:textId="7AA32061" w:rsidR="0082310A" w:rsidRPr="0082310A" w:rsidRDefault="0082310A" w:rsidP="0082310A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S</w:t>
      </w:r>
      <w:r w:rsidRPr="0082310A">
        <w:rPr>
          <w:rFonts w:ascii="Times New Roman" w:hAnsi="Times New Roman" w:cs="Times New Roman"/>
          <w:b/>
          <w:lang w:val="es-ES_tradnl"/>
        </w:rPr>
        <w:t>imétrica</w:t>
      </w:r>
      <w:r>
        <w:rPr>
          <w:rFonts w:ascii="Times New Roman" w:hAnsi="Times New Roman" w:cs="Times New Roman"/>
          <w:b/>
          <w:lang w:val="es-ES_tradnl"/>
        </w:rPr>
        <w:t>s</w:t>
      </w:r>
      <w:r w:rsidRPr="0082310A">
        <w:rPr>
          <w:rFonts w:ascii="Times New Roman" w:hAnsi="Times New Roman" w:cs="Times New Roman"/>
          <w:b/>
          <w:lang w:val="es-ES_tradnl"/>
        </w:rPr>
        <w:t xml:space="preserve"> respecto al eje </w:t>
      </w:r>
      <w:r w:rsidR="002D16BC" w:rsidRPr="002D16BC">
        <w:rPr>
          <w:rFonts w:ascii="Times New Roman" w:hAnsi="Times New Roman" w:cs="Times New Roman"/>
          <w:b/>
          <w:i/>
          <w:lang w:val="es-ES_tradnl"/>
        </w:rPr>
        <w:t>X</w:t>
      </w:r>
      <w:ins w:id="27" w:author="anderson" w:date="2015-04-01T10:49:00Z">
        <w:r w:rsidR="006D5AFD">
          <w:rPr>
            <w:rFonts w:ascii="Times New Roman" w:hAnsi="Times New Roman" w:cs="Times New Roman"/>
            <w:b/>
            <w:i/>
            <w:lang w:val="es-ES_tradnl"/>
          </w:rPr>
          <w:t>.</w:t>
        </w:r>
      </w:ins>
    </w:p>
    <w:p w14:paraId="35760AC3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sectPr w:rsidR="006B2D23" w:rsidRPr="00F43E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anderson" w:date="2015-04-03T10:42:00Z" w:initials="a">
    <w:p w14:paraId="28086701" w14:textId="69B99CBB" w:rsidR="004150FE" w:rsidRPr="004150FE" w:rsidRDefault="004150FE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Pr="004150FE">
        <w:rPr>
          <w:lang w:val="es-MX"/>
        </w:rPr>
        <w:t xml:space="preserve">Esta opción está repetida. Favor cambiarla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867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">
    <w15:presenceInfo w15:providerId="None" w15:userId="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3241A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D16BC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50FE"/>
    <w:rsid w:val="00417B06"/>
    <w:rsid w:val="004375B6"/>
    <w:rsid w:val="0045712C"/>
    <w:rsid w:val="00485C72"/>
    <w:rsid w:val="0049105C"/>
    <w:rsid w:val="00495119"/>
    <w:rsid w:val="004A4A9C"/>
    <w:rsid w:val="004E622B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D5AFD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7288"/>
    <w:rsid w:val="0082310A"/>
    <w:rsid w:val="008752D9"/>
    <w:rsid w:val="00881754"/>
    <w:rsid w:val="008932B9"/>
    <w:rsid w:val="00894D1E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50DA9"/>
    <w:rsid w:val="00A61B6D"/>
    <w:rsid w:val="00A714C4"/>
    <w:rsid w:val="00A74CE5"/>
    <w:rsid w:val="00A77363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3E2F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9B2A43DE-D323-4953-93A9-E4903D7D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E2F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ommentReference">
    <w:name w:val="annotation reference"/>
    <w:basedOn w:val="DefaultParagraphFont"/>
    <w:uiPriority w:val="99"/>
    <w:semiHidden/>
    <w:unhideWhenUsed/>
    <w:rsid w:val="006D5A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A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A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A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A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A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A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anderson</cp:lastModifiedBy>
  <cp:revision>11</cp:revision>
  <dcterms:created xsi:type="dcterms:W3CDTF">2015-03-13T13:30:00Z</dcterms:created>
  <dcterms:modified xsi:type="dcterms:W3CDTF">2015-04-03T17:16:00Z</dcterms:modified>
</cp:coreProperties>
</file>