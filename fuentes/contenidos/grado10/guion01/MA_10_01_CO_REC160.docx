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4B2303" w14:textId="3E50658E" w:rsidR="00F4520C" w:rsidRPr="00DC2F20" w:rsidRDefault="00F4520C" w:rsidP="00F452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E1F9BBE" w:rsidR="00E14BD5" w:rsidRPr="000719EE" w:rsidRDefault="00F4520C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557C860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Calcula las imágenes de números opuestos bajo la misma función como indicio para identificar la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paridad</w:t>
      </w:r>
      <w:proofErr w:type="spellEnd"/>
      <w:r w:rsidRPr="00DC2F20">
        <w:rPr>
          <w:rFonts w:ascii="Times New Roman" w:hAnsi="Times New Roman" w:cs="Times New Roman"/>
          <w:color w:val="000000"/>
          <w:lang w:val="es-CO"/>
        </w:rPr>
        <w:t xml:space="preserve">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64279BE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función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par,</w:t>
      </w:r>
      <w:r w:rsidRPr="00DC2F20">
        <w:rPr>
          <w:rFonts w:ascii="Times New Roman" w:hAnsi="Times New Roman" w:cs="Times New Roman"/>
          <w:lang w:val="es-ES_tradnl"/>
        </w:rPr>
        <w:t>paridad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2440148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F1D22A" w:rsidR="005F4C68" w:rsidRPr="005F4C68" w:rsidRDefault="00F4520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4520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9187923" w:rsidR="002E4EE6" w:rsidRPr="00AC7496" w:rsidRDefault="00F4520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AEC126C" w:rsidR="00B41008" w:rsidRPr="005F4C68" w:rsidRDefault="00F4520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D8BA9DA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DA02D97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501D4D1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3F1C972" w:rsidR="000719EE" w:rsidRDefault="00F4520C" w:rsidP="000719EE">
      <w:pPr>
        <w:rPr>
          <w:rFonts w:ascii="Times New Roman" w:hAnsi="Times New Roman" w:cs="Times New Roman"/>
        </w:rPr>
      </w:pPr>
      <w:r w:rsidRPr="00FC67AC">
        <w:rPr>
          <w:rFonts w:ascii="Times New Roman" w:hAnsi="Times New Roman" w:cs="Times New Roman"/>
          <w:lang w:val="es-ES_tradnl"/>
        </w:rPr>
        <w:t>La gráfica presenta la imagen de</w:t>
      </w:r>
      <w:r w:rsidRPr="00FC67AC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</m:oMath>
    </w:p>
    <w:p w14:paraId="5DC9E497" w14:textId="77777777" w:rsidR="00F4520C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ACB0AA5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FC67AC">
        <w:rPr>
          <w:rFonts w:ascii="Times New Roman" w:hAnsi="Times New Roman" w:cs="Times New Roman"/>
          <w:lang w:val="es-ES_tradnl"/>
        </w:rPr>
        <w:t xml:space="preserve">Reflexiona </w:t>
      </w:r>
      <w:r w:rsidRPr="00FC67AC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=-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C67AC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FC67AC">
        <w:rPr>
          <w:rFonts w:ascii="Times New Roman" w:hAnsi="Times New Roman" w:cs="Times New Roman"/>
          <w:lang w:val="es-CO"/>
        </w:rPr>
        <w:t>es impar?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6431BB" w:rsid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D4D250" w:rsidR="000719EE" w:rsidRDefault="00F452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1772D4F8" w:rsidR="00F83195" w:rsidRDefault="00F4520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2B60DE20" wp14:editId="3E3635A9">
            <wp:extent cx="2200275" cy="3743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15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bookmarkStart w:id="0" w:name="_GoBack"/>
      <w:bookmarkEnd w:id="0"/>
    </w:p>
    <w:p w14:paraId="6B3A32B6" w14:textId="6C636CDF" w:rsidR="00F83195" w:rsidRPr="00C531DB" w:rsidRDefault="00F4520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 w:rsidR="00E5585D">
        <w:rPr>
          <w:rFonts w:ascii="Times New Roman" w:hAnsi="Times New Roman" w:cs="Times New Roman"/>
          <w:lang w:val="es-ES_tradnl"/>
        </w:rPr>
        <w:t>6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5EF6474E" w14:textId="77777777" w:rsidR="00F4520C" w:rsidRPr="00081F19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664416D" w14:textId="77777777" w:rsidR="00F4520C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d>
        <m:r>
          <w:rPr>
            <w:rFonts w:ascii="Cambria Math" w:hAnsi="Cambria Math" w:cs="Times New Roman"/>
            <w:lang w:val="es-CO"/>
          </w:rPr>
          <m:t>=8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4406582C" w14:textId="77777777" w:rsidR="00F4520C" w:rsidRPr="00081F19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-1</m:t>
            </m:r>
          </m:e>
        </m:d>
        <m:r>
          <w:rPr>
            <w:rFonts w:ascii="Cambria Math" w:hAnsi="Cambria Math" w:cs="Times New Roman"/>
            <w:lang w:val="es-CO"/>
          </w:rPr>
          <m:t>=-1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14295300" w14:textId="77777777" w:rsidR="00F4520C" w:rsidRPr="00FC67AC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-2</m:t>
            </m:r>
          </m:e>
        </m:d>
        <m:r>
          <w:rPr>
            <w:rFonts w:ascii="Cambria Math" w:hAnsi="Cambria Math" w:cs="Times New Roman"/>
            <w:lang w:val="es-CO"/>
          </w:rPr>
          <m:t>=-8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1061DC94" w:rsidR="007D2825" w:rsidRPr="0072270A" w:rsidRDefault="00F4520C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585D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4520C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88EEC8B-3EAE-4CF0-BC51-CD6C953B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3</cp:revision>
  <dcterms:created xsi:type="dcterms:W3CDTF">2015-03-25T20:47:00Z</dcterms:created>
  <dcterms:modified xsi:type="dcterms:W3CDTF">2015-04-01T16:56:00Z</dcterms:modified>
</cp:coreProperties>
</file>