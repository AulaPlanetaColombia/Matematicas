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FB25" w14:textId="77777777" w:rsidR="002166A3" w:rsidRPr="00E4779A" w:rsidRDefault="002166A3" w:rsidP="002166A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Interactivo F1: Presentación de diapositivas</w:t>
      </w:r>
    </w:p>
    <w:p w14:paraId="720D2C7B" w14:textId="77777777" w:rsidR="0045712C" w:rsidRPr="00E4779A" w:rsidRDefault="0045712C" w:rsidP="00CB02D2">
      <w:pPr>
        <w:rPr>
          <w:rFonts w:ascii="Times New Roman" w:hAnsi="Times New Roman" w:cs="Times New Roman"/>
          <w:sz w:val="20"/>
          <w:szCs w:val="20"/>
          <w:lang w:val="es-ES_tradnl"/>
        </w:rPr>
      </w:pPr>
    </w:p>
    <w:p w14:paraId="647D56A6"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 xml:space="preserve">Nombre del </w:t>
      </w:r>
      <w:proofErr w:type="spellStart"/>
      <w:r w:rsidRPr="00E4779A">
        <w:rPr>
          <w:rFonts w:ascii="Times New Roman" w:hAnsi="Times New Roman" w:cs="Times New Roman"/>
          <w:sz w:val="20"/>
          <w:szCs w:val="20"/>
          <w:highlight w:val="green"/>
          <w:lang w:val="es-ES_tradnl"/>
        </w:rPr>
        <w:t>guión</w:t>
      </w:r>
      <w:proofErr w:type="spellEnd"/>
      <w:r w:rsidRPr="00E4779A">
        <w:rPr>
          <w:rFonts w:ascii="Times New Roman" w:hAnsi="Times New Roman" w:cs="Times New Roman"/>
          <w:sz w:val="20"/>
          <w:szCs w:val="20"/>
          <w:highlight w:val="green"/>
          <w:lang w:val="es-ES_tradnl"/>
        </w:rPr>
        <w:t xml:space="preserve"> a que corresponde el ejercicio</w:t>
      </w:r>
    </w:p>
    <w:p w14:paraId="37721D29" w14:textId="41FF88F7" w:rsidR="00CD652E" w:rsidRPr="00E4779A" w:rsidRDefault="00821FCA" w:rsidP="00CD652E">
      <w:pPr>
        <w:rPr>
          <w:rFonts w:ascii="Times New Roman" w:hAnsi="Times New Roman" w:cs="Times New Roman"/>
          <w:sz w:val="20"/>
          <w:szCs w:val="20"/>
          <w:lang w:val="es-ES_tradnl"/>
        </w:rPr>
      </w:pPr>
      <w:r w:rsidRPr="007D7DB1">
        <w:rPr>
          <w:rFonts w:ascii="Times New Roman" w:hAnsi="Times New Roman" w:cs="Times New Roman"/>
          <w:sz w:val="20"/>
          <w:szCs w:val="20"/>
          <w:lang w:val="es-CO"/>
        </w:rPr>
        <w:t>MA_10_01_CO</w:t>
      </w:r>
    </w:p>
    <w:p w14:paraId="2FD5753A" w14:textId="77777777" w:rsidR="00CD652E" w:rsidRPr="00E4779A" w:rsidRDefault="00CD652E" w:rsidP="00CD652E">
      <w:pPr>
        <w:rPr>
          <w:rFonts w:ascii="Times New Roman" w:hAnsi="Times New Roman" w:cs="Times New Roman"/>
          <w:sz w:val="20"/>
          <w:szCs w:val="20"/>
          <w:lang w:val="es-ES_tradnl"/>
        </w:rPr>
      </w:pPr>
    </w:p>
    <w:p w14:paraId="2AFF08EA" w14:textId="77777777" w:rsidR="00CD652E" w:rsidRPr="00E4779A" w:rsidRDefault="00CD652E"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DATOS DEL RECURSO</w:t>
      </w:r>
    </w:p>
    <w:p w14:paraId="1505C07E" w14:textId="77777777" w:rsidR="00CD652E" w:rsidRPr="00E4779A" w:rsidRDefault="00CD652E" w:rsidP="00CD652E">
      <w:pPr>
        <w:rPr>
          <w:rFonts w:ascii="Times New Roman" w:hAnsi="Times New Roman" w:cs="Times New Roman"/>
          <w:sz w:val="20"/>
          <w:szCs w:val="20"/>
          <w:lang w:val="es-ES_tradnl"/>
        </w:rPr>
      </w:pPr>
    </w:p>
    <w:p w14:paraId="18B66031" w14:textId="3BC0CC36"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Título del recurso</w:t>
      </w:r>
      <w:r w:rsidR="004735BF" w:rsidRPr="00E4779A">
        <w:rPr>
          <w:rFonts w:ascii="Times New Roman" w:hAnsi="Times New Roman" w:cs="Times New Roman"/>
          <w:sz w:val="20"/>
          <w:szCs w:val="20"/>
          <w:highlight w:val="green"/>
          <w:lang w:val="es-ES_tradnl"/>
        </w:rPr>
        <w:t xml:space="preserve"> (</w:t>
      </w:r>
      <w:r w:rsidR="004735BF" w:rsidRPr="00E4779A">
        <w:rPr>
          <w:rFonts w:ascii="Times New Roman" w:hAnsi="Times New Roman" w:cs="Times New Roman"/>
          <w:b/>
          <w:sz w:val="20"/>
          <w:szCs w:val="20"/>
          <w:highlight w:val="green"/>
          <w:lang w:val="es-ES_tradnl"/>
        </w:rPr>
        <w:t>65</w:t>
      </w:r>
      <w:r w:rsidR="004735BF" w:rsidRPr="00E4779A">
        <w:rPr>
          <w:rFonts w:ascii="Times New Roman" w:hAnsi="Times New Roman" w:cs="Times New Roman"/>
          <w:sz w:val="20"/>
          <w:szCs w:val="20"/>
          <w:highlight w:val="green"/>
          <w:lang w:val="es-ES_tradnl"/>
        </w:rPr>
        <w:t xml:space="preserve"> caracteres máx.)</w:t>
      </w:r>
    </w:p>
    <w:p w14:paraId="2794F70B" w14:textId="143CECE2"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color w:val="000000"/>
          <w:sz w:val="20"/>
          <w:szCs w:val="20"/>
          <w:lang w:val="es-CO"/>
        </w:rPr>
        <w:t>Las funciones “valor absoluto” y “parte entera”.</w:t>
      </w:r>
    </w:p>
    <w:p w14:paraId="18D6202A" w14:textId="77777777" w:rsidR="00CD652E" w:rsidRPr="00E4779A" w:rsidRDefault="00CD652E" w:rsidP="00CD652E">
      <w:pPr>
        <w:rPr>
          <w:rFonts w:ascii="Times New Roman" w:hAnsi="Times New Roman" w:cs="Times New Roman"/>
          <w:sz w:val="20"/>
          <w:szCs w:val="20"/>
          <w:lang w:val="es-ES_tradnl"/>
        </w:rPr>
      </w:pPr>
    </w:p>
    <w:p w14:paraId="699CA374"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Descripción del recurso</w:t>
      </w:r>
    </w:p>
    <w:p w14:paraId="39377BD2" w14:textId="64B0C07E"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color w:val="000000"/>
          <w:sz w:val="20"/>
          <w:szCs w:val="20"/>
          <w:lang w:val="es-CO"/>
        </w:rPr>
        <w:t xml:space="preserve">Interactúa con algunas representaciones de las funciones </w:t>
      </w:r>
      <w:r w:rsidR="00E4779A">
        <w:rPr>
          <w:rFonts w:ascii="Times New Roman" w:hAnsi="Times New Roman" w:cs="Times New Roman"/>
          <w:color w:val="000000"/>
          <w:sz w:val="20"/>
          <w:szCs w:val="20"/>
          <w:lang w:val="es-CO"/>
        </w:rPr>
        <w:t>“</w:t>
      </w:r>
      <w:r w:rsidRPr="00E4779A">
        <w:rPr>
          <w:rFonts w:ascii="Times New Roman" w:hAnsi="Times New Roman" w:cs="Times New Roman"/>
          <w:color w:val="000000"/>
          <w:sz w:val="20"/>
          <w:szCs w:val="20"/>
          <w:lang w:val="es-CO"/>
        </w:rPr>
        <w:t>valor absoluto</w:t>
      </w:r>
      <w:r w:rsidR="00E4779A">
        <w:rPr>
          <w:rFonts w:ascii="Times New Roman" w:hAnsi="Times New Roman" w:cs="Times New Roman"/>
          <w:color w:val="000000"/>
          <w:sz w:val="20"/>
          <w:szCs w:val="20"/>
          <w:lang w:val="es-CO"/>
        </w:rPr>
        <w:t>”</w:t>
      </w:r>
      <w:r w:rsidRPr="00E4779A">
        <w:rPr>
          <w:rFonts w:ascii="Times New Roman" w:hAnsi="Times New Roman" w:cs="Times New Roman"/>
          <w:color w:val="000000"/>
          <w:sz w:val="20"/>
          <w:szCs w:val="20"/>
          <w:lang w:val="es-CO"/>
        </w:rPr>
        <w:t xml:space="preserve"> y “parte entera”, además de si son crecientes, decrecientes, pares, impares, periódicas o ninguna de las anteriores.</w:t>
      </w:r>
    </w:p>
    <w:p w14:paraId="20960999" w14:textId="77777777" w:rsidR="00CD652E" w:rsidRPr="00E4779A" w:rsidRDefault="00CD652E" w:rsidP="00CD652E">
      <w:pPr>
        <w:rPr>
          <w:rFonts w:ascii="Times New Roman" w:hAnsi="Times New Roman" w:cs="Times New Roman"/>
          <w:sz w:val="20"/>
          <w:szCs w:val="20"/>
          <w:lang w:val="es-ES_tradnl"/>
        </w:rPr>
      </w:pPr>
    </w:p>
    <w:p w14:paraId="36FAF20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Palabras clave del recurso (separadas por comas ",")</w:t>
      </w:r>
    </w:p>
    <w:p w14:paraId="54248A6E" w14:textId="324B846D" w:rsidR="00CD652E" w:rsidRPr="00E4779A" w:rsidRDefault="007D7DB1" w:rsidP="00CD652E">
      <w:pPr>
        <w:rPr>
          <w:rFonts w:ascii="Times New Roman" w:hAnsi="Times New Roman" w:cs="Times New Roman"/>
          <w:sz w:val="20"/>
          <w:szCs w:val="20"/>
          <w:lang w:val="es-ES_tradnl"/>
        </w:rPr>
      </w:pPr>
      <w:r>
        <w:rPr>
          <w:rFonts w:ascii="Times New Roman" w:hAnsi="Times New Roman" w:cs="Times New Roman"/>
          <w:sz w:val="20"/>
          <w:szCs w:val="20"/>
          <w:lang w:val="es-ES_tradnl"/>
        </w:rPr>
        <w:t>v</w:t>
      </w:r>
      <w:r w:rsidR="00821FCA" w:rsidRPr="00E4779A">
        <w:rPr>
          <w:rFonts w:ascii="Times New Roman" w:hAnsi="Times New Roman" w:cs="Times New Roman"/>
          <w:sz w:val="20"/>
          <w:szCs w:val="20"/>
          <w:lang w:val="es-ES_tradnl"/>
        </w:rPr>
        <w:t>alor absoluto,</w:t>
      </w:r>
      <w:bookmarkStart w:id="0" w:name="_GoBack"/>
      <w:bookmarkEnd w:id="0"/>
      <w:r w:rsidR="00821FCA" w:rsidRPr="00E4779A">
        <w:rPr>
          <w:rFonts w:ascii="Times New Roman" w:hAnsi="Times New Roman" w:cs="Times New Roman"/>
          <w:sz w:val="20"/>
          <w:szCs w:val="20"/>
          <w:lang w:val="es-ES_tradnl"/>
        </w:rPr>
        <w:t>parte entera</w:t>
      </w:r>
    </w:p>
    <w:p w14:paraId="18DF7029" w14:textId="77777777" w:rsidR="00CD652E" w:rsidRPr="00E4779A" w:rsidRDefault="00CD652E" w:rsidP="00CD652E">
      <w:pPr>
        <w:rPr>
          <w:rFonts w:ascii="Times New Roman" w:hAnsi="Times New Roman" w:cs="Times New Roman"/>
          <w:sz w:val="20"/>
          <w:szCs w:val="20"/>
          <w:lang w:val="es-ES_tradnl"/>
        </w:rPr>
      </w:pPr>
    </w:p>
    <w:p w14:paraId="4EDE9256"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Tiempo estimado (minutos)</w:t>
      </w:r>
    </w:p>
    <w:p w14:paraId="4BA0C4FC" w14:textId="4B59DB0E"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20 minutos</w:t>
      </w:r>
    </w:p>
    <w:p w14:paraId="71B1C5EB" w14:textId="77777777" w:rsidR="00CD652E" w:rsidRPr="00E4779A" w:rsidRDefault="00CD652E" w:rsidP="00CD652E">
      <w:pPr>
        <w:rPr>
          <w:rFonts w:ascii="Times New Roman" w:hAnsi="Times New Roman" w:cs="Times New Roman"/>
          <w:sz w:val="20"/>
          <w:szCs w:val="20"/>
          <w:lang w:val="es-ES_tradnl"/>
        </w:rPr>
      </w:pPr>
    </w:p>
    <w:p w14:paraId="4C02C86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E4779A" w14:paraId="0AC7D94E" w14:textId="77777777" w:rsidTr="00F4317E">
        <w:tc>
          <w:tcPr>
            <w:tcW w:w="1248" w:type="dxa"/>
          </w:tcPr>
          <w:p w14:paraId="21CFC169"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Exposición</w:t>
            </w:r>
          </w:p>
        </w:tc>
        <w:tc>
          <w:tcPr>
            <w:tcW w:w="404" w:type="dxa"/>
          </w:tcPr>
          <w:p w14:paraId="3A3B9B62" w14:textId="51359508" w:rsidR="00CD652E" w:rsidRPr="00E4779A" w:rsidRDefault="00821FCA"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c>
          <w:tcPr>
            <w:tcW w:w="1289" w:type="dxa"/>
          </w:tcPr>
          <w:p w14:paraId="1BC4C7F5"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Ejercitación</w:t>
            </w:r>
          </w:p>
        </w:tc>
        <w:tc>
          <w:tcPr>
            <w:tcW w:w="367" w:type="dxa"/>
          </w:tcPr>
          <w:p w14:paraId="6737D52C" w14:textId="77777777" w:rsidR="00CD652E" w:rsidRPr="00E4779A" w:rsidRDefault="00CD652E" w:rsidP="00F4317E">
            <w:pPr>
              <w:rPr>
                <w:rFonts w:ascii="Times New Roman" w:hAnsi="Times New Roman" w:cs="Times New Roman"/>
                <w:sz w:val="20"/>
                <w:szCs w:val="20"/>
                <w:lang w:val="es-ES_tradnl"/>
              </w:rPr>
            </w:pPr>
          </w:p>
        </w:tc>
        <w:tc>
          <w:tcPr>
            <w:tcW w:w="2504" w:type="dxa"/>
          </w:tcPr>
          <w:p w14:paraId="63F9EAA6"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Preguntas con respuesta libre</w:t>
            </w:r>
          </w:p>
        </w:tc>
        <w:tc>
          <w:tcPr>
            <w:tcW w:w="425" w:type="dxa"/>
          </w:tcPr>
          <w:p w14:paraId="05ABD134" w14:textId="77777777" w:rsidR="00CD652E" w:rsidRPr="00E4779A" w:rsidRDefault="00CD652E" w:rsidP="00F4317E">
            <w:pPr>
              <w:rPr>
                <w:rFonts w:ascii="Times New Roman" w:hAnsi="Times New Roman" w:cs="Times New Roman"/>
                <w:sz w:val="20"/>
                <w:szCs w:val="20"/>
                <w:lang w:val="es-ES_tradnl"/>
              </w:rPr>
            </w:pPr>
          </w:p>
        </w:tc>
        <w:tc>
          <w:tcPr>
            <w:tcW w:w="2268" w:type="dxa"/>
          </w:tcPr>
          <w:p w14:paraId="2B8564C6"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Juegos</w:t>
            </w:r>
          </w:p>
        </w:tc>
        <w:tc>
          <w:tcPr>
            <w:tcW w:w="425" w:type="dxa"/>
          </w:tcPr>
          <w:p w14:paraId="3777D234"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1A0403D5" w14:textId="77777777" w:rsidTr="00F4317E">
        <w:tc>
          <w:tcPr>
            <w:tcW w:w="1248" w:type="dxa"/>
          </w:tcPr>
          <w:p w14:paraId="2FE83298"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Estudio</w:t>
            </w:r>
          </w:p>
        </w:tc>
        <w:tc>
          <w:tcPr>
            <w:tcW w:w="404" w:type="dxa"/>
          </w:tcPr>
          <w:p w14:paraId="79E9BFF7" w14:textId="77777777" w:rsidR="00CD652E" w:rsidRPr="00E4779A" w:rsidRDefault="00CD652E" w:rsidP="00F4317E">
            <w:pPr>
              <w:rPr>
                <w:rFonts w:ascii="Times New Roman" w:hAnsi="Times New Roman" w:cs="Times New Roman"/>
                <w:sz w:val="20"/>
                <w:szCs w:val="20"/>
                <w:lang w:val="es-ES_tradnl"/>
              </w:rPr>
            </w:pPr>
          </w:p>
        </w:tc>
        <w:tc>
          <w:tcPr>
            <w:tcW w:w="1289" w:type="dxa"/>
          </w:tcPr>
          <w:p w14:paraId="17766344"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Proyecto</w:t>
            </w:r>
          </w:p>
        </w:tc>
        <w:tc>
          <w:tcPr>
            <w:tcW w:w="367" w:type="dxa"/>
          </w:tcPr>
          <w:p w14:paraId="33CAD6FC" w14:textId="77777777" w:rsidR="00CD652E" w:rsidRPr="00E4779A" w:rsidRDefault="00CD652E" w:rsidP="00F4317E">
            <w:pPr>
              <w:rPr>
                <w:rFonts w:ascii="Times New Roman" w:hAnsi="Times New Roman" w:cs="Times New Roman"/>
                <w:sz w:val="20"/>
                <w:szCs w:val="20"/>
                <w:lang w:val="es-ES_tradnl"/>
              </w:rPr>
            </w:pPr>
          </w:p>
        </w:tc>
        <w:tc>
          <w:tcPr>
            <w:tcW w:w="2504" w:type="dxa"/>
          </w:tcPr>
          <w:p w14:paraId="07A64CA1"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Evaluación</w:t>
            </w:r>
          </w:p>
        </w:tc>
        <w:tc>
          <w:tcPr>
            <w:tcW w:w="425" w:type="dxa"/>
          </w:tcPr>
          <w:p w14:paraId="11D6701E" w14:textId="77777777" w:rsidR="00CD652E" w:rsidRPr="00E4779A" w:rsidRDefault="00CD652E" w:rsidP="00F4317E">
            <w:pPr>
              <w:rPr>
                <w:rFonts w:ascii="Times New Roman" w:hAnsi="Times New Roman" w:cs="Times New Roman"/>
                <w:sz w:val="20"/>
                <w:szCs w:val="20"/>
                <w:lang w:val="es-ES_tradnl"/>
              </w:rPr>
            </w:pPr>
          </w:p>
        </w:tc>
        <w:tc>
          <w:tcPr>
            <w:tcW w:w="2268" w:type="dxa"/>
          </w:tcPr>
          <w:p w14:paraId="6A97E824"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Generador de actividades</w:t>
            </w:r>
          </w:p>
        </w:tc>
        <w:tc>
          <w:tcPr>
            <w:tcW w:w="425" w:type="dxa"/>
          </w:tcPr>
          <w:p w14:paraId="60B1A496" w14:textId="77777777" w:rsidR="00CD652E" w:rsidRPr="00E4779A" w:rsidRDefault="00CD652E" w:rsidP="00F4317E">
            <w:pPr>
              <w:rPr>
                <w:rFonts w:ascii="Times New Roman" w:hAnsi="Times New Roman" w:cs="Times New Roman"/>
                <w:sz w:val="20"/>
                <w:szCs w:val="20"/>
                <w:lang w:val="es-ES_tradnl"/>
              </w:rPr>
            </w:pPr>
          </w:p>
        </w:tc>
      </w:tr>
    </w:tbl>
    <w:p w14:paraId="2713C717" w14:textId="77777777" w:rsidR="00CD652E" w:rsidRPr="00E4779A" w:rsidRDefault="00CD652E" w:rsidP="00CD652E">
      <w:pPr>
        <w:rPr>
          <w:rFonts w:ascii="Times New Roman" w:hAnsi="Times New Roman" w:cs="Times New Roman"/>
          <w:sz w:val="20"/>
          <w:szCs w:val="20"/>
          <w:lang w:val="es-ES_tradnl"/>
        </w:rPr>
      </w:pPr>
    </w:p>
    <w:p w14:paraId="3CC9867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E4779A" w14:paraId="13ED5E29" w14:textId="77777777" w:rsidTr="00F4317E">
        <w:tc>
          <w:tcPr>
            <w:tcW w:w="4536" w:type="dxa"/>
          </w:tcPr>
          <w:p w14:paraId="1A3927AE"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en comunicación lingüística</w:t>
            </w:r>
          </w:p>
        </w:tc>
        <w:tc>
          <w:tcPr>
            <w:tcW w:w="425" w:type="dxa"/>
          </w:tcPr>
          <w:p w14:paraId="1DB3EF84"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1AF8625D"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matemática</w:t>
            </w:r>
          </w:p>
        </w:tc>
        <w:tc>
          <w:tcPr>
            <w:tcW w:w="425" w:type="dxa"/>
          </w:tcPr>
          <w:p w14:paraId="45E2413B" w14:textId="0FA331CB" w:rsidR="00CD652E" w:rsidRPr="00E4779A" w:rsidRDefault="00821FCA"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r>
      <w:tr w:rsidR="00CD652E" w:rsidRPr="007D7DB1" w14:paraId="03CC3BFB" w14:textId="77777777" w:rsidTr="00F4317E">
        <w:tc>
          <w:tcPr>
            <w:tcW w:w="4536" w:type="dxa"/>
          </w:tcPr>
          <w:p w14:paraId="144209B0"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en el conocimiento y la interacción con el mundo físico</w:t>
            </w:r>
          </w:p>
        </w:tc>
        <w:tc>
          <w:tcPr>
            <w:tcW w:w="425" w:type="dxa"/>
          </w:tcPr>
          <w:p w14:paraId="447A60A8"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25DADDF5"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Tratamiento de la información y competencia digital</w:t>
            </w:r>
          </w:p>
        </w:tc>
        <w:tc>
          <w:tcPr>
            <w:tcW w:w="425" w:type="dxa"/>
          </w:tcPr>
          <w:p w14:paraId="5881BA12"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445A8CD9" w14:textId="77777777" w:rsidTr="00F4317E">
        <w:tc>
          <w:tcPr>
            <w:tcW w:w="4536" w:type="dxa"/>
          </w:tcPr>
          <w:p w14:paraId="4D25ADD3"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social y ciudadana</w:t>
            </w:r>
          </w:p>
        </w:tc>
        <w:tc>
          <w:tcPr>
            <w:tcW w:w="425" w:type="dxa"/>
          </w:tcPr>
          <w:p w14:paraId="398A66D9"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0D985B97"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cultural y artística</w:t>
            </w:r>
          </w:p>
        </w:tc>
        <w:tc>
          <w:tcPr>
            <w:tcW w:w="425" w:type="dxa"/>
          </w:tcPr>
          <w:p w14:paraId="28FE71A5"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09042920" w14:textId="77777777" w:rsidTr="00F4317E">
        <w:tc>
          <w:tcPr>
            <w:tcW w:w="4536" w:type="dxa"/>
          </w:tcPr>
          <w:p w14:paraId="60DA4CBA"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para aprender a aprender</w:t>
            </w:r>
          </w:p>
        </w:tc>
        <w:tc>
          <w:tcPr>
            <w:tcW w:w="425" w:type="dxa"/>
          </w:tcPr>
          <w:p w14:paraId="31BE6AFD"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711B4991"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Autonomía e iniciativa personal</w:t>
            </w:r>
          </w:p>
        </w:tc>
        <w:tc>
          <w:tcPr>
            <w:tcW w:w="425" w:type="dxa"/>
          </w:tcPr>
          <w:p w14:paraId="3EE241D4" w14:textId="77777777" w:rsidR="00CD652E" w:rsidRPr="00E4779A" w:rsidRDefault="00CD652E" w:rsidP="00F4317E">
            <w:pPr>
              <w:rPr>
                <w:rFonts w:ascii="Times New Roman" w:hAnsi="Times New Roman" w:cs="Times New Roman"/>
                <w:sz w:val="20"/>
                <w:szCs w:val="20"/>
                <w:lang w:val="es-ES_tradnl"/>
              </w:rPr>
            </w:pPr>
          </w:p>
        </w:tc>
      </w:tr>
    </w:tbl>
    <w:p w14:paraId="7FAA728F" w14:textId="77777777" w:rsidR="00CD652E" w:rsidRPr="00E4779A" w:rsidRDefault="00CD652E" w:rsidP="00CD652E">
      <w:pPr>
        <w:rPr>
          <w:rFonts w:ascii="Times New Roman" w:hAnsi="Times New Roman" w:cs="Times New Roman"/>
          <w:sz w:val="20"/>
          <w:szCs w:val="20"/>
          <w:lang w:val="es-ES_tradnl"/>
        </w:rPr>
      </w:pPr>
    </w:p>
    <w:p w14:paraId="7BF49296" w14:textId="77777777" w:rsidR="00485F4E" w:rsidRPr="00E4779A" w:rsidRDefault="00485F4E" w:rsidP="00485F4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E4779A" w14:paraId="254D4A4D" w14:textId="77777777" w:rsidTr="007B5078">
        <w:tc>
          <w:tcPr>
            <w:tcW w:w="2126" w:type="dxa"/>
          </w:tcPr>
          <w:p w14:paraId="70A882E5"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Secuencia de imágenes</w:t>
            </w:r>
          </w:p>
        </w:tc>
        <w:tc>
          <w:tcPr>
            <w:tcW w:w="404" w:type="dxa"/>
          </w:tcPr>
          <w:p w14:paraId="0BB27585"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5853193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Video</w:t>
            </w:r>
          </w:p>
        </w:tc>
        <w:tc>
          <w:tcPr>
            <w:tcW w:w="425" w:type="dxa"/>
          </w:tcPr>
          <w:p w14:paraId="06FAA7FA"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590ACB4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Animación</w:t>
            </w:r>
          </w:p>
        </w:tc>
        <w:tc>
          <w:tcPr>
            <w:tcW w:w="425" w:type="dxa"/>
          </w:tcPr>
          <w:p w14:paraId="0E24679D" w14:textId="77777777" w:rsidR="00485F4E" w:rsidRPr="00E4779A" w:rsidRDefault="00485F4E" w:rsidP="007B5078">
            <w:pPr>
              <w:rPr>
                <w:rFonts w:ascii="Times New Roman" w:hAnsi="Times New Roman" w:cs="Times New Roman"/>
                <w:sz w:val="20"/>
                <w:szCs w:val="20"/>
                <w:lang w:val="es-ES_tradnl"/>
              </w:rPr>
            </w:pPr>
          </w:p>
        </w:tc>
        <w:tc>
          <w:tcPr>
            <w:tcW w:w="1559" w:type="dxa"/>
          </w:tcPr>
          <w:p w14:paraId="25A7B43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Interactivo</w:t>
            </w:r>
          </w:p>
        </w:tc>
        <w:tc>
          <w:tcPr>
            <w:tcW w:w="425" w:type="dxa"/>
          </w:tcPr>
          <w:p w14:paraId="2DB8CAEA" w14:textId="02BA0314" w:rsidR="00485F4E" w:rsidRPr="00E4779A" w:rsidRDefault="00821FCA"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r>
      <w:tr w:rsidR="00485F4E" w:rsidRPr="00E4779A" w14:paraId="485F8A8B" w14:textId="77777777" w:rsidTr="007B5078">
        <w:tc>
          <w:tcPr>
            <w:tcW w:w="2126" w:type="dxa"/>
          </w:tcPr>
          <w:p w14:paraId="212836E7"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Actividad</w:t>
            </w:r>
          </w:p>
        </w:tc>
        <w:tc>
          <w:tcPr>
            <w:tcW w:w="404" w:type="dxa"/>
          </w:tcPr>
          <w:p w14:paraId="1ECF07F9"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07719CF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Web</w:t>
            </w:r>
          </w:p>
        </w:tc>
        <w:tc>
          <w:tcPr>
            <w:tcW w:w="425" w:type="dxa"/>
          </w:tcPr>
          <w:p w14:paraId="2C9EC050"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61449314"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Mapa conceptual</w:t>
            </w:r>
          </w:p>
        </w:tc>
        <w:tc>
          <w:tcPr>
            <w:tcW w:w="425" w:type="dxa"/>
          </w:tcPr>
          <w:p w14:paraId="1ECB5430" w14:textId="77777777" w:rsidR="00485F4E" w:rsidRPr="00E4779A" w:rsidRDefault="00485F4E" w:rsidP="007B5078">
            <w:pPr>
              <w:rPr>
                <w:rFonts w:ascii="Times New Roman" w:hAnsi="Times New Roman" w:cs="Times New Roman"/>
                <w:sz w:val="20"/>
                <w:szCs w:val="20"/>
                <w:lang w:val="es-ES_tradnl"/>
              </w:rPr>
            </w:pPr>
          </w:p>
        </w:tc>
        <w:tc>
          <w:tcPr>
            <w:tcW w:w="1559" w:type="dxa"/>
            <w:tcBorders>
              <w:bottom w:val="single" w:sz="4" w:space="0" w:color="auto"/>
            </w:tcBorders>
          </w:tcPr>
          <w:p w14:paraId="79697AD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Audio</w:t>
            </w:r>
          </w:p>
        </w:tc>
        <w:tc>
          <w:tcPr>
            <w:tcW w:w="425" w:type="dxa"/>
            <w:tcBorders>
              <w:bottom w:val="single" w:sz="4" w:space="0" w:color="auto"/>
            </w:tcBorders>
          </w:tcPr>
          <w:p w14:paraId="5E99ABC5" w14:textId="77777777" w:rsidR="00485F4E" w:rsidRPr="00E4779A" w:rsidRDefault="00485F4E" w:rsidP="007B5078">
            <w:pPr>
              <w:rPr>
                <w:rFonts w:ascii="Times New Roman" w:hAnsi="Times New Roman" w:cs="Times New Roman"/>
                <w:sz w:val="20"/>
                <w:szCs w:val="20"/>
                <w:lang w:val="es-ES_tradnl"/>
              </w:rPr>
            </w:pPr>
          </w:p>
        </w:tc>
      </w:tr>
      <w:tr w:rsidR="00485F4E" w:rsidRPr="00E4779A" w14:paraId="079CD9AB" w14:textId="77777777" w:rsidTr="007B5078">
        <w:tc>
          <w:tcPr>
            <w:tcW w:w="2126" w:type="dxa"/>
          </w:tcPr>
          <w:p w14:paraId="1452D88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w:t>
            </w:r>
          </w:p>
        </w:tc>
        <w:tc>
          <w:tcPr>
            <w:tcW w:w="404" w:type="dxa"/>
          </w:tcPr>
          <w:p w14:paraId="494896D1"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00CEB47C"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Imagen</w:t>
            </w:r>
          </w:p>
        </w:tc>
        <w:tc>
          <w:tcPr>
            <w:tcW w:w="425" w:type="dxa"/>
          </w:tcPr>
          <w:p w14:paraId="14EEA362"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21FEB222"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Documento</w:t>
            </w:r>
          </w:p>
        </w:tc>
        <w:tc>
          <w:tcPr>
            <w:tcW w:w="425" w:type="dxa"/>
          </w:tcPr>
          <w:p w14:paraId="430484ED" w14:textId="77777777" w:rsidR="00485F4E" w:rsidRPr="00E4779A" w:rsidRDefault="00485F4E" w:rsidP="007B5078">
            <w:pPr>
              <w:rPr>
                <w:rFonts w:ascii="Times New Roman" w:hAnsi="Times New Roman" w:cs="Times New Roman"/>
                <w:sz w:val="20"/>
                <w:szCs w:val="20"/>
                <w:lang w:val="es-ES_tradnl"/>
              </w:rPr>
            </w:pPr>
          </w:p>
        </w:tc>
        <w:tc>
          <w:tcPr>
            <w:tcW w:w="1559" w:type="dxa"/>
            <w:tcBorders>
              <w:bottom w:val="nil"/>
              <w:right w:val="nil"/>
            </w:tcBorders>
          </w:tcPr>
          <w:p w14:paraId="1F6C4DA1" w14:textId="77777777" w:rsidR="00485F4E" w:rsidRPr="00E4779A" w:rsidRDefault="00485F4E" w:rsidP="007B5078">
            <w:pPr>
              <w:rPr>
                <w:rFonts w:ascii="Times New Roman" w:hAnsi="Times New Roman" w:cs="Times New Roman"/>
                <w:sz w:val="20"/>
                <w:szCs w:val="20"/>
                <w:lang w:val="es-ES_tradnl"/>
              </w:rPr>
            </w:pPr>
          </w:p>
        </w:tc>
        <w:tc>
          <w:tcPr>
            <w:tcW w:w="425" w:type="dxa"/>
            <w:tcBorders>
              <w:left w:val="nil"/>
              <w:bottom w:val="nil"/>
              <w:right w:val="nil"/>
            </w:tcBorders>
          </w:tcPr>
          <w:p w14:paraId="18EAED43" w14:textId="77777777" w:rsidR="00485F4E" w:rsidRPr="00E4779A" w:rsidRDefault="00485F4E" w:rsidP="007B5078">
            <w:pPr>
              <w:rPr>
                <w:rFonts w:ascii="Times New Roman" w:hAnsi="Times New Roman" w:cs="Times New Roman"/>
                <w:sz w:val="20"/>
                <w:szCs w:val="20"/>
                <w:lang w:val="es-ES_tradnl"/>
              </w:rPr>
            </w:pPr>
          </w:p>
        </w:tc>
      </w:tr>
    </w:tbl>
    <w:p w14:paraId="27571CAF" w14:textId="77777777" w:rsidR="00485F4E" w:rsidRPr="00E4779A" w:rsidRDefault="00485F4E" w:rsidP="00485F4E">
      <w:pPr>
        <w:rPr>
          <w:rFonts w:ascii="Times New Roman" w:hAnsi="Times New Roman" w:cs="Times New Roman"/>
          <w:sz w:val="20"/>
          <w:szCs w:val="20"/>
          <w:lang w:val="es-ES_tradnl"/>
        </w:rPr>
      </w:pPr>
    </w:p>
    <w:p w14:paraId="48F9D228"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 xml:space="preserve">Nivel del ejercicio, 1-Fácil, 2-Medio </w:t>
      </w:r>
      <w:proofErr w:type="spellStart"/>
      <w:r w:rsidRPr="00E4779A">
        <w:rPr>
          <w:rFonts w:ascii="Times New Roman" w:hAnsi="Times New Roman" w:cs="Times New Roman"/>
          <w:sz w:val="20"/>
          <w:szCs w:val="20"/>
          <w:highlight w:val="green"/>
          <w:lang w:val="es-ES_tradnl"/>
        </w:rPr>
        <w:t>ó</w:t>
      </w:r>
      <w:proofErr w:type="spellEnd"/>
      <w:r w:rsidRPr="00E4779A">
        <w:rPr>
          <w:rFonts w:ascii="Times New Roman" w:hAnsi="Times New Roman" w:cs="Times New Roman"/>
          <w:sz w:val="20"/>
          <w:szCs w:val="20"/>
          <w:highlight w:val="green"/>
          <w:lang w:val="es-ES_tradnl"/>
        </w:rPr>
        <w:t xml:space="preserve"> 3-Difícil</w:t>
      </w:r>
    </w:p>
    <w:p w14:paraId="33002C43" w14:textId="7AA04347"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1-Fácil</w:t>
      </w:r>
    </w:p>
    <w:p w14:paraId="28AED71D" w14:textId="77777777" w:rsidR="00CD652E" w:rsidRPr="00E4779A" w:rsidRDefault="00CD652E" w:rsidP="00CD652E">
      <w:pPr>
        <w:rPr>
          <w:rFonts w:ascii="Times New Roman" w:hAnsi="Times New Roman" w:cs="Times New Roman"/>
          <w:sz w:val="20"/>
          <w:szCs w:val="20"/>
          <w:lang w:val="es-ES_tradnl"/>
        </w:rPr>
      </w:pPr>
    </w:p>
    <w:p w14:paraId="0BD8E101" w14:textId="2014D78F" w:rsidR="00F4317E" w:rsidRPr="00E4779A" w:rsidRDefault="00F4317E"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FICHA DEL PROFESOR</w:t>
      </w:r>
    </w:p>
    <w:p w14:paraId="0348315E" w14:textId="77777777" w:rsidR="00E4779A" w:rsidRDefault="005238DF" w:rsidP="00C10CDA">
      <w:pPr>
        <w:pStyle w:val="cabecera1"/>
        <w:shd w:val="clear" w:color="auto" w:fill="FFFFFF"/>
        <w:spacing w:before="0" w:beforeAutospacing="0" w:after="0" w:afterAutospacing="0"/>
        <w:rPr>
          <w:b/>
          <w:bCs/>
          <w:color w:val="0D3158"/>
          <w:sz w:val="20"/>
          <w:szCs w:val="20"/>
        </w:rPr>
      </w:pPr>
      <w:r w:rsidRPr="00E4779A">
        <w:rPr>
          <w:b/>
          <w:bCs/>
          <w:color w:val="0D3158"/>
          <w:sz w:val="20"/>
          <w:szCs w:val="20"/>
        </w:rPr>
        <w:t>Objetivo</w:t>
      </w:r>
    </w:p>
    <w:p w14:paraId="62BE8C83" w14:textId="02890B7F" w:rsidR="005238DF" w:rsidRPr="00E4779A" w:rsidRDefault="00E4779A" w:rsidP="00C10CDA">
      <w:pPr>
        <w:pStyle w:val="cabecera1"/>
        <w:shd w:val="clear" w:color="auto" w:fill="FFFFFF"/>
        <w:spacing w:before="0" w:beforeAutospacing="0" w:after="0" w:afterAutospacing="0"/>
        <w:rPr>
          <w:b/>
          <w:bCs/>
          <w:color w:val="0D3158"/>
          <w:sz w:val="20"/>
          <w:szCs w:val="20"/>
        </w:rPr>
      </w:pPr>
      <w:r>
        <w:rPr>
          <w:color w:val="0D3158"/>
          <w:sz w:val="20"/>
          <w:szCs w:val="20"/>
        </w:rPr>
        <w:t>El objetivo del interactivo es presentar al estudiante diferentes representaciones de dos funciones emblemáticas en matemáticas, como lo son las funciones “Valor absoluto” y “Parte entera, que en el contexto del estudio de la definición, elementos y propiedades de las funciones sirven para eliminar algunas ideas que los estudiantes se hacen de las funciones, entre otras, que todas las funciones son continuas, y que solo hay una expresión analítica para ellas.</w:t>
      </w:r>
    </w:p>
    <w:p w14:paraId="434B7D99" w14:textId="77777777" w:rsidR="00C10CDA" w:rsidRDefault="00C10CDA" w:rsidP="00C10CDA">
      <w:pPr>
        <w:pStyle w:val="cabecera1"/>
        <w:shd w:val="clear" w:color="auto" w:fill="FFFFFF"/>
        <w:spacing w:before="0" w:beforeAutospacing="0" w:after="0" w:afterAutospacing="0"/>
        <w:rPr>
          <w:b/>
          <w:bCs/>
          <w:color w:val="0D3158"/>
          <w:sz w:val="20"/>
          <w:szCs w:val="20"/>
        </w:rPr>
      </w:pPr>
    </w:p>
    <w:p w14:paraId="1BA1ABFF" w14:textId="77777777" w:rsidR="00C10CDA" w:rsidRDefault="005238DF" w:rsidP="00C10CDA">
      <w:pPr>
        <w:pStyle w:val="cabecera1"/>
        <w:shd w:val="clear" w:color="auto" w:fill="FFFFFF"/>
        <w:spacing w:before="0" w:beforeAutospacing="0" w:after="0" w:afterAutospacing="0"/>
        <w:rPr>
          <w:b/>
          <w:bCs/>
          <w:color w:val="0D3158"/>
          <w:sz w:val="20"/>
          <w:szCs w:val="20"/>
        </w:rPr>
      </w:pPr>
      <w:r w:rsidRPr="00E4779A">
        <w:rPr>
          <w:b/>
          <w:bCs/>
          <w:color w:val="0D3158"/>
          <w:sz w:val="20"/>
          <w:szCs w:val="20"/>
        </w:rPr>
        <w:t>Propuesta</w:t>
      </w:r>
    </w:p>
    <w:p w14:paraId="6D777F99" w14:textId="3940BDAA" w:rsidR="00767C36" w:rsidRDefault="00767C36" w:rsidP="00767C36">
      <w:pPr>
        <w:pStyle w:val="cabecera1"/>
        <w:shd w:val="clear" w:color="auto" w:fill="FFFFFF"/>
        <w:spacing w:before="240" w:beforeAutospacing="0" w:after="0" w:afterAutospacing="0"/>
        <w:rPr>
          <w:b/>
          <w:bCs/>
          <w:color w:val="0D3158"/>
          <w:sz w:val="20"/>
          <w:szCs w:val="20"/>
        </w:rPr>
      </w:pPr>
      <w:r>
        <w:rPr>
          <w:b/>
          <w:bCs/>
          <w:color w:val="0D3158"/>
          <w:sz w:val="20"/>
          <w:szCs w:val="20"/>
        </w:rPr>
        <w:t>Antes de la presentación</w:t>
      </w:r>
    </w:p>
    <w:p w14:paraId="5FE39C9D" w14:textId="2CF0756B" w:rsidR="00C10CDA" w:rsidRDefault="00E4779A" w:rsidP="00C10CDA">
      <w:pPr>
        <w:pStyle w:val="cabecera1"/>
        <w:shd w:val="clear" w:color="auto" w:fill="FFFFFF"/>
        <w:spacing w:before="0" w:beforeAutospacing="0" w:after="0" w:afterAutospacing="0"/>
        <w:rPr>
          <w:color w:val="0D3158"/>
          <w:sz w:val="20"/>
          <w:szCs w:val="20"/>
        </w:rPr>
      </w:pPr>
      <w:r>
        <w:rPr>
          <w:color w:val="0D3158"/>
          <w:sz w:val="20"/>
          <w:szCs w:val="20"/>
        </w:rPr>
        <w:t>Puede iniciar con un contexto real, por ejemplo identificando la variación del precio de algún producto en un tiempo de varios años. Puede ser el precio unitario de una rosa, de una libra de papa, o de alguna medida de pescado.</w:t>
      </w:r>
      <w:r w:rsidR="00C10CDA">
        <w:rPr>
          <w:color w:val="0D3158"/>
          <w:sz w:val="20"/>
          <w:szCs w:val="20"/>
        </w:rPr>
        <w:t xml:space="preserve"> La idea es que el producto elegido conserve el precio a lo largo de los años, pero que cambie por temporadas. En particular el precio de una rosa se incrementa en fechas como el día de la mujer, de la madre y en amor y amistad. Del mismo modo, el precio de una trucha o de una mojarra es mayor en cuaresma y Semana Santa, que el resto del año. En general se trata de que</w:t>
      </w:r>
      <w:r w:rsidRPr="00E4779A">
        <w:rPr>
          <w:color w:val="0D3158"/>
          <w:sz w:val="20"/>
          <w:szCs w:val="20"/>
        </w:rPr>
        <w:t xml:space="preserve"> se vea que el precio de un producto cambia de precio a lo largo de un año, generando con ello una función escalonada, pero que si no tiene alzas en un lapso de varios años, genera una función escalonada periódica.</w:t>
      </w:r>
    </w:p>
    <w:p w14:paraId="254E08AA" w14:textId="77777777" w:rsidR="00C10CDA" w:rsidRDefault="00C10CDA" w:rsidP="00C10CDA">
      <w:pPr>
        <w:pStyle w:val="cabecera1"/>
        <w:shd w:val="clear" w:color="auto" w:fill="FFFFFF"/>
        <w:spacing w:before="0" w:beforeAutospacing="0" w:after="0" w:afterAutospacing="0"/>
        <w:rPr>
          <w:color w:val="0D3158"/>
          <w:sz w:val="20"/>
          <w:szCs w:val="20"/>
        </w:rPr>
      </w:pPr>
    </w:p>
    <w:p w14:paraId="3DAF2558" w14:textId="44D16518" w:rsidR="00C10CDA" w:rsidRDefault="00C10CDA" w:rsidP="00C10CDA">
      <w:pPr>
        <w:pStyle w:val="cabecera1"/>
        <w:shd w:val="clear" w:color="auto" w:fill="FFFFFF"/>
        <w:spacing w:before="0" w:beforeAutospacing="0" w:after="0" w:afterAutospacing="0"/>
        <w:rPr>
          <w:color w:val="0D3158"/>
          <w:sz w:val="20"/>
          <w:szCs w:val="20"/>
        </w:rPr>
      </w:pPr>
      <w:r>
        <w:rPr>
          <w:color w:val="0D3158"/>
          <w:sz w:val="20"/>
          <w:szCs w:val="20"/>
        </w:rPr>
        <w:t>Suponga que elige estudiar la variación del precio de una rosa. Pregunte a sus estudiantes los precios que han escuchado en fechas emblemáticas. Es posible que digan que una rosa cuesta $1.000</w:t>
      </w:r>
      <w:r w:rsidR="00767C36">
        <w:rPr>
          <w:color w:val="0D3158"/>
          <w:sz w:val="20"/>
          <w:szCs w:val="20"/>
        </w:rPr>
        <w:t xml:space="preserve"> o hasta $2.000</w:t>
      </w:r>
      <w:r>
        <w:rPr>
          <w:color w:val="0D3158"/>
          <w:sz w:val="20"/>
          <w:szCs w:val="20"/>
        </w:rPr>
        <w:t xml:space="preserve"> en esas fechas, pero que la docena en otras épocas cuesta, por ejemplo $8.000 </w:t>
      </w:r>
      <w:proofErr w:type="spellStart"/>
      <w:r>
        <w:rPr>
          <w:color w:val="0D3158"/>
          <w:sz w:val="20"/>
          <w:szCs w:val="20"/>
        </w:rPr>
        <w:t>ó</w:t>
      </w:r>
      <w:proofErr w:type="spellEnd"/>
      <w:r>
        <w:rPr>
          <w:color w:val="0D3158"/>
          <w:sz w:val="20"/>
          <w:szCs w:val="20"/>
        </w:rPr>
        <w:t xml:space="preserve"> $9.000. Así, tendría que el precio por rosa varía </w:t>
      </w:r>
      <w:r w:rsidR="00767C36">
        <w:rPr>
          <w:color w:val="0D3158"/>
          <w:sz w:val="20"/>
          <w:szCs w:val="20"/>
        </w:rPr>
        <w:t xml:space="preserve">entre $666.66, </w:t>
      </w:r>
      <w:r w:rsidR="00767C36">
        <w:rPr>
          <w:color w:val="0D3158"/>
          <w:sz w:val="20"/>
          <w:szCs w:val="20"/>
        </w:rPr>
        <w:lastRenderedPageBreak/>
        <w:t xml:space="preserve">$750, $1.000 </w:t>
      </w:r>
      <w:proofErr w:type="spellStart"/>
      <w:r w:rsidR="00767C36">
        <w:rPr>
          <w:color w:val="0D3158"/>
          <w:sz w:val="20"/>
          <w:szCs w:val="20"/>
        </w:rPr>
        <w:t>ó</w:t>
      </w:r>
      <w:proofErr w:type="spellEnd"/>
      <w:r w:rsidR="00767C36">
        <w:rPr>
          <w:color w:val="0D3158"/>
          <w:sz w:val="20"/>
          <w:szCs w:val="20"/>
        </w:rPr>
        <w:t xml:space="preserve"> $2.000. Haga conciencia en los estudiantes de que no es posible pagar $666 en moneda colombiana, así que seguramente le cobrarán $650 </w:t>
      </w:r>
      <w:proofErr w:type="spellStart"/>
      <w:r w:rsidR="00767C36">
        <w:rPr>
          <w:color w:val="0D3158"/>
          <w:sz w:val="20"/>
          <w:szCs w:val="20"/>
        </w:rPr>
        <w:t>ó</w:t>
      </w:r>
      <w:proofErr w:type="spellEnd"/>
      <w:r w:rsidR="00767C36">
        <w:rPr>
          <w:color w:val="0D3158"/>
          <w:sz w:val="20"/>
          <w:szCs w:val="20"/>
        </w:rPr>
        <w:t xml:space="preserve"> $700.</w:t>
      </w:r>
    </w:p>
    <w:p w14:paraId="547C6F94" w14:textId="77777777" w:rsidR="00767C36" w:rsidRDefault="00767C36" w:rsidP="00C10CDA">
      <w:pPr>
        <w:pStyle w:val="cabecera1"/>
        <w:shd w:val="clear" w:color="auto" w:fill="FFFFFF"/>
        <w:spacing w:before="0" w:beforeAutospacing="0" w:after="0" w:afterAutospacing="0"/>
        <w:rPr>
          <w:color w:val="0D3158"/>
          <w:sz w:val="20"/>
          <w:szCs w:val="20"/>
        </w:rPr>
      </w:pPr>
    </w:p>
    <w:p w14:paraId="1FD542E5" w14:textId="403A62DB" w:rsidR="00C10CDA" w:rsidRDefault="00767C36" w:rsidP="00767C36">
      <w:pPr>
        <w:pStyle w:val="cabecera1"/>
        <w:shd w:val="clear" w:color="auto" w:fill="FFFFFF"/>
        <w:spacing w:before="0" w:beforeAutospacing="0" w:after="0" w:afterAutospacing="0"/>
        <w:rPr>
          <w:color w:val="0D3158"/>
          <w:sz w:val="20"/>
          <w:szCs w:val="20"/>
        </w:rPr>
      </w:pPr>
      <w:r>
        <w:rPr>
          <w:color w:val="0D3158"/>
          <w:sz w:val="20"/>
          <w:szCs w:val="20"/>
        </w:rPr>
        <w:t>Suponga que esos precios se mantienen a lo largo de 3 años. Entonces tendrán una o varias funciones escalonada periódicas que representen la relación entre el precio por unidad de una rosa por mes. Ello le servirá para poner en contexto las funciones escalonadas y periódicas.</w:t>
      </w:r>
    </w:p>
    <w:p w14:paraId="7C2D35D7" w14:textId="77777777" w:rsidR="00767C36" w:rsidRPr="00767C36" w:rsidRDefault="00767C36" w:rsidP="00767C36">
      <w:pPr>
        <w:pStyle w:val="cabecera2"/>
        <w:shd w:val="clear" w:color="auto" w:fill="FFFFFF"/>
        <w:spacing w:before="375" w:beforeAutospacing="0" w:after="0" w:afterAutospacing="0"/>
        <w:rPr>
          <w:b/>
          <w:color w:val="0D3158"/>
          <w:sz w:val="20"/>
          <w:szCs w:val="20"/>
        </w:rPr>
      </w:pPr>
      <w:r w:rsidRPr="00767C36">
        <w:rPr>
          <w:b/>
          <w:color w:val="0D3158"/>
          <w:sz w:val="20"/>
          <w:szCs w:val="20"/>
        </w:rPr>
        <w:t>Durante la presentación</w:t>
      </w:r>
    </w:p>
    <w:p w14:paraId="55EC63D9" w14:textId="141212C4" w:rsidR="00767C36" w:rsidRDefault="00767C36" w:rsidP="00C10CDA">
      <w:pPr>
        <w:pStyle w:val="Normal1"/>
        <w:shd w:val="clear" w:color="auto" w:fill="FFFFFF"/>
        <w:spacing w:before="0" w:beforeAutospacing="0" w:after="0" w:afterAutospacing="0"/>
        <w:rPr>
          <w:color w:val="0D3158"/>
          <w:sz w:val="20"/>
          <w:szCs w:val="20"/>
        </w:rPr>
      </w:pPr>
      <w:r>
        <w:rPr>
          <w:color w:val="0D3158"/>
          <w:sz w:val="20"/>
          <w:szCs w:val="20"/>
        </w:rPr>
        <w:t>Ya que la definición de “valor absoluto” y de “parte entera” es bastante formal, procure ir por la presentación ubicando contextos de realización de esas funciones, y asóciela con los conceptos estudiados, es decir, enfatice en el estudio de crecimiento, paridad, simetría, tipo de saturación (biyección, sobreyección, inyección), dominio, codominio, imagen, etc.</w:t>
      </w:r>
    </w:p>
    <w:p w14:paraId="0E539420" w14:textId="77777777" w:rsidR="00767C36" w:rsidRDefault="00767C36" w:rsidP="00C10CDA">
      <w:pPr>
        <w:pStyle w:val="Normal1"/>
        <w:shd w:val="clear" w:color="auto" w:fill="FFFFFF"/>
        <w:spacing w:before="0" w:beforeAutospacing="0" w:after="0" w:afterAutospacing="0"/>
        <w:rPr>
          <w:color w:val="0D3158"/>
          <w:sz w:val="20"/>
          <w:szCs w:val="20"/>
        </w:rPr>
      </w:pPr>
    </w:p>
    <w:p w14:paraId="0D5963B5" w14:textId="1CEEAB1E" w:rsidR="00767C36" w:rsidRDefault="00767C36" w:rsidP="00767C36">
      <w:pPr>
        <w:pStyle w:val="Normal1"/>
        <w:shd w:val="clear" w:color="auto" w:fill="FFFFFF"/>
        <w:spacing w:before="0" w:beforeAutospacing="0" w:after="0" w:afterAutospacing="0"/>
        <w:rPr>
          <w:color w:val="0D3158"/>
          <w:sz w:val="20"/>
          <w:szCs w:val="20"/>
        </w:rPr>
      </w:pPr>
      <w:r>
        <w:rPr>
          <w:color w:val="0D3158"/>
          <w:sz w:val="20"/>
          <w:szCs w:val="20"/>
        </w:rPr>
        <w:t xml:space="preserve">Lo que muestra el interactivo son </w:t>
      </w:r>
      <w:proofErr w:type="gramStart"/>
      <w:r>
        <w:rPr>
          <w:color w:val="0D3158"/>
          <w:sz w:val="20"/>
          <w:szCs w:val="20"/>
        </w:rPr>
        <w:t>las representaciones relacional</w:t>
      </w:r>
      <w:proofErr w:type="gramEnd"/>
      <w:r>
        <w:rPr>
          <w:color w:val="0D3158"/>
          <w:sz w:val="20"/>
          <w:szCs w:val="20"/>
        </w:rPr>
        <w:t>, conjuntista, tabular, analítica y gráfica para cada una de las dos funciones. Conviene que</w:t>
      </w:r>
      <w:r w:rsidR="00BF46CE">
        <w:rPr>
          <w:color w:val="0D3158"/>
          <w:sz w:val="20"/>
          <w:szCs w:val="20"/>
        </w:rPr>
        <w:t xml:space="preserve"> a lo largo de la presentación</w:t>
      </w:r>
      <w:r>
        <w:rPr>
          <w:color w:val="0D3158"/>
          <w:sz w:val="20"/>
          <w:szCs w:val="20"/>
        </w:rPr>
        <w:t xml:space="preserve"> se especifiquen los criterios que se han indicado a los largo del tema, para que la identificación de las características de la función aparezcan en cada tipo de representación, y no solo en la representación gráfica.</w:t>
      </w:r>
    </w:p>
    <w:p w14:paraId="7F94BF84" w14:textId="77777777" w:rsidR="00767C36" w:rsidRDefault="00767C36" w:rsidP="00767C36">
      <w:pPr>
        <w:pStyle w:val="Normal1"/>
        <w:shd w:val="clear" w:color="auto" w:fill="FFFFFF"/>
        <w:spacing w:before="0" w:beforeAutospacing="0" w:after="0" w:afterAutospacing="0"/>
        <w:rPr>
          <w:color w:val="0D3158"/>
          <w:sz w:val="20"/>
          <w:szCs w:val="20"/>
        </w:rPr>
      </w:pPr>
    </w:p>
    <w:p w14:paraId="515E9084" w14:textId="711EA603" w:rsidR="00767C36" w:rsidRDefault="00BF46CE" w:rsidP="00767C36">
      <w:pPr>
        <w:pStyle w:val="Normal1"/>
        <w:shd w:val="clear" w:color="auto" w:fill="FFFFFF"/>
        <w:spacing w:before="0" w:beforeAutospacing="0" w:after="0" w:afterAutospacing="0"/>
        <w:rPr>
          <w:color w:val="0D3158"/>
          <w:sz w:val="20"/>
          <w:szCs w:val="20"/>
        </w:rPr>
      </w:pPr>
      <w:r>
        <w:rPr>
          <w:color w:val="0D3158"/>
          <w:sz w:val="20"/>
          <w:szCs w:val="20"/>
        </w:rPr>
        <w:t>Así, se puede primero pasar por las diapositivas haciendo conjeturas acerca del tipo de crecimiento, simetría y saturación de las funciones, para en una segunda pasada verificar esas conjeturas.</w:t>
      </w:r>
    </w:p>
    <w:p w14:paraId="3FD3B6B5" w14:textId="77777777" w:rsidR="00BF46CE" w:rsidRDefault="00BF46CE" w:rsidP="00767C36">
      <w:pPr>
        <w:pStyle w:val="Normal1"/>
        <w:shd w:val="clear" w:color="auto" w:fill="FFFFFF"/>
        <w:spacing w:before="0" w:beforeAutospacing="0" w:after="0" w:afterAutospacing="0"/>
        <w:rPr>
          <w:color w:val="0D3158"/>
          <w:sz w:val="20"/>
          <w:szCs w:val="20"/>
        </w:rPr>
      </w:pPr>
    </w:p>
    <w:p w14:paraId="18CFA5F7" w14:textId="30C4E32B" w:rsidR="00BF46CE" w:rsidRDefault="00BF46CE" w:rsidP="00767C36">
      <w:pPr>
        <w:pStyle w:val="Normal1"/>
        <w:shd w:val="clear" w:color="auto" w:fill="FFFFFF"/>
        <w:spacing w:before="0" w:beforeAutospacing="0" w:after="0" w:afterAutospacing="0"/>
        <w:rPr>
          <w:color w:val="0D3158"/>
          <w:sz w:val="20"/>
          <w:szCs w:val="20"/>
        </w:rPr>
      </w:pPr>
      <w:r>
        <w:rPr>
          <w:color w:val="0D3158"/>
          <w:sz w:val="20"/>
          <w:szCs w:val="20"/>
        </w:rPr>
        <w:t xml:space="preserve">Evite enseñar a los estudiantes reglas nemotécnicas que sean falsas. Por ejemplo, evite decirles que la función valor absoluto es siempre positiva o solo está en los cuadrantes I y II, porque por ejemplo la función </w:t>
      </w:r>
      <m:oMath>
        <m:r>
          <w:rPr>
            <w:rFonts w:ascii="Cambria Math" w:hAnsi="Cambria Math"/>
            <w:color w:val="0D3158"/>
            <w:sz w:val="20"/>
            <w:szCs w:val="20"/>
          </w:rPr>
          <m:t>y=f</m:t>
        </m:r>
        <m:d>
          <m:dPr>
            <m:ctrlPr>
              <w:rPr>
                <w:rFonts w:ascii="Cambria Math" w:hAnsi="Cambria Math"/>
                <w:i/>
                <w:color w:val="0D3158"/>
                <w:sz w:val="20"/>
                <w:szCs w:val="20"/>
              </w:rPr>
            </m:ctrlPr>
          </m:dPr>
          <m:e>
            <m:r>
              <w:rPr>
                <w:rFonts w:ascii="Cambria Math" w:hAnsi="Cambria Math"/>
                <w:color w:val="0D3158"/>
                <w:sz w:val="20"/>
                <w:szCs w:val="20"/>
              </w:rPr>
              <m:t>x</m:t>
            </m:r>
          </m:e>
        </m:d>
        <m:r>
          <w:rPr>
            <w:rFonts w:ascii="Cambria Math" w:hAnsi="Cambria Math"/>
            <w:color w:val="0D3158"/>
            <w:sz w:val="20"/>
            <w:szCs w:val="20"/>
          </w:rPr>
          <m:t>=-</m:t>
        </m:r>
        <m:d>
          <m:dPr>
            <m:begChr m:val="|"/>
            <m:endChr m:val="|"/>
            <m:ctrlPr>
              <w:rPr>
                <w:rFonts w:ascii="Cambria Math" w:hAnsi="Cambria Math"/>
                <w:i/>
                <w:color w:val="0D3158"/>
                <w:sz w:val="20"/>
                <w:szCs w:val="20"/>
              </w:rPr>
            </m:ctrlPr>
          </m:dPr>
          <m:e>
            <m:r>
              <w:rPr>
                <w:rFonts w:ascii="Cambria Math" w:hAnsi="Cambria Math"/>
                <w:color w:val="0D3158"/>
                <w:sz w:val="20"/>
                <w:szCs w:val="20"/>
              </w:rPr>
              <m:t>x</m:t>
            </m:r>
          </m:e>
        </m:d>
      </m:oMath>
      <w:r>
        <w:rPr>
          <w:color w:val="0D3158"/>
          <w:sz w:val="20"/>
          <w:szCs w:val="20"/>
        </w:rPr>
        <w:t xml:space="preserve"> está en los cuadrantes III y IV. Más bien, procure que comprendan las representaciones y los sentidos de las funciones y su utilidad práctica. Por ejemplo, identifique con ellos que la parte entera corresponde a procesos de redondeo como por ejemplo cuando uno dice la talla, edad, peso, pues redondea por abajo o por arriba las cifras.</w:t>
      </w:r>
    </w:p>
    <w:p w14:paraId="32C86B35" w14:textId="77777777" w:rsidR="005238DF" w:rsidRPr="00BF46CE" w:rsidRDefault="005238DF" w:rsidP="00C10CDA">
      <w:pPr>
        <w:pStyle w:val="cabecera2"/>
        <w:shd w:val="clear" w:color="auto" w:fill="FFFFFF"/>
        <w:spacing w:before="375" w:beforeAutospacing="0" w:after="0" w:afterAutospacing="0"/>
        <w:rPr>
          <w:b/>
          <w:color w:val="0D3158"/>
          <w:sz w:val="20"/>
          <w:szCs w:val="20"/>
        </w:rPr>
      </w:pPr>
      <w:r w:rsidRPr="00BF46CE">
        <w:rPr>
          <w:b/>
          <w:color w:val="0D3158"/>
          <w:sz w:val="20"/>
          <w:szCs w:val="20"/>
        </w:rPr>
        <w:t>Después de la presentación</w:t>
      </w:r>
    </w:p>
    <w:p w14:paraId="0AA6AEE4" w14:textId="632C2B74" w:rsidR="00BF46CE" w:rsidRDefault="00BF46CE" w:rsidP="00C10CDA">
      <w:pPr>
        <w:pStyle w:val="Normal1"/>
        <w:shd w:val="clear" w:color="auto" w:fill="FFFFFF"/>
        <w:spacing w:before="0" w:beforeAutospacing="0" w:after="0" w:afterAutospacing="0"/>
        <w:rPr>
          <w:color w:val="0D3158"/>
          <w:sz w:val="20"/>
          <w:szCs w:val="20"/>
        </w:rPr>
      </w:pPr>
      <w:r>
        <w:rPr>
          <w:color w:val="0D3158"/>
          <w:sz w:val="20"/>
          <w:szCs w:val="20"/>
        </w:rPr>
        <w:t>Una forma de verificar si los estudiantes han comprendido lo presentado es jugar con composiciones de las funciones. Puede por ejemplo preguntarles cómo quedaría la gráfica de la parte entera del valor absoluto, y el valor absoluto de la parte entera, anticipando así procesos de composición de funciones.</w:t>
      </w:r>
    </w:p>
    <w:p w14:paraId="2BDB17DB" w14:textId="77777777" w:rsidR="00BF46CE" w:rsidRDefault="00BF46CE" w:rsidP="00C10CDA">
      <w:pPr>
        <w:pStyle w:val="Normal1"/>
        <w:shd w:val="clear" w:color="auto" w:fill="FFFFFF"/>
        <w:spacing w:before="0" w:beforeAutospacing="0" w:after="0" w:afterAutospacing="0"/>
        <w:rPr>
          <w:color w:val="0D3158"/>
          <w:sz w:val="20"/>
          <w:szCs w:val="20"/>
        </w:rPr>
      </w:pPr>
    </w:p>
    <w:p w14:paraId="003956E5" w14:textId="487BA5F8" w:rsidR="00540AAF" w:rsidRDefault="00BF46CE" w:rsidP="00C10CDA">
      <w:pPr>
        <w:pStyle w:val="Normal1"/>
        <w:shd w:val="clear" w:color="auto" w:fill="FFFFFF"/>
        <w:spacing w:before="0" w:beforeAutospacing="0" w:after="0" w:afterAutospacing="0"/>
        <w:rPr>
          <w:color w:val="0D3158"/>
          <w:sz w:val="20"/>
          <w:szCs w:val="20"/>
        </w:rPr>
      </w:pPr>
      <w:r>
        <w:rPr>
          <w:color w:val="0D3158"/>
          <w:sz w:val="20"/>
          <w:szCs w:val="20"/>
        </w:rPr>
        <w:t xml:space="preserve">Para visualizar los resultados </w:t>
      </w:r>
      <w:r w:rsidR="00540AAF">
        <w:rPr>
          <w:color w:val="0D3158"/>
          <w:sz w:val="20"/>
          <w:szCs w:val="20"/>
        </w:rPr>
        <w:t xml:space="preserve">se </w:t>
      </w:r>
      <w:r>
        <w:rPr>
          <w:color w:val="0D3158"/>
          <w:sz w:val="20"/>
          <w:szCs w:val="20"/>
        </w:rPr>
        <w:t xml:space="preserve">puede usar algún software de graficación, como Geogebra, </w:t>
      </w:r>
      <w:r w:rsidR="00540AAF">
        <w:rPr>
          <w:color w:val="0D3158"/>
          <w:sz w:val="20"/>
          <w:szCs w:val="20"/>
        </w:rPr>
        <w:t xml:space="preserve">observar presentaciones hechas en GeogebraTube, como por ejemplo </w:t>
      </w:r>
      <w:hyperlink r:id="rId4" w:history="1">
        <w:r w:rsidR="00540AAF" w:rsidRPr="00540AAF">
          <w:rPr>
            <w:rStyle w:val="Hipervnculo"/>
            <w:sz w:val="20"/>
            <w:szCs w:val="20"/>
          </w:rPr>
          <w:t>VER</w:t>
        </w:r>
      </w:hyperlink>
      <w:r w:rsidR="00540AAF">
        <w:rPr>
          <w:color w:val="0D3158"/>
          <w:sz w:val="20"/>
          <w:szCs w:val="20"/>
        </w:rPr>
        <w:t xml:space="preserve">, o leer algún otro tipo de texto, como </w:t>
      </w:r>
      <w:hyperlink r:id="rId5" w:history="1">
        <w:r w:rsidR="00540AAF" w:rsidRPr="00540AAF">
          <w:rPr>
            <w:rStyle w:val="Hipervnculo"/>
            <w:sz w:val="20"/>
            <w:szCs w:val="20"/>
          </w:rPr>
          <w:t>VER</w:t>
        </w:r>
      </w:hyperlink>
      <w:r w:rsidR="00540AAF">
        <w:rPr>
          <w:color w:val="0D3158"/>
          <w:sz w:val="20"/>
          <w:szCs w:val="20"/>
        </w:rPr>
        <w:t xml:space="preserve">. También, para indicar como ello ha tenido lugar en sus aprendizajes matemáticos previos, se puede visualizar </w:t>
      </w:r>
      <w:hyperlink r:id="rId6" w:history="1">
        <w:r w:rsidR="00540AAF" w:rsidRPr="00540AAF">
          <w:rPr>
            <w:rStyle w:val="Hipervnculo"/>
            <w:sz w:val="20"/>
            <w:szCs w:val="20"/>
          </w:rPr>
          <w:t>VER</w:t>
        </w:r>
      </w:hyperlink>
      <w:r w:rsidR="00540AAF">
        <w:rPr>
          <w:color w:val="0D3158"/>
          <w:sz w:val="20"/>
          <w:szCs w:val="20"/>
        </w:rPr>
        <w:t>.</w:t>
      </w:r>
    </w:p>
    <w:p w14:paraId="001BE067" w14:textId="77777777" w:rsidR="00F4317E" w:rsidRPr="00E4779A" w:rsidRDefault="00F4317E" w:rsidP="00CD652E">
      <w:pPr>
        <w:rPr>
          <w:rFonts w:ascii="Times New Roman" w:hAnsi="Times New Roman" w:cs="Times New Roman"/>
          <w:sz w:val="20"/>
          <w:szCs w:val="20"/>
          <w:lang w:val="es-ES_tradnl"/>
        </w:rPr>
      </w:pPr>
    </w:p>
    <w:p w14:paraId="5A9E4005" w14:textId="32355235" w:rsidR="00F4317E" w:rsidRPr="00E4779A" w:rsidRDefault="00F4317E"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FICHA DEL ALUMNO</w:t>
      </w:r>
    </w:p>
    <w:p w14:paraId="40D318D4" w14:textId="0FFB5B42" w:rsidR="009D05A9" w:rsidRPr="009D05A9" w:rsidRDefault="009D05A9" w:rsidP="009D05A9">
      <w:pPr>
        <w:rPr>
          <w:rFonts w:ascii="Times New Roman" w:hAnsi="Times New Roman" w:cs="Times New Roman"/>
          <w:sz w:val="20"/>
          <w:szCs w:val="20"/>
          <w:lang w:val="es-ES_tradnl"/>
        </w:rPr>
      </w:pPr>
      <w:r w:rsidRPr="009D05A9">
        <w:rPr>
          <w:rFonts w:ascii="Times New Roman" w:hAnsi="Times New Roman" w:cs="Times New Roman"/>
          <w:sz w:val="20"/>
          <w:szCs w:val="20"/>
          <w:lang w:val="es-ES_tradnl"/>
        </w:rPr>
        <w:t>¿Sabes qué es una función</w:t>
      </w:r>
      <w:r>
        <w:rPr>
          <w:rFonts w:ascii="Times New Roman" w:hAnsi="Times New Roman" w:cs="Times New Roman"/>
          <w:sz w:val="20"/>
          <w:szCs w:val="20"/>
          <w:lang w:val="es-ES_tradnl"/>
        </w:rPr>
        <w:t xml:space="preserve"> escalonada</w:t>
      </w:r>
      <w:r w:rsidRPr="009D05A9">
        <w:rPr>
          <w:rFonts w:ascii="Times New Roman" w:hAnsi="Times New Roman" w:cs="Times New Roman"/>
          <w:sz w:val="20"/>
          <w:szCs w:val="20"/>
          <w:lang w:val="es-ES_tradnl"/>
        </w:rPr>
        <w:t>?</w:t>
      </w:r>
    </w:p>
    <w:p w14:paraId="38E8B48A" w14:textId="77777777" w:rsidR="009D05A9" w:rsidRDefault="009D05A9" w:rsidP="009D05A9">
      <w:pPr>
        <w:rPr>
          <w:rFonts w:ascii="Times New Roman" w:hAnsi="Times New Roman" w:cs="Times New Roman"/>
          <w:sz w:val="20"/>
          <w:szCs w:val="20"/>
          <w:lang w:val="es-ES_tradnl"/>
        </w:rPr>
      </w:pPr>
    </w:p>
    <w:p w14:paraId="21E6B84F" w14:textId="77777777" w:rsidR="009D05A9" w:rsidRDefault="009D05A9"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Como sabes, u</w:t>
      </w:r>
      <w:r w:rsidRPr="009D05A9">
        <w:rPr>
          <w:rFonts w:ascii="Times New Roman" w:hAnsi="Times New Roman" w:cs="Times New Roman"/>
          <w:sz w:val="20"/>
          <w:szCs w:val="20"/>
          <w:lang w:val="es-ES_tradnl"/>
        </w:rPr>
        <w:t xml:space="preserve">na función es una correspondencia entre dos variables, de manera que a cada valor de la primera variable </w:t>
      </w:r>
      <w:r>
        <w:rPr>
          <w:rFonts w:ascii="Times New Roman" w:hAnsi="Times New Roman" w:cs="Times New Roman"/>
          <w:sz w:val="20"/>
          <w:szCs w:val="20"/>
          <w:lang w:val="es-ES_tradnl"/>
        </w:rPr>
        <w:t xml:space="preserve">que se encuentra en el dominio, </w:t>
      </w:r>
      <w:r w:rsidRPr="009D05A9">
        <w:rPr>
          <w:rFonts w:ascii="Times New Roman" w:hAnsi="Times New Roman" w:cs="Times New Roman"/>
          <w:sz w:val="20"/>
          <w:szCs w:val="20"/>
          <w:lang w:val="es-ES_tradnl"/>
        </w:rPr>
        <w:t>le corresponde un único valor de la segunda variable</w:t>
      </w:r>
      <w:r>
        <w:rPr>
          <w:rFonts w:ascii="Times New Roman" w:hAnsi="Times New Roman" w:cs="Times New Roman"/>
          <w:sz w:val="20"/>
          <w:szCs w:val="20"/>
          <w:lang w:val="es-ES_tradnl"/>
        </w:rPr>
        <w:t>, que es el codominio.</w:t>
      </w:r>
    </w:p>
    <w:p w14:paraId="57469E2D" w14:textId="77777777" w:rsidR="009D05A9" w:rsidRDefault="009D05A9" w:rsidP="009D05A9">
      <w:pPr>
        <w:rPr>
          <w:rFonts w:ascii="Times New Roman" w:hAnsi="Times New Roman" w:cs="Times New Roman"/>
          <w:sz w:val="20"/>
          <w:szCs w:val="20"/>
          <w:lang w:val="es-ES_tradnl"/>
        </w:rPr>
      </w:pPr>
    </w:p>
    <w:p w14:paraId="7D6C476A" w14:textId="159F4B6B" w:rsidR="009D05A9" w:rsidRDefault="009D05A9"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Las funciones escalonadas son aquellas que asignan a un conjunto de elementos cercanos del dominio, el mismo elemento en el codominio, de manera que los elementos de codominio “saltan”. En la versión gráfica las funciones escalonadas se ven como pedazos de funciones constantes. </w:t>
      </w:r>
    </w:p>
    <w:p w14:paraId="1B1D113A" w14:textId="77777777" w:rsidR="009D05A9" w:rsidRDefault="009D05A9" w:rsidP="009D05A9">
      <w:pPr>
        <w:rPr>
          <w:rFonts w:ascii="Times New Roman" w:hAnsi="Times New Roman" w:cs="Times New Roman"/>
          <w:sz w:val="20"/>
          <w:szCs w:val="20"/>
          <w:lang w:val="es-ES_tradnl"/>
        </w:rPr>
      </w:pPr>
    </w:p>
    <w:p w14:paraId="3F711B7B" w14:textId="094F0811" w:rsidR="004466C1" w:rsidRDefault="007A7377" w:rsidP="009D05A9">
      <w:pP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anchor distT="0" distB="0" distL="114300" distR="114300" simplePos="0" relativeHeight="251680768" behindDoc="1" locked="0" layoutInCell="1" allowOverlap="1" wp14:anchorId="44CA3966" wp14:editId="6A8A719F">
            <wp:simplePos x="0" y="0"/>
            <wp:positionH relativeFrom="column">
              <wp:posOffset>3215005</wp:posOffset>
            </wp:positionH>
            <wp:positionV relativeFrom="paragraph">
              <wp:posOffset>664845</wp:posOffset>
            </wp:positionV>
            <wp:extent cx="2198370" cy="1320800"/>
            <wp:effectExtent l="0" t="0" r="0" b="0"/>
            <wp:wrapTight wrapText="bothSides">
              <wp:wrapPolygon edited="0">
                <wp:start x="0" y="0"/>
                <wp:lineTo x="0" y="21185"/>
                <wp:lineTo x="21338" y="21185"/>
                <wp:lineTo x="21338"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_10_01_CO_REC190_F1.jpg"/>
                    <pic:cNvPicPr/>
                  </pic:nvPicPr>
                  <pic:blipFill>
                    <a:blip r:embed="rId7">
                      <a:extLst>
                        <a:ext uri="{28A0092B-C50C-407E-A947-70E740481C1C}">
                          <a14:useLocalDpi xmlns:a14="http://schemas.microsoft.com/office/drawing/2010/main" val="0"/>
                        </a:ext>
                      </a:extLst>
                    </a:blip>
                    <a:stretch>
                      <a:fillRect/>
                    </a:stretch>
                  </pic:blipFill>
                  <pic:spPr>
                    <a:xfrm>
                      <a:off x="0" y="0"/>
                      <a:ext cx="2198370" cy="1320800"/>
                    </a:xfrm>
                    <a:prstGeom prst="rect">
                      <a:avLst/>
                    </a:prstGeom>
                  </pic:spPr>
                </pic:pic>
              </a:graphicData>
            </a:graphic>
            <wp14:sizeRelH relativeFrom="page">
              <wp14:pctWidth>0</wp14:pctWidth>
            </wp14:sizeRelH>
            <wp14:sizeRelV relativeFrom="page">
              <wp14:pctHeight>0</wp14:pctHeight>
            </wp14:sizeRelV>
          </wp:anchor>
        </w:drawing>
      </w:r>
      <w:r w:rsidR="009D05A9">
        <w:rPr>
          <w:rFonts w:ascii="Times New Roman" w:hAnsi="Times New Roman" w:cs="Times New Roman"/>
          <w:sz w:val="20"/>
          <w:szCs w:val="20"/>
          <w:lang w:val="es-ES_tradnl"/>
        </w:rPr>
        <w:t xml:space="preserve">Por ejemplo, supón que quieres indicar tu edad a lo largo de los años. Si naciste en el año 2000, tu edad cambia abruptamente, pero en la fecha de tu cumpleaños. Si naciste el 11 de enero, </w:t>
      </w:r>
      <w:r>
        <w:rPr>
          <w:rFonts w:ascii="Times New Roman" w:hAnsi="Times New Roman" w:cs="Times New Roman"/>
          <w:sz w:val="20"/>
          <w:szCs w:val="20"/>
          <w:lang w:val="es-ES_tradnl"/>
        </w:rPr>
        <w:t xml:space="preserve">las representaciones tabular y gráfica </w:t>
      </w:r>
      <w:proofErr w:type="gramStart"/>
      <w:r>
        <w:rPr>
          <w:rFonts w:ascii="Times New Roman" w:hAnsi="Times New Roman" w:cs="Times New Roman"/>
          <w:sz w:val="20"/>
          <w:szCs w:val="20"/>
          <w:lang w:val="es-ES_tradnl"/>
        </w:rPr>
        <w:t>será</w:t>
      </w:r>
      <w:proofErr w:type="gramEnd"/>
      <w:r>
        <w:rPr>
          <w:rFonts w:ascii="Times New Roman" w:hAnsi="Times New Roman" w:cs="Times New Roman"/>
          <w:sz w:val="20"/>
          <w:szCs w:val="20"/>
          <w:lang w:val="es-ES_tradnl"/>
        </w:rPr>
        <w:t>:</w:t>
      </w:r>
    </w:p>
    <w:tbl>
      <w:tblPr>
        <w:tblStyle w:val="Tablaconcuadrcula"/>
        <w:tblW w:w="0" w:type="auto"/>
        <w:tblLook w:val="04A0" w:firstRow="1" w:lastRow="0" w:firstColumn="1" w:lastColumn="0" w:noHBand="0" w:noVBand="1"/>
      </w:tblPr>
      <w:tblGrid>
        <w:gridCol w:w="3354"/>
        <w:gridCol w:w="672"/>
      </w:tblGrid>
      <w:tr w:rsidR="009D05A9" w:rsidRPr="007A7377" w14:paraId="1371C354" w14:textId="77777777" w:rsidTr="009D05A9">
        <w:tc>
          <w:tcPr>
            <w:tcW w:w="0" w:type="auto"/>
          </w:tcPr>
          <w:p w14:paraId="10C096F5" w14:textId="14A3D48D" w:rsidR="009D05A9" w:rsidRPr="007A7377" w:rsidRDefault="009D05A9" w:rsidP="00DC3208">
            <w:pPr>
              <w:jc w:val="center"/>
              <w:rPr>
                <w:rFonts w:ascii="Times New Roman" w:hAnsi="Times New Roman" w:cs="Times New Roman"/>
                <w:b/>
                <w:sz w:val="20"/>
                <w:szCs w:val="20"/>
                <w:lang w:val="es-ES_tradnl"/>
              </w:rPr>
            </w:pPr>
            <w:r w:rsidRPr="007A7377">
              <w:rPr>
                <w:rFonts w:ascii="Times New Roman" w:hAnsi="Times New Roman" w:cs="Times New Roman"/>
                <w:b/>
                <w:sz w:val="20"/>
                <w:szCs w:val="20"/>
                <w:lang w:val="es-ES_tradnl"/>
              </w:rPr>
              <w:t>Rango de fechas</w:t>
            </w:r>
          </w:p>
        </w:tc>
        <w:tc>
          <w:tcPr>
            <w:tcW w:w="0" w:type="auto"/>
          </w:tcPr>
          <w:p w14:paraId="476BF3B8" w14:textId="0E576411" w:rsidR="009D05A9" w:rsidRPr="007A7377" w:rsidRDefault="009D05A9" w:rsidP="00DC3208">
            <w:pPr>
              <w:jc w:val="center"/>
              <w:rPr>
                <w:rFonts w:ascii="Times New Roman" w:hAnsi="Times New Roman" w:cs="Times New Roman"/>
                <w:b/>
                <w:sz w:val="20"/>
                <w:szCs w:val="20"/>
                <w:lang w:val="es-ES_tradnl"/>
              </w:rPr>
            </w:pPr>
            <w:r w:rsidRPr="007A7377">
              <w:rPr>
                <w:rFonts w:ascii="Times New Roman" w:hAnsi="Times New Roman" w:cs="Times New Roman"/>
                <w:b/>
                <w:sz w:val="20"/>
                <w:szCs w:val="20"/>
                <w:lang w:val="es-ES_tradnl"/>
              </w:rPr>
              <w:t>Edad</w:t>
            </w:r>
          </w:p>
        </w:tc>
      </w:tr>
      <w:tr w:rsidR="00DC3208" w:rsidRPr="007A7377" w14:paraId="1283F497" w14:textId="77777777" w:rsidTr="009D05A9">
        <w:tc>
          <w:tcPr>
            <w:tcW w:w="0" w:type="auto"/>
          </w:tcPr>
          <w:p w14:paraId="29C643B6" w14:textId="735F1A9E" w:rsidR="00DC3208" w:rsidRPr="007A7377" w:rsidRDefault="00DC3208" w:rsidP="00DC3208">
            <w:pPr>
              <w:jc w:val="center"/>
              <w:rPr>
                <w:rFonts w:ascii="Times New Roman" w:hAnsi="Times New Roman" w:cs="Times New Roman"/>
                <w:i/>
                <w:sz w:val="20"/>
                <w:szCs w:val="20"/>
                <w:lang w:val="es-ES_tradnl"/>
              </w:rPr>
            </w:pPr>
            <w:r w:rsidRPr="007A7377">
              <w:rPr>
                <w:rFonts w:ascii="Times New Roman" w:hAnsi="Times New Roman" w:cs="Times New Roman"/>
                <w:i/>
                <w:sz w:val="20"/>
                <w:szCs w:val="20"/>
                <w:lang w:val="es-ES_tradnl"/>
              </w:rPr>
              <w:t>x</w:t>
            </w:r>
          </w:p>
        </w:tc>
        <w:tc>
          <w:tcPr>
            <w:tcW w:w="0" w:type="auto"/>
          </w:tcPr>
          <w:p w14:paraId="36205C5C" w14:textId="228D059A" w:rsidR="00DC3208" w:rsidRPr="007A7377" w:rsidRDefault="00DC3208" w:rsidP="00DC3208">
            <w:pPr>
              <w:jc w:val="center"/>
              <w:rPr>
                <w:rFonts w:ascii="Times New Roman" w:hAnsi="Times New Roman" w:cs="Times New Roman"/>
                <w:i/>
                <w:sz w:val="20"/>
                <w:szCs w:val="20"/>
                <w:lang w:val="es-ES_tradnl"/>
              </w:rPr>
            </w:pPr>
            <w:r w:rsidRPr="007A7377">
              <w:rPr>
                <w:rFonts w:ascii="Times New Roman" w:hAnsi="Times New Roman" w:cs="Times New Roman"/>
                <w:i/>
                <w:sz w:val="20"/>
                <w:szCs w:val="20"/>
                <w:lang w:val="es-ES_tradnl"/>
              </w:rPr>
              <w:t>y</w:t>
            </w:r>
          </w:p>
        </w:tc>
      </w:tr>
      <w:tr w:rsidR="009D05A9" w:rsidRPr="007A7377" w14:paraId="050F76D2" w14:textId="77777777" w:rsidTr="009D05A9">
        <w:tc>
          <w:tcPr>
            <w:tcW w:w="0" w:type="auto"/>
          </w:tcPr>
          <w:p w14:paraId="0E5F1F45" w14:textId="3E4DFCC9"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2000 – 10 enero de 2001</w:t>
            </w:r>
          </w:p>
        </w:tc>
        <w:tc>
          <w:tcPr>
            <w:tcW w:w="0" w:type="auto"/>
          </w:tcPr>
          <w:p w14:paraId="723F64EB" w14:textId="3B563427"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0</w:t>
            </w:r>
          </w:p>
        </w:tc>
      </w:tr>
      <w:tr w:rsidR="009D05A9" w:rsidRPr="007A7377" w14:paraId="4DA8D916" w14:textId="77777777" w:rsidTr="009D05A9">
        <w:tc>
          <w:tcPr>
            <w:tcW w:w="0" w:type="auto"/>
          </w:tcPr>
          <w:p w14:paraId="3D4E1C0C" w14:textId="603199D8"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2001 – 10 enero de 2002</w:t>
            </w:r>
          </w:p>
        </w:tc>
        <w:tc>
          <w:tcPr>
            <w:tcW w:w="0" w:type="auto"/>
          </w:tcPr>
          <w:p w14:paraId="7896D651" w14:textId="7FE05D49"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w:t>
            </w:r>
          </w:p>
        </w:tc>
      </w:tr>
      <w:tr w:rsidR="009D05A9" w:rsidRPr="007A7377" w14:paraId="44BD1E85" w14:textId="77777777" w:rsidTr="009D05A9">
        <w:tc>
          <w:tcPr>
            <w:tcW w:w="0" w:type="auto"/>
          </w:tcPr>
          <w:p w14:paraId="619CFDFA" w14:textId="1E178A33"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2002 – 10 enero de 2003</w:t>
            </w:r>
          </w:p>
        </w:tc>
        <w:tc>
          <w:tcPr>
            <w:tcW w:w="0" w:type="auto"/>
          </w:tcPr>
          <w:p w14:paraId="5EC8499E" w14:textId="081D9A4D"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2</w:t>
            </w:r>
          </w:p>
        </w:tc>
      </w:tr>
      <w:tr w:rsidR="009D05A9" w:rsidRPr="007A7377" w14:paraId="76719243" w14:textId="77777777" w:rsidTr="009D05A9">
        <w:tc>
          <w:tcPr>
            <w:tcW w:w="0" w:type="auto"/>
          </w:tcPr>
          <w:p w14:paraId="2648B247" w14:textId="1DE5E88E"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2003 – 10 enero de 2004</w:t>
            </w:r>
          </w:p>
        </w:tc>
        <w:tc>
          <w:tcPr>
            <w:tcW w:w="0" w:type="auto"/>
          </w:tcPr>
          <w:p w14:paraId="4DEC1F17" w14:textId="0025A1D4"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3</w:t>
            </w:r>
          </w:p>
        </w:tc>
      </w:tr>
      <w:tr w:rsidR="009D05A9" w:rsidRPr="007A7377" w14:paraId="43B5CFD6" w14:textId="77777777" w:rsidTr="009D05A9">
        <w:tc>
          <w:tcPr>
            <w:tcW w:w="0" w:type="auto"/>
          </w:tcPr>
          <w:p w14:paraId="7E051D88" w14:textId="754539EA"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2004 – 10 enero de 2005</w:t>
            </w:r>
          </w:p>
        </w:tc>
        <w:tc>
          <w:tcPr>
            <w:tcW w:w="0" w:type="auto"/>
          </w:tcPr>
          <w:p w14:paraId="254ADABA" w14:textId="3EBDE130"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4</w:t>
            </w:r>
          </w:p>
        </w:tc>
      </w:tr>
      <w:tr w:rsidR="009D05A9" w:rsidRPr="007A7377" w14:paraId="7E7C9208" w14:textId="77777777" w:rsidTr="009D05A9">
        <w:tc>
          <w:tcPr>
            <w:tcW w:w="0" w:type="auto"/>
          </w:tcPr>
          <w:p w14:paraId="30F31C69" w14:textId="3A5BE3CA"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2005 – 10 enero de 2006</w:t>
            </w:r>
          </w:p>
        </w:tc>
        <w:tc>
          <w:tcPr>
            <w:tcW w:w="0" w:type="auto"/>
          </w:tcPr>
          <w:p w14:paraId="7995AF8C" w14:textId="1574B77F"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5</w:t>
            </w:r>
          </w:p>
        </w:tc>
      </w:tr>
      <w:tr w:rsidR="009D05A9" w:rsidRPr="007A7377" w14:paraId="2397FC88" w14:textId="77777777" w:rsidTr="009D05A9">
        <w:tc>
          <w:tcPr>
            <w:tcW w:w="0" w:type="auto"/>
          </w:tcPr>
          <w:p w14:paraId="0BFB26A2" w14:textId="5D4D78F1"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2006 – 10 enero de 2007</w:t>
            </w:r>
          </w:p>
        </w:tc>
        <w:tc>
          <w:tcPr>
            <w:tcW w:w="0" w:type="auto"/>
          </w:tcPr>
          <w:p w14:paraId="3D05D3B8" w14:textId="39B048D2"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6</w:t>
            </w:r>
          </w:p>
        </w:tc>
      </w:tr>
      <w:tr w:rsidR="009D05A9" w:rsidRPr="007A7377" w14:paraId="6261529E" w14:textId="77777777" w:rsidTr="009D05A9">
        <w:tc>
          <w:tcPr>
            <w:tcW w:w="0" w:type="auto"/>
          </w:tcPr>
          <w:p w14:paraId="222015F1" w14:textId="77777777" w:rsidR="009D05A9" w:rsidRPr="007A7377" w:rsidRDefault="009D05A9" w:rsidP="009D05A9">
            <w:pPr>
              <w:rPr>
                <w:rFonts w:ascii="Times New Roman" w:hAnsi="Times New Roman" w:cs="Times New Roman"/>
                <w:sz w:val="20"/>
                <w:szCs w:val="20"/>
                <w:lang w:val="es-ES_tradnl"/>
              </w:rPr>
            </w:pPr>
          </w:p>
        </w:tc>
        <w:tc>
          <w:tcPr>
            <w:tcW w:w="0" w:type="auto"/>
          </w:tcPr>
          <w:p w14:paraId="43F67E8A" w14:textId="77777777" w:rsidR="009D05A9" w:rsidRPr="007A7377" w:rsidRDefault="009D05A9" w:rsidP="009D05A9">
            <w:pPr>
              <w:rPr>
                <w:rFonts w:ascii="Times New Roman" w:hAnsi="Times New Roman" w:cs="Times New Roman"/>
                <w:sz w:val="20"/>
                <w:szCs w:val="20"/>
                <w:lang w:val="es-ES_tradnl"/>
              </w:rPr>
            </w:pPr>
          </w:p>
        </w:tc>
      </w:tr>
      <w:tr w:rsidR="009D05A9" w:rsidRPr="007A7377" w14:paraId="14117F24" w14:textId="77777777" w:rsidTr="009D05A9">
        <w:tc>
          <w:tcPr>
            <w:tcW w:w="0" w:type="auto"/>
          </w:tcPr>
          <w:p w14:paraId="46B84EDC" w14:textId="303BF80B"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20XX – 10 enero siguiente</w:t>
            </w:r>
          </w:p>
        </w:tc>
        <w:tc>
          <w:tcPr>
            <w:tcW w:w="0" w:type="auto"/>
          </w:tcPr>
          <w:p w14:paraId="27B634BA" w14:textId="14857ABC" w:rsidR="009D05A9" w:rsidRPr="007A7377" w:rsidRDefault="00DC3208"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XX</w:t>
            </w:r>
          </w:p>
        </w:tc>
      </w:tr>
    </w:tbl>
    <w:p w14:paraId="46D6872A" w14:textId="4874D9A1" w:rsidR="009D05A9" w:rsidRDefault="009D05A9" w:rsidP="009D05A9">
      <w:pPr>
        <w:rPr>
          <w:rFonts w:ascii="Times New Roman" w:hAnsi="Times New Roman" w:cs="Times New Roman"/>
          <w:sz w:val="20"/>
          <w:szCs w:val="20"/>
          <w:lang w:val="es-ES_tradnl"/>
        </w:rPr>
      </w:pPr>
    </w:p>
    <w:p w14:paraId="14839999" w14:textId="5C35E2FC" w:rsidR="00DC3208" w:rsidRDefault="00DD5337"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Observa que el salto de edad se da cuando ya ha empezado el año, dado que has nacido en enero.</w:t>
      </w:r>
    </w:p>
    <w:p w14:paraId="36A83F64" w14:textId="5FA72B5C" w:rsidR="00DD5337" w:rsidRDefault="007A7377" w:rsidP="009D05A9">
      <w:pPr>
        <w:rPr>
          <w:rFonts w:ascii="Times New Roman" w:hAnsi="Times New Roman" w:cs="Times New Roman"/>
          <w:sz w:val="20"/>
          <w:szCs w:val="20"/>
          <w:lang w:val="es-CO"/>
        </w:rPr>
      </w:pPr>
      <w:r>
        <w:rPr>
          <w:rFonts w:ascii="Times New Roman" w:hAnsi="Times New Roman" w:cs="Times New Roman"/>
          <w:sz w:val="20"/>
          <w:szCs w:val="20"/>
          <w:lang w:val="es-ES_tradnl"/>
        </w:rPr>
        <w:lastRenderedPageBreak/>
        <w:t xml:space="preserve">La función que se observa en la gráfica corresponde a una traslación de la función “parte entera”, que lo que hace es asignarle a cada número real, el máximo entero que sea menor que el número. Por ejemplo la parte entera de </w:t>
      </w:r>
      <m:oMath>
        <m:r>
          <w:rPr>
            <w:rFonts w:ascii="Cambria Math" w:hAnsi="Cambria Math" w:cs="Times New Roman"/>
            <w:sz w:val="20"/>
            <w:szCs w:val="20"/>
            <w:lang w:val="es-ES_tradnl"/>
          </w:rPr>
          <m:t>π</m:t>
        </m:r>
      </m:oMath>
      <w:r>
        <w:rPr>
          <w:rFonts w:ascii="Times New Roman" w:hAnsi="Times New Roman" w:cs="Times New Roman"/>
          <w:sz w:val="20"/>
          <w:szCs w:val="20"/>
          <w:lang w:val="es-ES_tradnl"/>
        </w:rPr>
        <w:t xml:space="preserve"> será 3, lo cual se </w:t>
      </w:r>
      <w:r w:rsidRPr="007A7377">
        <w:rPr>
          <w:rFonts w:ascii="Times New Roman" w:hAnsi="Times New Roman" w:cs="Times New Roman"/>
          <w:sz w:val="20"/>
          <w:szCs w:val="20"/>
          <w:lang w:val="es-ES_tradnl"/>
        </w:rPr>
        <w:t xml:space="preserve">escribe </w:t>
      </w:r>
      <m:oMath>
        <m:d>
          <m:dPr>
            <m:begChr m:val="⌊"/>
            <m:endChr m:val="⌋"/>
            <m:ctrlPr>
              <w:rPr>
                <w:rFonts w:ascii="Cambria Math" w:hAnsi="Cambria Math" w:cs="Times New Roman"/>
                <w:i/>
                <w:sz w:val="20"/>
                <w:szCs w:val="20"/>
              </w:rPr>
            </m:ctrlPr>
          </m:dPr>
          <m:e>
            <m:r>
              <w:rPr>
                <w:rFonts w:ascii="Cambria Math" w:hAnsi="Cambria Math" w:cs="Times New Roman"/>
                <w:sz w:val="20"/>
                <w:szCs w:val="20"/>
              </w:rPr>
              <m:t>π</m:t>
            </m:r>
          </m:e>
        </m:d>
        <m:r>
          <w:rPr>
            <w:rFonts w:ascii="Cambria Math" w:hAnsi="Cambria Math" w:cs="Times New Roman"/>
            <w:sz w:val="20"/>
            <w:szCs w:val="20"/>
            <w:lang w:val="es-CO"/>
          </w:rPr>
          <m:t>=3</m:t>
        </m:r>
      </m:oMath>
      <w:r w:rsidRPr="007A7377">
        <w:rPr>
          <w:rFonts w:ascii="Times New Roman" w:hAnsi="Times New Roman" w:cs="Times New Roman"/>
          <w:sz w:val="20"/>
          <w:szCs w:val="20"/>
          <w:lang w:val="es-CO"/>
        </w:rPr>
        <w:t>. Por su</w:t>
      </w:r>
      <w:r>
        <w:rPr>
          <w:rFonts w:ascii="Times New Roman" w:hAnsi="Times New Roman" w:cs="Times New Roman"/>
          <w:sz w:val="20"/>
          <w:szCs w:val="20"/>
          <w:lang w:val="es-CO"/>
        </w:rPr>
        <w:t xml:space="preserve"> parte, la parte entera de -2.6 es -3, y se escribe </w:t>
      </w:r>
      <m:oMath>
        <m:d>
          <m:dPr>
            <m:begChr m:val="⌊"/>
            <m:endChr m:val="⌋"/>
            <m:ctrlPr>
              <w:rPr>
                <w:rFonts w:ascii="Cambria Math" w:hAnsi="Cambria Math" w:cs="Times New Roman"/>
                <w:i/>
                <w:sz w:val="20"/>
                <w:szCs w:val="20"/>
              </w:rPr>
            </m:ctrlPr>
          </m:dPr>
          <m:e>
            <m:r>
              <w:rPr>
                <w:rFonts w:ascii="Cambria Math" w:hAnsi="Cambria Math" w:cs="Times New Roman"/>
                <w:sz w:val="20"/>
                <w:szCs w:val="20"/>
                <w:lang w:val="es-CO"/>
              </w:rPr>
              <m:t>-2.4</m:t>
            </m:r>
          </m:e>
        </m:d>
        <m:r>
          <w:rPr>
            <w:rFonts w:ascii="Cambria Math" w:hAnsi="Cambria Math" w:cs="Times New Roman"/>
            <w:sz w:val="20"/>
            <w:szCs w:val="20"/>
            <w:lang w:val="es-CO"/>
          </w:rPr>
          <m:t>=3</m:t>
        </m:r>
      </m:oMath>
      <w:r>
        <w:rPr>
          <w:rFonts w:ascii="Times New Roman" w:hAnsi="Times New Roman" w:cs="Times New Roman"/>
          <w:sz w:val="20"/>
          <w:szCs w:val="20"/>
          <w:lang w:val="es-CO"/>
        </w:rPr>
        <w:t xml:space="preserve">. </w:t>
      </w:r>
      <w:r w:rsidR="00DD5337">
        <w:rPr>
          <w:rFonts w:ascii="Times New Roman" w:hAnsi="Times New Roman" w:cs="Times New Roman"/>
          <w:sz w:val="20"/>
          <w:szCs w:val="20"/>
          <w:lang w:val="es-CO"/>
        </w:rPr>
        <w:t xml:space="preserve">Su representación gráfica es: </w:t>
      </w:r>
    </w:p>
    <w:p w14:paraId="63A21BD6" w14:textId="484A4260" w:rsidR="00DD5337" w:rsidRPr="00A065CE" w:rsidRDefault="00A065CE" w:rsidP="00A065CE">
      <w:pPr>
        <w:jc w:val="center"/>
        <w:rPr>
          <w:rFonts w:ascii="Times New Roman" w:hAnsi="Times New Roman" w:cs="Times New Roman"/>
          <w:sz w:val="20"/>
          <w:szCs w:val="20"/>
          <w:lang w:val="es-CO"/>
        </w:rPr>
      </w:pPr>
      <w:r>
        <w:rPr>
          <w:rFonts w:ascii="Times New Roman" w:hAnsi="Times New Roman" w:cs="Times New Roman"/>
          <w:noProof/>
          <w:sz w:val="20"/>
          <w:szCs w:val="20"/>
          <w:lang w:val="es-CO" w:eastAsia="ko-KR"/>
        </w:rPr>
        <w:drawing>
          <wp:inline distT="0" distB="0" distL="0" distR="0" wp14:anchorId="3CD8351C" wp14:editId="4D7A4ECF">
            <wp:extent cx="1968572" cy="168188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rteEnteraGráfica.jpg"/>
                    <pic:cNvPicPr/>
                  </pic:nvPicPr>
                  <pic:blipFill>
                    <a:blip r:embed="rId8">
                      <a:extLst>
                        <a:ext uri="{28A0092B-C50C-407E-A947-70E740481C1C}">
                          <a14:useLocalDpi xmlns:a14="http://schemas.microsoft.com/office/drawing/2010/main" val="0"/>
                        </a:ext>
                      </a:extLst>
                    </a:blip>
                    <a:stretch>
                      <a:fillRect/>
                    </a:stretch>
                  </pic:blipFill>
                  <pic:spPr>
                    <a:xfrm>
                      <a:off x="0" y="0"/>
                      <a:ext cx="1968572" cy="1681887"/>
                    </a:xfrm>
                    <a:prstGeom prst="rect">
                      <a:avLst/>
                    </a:prstGeom>
                  </pic:spPr>
                </pic:pic>
              </a:graphicData>
            </a:graphic>
          </wp:inline>
        </w:drawing>
      </w:r>
    </w:p>
    <w:p w14:paraId="76D21C6B" w14:textId="2963DE62" w:rsidR="00DD5337" w:rsidRDefault="00DD5337" w:rsidP="00DD5337">
      <w:pPr>
        <w:rPr>
          <w:rFonts w:ascii="Times New Roman" w:hAnsi="Times New Roman" w:cs="Times New Roman"/>
          <w:sz w:val="20"/>
          <w:szCs w:val="20"/>
          <w:lang w:val="es-ES_tradnl"/>
        </w:rPr>
      </w:pPr>
      <w:r>
        <w:rPr>
          <w:rFonts w:ascii="Times New Roman" w:hAnsi="Times New Roman" w:cs="Times New Roman"/>
          <w:sz w:val="20"/>
          <w:szCs w:val="20"/>
          <w:lang w:val="es-ES_tradnl"/>
        </w:rPr>
        <w:t>La escritura de esa función de manera analítica es:</w:t>
      </w:r>
    </w:p>
    <w:p w14:paraId="11DAE88C" w14:textId="77777777" w:rsidR="00DD5337" w:rsidRDefault="00DD5337" w:rsidP="00DD5337">
      <w:pPr>
        <w:rPr>
          <w:rFonts w:ascii="Times New Roman" w:hAnsi="Times New Roman" w:cs="Times New Roman"/>
          <w:sz w:val="20"/>
          <w:szCs w:val="20"/>
          <w:lang w:val="es-ES_tradnl"/>
        </w:rPr>
      </w:pPr>
    </w:p>
    <w:p w14:paraId="16180D1E" w14:textId="4E402234" w:rsidR="00DD5337" w:rsidRPr="00DD5337" w:rsidRDefault="00DD5337" w:rsidP="00DD5337">
      <w:pPr>
        <w:rPr>
          <w:rFonts w:ascii="Times New Roman" w:hAnsi="Times New Roman" w:cs="Times New Roman"/>
          <w:sz w:val="20"/>
          <w:szCs w:val="20"/>
          <w:lang w:val="es-ES_tradnl"/>
        </w:rPr>
      </w:pPr>
      <m:oMath>
        <m:r>
          <w:rPr>
            <w:rFonts w:ascii="Cambria Math" w:hAnsi="Cambria Math" w:cs="Times New Roman"/>
            <w:sz w:val="20"/>
            <w:szCs w:val="20"/>
          </w:rPr>
          <m:t>y</m:t>
        </m:r>
        <m:r>
          <w:rPr>
            <w:rFonts w:ascii="Cambria Math" w:hAnsi="Cambria Math" w:cs="Times New Roman"/>
            <w:sz w:val="20"/>
            <w:szCs w:val="20"/>
            <w:lang w:val="es-CO"/>
          </w:rPr>
          <m:t>=</m:t>
        </m:r>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lang w:val="es-CO"/>
          </w:rPr>
          <m:t>=</m:t>
        </m:r>
        <m:d>
          <m:dPr>
            <m:begChr m:val="⌊"/>
            <m:endChr m:val="⌋"/>
            <m:ctrlPr>
              <w:rPr>
                <w:rFonts w:ascii="Cambria Math" w:hAnsi="Cambria Math" w:cs="Times New Roman"/>
                <w:i/>
                <w:sz w:val="20"/>
                <w:szCs w:val="20"/>
              </w:rPr>
            </m:ctrlPr>
          </m:dPr>
          <m:e>
            <m:r>
              <w:rPr>
                <w:rFonts w:ascii="Cambria Math" w:hAnsi="Cambria Math" w:cs="Times New Roman"/>
                <w:sz w:val="20"/>
                <w:szCs w:val="20"/>
              </w:rPr>
              <m:t>x</m:t>
            </m:r>
          </m:e>
        </m:d>
      </m:oMath>
      <w:r w:rsidRPr="00DD5337">
        <w:rPr>
          <w:rFonts w:ascii="Times New Roman" w:hAnsi="Times New Roman" w:cs="Times New Roman"/>
          <w:sz w:val="20"/>
          <w:szCs w:val="20"/>
          <w:lang w:val="es-CO"/>
        </w:rPr>
        <w:t xml:space="preserve">, que se lee, “parte entera de </w:t>
      </w:r>
      <m:oMath>
        <m:r>
          <w:rPr>
            <w:rFonts w:ascii="Cambria Math" w:hAnsi="Cambria Math" w:cs="Times New Roman"/>
            <w:sz w:val="20"/>
            <w:szCs w:val="20"/>
            <w:lang w:val="es-CO"/>
          </w:rPr>
          <m:t>x</m:t>
        </m:r>
      </m:oMath>
      <w:r w:rsidRPr="00DD5337">
        <w:rPr>
          <w:rFonts w:ascii="Times New Roman" w:hAnsi="Times New Roman" w:cs="Times New Roman"/>
          <w:sz w:val="20"/>
          <w:szCs w:val="20"/>
          <w:lang w:val="es-CO"/>
        </w:rPr>
        <w:t>”</w:t>
      </w:r>
    </w:p>
    <w:p w14:paraId="366585BE" w14:textId="77777777" w:rsidR="00DD5337" w:rsidRPr="00A065CE" w:rsidRDefault="00DD5337" w:rsidP="009D05A9">
      <w:pPr>
        <w:rPr>
          <w:rFonts w:ascii="Times New Roman" w:hAnsi="Times New Roman" w:cs="Times New Roman"/>
          <w:sz w:val="20"/>
          <w:szCs w:val="20"/>
          <w:lang w:val="es-ES_tradnl"/>
        </w:rPr>
      </w:pPr>
    </w:p>
    <w:p w14:paraId="36DABE67" w14:textId="4959B311" w:rsidR="00DC3208" w:rsidRPr="007A7377" w:rsidRDefault="007A7377" w:rsidP="009D05A9">
      <w:pPr>
        <w:rPr>
          <w:rFonts w:ascii="Times New Roman" w:hAnsi="Times New Roman" w:cs="Times New Roman"/>
          <w:sz w:val="20"/>
          <w:szCs w:val="20"/>
          <w:lang w:val="es-CO"/>
        </w:rPr>
      </w:pPr>
      <w:r>
        <w:rPr>
          <w:rFonts w:ascii="Times New Roman" w:hAnsi="Times New Roman" w:cs="Times New Roman"/>
          <w:sz w:val="20"/>
          <w:szCs w:val="20"/>
          <w:lang w:val="es-CO"/>
        </w:rPr>
        <w:t xml:space="preserve">La mayoría de personas se equivoca tomando la parte entera de un número negativo. Para que no te suceda, simplemente ubica el número en el eje </w:t>
      </w:r>
      <m:oMath>
        <m:r>
          <w:rPr>
            <w:rFonts w:ascii="Cambria Math" w:hAnsi="Cambria Math" w:cs="Times New Roman"/>
            <w:sz w:val="20"/>
            <w:szCs w:val="20"/>
            <w:lang w:val="es-CO"/>
          </w:rPr>
          <m:t>x</m:t>
        </m:r>
      </m:oMath>
      <w:r>
        <w:rPr>
          <w:rFonts w:ascii="Times New Roman" w:hAnsi="Times New Roman" w:cs="Times New Roman"/>
          <w:sz w:val="20"/>
          <w:szCs w:val="20"/>
          <w:lang w:val="es-CO"/>
        </w:rPr>
        <w:t>; su parte entera será el entero que se encuentre a su izquierda.</w:t>
      </w:r>
    </w:p>
    <w:p w14:paraId="7877C833" w14:textId="77777777" w:rsidR="007A7377" w:rsidRDefault="007A7377" w:rsidP="009D05A9">
      <w:pPr>
        <w:rPr>
          <w:rFonts w:ascii="Times New Roman" w:hAnsi="Times New Roman" w:cs="Times New Roman"/>
          <w:sz w:val="20"/>
          <w:szCs w:val="20"/>
          <w:lang w:val="es-ES_tradnl"/>
        </w:rPr>
      </w:pPr>
    </w:p>
    <w:p w14:paraId="26484923" w14:textId="5B82FF04" w:rsidR="007A7377" w:rsidRDefault="00DD5337" w:rsidP="00DD5337">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4B7E1CF6" wp14:editId="472B3E75">
            <wp:extent cx="3401568" cy="410847"/>
            <wp:effectExtent l="0" t="0" r="889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jex.jpg"/>
                    <pic:cNvPicPr/>
                  </pic:nvPicPr>
                  <pic:blipFill>
                    <a:blip r:embed="rId9">
                      <a:extLst>
                        <a:ext uri="{28A0092B-C50C-407E-A947-70E740481C1C}">
                          <a14:useLocalDpi xmlns:a14="http://schemas.microsoft.com/office/drawing/2010/main" val="0"/>
                        </a:ext>
                      </a:extLst>
                    </a:blip>
                    <a:stretch>
                      <a:fillRect/>
                    </a:stretch>
                  </pic:blipFill>
                  <pic:spPr>
                    <a:xfrm>
                      <a:off x="0" y="0"/>
                      <a:ext cx="3433099" cy="414655"/>
                    </a:xfrm>
                    <a:prstGeom prst="rect">
                      <a:avLst/>
                    </a:prstGeom>
                  </pic:spPr>
                </pic:pic>
              </a:graphicData>
            </a:graphic>
          </wp:inline>
        </w:drawing>
      </w:r>
    </w:p>
    <w:p w14:paraId="16F2FD19" w14:textId="55F93946" w:rsidR="001A5B90" w:rsidRDefault="00DD5337"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Como ves, a la izquierda </w:t>
      </w:r>
      <w:proofErr w:type="gramStart"/>
      <w:r>
        <w:rPr>
          <w:rFonts w:ascii="Times New Roman" w:hAnsi="Times New Roman" w:cs="Times New Roman"/>
          <w:sz w:val="20"/>
          <w:szCs w:val="20"/>
          <w:lang w:val="es-ES_tradnl"/>
        </w:rPr>
        <w:t xml:space="preserve">de </w:t>
      </w:r>
      <m:oMath>
        <m:r>
          <w:rPr>
            <w:rFonts w:ascii="Cambria Math" w:hAnsi="Cambria Math" w:cs="Times New Roman"/>
            <w:sz w:val="20"/>
            <w:szCs w:val="20"/>
            <w:lang w:val="es-ES_tradnl"/>
          </w:rPr>
          <m:t>-2.4</m:t>
        </m:r>
      </m:oMath>
      <w:r>
        <w:rPr>
          <w:rFonts w:ascii="Times New Roman" w:hAnsi="Times New Roman" w:cs="Times New Roman"/>
          <w:sz w:val="20"/>
          <w:szCs w:val="20"/>
          <w:lang w:val="es-ES_tradnl"/>
        </w:rPr>
        <w:t xml:space="preserve"> el</w:t>
      </w:r>
      <w:proofErr w:type="gramEnd"/>
      <w:r>
        <w:rPr>
          <w:rFonts w:ascii="Times New Roman" w:hAnsi="Times New Roman" w:cs="Times New Roman"/>
          <w:sz w:val="20"/>
          <w:szCs w:val="20"/>
          <w:lang w:val="es-ES_tradnl"/>
        </w:rPr>
        <w:t xml:space="preserve"> entero más cercano es </w:t>
      </w:r>
      <m:oMath>
        <m:r>
          <w:rPr>
            <w:rFonts w:ascii="Cambria Math" w:hAnsi="Cambria Math" w:cs="Times New Roman"/>
            <w:sz w:val="20"/>
            <w:szCs w:val="20"/>
            <w:lang w:val="es-CO"/>
          </w:rPr>
          <m:t>-3</m:t>
        </m:r>
      </m:oMath>
      <w:r>
        <w:rPr>
          <w:rFonts w:ascii="Times New Roman" w:hAnsi="Times New Roman" w:cs="Times New Roman"/>
          <w:sz w:val="20"/>
          <w:szCs w:val="20"/>
          <w:lang w:val="es-ES_tradnl"/>
        </w:rPr>
        <w:t xml:space="preserve">. Por eso </w:t>
      </w:r>
      <m:oMath>
        <m:d>
          <m:dPr>
            <m:begChr m:val="⌊"/>
            <m:endChr m:val="⌋"/>
            <m:ctrlPr>
              <w:rPr>
                <w:rFonts w:ascii="Cambria Math" w:hAnsi="Cambria Math" w:cs="Times New Roman"/>
                <w:i/>
                <w:sz w:val="20"/>
                <w:szCs w:val="20"/>
              </w:rPr>
            </m:ctrlPr>
          </m:dPr>
          <m:e>
            <m:r>
              <w:rPr>
                <w:rFonts w:ascii="Cambria Math" w:hAnsi="Cambria Math" w:cs="Times New Roman"/>
                <w:sz w:val="20"/>
                <w:szCs w:val="20"/>
                <w:lang w:val="es-CO"/>
              </w:rPr>
              <m:t>-2.4</m:t>
            </m:r>
          </m:e>
        </m:d>
        <m:r>
          <w:rPr>
            <w:rFonts w:ascii="Cambria Math" w:hAnsi="Cambria Math" w:cs="Times New Roman"/>
            <w:sz w:val="20"/>
            <w:szCs w:val="20"/>
            <w:lang w:val="es-CO"/>
          </w:rPr>
          <m:t>=-3</m:t>
        </m:r>
      </m:oMath>
    </w:p>
    <w:p w14:paraId="0329C8B1" w14:textId="77777777" w:rsidR="00DC3208" w:rsidRPr="009D05A9" w:rsidRDefault="00DC3208" w:rsidP="009D05A9">
      <w:pPr>
        <w:rPr>
          <w:rFonts w:ascii="Times New Roman" w:hAnsi="Times New Roman" w:cs="Times New Roman"/>
          <w:sz w:val="20"/>
          <w:szCs w:val="20"/>
          <w:lang w:val="es-ES_tradnl"/>
        </w:rPr>
      </w:pPr>
    </w:p>
    <w:p w14:paraId="487C7D6C" w14:textId="508D289B" w:rsidR="00F4317E" w:rsidRPr="00E4779A" w:rsidRDefault="009D05A9" w:rsidP="00CD652E">
      <w:pPr>
        <w:rPr>
          <w:rFonts w:ascii="Times New Roman" w:hAnsi="Times New Roman" w:cs="Times New Roman"/>
          <w:sz w:val="20"/>
          <w:szCs w:val="20"/>
          <w:lang w:val="es-ES_tradnl"/>
        </w:rPr>
      </w:pPr>
      <w:r w:rsidRPr="009D05A9">
        <w:rPr>
          <w:rFonts w:ascii="Times New Roman" w:hAnsi="Times New Roman" w:cs="Times New Roman"/>
          <w:sz w:val="20"/>
          <w:szCs w:val="20"/>
          <w:lang w:val="es-ES_tradnl"/>
        </w:rPr>
        <w:t>En la vida cotid</w:t>
      </w:r>
      <w:r w:rsidR="00DC3208">
        <w:rPr>
          <w:rFonts w:ascii="Times New Roman" w:hAnsi="Times New Roman" w:cs="Times New Roman"/>
          <w:sz w:val="20"/>
          <w:szCs w:val="20"/>
          <w:lang w:val="es-ES_tradnl"/>
        </w:rPr>
        <w:t>iana, p</w:t>
      </w:r>
      <w:r w:rsidRPr="009D05A9">
        <w:rPr>
          <w:rFonts w:ascii="Times New Roman" w:hAnsi="Times New Roman" w:cs="Times New Roman"/>
          <w:sz w:val="20"/>
          <w:szCs w:val="20"/>
          <w:lang w:val="es-ES_tradnl"/>
        </w:rPr>
        <w:t xml:space="preserve">or ejemplo, </w:t>
      </w:r>
      <w:r w:rsidR="00DC3208">
        <w:rPr>
          <w:rFonts w:ascii="Times New Roman" w:hAnsi="Times New Roman" w:cs="Times New Roman"/>
          <w:sz w:val="20"/>
          <w:szCs w:val="20"/>
          <w:lang w:val="es-ES_tradnl"/>
        </w:rPr>
        <w:t xml:space="preserve">la tarifa por uso del parqueadero, el peso de las personas, el costo por minuto del celular </w:t>
      </w:r>
      <w:proofErr w:type="gramStart"/>
      <w:r w:rsidR="00DC3208">
        <w:rPr>
          <w:rFonts w:ascii="Times New Roman" w:hAnsi="Times New Roman" w:cs="Times New Roman"/>
          <w:sz w:val="20"/>
          <w:szCs w:val="20"/>
          <w:lang w:val="es-ES_tradnl"/>
        </w:rPr>
        <w:t>corresponden</w:t>
      </w:r>
      <w:proofErr w:type="gramEnd"/>
      <w:r w:rsidR="00DC3208">
        <w:rPr>
          <w:rFonts w:ascii="Times New Roman" w:hAnsi="Times New Roman" w:cs="Times New Roman"/>
          <w:sz w:val="20"/>
          <w:szCs w:val="20"/>
          <w:lang w:val="es-ES_tradnl"/>
        </w:rPr>
        <w:t xml:space="preserve"> a funciones escalonadas</w:t>
      </w:r>
      <w:r w:rsidR="00DD5337">
        <w:rPr>
          <w:rFonts w:ascii="Times New Roman" w:hAnsi="Times New Roman" w:cs="Times New Roman"/>
          <w:sz w:val="20"/>
          <w:szCs w:val="20"/>
          <w:lang w:val="es-ES_tradnl"/>
        </w:rPr>
        <w:t xml:space="preserve"> similares a la función parte entera</w:t>
      </w:r>
      <w:r w:rsidR="00DC3208">
        <w:rPr>
          <w:rFonts w:ascii="Times New Roman" w:hAnsi="Times New Roman" w:cs="Times New Roman"/>
          <w:sz w:val="20"/>
          <w:szCs w:val="20"/>
          <w:lang w:val="es-ES_tradnl"/>
        </w:rPr>
        <w:t>.</w:t>
      </w:r>
    </w:p>
    <w:p w14:paraId="6AE4864E" w14:textId="77777777" w:rsidR="00F4317E" w:rsidRPr="00E4779A" w:rsidRDefault="00F4317E" w:rsidP="00CD652E">
      <w:pPr>
        <w:rPr>
          <w:rFonts w:ascii="Times New Roman" w:hAnsi="Times New Roman" w:cs="Times New Roman"/>
          <w:sz w:val="20"/>
          <w:szCs w:val="20"/>
          <w:lang w:val="es-ES_tradnl"/>
        </w:rPr>
      </w:pPr>
    </w:p>
    <w:p w14:paraId="235B2639" w14:textId="6CED5D5C" w:rsidR="008404BC" w:rsidRPr="00E4779A" w:rsidRDefault="00CD652E" w:rsidP="00003FDC">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DATOS DEL </w:t>
      </w:r>
      <w:r w:rsidR="00F4317E" w:rsidRPr="00E4779A">
        <w:rPr>
          <w:rFonts w:ascii="Times New Roman" w:hAnsi="Times New Roman" w:cs="Times New Roman"/>
          <w:b/>
          <w:sz w:val="20"/>
          <w:szCs w:val="20"/>
          <w:lang w:val="es-ES_tradnl"/>
        </w:rPr>
        <w:t>INTERACTIVO</w:t>
      </w:r>
    </w:p>
    <w:p w14:paraId="26F09F7E" w14:textId="77777777" w:rsidR="002166A3" w:rsidRPr="00E4779A" w:rsidRDefault="002166A3" w:rsidP="00CD652E">
      <w:pPr>
        <w:rPr>
          <w:rFonts w:ascii="Times New Roman" w:hAnsi="Times New Roman" w:cs="Times New Roman"/>
          <w:b/>
          <w:sz w:val="20"/>
          <w:szCs w:val="20"/>
          <w:lang w:val="es-ES_tradnl"/>
        </w:rPr>
      </w:pPr>
    </w:p>
    <w:tbl>
      <w:tblPr>
        <w:tblStyle w:val="Tablaconcuadrcula"/>
        <w:tblW w:w="0" w:type="auto"/>
        <w:tblLook w:val="04A0" w:firstRow="1" w:lastRow="0" w:firstColumn="1" w:lastColumn="0" w:noHBand="0" w:noVBand="1"/>
      </w:tblPr>
      <w:tblGrid>
        <w:gridCol w:w="3256"/>
        <w:gridCol w:w="708"/>
      </w:tblGrid>
      <w:tr w:rsidR="002166A3" w:rsidRPr="00E4779A" w14:paraId="1B587155" w14:textId="77777777" w:rsidTr="00552120">
        <w:tc>
          <w:tcPr>
            <w:tcW w:w="3964" w:type="dxa"/>
            <w:gridSpan w:val="2"/>
          </w:tcPr>
          <w:p w14:paraId="1C5281DD" w14:textId="77777777" w:rsidR="002166A3" w:rsidRPr="00E4779A" w:rsidRDefault="00552120" w:rsidP="005E593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Color</w:t>
            </w:r>
            <w:r w:rsidR="002166A3" w:rsidRPr="00E4779A">
              <w:rPr>
                <w:rFonts w:ascii="Times New Roman" w:hAnsi="Times New Roman" w:cs="Times New Roman"/>
                <w:b/>
                <w:sz w:val="20"/>
                <w:szCs w:val="20"/>
                <w:lang w:val="es-ES_tradnl"/>
              </w:rPr>
              <w:t xml:space="preserve"> de fondo de la presentación</w:t>
            </w:r>
          </w:p>
          <w:p w14:paraId="1C95011D" w14:textId="244CADCA" w:rsidR="00072995" w:rsidRPr="00E4779A" w:rsidRDefault="00072995" w:rsidP="005E593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(Marque solo una)</w:t>
            </w:r>
          </w:p>
        </w:tc>
      </w:tr>
      <w:tr w:rsidR="002166A3" w:rsidRPr="00E4779A" w14:paraId="1081672B" w14:textId="77777777" w:rsidTr="00552120">
        <w:tc>
          <w:tcPr>
            <w:tcW w:w="3256" w:type="dxa"/>
            <w:vAlign w:val="center"/>
          </w:tcPr>
          <w:p w14:paraId="2B007B68" w14:textId="4F3896CF" w:rsidR="002166A3" w:rsidRPr="00E4779A" w:rsidRDefault="002166A3" w:rsidP="005E5933">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Fondo blanco</w:t>
            </w:r>
          </w:p>
        </w:tc>
        <w:sdt>
          <w:sdtPr>
            <w:rPr>
              <w:rFonts w:ascii="Times New Roman" w:hAnsi="Times New Roman" w:cs="Times New Roman"/>
              <w:b/>
              <w:sz w:val="20"/>
              <w:szCs w:val="20"/>
              <w:lang w:val="es-ES_tradnl"/>
            </w:rPr>
            <w:id w:val="1581095465"/>
            <w14:checkbox>
              <w14:checked w14:val="1"/>
              <w14:checkedState w14:val="2612" w14:font="MS Gothic"/>
              <w14:uncheckedState w14:val="2610" w14:font="MS Gothic"/>
            </w14:checkbox>
          </w:sdtPr>
          <w:sdtEndPr/>
          <w:sdtContent>
            <w:tc>
              <w:tcPr>
                <w:tcW w:w="708" w:type="dxa"/>
              </w:tcPr>
              <w:p w14:paraId="4C8B2118" w14:textId="0CDC2814" w:rsidR="002166A3" w:rsidRPr="00E4779A" w:rsidRDefault="00821FCA" w:rsidP="00CD652E">
                <w:pPr>
                  <w:rPr>
                    <w:rFonts w:ascii="Times New Roman" w:hAnsi="Times New Roman" w:cs="Times New Roman"/>
                    <w:b/>
                    <w:sz w:val="20"/>
                    <w:szCs w:val="20"/>
                    <w:lang w:val="es-ES_tradnl"/>
                  </w:rPr>
                </w:pPr>
                <w:r w:rsidRPr="00E4779A">
                  <w:rPr>
                    <w:rFonts w:ascii="Segoe UI Symbol" w:eastAsia="MS Gothic" w:hAnsi="Segoe UI Symbol" w:cs="Segoe UI Symbol"/>
                    <w:b/>
                    <w:sz w:val="20"/>
                    <w:szCs w:val="20"/>
                    <w:lang w:val="es-ES_tradnl"/>
                  </w:rPr>
                  <w:t>☒</w:t>
                </w:r>
              </w:p>
            </w:tc>
          </w:sdtContent>
        </w:sdt>
      </w:tr>
      <w:tr w:rsidR="002166A3" w:rsidRPr="00E4779A" w14:paraId="7D560AAE" w14:textId="77777777" w:rsidTr="00552120">
        <w:tc>
          <w:tcPr>
            <w:tcW w:w="3256" w:type="dxa"/>
            <w:vAlign w:val="center"/>
          </w:tcPr>
          <w:p w14:paraId="4F5FA11B" w14:textId="48FE6A60" w:rsidR="002166A3" w:rsidRPr="00E4779A" w:rsidRDefault="002166A3" w:rsidP="005E5933">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Fondo negro</w:t>
            </w:r>
          </w:p>
        </w:tc>
        <w:sdt>
          <w:sdtPr>
            <w:rPr>
              <w:rFonts w:ascii="Times New Roman" w:hAnsi="Times New Roman" w:cs="Times New Roman"/>
              <w:b/>
              <w:sz w:val="20"/>
              <w:szCs w:val="20"/>
              <w:lang w:val="es-ES_tradnl"/>
            </w:rPr>
            <w:id w:val="-179895266"/>
            <w14:checkbox>
              <w14:checked w14:val="0"/>
              <w14:checkedState w14:val="2612" w14:font="MS Gothic"/>
              <w14:uncheckedState w14:val="2610" w14:font="MS Gothic"/>
            </w14:checkbox>
          </w:sdtPr>
          <w:sdtEndPr/>
          <w:sdtContent>
            <w:tc>
              <w:tcPr>
                <w:tcW w:w="708" w:type="dxa"/>
              </w:tcPr>
              <w:p w14:paraId="22B46366" w14:textId="692E8216" w:rsidR="002166A3" w:rsidRPr="00E4779A" w:rsidRDefault="00552120" w:rsidP="00CD652E">
                <w:pPr>
                  <w:rPr>
                    <w:rFonts w:ascii="Times New Roman" w:hAnsi="Times New Roman" w:cs="Times New Roman"/>
                    <w:b/>
                    <w:sz w:val="20"/>
                    <w:szCs w:val="20"/>
                    <w:lang w:val="es-ES_tradnl"/>
                  </w:rPr>
                </w:pPr>
                <w:r w:rsidRPr="00E4779A">
                  <w:rPr>
                    <w:rFonts w:ascii="Segoe UI Symbol" w:eastAsia="MS Gothic" w:hAnsi="Segoe UI Symbol" w:cs="Segoe UI Symbol"/>
                    <w:b/>
                    <w:sz w:val="20"/>
                    <w:szCs w:val="20"/>
                    <w:lang w:val="es-ES_tradnl"/>
                  </w:rPr>
                  <w:t>☐</w:t>
                </w:r>
              </w:p>
            </w:tc>
          </w:sdtContent>
        </w:sdt>
      </w:tr>
    </w:tbl>
    <w:p w14:paraId="78236AD4" w14:textId="77777777" w:rsidR="002166A3" w:rsidRPr="00E4779A" w:rsidRDefault="002166A3" w:rsidP="00CD652E">
      <w:pPr>
        <w:rPr>
          <w:rFonts w:ascii="Times New Roman" w:hAnsi="Times New Roman" w:cs="Times New Roman"/>
          <w:b/>
          <w:sz w:val="20"/>
          <w:szCs w:val="20"/>
          <w:lang w:val="es-ES_tradnl"/>
        </w:rPr>
      </w:pPr>
    </w:p>
    <w:tbl>
      <w:tblPr>
        <w:tblStyle w:val="Tablaconcuadrcula"/>
        <w:tblW w:w="0" w:type="auto"/>
        <w:tblLook w:val="04A0" w:firstRow="1" w:lastRow="0" w:firstColumn="1" w:lastColumn="0" w:noHBand="0" w:noVBand="1"/>
      </w:tblPr>
      <w:tblGrid>
        <w:gridCol w:w="3256"/>
        <w:gridCol w:w="708"/>
      </w:tblGrid>
      <w:tr w:rsidR="00003FDC" w:rsidRPr="00E4779A" w14:paraId="357A8036" w14:textId="77777777" w:rsidTr="00552120">
        <w:tc>
          <w:tcPr>
            <w:tcW w:w="3256" w:type="dxa"/>
          </w:tcPr>
          <w:p w14:paraId="1337A105" w14:textId="7DD2F464" w:rsidR="00003FDC" w:rsidRPr="00E4779A" w:rsidRDefault="00003FDC"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Número de diapositivas</w:t>
            </w:r>
          </w:p>
        </w:tc>
        <w:tc>
          <w:tcPr>
            <w:tcW w:w="708" w:type="dxa"/>
          </w:tcPr>
          <w:p w14:paraId="5828EF8B" w14:textId="74FA34BF" w:rsidR="00003FDC" w:rsidRPr="00E4779A" w:rsidRDefault="00821FCA" w:rsidP="00003FDC">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8</w:t>
            </w:r>
          </w:p>
        </w:tc>
      </w:tr>
    </w:tbl>
    <w:p w14:paraId="6EE0C931" w14:textId="77777777" w:rsidR="00003FDC" w:rsidRPr="00E4779A" w:rsidRDefault="00003FDC" w:rsidP="00CD652E">
      <w:pPr>
        <w:rPr>
          <w:rFonts w:ascii="Times New Roman" w:hAnsi="Times New Roman" w:cs="Times New Roman"/>
          <w:b/>
          <w:sz w:val="20"/>
          <w:szCs w:val="20"/>
          <w:lang w:val="es-ES_tradnl"/>
        </w:rPr>
      </w:pPr>
    </w:p>
    <w:p w14:paraId="40936206" w14:textId="77777777" w:rsidR="00003FDC" w:rsidRPr="00E4779A" w:rsidRDefault="00003FDC" w:rsidP="00CD652E">
      <w:pPr>
        <w:rPr>
          <w:rFonts w:ascii="Times New Roman" w:hAnsi="Times New Roman" w:cs="Times New Roman"/>
          <w:b/>
          <w:sz w:val="20"/>
          <w:szCs w:val="20"/>
          <w:lang w:val="es-ES_tradnl"/>
        </w:rPr>
      </w:pPr>
    </w:p>
    <w:p w14:paraId="7AD60B48" w14:textId="3021D4BC" w:rsidR="009A38AE" w:rsidRPr="00E4779A" w:rsidRDefault="009A38A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br w:type="page"/>
      </w:r>
    </w:p>
    <w:p w14:paraId="1CEAF47C" w14:textId="77777777" w:rsidR="008404BC" w:rsidRPr="00E4779A" w:rsidRDefault="008404BC" w:rsidP="00CD652E">
      <w:pPr>
        <w:rPr>
          <w:rFonts w:ascii="Times New Roman" w:hAnsi="Times New Roman" w:cs="Times New Roman"/>
          <w:sz w:val="20"/>
          <w:szCs w:val="20"/>
          <w:lang w:val="es-ES_tradnl"/>
        </w:rPr>
      </w:pPr>
    </w:p>
    <w:p w14:paraId="5C01400B" w14:textId="7B8C3F15" w:rsidR="00F4317E" w:rsidRPr="00E4779A" w:rsidRDefault="00552120" w:rsidP="00F4317E">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DIAPOSITIVA 1</w:t>
      </w:r>
    </w:p>
    <w:p w14:paraId="54A99276" w14:textId="06981CF3" w:rsidR="00552120" w:rsidRPr="00E4779A" w:rsidRDefault="00552120" w:rsidP="0055212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086495EF" w14:textId="77777777" w:rsidR="00552120" w:rsidRPr="00E4779A" w:rsidRDefault="00552120" w:rsidP="00552120">
      <w:pPr>
        <w:rPr>
          <w:rFonts w:ascii="Times New Roman" w:hAnsi="Times New Roman" w:cs="Times New Roman"/>
          <w:b/>
          <w:color w:val="FF0000"/>
          <w:sz w:val="20"/>
          <w:szCs w:val="20"/>
          <w:lang w:val="es-ES_tradnl"/>
        </w:rPr>
      </w:pPr>
    </w:p>
    <w:p w14:paraId="722896F9" w14:textId="77777777" w:rsidR="00552120" w:rsidRPr="00E4779A" w:rsidRDefault="00552120" w:rsidP="0055212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1A34B21D" w14:textId="595A0727" w:rsidR="00552120" w:rsidRPr="00E4779A" w:rsidRDefault="00A065CE" w:rsidP="00CD3309">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6DD13DFB" wp14:editId="189E6D49">
            <wp:extent cx="702259" cy="2420455"/>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lorAbsolutoTabular.jpg"/>
                    <pic:cNvPicPr/>
                  </pic:nvPicPr>
                  <pic:blipFill>
                    <a:blip r:embed="rId10">
                      <a:extLst>
                        <a:ext uri="{28A0092B-C50C-407E-A947-70E740481C1C}">
                          <a14:useLocalDpi xmlns:a14="http://schemas.microsoft.com/office/drawing/2010/main" val="0"/>
                        </a:ext>
                      </a:extLst>
                    </a:blip>
                    <a:stretch>
                      <a:fillRect/>
                    </a:stretch>
                  </pic:blipFill>
                  <pic:spPr>
                    <a:xfrm>
                      <a:off x="0" y="0"/>
                      <a:ext cx="712644" cy="2456247"/>
                    </a:xfrm>
                    <a:prstGeom prst="rect">
                      <a:avLst/>
                    </a:prstGeom>
                  </pic:spPr>
                </pic:pic>
              </a:graphicData>
            </a:graphic>
          </wp:inline>
        </w:drawing>
      </w:r>
    </w:p>
    <w:p w14:paraId="7CB1F7C2" w14:textId="77777777" w:rsidR="009A38AE" w:rsidRPr="00E4779A" w:rsidRDefault="009A38AE" w:rsidP="00552120">
      <w:pPr>
        <w:rPr>
          <w:rFonts w:ascii="Times New Roman" w:hAnsi="Times New Roman" w:cs="Times New Roman"/>
          <w:b/>
          <w:color w:val="FF0000"/>
          <w:sz w:val="20"/>
          <w:szCs w:val="20"/>
          <w:lang w:val="es-ES_tradnl"/>
        </w:rPr>
      </w:pPr>
    </w:p>
    <w:p w14:paraId="72A1CC7D" w14:textId="7713DC0F" w:rsidR="00552120" w:rsidRPr="00E4779A" w:rsidRDefault="00552120" w:rsidP="0055212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 xml:space="preserve">Nombre de archivo codificado (ejemplo, </w:t>
      </w:r>
      <w:r w:rsidR="00A41BAF" w:rsidRPr="00E4779A">
        <w:rPr>
          <w:rFonts w:ascii="Times New Roman" w:hAnsi="Times New Roman" w:cs="Times New Roman"/>
          <w:sz w:val="20"/>
          <w:szCs w:val="20"/>
          <w:highlight w:val="yellow"/>
          <w:lang w:val="es-ES_tradnl"/>
        </w:rPr>
        <w:t>LE_G07_01</w:t>
      </w:r>
      <w:r w:rsidRPr="00E4779A">
        <w:rPr>
          <w:rFonts w:ascii="Times New Roman" w:hAnsi="Times New Roman" w:cs="Times New Roman"/>
          <w:sz w:val="20"/>
          <w:szCs w:val="20"/>
          <w:highlight w:val="yellow"/>
          <w:lang w:val="es-ES_tradnl"/>
        </w:rPr>
        <w:t>_REC10_</w:t>
      </w:r>
      <w:r w:rsidR="003576FE" w:rsidRPr="00E4779A">
        <w:rPr>
          <w:rFonts w:ascii="Times New Roman" w:hAnsi="Times New Roman" w:cs="Times New Roman"/>
          <w:sz w:val="20"/>
          <w:szCs w:val="20"/>
          <w:highlight w:val="yellow"/>
          <w:lang w:val="es-ES_tradnl"/>
        </w:rPr>
        <w:t>IMG0</w:t>
      </w:r>
      <w:r w:rsidRPr="00E4779A">
        <w:rPr>
          <w:rFonts w:ascii="Times New Roman" w:hAnsi="Times New Roman" w:cs="Times New Roman"/>
          <w:sz w:val="20"/>
          <w:szCs w:val="20"/>
          <w:highlight w:val="yellow"/>
          <w:lang w:val="es-ES_tradnl"/>
        </w:rPr>
        <w:t>1)</w:t>
      </w:r>
    </w:p>
    <w:p w14:paraId="11942A19" w14:textId="7C1FB694" w:rsidR="00CD3309" w:rsidRPr="00E4779A" w:rsidRDefault="00CD3309" w:rsidP="00CD3309">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MA_10_01_CO_REC190_IMG01</w:t>
      </w:r>
    </w:p>
    <w:p w14:paraId="3129785F" w14:textId="77777777" w:rsidR="009A38AE" w:rsidRPr="00E4779A" w:rsidRDefault="009A38AE" w:rsidP="00552120">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9A38AE" w:rsidRPr="00E4779A" w14:paraId="1CF8FA23" w14:textId="77777777" w:rsidTr="00B53A74">
        <w:tc>
          <w:tcPr>
            <w:tcW w:w="9622" w:type="dxa"/>
            <w:gridSpan w:val="3"/>
          </w:tcPr>
          <w:p w14:paraId="34362A13" w14:textId="245BF75E" w:rsidR="009A38AE" w:rsidRPr="00E4779A" w:rsidRDefault="009A38AE" w:rsidP="009A38AE">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9A38AE" w:rsidRPr="00E4779A" w14:paraId="24848EE6" w14:textId="77777777" w:rsidTr="009A38AE">
        <w:tc>
          <w:tcPr>
            <w:tcW w:w="1129" w:type="dxa"/>
          </w:tcPr>
          <w:p w14:paraId="7D7CAAFF" w14:textId="52173DA9"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32B8E296" w14:textId="7ADBB45B"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proofErr w:type="spellStart"/>
            <w:r w:rsidRPr="00E4779A">
              <w:rPr>
                <w:rFonts w:ascii="Times New Roman" w:hAnsi="Times New Roman" w:cs="Times New Roman"/>
                <w:i/>
                <w:sz w:val="20"/>
                <w:szCs w:val="20"/>
                <w:lang w:val="es-ES_tradnl"/>
              </w:rPr>
              <w:t>max</w:t>
            </w:r>
            <w:proofErr w:type="spellEnd"/>
            <w:r w:rsidRPr="00E4779A">
              <w:rPr>
                <w:rFonts w:ascii="Times New Roman" w:hAnsi="Times New Roman" w:cs="Times New Roman"/>
                <w:i/>
                <w:sz w:val="20"/>
                <w:szCs w:val="20"/>
                <w:lang w:val="es-ES_tradnl"/>
              </w:rPr>
              <w:t>. 30 caracteres)</w:t>
            </w:r>
          </w:p>
        </w:tc>
        <w:tc>
          <w:tcPr>
            <w:tcW w:w="2823" w:type="dxa"/>
          </w:tcPr>
          <w:p w14:paraId="79D96855" w14:textId="5EBF02A2"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9A38AE" w:rsidRPr="00E4779A" w14:paraId="16092263" w14:textId="77777777" w:rsidTr="009A38AE">
        <w:tc>
          <w:tcPr>
            <w:tcW w:w="1129" w:type="dxa"/>
          </w:tcPr>
          <w:p w14:paraId="16A0E563" w14:textId="1EEE66E2"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358CC42F" w14:textId="1F1D9401" w:rsidR="009A38AE" w:rsidRPr="00E4779A" w:rsidRDefault="00A065CE"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valor absoluto</w:t>
            </w:r>
          </w:p>
        </w:tc>
        <w:sdt>
          <w:sdtPr>
            <w:rPr>
              <w:sz w:val="18"/>
              <w:szCs w:val="18"/>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44F01E8" w14:textId="5F073DF4" w:rsidR="009A38AE" w:rsidRPr="00E4779A" w:rsidRDefault="00CD3309" w:rsidP="00552120">
                <w:pPr>
                  <w:rPr>
                    <w:rFonts w:ascii="Times New Roman" w:hAnsi="Times New Roman" w:cs="Times New Roman"/>
                    <w:sz w:val="20"/>
                    <w:szCs w:val="20"/>
                    <w:lang w:val="es-ES_tradnl"/>
                  </w:rPr>
                </w:pPr>
                <w:proofErr w:type="spellStart"/>
                <w:r>
                  <w:rPr>
                    <w:sz w:val="18"/>
                    <w:szCs w:val="18"/>
                  </w:rPr>
                  <w:t>CenterTop</w:t>
                </w:r>
                <w:proofErr w:type="spellEnd"/>
              </w:p>
            </w:tc>
          </w:sdtContent>
        </w:sdt>
      </w:tr>
      <w:tr w:rsidR="009A38AE" w:rsidRPr="00E4779A" w14:paraId="2A9DB161" w14:textId="77777777" w:rsidTr="009A38AE">
        <w:tc>
          <w:tcPr>
            <w:tcW w:w="1129" w:type="dxa"/>
          </w:tcPr>
          <w:p w14:paraId="7778E23D" w14:textId="3AEDBDA0"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738C39CA" w14:textId="4B488FCE" w:rsidR="009A38AE" w:rsidRPr="00E4779A" w:rsidRDefault="00A065CE"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El valor absoluto de un número</w:t>
            </w:r>
            <w:r w:rsidR="00CD3309">
              <w:rPr>
                <w:rFonts w:ascii="Times New Roman" w:hAnsi="Times New Roman" w:cs="Times New Roman"/>
                <w:sz w:val="20"/>
                <w:szCs w:val="20"/>
                <w:lang w:val="es-ES_tradnl"/>
              </w:rPr>
              <w:t xml:space="preserve"> es el mismo número, si este es positivo, o su inverso aditivo, si no.</w:t>
            </w:r>
          </w:p>
        </w:tc>
        <w:sdt>
          <w:sdtPr>
            <w:rPr>
              <w:sz w:val="18"/>
              <w:szCs w:val="18"/>
            </w:rPr>
            <w:id w:val="-563878135"/>
            <w:placeholder>
              <w:docPart w:val="5EEA9CD6BA604AFF984B35B76E7A7DCA"/>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91EF7E" w14:textId="5782CDB9" w:rsidR="009A38AE" w:rsidRPr="00E4779A" w:rsidRDefault="00CD3309" w:rsidP="00CD3309">
                <w:pPr>
                  <w:rPr>
                    <w:rFonts w:ascii="Times New Roman" w:hAnsi="Times New Roman" w:cs="Times New Roman"/>
                    <w:sz w:val="20"/>
                    <w:szCs w:val="20"/>
                    <w:lang w:val="es-ES_tradnl"/>
                  </w:rPr>
                </w:pPr>
                <w:proofErr w:type="spellStart"/>
                <w:r>
                  <w:rPr>
                    <w:sz w:val="18"/>
                    <w:szCs w:val="18"/>
                  </w:rPr>
                  <w:t>CenterCenter</w:t>
                </w:r>
                <w:proofErr w:type="spellEnd"/>
              </w:p>
            </w:tc>
          </w:sdtContent>
        </w:sdt>
      </w:tr>
      <w:tr w:rsidR="009A38AE" w:rsidRPr="00E4779A" w14:paraId="2D002309" w14:textId="77777777" w:rsidTr="009A38AE">
        <w:tc>
          <w:tcPr>
            <w:tcW w:w="1129" w:type="dxa"/>
          </w:tcPr>
          <w:p w14:paraId="7EAAB2B2" w14:textId="4D906E94"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3720130E" w14:textId="77777777" w:rsidR="00EB661B" w:rsidRDefault="00CD3309"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Se denota poniendo la variable entre barras verticales:</w:t>
            </w:r>
          </w:p>
          <w:p w14:paraId="75965C68" w14:textId="6342D52E" w:rsidR="009A38AE" w:rsidRPr="00E4779A" w:rsidRDefault="00EB661B" w:rsidP="00552120">
            <w:pPr>
              <w:rPr>
                <w:rFonts w:ascii="Times New Roman" w:hAnsi="Times New Roman" w:cs="Times New Roman"/>
                <w:sz w:val="20"/>
                <w:szCs w:val="20"/>
                <w:lang w:val="es-ES_tradnl"/>
              </w:rPr>
            </w:pPr>
            <m:oMathPara>
              <m:oMath>
                <m:r>
                  <m:rPr>
                    <m:sty m:val="bi"/>
                  </m:rPr>
                  <w:rPr>
                    <w:rFonts w:ascii="Cambria Math" w:hAnsi="Cambria Math" w:cs="Times New Roman"/>
                  </w:rPr>
                  <m:t>y=f</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 xml:space="preserve">    x,         </m:t>
                          </m:r>
                          <m:r>
                            <m:rPr>
                              <m:sty m:val="b"/>
                            </m:rPr>
                            <w:rPr>
                              <w:rFonts w:ascii="Cambria Math" w:hAnsi="Cambria Math" w:cs="Times New Roman"/>
                            </w:rPr>
                            <m:t xml:space="preserve">si  </m:t>
                          </m:r>
                          <m:r>
                            <m:rPr>
                              <m:sty m:val="bi"/>
                            </m:rPr>
                            <w:rPr>
                              <w:rFonts w:ascii="Cambria Math" w:hAnsi="Cambria Math" w:cs="Times New Roman"/>
                            </w:rPr>
                            <m:t xml:space="preserve">x≥0 </m:t>
                          </m:r>
                        </m:e>
                      </m:mr>
                      <m:mr>
                        <m:e>
                          <m:r>
                            <m:rPr>
                              <m:sty m:val="bi"/>
                            </m:rPr>
                            <w:rPr>
                              <w:rFonts w:ascii="Cambria Math" w:hAnsi="Cambria Math" w:cs="Times New Roman"/>
                            </w:rPr>
                            <m:t>-x,</m:t>
                          </m:r>
                          <m:r>
                            <m:rPr>
                              <m:sty m:val="b"/>
                            </m:rPr>
                            <w:rPr>
                              <w:rFonts w:ascii="Cambria Math" w:hAnsi="Cambria Math" w:cs="Times New Roman"/>
                            </w:rPr>
                            <m:t xml:space="preserve">  si  </m:t>
                          </m:r>
                          <m:r>
                            <m:rPr>
                              <m:sty m:val="bi"/>
                            </m:rPr>
                            <w:rPr>
                              <w:rFonts w:ascii="Cambria Math" w:hAnsi="Cambria Math" w:cs="Times New Roman"/>
                            </w:rPr>
                            <m:t>x&lt;0</m:t>
                          </m:r>
                        </m:e>
                      </m:mr>
                    </m:m>
                  </m:e>
                </m:d>
              </m:oMath>
            </m:oMathPara>
          </w:p>
        </w:tc>
        <w:sdt>
          <w:sdtPr>
            <w:rPr>
              <w:rFonts w:ascii="Times New Roman" w:hAnsi="Times New Roman" w:cs="Times New Roman"/>
              <w:sz w:val="20"/>
              <w:szCs w:val="20"/>
              <w:lang w:val="es-ES_tradnl"/>
            </w:rPr>
            <w:id w:val="1861705062"/>
            <w:placeholder>
              <w:docPart w:val="D4BD46DBDE024CA58D2921C46134476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5B743227" w:rsidR="009A38AE" w:rsidRPr="00E4779A" w:rsidRDefault="00CD3309" w:rsidP="00552120">
                <w:pPr>
                  <w:rPr>
                    <w:rFonts w:ascii="Times New Roman" w:hAnsi="Times New Roman" w:cs="Times New Roman"/>
                    <w:sz w:val="20"/>
                    <w:szCs w:val="20"/>
                    <w:lang w:val="es-ES_tradnl"/>
                  </w:rPr>
                </w:pPr>
                <w:proofErr w:type="spellStart"/>
                <w:r>
                  <w:rPr>
                    <w:rFonts w:ascii="Times New Roman" w:hAnsi="Times New Roman" w:cs="Times New Roman"/>
                    <w:sz w:val="20"/>
                    <w:szCs w:val="20"/>
                    <w:lang w:val="es-ES_tradnl"/>
                  </w:rPr>
                  <w:t>CenterBottom</w:t>
                </w:r>
                <w:proofErr w:type="spellEnd"/>
              </w:p>
            </w:tc>
          </w:sdtContent>
        </w:sdt>
      </w:tr>
      <w:tr w:rsidR="00F11289" w:rsidRPr="007D7DB1" w14:paraId="7104D49C" w14:textId="77777777" w:rsidTr="00324C60">
        <w:tc>
          <w:tcPr>
            <w:tcW w:w="9622" w:type="dxa"/>
            <w:gridSpan w:val="3"/>
          </w:tcPr>
          <w:p w14:paraId="337F7369" w14:textId="23EEEDB8" w:rsidR="00F11289" w:rsidRPr="00E4779A" w:rsidRDefault="00F11289" w:rsidP="00552120">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2B83A51E" w14:textId="2FE415CF" w:rsidR="00F11289" w:rsidRPr="00E4779A" w:rsidRDefault="00F11289" w:rsidP="00552120">
            <w:pPr>
              <w:rPr>
                <w:rFonts w:ascii="Times New Roman" w:hAnsi="Times New Roman" w:cs="Times New Roman"/>
                <w:sz w:val="20"/>
                <w:szCs w:val="20"/>
                <w:lang w:val="es-ES_tradnl"/>
              </w:rPr>
            </w:pPr>
          </w:p>
          <w:p w14:paraId="746230B5" w14:textId="393E860B" w:rsidR="00F11289" w:rsidRPr="00E4779A" w:rsidRDefault="00F11289" w:rsidP="00552120">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F11289" w:rsidRPr="00F11289" w:rsidRDefault="00F11289"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F11289" w:rsidRPr="00F11289" w:rsidRDefault="00F11289"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F11289" w:rsidRPr="00F11289" w:rsidRDefault="00F11289"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F11289" w:rsidRPr="00F11289" w:rsidRDefault="00F11289"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w14:anchorId="2EA93362"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75F39486" w14:textId="45D15156" w:rsidR="00F11289" w:rsidRPr="00E4779A" w:rsidRDefault="00F11289" w:rsidP="00552120">
            <w:pPr>
              <w:rPr>
                <w:rFonts w:ascii="Times New Roman" w:hAnsi="Times New Roman" w:cs="Times New Roman"/>
                <w:sz w:val="20"/>
                <w:szCs w:val="20"/>
                <w:lang w:val="es-ES_tradnl"/>
              </w:rPr>
            </w:pPr>
          </w:p>
          <w:p w14:paraId="1C95D3CA" w14:textId="35C9CE61" w:rsidR="00F11289" w:rsidRPr="00E4779A" w:rsidRDefault="00F11289" w:rsidP="00552120">
            <w:pPr>
              <w:rPr>
                <w:rFonts w:ascii="Times New Roman" w:hAnsi="Times New Roman" w:cs="Times New Roman"/>
                <w:sz w:val="20"/>
                <w:szCs w:val="20"/>
                <w:lang w:val="es-ES_tradnl"/>
              </w:rPr>
            </w:pPr>
          </w:p>
          <w:p w14:paraId="3AEAB0A5" w14:textId="1B9BCA23" w:rsidR="00F11289" w:rsidRPr="00E4779A" w:rsidRDefault="00F11289" w:rsidP="00552120">
            <w:pPr>
              <w:rPr>
                <w:rFonts w:ascii="Times New Roman" w:hAnsi="Times New Roman" w:cs="Times New Roman"/>
                <w:sz w:val="20"/>
                <w:szCs w:val="20"/>
                <w:lang w:val="es-ES_tradnl"/>
              </w:rPr>
            </w:pPr>
          </w:p>
          <w:p w14:paraId="58876FA0" w14:textId="0F5AA2F5" w:rsidR="00F11289" w:rsidRPr="00E4779A" w:rsidRDefault="00F11289" w:rsidP="00552120">
            <w:pPr>
              <w:rPr>
                <w:rFonts w:ascii="Times New Roman" w:hAnsi="Times New Roman" w:cs="Times New Roman"/>
                <w:sz w:val="20"/>
                <w:szCs w:val="20"/>
                <w:lang w:val="es-ES_tradnl"/>
              </w:rPr>
            </w:pPr>
          </w:p>
          <w:p w14:paraId="5ED2241D" w14:textId="4A6B47DA" w:rsidR="00F11289" w:rsidRPr="00E4779A" w:rsidRDefault="00F11289" w:rsidP="00552120">
            <w:pPr>
              <w:rPr>
                <w:rFonts w:ascii="Times New Roman" w:hAnsi="Times New Roman" w:cs="Times New Roman"/>
                <w:sz w:val="20"/>
                <w:szCs w:val="20"/>
                <w:lang w:val="es-ES_tradnl"/>
              </w:rPr>
            </w:pPr>
          </w:p>
          <w:p w14:paraId="3EC06851" w14:textId="50B6A743" w:rsidR="00F11289" w:rsidRPr="00E4779A" w:rsidRDefault="00F11289" w:rsidP="00552120">
            <w:pPr>
              <w:rPr>
                <w:rFonts w:ascii="Times New Roman" w:hAnsi="Times New Roman" w:cs="Times New Roman"/>
                <w:sz w:val="20"/>
                <w:szCs w:val="20"/>
                <w:lang w:val="es-ES_tradnl"/>
              </w:rPr>
            </w:pPr>
          </w:p>
          <w:p w14:paraId="766EC7F6" w14:textId="36C8138C" w:rsidR="00F11289" w:rsidRPr="00E4779A" w:rsidRDefault="00F11289" w:rsidP="00552120">
            <w:pPr>
              <w:rPr>
                <w:rFonts w:ascii="Times New Roman" w:hAnsi="Times New Roman" w:cs="Times New Roman"/>
                <w:sz w:val="20"/>
                <w:szCs w:val="20"/>
                <w:lang w:val="es-ES_tradnl"/>
              </w:rPr>
            </w:pPr>
          </w:p>
          <w:p w14:paraId="12FA0EB9" w14:textId="1DA62C0B" w:rsidR="00F11289" w:rsidRPr="00E4779A" w:rsidRDefault="00F11289" w:rsidP="00552120">
            <w:pPr>
              <w:rPr>
                <w:rFonts w:ascii="Times New Roman" w:hAnsi="Times New Roman" w:cs="Times New Roman"/>
                <w:sz w:val="20"/>
                <w:szCs w:val="20"/>
                <w:lang w:val="es-ES_tradnl"/>
              </w:rPr>
            </w:pPr>
          </w:p>
          <w:p w14:paraId="1E13877B" w14:textId="31EAC866" w:rsidR="00F11289" w:rsidRPr="00E4779A" w:rsidRDefault="00F11289" w:rsidP="00552120">
            <w:pPr>
              <w:rPr>
                <w:rFonts w:ascii="Times New Roman" w:hAnsi="Times New Roman" w:cs="Times New Roman"/>
                <w:sz w:val="20"/>
                <w:szCs w:val="20"/>
                <w:lang w:val="es-ES_tradnl"/>
              </w:rPr>
            </w:pPr>
          </w:p>
          <w:p w14:paraId="6E413CF7" w14:textId="50BF5F42" w:rsidR="00F11289" w:rsidRPr="00E4779A" w:rsidRDefault="00F11289" w:rsidP="00552120">
            <w:pPr>
              <w:rPr>
                <w:rFonts w:ascii="Times New Roman" w:hAnsi="Times New Roman" w:cs="Times New Roman"/>
                <w:sz w:val="20"/>
                <w:szCs w:val="20"/>
                <w:lang w:val="es-ES_tradnl"/>
              </w:rPr>
            </w:pPr>
          </w:p>
          <w:p w14:paraId="4576937C" w14:textId="58143BCA" w:rsidR="00F11289" w:rsidRPr="00E4779A" w:rsidRDefault="00F11289" w:rsidP="00552120">
            <w:pPr>
              <w:rPr>
                <w:rFonts w:ascii="Times New Roman" w:hAnsi="Times New Roman" w:cs="Times New Roman"/>
                <w:sz w:val="20"/>
                <w:szCs w:val="20"/>
                <w:lang w:val="es-ES_tradnl"/>
              </w:rPr>
            </w:pPr>
          </w:p>
        </w:tc>
      </w:tr>
    </w:tbl>
    <w:p w14:paraId="151A5D7F" w14:textId="77777777" w:rsidR="00F11289" w:rsidRPr="00E4779A" w:rsidRDefault="00F11289" w:rsidP="00F11289">
      <w:pPr>
        <w:rPr>
          <w:rFonts w:ascii="Times New Roman" w:hAnsi="Times New Roman" w:cs="Times New Roman"/>
          <w:sz w:val="20"/>
          <w:szCs w:val="20"/>
          <w:lang w:val="es-ES_tradnl"/>
        </w:rPr>
      </w:pPr>
    </w:p>
    <w:p w14:paraId="6982BFF7" w14:textId="77777777" w:rsidR="00EB661B" w:rsidRPr="00E4779A" w:rsidRDefault="00EB661B" w:rsidP="00EB661B">
      <w:pPr>
        <w:rPr>
          <w:rFonts w:ascii="Times New Roman" w:hAnsi="Times New Roman" w:cs="Times New Roman"/>
          <w:sz w:val="20"/>
          <w:szCs w:val="20"/>
          <w:lang w:val="es-ES_tradnl"/>
        </w:rPr>
      </w:pPr>
    </w:p>
    <w:p w14:paraId="580B4750" w14:textId="79C06387" w:rsidR="00EB661B" w:rsidRPr="00E4779A" w:rsidRDefault="00EB661B" w:rsidP="00EB661B">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2</w:t>
      </w:r>
    </w:p>
    <w:p w14:paraId="43BBA712" w14:textId="77777777" w:rsidR="00EB661B" w:rsidRPr="00E4779A" w:rsidRDefault="00EB661B" w:rsidP="00EB661B">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110543AB" w14:textId="77777777" w:rsidR="00EB661B" w:rsidRPr="00E4779A" w:rsidRDefault="00EB661B" w:rsidP="00EB661B">
      <w:pPr>
        <w:rPr>
          <w:rFonts w:ascii="Times New Roman" w:hAnsi="Times New Roman" w:cs="Times New Roman"/>
          <w:b/>
          <w:color w:val="FF0000"/>
          <w:sz w:val="20"/>
          <w:szCs w:val="20"/>
          <w:lang w:val="es-ES_tradnl"/>
        </w:rPr>
      </w:pPr>
    </w:p>
    <w:p w14:paraId="1201C0B4" w14:textId="77777777" w:rsidR="00EB661B" w:rsidRPr="00E4779A" w:rsidRDefault="00EB661B" w:rsidP="00EB661B">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684A7B1A" w14:textId="526E45B8" w:rsidR="00EB661B" w:rsidRPr="00E4779A" w:rsidRDefault="00EB661B" w:rsidP="00EB661B">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6B75919D" wp14:editId="6C549B6C">
            <wp:extent cx="1703342" cy="1228953"/>
            <wp:effectExtent l="0" t="0" r="0" b="952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ValorAbsolutoGrafica.jpg"/>
                    <pic:cNvPicPr/>
                  </pic:nvPicPr>
                  <pic:blipFill>
                    <a:blip r:embed="rId11">
                      <a:extLst>
                        <a:ext uri="{28A0092B-C50C-407E-A947-70E740481C1C}">
                          <a14:useLocalDpi xmlns:a14="http://schemas.microsoft.com/office/drawing/2010/main" val="0"/>
                        </a:ext>
                      </a:extLst>
                    </a:blip>
                    <a:stretch>
                      <a:fillRect/>
                    </a:stretch>
                  </pic:blipFill>
                  <pic:spPr>
                    <a:xfrm>
                      <a:off x="0" y="0"/>
                      <a:ext cx="1711949" cy="1235163"/>
                    </a:xfrm>
                    <a:prstGeom prst="rect">
                      <a:avLst/>
                    </a:prstGeom>
                  </pic:spPr>
                </pic:pic>
              </a:graphicData>
            </a:graphic>
          </wp:inline>
        </w:drawing>
      </w:r>
    </w:p>
    <w:p w14:paraId="0C6179C0" w14:textId="77777777" w:rsidR="00EB661B" w:rsidRPr="00E4779A" w:rsidRDefault="00EB661B" w:rsidP="00EB661B">
      <w:pPr>
        <w:rPr>
          <w:rFonts w:ascii="Times New Roman" w:hAnsi="Times New Roman" w:cs="Times New Roman"/>
          <w:b/>
          <w:color w:val="FF0000"/>
          <w:sz w:val="20"/>
          <w:szCs w:val="20"/>
          <w:lang w:val="es-ES_tradnl"/>
        </w:rPr>
      </w:pPr>
    </w:p>
    <w:p w14:paraId="12888468" w14:textId="77777777" w:rsidR="00EB661B" w:rsidRPr="00E4779A" w:rsidRDefault="00EB661B" w:rsidP="00EB661B">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1A4C5277" w14:textId="59D2512F" w:rsidR="00EB661B" w:rsidRPr="00E4779A" w:rsidRDefault="00EB661B" w:rsidP="00EB661B">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2</w:t>
      </w:r>
    </w:p>
    <w:p w14:paraId="7D045A0C" w14:textId="77777777" w:rsidR="00EB661B" w:rsidRPr="00E4779A" w:rsidRDefault="00EB661B" w:rsidP="00EB661B">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EB661B" w:rsidRPr="00E4779A" w14:paraId="2448A746" w14:textId="77777777" w:rsidTr="00954DBD">
        <w:tc>
          <w:tcPr>
            <w:tcW w:w="9622" w:type="dxa"/>
            <w:gridSpan w:val="3"/>
          </w:tcPr>
          <w:p w14:paraId="2AFF6EC1" w14:textId="77777777" w:rsidR="00EB661B" w:rsidRPr="00E4779A" w:rsidRDefault="00EB661B"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EB661B" w:rsidRPr="00E4779A" w14:paraId="366CBB0F" w14:textId="77777777" w:rsidTr="00954DBD">
        <w:tc>
          <w:tcPr>
            <w:tcW w:w="1129" w:type="dxa"/>
          </w:tcPr>
          <w:p w14:paraId="1245F502"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20D519A2"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proofErr w:type="spellStart"/>
            <w:r w:rsidRPr="00E4779A">
              <w:rPr>
                <w:rFonts w:ascii="Times New Roman" w:hAnsi="Times New Roman" w:cs="Times New Roman"/>
                <w:i/>
                <w:sz w:val="20"/>
                <w:szCs w:val="20"/>
                <w:lang w:val="es-ES_tradnl"/>
              </w:rPr>
              <w:t>max</w:t>
            </w:r>
            <w:proofErr w:type="spellEnd"/>
            <w:r w:rsidRPr="00E4779A">
              <w:rPr>
                <w:rFonts w:ascii="Times New Roman" w:hAnsi="Times New Roman" w:cs="Times New Roman"/>
                <w:i/>
                <w:sz w:val="20"/>
                <w:szCs w:val="20"/>
                <w:lang w:val="es-ES_tradnl"/>
              </w:rPr>
              <w:t>. 30 caracteres)</w:t>
            </w:r>
          </w:p>
        </w:tc>
        <w:tc>
          <w:tcPr>
            <w:tcW w:w="2823" w:type="dxa"/>
          </w:tcPr>
          <w:p w14:paraId="2A450F67"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EB661B" w:rsidRPr="00E4779A" w14:paraId="3E0B18AD" w14:textId="77777777" w:rsidTr="00954DBD">
        <w:tc>
          <w:tcPr>
            <w:tcW w:w="1129" w:type="dxa"/>
          </w:tcPr>
          <w:p w14:paraId="045103B9"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33087872" w14:textId="77777777" w:rsidR="00EB661B" w:rsidRPr="00E4779A" w:rsidRDefault="00EB661B"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Función valor absoluto</w:t>
            </w:r>
          </w:p>
        </w:tc>
        <w:sdt>
          <w:sdtPr>
            <w:rPr>
              <w:sz w:val="18"/>
              <w:szCs w:val="18"/>
            </w:rPr>
            <w:id w:val="1265419385"/>
            <w:placeholder>
              <w:docPart w:val="DB84CBE8BF894C11A8696BBC92F2963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70175A5" w14:textId="77777777" w:rsidR="00EB661B" w:rsidRPr="00E4779A" w:rsidRDefault="00EB661B" w:rsidP="00954DBD">
                <w:pPr>
                  <w:rPr>
                    <w:rFonts w:ascii="Times New Roman" w:hAnsi="Times New Roman" w:cs="Times New Roman"/>
                    <w:sz w:val="20"/>
                    <w:szCs w:val="20"/>
                    <w:lang w:val="es-ES_tradnl"/>
                  </w:rPr>
                </w:pPr>
                <w:proofErr w:type="spellStart"/>
                <w:r>
                  <w:rPr>
                    <w:sz w:val="18"/>
                    <w:szCs w:val="18"/>
                  </w:rPr>
                  <w:t>CenterTop</w:t>
                </w:r>
                <w:proofErr w:type="spellEnd"/>
              </w:p>
            </w:tc>
          </w:sdtContent>
        </w:sdt>
      </w:tr>
      <w:tr w:rsidR="00EB661B" w:rsidRPr="00E4779A" w14:paraId="52687D2B" w14:textId="77777777" w:rsidTr="00954DBD">
        <w:tc>
          <w:tcPr>
            <w:tcW w:w="1129" w:type="dxa"/>
          </w:tcPr>
          <w:p w14:paraId="4ABE879A"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0A650839" w14:textId="28861AD5" w:rsidR="00EB661B" w:rsidRPr="00E4779A"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La representación gráfica del valor absoluto es la que aparece en la imagen</w:t>
            </w:r>
            <w:r w:rsidR="00EB661B">
              <w:rPr>
                <w:rFonts w:ascii="Times New Roman" w:hAnsi="Times New Roman" w:cs="Times New Roman"/>
                <w:sz w:val="20"/>
                <w:szCs w:val="20"/>
                <w:lang w:val="es-ES_tradnl"/>
              </w:rPr>
              <w:t>.</w:t>
            </w:r>
          </w:p>
        </w:tc>
        <w:sdt>
          <w:sdtPr>
            <w:rPr>
              <w:sz w:val="18"/>
              <w:szCs w:val="18"/>
            </w:rPr>
            <w:id w:val="-838616952"/>
            <w:placeholder>
              <w:docPart w:val="EAED69CD4E1A491DBE3D12E5B03F41B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0F92E0C" w14:textId="77777777" w:rsidR="00EB661B" w:rsidRPr="00E4779A" w:rsidRDefault="00EB661B" w:rsidP="00954DBD">
                <w:pPr>
                  <w:rPr>
                    <w:rFonts w:ascii="Times New Roman" w:hAnsi="Times New Roman" w:cs="Times New Roman"/>
                    <w:sz w:val="20"/>
                    <w:szCs w:val="20"/>
                    <w:lang w:val="es-ES_tradnl"/>
                  </w:rPr>
                </w:pPr>
                <w:proofErr w:type="spellStart"/>
                <w:r>
                  <w:rPr>
                    <w:sz w:val="18"/>
                    <w:szCs w:val="18"/>
                  </w:rPr>
                  <w:t>CenterCenter</w:t>
                </w:r>
                <w:proofErr w:type="spellEnd"/>
              </w:p>
            </w:tc>
          </w:sdtContent>
        </w:sdt>
      </w:tr>
      <w:tr w:rsidR="00EB661B" w:rsidRPr="00E4779A" w14:paraId="30F243B2" w14:textId="77777777" w:rsidTr="00954DBD">
        <w:tc>
          <w:tcPr>
            <w:tcW w:w="1129" w:type="dxa"/>
          </w:tcPr>
          <w:p w14:paraId="0D96A94D"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67E997CE" w14:textId="05976E02" w:rsidR="00EB661B"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¿Cuál es el valor absoluto de </w:t>
            </w:r>
            <m:oMath>
              <m:r>
                <w:rPr>
                  <w:rFonts w:ascii="Cambria Math" w:hAnsi="Cambria Math" w:cs="Times New Roman"/>
                  <w:sz w:val="20"/>
                  <w:szCs w:val="20"/>
                  <w:lang w:val="es-ES_tradnl"/>
                </w:rPr>
                <m:t>-4.6</m:t>
              </m:r>
            </m:oMath>
            <w:r>
              <w:rPr>
                <w:rFonts w:ascii="Times New Roman" w:hAnsi="Times New Roman" w:cs="Times New Roman"/>
                <w:sz w:val="20"/>
                <w:szCs w:val="20"/>
                <w:lang w:val="es-ES_tradnl"/>
              </w:rPr>
              <w:t>?</w:t>
            </w:r>
          </w:p>
        </w:tc>
        <w:sdt>
          <w:sdtPr>
            <w:rPr>
              <w:rFonts w:ascii="Times New Roman" w:hAnsi="Times New Roman" w:cs="Times New Roman"/>
              <w:sz w:val="20"/>
              <w:szCs w:val="20"/>
              <w:lang w:val="es-ES_tradnl"/>
            </w:rPr>
            <w:id w:val="-1657686780"/>
            <w:placeholder>
              <w:docPart w:val="A43A755E23FB49E9ACFFAAA00660FD9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771B9D1" w14:textId="77777777" w:rsidR="00EB661B" w:rsidRPr="00E4779A" w:rsidRDefault="00EB661B" w:rsidP="00954DBD">
                <w:pPr>
                  <w:rPr>
                    <w:rFonts w:ascii="Times New Roman" w:hAnsi="Times New Roman" w:cs="Times New Roman"/>
                    <w:sz w:val="20"/>
                    <w:szCs w:val="20"/>
                    <w:lang w:val="es-ES_tradnl"/>
                  </w:rPr>
                </w:pPr>
                <w:proofErr w:type="spellStart"/>
                <w:r>
                  <w:rPr>
                    <w:rFonts w:ascii="Times New Roman" w:hAnsi="Times New Roman" w:cs="Times New Roman"/>
                    <w:sz w:val="20"/>
                    <w:szCs w:val="20"/>
                    <w:lang w:val="es-ES_tradnl"/>
                  </w:rPr>
                  <w:t>CenterBottom</w:t>
                </w:r>
                <w:proofErr w:type="spellEnd"/>
              </w:p>
            </w:tc>
          </w:sdtContent>
        </w:sdt>
      </w:tr>
      <w:tr w:rsidR="00EB661B" w:rsidRPr="007D7DB1" w14:paraId="35B738C3" w14:textId="77777777" w:rsidTr="00954DBD">
        <w:tc>
          <w:tcPr>
            <w:tcW w:w="9622" w:type="dxa"/>
            <w:gridSpan w:val="3"/>
          </w:tcPr>
          <w:p w14:paraId="591BC30D" w14:textId="77777777" w:rsidR="00EB661B" w:rsidRPr="00E4779A" w:rsidRDefault="00EB661B"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1916BD31" w14:textId="77777777" w:rsidR="00EB661B" w:rsidRPr="00E4779A" w:rsidRDefault="00EB661B" w:rsidP="00954DBD">
            <w:pPr>
              <w:rPr>
                <w:rFonts w:ascii="Times New Roman" w:hAnsi="Times New Roman" w:cs="Times New Roman"/>
                <w:sz w:val="20"/>
                <w:szCs w:val="20"/>
                <w:lang w:val="es-ES_tradnl"/>
              </w:rPr>
            </w:pPr>
          </w:p>
          <w:p w14:paraId="1864B0C2"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mc:AlternateContent>
                <mc:Choice Requires="wpg">
                  <w:drawing>
                    <wp:anchor distT="0" distB="0" distL="114300" distR="114300" simplePos="0" relativeHeight="251682816" behindDoc="0" locked="0" layoutInCell="1" allowOverlap="1" wp14:anchorId="69D82287" wp14:editId="23B17F12">
                      <wp:simplePos x="0" y="0"/>
                      <wp:positionH relativeFrom="column">
                        <wp:posOffset>801824</wp:posOffset>
                      </wp:positionH>
                      <wp:positionV relativeFrom="paragraph">
                        <wp:posOffset>13698</wp:posOffset>
                      </wp:positionV>
                      <wp:extent cx="4467497" cy="1310640"/>
                      <wp:effectExtent l="0" t="0" r="9525" b="22860"/>
                      <wp:wrapSquare wrapText="bothSides"/>
                      <wp:docPr id="29" name="Grupo 29"/>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30" name="Rectángulo 30"/>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D7BCF54" w14:textId="77777777" w:rsidR="00EB661B" w:rsidRPr="00F11289" w:rsidRDefault="00EB661B" w:rsidP="00EB661B">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1CDA334" w14:textId="77777777" w:rsidR="00EB661B" w:rsidRPr="00F11289" w:rsidRDefault="00EB661B" w:rsidP="00EB661B">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93"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8FAEBFC" w14:textId="77777777" w:rsidR="00EB661B" w:rsidRPr="00F11289" w:rsidRDefault="00EB661B" w:rsidP="00EB661B">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94"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D3C2A8B"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95"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838E40D" w14:textId="77777777" w:rsidR="00EB661B" w:rsidRPr="00F11289" w:rsidRDefault="00EB661B" w:rsidP="00EB661B">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196"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59917A1F" w14:textId="77777777" w:rsidR="00EB661B" w:rsidRPr="00F11289" w:rsidRDefault="00EB661B" w:rsidP="00EB661B">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3D06E854"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D0BBC07" w14:textId="77777777" w:rsidR="00EB661B" w:rsidRPr="00F11289" w:rsidRDefault="00EB661B" w:rsidP="00EB661B">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6392664" w14:textId="77777777" w:rsidR="00EB661B" w:rsidRPr="00F11289" w:rsidRDefault="00EB661B" w:rsidP="00EB661B">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w14:anchorId="69D82287" id="Grupo 29" o:spid="_x0000_s1037"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">
                      <v:rect id="Rectángulo 30"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Rr8A&#10;AADbAAAADwAAAGRycy9kb3ducmV2LnhtbERPy4rCMBTdD8w/hDvgbkzHF1IbZRREQV34wPWluX3M&#10;NDelibb+vVkILg/nnSw6U4k7Na60rOCnH4EgTq0uOVdwOa+/pyCcR9ZYWSYFD3KwmH9+JBhr2/KR&#10;7iefixDCLkYFhfd1LKVLCzLo+rYmDlxmG4M+wCaXusE2hJtKDqJoIg2WHBoKrGlVUPp/uhkFng4b&#10;erTXw47HvOG//WgpM6tU76v7nYHw1Pm3+OXeagXDsD58CT9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Z1GvwAAANsAAAAPAAAAAAAAAAAAAAAAAJgCAABkcnMvZG93bnJl&#10;di54bWxQSwUGAAAAAAQABAD1AAAAhAM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5D7BCF54" w14:textId="77777777" w:rsidR="00EB661B" w:rsidRPr="00F11289" w:rsidRDefault="00EB661B" w:rsidP="00EB661B">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71CDA334" w14:textId="77777777" w:rsidR="00EB661B" w:rsidRPr="00F11289" w:rsidRDefault="00EB661B" w:rsidP="00EB661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78FAEBFC" w14:textId="77777777" w:rsidR="00EB661B" w:rsidRPr="00F11289" w:rsidRDefault="00EB661B" w:rsidP="00EB661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4D3C2A8B"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1838E40D" w14:textId="77777777" w:rsidR="00EB661B" w:rsidRPr="00F11289" w:rsidRDefault="00EB661B" w:rsidP="00EB661B">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9917A1F" w14:textId="77777777" w:rsidR="00EB661B" w:rsidRPr="00F11289" w:rsidRDefault="00EB661B" w:rsidP="00EB661B">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3D06E854"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4D0BBC07" w14:textId="77777777" w:rsidR="00EB661B" w:rsidRPr="00F11289" w:rsidRDefault="00EB661B" w:rsidP="00EB661B">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56392664" w14:textId="77777777" w:rsidR="00EB661B" w:rsidRPr="00F11289" w:rsidRDefault="00EB661B" w:rsidP="00EB661B">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69DDBF8A" w14:textId="77777777" w:rsidR="00EB661B" w:rsidRPr="00E4779A" w:rsidRDefault="00EB661B" w:rsidP="00954DBD">
            <w:pPr>
              <w:rPr>
                <w:rFonts w:ascii="Times New Roman" w:hAnsi="Times New Roman" w:cs="Times New Roman"/>
                <w:sz w:val="20"/>
                <w:szCs w:val="20"/>
                <w:lang w:val="es-ES_tradnl"/>
              </w:rPr>
            </w:pPr>
          </w:p>
          <w:p w14:paraId="7B0A12C1" w14:textId="77777777" w:rsidR="00EB661B" w:rsidRPr="00E4779A" w:rsidRDefault="00EB661B" w:rsidP="00954DBD">
            <w:pPr>
              <w:rPr>
                <w:rFonts w:ascii="Times New Roman" w:hAnsi="Times New Roman" w:cs="Times New Roman"/>
                <w:sz w:val="20"/>
                <w:szCs w:val="20"/>
                <w:lang w:val="es-ES_tradnl"/>
              </w:rPr>
            </w:pPr>
          </w:p>
          <w:p w14:paraId="4C7E7F75" w14:textId="77777777" w:rsidR="00EB661B" w:rsidRPr="00E4779A" w:rsidRDefault="00EB661B" w:rsidP="00954DBD">
            <w:pPr>
              <w:rPr>
                <w:rFonts w:ascii="Times New Roman" w:hAnsi="Times New Roman" w:cs="Times New Roman"/>
                <w:sz w:val="20"/>
                <w:szCs w:val="20"/>
                <w:lang w:val="es-ES_tradnl"/>
              </w:rPr>
            </w:pPr>
          </w:p>
          <w:p w14:paraId="2BEC8365" w14:textId="77777777" w:rsidR="00EB661B" w:rsidRPr="00E4779A" w:rsidRDefault="00EB661B" w:rsidP="00954DBD">
            <w:pPr>
              <w:rPr>
                <w:rFonts w:ascii="Times New Roman" w:hAnsi="Times New Roman" w:cs="Times New Roman"/>
                <w:sz w:val="20"/>
                <w:szCs w:val="20"/>
                <w:lang w:val="es-ES_tradnl"/>
              </w:rPr>
            </w:pPr>
          </w:p>
          <w:p w14:paraId="2B799601" w14:textId="77777777" w:rsidR="00EB661B" w:rsidRPr="00E4779A" w:rsidRDefault="00EB661B" w:rsidP="00954DBD">
            <w:pPr>
              <w:rPr>
                <w:rFonts w:ascii="Times New Roman" w:hAnsi="Times New Roman" w:cs="Times New Roman"/>
                <w:sz w:val="20"/>
                <w:szCs w:val="20"/>
                <w:lang w:val="es-ES_tradnl"/>
              </w:rPr>
            </w:pPr>
          </w:p>
          <w:p w14:paraId="727C75CF" w14:textId="77777777" w:rsidR="00EB661B" w:rsidRPr="00E4779A" w:rsidRDefault="00EB661B" w:rsidP="00954DBD">
            <w:pPr>
              <w:rPr>
                <w:rFonts w:ascii="Times New Roman" w:hAnsi="Times New Roman" w:cs="Times New Roman"/>
                <w:sz w:val="20"/>
                <w:szCs w:val="20"/>
                <w:lang w:val="es-ES_tradnl"/>
              </w:rPr>
            </w:pPr>
          </w:p>
          <w:p w14:paraId="2BC0710C" w14:textId="77777777" w:rsidR="00EB661B" w:rsidRPr="00E4779A" w:rsidRDefault="00EB661B" w:rsidP="00954DBD">
            <w:pPr>
              <w:rPr>
                <w:rFonts w:ascii="Times New Roman" w:hAnsi="Times New Roman" w:cs="Times New Roman"/>
                <w:sz w:val="20"/>
                <w:szCs w:val="20"/>
                <w:lang w:val="es-ES_tradnl"/>
              </w:rPr>
            </w:pPr>
          </w:p>
          <w:p w14:paraId="10BDB41A" w14:textId="77777777" w:rsidR="00EB661B" w:rsidRPr="00E4779A" w:rsidRDefault="00EB661B" w:rsidP="00954DBD">
            <w:pPr>
              <w:rPr>
                <w:rFonts w:ascii="Times New Roman" w:hAnsi="Times New Roman" w:cs="Times New Roman"/>
                <w:sz w:val="20"/>
                <w:szCs w:val="20"/>
                <w:lang w:val="es-ES_tradnl"/>
              </w:rPr>
            </w:pPr>
          </w:p>
          <w:p w14:paraId="58B2FBA5" w14:textId="77777777" w:rsidR="00EB661B" w:rsidRPr="00E4779A" w:rsidRDefault="00EB661B" w:rsidP="00954DBD">
            <w:pPr>
              <w:rPr>
                <w:rFonts w:ascii="Times New Roman" w:hAnsi="Times New Roman" w:cs="Times New Roman"/>
                <w:sz w:val="20"/>
                <w:szCs w:val="20"/>
                <w:lang w:val="es-ES_tradnl"/>
              </w:rPr>
            </w:pPr>
          </w:p>
          <w:p w14:paraId="656CDD9A" w14:textId="77777777" w:rsidR="00EB661B" w:rsidRPr="00E4779A" w:rsidRDefault="00EB661B" w:rsidP="00954DBD">
            <w:pPr>
              <w:rPr>
                <w:rFonts w:ascii="Times New Roman" w:hAnsi="Times New Roman" w:cs="Times New Roman"/>
                <w:sz w:val="20"/>
                <w:szCs w:val="20"/>
                <w:lang w:val="es-ES_tradnl"/>
              </w:rPr>
            </w:pPr>
          </w:p>
          <w:p w14:paraId="1C7E5608" w14:textId="77777777" w:rsidR="00EB661B" w:rsidRPr="00E4779A" w:rsidRDefault="00EB661B" w:rsidP="00954DBD">
            <w:pPr>
              <w:rPr>
                <w:rFonts w:ascii="Times New Roman" w:hAnsi="Times New Roman" w:cs="Times New Roman"/>
                <w:sz w:val="20"/>
                <w:szCs w:val="20"/>
                <w:lang w:val="es-ES_tradnl"/>
              </w:rPr>
            </w:pPr>
          </w:p>
        </w:tc>
      </w:tr>
    </w:tbl>
    <w:p w14:paraId="51097219" w14:textId="77777777" w:rsidR="00EB661B" w:rsidRPr="00E4779A" w:rsidRDefault="00EB661B" w:rsidP="00EB661B">
      <w:pPr>
        <w:rPr>
          <w:rFonts w:ascii="Times New Roman" w:hAnsi="Times New Roman" w:cs="Times New Roman"/>
          <w:sz w:val="20"/>
          <w:szCs w:val="20"/>
          <w:lang w:val="es-ES_tradnl"/>
        </w:rPr>
      </w:pPr>
    </w:p>
    <w:p w14:paraId="04052ADB" w14:textId="77777777" w:rsidR="005064B0" w:rsidRPr="00E4779A" w:rsidRDefault="005064B0" w:rsidP="005064B0">
      <w:pPr>
        <w:rPr>
          <w:rFonts w:ascii="Times New Roman" w:hAnsi="Times New Roman" w:cs="Times New Roman"/>
          <w:sz w:val="20"/>
          <w:szCs w:val="20"/>
          <w:lang w:val="es-ES_tradnl"/>
        </w:rPr>
      </w:pPr>
    </w:p>
    <w:p w14:paraId="5549D5CB" w14:textId="14AEDF98" w:rsidR="005064B0" w:rsidRPr="00E4779A" w:rsidRDefault="005064B0" w:rsidP="005064B0">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3</w:t>
      </w:r>
    </w:p>
    <w:p w14:paraId="0C9BBC78" w14:textId="77777777" w:rsidR="005064B0" w:rsidRPr="00E4779A" w:rsidRDefault="005064B0" w:rsidP="005064B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4D99F466" w14:textId="77777777" w:rsidR="005064B0" w:rsidRPr="00E4779A" w:rsidRDefault="005064B0" w:rsidP="005064B0">
      <w:pPr>
        <w:rPr>
          <w:rFonts w:ascii="Times New Roman" w:hAnsi="Times New Roman" w:cs="Times New Roman"/>
          <w:b/>
          <w:color w:val="FF0000"/>
          <w:sz w:val="20"/>
          <w:szCs w:val="20"/>
          <w:lang w:val="es-ES_tradnl"/>
        </w:rPr>
      </w:pPr>
    </w:p>
    <w:p w14:paraId="2641DEB9"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480A27BD" w14:textId="0E4E7DC2" w:rsidR="005064B0" w:rsidRPr="00E4779A" w:rsidRDefault="005064B0" w:rsidP="005064B0">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743B34CB" wp14:editId="1306EEF7">
            <wp:extent cx="963386" cy="4762653"/>
            <wp:effectExtent l="0" t="0" r="8255"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arteEnteraTabular.jpg"/>
                    <pic:cNvPicPr/>
                  </pic:nvPicPr>
                  <pic:blipFill>
                    <a:blip r:embed="rId12">
                      <a:extLst>
                        <a:ext uri="{28A0092B-C50C-407E-A947-70E740481C1C}">
                          <a14:useLocalDpi xmlns:a14="http://schemas.microsoft.com/office/drawing/2010/main" val="0"/>
                        </a:ext>
                      </a:extLst>
                    </a:blip>
                    <a:stretch>
                      <a:fillRect/>
                    </a:stretch>
                  </pic:blipFill>
                  <pic:spPr>
                    <a:xfrm>
                      <a:off x="0" y="0"/>
                      <a:ext cx="965977" cy="4775463"/>
                    </a:xfrm>
                    <a:prstGeom prst="rect">
                      <a:avLst/>
                    </a:prstGeom>
                  </pic:spPr>
                </pic:pic>
              </a:graphicData>
            </a:graphic>
          </wp:inline>
        </w:drawing>
      </w:r>
    </w:p>
    <w:p w14:paraId="48A350E8" w14:textId="77777777" w:rsidR="005064B0" w:rsidRPr="00E4779A" w:rsidRDefault="005064B0" w:rsidP="005064B0">
      <w:pPr>
        <w:rPr>
          <w:rFonts w:ascii="Times New Roman" w:hAnsi="Times New Roman" w:cs="Times New Roman"/>
          <w:b/>
          <w:color w:val="FF0000"/>
          <w:sz w:val="20"/>
          <w:szCs w:val="20"/>
          <w:lang w:val="es-ES_tradnl"/>
        </w:rPr>
      </w:pPr>
    </w:p>
    <w:p w14:paraId="3C63A68E"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55F959FF" w14:textId="7C94E603" w:rsidR="005064B0" w:rsidRDefault="005064B0" w:rsidP="005064B0">
      <w:pPr>
        <w:rPr>
          <w:rFonts w:ascii="Times New Roman" w:hAnsi="Times New Roman" w:cs="Times New Roman"/>
          <w:sz w:val="20"/>
          <w:szCs w:val="20"/>
          <w:lang w:val="es-CO"/>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3</w:t>
      </w:r>
    </w:p>
    <w:p w14:paraId="4EEAB597" w14:textId="77777777" w:rsidR="005064B0" w:rsidRDefault="005064B0" w:rsidP="005064B0">
      <w:pPr>
        <w:rPr>
          <w:rFonts w:ascii="Times New Roman" w:hAnsi="Times New Roman" w:cs="Times New Roman"/>
          <w:sz w:val="20"/>
          <w:szCs w:val="20"/>
          <w:lang w:val="es-CO"/>
        </w:rPr>
      </w:pPr>
    </w:p>
    <w:tbl>
      <w:tblPr>
        <w:tblStyle w:val="Tablaconcuadrcula"/>
        <w:tblW w:w="0" w:type="auto"/>
        <w:tblLook w:val="04A0" w:firstRow="1" w:lastRow="0" w:firstColumn="1" w:lastColumn="0" w:noHBand="0" w:noVBand="1"/>
      </w:tblPr>
      <w:tblGrid>
        <w:gridCol w:w="1129"/>
        <w:gridCol w:w="5670"/>
        <w:gridCol w:w="2823"/>
      </w:tblGrid>
      <w:tr w:rsidR="005064B0" w:rsidRPr="00E4779A" w14:paraId="063D3EF5" w14:textId="77777777" w:rsidTr="00954DBD">
        <w:tc>
          <w:tcPr>
            <w:tcW w:w="9622" w:type="dxa"/>
            <w:gridSpan w:val="3"/>
          </w:tcPr>
          <w:p w14:paraId="62738EE1" w14:textId="77777777" w:rsidR="005064B0" w:rsidRPr="00E4779A" w:rsidRDefault="005064B0"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5064B0" w:rsidRPr="00E4779A" w14:paraId="03B78587" w14:textId="77777777" w:rsidTr="00954DBD">
        <w:tc>
          <w:tcPr>
            <w:tcW w:w="1129" w:type="dxa"/>
          </w:tcPr>
          <w:p w14:paraId="76A50216"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334DF1F7"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proofErr w:type="spellStart"/>
            <w:r w:rsidRPr="00E4779A">
              <w:rPr>
                <w:rFonts w:ascii="Times New Roman" w:hAnsi="Times New Roman" w:cs="Times New Roman"/>
                <w:i/>
                <w:sz w:val="20"/>
                <w:szCs w:val="20"/>
                <w:lang w:val="es-ES_tradnl"/>
              </w:rPr>
              <w:t>max</w:t>
            </w:r>
            <w:proofErr w:type="spellEnd"/>
            <w:r w:rsidRPr="00E4779A">
              <w:rPr>
                <w:rFonts w:ascii="Times New Roman" w:hAnsi="Times New Roman" w:cs="Times New Roman"/>
                <w:i/>
                <w:sz w:val="20"/>
                <w:szCs w:val="20"/>
                <w:lang w:val="es-ES_tradnl"/>
              </w:rPr>
              <w:t>. 30 caracteres)</w:t>
            </w:r>
          </w:p>
        </w:tc>
        <w:tc>
          <w:tcPr>
            <w:tcW w:w="2823" w:type="dxa"/>
          </w:tcPr>
          <w:p w14:paraId="504860D4"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5064B0" w:rsidRPr="00E4779A" w14:paraId="1BF7DC69" w14:textId="77777777" w:rsidTr="00954DBD">
        <w:tc>
          <w:tcPr>
            <w:tcW w:w="1129" w:type="dxa"/>
          </w:tcPr>
          <w:p w14:paraId="328A3DB9"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7C6EA617" w14:textId="1A3E4644"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parte entera</w:t>
            </w:r>
          </w:p>
        </w:tc>
        <w:sdt>
          <w:sdtPr>
            <w:rPr>
              <w:sz w:val="18"/>
              <w:szCs w:val="18"/>
            </w:rPr>
            <w:id w:val="153266402"/>
            <w:placeholder>
              <w:docPart w:val="88273095ED75456B81CC64F20983BD6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BE6AFED" w14:textId="77777777" w:rsidR="005064B0" w:rsidRPr="00E4779A" w:rsidRDefault="005064B0" w:rsidP="00954DBD">
                <w:pPr>
                  <w:rPr>
                    <w:rFonts w:ascii="Times New Roman" w:hAnsi="Times New Roman" w:cs="Times New Roman"/>
                    <w:sz w:val="20"/>
                    <w:szCs w:val="20"/>
                    <w:lang w:val="es-ES_tradnl"/>
                  </w:rPr>
                </w:pPr>
                <w:proofErr w:type="spellStart"/>
                <w:r>
                  <w:rPr>
                    <w:sz w:val="18"/>
                    <w:szCs w:val="18"/>
                  </w:rPr>
                  <w:t>CenterTop</w:t>
                </w:r>
                <w:proofErr w:type="spellEnd"/>
              </w:p>
            </w:tc>
          </w:sdtContent>
        </w:sdt>
      </w:tr>
      <w:tr w:rsidR="005064B0" w:rsidRPr="00E4779A" w14:paraId="358A0F88" w14:textId="77777777" w:rsidTr="00954DBD">
        <w:tc>
          <w:tcPr>
            <w:tcW w:w="1129" w:type="dxa"/>
          </w:tcPr>
          <w:p w14:paraId="0ECF5C4C"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44149345" w14:textId="4FA7DD78"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La “parte entera” de un número corresponde al mayor entero que sea menor que el número</w:t>
            </w:r>
          </w:p>
        </w:tc>
        <w:sdt>
          <w:sdtPr>
            <w:rPr>
              <w:sz w:val="18"/>
              <w:szCs w:val="18"/>
            </w:rPr>
            <w:id w:val="1049892040"/>
            <w:placeholder>
              <w:docPart w:val="6B4F9E9F5E4943F4BC87941536D0AD5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46298BA" w14:textId="77777777" w:rsidR="005064B0" w:rsidRPr="00E4779A" w:rsidRDefault="005064B0" w:rsidP="00954DBD">
                <w:pPr>
                  <w:rPr>
                    <w:rFonts w:ascii="Times New Roman" w:hAnsi="Times New Roman" w:cs="Times New Roman"/>
                    <w:sz w:val="20"/>
                    <w:szCs w:val="20"/>
                    <w:lang w:val="es-ES_tradnl"/>
                  </w:rPr>
                </w:pPr>
                <w:proofErr w:type="spellStart"/>
                <w:r>
                  <w:rPr>
                    <w:sz w:val="18"/>
                    <w:szCs w:val="18"/>
                  </w:rPr>
                  <w:t>CenterCenter</w:t>
                </w:r>
                <w:proofErr w:type="spellEnd"/>
              </w:p>
            </w:tc>
          </w:sdtContent>
        </w:sdt>
      </w:tr>
      <w:tr w:rsidR="005064B0" w:rsidRPr="00E4779A" w14:paraId="2A4C9F9A" w14:textId="77777777" w:rsidTr="00954DBD">
        <w:tc>
          <w:tcPr>
            <w:tcW w:w="1129" w:type="dxa"/>
          </w:tcPr>
          <w:p w14:paraId="0C82A6D5"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0B46E55E" w14:textId="5C4C8E39" w:rsidR="005064B0"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Se denota poniendo la variable entre barras verticales con un “piso”, para indicar que el entero es menor.</w:t>
            </w:r>
          </w:p>
          <w:p w14:paraId="39D9EC2A" w14:textId="1EE28D68" w:rsidR="005064B0" w:rsidRPr="00E4779A" w:rsidRDefault="005064B0" w:rsidP="005064B0">
            <w:pPr>
              <w:rPr>
                <w:rFonts w:ascii="Times New Roman" w:hAnsi="Times New Roman" w:cs="Times New Roman"/>
                <w:sz w:val="20"/>
                <w:szCs w:val="20"/>
                <w:lang w:val="es-ES_tradnl"/>
              </w:rPr>
            </w:pPr>
            <m:oMathPara>
              <m:oMath>
                <m:r>
                  <m:rPr>
                    <m:sty m:val="bi"/>
                  </m:rPr>
                  <w:rPr>
                    <w:rFonts w:ascii="Cambria Math" w:hAnsi="Cambria Math" w:cs="Times New Roman"/>
                  </w:rPr>
                  <m:t>y=f</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r>
                      <m:rPr>
                        <m:sty m:val="bi"/>
                      </m:rPr>
                      <w:rPr>
                        <w:rFonts w:ascii="Cambria Math" w:hAnsi="Cambria Math" w:cs="Times New Roman"/>
                      </w:rPr>
                      <m:t>x</m:t>
                    </m:r>
                  </m:e>
                </m:d>
              </m:oMath>
            </m:oMathPara>
          </w:p>
        </w:tc>
        <w:sdt>
          <w:sdtPr>
            <w:rPr>
              <w:rFonts w:ascii="Times New Roman" w:hAnsi="Times New Roman" w:cs="Times New Roman"/>
              <w:sz w:val="20"/>
              <w:szCs w:val="20"/>
              <w:lang w:val="es-ES_tradnl"/>
            </w:rPr>
            <w:id w:val="-1702851477"/>
            <w:placeholder>
              <w:docPart w:val="BA4960EB4EFF4548A2CAC00BA44C935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845D6C1" w14:textId="77777777" w:rsidR="005064B0" w:rsidRPr="00E4779A" w:rsidRDefault="005064B0" w:rsidP="00954DBD">
                <w:pPr>
                  <w:rPr>
                    <w:rFonts w:ascii="Times New Roman" w:hAnsi="Times New Roman" w:cs="Times New Roman"/>
                    <w:sz w:val="20"/>
                    <w:szCs w:val="20"/>
                    <w:lang w:val="es-ES_tradnl"/>
                  </w:rPr>
                </w:pPr>
                <w:proofErr w:type="spellStart"/>
                <w:r>
                  <w:rPr>
                    <w:rFonts w:ascii="Times New Roman" w:hAnsi="Times New Roman" w:cs="Times New Roman"/>
                    <w:sz w:val="20"/>
                    <w:szCs w:val="20"/>
                    <w:lang w:val="es-ES_tradnl"/>
                  </w:rPr>
                  <w:t>CenterBottom</w:t>
                </w:r>
                <w:proofErr w:type="spellEnd"/>
              </w:p>
            </w:tc>
          </w:sdtContent>
        </w:sdt>
      </w:tr>
      <w:tr w:rsidR="005064B0" w:rsidRPr="007D7DB1" w14:paraId="13C1E1BE" w14:textId="77777777" w:rsidTr="00954DBD">
        <w:tc>
          <w:tcPr>
            <w:tcW w:w="9622" w:type="dxa"/>
            <w:gridSpan w:val="3"/>
          </w:tcPr>
          <w:p w14:paraId="5893A997" w14:textId="77777777" w:rsidR="005064B0" w:rsidRPr="00E4779A" w:rsidRDefault="005064B0"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33DDED1C" w14:textId="77777777" w:rsidR="005064B0" w:rsidRPr="00E4779A" w:rsidRDefault="005064B0" w:rsidP="00954DBD">
            <w:pPr>
              <w:rPr>
                <w:rFonts w:ascii="Times New Roman" w:hAnsi="Times New Roman" w:cs="Times New Roman"/>
                <w:sz w:val="20"/>
                <w:szCs w:val="20"/>
                <w:lang w:val="es-ES_tradnl"/>
              </w:rPr>
            </w:pPr>
          </w:p>
          <w:p w14:paraId="63DE0A2F"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mc:AlternateContent>
                <mc:Choice Requires="wpg">
                  <w:drawing>
                    <wp:anchor distT="0" distB="0" distL="114300" distR="114300" simplePos="0" relativeHeight="251686912" behindDoc="0" locked="0" layoutInCell="1" allowOverlap="1" wp14:anchorId="0FFDE921" wp14:editId="1AE545D2">
                      <wp:simplePos x="0" y="0"/>
                      <wp:positionH relativeFrom="column">
                        <wp:posOffset>801824</wp:posOffset>
                      </wp:positionH>
                      <wp:positionV relativeFrom="paragraph">
                        <wp:posOffset>13698</wp:posOffset>
                      </wp:positionV>
                      <wp:extent cx="4467497" cy="1310640"/>
                      <wp:effectExtent l="0" t="0" r="9525" b="22860"/>
                      <wp:wrapSquare wrapText="bothSides"/>
                      <wp:docPr id="215" name="Grupo 215"/>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16" name="Rectángulo 216"/>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ACB668C"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19"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5A271BFB"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20"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AE6155B"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21"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37ABC5C1"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2F211259"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23"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C716444"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24"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439DECB"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25"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1F4F8F1E"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6"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05B5ED2A"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w14:anchorId="0FFDE921" id="Grupo 215" o:spid="_x0000_s1048"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C72JkGUBAAA5RwAAA4AAAAAAAAAAAAAAAAALgIAAGRycy9lMm9Eb2MueG1s&#10;UEsBAi0AFAAGAAgAAAAhAETHUPreAAAACQEAAA8AAAAAAAAAAAAAAAAA7gYAAGRycy9kb3ducmV2&#10;LnhtbFBLBQYAAAAABAAEAPMAAAD5BwAAAAA=&#10;">
                      <v:rect id="Rectángulo 216"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V7sMA&#10;AADcAAAADwAAAGRycy9kb3ducmV2LnhtbESPT4vCMBTE74LfITxhb2uqrCLVtKiwuLB68A+eH82z&#10;rTYvpcna+u2NsOBxmJnfMIu0M5W4U+NKywpGwwgEcWZ1ybmC0/H7cwbCeWSNlWVS8CAHadLvLTDW&#10;tuU93Q8+FwHCLkYFhfd1LKXLCjLohrYmDt7FNgZ9kE0udYNtgJtKjqNoKg2WHBYKrGldUHY7/BkF&#10;nnYberTn3S9PeMPX7ddKXqxSH4NuOQfhqfPv8H/7RysYj6b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V7sMAAADcAAAADwAAAAAAAAAAAAAAAACYAgAAZHJzL2Rv&#10;d25yZXYueG1sUEsFBgAAAAAEAAQA9QAAAIgDA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14:paraId="2ACB668C"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5A271BFB"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4AE6155B"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37ABC5C1"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2F211259"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2C716444"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1439DECB"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1F4F8F1E"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05B5ED2A"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839A40F" w14:textId="77777777" w:rsidR="005064B0" w:rsidRPr="00E4779A" w:rsidRDefault="005064B0" w:rsidP="00954DBD">
            <w:pPr>
              <w:rPr>
                <w:rFonts w:ascii="Times New Roman" w:hAnsi="Times New Roman" w:cs="Times New Roman"/>
                <w:sz w:val="20"/>
                <w:szCs w:val="20"/>
                <w:lang w:val="es-ES_tradnl"/>
              </w:rPr>
            </w:pPr>
          </w:p>
          <w:p w14:paraId="3657BE5F" w14:textId="77777777" w:rsidR="005064B0" w:rsidRPr="00E4779A" w:rsidRDefault="005064B0" w:rsidP="00954DBD">
            <w:pPr>
              <w:rPr>
                <w:rFonts w:ascii="Times New Roman" w:hAnsi="Times New Roman" w:cs="Times New Roman"/>
                <w:sz w:val="20"/>
                <w:szCs w:val="20"/>
                <w:lang w:val="es-ES_tradnl"/>
              </w:rPr>
            </w:pPr>
          </w:p>
          <w:p w14:paraId="5F2F2411" w14:textId="77777777" w:rsidR="005064B0" w:rsidRPr="00E4779A" w:rsidRDefault="005064B0" w:rsidP="00954DBD">
            <w:pPr>
              <w:rPr>
                <w:rFonts w:ascii="Times New Roman" w:hAnsi="Times New Roman" w:cs="Times New Roman"/>
                <w:sz w:val="20"/>
                <w:szCs w:val="20"/>
                <w:lang w:val="es-ES_tradnl"/>
              </w:rPr>
            </w:pPr>
          </w:p>
          <w:p w14:paraId="2E878D0C" w14:textId="77777777" w:rsidR="005064B0" w:rsidRPr="00E4779A" w:rsidRDefault="005064B0" w:rsidP="00954DBD">
            <w:pPr>
              <w:rPr>
                <w:rFonts w:ascii="Times New Roman" w:hAnsi="Times New Roman" w:cs="Times New Roman"/>
                <w:sz w:val="20"/>
                <w:szCs w:val="20"/>
                <w:lang w:val="es-ES_tradnl"/>
              </w:rPr>
            </w:pPr>
          </w:p>
          <w:p w14:paraId="213ADC47" w14:textId="77777777" w:rsidR="005064B0" w:rsidRPr="00E4779A" w:rsidRDefault="005064B0" w:rsidP="00954DBD">
            <w:pPr>
              <w:rPr>
                <w:rFonts w:ascii="Times New Roman" w:hAnsi="Times New Roman" w:cs="Times New Roman"/>
                <w:sz w:val="20"/>
                <w:szCs w:val="20"/>
                <w:lang w:val="es-ES_tradnl"/>
              </w:rPr>
            </w:pPr>
          </w:p>
          <w:p w14:paraId="6A215E3E" w14:textId="77777777" w:rsidR="005064B0" w:rsidRPr="00E4779A" w:rsidRDefault="005064B0" w:rsidP="00954DBD">
            <w:pPr>
              <w:rPr>
                <w:rFonts w:ascii="Times New Roman" w:hAnsi="Times New Roman" w:cs="Times New Roman"/>
                <w:sz w:val="20"/>
                <w:szCs w:val="20"/>
                <w:lang w:val="es-ES_tradnl"/>
              </w:rPr>
            </w:pPr>
          </w:p>
          <w:p w14:paraId="1D29512F" w14:textId="77777777" w:rsidR="005064B0" w:rsidRPr="00E4779A" w:rsidRDefault="005064B0" w:rsidP="00954DBD">
            <w:pPr>
              <w:rPr>
                <w:rFonts w:ascii="Times New Roman" w:hAnsi="Times New Roman" w:cs="Times New Roman"/>
                <w:sz w:val="20"/>
                <w:szCs w:val="20"/>
                <w:lang w:val="es-ES_tradnl"/>
              </w:rPr>
            </w:pPr>
          </w:p>
          <w:p w14:paraId="551C37B0" w14:textId="77777777" w:rsidR="005064B0" w:rsidRPr="00E4779A" w:rsidRDefault="005064B0" w:rsidP="00954DBD">
            <w:pPr>
              <w:rPr>
                <w:rFonts w:ascii="Times New Roman" w:hAnsi="Times New Roman" w:cs="Times New Roman"/>
                <w:sz w:val="20"/>
                <w:szCs w:val="20"/>
                <w:lang w:val="es-ES_tradnl"/>
              </w:rPr>
            </w:pPr>
          </w:p>
          <w:p w14:paraId="36913CF2" w14:textId="77777777" w:rsidR="005064B0" w:rsidRPr="00E4779A" w:rsidRDefault="005064B0" w:rsidP="00954DBD">
            <w:pPr>
              <w:rPr>
                <w:rFonts w:ascii="Times New Roman" w:hAnsi="Times New Roman" w:cs="Times New Roman"/>
                <w:sz w:val="20"/>
                <w:szCs w:val="20"/>
                <w:lang w:val="es-ES_tradnl"/>
              </w:rPr>
            </w:pPr>
          </w:p>
          <w:p w14:paraId="7CDBD9DD" w14:textId="77777777" w:rsidR="005064B0" w:rsidRPr="00E4779A" w:rsidRDefault="005064B0" w:rsidP="00954DBD">
            <w:pPr>
              <w:rPr>
                <w:rFonts w:ascii="Times New Roman" w:hAnsi="Times New Roman" w:cs="Times New Roman"/>
                <w:sz w:val="20"/>
                <w:szCs w:val="20"/>
                <w:lang w:val="es-ES_tradnl"/>
              </w:rPr>
            </w:pPr>
          </w:p>
          <w:p w14:paraId="1941FE34" w14:textId="77777777" w:rsidR="005064B0" w:rsidRPr="00E4779A" w:rsidRDefault="005064B0" w:rsidP="00954DBD">
            <w:pPr>
              <w:rPr>
                <w:rFonts w:ascii="Times New Roman" w:hAnsi="Times New Roman" w:cs="Times New Roman"/>
                <w:sz w:val="20"/>
                <w:szCs w:val="20"/>
                <w:lang w:val="es-ES_tradnl"/>
              </w:rPr>
            </w:pPr>
          </w:p>
        </w:tc>
      </w:tr>
    </w:tbl>
    <w:p w14:paraId="1D453F12" w14:textId="77777777" w:rsidR="005064B0" w:rsidRDefault="005064B0" w:rsidP="005064B0">
      <w:pPr>
        <w:rPr>
          <w:rFonts w:ascii="Times New Roman" w:hAnsi="Times New Roman" w:cs="Times New Roman"/>
          <w:sz w:val="20"/>
          <w:szCs w:val="20"/>
          <w:lang w:val="es-CO"/>
        </w:rPr>
      </w:pPr>
    </w:p>
    <w:p w14:paraId="15B6E65C" w14:textId="4B866E08" w:rsidR="005064B0" w:rsidRPr="00E4779A" w:rsidRDefault="005064B0" w:rsidP="005064B0">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4</w:t>
      </w:r>
    </w:p>
    <w:p w14:paraId="24B0219A" w14:textId="77777777" w:rsidR="005064B0" w:rsidRPr="00E4779A" w:rsidRDefault="005064B0" w:rsidP="005064B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1405E40B" w14:textId="77777777" w:rsidR="005064B0" w:rsidRPr="00E4779A" w:rsidRDefault="005064B0" w:rsidP="005064B0">
      <w:pPr>
        <w:rPr>
          <w:rFonts w:ascii="Times New Roman" w:hAnsi="Times New Roman" w:cs="Times New Roman"/>
          <w:b/>
          <w:color w:val="FF0000"/>
          <w:sz w:val="20"/>
          <w:szCs w:val="20"/>
          <w:lang w:val="es-ES_tradnl"/>
        </w:rPr>
      </w:pPr>
    </w:p>
    <w:p w14:paraId="410A3E55"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41060F88" w14:textId="4201C8E2" w:rsidR="005064B0" w:rsidRPr="00E4779A" w:rsidRDefault="005064B0" w:rsidP="005064B0">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598451C7" wp14:editId="420BEC2D">
            <wp:extent cx="2370125" cy="2024961"/>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MA_10_01_CO_REC190_IMG04.jpg"/>
                    <pic:cNvPicPr/>
                  </pic:nvPicPr>
                  <pic:blipFill>
                    <a:blip r:embed="rId8">
                      <a:extLst>
                        <a:ext uri="{28A0092B-C50C-407E-A947-70E740481C1C}">
                          <a14:useLocalDpi xmlns:a14="http://schemas.microsoft.com/office/drawing/2010/main" val="0"/>
                        </a:ext>
                      </a:extLst>
                    </a:blip>
                    <a:stretch>
                      <a:fillRect/>
                    </a:stretch>
                  </pic:blipFill>
                  <pic:spPr>
                    <a:xfrm>
                      <a:off x="0" y="0"/>
                      <a:ext cx="2377140" cy="2030955"/>
                    </a:xfrm>
                    <a:prstGeom prst="rect">
                      <a:avLst/>
                    </a:prstGeom>
                  </pic:spPr>
                </pic:pic>
              </a:graphicData>
            </a:graphic>
          </wp:inline>
        </w:drawing>
      </w:r>
    </w:p>
    <w:p w14:paraId="208EA747" w14:textId="77777777" w:rsidR="005064B0" w:rsidRPr="00E4779A" w:rsidRDefault="005064B0" w:rsidP="005064B0">
      <w:pPr>
        <w:rPr>
          <w:rFonts w:ascii="Times New Roman" w:hAnsi="Times New Roman" w:cs="Times New Roman"/>
          <w:b/>
          <w:color w:val="FF0000"/>
          <w:sz w:val="20"/>
          <w:szCs w:val="20"/>
          <w:lang w:val="es-ES_tradnl"/>
        </w:rPr>
      </w:pPr>
    </w:p>
    <w:p w14:paraId="1BB42497"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68EC6781" w14:textId="25F306D9" w:rsidR="005064B0" w:rsidRPr="00E4779A" w:rsidRDefault="005064B0" w:rsidP="005064B0">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4</w:t>
      </w:r>
    </w:p>
    <w:p w14:paraId="150FAEF0" w14:textId="77777777" w:rsidR="005064B0" w:rsidRPr="005064B0" w:rsidRDefault="005064B0" w:rsidP="005064B0">
      <w:pPr>
        <w:rPr>
          <w:rFonts w:ascii="Times New Roman" w:hAnsi="Times New Roman" w:cs="Times New Roman"/>
          <w:sz w:val="20"/>
          <w:szCs w:val="20"/>
          <w:lang w:val="es-CO"/>
        </w:rPr>
      </w:pPr>
    </w:p>
    <w:p w14:paraId="59FE5F41" w14:textId="77777777" w:rsidR="005064B0" w:rsidRPr="00E4779A" w:rsidRDefault="005064B0" w:rsidP="005064B0">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5064B0" w:rsidRPr="00E4779A" w14:paraId="26AEF6BD" w14:textId="77777777" w:rsidTr="00954DBD">
        <w:tc>
          <w:tcPr>
            <w:tcW w:w="9622" w:type="dxa"/>
            <w:gridSpan w:val="3"/>
          </w:tcPr>
          <w:p w14:paraId="0E9935BB" w14:textId="77777777" w:rsidR="005064B0" w:rsidRPr="00E4779A" w:rsidRDefault="005064B0"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5064B0" w:rsidRPr="00E4779A" w14:paraId="30C5C457" w14:textId="77777777" w:rsidTr="00954DBD">
        <w:tc>
          <w:tcPr>
            <w:tcW w:w="1129" w:type="dxa"/>
          </w:tcPr>
          <w:p w14:paraId="213C8628"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29F369AD"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proofErr w:type="spellStart"/>
            <w:r w:rsidRPr="00E4779A">
              <w:rPr>
                <w:rFonts w:ascii="Times New Roman" w:hAnsi="Times New Roman" w:cs="Times New Roman"/>
                <w:i/>
                <w:sz w:val="20"/>
                <w:szCs w:val="20"/>
                <w:lang w:val="es-ES_tradnl"/>
              </w:rPr>
              <w:t>max</w:t>
            </w:r>
            <w:proofErr w:type="spellEnd"/>
            <w:r w:rsidRPr="00E4779A">
              <w:rPr>
                <w:rFonts w:ascii="Times New Roman" w:hAnsi="Times New Roman" w:cs="Times New Roman"/>
                <w:i/>
                <w:sz w:val="20"/>
                <w:szCs w:val="20"/>
                <w:lang w:val="es-ES_tradnl"/>
              </w:rPr>
              <w:t>. 30 caracteres)</w:t>
            </w:r>
          </w:p>
        </w:tc>
        <w:tc>
          <w:tcPr>
            <w:tcW w:w="2823" w:type="dxa"/>
          </w:tcPr>
          <w:p w14:paraId="7A29CDB6"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5064B0" w:rsidRPr="00E4779A" w14:paraId="07B07CC6" w14:textId="77777777" w:rsidTr="00954DBD">
        <w:tc>
          <w:tcPr>
            <w:tcW w:w="1129" w:type="dxa"/>
          </w:tcPr>
          <w:p w14:paraId="2E0A15F3"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53F8C4AC" w14:textId="5888033C"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parte entera</w:t>
            </w:r>
          </w:p>
        </w:tc>
        <w:sdt>
          <w:sdtPr>
            <w:rPr>
              <w:sz w:val="18"/>
              <w:szCs w:val="18"/>
            </w:rPr>
            <w:id w:val="1885978604"/>
            <w:placeholder>
              <w:docPart w:val="F1312661F7AE4A37B2239A6CC3D33C2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99DD992" w14:textId="77777777" w:rsidR="005064B0" w:rsidRPr="00E4779A" w:rsidRDefault="005064B0" w:rsidP="00954DBD">
                <w:pPr>
                  <w:rPr>
                    <w:rFonts w:ascii="Times New Roman" w:hAnsi="Times New Roman" w:cs="Times New Roman"/>
                    <w:sz w:val="20"/>
                    <w:szCs w:val="20"/>
                    <w:lang w:val="es-ES_tradnl"/>
                  </w:rPr>
                </w:pPr>
                <w:proofErr w:type="spellStart"/>
                <w:r>
                  <w:rPr>
                    <w:sz w:val="18"/>
                    <w:szCs w:val="18"/>
                  </w:rPr>
                  <w:t>CenterTop</w:t>
                </w:r>
                <w:proofErr w:type="spellEnd"/>
              </w:p>
            </w:tc>
          </w:sdtContent>
        </w:sdt>
      </w:tr>
      <w:tr w:rsidR="005064B0" w:rsidRPr="00E4779A" w14:paraId="5BC6C54B" w14:textId="77777777" w:rsidTr="00954DBD">
        <w:tc>
          <w:tcPr>
            <w:tcW w:w="1129" w:type="dxa"/>
          </w:tcPr>
          <w:p w14:paraId="18AF7D64"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1F6A276B" w14:textId="0B740E6D"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La representación gráfica de la función parte entera es la que aparece en la imagen.</w:t>
            </w:r>
          </w:p>
        </w:tc>
        <w:sdt>
          <w:sdtPr>
            <w:rPr>
              <w:sz w:val="18"/>
              <w:szCs w:val="18"/>
            </w:rPr>
            <w:id w:val="602083515"/>
            <w:placeholder>
              <w:docPart w:val="00DAAC2A81B344E3815AA3275750684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676EF4A" w14:textId="77777777" w:rsidR="005064B0" w:rsidRPr="00E4779A" w:rsidRDefault="005064B0" w:rsidP="00954DBD">
                <w:pPr>
                  <w:rPr>
                    <w:rFonts w:ascii="Times New Roman" w:hAnsi="Times New Roman" w:cs="Times New Roman"/>
                    <w:sz w:val="20"/>
                    <w:szCs w:val="20"/>
                    <w:lang w:val="es-ES_tradnl"/>
                  </w:rPr>
                </w:pPr>
                <w:proofErr w:type="spellStart"/>
                <w:r>
                  <w:rPr>
                    <w:sz w:val="18"/>
                    <w:szCs w:val="18"/>
                  </w:rPr>
                  <w:t>CenterCenter</w:t>
                </w:r>
                <w:proofErr w:type="spellEnd"/>
              </w:p>
            </w:tc>
          </w:sdtContent>
        </w:sdt>
      </w:tr>
      <w:tr w:rsidR="005064B0" w:rsidRPr="00E4779A" w14:paraId="3D30F239" w14:textId="77777777" w:rsidTr="00954DBD">
        <w:tc>
          <w:tcPr>
            <w:tcW w:w="1129" w:type="dxa"/>
          </w:tcPr>
          <w:p w14:paraId="738BBF29"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53317DD5" w14:textId="65410CB9"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¿Cuál es la parte entera de </w:t>
            </w:r>
            <m:oMath>
              <m:r>
                <w:rPr>
                  <w:rFonts w:ascii="Cambria Math" w:hAnsi="Cambria Math" w:cs="Times New Roman"/>
                  <w:sz w:val="20"/>
                  <w:szCs w:val="20"/>
                  <w:lang w:val="es-ES_tradnl"/>
                </w:rPr>
                <m:t>-4.6</m:t>
              </m:r>
            </m:oMath>
            <w:r>
              <w:rPr>
                <w:rFonts w:ascii="Times New Roman" w:hAnsi="Times New Roman" w:cs="Times New Roman"/>
                <w:sz w:val="20"/>
                <w:szCs w:val="20"/>
                <w:lang w:val="es-ES_tradnl"/>
              </w:rPr>
              <w:t>?</w:t>
            </w:r>
          </w:p>
        </w:tc>
        <w:sdt>
          <w:sdtPr>
            <w:rPr>
              <w:rFonts w:ascii="Times New Roman" w:hAnsi="Times New Roman" w:cs="Times New Roman"/>
              <w:sz w:val="20"/>
              <w:szCs w:val="20"/>
              <w:lang w:val="es-ES_tradnl"/>
            </w:rPr>
            <w:id w:val="311141776"/>
            <w:placeholder>
              <w:docPart w:val="F3700B7FDC844DA187F536AC24B65A5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CB52A9F" w14:textId="77777777" w:rsidR="005064B0" w:rsidRPr="00E4779A" w:rsidRDefault="005064B0" w:rsidP="00954DBD">
                <w:pPr>
                  <w:rPr>
                    <w:rFonts w:ascii="Times New Roman" w:hAnsi="Times New Roman" w:cs="Times New Roman"/>
                    <w:sz w:val="20"/>
                    <w:szCs w:val="20"/>
                    <w:lang w:val="es-ES_tradnl"/>
                  </w:rPr>
                </w:pPr>
                <w:proofErr w:type="spellStart"/>
                <w:r>
                  <w:rPr>
                    <w:rFonts w:ascii="Times New Roman" w:hAnsi="Times New Roman" w:cs="Times New Roman"/>
                    <w:sz w:val="20"/>
                    <w:szCs w:val="20"/>
                    <w:lang w:val="es-ES_tradnl"/>
                  </w:rPr>
                  <w:t>CenterBottom</w:t>
                </w:r>
                <w:proofErr w:type="spellEnd"/>
              </w:p>
            </w:tc>
          </w:sdtContent>
        </w:sdt>
      </w:tr>
      <w:tr w:rsidR="005064B0" w:rsidRPr="007D7DB1" w14:paraId="726179D3" w14:textId="77777777" w:rsidTr="00954DBD">
        <w:tc>
          <w:tcPr>
            <w:tcW w:w="9622" w:type="dxa"/>
            <w:gridSpan w:val="3"/>
          </w:tcPr>
          <w:p w14:paraId="19C95418" w14:textId="77777777" w:rsidR="005064B0" w:rsidRPr="00E4779A" w:rsidRDefault="005064B0"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5BABD8F6" w14:textId="77777777" w:rsidR="005064B0" w:rsidRPr="00E4779A" w:rsidRDefault="005064B0" w:rsidP="00954DBD">
            <w:pPr>
              <w:rPr>
                <w:rFonts w:ascii="Times New Roman" w:hAnsi="Times New Roman" w:cs="Times New Roman"/>
                <w:sz w:val="20"/>
                <w:szCs w:val="20"/>
                <w:lang w:val="es-ES_tradnl"/>
              </w:rPr>
            </w:pPr>
          </w:p>
          <w:p w14:paraId="6AAF30B4"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w:lastRenderedPageBreak/>
              <mc:AlternateContent>
                <mc:Choice Requires="wpg">
                  <w:drawing>
                    <wp:anchor distT="0" distB="0" distL="114300" distR="114300" simplePos="0" relativeHeight="251684864" behindDoc="0" locked="0" layoutInCell="1" allowOverlap="1" wp14:anchorId="7E14F70F" wp14:editId="0556E587">
                      <wp:simplePos x="0" y="0"/>
                      <wp:positionH relativeFrom="column">
                        <wp:posOffset>801824</wp:posOffset>
                      </wp:positionH>
                      <wp:positionV relativeFrom="paragraph">
                        <wp:posOffset>13698</wp:posOffset>
                      </wp:positionV>
                      <wp:extent cx="4467497" cy="1310640"/>
                      <wp:effectExtent l="0" t="0" r="9525" b="22860"/>
                      <wp:wrapSquare wrapText="bothSides"/>
                      <wp:docPr id="202" name="Grupo 20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3" name="Rectángulo 20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B3701A0"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0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8463C34"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0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FA54547"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0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77402AE6"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5D585A84"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A26941F"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B6EF030"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2DB8F40B"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0E3A5BE"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w14:anchorId="7E14F70F" id="Grupo 202" o:spid="_x0000_s1059"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">
                      <v:rect id="Rectángulo 20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gq8QA&#10;AADcAAAADwAAAGRycy9kb3ducmV2LnhtbESPT2vCQBTE7wW/w/IEb3VjbKWkboItiAXrQS09P7Iv&#10;fzT7NmRXE7+9Wyh4HGbmN8wyG0wjrtS52rKC2TQCQZxbXXOp4Oe4fn4D4TyyxsYyKbiRgywdPS0x&#10;0bbnPV0PvhQBwi5BBZX3bSKlyysy6Ka2JQ5eYTuDPsiulLrDPsBNI+MoWkiDNYeFClv6rCg/Hy5G&#10;gafdhm79727Lr7zh0/fLhyysUpPxsHoH4Wnwj/B/+0sriKM5/J0JR0C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44KvEAAAA3AAAAA8AAAAAAAAAAAAAAAAAmAIAAGRycy9k&#10;b3ducmV2LnhtbFBLBQYAAAAABAAEAPUAAACJAw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14:paraId="6B3701A0"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38463C34"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14:paraId="4FA54547"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77402AE6"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5D585A84"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7A26941F"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5B6EF030"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2DB8F40B"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10E3A5BE"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DEC5356" w14:textId="77777777" w:rsidR="005064B0" w:rsidRPr="00E4779A" w:rsidRDefault="005064B0" w:rsidP="00954DBD">
            <w:pPr>
              <w:rPr>
                <w:rFonts w:ascii="Times New Roman" w:hAnsi="Times New Roman" w:cs="Times New Roman"/>
                <w:sz w:val="20"/>
                <w:szCs w:val="20"/>
                <w:lang w:val="es-ES_tradnl"/>
              </w:rPr>
            </w:pPr>
          </w:p>
          <w:p w14:paraId="4E46044D" w14:textId="77777777" w:rsidR="005064B0" w:rsidRPr="00E4779A" w:rsidRDefault="005064B0" w:rsidP="00954DBD">
            <w:pPr>
              <w:rPr>
                <w:rFonts w:ascii="Times New Roman" w:hAnsi="Times New Roman" w:cs="Times New Roman"/>
                <w:sz w:val="20"/>
                <w:szCs w:val="20"/>
                <w:lang w:val="es-ES_tradnl"/>
              </w:rPr>
            </w:pPr>
          </w:p>
          <w:p w14:paraId="6F1FD3B0" w14:textId="77777777" w:rsidR="005064B0" w:rsidRPr="00E4779A" w:rsidRDefault="005064B0" w:rsidP="00954DBD">
            <w:pPr>
              <w:rPr>
                <w:rFonts w:ascii="Times New Roman" w:hAnsi="Times New Roman" w:cs="Times New Roman"/>
                <w:sz w:val="20"/>
                <w:szCs w:val="20"/>
                <w:lang w:val="es-ES_tradnl"/>
              </w:rPr>
            </w:pPr>
          </w:p>
          <w:p w14:paraId="3308FF59" w14:textId="77777777" w:rsidR="005064B0" w:rsidRPr="00E4779A" w:rsidRDefault="005064B0" w:rsidP="00954DBD">
            <w:pPr>
              <w:rPr>
                <w:rFonts w:ascii="Times New Roman" w:hAnsi="Times New Roman" w:cs="Times New Roman"/>
                <w:sz w:val="20"/>
                <w:szCs w:val="20"/>
                <w:lang w:val="es-ES_tradnl"/>
              </w:rPr>
            </w:pPr>
          </w:p>
          <w:p w14:paraId="7B38CF46" w14:textId="77777777" w:rsidR="005064B0" w:rsidRPr="00E4779A" w:rsidRDefault="005064B0" w:rsidP="00954DBD">
            <w:pPr>
              <w:rPr>
                <w:rFonts w:ascii="Times New Roman" w:hAnsi="Times New Roman" w:cs="Times New Roman"/>
                <w:sz w:val="20"/>
                <w:szCs w:val="20"/>
                <w:lang w:val="es-ES_tradnl"/>
              </w:rPr>
            </w:pPr>
          </w:p>
          <w:p w14:paraId="4D749761" w14:textId="77777777" w:rsidR="005064B0" w:rsidRPr="00E4779A" w:rsidRDefault="005064B0" w:rsidP="00954DBD">
            <w:pPr>
              <w:rPr>
                <w:rFonts w:ascii="Times New Roman" w:hAnsi="Times New Roman" w:cs="Times New Roman"/>
                <w:sz w:val="20"/>
                <w:szCs w:val="20"/>
                <w:lang w:val="es-ES_tradnl"/>
              </w:rPr>
            </w:pPr>
          </w:p>
          <w:p w14:paraId="0CE05442" w14:textId="77777777" w:rsidR="005064B0" w:rsidRPr="00E4779A" w:rsidRDefault="005064B0" w:rsidP="00954DBD">
            <w:pPr>
              <w:rPr>
                <w:rFonts w:ascii="Times New Roman" w:hAnsi="Times New Roman" w:cs="Times New Roman"/>
                <w:sz w:val="20"/>
                <w:szCs w:val="20"/>
                <w:lang w:val="es-ES_tradnl"/>
              </w:rPr>
            </w:pPr>
          </w:p>
          <w:p w14:paraId="150D30A9" w14:textId="77777777" w:rsidR="005064B0" w:rsidRPr="00E4779A" w:rsidRDefault="005064B0" w:rsidP="00954DBD">
            <w:pPr>
              <w:rPr>
                <w:rFonts w:ascii="Times New Roman" w:hAnsi="Times New Roman" w:cs="Times New Roman"/>
                <w:sz w:val="20"/>
                <w:szCs w:val="20"/>
                <w:lang w:val="es-ES_tradnl"/>
              </w:rPr>
            </w:pPr>
          </w:p>
          <w:p w14:paraId="36107E37" w14:textId="77777777" w:rsidR="005064B0" w:rsidRPr="00E4779A" w:rsidRDefault="005064B0" w:rsidP="00954DBD">
            <w:pPr>
              <w:rPr>
                <w:rFonts w:ascii="Times New Roman" w:hAnsi="Times New Roman" w:cs="Times New Roman"/>
                <w:sz w:val="20"/>
                <w:szCs w:val="20"/>
                <w:lang w:val="es-ES_tradnl"/>
              </w:rPr>
            </w:pPr>
          </w:p>
          <w:p w14:paraId="31C6CE03" w14:textId="77777777" w:rsidR="005064B0" w:rsidRPr="00E4779A" w:rsidRDefault="005064B0" w:rsidP="00954DBD">
            <w:pPr>
              <w:rPr>
                <w:rFonts w:ascii="Times New Roman" w:hAnsi="Times New Roman" w:cs="Times New Roman"/>
                <w:sz w:val="20"/>
                <w:szCs w:val="20"/>
                <w:lang w:val="es-ES_tradnl"/>
              </w:rPr>
            </w:pPr>
          </w:p>
          <w:p w14:paraId="32DA0E40" w14:textId="77777777" w:rsidR="005064B0" w:rsidRPr="00E4779A" w:rsidRDefault="005064B0" w:rsidP="00954DBD">
            <w:pPr>
              <w:rPr>
                <w:rFonts w:ascii="Times New Roman" w:hAnsi="Times New Roman" w:cs="Times New Roman"/>
                <w:sz w:val="20"/>
                <w:szCs w:val="20"/>
                <w:lang w:val="es-ES_tradnl"/>
              </w:rPr>
            </w:pPr>
          </w:p>
        </w:tc>
      </w:tr>
    </w:tbl>
    <w:p w14:paraId="208B85EC" w14:textId="77777777" w:rsidR="005064B0" w:rsidRPr="00E4779A" w:rsidRDefault="005064B0" w:rsidP="005064B0">
      <w:pPr>
        <w:rPr>
          <w:rFonts w:ascii="Times New Roman" w:hAnsi="Times New Roman" w:cs="Times New Roman"/>
          <w:sz w:val="20"/>
          <w:szCs w:val="20"/>
          <w:lang w:val="es-ES_tradnl"/>
        </w:rPr>
      </w:pPr>
    </w:p>
    <w:p w14:paraId="239D625D" w14:textId="77777777" w:rsidR="005064B0" w:rsidRPr="00E4779A" w:rsidRDefault="005064B0" w:rsidP="005064B0">
      <w:pPr>
        <w:rPr>
          <w:rFonts w:ascii="Times New Roman" w:hAnsi="Times New Roman" w:cs="Times New Roman"/>
          <w:sz w:val="20"/>
          <w:szCs w:val="20"/>
          <w:lang w:val="es-ES_tradnl"/>
        </w:rPr>
      </w:pPr>
    </w:p>
    <w:p w14:paraId="726AFA14" w14:textId="77777777" w:rsidR="00EB661B" w:rsidRDefault="00EB661B" w:rsidP="00EB661B">
      <w:pPr>
        <w:rPr>
          <w:rFonts w:ascii="Times New Roman" w:hAnsi="Times New Roman" w:cs="Times New Roman"/>
          <w:sz w:val="20"/>
          <w:szCs w:val="20"/>
          <w:lang w:val="es-ES_tradnl"/>
        </w:rPr>
      </w:pPr>
    </w:p>
    <w:p w14:paraId="60CF4CAC" w14:textId="77777777" w:rsidR="005064B0" w:rsidRDefault="005064B0" w:rsidP="00EB661B">
      <w:pPr>
        <w:rPr>
          <w:rFonts w:ascii="Times New Roman" w:hAnsi="Times New Roman" w:cs="Times New Roman"/>
          <w:sz w:val="20"/>
          <w:szCs w:val="20"/>
          <w:lang w:val="es-ES_tradnl"/>
        </w:rPr>
      </w:pPr>
    </w:p>
    <w:p w14:paraId="0BBD4A0A" w14:textId="77777777" w:rsidR="005064B0" w:rsidRDefault="005064B0" w:rsidP="00EB661B">
      <w:pPr>
        <w:rPr>
          <w:rFonts w:ascii="Times New Roman" w:hAnsi="Times New Roman" w:cs="Times New Roman"/>
          <w:sz w:val="20"/>
          <w:szCs w:val="20"/>
          <w:lang w:val="es-ES_tradnl"/>
        </w:rPr>
      </w:pPr>
    </w:p>
    <w:p w14:paraId="77CE1628" w14:textId="77777777" w:rsidR="005064B0" w:rsidRPr="00E4779A" w:rsidRDefault="005064B0" w:rsidP="00EB661B">
      <w:pPr>
        <w:rPr>
          <w:rFonts w:ascii="Times New Roman" w:hAnsi="Times New Roman" w:cs="Times New Roman"/>
          <w:sz w:val="20"/>
          <w:szCs w:val="20"/>
          <w:lang w:val="es-ES_tradnl"/>
        </w:rPr>
      </w:pPr>
    </w:p>
    <w:p w14:paraId="02BECF47" w14:textId="5FDA795A" w:rsidR="00E31CAA" w:rsidRPr="00E4779A" w:rsidRDefault="00E31CAA" w:rsidP="00EB661B">
      <w:pPr>
        <w:shd w:val="clear" w:color="auto" w:fill="E0E0E0"/>
        <w:jc w:val="center"/>
        <w:rPr>
          <w:rFonts w:ascii="Times New Roman" w:hAnsi="Times New Roman" w:cs="Times New Roman"/>
          <w:sz w:val="20"/>
          <w:szCs w:val="20"/>
          <w:lang w:val="es-ES_tradnl"/>
        </w:rPr>
      </w:pPr>
    </w:p>
    <w:sectPr w:rsidR="00E31CAA" w:rsidRPr="00E4779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03FDC"/>
    <w:rsid w:val="00025642"/>
    <w:rsid w:val="0005228B"/>
    <w:rsid w:val="00054002"/>
    <w:rsid w:val="00055E09"/>
    <w:rsid w:val="00072995"/>
    <w:rsid w:val="00104E5C"/>
    <w:rsid w:val="0014528A"/>
    <w:rsid w:val="001A5B90"/>
    <w:rsid w:val="001B3983"/>
    <w:rsid w:val="001E1243"/>
    <w:rsid w:val="001E2043"/>
    <w:rsid w:val="002166A3"/>
    <w:rsid w:val="00254FDB"/>
    <w:rsid w:val="002A563F"/>
    <w:rsid w:val="002B7E96"/>
    <w:rsid w:val="002E4EE6"/>
    <w:rsid w:val="002F6267"/>
    <w:rsid w:val="003018C4"/>
    <w:rsid w:val="00326C60"/>
    <w:rsid w:val="00340C3A"/>
    <w:rsid w:val="00345260"/>
    <w:rsid w:val="00353644"/>
    <w:rsid w:val="003576FE"/>
    <w:rsid w:val="003B7018"/>
    <w:rsid w:val="003D72B3"/>
    <w:rsid w:val="004375B6"/>
    <w:rsid w:val="004466C1"/>
    <w:rsid w:val="00446965"/>
    <w:rsid w:val="0045712C"/>
    <w:rsid w:val="004735BF"/>
    <w:rsid w:val="00485F4E"/>
    <w:rsid w:val="004A0080"/>
    <w:rsid w:val="004A2B92"/>
    <w:rsid w:val="005064B0"/>
    <w:rsid w:val="005238DF"/>
    <w:rsid w:val="00540AAF"/>
    <w:rsid w:val="00551D6E"/>
    <w:rsid w:val="00552120"/>
    <w:rsid w:val="00552D7C"/>
    <w:rsid w:val="005C209B"/>
    <w:rsid w:val="005E5933"/>
    <w:rsid w:val="005F4C68"/>
    <w:rsid w:val="00611072"/>
    <w:rsid w:val="00616529"/>
    <w:rsid w:val="0063490D"/>
    <w:rsid w:val="0063711A"/>
    <w:rsid w:val="00647430"/>
    <w:rsid w:val="006559E5"/>
    <w:rsid w:val="006661E6"/>
    <w:rsid w:val="006907A4"/>
    <w:rsid w:val="006A32CE"/>
    <w:rsid w:val="006A3851"/>
    <w:rsid w:val="006B1C75"/>
    <w:rsid w:val="006E1C59"/>
    <w:rsid w:val="006E32EF"/>
    <w:rsid w:val="00705DE0"/>
    <w:rsid w:val="0074775C"/>
    <w:rsid w:val="00767C36"/>
    <w:rsid w:val="00771228"/>
    <w:rsid w:val="007A7377"/>
    <w:rsid w:val="007B25A6"/>
    <w:rsid w:val="007C28CE"/>
    <w:rsid w:val="007D7DB1"/>
    <w:rsid w:val="00821FCA"/>
    <w:rsid w:val="0084009B"/>
    <w:rsid w:val="008404BC"/>
    <w:rsid w:val="00870466"/>
    <w:rsid w:val="008A0DE3"/>
    <w:rsid w:val="008B3F81"/>
    <w:rsid w:val="008F6F15"/>
    <w:rsid w:val="0091337F"/>
    <w:rsid w:val="009A38AE"/>
    <w:rsid w:val="009D05A9"/>
    <w:rsid w:val="009E19DB"/>
    <w:rsid w:val="009E32A4"/>
    <w:rsid w:val="00A065CE"/>
    <w:rsid w:val="00A22796"/>
    <w:rsid w:val="00A23E06"/>
    <w:rsid w:val="00A41BAF"/>
    <w:rsid w:val="00A61B6D"/>
    <w:rsid w:val="00A925B6"/>
    <w:rsid w:val="00AC44A0"/>
    <w:rsid w:val="00AC45C1"/>
    <w:rsid w:val="00AC7496"/>
    <w:rsid w:val="00AC7FAC"/>
    <w:rsid w:val="00AD7044"/>
    <w:rsid w:val="00AE458C"/>
    <w:rsid w:val="00AF23DF"/>
    <w:rsid w:val="00B0282E"/>
    <w:rsid w:val="00B1142A"/>
    <w:rsid w:val="00B16990"/>
    <w:rsid w:val="00B207FD"/>
    <w:rsid w:val="00B92165"/>
    <w:rsid w:val="00BA4232"/>
    <w:rsid w:val="00BC129D"/>
    <w:rsid w:val="00BD1FFA"/>
    <w:rsid w:val="00BF46CE"/>
    <w:rsid w:val="00BF6A48"/>
    <w:rsid w:val="00C038CA"/>
    <w:rsid w:val="00C0683E"/>
    <w:rsid w:val="00C10CDA"/>
    <w:rsid w:val="00C209AE"/>
    <w:rsid w:val="00C34A1F"/>
    <w:rsid w:val="00C35567"/>
    <w:rsid w:val="00C7411E"/>
    <w:rsid w:val="00C82D30"/>
    <w:rsid w:val="00C84826"/>
    <w:rsid w:val="00C92E0A"/>
    <w:rsid w:val="00CA5658"/>
    <w:rsid w:val="00CB02D2"/>
    <w:rsid w:val="00CB552F"/>
    <w:rsid w:val="00CB78BE"/>
    <w:rsid w:val="00CD2245"/>
    <w:rsid w:val="00CD3309"/>
    <w:rsid w:val="00CD652E"/>
    <w:rsid w:val="00D15A42"/>
    <w:rsid w:val="00D57C54"/>
    <w:rsid w:val="00D660AD"/>
    <w:rsid w:val="00DA782C"/>
    <w:rsid w:val="00DB0C40"/>
    <w:rsid w:val="00DC3208"/>
    <w:rsid w:val="00DD5337"/>
    <w:rsid w:val="00DE1C4F"/>
    <w:rsid w:val="00DF0217"/>
    <w:rsid w:val="00DF6F53"/>
    <w:rsid w:val="00E31CAA"/>
    <w:rsid w:val="00E4779A"/>
    <w:rsid w:val="00E54DA3"/>
    <w:rsid w:val="00E61A4B"/>
    <w:rsid w:val="00E7707B"/>
    <w:rsid w:val="00E84C33"/>
    <w:rsid w:val="00E928AA"/>
    <w:rsid w:val="00EA3E65"/>
    <w:rsid w:val="00EB0CCB"/>
    <w:rsid w:val="00EB661B"/>
    <w:rsid w:val="00EC398E"/>
    <w:rsid w:val="00F11289"/>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EBB905DA-3D3C-47EB-9F94-C90EADB2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customStyle="1" w:styleId="cabecera1">
    <w:name w:val="cabecera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tab2">
    <w:name w:val="tab2"/>
    <w:basedOn w:val="Normal"/>
    <w:rsid w:val="005238DF"/>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5238DF"/>
  </w:style>
  <w:style w:type="character" w:customStyle="1" w:styleId="apple-converted-space">
    <w:name w:val="apple-converted-space"/>
    <w:basedOn w:val="Fuentedeprrafopredeter"/>
    <w:rsid w:val="005238DF"/>
  </w:style>
  <w:style w:type="character" w:customStyle="1" w:styleId="cursiva">
    <w:name w:val="cursiva"/>
    <w:basedOn w:val="Fuentedeprrafopredeter"/>
    <w:rsid w:val="005238DF"/>
  </w:style>
  <w:style w:type="character" w:styleId="Hipervnculo">
    <w:name w:val="Hyperlink"/>
    <w:basedOn w:val="Fuentedeprrafopredeter"/>
    <w:uiPriority w:val="99"/>
    <w:unhideWhenUsed/>
    <w:rsid w:val="005238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18936061">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be.geogebra.org/student/m171749" TargetMode="External"/><Relationship Id="rId11" Type="http://schemas.openxmlformats.org/officeDocument/2006/relationships/image" Target="media/image5.jpg"/><Relationship Id="rId5" Type="http://schemas.openxmlformats.org/officeDocument/2006/relationships/hyperlink" Target="http://www.aprendematematicas.org.mx/notas/funciones/DGB4_1_2_3.pdf"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hyperlink" Target="https://tube.geogebra.org/student/m2812" TargetMode="Externa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5EEA9CD6BA604AFF984B35B76E7A7DCA"/>
        <w:category>
          <w:name w:val="General"/>
          <w:gallery w:val="placeholder"/>
        </w:category>
        <w:types>
          <w:type w:val="bbPlcHdr"/>
        </w:types>
        <w:behaviors>
          <w:behavior w:val="content"/>
        </w:behaviors>
        <w:guid w:val="{AFAF476F-A569-4068-8ACF-69553A6EB145}"/>
      </w:docPartPr>
      <w:docPartBody>
        <w:p w:rsidR="003A771A" w:rsidRDefault="00C44C32" w:rsidP="00C44C32">
          <w:pPr>
            <w:pStyle w:val="5EEA9CD6BA604AFF984B35B76E7A7DCA"/>
          </w:pPr>
          <w:r w:rsidRPr="00CB47FA">
            <w:rPr>
              <w:rStyle w:val="Textodelmarcadordeposicin"/>
            </w:rPr>
            <w:t>Elija un elemento.</w:t>
          </w:r>
        </w:p>
      </w:docPartBody>
    </w:docPart>
    <w:docPart>
      <w:docPartPr>
        <w:name w:val="DB84CBE8BF894C11A8696BBC92F29639"/>
        <w:category>
          <w:name w:val="General"/>
          <w:gallery w:val="placeholder"/>
        </w:category>
        <w:types>
          <w:type w:val="bbPlcHdr"/>
        </w:types>
        <w:behaviors>
          <w:behavior w:val="content"/>
        </w:behaviors>
        <w:guid w:val="{1FF8D81D-2106-4B39-ADA0-8BF9E0DAD7AA}"/>
      </w:docPartPr>
      <w:docPartBody>
        <w:p w:rsidR="003A771A" w:rsidRDefault="00C44C32" w:rsidP="00C44C32">
          <w:pPr>
            <w:pStyle w:val="DB84CBE8BF894C11A8696BBC92F29639"/>
          </w:pPr>
          <w:r w:rsidRPr="00CB47FA">
            <w:rPr>
              <w:rStyle w:val="Textodelmarcadordeposicin"/>
            </w:rPr>
            <w:t>Elija un elemento.</w:t>
          </w:r>
        </w:p>
      </w:docPartBody>
    </w:docPart>
    <w:docPart>
      <w:docPartPr>
        <w:name w:val="EAED69CD4E1A491DBE3D12E5B03F41B5"/>
        <w:category>
          <w:name w:val="General"/>
          <w:gallery w:val="placeholder"/>
        </w:category>
        <w:types>
          <w:type w:val="bbPlcHdr"/>
        </w:types>
        <w:behaviors>
          <w:behavior w:val="content"/>
        </w:behaviors>
        <w:guid w:val="{0C4744DF-40E2-4200-88F0-CD54F561ECCE}"/>
      </w:docPartPr>
      <w:docPartBody>
        <w:p w:rsidR="003A771A" w:rsidRDefault="00C44C32" w:rsidP="00C44C32">
          <w:pPr>
            <w:pStyle w:val="EAED69CD4E1A491DBE3D12E5B03F41B5"/>
          </w:pPr>
          <w:r w:rsidRPr="00CB47FA">
            <w:rPr>
              <w:rStyle w:val="Textodelmarcadordeposicin"/>
            </w:rPr>
            <w:t>Elija un elemento.</w:t>
          </w:r>
        </w:p>
      </w:docPartBody>
    </w:docPart>
    <w:docPart>
      <w:docPartPr>
        <w:name w:val="A43A755E23FB49E9ACFFAAA00660FD9E"/>
        <w:category>
          <w:name w:val="General"/>
          <w:gallery w:val="placeholder"/>
        </w:category>
        <w:types>
          <w:type w:val="bbPlcHdr"/>
        </w:types>
        <w:behaviors>
          <w:behavior w:val="content"/>
        </w:behaviors>
        <w:guid w:val="{8CBECA52-F79A-491E-88D3-D0D196701181}"/>
      </w:docPartPr>
      <w:docPartBody>
        <w:p w:rsidR="003A771A" w:rsidRDefault="00C44C32" w:rsidP="00C44C32">
          <w:pPr>
            <w:pStyle w:val="A43A755E23FB49E9ACFFAAA00660FD9E"/>
          </w:pPr>
          <w:r w:rsidRPr="00CB47FA">
            <w:rPr>
              <w:rStyle w:val="Textodelmarcadordeposicin"/>
            </w:rPr>
            <w:t>Elija un elemento.</w:t>
          </w:r>
        </w:p>
      </w:docPartBody>
    </w:docPart>
    <w:docPart>
      <w:docPartPr>
        <w:name w:val="F1312661F7AE4A37B2239A6CC3D33C29"/>
        <w:category>
          <w:name w:val="General"/>
          <w:gallery w:val="placeholder"/>
        </w:category>
        <w:types>
          <w:type w:val="bbPlcHdr"/>
        </w:types>
        <w:behaviors>
          <w:behavior w:val="content"/>
        </w:behaviors>
        <w:guid w:val="{C2680384-4B19-45C2-B3FE-A69CB409100F}"/>
      </w:docPartPr>
      <w:docPartBody>
        <w:p w:rsidR="003A771A" w:rsidRDefault="00C44C32" w:rsidP="00C44C32">
          <w:pPr>
            <w:pStyle w:val="F1312661F7AE4A37B2239A6CC3D33C29"/>
          </w:pPr>
          <w:r w:rsidRPr="00CB47FA">
            <w:rPr>
              <w:rStyle w:val="Textodelmarcadordeposicin"/>
            </w:rPr>
            <w:t>Elija un elemento.</w:t>
          </w:r>
        </w:p>
      </w:docPartBody>
    </w:docPart>
    <w:docPart>
      <w:docPartPr>
        <w:name w:val="00DAAC2A81B344E3815AA32757506846"/>
        <w:category>
          <w:name w:val="General"/>
          <w:gallery w:val="placeholder"/>
        </w:category>
        <w:types>
          <w:type w:val="bbPlcHdr"/>
        </w:types>
        <w:behaviors>
          <w:behavior w:val="content"/>
        </w:behaviors>
        <w:guid w:val="{E7F4A8D5-57CE-43C3-B9D1-6E0D5BA99510}"/>
      </w:docPartPr>
      <w:docPartBody>
        <w:p w:rsidR="003A771A" w:rsidRDefault="00C44C32" w:rsidP="00C44C32">
          <w:pPr>
            <w:pStyle w:val="00DAAC2A81B344E3815AA32757506846"/>
          </w:pPr>
          <w:r w:rsidRPr="00CB47FA">
            <w:rPr>
              <w:rStyle w:val="Textodelmarcadordeposicin"/>
            </w:rPr>
            <w:t>Elija un elemento.</w:t>
          </w:r>
        </w:p>
      </w:docPartBody>
    </w:docPart>
    <w:docPart>
      <w:docPartPr>
        <w:name w:val="F3700B7FDC844DA187F536AC24B65A56"/>
        <w:category>
          <w:name w:val="General"/>
          <w:gallery w:val="placeholder"/>
        </w:category>
        <w:types>
          <w:type w:val="bbPlcHdr"/>
        </w:types>
        <w:behaviors>
          <w:behavior w:val="content"/>
        </w:behaviors>
        <w:guid w:val="{D181BFB8-6187-46D2-B923-6870B1FA59BA}"/>
      </w:docPartPr>
      <w:docPartBody>
        <w:p w:rsidR="003A771A" w:rsidRDefault="00C44C32" w:rsidP="00C44C32">
          <w:pPr>
            <w:pStyle w:val="F3700B7FDC844DA187F536AC24B65A56"/>
          </w:pPr>
          <w:r w:rsidRPr="00CB47FA">
            <w:rPr>
              <w:rStyle w:val="Textodelmarcadordeposicin"/>
            </w:rPr>
            <w:t>Elija un elemento.</w:t>
          </w:r>
        </w:p>
      </w:docPartBody>
    </w:docPart>
    <w:docPart>
      <w:docPartPr>
        <w:name w:val="88273095ED75456B81CC64F20983BD68"/>
        <w:category>
          <w:name w:val="General"/>
          <w:gallery w:val="placeholder"/>
        </w:category>
        <w:types>
          <w:type w:val="bbPlcHdr"/>
        </w:types>
        <w:behaviors>
          <w:behavior w:val="content"/>
        </w:behaviors>
        <w:guid w:val="{E235B6E6-EBB5-4AD5-8F35-EB97BEDA3CFD}"/>
      </w:docPartPr>
      <w:docPartBody>
        <w:p w:rsidR="003A771A" w:rsidRDefault="00C44C32" w:rsidP="00C44C32">
          <w:pPr>
            <w:pStyle w:val="88273095ED75456B81CC64F20983BD68"/>
          </w:pPr>
          <w:r w:rsidRPr="00CB47FA">
            <w:rPr>
              <w:rStyle w:val="Textodelmarcadordeposicin"/>
            </w:rPr>
            <w:t>Elija un elemento.</w:t>
          </w:r>
        </w:p>
      </w:docPartBody>
    </w:docPart>
    <w:docPart>
      <w:docPartPr>
        <w:name w:val="6B4F9E9F5E4943F4BC87941536D0AD52"/>
        <w:category>
          <w:name w:val="General"/>
          <w:gallery w:val="placeholder"/>
        </w:category>
        <w:types>
          <w:type w:val="bbPlcHdr"/>
        </w:types>
        <w:behaviors>
          <w:behavior w:val="content"/>
        </w:behaviors>
        <w:guid w:val="{0EC76BC3-203A-4426-92AC-002C69984511}"/>
      </w:docPartPr>
      <w:docPartBody>
        <w:p w:rsidR="003A771A" w:rsidRDefault="00C44C32" w:rsidP="00C44C32">
          <w:pPr>
            <w:pStyle w:val="6B4F9E9F5E4943F4BC87941536D0AD52"/>
          </w:pPr>
          <w:r w:rsidRPr="00CB47FA">
            <w:rPr>
              <w:rStyle w:val="Textodelmarcadordeposicin"/>
            </w:rPr>
            <w:t>Elija un elemento.</w:t>
          </w:r>
        </w:p>
      </w:docPartBody>
    </w:docPart>
    <w:docPart>
      <w:docPartPr>
        <w:name w:val="BA4960EB4EFF4548A2CAC00BA44C9355"/>
        <w:category>
          <w:name w:val="General"/>
          <w:gallery w:val="placeholder"/>
        </w:category>
        <w:types>
          <w:type w:val="bbPlcHdr"/>
        </w:types>
        <w:behaviors>
          <w:behavior w:val="content"/>
        </w:behaviors>
        <w:guid w:val="{3942CBA7-4E79-41C3-86C9-0A6A6A346044}"/>
      </w:docPartPr>
      <w:docPartBody>
        <w:p w:rsidR="003A771A" w:rsidRDefault="00C44C32" w:rsidP="00C44C32">
          <w:pPr>
            <w:pStyle w:val="BA4960EB4EFF4548A2CAC00BA44C9355"/>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95"/>
    <w:rsid w:val="000061E9"/>
    <w:rsid w:val="001D1136"/>
    <w:rsid w:val="002B4612"/>
    <w:rsid w:val="003A771A"/>
    <w:rsid w:val="0063351F"/>
    <w:rsid w:val="00C44C32"/>
    <w:rsid w:val="00D5623E"/>
    <w:rsid w:val="00F54295"/>
    <w:rsid w:val="00FC2357"/>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4C32"/>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5EEA9CD6BA604AFF984B35B76E7A7DCA">
    <w:name w:val="5EEA9CD6BA604AFF984B35B76E7A7DCA"/>
    <w:rsid w:val="00C44C32"/>
    <w:rPr>
      <w:lang w:val="es-CO" w:eastAsia="es-CO"/>
    </w:rPr>
  </w:style>
  <w:style w:type="paragraph" w:customStyle="1" w:styleId="DB84CBE8BF894C11A8696BBC92F29639">
    <w:name w:val="DB84CBE8BF894C11A8696BBC92F29639"/>
    <w:rsid w:val="00C44C32"/>
    <w:rPr>
      <w:lang w:val="es-CO" w:eastAsia="es-CO"/>
    </w:rPr>
  </w:style>
  <w:style w:type="paragraph" w:customStyle="1" w:styleId="EAED69CD4E1A491DBE3D12E5B03F41B5">
    <w:name w:val="EAED69CD4E1A491DBE3D12E5B03F41B5"/>
    <w:rsid w:val="00C44C32"/>
    <w:rPr>
      <w:lang w:val="es-CO" w:eastAsia="es-CO"/>
    </w:rPr>
  </w:style>
  <w:style w:type="paragraph" w:customStyle="1" w:styleId="A43A755E23FB49E9ACFFAAA00660FD9E">
    <w:name w:val="A43A755E23FB49E9ACFFAAA00660FD9E"/>
    <w:rsid w:val="00C44C32"/>
    <w:rPr>
      <w:lang w:val="es-CO" w:eastAsia="es-CO"/>
    </w:rPr>
  </w:style>
  <w:style w:type="paragraph" w:customStyle="1" w:styleId="F1312661F7AE4A37B2239A6CC3D33C29">
    <w:name w:val="F1312661F7AE4A37B2239A6CC3D33C29"/>
    <w:rsid w:val="00C44C32"/>
    <w:rPr>
      <w:lang w:val="es-CO" w:eastAsia="es-CO"/>
    </w:rPr>
  </w:style>
  <w:style w:type="paragraph" w:customStyle="1" w:styleId="00DAAC2A81B344E3815AA32757506846">
    <w:name w:val="00DAAC2A81B344E3815AA32757506846"/>
    <w:rsid w:val="00C44C32"/>
    <w:rPr>
      <w:lang w:val="es-CO" w:eastAsia="es-CO"/>
    </w:rPr>
  </w:style>
  <w:style w:type="paragraph" w:customStyle="1" w:styleId="F3700B7FDC844DA187F536AC24B65A56">
    <w:name w:val="F3700B7FDC844DA187F536AC24B65A56"/>
    <w:rsid w:val="00C44C32"/>
    <w:rPr>
      <w:lang w:val="es-CO" w:eastAsia="es-CO"/>
    </w:rPr>
  </w:style>
  <w:style w:type="paragraph" w:customStyle="1" w:styleId="88273095ED75456B81CC64F20983BD68">
    <w:name w:val="88273095ED75456B81CC64F20983BD68"/>
    <w:rsid w:val="00C44C32"/>
    <w:rPr>
      <w:lang w:val="es-CO" w:eastAsia="es-CO"/>
    </w:rPr>
  </w:style>
  <w:style w:type="paragraph" w:customStyle="1" w:styleId="6B4F9E9F5E4943F4BC87941536D0AD52">
    <w:name w:val="6B4F9E9F5E4943F4BC87941536D0AD52"/>
    <w:rsid w:val="00C44C32"/>
    <w:rPr>
      <w:lang w:val="es-CO" w:eastAsia="es-CO"/>
    </w:rPr>
  </w:style>
  <w:style w:type="paragraph" w:customStyle="1" w:styleId="BA4960EB4EFF4548A2CAC00BA44C9355">
    <w:name w:val="BA4960EB4EFF4548A2CAC00BA44C9355"/>
    <w:rsid w:val="00C44C32"/>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1654</Words>
  <Characters>9098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MLGA</dc:creator>
  <cp:keywords/>
  <dc:description/>
  <cp:lastModifiedBy>Josué</cp:lastModifiedBy>
  <cp:revision>8</cp:revision>
  <dcterms:created xsi:type="dcterms:W3CDTF">2015-03-16T14:24:00Z</dcterms:created>
  <dcterms:modified xsi:type="dcterms:W3CDTF">2015-03-25T21:21:00Z</dcterms:modified>
</cp:coreProperties>
</file>