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61D098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</w:t>
      </w:r>
      <w:ins w:id="1" w:author="anderson" w:date="2015-04-01T05:27:00Z">
        <w:r w:rsidR="00175365">
          <w:rPr>
            <w:rFonts w:asciiTheme="majorHAnsi" w:hAnsiTheme="majorHAnsi"/>
            <w:b/>
            <w:lang w:val="es-ES_tradnl"/>
          </w:rPr>
          <w:t>g</w:t>
        </w:r>
      </w:ins>
      <w:del w:id="2" w:author="anderson" w:date="2015-04-01T05:27:00Z">
        <w:r w:rsidRPr="000537AE" w:rsidDel="00175365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del w:id="3" w:author="anderson" w:date="2015-04-01T05:27:00Z">
        <w:r w:rsidR="00D52EB4" w:rsidRPr="00D52EB4" w:rsidDel="00175365">
          <w:rPr>
            <w:rFonts w:asciiTheme="majorHAnsi" w:hAnsiTheme="majorHAnsi"/>
            <w:b/>
            <w:lang w:val="es-ES_tradnl"/>
          </w:rPr>
          <w:delText>P</w:delText>
        </w:r>
      </w:del>
      <w:ins w:id="4" w:author="anderson" w:date="2015-04-01T05:27:00Z">
        <w:r w:rsidR="00175365">
          <w:rPr>
            <w:rFonts w:asciiTheme="majorHAnsi" w:hAnsiTheme="majorHAnsi"/>
            <w:b/>
            <w:lang w:val="es-ES_tradnl"/>
          </w:rPr>
          <w:t>p</w:t>
        </w:r>
      </w:ins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2BC17BB" w:rsidR="00E61A4B" w:rsidRPr="006D02A8" w:rsidRDefault="00EA5640" w:rsidP="00CB02D2">
      <w:pPr>
        <w:rPr>
          <w:rFonts w:ascii="Arial" w:hAnsi="Arial"/>
          <w:sz w:val="18"/>
          <w:szCs w:val="18"/>
          <w:lang w:val="es-ES_tradnl"/>
        </w:rPr>
      </w:pPr>
      <w:r w:rsidRPr="00175365">
        <w:rPr>
          <w:rFonts w:ascii="Times New Roman" w:hAnsi="Times New Roman" w:cs="Times New Roman"/>
          <w:lang w:val="es-MX"/>
          <w:rPrChange w:id="5" w:author="anderson" w:date="2015-04-01T05:27:00Z">
            <w:rPr>
              <w:rFonts w:ascii="Times New Roman" w:hAnsi="Times New Roman" w:cs="Times New Roman"/>
            </w:rPr>
          </w:rPrChange>
        </w:rPr>
        <w:t>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87A3B62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6" w:author="anderson" w:date="2015-04-01T05:27:00Z">
        <w:r w:rsidRPr="00254FDB" w:rsidDel="00175365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7" w:author="anderson" w:date="2015-04-01T05:27:00Z">
        <w:r w:rsidR="00175365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175365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17536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8" w:author="anderson" w:date="2015-04-01T05:27:00Z">
        <w:r w:rsidRPr="00254FDB" w:rsidDel="00175365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9" w:author="anderson" w:date="2015-04-01T05:27:00Z">
        <w:r w:rsidR="00175365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17536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0" w:author="anderson" w:date="2015-04-01T05:27:00Z">
        <w:r w:rsidR="00340C3A" w:rsidRPr="00254FDB" w:rsidDel="00175365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1" w:author="anderson" w:date="2015-04-01T05:27:00Z">
        <w:r w:rsidR="00175365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5A58C5C" w:rsidR="00E14BD5" w:rsidRPr="000719EE" w:rsidRDefault="00EA5640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D011122" w:rsidR="000719EE" w:rsidRDefault="00EA5640" w:rsidP="000719EE">
      <w:pPr>
        <w:rPr>
          <w:rFonts w:ascii="Times New Roman" w:hAnsi="Times New Roman" w:cs="Times New Roman"/>
          <w:color w:val="000000"/>
          <w:lang w:val="es-CO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Calcula las imágenes de números opuestos </w:t>
      </w:r>
      <w:del w:id="12" w:author="anderson" w:date="2015-04-03T06:34:00Z">
        <w:r w:rsidRPr="00DC2F20" w:rsidDel="00E446BC">
          <w:rPr>
            <w:rFonts w:ascii="Times New Roman" w:hAnsi="Times New Roman" w:cs="Times New Roman"/>
            <w:color w:val="000000"/>
            <w:lang w:val="es-CO"/>
          </w:rPr>
          <w:delText xml:space="preserve">bajo </w:delText>
        </w:r>
      </w:del>
      <w:ins w:id="13" w:author="anderson" w:date="2015-04-03T06:34:00Z">
        <w:r w:rsidR="00E446BC">
          <w:rPr>
            <w:rFonts w:ascii="Times New Roman" w:hAnsi="Times New Roman" w:cs="Times New Roman"/>
            <w:color w:val="000000"/>
            <w:lang w:val="es-CO"/>
          </w:rPr>
          <w:t>mediante</w:t>
        </w:r>
        <w:r w:rsidR="00E446BC" w:rsidRPr="00DC2F2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DC2F20">
        <w:rPr>
          <w:rFonts w:ascii="Times New Roman" w:hAnsi="Times New Roman" w:cs="Times New Roman"/>
          <w:color w:val="000000"/>
          <w:lang w:val="es-CO"/>
        </w:rPr>
        <w:t xml:space="preserve">la misma función como indicio para identificar la paridad de </w:t>
      </w:r>
      <w:ins w:id="14" w:author="anderson" w:date="2015-04-01T05:28:00Z">
        <w:r w:rsidR="00175365">
          <w:rPr>
            <w:rFonts w:ascii="Times New Roman" w:hAnsi="Times New Roman" w:cs="Times New Roman"/>
            <w:color w:val="000000"/>
            <w:lang w:val="es-CO"/>
          </w:rPr>
          <w:t>una</w:t>
        </w:r>
      </w:ins>
      <w:del w:id="15" w:author="anderson" w:date="2015-04-01T05:28:00Z">
        <w:r w:rsidRPr="00DC2F20" w:rsidDel="00175365">
          <w:rPr>
            <w:rFonts w:ascii="Times New Roman" w:hAnsi="Times New Roman" w:cs="Times New Roman"/>
            <w:color w:val="000000"/>
            <w:lang w:val="es-CO"/>
          </w:rPr>
          <w:delText>la</w:delText>
        </w:r>
      </w:del>
      <w:r w:rsidRPr="00DC2F20">
        <w:rPr>
          <w:rFonts w:ascii="Times New Roman" w:hAnsi="Times New Roman" w:cs="Times New Roman"/>
          <w:color w:val="000000"/>
          <w:lang w:val="es-CO"/>
        </w:rPr>
        <w:t xml:space="preserve"> función.</w:t>
      </w:r>
    </w:p>
    <w:p w14:paraId="5A742B9A" w14:textId="77777777" w:rsidR="00EA5640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98A7886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par,</w:t>
      </w:r>
      <w:r w:rsidRPr="00DC2F20">
        <w:rPr>
          <w:rFonts w:ascii="Times New Roman" w:hAnsi="Times New Roman" w:cs="Times New Roman"/>
          <w:lang w:val="es-ES_tradnl"/>
        </w:rPr>
        <w:t>paridad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0D935AC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ECEA51" w:rsidR="005F4C68" w:rsidRPr="005F4C68" w:rsidRDefault="00EA56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446B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6E5EF4F" w:rsidR="002E4EE6" w:rsidRPr="00AC7496" w:rsidRDefault="00EA56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0E1A60ED" w:rsidR="00B41008" w:rsidRPr="005F4C68" w:rsidRDefault="00EA564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ED7B6C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2742357E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del w:id="16" w:author="anderson" w:date="2015-04-01T05:28:00Z">
        <w:r w:rsidRPr="00254FDB" w:rsidDel="00175365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17" w:author="anderson" w:date="2015-04-01T05:28:00Z">
        <w:r w:rsidR="00175365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175365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17536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18" w:author="anderson" w:date="2015-04-01T05:28:00Z">
        <w:r w:rsidRPr="00254FDB" w:rsidDel="00175365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19" w:author="anderson" w:date="2015-04-01T05:28:00Z">
        <w:r w:rsidR="00175365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175365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20" w:author="anderson" w:date="2015-04-01T05:28:00Z">
        <w:r w:rsidRPr="00254FDB" w:rsidDel="00175365">
          <w:rPr>
            <w:rFonts w:ascii="Arial" w:hAnsi="Arial"/>
            <w:b/>
            <w:sz w:val="18"/>
            <w:szCs w:val="18"/>
            <w:lang w:val="es-ES_tradnl"/>
          </w:rPr>
          <w:delText>EJERCICIO</w:delText>
        </w:r>
      </w:del>
      <w:ins w:id="21" w:author="anderson" w:date="2015-04-01T05:28:00Z">
        <w:r w:rsidR="00175365">
          <w:rPr>
            <w:rFonts w:ascii="Arial" w:hAnsi="Arial"/>
            <w:b/>
            <w:sz w:val="18"/>
            <w:szCs w:val="18"/>
            <w:lang w:val="es-ES_tradnl"/>
          </w:rPr>
          <w:t>ejercicio</w:t>
        </w:r>
      </w:ins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4959EEB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FE8AFF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A87532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La gráfica presenta la imagen de</w:t>
      </w:r>
      <w:r w:rsidRPr="00DC2F20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83C4804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commentRangeStart w:id="22"/>
      <w:r w:rsidRPr="00840633">
        <w:rPr>
          <w:rFonts w:ascii="Times New Roman" w:hAnsi="Times New Roman" w:cs="Times New Roman"/>
          <w:lang w:val="es-ES_tradnl"/>
        </w:rPr>
        <w:t>Reflexiona</w:t>
      </w:r>
      <w:commentRangeEnd w:id="22"/>
      <w:r w:rsidR="00E446BC">
        <w:rPr>
          <w:rStyle w:val="CommentReference"/>
        </w:rPr>
        <w:commentReference w:id="22"/>
      </w:r>
      <w:r w:rsidRPr="00840633">
        <w:rPr>
          <w:rFonts w:ascii="Times New Roman" w:hAnsi="Times New Roman" w:cs="Times New Roman"/>
          <w:lang w:val="es-ES_tradnl"/>
        </w:rPr>
        <w:t xml:space="preserve"> </w:t>
      </w:r>
      <w:r w:rsidRPr="00840633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84063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  <w:r w:rsidRPr="00840633">
        <w:rPr>
          <w:rFonts w:ascii="Times New Roman" w:hAnsi="Times New Roman" w:cs="Times New Roman"/>
          <w:lang w:val="es-CO"/>
        </w:rPr>
        <w:t xml:space="preserve"> es 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A377A1" w:rsid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9311B7A" w:rsidR="000719EE" w:rsidRDefault="00EA56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02A2882A" w:rsidR="00F83195" w:rsidRDefault="00EA56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304E6ED4" wp14:editId="4BFE7E01">
            <wp:extent cx="3086100" cy="215157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30_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91" cy="2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6AE768C3" w:rsidR="00F83195" w:rsidRPr="00C531DB" w:rsidRDefault="00EA56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10_01_REC130_F1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071FBCD9" w14:textId="77777777" w:rsidR="00EA5640" w:rsidRPr="004B19D4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4B19D4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9B22632" w14:textId="77777777" w:rsidR="00EA5640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-3</m:t>
            </m:r>
          </m:e>
        </m:d>
        <m:r>
          <w:rPr>
            <w:rFonts w:ascii="Cambria Math" w:hAnsi="Cambria Math" w:cs="Times New Roman"/>
            <w:lang w:val="es-CO"/>
          </w:rPr>
          <m:t>=0,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s-CO"/>
              </w:rPr>
            </m:ctrlPr>
          </m:acc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acc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0EB9CE" w14:textId="77777777" w:rsidR="00EA5640" w:rsidRPr="004B19D4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4B19D4">
        <w:rPr>
          <w:rFonts w:ascii="Times New Roman" w:hAnsi="Times New Roman" w:cs="Times New Roman"/>
          <w:lang w:val="es-CO"/>
        </w:rPr>
        <w:t xml:space="preserve"> 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1FCA686D" w:rsidR="005C0023" w:rsidRDefault="00EA5640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d>
          <m:r>
            <w:rPr>
              <w:rFonts w:ascii="Cambria Math" w:hAnsi="Cambria Math" w:cs="Times New Roman"/>
              <w:lang w:val="es-CO"/>
            </w:rPr>
            <m:t>=0,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 w:cs="Times New Roman"/>
                  <w:lang w:val="es-CO"/>
                </w:rPr>
                <m:t>1</m:t>
              </m:r>
            </m:e>
          </m:acc>
        </m:oMath>
      </m:oMathPara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3314EA1A" w:rsidR="007D2825" w:rsidRPr="0072270A" w:rsidRDefault="00EA5640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anderson" w:date="2015-04-03T06:35:00Z" w:initials="a">
    <w:p w14:paraId="22E2C890" w14:textId="1DBA12AB" w:rsidR="00E446BC" w:rsidRPr="00E446BC" w:rsidRDefault="00E446BC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E446BC">
        <w:rPr>
          <w:lang w:val="es-MX"/>
        </w:rPr>
        <w:t xml:space="preserve">Pregunta: ¿Reflexiona remata con </w:t>
      </w:r>
      <w:r w:rsidRPr="00E446BC">
        <w:rPr>
          <w:b/>
          <w:lang w:val="es-MX"/>
        </w:rPr>
        <w:t>dos puntos</w:t>
      </w:r>
      <w:r>
        <w:rPr>
          <w:lang w:val="es-MX"/>
        </w:rPr>
        <w:t xml:space="preserve"> (</w:t>
      </w:r>
      <w:r w:rsidRPr="00E446BC">
        <w:rPr>
          <w:b/>
          <w:lang w:val="es-MX"/>
        </w:rPr>
        <w:t>:</w:t>
      </w:r>
      <w:r>
        <w:rPr>
          <w:lang w:val="es-MX"/>
        </w:rPr>
        <w:t>) o se deja como está?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E2C8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5365"/>
    <w:rsid w:val="0018008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446BC"/>
    <w:rsid w:val="00E54DA3"/>
    <w:rsid w:val="00E61A4B"/>
    <w:rsid w:val="00E62858"/>
    <w:rsid w:val="00E7707B"/>
    <w:rsid w:val="00E814BE"/>
    <w:rsid w:val="00E84C33"/>
    <w:rsid w:val="00EA22E1"/>
    <w:rsid w:val="00EA3E65"/>
    <w:rsid w:val="00EA5640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926F543E-2CAD-4718-B4AF-EE2D80F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4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6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anderson</cp:lastModifiedBy>
  <cp:revision>5</cp:revision>
  <dcterms:created xsi:type="dcterms:W3CDTF">2015-03-25T20:28:00Z</dcterms:created>
  <dcterms:modified xsi:type="dcterms:W3CDTF">2015-04-03T17:11:00Z</dcterms:modified>
</cp:coreProperties>
</file>