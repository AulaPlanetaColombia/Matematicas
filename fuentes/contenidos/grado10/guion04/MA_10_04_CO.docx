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180" w:type="dxa"/>
        <w:tblLook w:val="04A0" w:firstRow="1" w:lastRow="0" w:firstColumn="1" w:lastColumn="0" w:noHBand="0" w:noVBand="1"/>
      </w:tblPr>
      <w:tblGrid>
        <w:gridCol w:w="1951"/>
        <w:gridCol w:w="7229"/>
      </w:tblGrid>
      <w:tr w:rsidR="00116C1E" w:rsidRPr="005161F7" w14:paraId="709F3F38" w14:textId="77777777" w:rsidTr="00940685">
        <w:tc>
          <w:tcPr>
            <w:tcW w:w="1951" w:type="dxa"/>
            <w:shd w:val="clear" w:color="auto" w:fill="000000" w:themeFill="text1"/>
          </w:tcPr>
          <w:p w14:paraId="62ED9DD8"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Título del guion</w:t>
            </w:r>
          </w:p>
        </w:tc>
        <w:tc>
          <w:tcPr>
            <w:tcW w:w="7229" w:type="dxa"/>
          </w:tcPr>
          <w:p w14:paraId="50CD5769" w14:textId="77777777" w:rsidR="00116C1E" w:rsidRPr="005161F7" w:rsidRDefault="00116C1E" w:rsidP="00940685">
            <w:pPr>
              <w:tabs>
                <w:tab w:val="right" w:pos="8498"/>
              </w:tabs>
              <w:jc w:val="both"/>
              <w:rPr>
                <w:rFonts w:ascii="Arial" w:hAnsi="Arial" w:cs="Arial"/>
                <w:sz w:val="24"/>
                <w:szCs w:val="24"/>
                <w:highlight w:val="yellow"/>
              </w:rPr>
            </w:pPr>
            <w:r w:rsidRPr="005161F7">
              <w:rPr>
                <w:rFonts w:ascii="Arial" w:hAnsi="Arial" w:cs="Arial"/>
                <w:sz w:val="24"/>
                <w:szCs w:val="24"/>
              </w:rPr>
              <w:t>Las identidades y las ecuaciones trigonométricas</w:t>
            </w:r>
          </w:p>
        </w:tc>
      </w:tr>
      <w:tr w:rsidR="00116C1E" w:rsidRPr="005161F7" w14:paraId="09E5970D" w14:textId="77777777" w:rsidTr="00940685">
        <w:tc>
          <w:tcPr>
            <w:tcW w:w="1951" w:type="dxa"/>
            <w:shd w:val="clear" w:color="auto" w:fill="000000" w:themeFill="text1"/>
          </w:tcPr>
          <w:p w14:paraId="28492CA6"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Código del guion</w:t>
            </w:r>
          </w:p>
        </w:tc>
        <w:tc>
          <w:tcPr>
            <w:tcW w:w="7229" w:type="dxa"/>
          </w:tcPr>
          <w:p w14:paraId="1A42A5F6"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MA_10_04_CO</w:t>
            </w:r>
          </w:p>
        </w:tc>
      </w:tr>
      <w:tr w:rsidR="00116C1E" w:rsidRPr="005161F7" w14:paraId="46BF4D78" w14:textId="77777777" w:rsidTr="00940685">
        <w:tc>
          <w:tcPr>
            <w:tcW w:w="1951" w:type="dxa"/>
            <w:shd w:val="clear" w:color="auto" w:fill="000000" w:themeFill="text1"/>
          </w:tcPr>
          <w:p w14:paraId="47E0888B"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Descripción</w:t>
            </w:r>
          </w:p>
        </w:tc>
        <w:tc>
          <w:tcPr>
            <w:tcW w:w="7229" w:type="dxa"/>
          </w:tcPr>
          <w:p w14:paraId="0BE30687" w14:textId="77777777" w:rsidR="00116C1E" w:rsidRPr="005161F7" w:rsidRDefault="00116C1E" w:rsidP="00940685">
            <w:pPr>
              <w:tabs>
                <w:tab w:val="right" w:pos="8498"/>
              </w:tabs>
              <w:jc w:val="both"/>
              <w:rPr>
                <w:rFonts w:ascii="Arial" w:hAnsi="Arial" w:cs="Arial"/>
                <w:sz w:val="24"/>
                <w:szCs w:val="24"/>
              </w:rPr>
            </w:pPr>
            <w:r w:rsidRPr="005161F7">
              <w:rPr>
                <w:rFonts w:ascii="Arial" w:hAnsi="Arial" w:cs="Arial"/>
                <w:sz w:val="24"/>
                <w:szCs w:val="24"/>
              </w:rPr>
              <w:t>Las identidades y las ecuaciones trigonométricas son expresiones que involucran el uso de las funciones trigonométricas a partir de conceptos propios del álgebra. En este tema se presentarán las generalidades y los aspectos operativos de estos dos conceptos.</w:t>
            </w:r>
          </w:p>
          <w:p w14:paraId="1F7E2E34" w14:textId="77777777" w:rsidR="00116C1E" w:rsidRPr="005161F7" w:rsidRDefault="00116C1E" w:rsidP="00940685">
            <w:pPr>
              <w:tabs>
                <w:tab w:val="right" w:pos="8498"/>
              </w:tabs>
              <w:jc w:val="both"/>
              <w:rPr>
                <w:rFonts w:ascii="Arial" w:hAnsi="Arial" w:cs="Arial"/>
                <w:sz w:val="24"/>
                <w:szCs w:val="24"/>
              </w:rPr>
            </w:pPr>
          </w:p>
        </w:tc>
      </w:tr>
      <w:tr w:rsidR="00116C1E" w:rsidRPr="005161F7" w14:paraId="7B29A55C" w14:textId="77777777" w:rsidTr="00940685">
        <w:tc>
          <w:tcPr>
            <w:tcW w:w="1951" w:type="dxa"/>
            <w:shd w:val="clear" w:color="auto" w:fill="000000" w:themeFill="text1"/>
          </w:tcPr>
          <w:p w14:paraId="340BC07F" w14:textId="77777777" w:rsidR="00116C1E" w:rsidRPr="005161F7" w:rsidRDefault="00116C1E" w:rsidP="00940685">
            <w:pPr>
              <w:tabs>
                <w:tab w:val="right" w:pos="8498"/>
              </w:tabs>
              <w:jc w:val="both"/>
              <w:rPr>
                <w:rFonts w:ascii="Arial" w:hAnsi="Arial" w:cs="Arial"/>
                <w:sz w:val="24"/>
                <w:szCs w:val="24"/>
              </w:rPr>
            </w:pPr>
          </w:p>
        </w:tc>
        <w:tc>
          <w:tcPr>
            <w:tcW w:w="7229" w:type="dxa"/>
          </w:tcPr>
          <w:p w14:paraId="41E4A20D" w14:textId="77777777" w:rsidR="00116C1E" w:rsidRPr="005161F7" w:rsidRDefault="00116C1E" w:rsidP="00940685">
            <w:pPr>
              <w:tabs>
                <w:tab w:val="right" w:pos="8498"/>
              </w:tabs>
              <w:jc w:val="both"/>
              <w:rPr>
                <w:rFonts w:ascii="Arial" w:hAnsi="Arial" w:cs="Arial"/>
                <w:sz w:val="24"/>
                <w:szCs w:val="24"/>
              </w:rPr>
            </w:pPr>
          </w:p>
        </w:tc>
      </w:tr>
    </w:tbl>
    <w:p w14:paraId="07B9B60F" w14:textId="77777777" w:rsidR="00116C1E" w:rsidRPr="005161F7" w:rsidRDefault="00116C1E" w:rsidP="00116C1E">
      <w:pPr>
        <w:tabs>
          <w:tab w:val="right" w:pos="8498"/>
        </w:tabs>
        <w:spacing w:after="0"/>
        <w:jc w:val="both"/>
        <w:rPr>
          <w:rFonts w:ascii="Arial" w:hAnsi="Arial" w:cs="Arial"/>
          <w:highlight w:val="yellow"/>
        </w:rPr>
      </w:pPr>
    </w:p>
    <w:p w14:paraId="7A8A05D5" w14:textId="77777777" w:rsidR="00116C1E" w:rsidRPr="005161F7" w:rsidRDefault="00116C1E" w:rsidP="00116C1E">
      <w:pPr>
        <w:tabs>
          <w:tab w:val="right" w:pos="8498"/>
        </w:tabs>
        <w:spacing w:after="0"/>
        <w:jc w:val="both"/>
        <w:rPr>
          <w:rFonts w:ascii="Arial" w:hAnsi="Arial" w:cs="Arial"/>
          <w:b/>
        </w:rPr>
      </w:pPr>
      <w:r w:rsidRPr="005161F7">
        <w:rPr>
          <w:rFonts w:ascii="Arial" w:hAnsi="Arial" w:cs="Arial"/>
          <w:highlight w:val="yellow"/>
        </w:rPr>
        <w:t>[SECCIÓN 1]</w:t>
      </w:r>
      <w:r w:rsidRPr="005161F7">
        <w:rPr>
          <w:rFonts w:ascii="Arial" w:hAnsi="Arial" w:cs="Arial"/>
        </w:rPr>
        <w:t xml:space="preserve"> </w:t>
      </w:r>
      <w:r w:rsidRPr="005161F7">
        <w:rPr>
          <w:rFonts w:ascii="Arial" w:hAnsi="Arial" w:cs="Arial"/>
          <w:b/>
        </w:rPr>
        <w:t>1 Las identidades trigonométricas</w:t>
      </w:r>
    </w:p>
    <w:p w14:paraId="1C0EB8EA" w14:textId="77777777" w:rsidR="00116C1E" w:rsidRPr="005161F7" w:rsidRDefault="00116C1E" w:rsidP="00116C1E">
      <w:pPr>
        <w:tabs>
          <w:tab w:val="right" w:pos="8498"/>
        </w:tabs>
        <w:spacing w:after="0"/>
        <w:jc w:val="both"/>
        <w:rPr>
          <w:rFonts w:ascii="Arial" w:hAnsi="Arial" w:cs="Arial"/>
        </w:rPr>
      </w:pPr>
      <w:r w:rsidRPr="005161F7">
        <w:rPr>
          <w:rFonts w:ascii="Arial" w:hAnsi="Arial" w:cs="Arial"/>
        </w:rPr>
        <w:t xml:space="preserve">En matemáticas una </w:t>
      </w:r>
      <w:r w:rsidRPr="005161F7">
        <w:rPr>
          <w:rFonts w:ascii="Arial" w:hAnsi="Arial" w:cs="Arial"/>
          <w:b/>
        </w:rPr>
        <w:t>identidad</w:t>
      </w:r>
      <w:r w:rsidRPr="005161F7">
        <w:rPr>
          <w:rFonts w:ascii="Arial" w:hAnsi="Arial" w:cs="Arial"/>
        </w:rPr>
        <w:t xml:space="preserve"> es una igualdad verdadera para cualquier valor de la variable involucrada en la expresión.</w:t>
      </w:r>
    </w:p>
    <w:p w14:paraId="7BD89849" w14:textId="012ADB94" w:rsidR="00116C1E" w:rsidRPr="005161F7" w:rsidRDefault="00116C1E" w:rsidP="00116C1E">
      <w:pPr>
        <w:tabs>
          <w:tab w:val="right" w:pos="8498"/>
        </w:tabs>
        <w:spacing w:after="0"/>
        <w:jc w:val="both"/>
        <w:rPr>
          <w:rFonts w:ascii="Arial" w:hAnsi="Arial" w:cs="Arial"/>
        </w:rPr>
      </w:pPr>
      <w:r w:rsidRPr="005161F7">
        <w:rPr>
          <w:rFonts w:ascii="Arial" w:hAnsi="Arial" w:cs="Arial"/>
        </w:rPr>
        <w:t>Por ejemplo, las siguientes expresiones se pueden verificar para cualquier número y</w:t>
      </w:r>
      <w:r w:rsidR="00C803F0">
        <w:rPr>
          <w:rFonts w:ascii="Arial" w:hAnsi="Arial" w:cs="Arial"/>
        </w:rPr>
        <w:t>,</w:t>
      </w:r>
      <w:r w:rsidRPr="005161F7">
        <w:rPr>
          <w:rFonts w:ascii="Arial" w:hAnsi="Arial" w:cs="Arial"/>
        </w:rPr>
        <w:t xml:space="preserve"> por lo tanto</w:t>
      </w:r>
      <w:r w:rsidR="00C803F0">
        <w:rPr>
          <w:rFonts w:ascii="Arial" w:hAnsi="Arial" w:cs="Arial"/>
        </w:rPr>
        <w:t>,</w:t>
      </w:r>
      <w:r w:rsidRPr="005161F7">
        <w:rPr>
          <w:rFonts w:ascii="Arial" w:hAnsi="Arial" w:cs="Arial"/>
        </w:rPr>
        <w:t xml:space="preserve"> son identidades:</w:t>
      </w:r>
    </w:p>
    <w:p w14:paraId="3F5719F6" w14:textId="77777777" w:rsidR="00116C1E" w:rsidRPr="005161F7" w:rsidRDefault="00116C1E" w:rsidP="00116C1E">
      <w:pPr>
        <w:tabs>
          <w:tab w:val="right" w:pos="8498"/>
        </w:tabs>
        <w:spacing w:after="0"/>
        <w:jc w:val="center"/>
        <w:rPr>
          <w:rFonts w:ascii="Arial" w:hAnsi="Arial" w:cs="Arial"/>
        </w:rPr>
      </w:pPr>
      <w:r w:rsidRPr="005161F7">
        <w:rPr>
          <w:rFonts w:ascii="Arial" w:hAnsi="Arial" w:cs="Arial"/>
        </w:rPr>
        <w:t>(</w:t>
      </w:r>
      <w:r w:rsidRPr="005161F7">
        <w:rPr>
          <w:rFonts w:ascii="Arial" w:hAnsi="Arial" w:cs="Arial"/>
          <w:i/>
        </w:rPr>
        <w:t>a</w:t>
      </w:r>
      <w:r w:rsidRPr="005161F7">
        <w:rPr>
          <w:rFonts w:ascii="Arial" w:hAnsi="Arial" w:cs="Arial"/>
        </w:rPr>
        <w:t xml:space="preserve"> + </w:t>
      </w:r>
      <w:r w:rsidRPr="005161F7">
        <w:rPr>
          <w:rFonts w:ascii="Arial" w:hAnsi="Arial" w:cs="Arial"/>
          <w:i/>
        </w:rPr>
        <w:t>b</w:t>
      </w:r>
      <w:r w:rsidRPr="005161F7">
        <w:rPr>
          <w:rFonts w:ascii="Arial" w:hAnsi="Arial" w:cs="Arial"/>
        </w:rPr>
        <w:t>)</w:t>
      </w:r>
      <w:r w:rsidRPr="005161F7">
        <w:rPr>
          <w:rFonts w:ascii="Arial" w:hAnsi="Arial" w:cs="Arial"/>
          <w:vertAlign w:val="superscript"/>
        </w:rPr>
        <w:t>2</w:t>
      </w:r>
      <w:r w:rsidRPr="005161F7">
        <w:rPr>
          <w:rFonts w:ascii="Arial" w:hAnsi="Arial" w:cs="Arial"/>
        </w:rPr>
        <w:t xml:space="preserve"> = </w:t>
      </w:r>
      <w:r w:rsidRPr="005161F7">
        <w:rPr>
          <w:rFonts w:ascii="Arial" w:hAnsi="Arial" w:cs="Arial"/>
          <w:i/>
        </w:rPr>
        <w:t>a</w:t>
      </w:r>
      <w:r w:rsidRPr="005161F7">
        <w:rPr>
          <w:rFonts w:ascii="Arial" w:hAnsi="Arial" w:cs="Arial"/>
          <w:vertAlign w:val="superscript"/>
        </w:rPr>
        <w:t>2</w:t>
      </w:r>
      <w:r w:rsidRPr="005161F7">
        <w:rPr>
          <w:rFonts w:ascii="Arial" w:hAnsi="Arial" w:cs="Arial"/>
        </w:rPr>
        <w:t xml:space="preserve"> + 2</w:t>
      </w:r>
      <w:r w:rsidRPr="005161F7">
        <w:rPr>
          <w:rFonts w:ascii="Arial" w:hAnsi="Arial" w:cs="Arial"/>
          <w:i/>
        </w:rPr>
        <w:t>ab</w:t>
      </w:r>
      <w:r w:rsidRPr="005161F7">
        <w:rPr>
          <w:rFonts w:ascii="Arial" w:hAnsi="Arial" w:cs="Arial"/>
        </w:rPr>
        <w:t xml:space="preserve"> +</w:t>
      </w:r>
      <w:r w:rsidRPr="005161F7">
        <w:rPr>
          <w:rFonts w:ascii="Arial" w:hAnsi="Arial" w:cs="Arial"/>
          <w:i/>
        </w:rPr>
        <w:t>b</w:t>
      </w:r>
      <w:r w:rsidRPr="005161F7">
        <w:rPr>
          <w:rFonts w:ascii="Arial" w:hAnsi="Arial" w:cs="Arial"/>
          <w:vertAlign w:val="superscript"/>
        </w:rPr>
        <w:t>2</w:t>
      </w:r>
    </w:p>
    <w:p w14:paraId="0B8BCC82" w14:textId="77777777" w:rsidR="00116C1E" w:rsidRPr="005161F7" w:rsidRDefault="00116C1E" w:rsidP="00116C1E">
      <w:pPr>
        <w:tabs>
          <w:tab w:val="right" w:pos="8498"/>
        </w:tabs>
        <w:spacing w:after="0"/>
        <w:jc w:val="center"/>
        <w:rPr>
          <w:rFonts w:ascii="Arial" w:hAnsi="Arial" w:cs="Arial"/>
        </w:rPr>
      </w:pPr>
      <w:r w:rsidRPr="005161F7">
        <w:rPr>
          <w:rFonts w:ascii="Arial" w:hAnsi="Arial" w:cs="Arial"/>
          <w:i/>
        </w:rPr>
        <w:t>a</w:t>
      </w:r>
      <w:r w:rsidRPr="005161F7">
        <w:rPr>
          <w:rFonts w:ascii="Arial" w:hAnsi="Arial" w:cs="Arial"/>
          <w:vertAlign w:val="superscript"/>
        </w:rPr>
        <w:t>2</w:t>
      </w:r>
      <w:r w:rsidRPr="005161F7">
        <w:rPr>
          <w:rFonts w:ascii="Arial" w:hAnsi="Arial" w:cs="Arial"/>
        </w:rPr>
        <w:t xml:space="preserve"> – </w:t>
      </w:r>
      <w:r w:rsidRPr="005161F7">
        <w:rPr>
          <w:rFonts w:ascii="Arial" w:hAnsi="Arial" w:cs="Arial"/>
          <w:i/>
        </w:rPr>
        <w:t>b</w:t>
      </w:r>
      <w:r w:rsidRPr="005161F7">
        <w:rPr>
          <w:rFonts w:ascii="Arial" w:hAnsi="Arial" w:cs="Arial"/>
          <w:vertAlign w:val="superscript"/>
        </w:rPr>
        <w:t>2</w:t>
      </w:r>
      <w:r w:rsidRPr="005161F7">
        <w:rPr>
          <w:rFonts w:ascii="Arial" w:hAnsi="Arial" w:cs="Arial"/>
        </w:rPr>
        <w:t xml:space="preserve"> = (</w:t>
      </w:r>
      <w:r w:rsidRPr="005161F7">
        <w:rPr>
          <w:rFonts w:ascii="Arial" w:hAnsi="Arial" w:cs="Arial"/>
          <w:i/>
        </w:rPr>
        <w:t>a</w:t>
      </w:r>
      <w:r w:rsidRPr="005161F7">
        <w:rPr>
          <w:rFonts w:ascii="Arial" w:hAnsi="Arial" w:cs="Arial"/>
        </w:rPr>
        <w:t xml:space="preserve"> + </w:t>
      </w:r>
      <w:r w:rsidRPr="005161F7">
        <w:rPr>
          <w:rFonts w:ascii="Arial" w:hAnsi="Arial" w:cs="Arial"/>
          <w:i/>
        </w:rPr>
        <w:t>b</w:t>
      </w:r>
      <w:r w:rsidRPr="005161F7">
        <w:rPr>
          <w:rFonts w:ascii="Arial" w:hAnsi="Arial" w:cs="Arial"/>
        </w:rPr>
        <w:t>) (</w:t>
      </w:r>
      <w:r w:rsidRPr="005161F7">
        <w:rPr>
          <w:rFonts w:ascii="Arial" w:hAnsi="Arial" w:cs="Arial"/>
          <w:i/>
        </w:rPr>
        <w:t>a</w:t>
      </w:r>
      <w:r w:rsidRPr="005161F7">
        <w:rPr>
          <w:rFonts w:ascii="Arial" w:hAnsi="Arial" w:cs="Arial"/>
        </w:rPr>
        <w:t xml:space="preserve"> – </w:t>
      </w:r>
      <w:r w:rsidRPr="005161F7">
        <w:rPr>
          <w:rFonts w:ascii="Arial" w:hAnsi="Arial" w:cs="Arial"/>
          <w:i/>
        </w:rPr>
        <w:t>b</w:t>
      </w:r>
      <w:r w:rsidRPr="005161F7">
        <w:rPr>
          <w:rFonts w:ascii="Arial" w:hAnsi="Arial" w:cs="Arial"/>
        </w:rPr>
        <w:t>)</w:t>
      </w:r>
    </w:p>
    <w:p w14:paraId="0D315E69" w14:textId="77777777" w:rsidR="00116C1E" w:rsidRPr="005161F7" w:rsidRDefault="00116C1E" w:rsidP="00116C1E">
      <w:pPr>
        <w:tabs>
          <w:tab w:val="right" w:pos="8498"/>
        </w:tabs>
        <w:spacing w:after="0"/>
        <w:jc w:val="both"/>
        <w:rPr>
          <w:rFonts w:ascii="Arial" w:hAnsi="Arial" w:cs="Arial"/>
        </w:rPr>
      </w:pPr>
    </w:p>
    <w:p w14:paraId="39FFAB0D" w14:textId="65D1E0BC" w:rsidR="00116C1E" w:rsidRPr="005161F7" w:rsidRDefault="00116C1E" w:rsidP="00116C1E">
      <w:pPr>
        <w:tabs>
          <w:tab w:val="right" w:pos="8498"/>
        </w:tabs>
        <w:spacing w:after="0"/>
        <w:jc w:val="both"/>
        <w:rPr>
          <w:rFonts w:ascii="Arial" w:hAnsi="Arial" w:cs="Arial"/>
        </w:rPr>
      </w:pPr>
      <w:r w:rsidRPr="005161F7">
        <w:rPr>
          <w:rFonts w:ascii="Arial" w:hAnsi="Arial" w:cs="Arial"/>
        </w:rPr>
        <w:t>Estas dos expresiones son identidades comunes en el uso del álgebra</w:t>
      </w:r>
      <w:r w:rsidR="00C803F0">
        <w:rPr>
          <w:rFonts w:ascii="Arial" w:hAnsi="Arial" w:cs="Arial"/>
        </w:rPr>
        <w:t>.</w:t>
      </w:r>
      <w:r w:rsidR="00C803F0" w:rsidRPr="005161F7">
        <w:rPr>
          <w:rFonts w:ascii="Arial" w:hAnsi="Arial" w:cs="Arial"/>
        </w:rPr>
        <w:t xml:space="preserve"> </w:t>
      </w:r>
      <w:r w:rsidR="00C803F0">
        <w:rPr>
          <w:rFonts w:ascii="Arial" w:hAnsi="Arial" w:cs="Arial"/>
        </w:rPr>
        <w:t>E</w:t>
      </w:r>
      <w:r w:rsidR="00C803F0" w:rsidRPr="005161F7">
        <w:rPr>
          <w:rFonts w:ascii="Arial" w:hAnsi="Arial" w:cs="Arial"/>
        </w:rPr>
        <w:t xml:space="preserve">n </w:t>
      </w:r>
      <w:r w:rsidRPr="005161F7">
        <w:rPr>
          <w:rFonts w:ascii="Arial" w:hAnsi="Arial" w:cs="Arial"/>
        </w:rPr>
        <w:t xml:space="preserve">trigonometría también es posible plantear expresiones que sean válidas para cualquier ángulo, expresiones </w:t>
      </w:r>
      <w:r w:rsidR="00C803F0">
        <w:rPr>
          <w:rFonts w:ascii="Arial" w:hAnsi="Arial" w:cs="Arial"/>
        </w:rPr>
        <w:t xml:space="preserve">que </w:t>
      </w:r>
      <w:r w:rsidRPr="005161F7">
        <w:rPr>
          <w:rFonts w:ascii="Arial" w:hAnsi="Arial" w:cs="Arial"/>
        </w:rPr>
        <w:t xml:space="preserve">reciben el nombre de </w:t>
      </w:r>
      <w:r w:rsidRPr="005161F7">
        <w:rPr>
          <w:rFonts w:ascii="Arial" w:hAnsi="Arial" w:cs="Arial"/>
          <w:b/>
        </w:rPr>
        <w:t>identidades trigonométricas</w:t>
      </w:r>
      <w:r w:rsidRPr="005161F7">
        <w:rPr>
          <w:rFonts w:ascii="Arial" w:hAnsi="Arial" w:cs="Arial"/>
        </w:rPr>
        <w:t>.</w:t>
      </w:r>
    </w:p>
    <w:p w14:paraId="2051E173" w14:textId="77777777" w:rsidR="00116C1E" w:rsidRPr="005161F7" w:rsidRDefault="00116C1E" w:rsidP="00116C1E">
      <w:pPr>
        <w:tabs>
          <w:tab w:val="right" w:pos="8498"/>
        </w:tabs>
        <w:spacing w:after="0"/>
        <w:jc w:val="both"/>
        <w:rPr>
          <w:rFonts w:ascii="Arial" w:hAnsi="Arial" w:cs="Arial"/>
          <w:b/>
        </w:rPr>
      </w:pPr>
    </w:p>
    <w:tbl>
      <w:tblPr>
        <w:tblStyle w:val="Tablaconcuadrcula"/>
        <w:tblpPr w:leftFromText="141" w:rightFromText="141" w:vertAnchor="text" w:horzAnchor="margin" w:tblpY="79"/>
        <w:tblW w:w="9013" w:type="dxa"/>
        <w:tblLook w:val="04A0" w:firstRow="1" w:lastRow="0" w:firstColumn="1" w:lastColumn="0" w:noHBand="0" w:noVBand="1"/>
      </w:tblPr>
      <w:tblGrid>
        <w:gridCol w:w="2528"/>
        <w:gridCol w:w="6485"/>
      </w:tblGrid>
      <w:tr w:rsidR="00116C1E" w:rsidRPr="005161F7" w14:paraId="1A5DF9B3" w14:textId="77777777" w:rsidTr="00940685">
        <w:trPr>
          <w:trHeight w:val="201"/>
        </w:trPr>
        <w:tc>
          <w:tcPr>
            <w:tcW w:w="9013" w:type="dxa"/>
            <w:gridSpan w:val="2"/>
            <w:shd w:val="clear" w:color="auto" w:fill="000000" w:themeFill="text1"/>
          </w:tcPr>
          <w:p w14:paraId="0042B673" w14:textId="77777777" w:rsidR="00116C1E" w:rsidRPr="005161F7" w:rsidRDefault="00116C1E" w:rsidP="00940685">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724AB02A" w14:textId="77777777" w:rsidTr="00940685">
        <w:trPr>
          <w:trHeight w:val="321"/>
        </w:trPr>
        <w:tc>
          <w:tcPr>
            <w:tcW w:w="2528" w:type="dxa"/>
          </w:tcPr>
          <w:p w14:paraId="22410A0B"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85" w:type="dxa"/>
          </w:tcPr>
          <w:p w14:paraId="342B0AD0"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Las identidades trigonométricas</w:t>
            </w:r>
          </w:p>
        </w:tc>
      </w:tr>
      <w:tr w:rsidR="00116C1E" w:rsidRPr="005161F7" w14:paraId="34338035" w14:textId="77777777" w:rsidTr="00940685">
        <w:trPr>
          <w:trHeight w:val="647"/>
        </w:trPr>
        <w:tc>
          <w:tcPr>
            <w:tcW w:w="2528" w:type="dxa"/>
          </w:tcPr>
          <w:p w14:paraId="36553CF6"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85" w:type="dxa"/>
          </w:tcPr>
          <w:p w14:paraId="7F106D06" w14:textId="3FA76C5B" w:rsidR="00116C1E" w:rsidRPr="005161F7" w:rsidRDefault="00116C1E" w:rsidP="00940685">
            <w:pPr>
              <w:jc w:val="both"/>
              <w:rPr>
                <w:rFonts w:ascii="Arial" w:hAnsi="Arial" w:cs="Arial"/>
                <w:sz w:val="24"/>
                <w:szCs w:val="24"/>
              </w:rPr>
            </w:pPr>
            <w:r w:rsidRPr="005161F7">
              <w:rPr>
                <w:rFonts w:ascii="Arial" w:hAnsi="Arial" w:cs="Arial"/>
                <w:sz w:val="24"/>
                <w:szCs w:val="24"/>
              </w:rPr>
              <w:t xml:space="preserve">Una identidad </w:t>
            </w:r>
            <w:r w:rsidR="00C4072A" w:rsidRPr="005161F7">
              <w:rPr>
                <w:rFonts w:ascii="Arial" w:hAnsi="Arial" w:cs="Arial"/>
                <w:sz w:val="24"/>
                <w:szCs w:val="24"/>
              </w:rPr>
              <w:t>trigonométrica</w:t>
            </w:r>
            <w:r w:rsidRPr="005161F7">
              <w:rPr>
                <w:rFonts w:ascii="Arial" w:hAnsi="Arial" w:cs="Arial"/>
                <w:sz w:val="24"/>
                <w:szCs w:val="24"/>
              </w:rPr>
              <w:t xml:space="preserve"> es una expresión que involucra funciones trigonométricas y que es válida para cualquier ángulo.</w:t>
            </w:r>
          </w:p>
        </w:tc>
      </w:tr>
    </w:tbl>
    <w:p w14:paraId="36CA4300" w14:textId="77777777" w:rsidR="00116C1E" w:rsidRPr="005161F7" w:rsidRDefault="00116C1E" w:rsidP="00116C1E">
      <w:pPr>
        <w:spacing w:after="0"/>
        <w:jc w:val="both"/>
        <w:rPr>
          <w:rFonts w:ascii="Arial" w:hAnsi="Arial" w:cs="Arial"/>
        </w:rPr>
      </w:pPr>
    </w:p>
    <w:p w14:paraId="0879375D" w14:textId="77777777" w:rsidR="00116C1E" w:rsidRPr="005161F7" w:rsidRDefault="00116C1E" w:rsidP="00116C1E">
      <w:pPr>
        <w:spacing w:after="0"/>
        <w:jc w:val="both"/>
        <w:rPr>
          <w:rFonts w:ascii="Arial" w:hAnsi="Arial" w:cs="Arial"/>
        </w:rPr>
      </w:pPr>
      <w:r w:rsidRPr="005161F7">
        <w:rPr>
          <w:rFonts w:ascii="Arial" w:hAnsi="Arial" w:cs="Arial"/>
        </w:rPr>
        <w:t>Dentro del estudio de la trigonometría se trabajan dos nociones fundamentales:</w:t>
      </w:r>
    </w:p>
    <w:p w14:paraId="2D4D8E87" w14:textId="0A9CEA48" w:rsidR="00116C1E" w:rsidRPr="005161F7" w:rsidRDefault="00116C1E" w:rsidP="0072501E">
      <w:pPr>
        <w:pStyle w:val="Prrafodelista"/>
        <w:numPr>
          <w:ilvl w:val="0"/>
          <w:numId w:val="1"/>
        </w:numPr>
        <w:spacing w:after="0"/>
        <w:jc w:val="both"/>
        <w:rPr>
          <w:rFonts w:ascii="Arial" w:hAnsi="Arial" w:cs="Arial"/>
          <w:b/>
        </w:rPr>
      </w:pPr>
      <w:r w:rsidRPr="005161F7">
        <w:rPr>
          <w:rFonts w:ascii="Arial" w:hAnsi="Arial" w:cs="Arial"/>
        </w:rPr>
        <w:t>Las identidades que han sido definidas y que no requieren ser demostradas, conoc</w:t>
      </w:r>
      <w:r w:rsidR="00FC3BC1">
        <w:rPr>
          <w:rFonts w:ascii="Arial" w:hAnsi="Arial" w:cs="Arial"/>
        </w:rPr>
        <w:t>idas</w:t>
      </w:r>
      <w:r w:rsidRPr="005161F7">
        <w:rPr>
          <w:rFonts w:ascii="Arial" w:hAnsi="Arial" w:cs="Arial"/>
        </w:rPr>
        <w:t xml:space="preserve"> como identidades fundamentales.</w:t>
      </w:r>
    </w:p>
    <w:p w14:paraId="13619D2C" w14:textId="361C99E6" w:rsidR="00116C1E" w:rsidRPr="00AE5333" w:rsidRDefault="00FC3BC1" w:rsidP="0072501E">
      <w:pPr>
        <w:pStyle w:val="Prrafodelista"/>
        <w:numPr>
          <w:ilvl w:val="0"/>
          <w:numId w:val="1"/>
        </w:numPr>
        <w:spacing w:after="0"/>
        <w:jc w:val="both"/>
        <w:rPr>
          <w:rFonts w:ascii="Arial" w:hAnsi="Arial" w:cs="Arial"/>
          <w:b/>
        </w:rPr>
      </w:pPr>
      <w:r>
        <w:rPr>
          <w:rFonts w:ascii="Arial" w:hAnsi="Arial" w:cs="Arial"/>
        </w:rPr>
        <w:t>Y l</w:t>
      </w:r>
      <w:r w:rsidRPr="005161F7">
        <w:rPr>
          <w:rFonts w:ascii="Arial" w:hAnsi="Arial" w:cs="Arial"/>
        </w:rPr>
        <w:t xml:space="preserve">as </w:t>
      </w:r>
      <w:r w:rsidR="00116C1E" w:rsidRPr="005161F7">
        <w:rPr>
          <w:rFonts w:ascii="Arial" w:hAnsi="Arial" w:cs="Arial"/>
        </w:rPr>
        <w:t xml:space="preserve">identidades que deben ser demostradas, </w:t>
      </w:r>
      <w:r>
        <w:rPr>
          <w:rFonts w:ascii="Arial" w:hAnsi="Arial" w:cs="Arial"/>
        </w:rPr>
        <w:t>l</w:t>
      </w:r>
      <w:r w:rsidRPr="005161F7">
        <w:rPr>
          <w:rFonts w:ascii="Arial" w:hAnsi="Arial" w:cs="Arial"/>
        </w:rPr>
        <w:t xml:space="preserve">as </w:t>
      </w:r>
      <w:r>
        <w:rPr>
          <w:rFonts w:ascii="Arial" w:hAnsi="Arial" w:cs="Arial"/>
        </w:rPr>
        <w:t xml:space="preserve">cuales </w:t>
      </w:r>
      <w:r w:rsidR="00116C1E" w:rsidRPr="005161F7">
        <w:rPr>
          <w:rFonts w:ascii="Arial" w:hAnsi="Arial" w:cs="Arial"/>
        </w:rPr>
        <w:t xml:space="preserve">se trabajan a partir de las identidades fundamentales. </w:t>
      </w:r>
    </w:p>
    <w:p w14:paraId="2BE3C071" w14:textId="77777777" w:rsidR="00AE5333" w:rsidRPr="005161F7" w:rsidRDefault="00AE5333" w:rsidP="003964A2">
      <w:pPr>
        <w:pStyle w:val="Prrafodelista"/>
        <w:spacing w:after="0"/>
        <w:jc w:val="both"/>
        <w:rPr>
          <w:rFonts w:ascii="Arial" w:hAnsi="Arial" w:cs="Arial"/>
          <w:b/>
        </w:rPr>
      </w:pPr>
    </w:p>
    <w:tbl>
      <w:tblPr>
        <w:tblStyle w:val="Tablaconcuadrcula"/>
        <w:tblW w:w="0" w:type="auto"/>
        <w:tblLook w:val="04A0" w:firstRow="1" w:lastRow="0" w:firstColumn="1" w:lastColumn="0" w:noHBand="0" w:noVBand="1"/>
      </w:tblPr>
      <w:tblGrid>
        <w:gridCol w:w="2468"/>
        <w:gridCol w:w="6360"/>
      </w:tblGrid>
      <w:tr w:rsidR="00AE5333" w:rsidRPr="00C87E96" w14:paraId="07201A4B" w14:textId="77777777" w:rsidTr="00940685">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443C66E" w14:textId="77777777" w:rsidR="00AE5333" w:rsidRPr="00C87E96" w:rsidRDefault="00AE5333" w:rsidP="00940685">
            <w:pPr>
              <w:jc w:val="center"/>
              <w:rPr>
                <w:rFonts w:ascii="Arial" w:hAnsi="Arial" w:cs="Arial"/>
                <w:b/>
                <w:sz w:val="24"/>
                <w:szCs w:val="24"/>
              </w:rPr>
            </w:pPr>
            <w:r w:rsidRPr="00C87E96">
              <w:rPr>
                <w:rFonts w:ascii="Arial" w:hAnsi="Arial" w:cs="Arial"/>
                <w:b/>
                <w:sz w:val="24"/>
                <w:szCs w:val="24"/>
              </w:rPr>
              <w:t>Profundiza: recurso nuevo</w:t>
            </w:r>
          </w:p>
        </w:tc>
      </w:tr>
      <w:tr w:rsidR="00AE5333" w:rsidRPr="00C87E96" w14:paraId="0998265A" w14:textId="77777777" w:rsidTr="00940685">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9D68CA" w14:textId="77777777" w:rsidR="00AE5333" w:rsidRPr="00C87E96" w:rsidRDefault="00AE5333" w:rsidP="00940685">
            <w:pPr>
              <w:rPr>
                <w:rFonts w:ascii="Arial" w:hAnsi="Arial" w:cs="Arial"/>
                <w:b/>
                <w:sz w:val="24"/>
                <w:szCs w:val="24"/>
              </w:rPr>
            </w:pPr>
            <w:r w:rsidRPr="00C87E96">
              <w:rPr>
                <w:rFonts w:ascii="Arial" w:hAnsi="Arial" w:cs="Arial"/>
                <w:b/>
                <w:sz w:val="24"/>
                <w:szCs w:val="24"/>
              </w:rPr>
              <w:t>Código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9FA68" w14:textId="77777777" w:rsidR="00AE5333" w:rsidRPr="00C87E96" w:rsidRDefault="00AE5333" w:rsidP="00940685">
            <w:pPr>
              <w:rPr>
                <w:rFonts w:ascii="Arial" w:hAnsi="Arial" w:cs="Arial"/>
                <w:b/>
                <w:sz w:val="24"/>
                <w:szCs w:val="24"/>
              </w:rPr>
            </w:pPr>
            <w:r>
              <w:rPr>
                <w:rFonts w:ascii="Arial" w:hAnsi="Arial" w:cs="Arial"/>
                <w:sz w:val="24"/>
                <w:szCs w:val="24"/>
              </w:rPr>
              <w:t>MA_10_04</w:t>
            </w:r>
            <w:r w:rsidRPr="00C87E96">
              <w:rPr>
                <w:rFonts w:ascii="Arial" w:hAnsi="Arial" w:cs="Arial"/>
                <w:sz w:val="24"/>
                <w:szCs w:val="24"/>
              </w:rPr>
              <w:t>_CO_REC10</w:t>
            </w:r>
          </w:p>
        </w:tc>
      </w:tr>
      <w:tr w:rsidR="00AE5333" w:rsidRPr="00C87E96" w14:paraId="52F5B1E6" w14:textId="77777777" w:rsidTr="00940685">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3F182" w14:textId="77777777" w:rsidR="00AE5333" w:rsidRPr="00C87E96" w:rsidRDefault="00AE5333" w:rsidP="00940685">
            <w:pPr>
              <w:rPr>
                <w:rFonts w:ascii="Arial" w:hAnsi="Arial" w:cs="Arial"/>
                <w:sz w:val="24"/>
                <w:szCs w:val="24"/>
              </w:rPr>
            </w:pPr>
            <w:r w:rsidRPr="00C87E96">
              <w:rPr>
                <w:rFonts w:ascii="Arial" w:hAnsi="Arial" w:cs="Arial"/>
                <w:b/>
                <w:sz w:val="24"/>
                <w:szCs w:val="24"/>
              </w:rPr>
              <w:lastRenderedPageBreak/>
              <w:t>Título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4E584" w14:textId="77777777" w:rsidR="00AE5333" w:rsidRPr="00C87E96" w:rsidRDefault="00AE5333" w:rsidP="00940685">
            <w:pPr>
              <w:rPr>
                <w:rFonts w:ascii="Arial" w:hAnsi="Arial" w:cs="Arial"/>
                <w:sz w:val="24"/>
                <w:szCs w:val="24"/>
              </w:rPr>
            </w:pPr>
            <w:r w:rsidRPr="00AE5333">
              <w:rPr>
                <w:rFonts w:ascii="Arial" w:hAnsi="Arial" w:cs="Arial"/>
                <w:sz w:val="24"/>
                <w:szCs w:val="24"/>
              </w:rPr>
              <w:t>Identidades trigonométricas</w:t>
            </w:r>
          </w:p>
        </w:tc>
      </w:tr>
      <w:tr w:rsidR="00AE5333" w:rsidRPr="00C87E96" w14:paraId="1B1C688E" w14:textId="77777777" w:rsidTr="00940685">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6A031" w14:textId="77777777" w:rsidR="00AE5333" w:rsidRPr="00C87E96" w:rsidRDefault="00AE5333" w:rsidP="00940685">
            <w:pPr>
              <w:rPr>
                <w:rFonts w:ascii="Arial" w:hAnsi="Arial" w:cs="Arial"/>
                <w:sz w:val="24"/>
                <w:szCs w:val="24"/>
              </w:rPr>
            </w:pPr>
            <w:r w:rsidRPr="00C87E96">
              <w:rPr>
                <w:rFonts w:ascii="Arial" w:hAnsi="Arial" w:cs="Arial"/>
                <w:b/>
                <w:sz w:val="24"/>
                <w:szCs w:val="24"/>
              </w:rPr>
              <w:t>Descripción</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C5743" w14:textId="0248E8A5" w:rsidR="00AE5333" w:rsidRPr="00C87E96" w:rsidRDefault="00C54A1F" w:rsidP="00940685">
            <w:pPr>
              <w:rPr>
                <w:rFonts w:ascii="Arial" w:hAnsi="Arial" w:cs="Arial"/>
                <w:sz w:val="24"/>
                <w:szCs w:val="24"/>
              </w:rPr>
            </w:pPr>
            <w:r w:rsidRPr="00C54A1F">
              <w:rPr>
                <w:rFonts w:ascii="Arial" w:hAnsi="Arial" w:cs="Arial"/>
                <w:sz w:val="24"/>
                <w:szCs w:val="24"/>
              </w:rPr>
              <w:t xml:space="preserve">Interactivo que expone las </w:t>
            </w:r>
            <w:r w:rsidR="00C4072A" w:rsidRPr="00C54A1F">
              <w:rPr>
                <w:rFonts w:ascii="Arial" w:hAnsi="Arial" w:cs="Arial"/>
                <w:sz w:val="24"/>
                <w:szCs w:val="24"/>
              </w:rPr>
              <w:t>identidades</w:t>
            </w:r>
            <w:r w:rsidRPr="00C54A1F">
              <w:rPr>
                <w:rFonts w:ascii="Arial" w:hAnsi="Arial" w:cs="Arial"/>
                <w:sz w:val="24"/>
                <w:szCs w:val="24"/>
              </w:rPr>
              <w:t xml:space="preserve"> trigonométricas fundamentales y las que se obtienen a partir de ellas</w:t>
            </w:r>
          </w:p>
        </w:tc>
      </w:tr>
    </w:tbl>
    <w:p w14:paraId="22D76971" w14:textId="77777777" w:rsidR="00116C1E" w:rsidRPr="005161F7" w:rsidRDefault="00116C1E" w:rsidP="00116C1E">
      <w:pPr>
        <w:spacing w:after="0"/>
        <w:jc w:val="both"/>
        <w:rPr>
          <w:rFonts w:ascii="Arial" w:hAnsi="Arial" w:cs="Arial"/>
          <w:b/>
        </w:rPr>
      </w:pPr>
    </w:p>
    <w:p w14:paraId="3CF4E054" w14:textId="273CC8D1" w:rsidR="00116C1E" w:rsidRPr="005161F7"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1.1</w:t>
      </w:r>
      <w:r w:rsidR="00116C1E" w:rsidRPr="005161F7">
        <w:rPr>
          <w:rFonts w:ascii="Arial" w:hAnsi="Arial" w:cs="Arial"/>
        </w:rPr>
        <w:t xml:space="preserve"> </w:t>
      </w:r>
      <w:r w:rsidR="00116C1E" w:rsidRPr="005161F7">
        <w:rPr>
          <w:rFonts w:ascii="Arial" w:hAnsi="Arial" w:cs="Arial"/>
          <w:b/>
        </w:rPr>
        <w:t>Las identidades fundamentales</w:t>
      </w:r>
    </w:p>
    <w:p w14:paraId="194ECCE9" w14:textId="77777777" w:rsidR="00116C1E" w:rsidRPr="005161F7" w:rsidRDefault="00116C1E" w:rsidP="00116C1E">
      <w:pPr>
        <w:spacing w:after="0"/>
        <w:jc w:val="both"/>
        <w:rPr>
          <w:rFonts w:ascii="Arial" w:hAnsi="Arial" w:cs="Arial"/>
        </w:rPr>
      </w:pPr>
    </w:p>
    <w:p w14:paraId="7F17CAAD" w14:textId="6E9633ED" w:rsidR="00116C1E" w:rsidRPr="005161F7" w:rsidRDefault="00116C1E" w:rsidP="00116C1E">
      <w:pPr>
        <w:spacing w:after="0"/>
        <w:jc w:val="both"/>
        <w:rPr>
          <w:rFonts w:ascii="Arial" w:hAnsi="Arial" w:cs="Arial"/>
        </w:rPr>
      </w:pPr>
      <w:r w:rsidRPr="005161F7">
        <w:rPr>
          <w:rFonts w:ascii="Arial" w:hAnsi="Arial" w:cs="Arial"/>
        </w:rPr>
        <w:t xml:space="preserve">Se denominan </w:t>
      </w:r>
      <w:r w:rsidRPr="005161F7">
        <w:rPr>
          <w:rFonts w:ascii="Arial" w:hAnsi="Arial" w:cs="Arial"/>
          <w:b/>
        </w:rPr>
        <w:t>identidades fundamentales</w:t>
      </w:r>
      <w:r w:rsidRPr="005161F7">
        <w:rPr>
          <w:rFonts w:ascii="Arial" w:hAnsi="Arial" w:cs="Arial"/>
        </w:rPr>
        <w:t xml:space="preserve"> aquellas que comúnmente no requieren ser demostradas</w:t>
      </w:r>
      <w:r w:rsidR="00671EDB">
        <w:rPr>
          <w:rFonts w:ascii="Arial" w:hAnsi="Arial" w:cs="Arial"/>
        </w:rPr>
        <w:t>,</w:t>
      </w:r>
      <w:r w:rsidRPr="005161F7">
        <w:rPr>
          <w:rFonts w:ascii="Arial" w:hAnsi="Arial" w:cs="Arial"/>
        </w:rPr>
        <w:t xml:space="preserve"> pero que son usadas para demostrar otras identidades. Se pueden organizar en:</w:t>
      </w:r>
    </w:p>
    <w:p w14:paraId="4EC74C5A" w14:textId="77777777" w:rsidR="00116C1E" w:rsidRPr="005161F7" w:rsidRDefault="00116C1E" w:rsidP="0072501E">
      <w:pPr>
        <w:pStyle w:val="Prrafodelista"/>
        <w:numPr>
          <w:ilvl w:val="0"/>
          <w:numId w:val="2"/>
        </w:numPr>
        <w:spacing w:after="0"/>
        <w:jc w:val="both"/>
        <w:rPr>
          <w:rFonts w:ascii="Arial" w:hAnsi="Arial" w:cs="Arial"/>
        </w:rPr>
      </w:pPr>
      <w:r w:rsidRPr="005161F7">
        <w:rPr>
          <w:rFonts w:ascii="Arial" w:hAnsi="Arial" w:cs="Arial"/>
        </w:rPr>
        <w:t>identidades recíprocas</w:t>
      </w:r>
    </w:p>
    <w:p w14:paraId="4EC8FC20" w14:textId="77777777" w:rsidR="00116C1E" w:rsidRPr="005161F7" w:rsidRDefault="00116C1E" w:rsidP="0072501E">
      <w:pPr>
        <w:pStyle w:val="Prrafodelista"/>
        <w:numPr>
          <w:ilvl w:val="0"/>
          <w:numId w:val="2"/>
        </w:numPr>
        <w:spacing w:after="0"/>
        <w:jc w:val="both"/>
        <w:rPr>
          <w:rFonts w:ascii="Arial" w:hAnsi="Arial" w:cs="Arial"/>
        </w:rPr>
      </w:pPr>
      <w:r w:rsidRPr="005161F7">
        <w:rPr>
          <w:rFonts w:ascii="Arial" w:hAnsi="Arial" w:cs="Arial"/>
        </w:rPr>
        <w:t>identidades que son razón de dos funciones</w:t>
      </w:r>
    </w:p>
    <w:p w14:paraId="0F7D32E4" w14:textId="77777777" w:rsidR="00116C1E" w:rsidRPr="005161F7" w:rsidRDefault="00116C1E" w:rsidP="0072501E">
      <w:pPr>
        <w:pStyle w:val="Prrafodelista"/>
        <w:numPr>
          <w:ilvl w:val="0"/>
          <w:numId w:val="2"/>
        </w:numPr>
        <w:spacing w:after="0"/>
        <w:jc w:val="both"/>
        <w:rPr>
          <w:rFonts w:ascii="Arial" w:hAnsi="Arial" w:cs="Arial"/>
        </w:rPr>
      </w:pPr>
      <w:r w:rsidRPr="005161F7">
        <w:rPr>
          <w:rFonts w:ascii="Arial" w:hAnsi="Arial" w:cs="Arial"/>
        </w:rPr>
        <w:t>identidades pitagóricas</w:t>
      </w:r>
    </w:p>
    <w:p w14:paraId="51161172" w14:textId="77777777" w:rsidR="00116C1E" w:rsidRPr="005161F7" w:rsidRDefault="00116C1E" w:rsidP="00116C1E">
      <w:pPr>
        <w:pStyle w:val="Prrafodelista"/>
        <w:spacing w:after="0"/>
        <w:ind w:left="779"/>
        <w:jc w:val="both"/>
        <w:rPr>
          <w:rFonts w:ascii="Arial" w:hAnsi="Arial" w:cs="Arial"/>
          <w:highlight w:val="yellow"/>
        </w:rPr>
      </w:pPr>
    </w:p>
    <w:p w14:paraId="56A81A3B" w14:textId="62CD9327" w:rsidR="00116C1E" w:rsidRPr="005161F7" w:rsidRDefault="00116C1E" w:rsidP="00116C1E">
      <w:pPr>
        <w:spacing w:after="0"/>
        <w:jc w:val="both"/>
        <w:rPr>
          <w:rFonts w:ascii="Arial" w:hAnsi="Arial" w:cs="Arial"/>
        </w:rPr>
      </w:pPr>
      <w:r w:rsidRPr="005161F7">
        <w:rPr>
          <w:rFonts w:ascii="Arial" w:hAnsi="Arial" w:cs="Arial"/>
        </w:rPr>
        <w:t xml:space="preserve">Las </w:t>
      </w:r>
      <w:r w:rsidRPr="005161F7">
        <w:rPr>
          <w:rFonts w:ascii="Arial" w:hAnsi="Arial" w:cs="Arial"/>
          <w:b/>
        </w:rPr>
        <w:t>identidades recíprocas</w:t>
      </w:r>
      <w:r w:rsidR="00E95597">
        <w:rPr>
          <w:rFonts w:ascii="Arial" w:hAnsi="Arial" w:cs="Arial"/>
        </w:rPr>
        <w:t xml:space="preserve"> s</w:t>
      </w:r>
      <w:bookmarkStart w:id="0" w:name="_GoBack"/>
      <w:bookmarkEnd w:id="0"/>
      <w:r w:rsidRPr="005161F7">
        <w:rPr>
          <w:rFonts w:ascii="Arial" w:hAnsi="Arial" w:cs="Arial"/>
        </w:rPr>
        <w:t>on aquellas que se pueden inferir a partir de las definiciones de las funciones trigonométricas</w:t>
      </w:r>
      <w:r w:rsidR="00671EDB">
        <w:rPr>
          <w:rFonts w:ascii="Arial" w:hAnsi="Arial" w:cs="Arial"/>
        </w:rPr>
        <w:t>;</w:t>
      </w:r>
      <w:r w:rsidR="00671EDB" w:rsidRPr="005161F7">
        <w:rPr>
          <w:rFonts w:ascii="Arial" w:hAnsi="Arial" w:cs="Arial"/>
        </w:rPr>
        <w:t xml:space="preserve"> </w:t>
      </w:r>
      <w:r w:rsidRPr="005161F7">
        <w:rPr>
          <w:rFonts w:ascii="Arial" w:hAnsi="Arial" w:cs="Arial"/>
        </w:rPr>
        <w:t>estas son:</w:t>
      </w:r>
    </w:p>
    <w:p w14:paraId="0A031EC8" w14:textId="77777777" w:rsidR="00116C1E" w:rsidRPr="005161F7" w:rsidRDefault="00116C1E" w:rsidP="00116C1E">
      <w:pPr>
        <w:spacing w:after="0"/>
        <w:jc w:val="both"/>
        <w:rPr>
          <w:rFonts w:ascii="Arial" w:hAnsi="Arial" w:cs="Arial"/>
        </w:rPr>
      </w:pPr>
    </w:p>
    <w:p w14:paraId="34C08DDD" w14:textId="01F01DB2" w:rsidR="00116C1E" w:rsidRPr="005161F7" w:rsidRDefault="00DD2B4F" w:rsidP="00116C1E">
      <w:pPr>
        <w:spacing w:after="0"/>
        <w:jc w:val="center"/>
        <w:rPr>
          <w:rFonts w:ascii="Arial" w:hAnsi="Arial" w:cs="Arial"/>
        </w:rPr>
      </w:pPr>
      <w:r w:rsidRPr="00DD2B4F">
        <w:rPr>
          <w:rFonts w:ascii="Arial" w:hAnsi="Arial" w:cs="Arial"/>
        </w:rPr>
        <w:t>MA_10_04_CO_01</w:t>
      </w:r>
    </w:p>
    <w:p w14:paraId="5A0F1B65" w14:textId="3B57BD77" w:rsidR="00116C1E" w:rsidRPr="005161F7" w:rsidRDefault="00391A0B" w:rsidP="00116C1E">
      <w:pPr>
        <w:spacing w:after="0"/>
        <w:jc w:val="center"/>
        <w:rPr>
          <w:rFonts w:ascii="Arial" w:hAnsi="Arial" w:cs="Arial"/>
        </w:rPr>
      </w:pPr>
      <w:r w:rsidRPr="00391A0B">
        <w:rPr>
          <w:rFonts w:ascii="Arial" w:hAnsi="Arial" w:cs="Arial"/>
        </w:rPr>
        <w:t>MA_10_04_CO_02</w:t>
      </w:r>
    </w:p>
    <w:p w14:paraId="109ACFCE" w14:textId="631E6E2B" w:rsidR="00116C1E" w:rsidRPr="005161F7" w:rsidRDefault="00391A0B" w:rsidP="00116C1E">
      <w:pPr>
        <w:spacing w:after="0"/>
        <w:jc w:val="center"/>
        <w:rPr>
          <w:rFonts w:ascii="Arial" w:hAnsi="Arial" w:cs="Arial"/>
        </w:rPr>
      </w:pPr>
      <w:r w:rsidRPr="00391A0B">
        <w:rPr>
          <w:rFonts w:ascii="Arial" w:hAnsi="Arial" w:cs="Arial"/>
          <w:position w:val="-24"/>
        </w:rPr>
        <w:t>MA_10_04_CO_03</w:t>
      </w:r>
    </w:p>
    <w:p w14:paraId="1E22CAB5" w14:textId="7DACB7F7" w:rsidR="00116C1E" w:rsidRPr="005161F7" w:rsidRDefault="00116C1E" w:rsidP="00116C1E">
      <w:pPr>
        <w:spacing w:after="0"/>
        <w:jc w:val="both"/>
        <w:rPr>
          <w:rFonts w:ascii="Arial" w:hAnsi="Arial" w:cs="Arial"/>
        </w:rPr>
      </w:pPr>
      <w:r w:rsidRPr="005161F7">
        <w:rPr>
          <w:rFonts w:ascii="Arial" w:hAnsi="Arial" w:cs="Arial"/>
        </w:rPr>
        <w:t xml:space="preserve">Las </w:t>
      </w:r>
      <w:r w:rsidRPr="005161F7">
        <w:rPr>
          <w:rFonts w:ascii="Arial" w:hAnsi="Arial" w:cs="Arial"/>
          <w:b/>
        </w:rPr>
        <w:t>identidades que son</w:t>
      </w:r>
      <w:r w:rsidRPr="005161F7">
        <w:rPr>
          <w:rFonts w:ascii="Arial" w:hAnsi="Arial" w:cs="Arial"/>
        </w:rPr>
        <w:t xml:space="preserve"> </w:t>
      </w:r>
      <w:r w:rsidRPr="005161F7">
        <w:rPr>
          <w:rFonts w:ascii="Arial" w:hAnsi="Arial" w:cs="Arial"/>
          <w:b/>
        </w:rPr>
        <w:t>razón de dos funciones</w:t>
      </w:r>
      <w:r w:rsidRPr="005161F7">
        <w:rPr>
          <w:rFonts w:ascii="Arial" w:hAnsi="Arial" w:cs="Arial"/>
        </w:rPr>
        <w:t xml:space="preserve">, también conocidas como identidades cocientes, se establecen a partir de la definición </w:t>
      </w:r>
      <w:r w:rsidR="00C4072A">
        <w:rPr>
          <w:rFonts w:ascii="Arial" w:hAnsi="Arial" w:cs="Arial"/>
        </w:rPr>
        <w:t xml:space="preserve">de </w:t>
      </w:r>
      <w:r w:rsidRPr="005161F7">
        <w:rPr>
          <w:rFonts w:ascii="Arial" w:hAnsi="Arial" w:cs="Arial"/>
        </w:rPr>
        <w:t>las funciones trigonométricas tangente y cotangente</w:t>
      </w:r>
      <w:r w:rsidR="000C00FA">
        <w:rPr>
          <w:rFonts w:ascii="Arial" w:hAnsi="Arial" w:cs="Arial"/>
        </w:rPr>
        <w:t>;</w:t>
      </w:r>
      <w:r w:rsidR="000C00FA" w:rsidRPr="005161F7">
        <w:rPr>
          <w:rFonts w:ascii="Arial" w:hAnsi="Arial" w:cs="Arial"/>
        </w:rPr>
        <w:t xml:space="preserve"> </w:t>
      </w:r>
      <w:r w:rsidRPr="005161F7">
        <w:rPr>
          <w:rFonts w:ascii="Arial" w:hAnsi="Arial" w:cs="Arial"/>
        </w:rPr>
        <w:t>estas son:</w:t>
      </w:r>
    </w:p>
    <w:p w14:paraId="37C7566C" w14:textId="5A9198BE" w:rsidR="00116C1E" w:rsidRPr="005161F7" w:rsidRDefault="00391A0B" w:rsidP="00116C1E">
      <w:pPr>
        <w:spacing w:after="0"/>
        <w:jc w:val="center"/>
        <w:rPr>
          <w:rFonts w:ascii="Arial" w:eastAsiaTheme="minorEastAsia" w:hAnsi="Arial" w:cs="Arial"/>
        </w:rPr>
      </w:pPr>
      <w:r w:rsidRPr="00391A0B">
        <w:rPr>
          <w:rFonts w:ascii="Arial" w:eastAsiaTheme="minorEastAsia" w:hAnsi="Arial" w:cs="Arial"/>
        </w:rPr>
        <w:t>MA_10_04_CO_04</w:t>
      </w:r>
    </w:p>
    <w:p w14:paraId="754B50D0" w14:textId="4333AC90" w:rsidR="00116C1E" w:rsidRPr="00391A0B" w:rsidRDefault="000058C9" w:rsidP="00116C1E">
      <w:pPr>
        <w:spacing w:after="0"/>
        <w:jc w:val="center"/>
        <w:rPr>
          <w:rFonts w:ascii="Arial" w:hAnsi="Arial" w:cs="Arial"/>
          <w:color w:val="FF0000"/>
        </w:rPr>
      </w:pPr>
      <w:r w:rsidRPr="000058C9">
        <w:rPr>
          <w:rFonts w:ascii="Arial" w:hAnsi="Arial" w:cs="Arial"/>
          <w:color w:val="FF0000"/>
        </w:rPr>
        <w:t>MA_10_04_CO_276</w:t>
      </w:r>
    </w:p>
    <w:p w14:paraId="656824C3" w14:textId="77777777" w:rsidR="00116C1E" w:rsidRPr="005161F7" w:rsidRDefault="00116C1E" w:rsidP="00116C1E">
      <w:pPr>
        <w:spacing w:after="0"/>
        <w:jc w:val="both"/>
        <w:rPr>
          <w:rFonts w:ascii="Arial" w:hAnsi="Arial" w:cs="Arial"/>
          <w:b/>
        </w:rPr>
      </w:pPr>
    </w:p>
    <w:p w14:paraId="67572793" w14:textId="5D038DAA" w:rsidR="00116C1E" w:rsidRPr="005161F7" w:rsidRDefault="00116C1E" w:rsidP="00116C1E">
      <w:pPr>
        <w:spacing w:after="0"/>
        <w:jc w:val="both"/>
        <w:rPr>
          <w:rFonts w:ascii="Arial" w:hAnsi="Arial" w:cs="Arial"/>
        </w:rPr>
      </w:pPr>
      <w:r w:rsidRPr="005161F7">
        <w:rPr>
          <w:rFonts w:ascii="Arial" w:hAnsi="Arial" w:cs="Arial"/>
          <w:b/>
        </w:rPr>
        <w:t>Las identidades pitagóricas</w:t>
      </w:r>
      <w:r w:rsidR="000C00FA">
        <w:rPr>
          <w:rFonts w:ascii="Arial" w:hAnsi="Arial" w:cs="Arial"/>
          <w:b/>
        </w:rPr>
        <w:t xml:space="preserve"> </w:t>
      </w:r>
      <w:r w:rsidR="000C00FA" w:rsidRPr="003964A2">
        <w:rPr>
          <w:rFonts w:ascii="Arial" w:hAnsi="Arial" w:cs="Arial"/>
        </w:rPr>
        <w:t>surgen</w:t>
      </w:r>
      <w:r w:rsidRPr="005161F7">
        <w:rPr>
          <w:rFonts w:ascii="Arial" w:hAnsi="Arial" w:cs="Arial"/>
        </w:rPr>
        <w:t xml:space="preserve"> </w:t>
      </w:r>
      <w:r w:rsidR="000C00FA">
        <w:rPr>
          <w:rFonts w:ascii="Arial" w:hAnsi="Arial" w:cs="Arial"/>
        </w:rPr>
        <w:t>como</w:t>
      </w:r>
      <w:r w:rsidR="000C00FA" w:rsidRPr="005161F7">
        <w:rPr>
          <w:rFonts w:ascii="Arial" w:hAnsi="Arial" w:cs="Arial"/>
        </w:rPr>
        <w:t xml:space="preserve"> </w:t>
      </w:r>
      <w:r w:rsidRPr="005161F7">
        <w:rPr>
          <w:rFonts w:ascii="Arial" w:hAnsi="Arial" w:cs="Arial"/>
        </w:rPr>
        <w:t>consecuencia del teorema de Pitágoras</w:t>
      </w:r>
      <w:r w:rsidR="00C4072A">
        <w:rPr>
          <w:rFonts w:ascii="Arial" w:hAnsi="Arial" w:cs="Arial"/>
        </w:rPr>
        <w:t>,</w:t>
      </w:r>
      <w:r w:rsidRPr="005161F7">
        <w:rPr>
          <w:rFonts w:ascii="Arial" w:hAnsi="Arial" w:cs="Arial"/>
        </w:rPr>
        <w:t xml:space="preserve"> </w:t>
      </w:r>
      <w:r w:rsidR="00C4072A" w:rsidRPr="005161F7">
        <w:rPr>
          <w:rFonts w:ascii="Arial" w:hAnsi="Arial" w:cs="Arial"/>
        </w:rPr>
        <w:t>r</w:t>
      </w:r>
      <w:r w:rsidR="00C4072A">
        <w:rPr>
          <w:rFonts w:ascii="Arial" w:hAnsi="Arial" w:cs="Arial"/>
        </w:rPr>
        <w:t>a</w:t>
      </w:r>
      <w:r w:rsidR="00C4072A" w:rsidRPr="005161F7">
        <w:rPr>
          <w:rFonts w:ascii="Arial" w:hAnsi="Arial" w:cs="Arial"/>
        </w:rPr>
        <w:t xml:space="preserve">zón </w:t>
      </w:r>
      <w:r w:rsidR="00C4072A">
        <w:rPr>
          <w:rFonts w:ascii="Arial" w:hAnsi="Arial" w:cs="Arial"/>
        </w:rPr>
        <w:t>por la cual</w:t>
      </w:r>
      <w:ins w:id="1" w:author="user" w:date="2016-06-07T15:04:00Z">
        <w:r w:rsidR="00C4072A">
          <w:rPr>
            <w:rFonts w:ascii="Arial" w:hAnsi="Arial" w:cs="Arial"/>
          </w:rPr>
          <w:t xml:space="preserve"> </w:t>
        </w:r>
      </w:ins>
      <w:r w:rsidRPr="005161F7">
        <w:rPr>
          <w:rFonts w:ascii="Arial" w:hAnsi="Arial" w:cs="Arial"/>
        </w:rPr>
        <w:t>reciben su nombre. Las identidades pitagóricas son:</w:t>
      </w:r>
    </w:p>
    <w:p w14:paraId="15963155" w14:textId="77777777" w:rsidR="00116C1E" w:rsidRPr="005161F7" w:rsidRDefault="00116C1E" w:rsidP="00116C1E">
      <w:pPr>
        <w:spacing w:after="0"/>
        <w:jc w:val="both"/>
        <w:rPr>
          <w:rFonts w:ascii="Arial" w:hAnsi="Arial" w:cs="Arial"/>
        </w:rPr>
      </w:pPr>
    </w:p>
    <w:p w14:paraId="3DEF582E" w14:textId="51E29365" w:rsidR="00116C1E" w:rsidRPr="005161F7" w:rsidRDefault="00494FCC" w:rsidP="00116C1E">
      <w:pPr>
        <w:spacing w:after="0"/>
        <w:jc w:val="center"/>
        <w:rPr>
          <w:rFonts w:ascii="Arial" w:hAnsi="Arial" w:cs="Arial"/>
        </w:rPr>
      </w:pPr>
      <w:r w:rsidRPr="00494FCC">
        <w:rPr>
          <w:rFonts w:ascii="Arial" w:hAnsi="Arial" w:cs="Arial"/>
        </w:rPr>
        <w:t>MA_10_04_CO_05</w:t>
      </w:r>
    </w:p>
    <w:p w14:paraId="2216AF6F" w14:textId="6E9060E7" w:rsidR="00116C1E" w:rsidRPr="005161F7" w:rsidRDefault="00494FCC" w:rsidP="00116C1E">
      <w:pPr>
        <w:spacing w:after="0"/>
        <w:jc w:val="center"/>
        <w:rPr>
          <w:rFonts w:ascii="Arial" w:hAnsi="Arial" w:cs="Arial"/>
        </w:rPr>
      </w:pPr>
      <w:r w:rsidRPr="00494FCC">
        <w:rPr>
          <w:rFonts w:ascii="Arial" w:hAnsi="Arial" w:cs="Arial"/>
        </w:rPr>
        <w:t>MA_10_04_CO_06</w:t>
      </w:r>
    </w:p>
    <w:p w14:paraId="5B54FD2E" w14:textId="17702B95" w:rsidR="00116C1E" w:rsidRPr="005161F7" w:rsidRDefault="00494FCC" w:rsidP="00116C1E">
      <w:pPr>
        <w:spacing w:after="0"/>
        <w:jc w:val="center"/>
        <w:rPr>
          <w:rFonts w:ascii="Arial" w:hAnsi="Arial" w:cs="Arial"/>
        </w:rPr>
      </w:pPr>
      <w:r w:rsidRPr="00494FCC">
        <w:rPr>
          <w:rFonts w:ascii="Arial" w:hAnsi="Arial" w:cs="Arial"/>
          <w:position w:val="-6"/>
        </w:rPr>
        <w:t>MA_10_04_CO_07</w:t>
      </w:r>
    </w:p>
    <w:p w14:paraId="6681AEF7" w14:textId="77777777" w:rsidR="00116C1E" w:rsidRPr="005161F7" w:rsidRDefault="00116C1E" w:rsidP="00116C1E">
      <w:pPr>
        <w:spacing w:after="0"/>
        <w:jc w:val="center"/>
        <w:rPr>
          <w:rFonts w:ascii="Arial" w:hAnsi="Arial" w:cs="Arial"/>
        </w:rPr>
      </w:pPr>
    </w:p>
    <w:p w14:paraId="18223118" w14:textId="77777777" w:rsidR="00116C1E" w:rsidRPr="005161F7" w:rsidRDefault="00116C1E" w:rsidP="00116C1E">
      <w:pPr>
        <w:spacing w:after="0"/>
        <w:rPr>
          <w:rFonts w:ascii="Arial" w:hAnsi="Arial" w:cs="Arial"/>
        </w:rPr>
      </w:pPr>
      <w:r w:rsidRPr="005161F7">
        <w:rPr>
          <w:rFonts w:ascii="Arial" w:hAnsi="Arial" w:cs="Arial"/>
        </w:rPr>
        <w:t>Para su deducción, se parte de la observación del triángulo rectángulo que forma un ángulo en posición normal en el primer cuadrante</w:t>
      </w:r>
      <w:r>
        <w:rPr>
          <w:rFonts w:ascii="Arial" w:hAnsi="Arial" w:cs="Arial"/>
        </w:rPr>
        <w:t>. A partir de esto, se tiene en cuenta</w:t>
      </w:r>
      <w:r w:rsidRPr="005161F7">
        <w:rPr>
          <w:rFonts w:ascii="Arial" w:hAnsi="Arial" w:cs="Arial"/>
        </w:rPr>
        <w:t xml:space="preserve"> la definición de las funciones </w:t>
      </w:r>
      <w:r>
        <w:rPr>
          <w:rFonts w:ascii="Arial" w:hAnsi="Arial" w:cs="Arial"/>
        </w:rPr>
        <w:t xml:space="preserve">para dicho ángulo y la definición analítica de una circunferencia con centro en el origen y radio </w:t>
      </w:r>
      <w:r w:rsidRPr="005161F7">
        <w:rPr>
          <w:rFonts w:ascii="Arial" w:hAnsi="Arial" w:cs="Arial"/>
          <w:i/>
        </w:rPr>
        <w:t>r</w:t>
      </w:r>
      <w:r>
        <w:rPr>
          <w:rFonts w:ascii="Arial" w:hAnsi="Arial" w:cs="Arial"/>
        </w:rPr>
        <w:t>.</w:t>
      </w:r>
    </w:p>
    <w:p w14:paraId="72C226C1" w14:textId="77777777" w:rsidR="00116C1E" w:rsidRPr="005161F7" w:rsidRDefault="00116C1E"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7AEB1D6A" w14:textId="77777777" w:rsidTr="00940685">
        <w:tc>
          <w:tcPr>
            <w:tcW w:w="8978" w:type="dxa"/>
            <w:gridSpan w:val="2"/>
            <w:shd w:val="clear" w:color="auto" w:fill="000000" w:themeFill="text1"/>
          </w:tcPr>
          <w:p w14:paraId="1D55AD6E" w14:textId="77777777" w:rsidR="00116C1E" w:rsidRPr="005161F7" w:rsidRDefault="00116C1E" w:rsidP="00940685">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116C1E" w:rsidRPr="005161F7" w14:paraId="46A0188B" w14:textId="77777777" w:rsidTr="00940685">
        <w:trPr>
          <w:trHeight w:val="996"/>
        </w:trPr>
        <w:tc>
          <w:tcPr>
            <w:tcW w:w="2518" w:type="dxa"/>
          </w:tcPr>
          <w:p w14:paraId="28D45E26"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Contenido</w:t>
            </w:r>
          </w:p>
        </w:tc>
        <w:tc>
          <w:tcPr>
            <w:tcW w:w="6460" w:type="dxa"/>
          </w:tcPr>
          <w:p w14:paraId="762CAE58" w14:textId="77777777" w:rsidR="00116C1E" w:rsidRDefault="00116C1E" w:rsidP="00940685">
            <w:pPr>
              <w:jc w:val="both"/>
              <w:rPr>
                <w:rFonts w:ascii="Arial" w:eastAsiaTheme="minorEastAsia" w:hAnsi="Arial" w:cs="Arial"/>
                <w:sz w:val="24"/>
                <w:szCs w:val="24"/>
              </w:rPr>
            </w:pPr>
            <w:r w:rsidRPr="005161F7">
              <w:rPr>
                <w:rFonts w:ascii="Arial" w:eastAsiaTheme="minorEastAsia" w:hAnsi="Arial" w:cs="Arial"/>
                <w:sz w:val="24"/>
                <w:szCs w:val="24"/>
              </w:rPr>
              <w:t>Sobre el círculo trigonométrico se definen las funciones trigonométricas seno y coseno así:</w:t>
            </w:r>
          </w:p>
          <w:p w14:paraId="2B295E4E" w14:textId="77777777" w:rsidR="00116C1E" w:rsidRPr="005161F7" w:rsidRDefault="00116C1E" w:rsidP="00940685">
            <w:pPr>
              <w:jc w:val="both"/>
              <w:rPr>
                <w:rFonts w:ascii="Arial" w:eastAsiaTheme="minorEastAsia" w:hAnsi="Arial" w:cs="Arial"/>
                <w:sz w:val="24"/>
                <w:szCs w:val="24"/>
              </w:rPr>
            </w:pPr>
          </w:p>
          <w:p w14:paraId="6D13A562" w14:textId="5809248D" w:rsidR="00116C1E" w:rsidRPr="005161F7" w:rsidRDefault="00494FCC" w:rsidP="00940685">
            <w:pPr>
              <w:jc w:val="center"/>
              <w:rPr>
                <w:rFonts w:ascii="Arial" w:eastAsiaTheme="minorEastAsia" w:hAnsi="Arial" w:cs="Arial"/>
                <w:sz w:val="24"/>
                <w:szCs w:val="24"/>
              </w:rPr>
            </w:pPr>
            <w:r w:rsidRPr="00494FCC">
              <w:rPr>
                <w:rFonts w:ascii="Arial" w:eastAsiaTheme="minorEastAsia" w:hAnsi="Arial" w:cs="Arial"/>
                <w:sz w:val="24"/>
                <w:szCs w:val="24"/>
              </w:rPr>
              <w:t>MA_10_04_CO_08</w:t>
            </w:r>
          </w:p>
          <w:p w14:paraId="25BC92A5" w14:textId="77777777" w:rsidR="00116C1E" w:rsidRPr="005161F7" w:rsidRDefault="00116C1E" w:rsidP="00940685">
            <w:pPr>
              <w:jc w:val="both"/>
              <w:rPr>
                <w:rFonts w:ascii="Arial" w:hAnsi="Arial" w:cs="Arial"/>
                <w:sz w:val="24"/>
                <w:szCs w:val="24"/>
              </w:rPr>
            </w:pPr>
          </w:p>
          <w:p w14:paraId="4E52891A" w14:textId="01926347" w:rsidR="00116C1E" w:rsidRPr="005161F7" w:rsidRDefault="00116C1E" w:rsidP="00940685">
            <w:pPr>
              <w:jc w:val="both"/>
              <w:rPr>
                <w:rFonts w:ascii="Arial" w:hAnsi="Arial" w:cs="Arial"/>
                <w:sz w:val="24"/>
                <w:szCs w:val="24"/>
              </w:rPr>
            </w:pPr>
            <w:r w:rsidRPr="005161F7">
              <w:rPr>
                <w:rFonts w:ascii="Arial" w:hAnsi="Arial" w:cs="Arial"/>
                <w:sz w:val="24"/>
                <w:szCs w:val="24"/>
              </w:rPr>
              <w:t xml:space="preserve">La </w:t>
            </w:r>
            <w:r w:rsidR="00605B43" w:rsidRPr="005161F7">
              <w:rPr>
                <w:rFonts w:ascii="Arial" w:hAnsi="Arial" w:cs="Arial"/>
                <w:sz w:val="24"/>
                <w:szCs w:val="24"/>
              </w:rPr>
              <w:t>definición</w:t>
            </w:r>
            <w:r w:rsidRPr="005161F7">
              <w:rPr>
                <w:rFonts w:ascii="Arial" w:hAnsi="Arial" w:cs="Arial"/>
                <w:sz w:val="24"/>
                <w:szCs w:val="24"/>
              </w:rPr>
              <w:t xml:space="preserve"> analítica de una circunferencia con centro en el origen y radio </w:t>
            </w:r>
            <w:r w:rsidRPr="005161F7">
              <w:rPr>
                <w:rFonts w:ascii="Arial" w:hAnsi="Arial" w:cs="Arial"/>
                <w:i/>
                <w:sz w:val="24"/>
                <w:szCs w:val="24"/>
              </w:rPr>
              <w:t>r</w:t>
            </w:r>
            <w:r w:rsidRPr="005161F7">
              <w:rPr>
                <w:rFonts w:ascii="Arial" w:hAnsi="Arial" w:cs="Arial"/>
                <w:sz w:val="24"/>
                <w:szCs w:val="24"/>
              </w:rPr>
              <w:t xml:space="preserve"> es:</w:t>
            </w:r>
          </w:p>
          <w:p w14:paraId="4F627705" w14:textId="77777777" w:rsidR="00116C1E" w:rsidRPr="005161F7" w:rsidRDefault="00116C1E" w:rsidP="00940685">
            <w:pPr>
              <w:jc w:val="center"/>
              <w:rPr>
                <w:rFonts w:ascii="Arial" w:eastAsiaTheme="minorEastAsia" w:hAnsi="Arial" w:cs="Arial"/>
                <w:sz w:val="24"/>
                <w:szCs w:val="24"/>
              </w:rPr>
            </w:pPr>
            <w:r w:rsidRPr="005161F7">
              <w:rPr>
                <w:rFonts w:ascii="Arial" w:eastAsiaTheme="minorEastAsia" w:hAnsi="Arial" w:cs="Arial"/>
                <w:i/>
                <w:sz w:val="24"/>
                <w:szCs w:val="24"/>
              </w:rPr>
              <w:t>x</w:t>
            </w:r>
            <w:r w:rsidRPr="005161F7">
              <w:rPr>
                <w:rFonts w:ascii="Arial" w:eastAsiaTheme="minorEastAsia" w:hAnsi="Arial" w:cs="Arial"/>
                <w:sz w:val="24"/>
                <w:szCs w:val="24"/>
                <w:vertAlign w:val="superscript"/>
              </w:rPr>
              <w:t>2</w:t>
            </w:r>
            <w:r>
              <w:rPr>
                <w:rFonts w:ascii="Arial" w:eastAsiaTheme="minorEastAsia" w:hAnsi="Arial" w:cs="Arial"/>
                <w:sz w:val="24"/>
                <w:szCs w:val="24"/>
              </w:rPr>
              <w:t xml:space="preserve"> + </w:t>
            </w:r>
            <w:r w:rsidRPr="005161F7">
              <w:rPr>
                <w:rFonts w:ascii="Arial" w:eastAsiaTheme="minorEastAsia" w:hAnsi="Arial" w:cs="Arial"/>
                <w:i/>
                <w:sz w:val="24"/>
                <w:szCs w:val="24"/>
              </w:rPr>
              <w:t>y</w:t>
            </w:r>
            <w:r w:rsidRPr="005161F7">
              <w:rPr>
                <w:rFonts w:ascii="Arial" w:eastAsiaTheme="minorEastAsia" w:hAnsi="Arial" w:cs="Arial"/>
                <w:sz w:val="24"/>
                <w:szCs w:val="24"/>
                <w:vertAlign w:val="superscript"/>
              </w:rPr>
              <w:t>2</w:t>
            </w:r>
            <w:r>
              <w:rPr>
                <w:rFonts w:ascii="Arial" w:eastAsiaTheme="minorEastAsia" w:hAnsi="Arial" w:cs="Arial"/>
                <w:sz w:val="24"/>
                <w:szCs w:val="24"/>
              </w:rPr>
              <w:t xml:space="preserve"> = </w:t>
            </w:r>
            <w:r w:rsidRPr="005161F7">
              <w:rPr>
                <w:rFonts w:ascii="Arial" w:eastAsiaTheme="minorEastAsia" w:hAnsi="Arial" w:cs="Arial"/>
                <w:i/>
                <w:sz w:val="24"/>
                <w:szCs w:val="24"/>
              </w:rPr>
              <w:t>r</w:t>
            </w:r>
            <w:r w:rsidRPr="005161F7">
              <w:rPr>
                <w:rFonts w:ascii="Arial" w:eastAsiaTheme="minorEastAsia" w:hAnsi="Arial" w:cs="Arial"/>
                <w:sz w:val="24"/>
                <w:szCs w:val="24"/>
                <w:vertAlign w:val="superscript"/>
              </w:rPr>
              <w:t>2</w:t>
            </w:r>
          </w:p>
          <w:p w14:paraId="0F7CED16" w14:textId="77777777" w:rsidR="00116C1E" w:rsidRPr="005161F7" w:rsidRDefault="00116C1E" w:rsidP="00940685">
            <w:pPr>
              <w:jc w:val="both"/>
              <w:rPr>
                <w:rFonts w:ascii="Arial" w:hAnsi="Arial" w:cs="Arial"/>
                <w:sz w:val="24"/>
                <w:szCs w:val="24"/>
              </w:rPr>
            </w:pPr>
          </w:p>
        </w:tc>
      </w:tr>
    </w:tbl>
    <w:p w14:paraId="06DA6524" w14:textId="77777777" w:rsidR="00116C1E" w:rsidRDefault="00116C1E" w:rsidP="00116C1E">
      <w:pPr>
        <w:spacing w:after="0"/>
        <w:jc w:val="both"/>
        <w:rPr>
          <w:rFonts w:ascii="Arial" w:hAnsi="Arial" w:cs="Arial"/>
          <w:b/>
        </w:rPr>
      </w:pPr>
    </w:p>
    <w:p w14:paraId="0366C4FD" w14:textId="77777777" w:rsidR="00116C1E" w:rsidRDefault="00116C1E" w:rsidP="00116C1E">
      <w:pPr>
        <w:rPr>
          <w:rFonts w:ascii="Arial" w:hAnsi="Arial" w:cs="Arial"/>
        </w:rPr>
      </w:pPr>
      <w:r>
        <w:rPr>
          <w:rFonts w:ascii="Arial" w:hAnsi="Arial" w:cs="Arial"/>
        </w:rPr>
        <w:t>Ejemplo</w:t>
      </w:r>
    </w:p>
    <w:p w14:paraId="189FC626" w14:textId="77777777" w:rsidR="00116C1E" w:rsidRPr="003E3E56" w:rsidRDefault="00116C1E" w:rsidP="00116C1E">
      <w:pPr>
        <w:rPr>
          <w:rFonts w:ascii="Arial" w:hAnsi="Arial" w:cs="Arial"/>
        </w:rPr>
      </w:pPr>
      <w:r>
        <w:rPr>
          <w:rFonts w:ascii="Arial" w:hAnsi="Arial" w:cs="Arial"/>
        </w:rPr>
        <w:t xml:space="preserve">Mostrar cómo se deduce la primera identidad pitagórica. </w:t>
      </w:r>
    </w:p>
    <w:p w14:paraId="44816809" w14:textId="77777777" w:rsidR="00116C1E" w:rsidRPr="00A3448A" w:rsidRDefault="00116C1E" w:rsidP="00116C1E">
      <w:pPr>
        <w:rPr>
          <w:rFonts w:ascii="Arial" w:eastAsiaTheme="minorEastAsia" w:hAnsi="Arial" w:cs="Arial"/>
        </w:rPr>
      </w:pPr>
      <w:r>
        <w:rPr>
          <w:rFonts w:ascii="Arial" w:hAnsi="Arial" w:cs="Arial"/>
        </w:rPr>
        <w:t xml:space="preserve">Se parte de la expresión </w:t>
      </w:r>
      <w:r w:rsidRPr="005161F7">
        <w:rPr>
          <w:rFonts w:ascii="Arial" w:eastAsiaTheme="minorEastAsia" w:hAnsi="Arial" w:cs="Arial"/>
          <w:i/>
        </w:rPr>
        <w:t>x</w:t>
      </w:r>
      <w:r w:rsidRPr="005161F7">
        <w:rPr>
          <w:rFonts w:ascii="Arial" w:eastAsiaTheme="minorEastAsia" w:hAnsi="Arial" w:cs="Arial"/>
          <w:vertAlign w:val="superscript"/>
        </w:rPr>
        <w:t>2</w:t>
      </w:r>
      <w:r>
        <w:rPr>
          <w:rFonts w:ascii="Arial" w:eastAsiaTheme="minorEastAsia" w:hAnsi="Arial" w:cs="Arial"/>
        </w:rPr>
        <w:t xml:space="preserve"> + </w:t>
      </w:r>
      <w:r w:rsidRPr="005161F7">
        <w:rPr>
          <w:rFonts w:ascii="Arial" w:eastAsiaTheme="minorEastAsia" w:hAnsi="Arial" w:cs="Arial"/>
          <w:i/>
        </w:rPr>
        <w:t>y</w:t>
      </w:r>
      <w:r w:rsidRPr="005161F7">
        <w:rPr>
          <w:rFonts w:ascii="Arial" w:eastAsiaTheme="minorEastAsia" w:hAnsi="Arial" w:cs="Arial"/>
          <w:vertAlign w:val="superscript"/>
        </w:rPr>
        <w:t>2</w:t>
      </w:r>
      <w:r>
        <w:rPr>
          <w:rFonts w:ascii="Arial" w:eastAsiaTheme="minorEastAsia" w:hAnsi="Arial" w:cs="Arial"/>
        </w:rPr>
        <w:t xml:space="preserve"> = </w:t>
      </w:r>
      <w:r w:rsidRPr="005161F7">
        <w:rPr>
          <w:rFonts w:ascii="Arial" w:eastAsiaTheme="minorEastAsia" w:hAnsi="Arial" w:cs="Arial"/>
          <w:i/>
        </w:rPr>
        <w:t>r</w:t>
      </w:r>
      <w:r w:rsidRPr="005161F7">
        <w:rPr>
          <w:rFonts w:ascii="Arial" w:eastAsiaTheme="minorEastAsia" w:hAnsi="Arial" w:cs="Arial"/>
          <w:vertAlign w:val="superscript"/>
        </w:rPr>
        <w:t>2</w:t>
      </w:r>
      <w:r>
        <w:rPr>
          <w:rFonts w:ascii="Arial" w:eastAsiaTheme="minorEastAsia" w:hAnsi="Arial" w:cs="Arial"/>
        </w:rPr>
        <w:t>.</w:t>
      </w:r>
    </w:p>
    <w:p w14:paraId="3380FF02" w14:textId="77777777" w:rsidR="00116C1E" w:rsidRDefault="00116C1E" w:rsidP="00116C1E">
      <w:pPr>
        <w:spacing w:after="0"/>
        <w:jc w:val="both"/>
        <w:rPr>
          <w:rFonts w:ascii="Arial" w:hAnsi="Arial" w:cs="Arial"/>
        </w:rPr>
      </w:pPr>
      <w:r>
        <w:rPr>
          <w:rFonts w:ascii="Arial" w:hAnsi="Arial" w:cs="Arial"/>
        </w:rPr>
        <w:t xml:space="preserve">Se divide entre </w:t>
      </w:r>
      <w:r w:rsidRPr="00A3448A">
        <w:rPr>
          <w:rFonts w:ascii="Arial" w:hAnsi="Arial" w:cs="Arial"/>
          <w:i/>
        </w:rPr>
        <w:t>r</w:t>
      </w:r>
      <w:r w:rsidRPr="00A3448A">
        <w:rPr>
          <w:rFonts w:ascii="Arial" w:hAnsi="Arial" w:cs="Arial"/>
          <w:vertAlign w:val="superscript"/>
        </w:rPr>
        <w:t>2</w:t>
      </w:r>
      <w:r>
        <w:rPr>
          <w:rFonts w:ascii="Arial" w:hAnsi="Arial" w:cs="Arial"/>
        </w:rPr>
        <w:t xml:space="preserve"> toda la expresión, así:</w:t>
      </w:r>
    </w:p>
    <w:p w14:paraId="76C3AC1E" w14:textId="66E9124D" w:rsidR="00116C1E" w:rsidRPr="002A73F0" w:rsidRDefault="00494FCC" w:rsidP="00116C1E">
      <w:pPr>
        <w:spacing w:after="0"/>
        <w:jc w:val="center"/>
        <w:rPr>
          <w:rFonts w:ascii="Arial" w:hAnsi="Arial" w:cs="Arial"/>
        </w:rPr>
      </w:pPr>
      <w:r w:rsidRPr="00494FCC">
        <w:rPr>
          <w:rFonts w:ascii="Arial" w:hAnsi="Arial" w:cs="Arial"/>
        </w:rPr>
        <w:t>MA_10_04_CO_09</w:t>
      </w:r>
    </w:p>
    <w:p w14:paraId="4BAEE42C" w14:textId="77777777" w:rsidR="00116C1E" w:rsidRDefault="00116C1E" w:rsidP="00116C1E">
      <w:pPr>
        <w:spacing w:after="0"/>
        <w:jc w:val="both"/>
        <w:rPr>
          <w:rFonts w:ascii="Arial" w:hAnsi="Arial" w:cs="Arial"/>
        </w:rPr>
      </w:pPr>
      <w:r>
        <w:rPr>
          <w:rFonts w:ascii="Arial" w:hAnsi="Arial" w:cs="Arial"/>
        </w:rPr>
        <w:t>Se simplifica, se agrupan las potencias y se obtiene:</w:t>
      </w:r>
    </w:p>
    <w:p w14:paraId="0F744DC5" w14:textId="7F6DE742" w:rsidR="00116C1E" w:rsidRPr="002A73F0" w:rsidRDefault="00494FCC" w:rsidP="00116C1E">
      <w:pPr>
        <w:spacing w:after="0"/>
        <w:jc w:val="center"/>
        <w:rPr>
          <w:rFonts w:ascii="Arial" w:hAnsi="Arial" w:cs="Arial"/>
        </w:rPr>
      </w:pPr>
      <w:r w:rsidRPr="00494FCC">
        <w:rPr>
          <w:rFonts w:ascii="Arial" w:hAnsi="Arial" w:cs="Arial"/>
        </w:rPr>
        <w:t>MA_10_04_CO_10</w:t>
      </w:r>
    </w:p>
    <w:p w14:paraId="7BD8339D" w14:textId="77777777" w:rsidR="00116C1E" w:rsidRDefault="00116C1E" w:rsidP="00116C1E">
      <w:pPr>
        <w:jc w:val="both"/>
        <w:rPr>
          <w:rFonts w:ascii="Arial" w:eastAsiaTheme="minorEastAsia" w:hAnsi="Arial" w:cs="Arial"/>
          <w:lang w:val="es-MX"/>
        </w:rPr>
      </w:pPr>
      <w:r>
        <w:rPr>
          <w:rFonts w:ascii="Arial" w:eastAsiaTheme="minorEastAsia" w:hAnsi="Arial" w:cs="Arial"/>
          <w:lang w:val="es-MX"/>
        </w:rPr>
        <w:t>Se usa la definición de las funciones trigonométricas sobre el círculo trigonométrico y se obtiene:</w:t>
      </w:r>
    </w:p>
    <w:p w14:paraId="3040FEF4" w14:textId="3EC41473" w:rsidR="00116C1E" w:rsidRDefault="00494FCC" w:rsidP="00116C1E">
      <w:pPr>
        <w:jc w:val="center"/>
      </w:pPr>
      <w:r w:rsidRPr="00494FCC">
        <w:t>MA_10_04_CO_11</w:t>
      </w:r>
    </w:p>
    <w:p w14:paraId="4881A64A" w14:textId="77777777" w:rsidR="00116C1E" w:rsidRDefault="00116C1E" w:rsidP="00116C1E">
      <w:r>
        <w:t>que es equivalente a:</w:t>
      </w:r>
    </w:p>
    <w:p w14:paraId="30D541F2" w14:textId="5117B41C" w:rsidR="00116C1E" w:rsidRPr="002A73F0" w:rsidRDefault="00494FCC" w:rsidP="00116C1E">
      <w:pPr>
        <w:jc w:val="center"/>
        <w:rPr>
          <w:rFonts w:ascii="Arial" w:eastAsiaTheme="minorEastAsia" w:hAnsi="Arial" w:cs="Arial"/>
          <w:lang w:val="es-MX"/>
        </w:rPr>
      </w:pPr>
      <w:r w:rsidRPr="00494FCC">
        <w:rPr>
          <w:rFonts w:ascii="Arial" w:eastAsiaTheme="minorEastAsia" w:hAnsi="Arial" w:cs="Arial"/>
          <w:lang w:val="es-MX"/>
        </w:rPr>
        <w:t>MA_10_04_CO_12</w:t>
      </w:r>
    </w:p>
    <w:tbl>
      <w:tblPr>
        <w:tblStyle w:val="Tablaconcuadrcula"/>
        <w:tblpPr w:leftFromText="141" w:rightFromText="141" w:vertAnchor="text" w:horzAnchor="margin" w:tblpY="79"/>
        <w:tblW w:w="9013" w:type="dxa"/>
        <w:tblLook w:val="04A0" w:firstRow="1" w:lastRow="0" w:firstColumn="1" w:lastColumn="0" w:noHBand="0" w:noVBand="1"/>
      </w:tblPr>
      <w:tblGrid>
        <w:gridCol w:w="2528"/>
        <w:gridCol w:w="6485"/>
      </w:tblGrid>
      <w:tr w:rsidR="00116C1E" w:rsidRPr="005161F7" w14:paraId="0B6C2A6E" w14:textId="77777777" w:rsidTr="00940685">
        <w:trPr>
          <w:trHeight w:val="201"/>
        </w:trPr>
        <w:tc>
          <w:tcPr>
            <w:tcW w:w="9013" w:type="dxa"/>
            <w:gridSpan w:val="2"/>
            <w:shd w:val="clear" w:color="auto" w:fill="000000" w:themeFill="text1"/>
          </w:tcPr>
          <w:p w14:paraId="004FAB52" w14:textId="77777777" w:rsidR="00116C1E" w:rsidRPr="005161F7" w:rsidRDefault="00116C1E" w:rsidP="00940685">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72E9AA68" w14:textId="77777777" w:rsidTr="00940685">
        <w:trPr>
          <w:trHeight w:val="321"/>
        </w:trPr>
        <w:tc>
          <w:tcPr>
            <w:tcW w:w="2528" w:type="dxa"/>
          </w:tcPr>
          <w:p w14:paraId="4FA475EF"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85" w:type="dxa"/>
          </w:tcPr>
          <w:p w14:paraId="734D2DF9"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 xml:space="preserve">Las identidades </w:t>
            </w:r>
            <w:r>
              <w:rPr>
                <w:rFonts w:ascii="Arial" w:hAnsi="Arial" w:cs="Arial"/>
                <w:b/>
                <w:sz w:val="24"/>
                <w:szCs w:val="24"/>
              </w:rPr>
              <w:t>pitagóricas</w:t>
            </w:r>
          </w:p>
        </w:tc>
      </w:tr>
      <w:tr w:rsidR="00116C1E" w:rsidRPr="005161F7" w14:paraId="2945162F" w14:textId="77777777" w:rsidTr="00940685">
        <w:trPr>
          <w:trHeight w:val="647"/>
        </w:trPr>
        <w:tc>
          <w:tcPr>
            <w:tcW w:w="2528" w:type="dxa"/>
          </w:tcPr>
          <w:p w14:paraId="093B48DA"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85" w:type="dxa"/>
          </w:tcPr>
          <w:p w14:paraId="42668A6B" w14:textId="67F740C8" w:rsidR="00116C1E" w:rsidRDefault="00116C1E" w:rsidP="00940685">
            <w:pPr>
              <w:jc w:val="both"/>
              <w:rPr>
                <w:rFonts w:ascii="Arial" w:hAnsi="Arial" w:cs="Arial"/>
                <w:sz w:val="24"/>
                <w:szCs w:val="24"/>
              </w:rPr>
            </w:pPr>
            <w:r>
              <w:rPr>
                <w:rFonts w:ascii="Arial" w:hAnsi="Arial" w:cs="Arial"/>
                <w:sz w:val="24"/>
                <w:szCs w:val="24"/>
              </w:rPr>
              <w:t xml:space="preserve">A </w:t>
            </w:r>
            <w:r w:rsidR="00605B43">
              <w:rPr>
                <w:rFonts w:ascii="Arial" w:hAnsi="Arial" w:cs="Arial"/>
                <w:sz w:val="24"/>
                <w:szCs w:val="24"/>
              </w:rPr>
              <w:t>partir</w:t>
            </w:r>
            <w:r>
              <w:rPr>
                <w:rFonts w:ascii="Arial" w:hAnsi="Arial" w:cs="Arial"/>
                <w:sz w:val="24"/>
                <w:szCs w:val="24"/>
              </w:rPr>
              <w:t xml:space="preserve"> de la identidad </w:t>
            </w:r>
          </w:p>
          <w:p w14:paraId="72D8FFB0" w14:textId="6C4EDD46" w:rsidR="00116C1E" w:rsidRDefault="00494FCC" w:rsidP="00940685">
            <w:pPr>
              <w:jc w:val="both"/>
            </w:pPr>
            <w:r w:rsidRPr="00494FCC">
              <w:rPr>
                <w:position w:val="-6"/>
                <w:sz w:val="24"/>
                <w:szCs w:val="24"/>
                <w:lang w:val="es-ES_tradnl"/>
              </w:rPr>
              <w:t>MA_10_04_CO_13</w:t>
            </w:r>
          </w:p>
          <w:p w14:paraId="09D5F475" w14:textId="77777777" w:rsidR="00116C1E" w:rsidRDefault="00116C1E" w:rsidP="00940685">
            <w:pPr>
              <w:jc w:val="both"/>
            </w:pPr>
            <w:r>
              <w:t>se obtienen las otras dos identidades pitagóricas:</w:t>
            </w:r>
          </w:p>
          <w:p w14:paraId="700FE72C" w14:textId="77777777" w:rsidR="00116C1E" w:rsidRPr="00C179F4" w:rsidRDefault="00116C1E" w:rsidP="0072501E">
            <w:pPr>
              <w:pStyle w:val="Prrafodelista"/>
              <w:numPr>
                <w:ilvl w:val="0"/>
                <w:numId w:val="3"/>
              </w:numPr>
              <w:spacing w:after="0"/>
              <w:jc w:val="both"/>
            </w:pPr>
            <w:r>
              <w:t>La segunda:</w:t>
            </w:r>
          </w:p>
          <w:p w14:paraId="2D246571" w14:textId="479BA984" w:rsidR="00116C1E" w:rsidRDefault="005F3113" w:rsidP="00940685">
            <w:pPr>
              <w:jc w:val="both"/>
            </w:pPr>
            <w:r w:rsidRPr="005F3113">
              <w:t>MA_10_04_CO_14</w:t>
            </w:r>
          </w:p>
          <w:p w14:paraId="68546D99" w14:textId="06A6469A" w:rsidR="00116C1E" w:rsidRDefault="005F3113" w:rsidP="00940685">
            <w:pPr>
              <w:jc w:val="both"/>
            </w:pPr>
            <w:r w:rsidRPr="005F3113">
              <w:t>MA_10_04_CO_15</w:t>
            </w:r>
          </w:p>
          <w:p w14:paraId="09FD86B7" w14:textId="77777777" w:rsidR="00116C1E" w:rsidRDefault="00116C1E" w:rsidP="00940685">
            <w:pPr>
              <w:jc w:val="both"/>
            </w:pPr>
          </w:p>
          <w:p w14:paraId="5E25BED2" w14:textId="77777777" w:rsidR="00116C1E" w:rsidRDefault="00116C1E" w:rsidP="0072501E">
            <w:pPr>
              <w:pStyle w:val="Prrafodelista"/>
              <w:numPr>
                <w:ilvl w:val="0"/>
                <w:numId w:val="3"/>
              </w:numPr>
              <w:spacing w:after="0"/>
              <w:jc w:val="both"/>
            </w:pPr>
            <w:r>
              <w:t>La tercera</w:t>
            </w:r>
          </w:p>
          <w:p w14:paraId="69165BCC" w14:textId="4FAD1EAC" w:rsidR="00116C1E" w:rsidRDefault="005F3113" w:rsidP="00940685">
            <w:pPr>
              <w:jc w:val="both"/>
            </w:pPr>
            <w:r w:rsidRPr="005F3113">
              <w:t>MA_10_04_CO_16</w:t>
            </w:r>
          </w:p>
          <w:p w14:paraId="4E90E1B2" w14:textId="5C0F5418" w:rsidR="000058C9" w:rsidRDefault="000058C9" w:rsidP="00940685">
            <w:pPr>
              <w:jc w:val="both"/>
            </w:pPr>
            <w:r w:rsidRPr="000058C9">
              <w:t>MA_10_04_CO_17</w:t>
            </w:r>
          </w:p>
          <w:p w14:paraId="5319FC2D" w14:textId="2187439A" w:rsidR="000058C9" w:rsidRDefault="000058C9" w:rsidP="00940685">
            <w:pPr>
              <w:jc w:val="both"/>
            </w:pPr>
            <w:r w:rsidRPr="000058C9">
              <w:t>MA_10_04_CO_18</w:t>
            </w:r>
          </w:p>
          <w:p w14:paraId="5D393B1E" w14:textId="07FD6808" w:rsidR="000058C9" w:rsidRDefault="000058C9" w:rsidP="00940685">
            <w:pPr>
              <w:jc w:val="both"/>
            </w:pPr>
            <w:r>
              <w:lastRenderedPageBreak/>
              <w:t>MA_10_04_CO_19</w:t>
            </w:r>
          </w:p>
          <w:p w14:paraId="19CC9553" w14:textId="1F8CA5D8" w:rsidR="00116C1E" w:rsidRPr="00CC1786" w:rsidRDefault="00116C1E" w:rsidP="00940685">
            <w:pPr>
              <w:jc w:val="both"/>
              <w:rPr>
                <w:color w:val="FF0000"/>
              </w:rPr>
            </w:pPr>
          </w:p>
          <w:p w14:paraId="5889606D" w14:textId="70ECF2FC" w:rsidR="005F3113" w:rsidRPr="005161F7" w:rsidRDefault="005F3113" w:rsidP="00940685">
            <w:pPr>
              <w:jc w:val="both"/>
              <w:rPr>
                <w:rFonts w:ascii="Arial" w:hAnsi="Arial" w:cs="Arial"/>
                <w:sz w:val="24"/>
                <w:szCs w:val="24"/>
              </w:rPr>
            </w:pPr>
          </w:p>
        </w:tc>
      </w:tr>
    </w:tbl>
    <w:p w14:paraId="5A70C1B8" w14:textId="77777777" w:rsidR="00116C1E" w:rsidRDefault="00116C1E" w:rsidP="00116C1E">
      <w:pPr>
        <w:jc w:val="both"/>
        <w:rPr>
          <w:rFonts w:ascii="Arial" w:eastAsiaTheme="minorEastAsia" w:hAnsi="Arial" w:cs="Arial"/>
        </w:rPr>
      </w:pPr>
    </w:p>
    <w:p w14:paraId="5B0CD98A" w14:textId="77777777" w:rsidR="00D73DD6" w:rsidRDefault="00D73DD6" w:rsidP="00116C1E">
      <w:pPr>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D73DD6" w:rsidRPr="00C87E96" w14:paraId="326A1233" w14:textId="77777777" w:rsidTr="00E43EE8">
        <w:tc>
          <w:tcPr>
            <w:tcW w:w="9033" w:type="dxa"/>
            <w:gridSpan w:val="2"/>
            <w:shd w:val="clear" w:color="auto" w:fill="000000" w:themeFill="text1"/>
          </w:tcPr>
          <w:p w14:paraId="5316F2B6" w14:textId="1BA2AE9A" w:rsidR="00D73DD6" w:rsidRPr="00C87E96" w:rsidRDefault="00D73DD6" w:rsidP="004905C9">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D73DD6" w:rsidRPr="00C87E96" w14:paraId="45C04BB1" w14:textId="77777777" w:rsidTr="00E43EE8">
        <w:tc>
          <w:tcPr>
            <w:tcW w:w="2518" w:type="dxa"/>
          </w:tcPr>
          <w:p w14:paraId="2A48FF74" w14:textId="77777777" w:rsidR="00D73DD6" w:rsidRPr="00C87E96" w:rsidRDefault="00D73DD6"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D7CBF36" w14:textId="77777777" w:rsidR="00D73DD6" w:rsidRPr="00C87E96" w:rsidRDefault="00D73DD6" w:rsidP="00E43EE8">
            <w:pPr>
              <w:rPr>
                <w:rFonts w:ascii="Arial" w:eastAsiaTheme="minorEastAsia" w:hAnsi="Arial" w:cs="Arial"/>
                <w:b/>
                <w:sz w:val="24"/>
                <w:szCs w:val="24"/>
              </w:rPr>
            </w:pPr>
            <w:r>
              <w:rPr>
                <w:rFonts w:ascii="Arial" w:eastAsiaTheme="minorEastAsia" w:hAnsi="Arial" w:cs="Arial"/>
                <w:sz w:val="24"/>
                <w:szCs w:val="24"/>
              </w:rPr>
              <w:t>MA_11_02_REC2</w:t>
            </w:r>
            <w:r w:rsidRPr="00C87E96">
              <w:rPr>
                <w:rFonts w:ascii="Arial" w:eastAsiaTheme="minorEastAsia" w:hAnsi="Arial" w:cs="Arial"/>
                <w:sz w:val="24"/>
                <w:szCs w:val="24"/>
              </w:rPr>
              <w:t>0</w:t>
            </w:r>
          </w:p>
        </w:tc>
      </w:tr>
      <w:tr w:rsidR="00D73DD6" w:rsidRPr="00C87E96" w14:paraId="0B78A22A" w14:textId="77777777" w:rsidTr="00E43EE8">
        <w:tc>
          <w:tcPr>
            <w:tcW w:w="2518" w:type="dxa"/>
          </w:tcPr>
          <w:p w14:paraId="7D248D4E"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E4DD887" w14:textId="7F1B6B07" w:rsidR="00D73DD6" w:rsidRPr="00C87E96" w:rsidRDefault="00D73DD6" w:rsidP="00E43EE8">
            <w:pPr>
              <w:rPr>
                <w:rFonts w:ascii="Arial" w:eastAsiaTheme="minorEastAsia" w:hAnsi="Arial" w:cs="Arial"/>
                <w:sz w:val="24"/>
                <w:szCs w:val="24"/>
              </w:rPr>
            </w:pPr>
            <w:r>
              <w:rPr>
                <w:rFonts w:ascii="Arial" w:eastAsiaTheme="minorEastAsia" w:hAnsi="Arial" w:cs="Arial"/>
                <w:sz w:val="24"/>
                <w:szCs w:val="24"/>
              </w:rPr>
              <w:t>Clasifica identidades trigono</w:t>
            </w:r>
            <w:r w:rsidRPr="00D73DD6">
              <w:rPr>
                <w:rFonts w:ascii="Arial" w:eastAsiaTheme="minorEastAsia" w:hAnsi="Arial" w:cs="Arial"/>
                <w:sz w:val="24"/>
                <w:szCs w:val="24"/>
              </w:rPr>
              <w:t>métricas fundamentales</w:t>
            </w:r>
          </w:p>
        </w:tc>
      </w:tr>
      <w:tr w:rsidR="00D73DD6" w:rsidRPr="00C87E96" w14:paraId="0ACDEF7E" w14:textId="77777777" w:rsidTr="00E43EE8">
        <w:tc>
          <w:tcPr>
            <w:tcW w:w="2518" w:type="dxa"/>
          </w:tcPr>
          <w:p w14:paraId="2DF1E71F"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43C5D24" w14:textId="77777777"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Actividad para clasificar identidades trigonométricas fundamentales</w:t>
            </w:r>
          </w:p>
        </w:tc>
      </w:tr>
    </w:tbl>
    <w:p w14:paraId="17026CDC" w14:textId="77777777" w:rsidR="00D73DD6" w:rsidRPr="005161F7" w:rsidRDefault="00D73DD6" w:rsidP="00116C1E">
      <w:pPr>
        <w:jc w:val="both"/>
        <w:rPr>
          <w:rFonts w:ascii="Arial" w:eastAsiaTheme="minorEastAsia" w:hAnsi="Arial" w:cs="Arial"/>
        </w:rPr>
      </w:pPr>
    </w:p>
    <w:p w14:paraId="32C495F9" w14:textId="137D1605" w:rsidR="00116C1E" w:rsidRPr="00B24CAA"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1.</w:t>
      </w:r>
      <w:r w:rsidR="00116C1E">
        <w:rPr>
          <w:rFonts w:ascii="Arial" w:hAnsi="Arial" w:cs="Arial"/>
          <w:b/>
        </w:rPr>
        <w:t>2</w:t>
      </w:r>
      <w:r w:rsidR="00116C1E" w:rsidRPr="005161F7">
        <w:rPr>
          <w:rFonts w:ascii="Arial" w:hAnsi="Arial" w:cs="Arial"/>
        </w:rPr>
        <w:t xml:space="preserve"> </w:t>
      </w:r>
      <w:r w:rsidR="00116C1E" w:rsidRPr="00B24CAA">
        <w:rPr>
          <w:rFonts w:ascii="Arial" w:hAnsi="Arial" w:cs="Arial"/>
          <w:b/>
        </w:rPr>
        <w:t>Las expresiones que se obtienen a partir de las identidades fundamentales</w:t>
      </w:r>
    </w:p>
    <w:p w14:paraId="3ABA3B0A" w14:textId="77777777" w:rsidR="00116C1E" w:rsidRPr="005161F7" w:rsidRDefault="00116C1E" w:rsidP="00116C1E">
      <w:pPr>
        <w:spacing w:after="0"/>
        <w:jc w:val="both"/>
        <w:rPr>
          <w:rFonts w:ascii="Arial" w:hAnsi="Arial" w:cs="Arial"/>
          <w:b/>
        </w:rPr>
      </w:pPr>
    </w:p>
    <w:p w14:paraId="1577B059" w14:textId="77777777" w:rsidR="00116C1E" w:rsidRPr="005161F7" w:rsidRDefault="00116C1E" w:rsidP="00116C1E">
      <w:pPr>
        <w:spacing w:after="0"/>
        <w:jc w:val="both"/>
        <w:rPr>
          <w:rFonts w:ascii="Arial" w:hAnsi="Arial" w:cs="Arial"/>
        </w:rPr>
      </w:pPr>
      <w:r>
        <w:rPr>
          <w:rFonts w:ascii="Arial" w:hAnsi="Arial" w:cs="Arial"/>
        </w:rPr>
        <w:t>A partir de las identidades fundamentales, y usando estrategias algebraicas, es posible obtener otras identidades que se presentan a continuación:</w:t>
      </w:r>
    </w:p>
    <w:p w14:paraId="2BB50546" w14:textId="77777777" w:rsidR="00116C1E" w:rsidRDefault="00116C1E" w:rsidP="00116C1E">
      <w:pPr>
        <w:spacing w:after="0"/>
        <w:jc w:val="both"/>
        <w:rPr>
          <w:rFonts w:ascii="Arial" w:hAnsi="Arial" w:cs="Arial"/>
          <w:b/>
        </w:rPr>
      </w:pPr>
    </w:p>
    <w:p w14:paraId="5A981815" w14:textId="40C28932" w:rsidR="00116C1E" w:rsidRPr="0041737F" w:rsidRDefault="00116C1E" w:rsidP="00116C1E">
      <w:pPr>
        <w:spacing w:after="0"/>
        <w:jc w:val="both"/>
        <w:rPr>
          <w:rFonts w:ascii="Arial" w:eastAsiaTheme="minorEastAsia" w:hAnsi="Arial" w:cs="Arial"/>
        </w:rPr>
      </w:pPr>
      <w:r w:rsidRPr="005161F7">
        <w:rPr>
          <w:rFonts w:ascii="Arial" w:hAnsi="Arial" w:cs="Arial"/>
        </w:rPr>
        <w:t>A partir de la identidad</w:t>
      </w:r>
      <w:r w:rsidR="00FE19A6">
        <w:rPr>
          <w:rFonts w:ascii="Arial" w:hAnsi="Arial" w:cs="Arial"/>
        </w:rPr>
        <w:t>:</w:t>
      </w:r>
      <w:r w:rsidRPr="005161F7">
        <w:rPr>
          <w:rFonts w:ascii="Arial" w:hAnsi="Arial" w:cs="Arial"/>
        </w:rPr>
        <w:t xml:space="preserve"> </w:t>
      </w:r>
    </w:p>
    <w:p w14:paraId="17E0CCAD" w14:textId="659CAB1D" w:rsidR="00116C1E" w:rsidRDefault="00CC1786" w:rsidP="00CC1786">
      <w:pPr>
        <w:spacing w:after="0"/>
        <w:jc w:val="center"/>
        <w:rPr>
          <w:rFonts w:ascii="Arial" w:eastAsiaTheme="minorEastAsia" w:hAnsi="Arial" w:cs="Arial"/>
        </w:rPr>
      </w:pPr>
      <w:r w:rsidRPr="00CC1786">
        <w:rPr>
          <w:rFonts w:ascii="Arial" w:eastAsiaTheme="minorEastAsia" w:hAnsi="Arial" w:cs="Arial"/>
        </w:rPr>
        <w:t>MA_10_04_CO_20</w:t>
      </w:r>
    </w:p>
    <w:p w14:paraId="2618C3AB" w14:textId="77777777" w:rsidR="00116C1E" w:rsidRPr="005161F7" w:rsidRDefault="00116C1E" w:rsidP="00116C1E">
      <w:pPr>
        <w:spacing w:after="0"/>
        <w:jc w:val="both"/>
        <w:rPr>
          <w:rFonts w:ascii="Arial" w:hAnsi="Arial" w:cs="Arial"/>
        </w:rPr>
      </w:pPr>
      <w:r w:rsidRPr="005161F7">
        <w:rPr>
          <w:rFonts w:ascii="Arial" w:hAnsi="Arial" w:cs="Arial"/>
        </w:rPr>
        <w:t>se pueden obtener las identidades</w:t>
      </w:r>
      <w:r>
        <w:rPr>
          <w:rFonts w:ascii="Arial" w:hAnsi="Arial" w:cs="Arial"/>
        </w:rPr>
        <w:t>:</w:t>
      </w:r>
    </w:p>
    <w:p w14:paraId="1F174127" w14:textId="1A52101E" w:rsidR="00116C1E" w:rsidRPr="005161F7" w:rsidRDefault="00CC1786" w:rsidP="0072501E">
      <w:pPr>
        <w:pStyle w:val="Prrafodelista"/>
        <w:numPr>
          <w:ilvl w:val="0"/>
          <w:numId w:val="4"/>
        </w:numPr>
        <w:spacing w:after="0"/>
        <w:jc w:val="both"/>
        <w:rPr>
          <w:rFonts w:ascii="Arial" w:hAnsi="Arial" w:cs="Arial"/>
        </w:rPr>
      </w:pPr>
      <w:r w:rsidRPr="00CC1786">
        <w:rPr>
          <w:rFonts w:ascii="Arial" w:hAnsi="Arial" w:cs="Arial"/>
        </w:rPr>
        <w:t>MA_10_04_CO_21</w:t>
      </w:r>
    </w:p>
    <w:p w14:paraId="5A2B3A53" w14:textId="1E51D2E8" w:rsidR="00116C1E" w:rsidRPr="00ED6733" w:rsidRDefault="00CC1786" w:rsidP="0072501E">
      <w:pPr>
        <w:pStyle w:val="Prrafodelista"/>
        <w:numPr>
          <w:ilvl w:val="0"/>
          <w:numId w:val="4"/>
        </w:numPr>
        <w:spacing w:after="0"/>
        <w:rPr>
          <w:rFonts w:ascii="Arial" w:hAnsi="Arial" w:cs="Arial"/>
        </w:rPr>
      </w:pPr>
      <w:r w:rsidRPr="00CC1786">
        <w:rPr>
          <w:rFonts w:ascii="Arial" w:hAnsi="Arial" w:cs="Arial"/>
        </w:rPr>
        <w:t>MA_10_04_CO_22</w:t>
      </w:r>
    </w:p>
    <w:p w14:paraId="47697518" w14:textId="5EC846C0" w:rsidR="00116C1E" w:rsidRPr="005161F7" w:rsidRDefault="00CC1786" w:rsidP="0072501E">
      <w:pPr>
        <w:pStyle w:val="Prrafodelista"/>
        <w:numPr>
          <w:ilvl w:val="0"/>
          <w:numId w:val="4"/>
        </w:numPr>
        <w:spacing w:after="0"/>
        <w:rPr>
          <w:rFonts w:ascii="Arial" w:hAnsi="Arial" w:cs="Arial"/>
        </w:rPr>
      </w:pPr>
      <w:r w:rsidRPr="00CC1786">
        <w:rPr>
          <w:rFonts w:ascii="Arial" w:hAnsi="Arial" w:cs="Arial"/>
        </w:rPr>
        <w:t>MA_10_04_CO_23</w:t>
      </w:r>
    </w:p>
    <w:p w14:paraId="33BDE59F" w14:textId="083F4C9F" w:rsidR="00116C1E" w:rsidRPr="00ED6733" w:rsidRDefault="00CC1786" w:rsidP="0072501E">
      <w:pPr>
        <w:pStyle w:val="Prrafodelista"/>
        <w:numPr>
          <w:ilvl w:val="0"/>
          <w:numId w:val="4"/>
        </w:numPr>
        <w:spacing w:after="0"/>
        <w:rPr>
          <w:rFonts w:ascii="Arial" w:hAnsi="Arial" w:cs="Arial"/>
        </w:rPr>
      </w:pPr>
      <w:r w:rsidRPr="00CC1786">
        <w:rPr>
          <w:rFonts w:ascii="Arial" w:hAnsi="Arial" w:cs="Arial"/>
        </w:rPr>
        <w:t>MA_10_04_CO_24</w:t>
      </w:r>
    </w:p>
    <w:p w14:paraId="171EDEAE" w14:textId="77777777" w:rsidR="00116C1E" w:rsidRPr="00812A69" w:rsidRDefault="00116C1E" w:rsidP="00116C1E">
      <w:pPr>
        <w:pStyle w:val="Prrafodelista"/>
        <w:spacing w:after="0"/>
        <w:jc w:val="both"/>
        <w:rPr>
          <w:rFonts w:ascii="Arial" w:hAnsi="Arial" w:cs="Arial"/>
        </w:rPr>
      </w:pPr>
    </w:p>
    <w:p w14:paraId="16516B7E" w14:textId="021612AB" w:rsidR="00116C1E" w:rsidRPr="0041737F" w:rsidRDefault="00116C1E" w:rsidP="00116C1E">
      <w:pPr>
        <w:spacing w:after="0"/>
        <w:jc w:val="both"/>
        <w:rPr>
          <w:rFonts w:ascii="Arial" w:eastAsiaTheme="minorEastAsia" w:hAnsi="Arial" w:cs="Arial"/>
        </w:rPr>
      </w:pPr>
      <w:r w:rsidRPr="00812A69">
        <w:rPr>
          <w:rFonts w:ascii="Arial" w:hAnsi="Arial" w:cs="Arial"/>
        </w:rPr>
        <w:t>A partir de</w:t>
      </w:r>
      <w:r w:rsidRPr="005161F7">
        <w:rPr>
          <w:rFonts w:ascii="Arial" w:eastAsiaTheme="minorEastAsia" w:hAnsi="Arial" w:cs="Arial"/>
        </w:rPr>
        <w:t xml:space="preserve"> la identidad</w:t>
      </w:r>
      <w:r w:rsidR="00FE19A6">
        <w:rPr>
          <w:rFonts w:ascii="Arial" w:eastAsiaTheme="minorEastAsia" w:hAnsi="Arial" w:cs="Arial"/>
        </w:rPr>
        <w:t>:</w:t>
      </w:r>
    </w:p>
    <w:p w14:paraId="4C956FAE" w14:textId="28A8A6BE" w:rsidR="00116C1E" w:rsidRDefault="00CC1786" w:rsidP="00116C1E">
      <w:pPr>
        <w:spacing w:after="0"/>
        <w:jc w:val="center"/>
        <w:rPr>
          <w:rFonts w:ascii="Arial" w:eastAsiaTheme="minorEastAsia" w:hAnsi="Arial" w:cs="Arial"/>
        </w:rPr>
      </w:pPr>
      <w:r w:rsidRPr="00CC1786">
        <w:rPr>
          <w:rFonts w:ascii="Arial" w:eastAsiaTheme="minorEastAsia" w:hAnsi="Arial" w:cs="Arial"/>
        </w:rPr>
        <w:t>MA_10_04_CO_25</w:t>
      </w:r>
    </w:p>
    <w:p w14:paraId="1BEA34D0" w14:textId="77777777" w:rsidR="00116C1E" w:rsidRPr="005161F7" w:rsidRDefault="00116C1E" w:rsidP="00116C1E">
      <w:pPr>
        <w:spacing w:after="0"/>
        <w:jc w:val="both"/>
        <w:rPr>
          <w:rFonts w:ascii="Arial" w:eastAsiaTheme="minorEastAsia" w:hAnsi="Arial" w:cs="Arial"/>
        </w:rPr>
      </w:pPr>
      <w:r w:rsidRPr="005161F7">
        <w:rPr>
          <w:rFonts w:ascii="Arial" w:eastAsiaTheme="minorEastAsia" w:hAnsi="Arial" w:cs="Arial"/>
        </w:rPr>
        <w:t xml:space="preserve">se </w:t>
      </w:r>
      <w:r>
        <w:rPr>
          <w:rFonts w:ascii="Arial" w:eastAsiaTheme="minorEastAsia" w:hAnsi="Arial" w:cs="Arial"/>
        </w:rPr>
        <w:t>obtienen las siguientes identidades</w:t>
      </w:r>
      <w:r w:rsidRPr="005161F7">
        <w:rPr>
          <w:rFonts w:ascii="Arial" w:eastAsiaTheme="minorEastAsia" w:hAnsi="Arial" w:cs="Arial"/>
        </w:rPr>
        <w:t>:</w:t>
      </w:r>
    </w:p>
    <w:p w14:paraId="02F8D7CC" w14:textId="49B0A36B" w:rsidR="00116C1E" w:rsidRPr="005161F7" w:rsidRDefault="00CC1786" w:rsidP="0072501E">
      <w:pPr>
        <w:pStyle w:val="Prrafodelista"/>
        <w:numPr>
          <w:ilvl w:val="0"/>
          <w:numId w:val="4"/>
        </w:numPr>
        <w:spacing w:after="0"/>
        <w:rPr>
          <w:rFonts w:ascii="Arial" w:eastAsiaTheme="minorEastAsia" w:hAnsi="Arial" w:cs="Arial"/>
        </w:rPr>
      </w:pPr>
      <w:r w:rsidRPr="00CC1786">
        <w:rPr>
          <w:rFonts w:ascii="Arial" w:eastAsiaTheme="minorEastAsia" w:hAnsi="Arial" w:cs="Arial"/>
        </w:rPr>
        <w:t>MA_10_04_CO_26</w:t>
      </w:r>
    </w:p>
    <w:p w14:paraId="1F7B647C" w14:textId="7580FC60" w:rsidR="00116C1E" w:rsidRPr="005161F7" w:rsidRDefault="00CC1786" w:rsidP="0072501E">
      <w:pPr>
        <w:pStyle w:val="Prrafodelista"/>
        <w:numPr>
          <w:ilvl w:val="0"/>
          <w:numId w:val="4"/>
        </w:numPr>
        <w:spacing w:after="0"/>
        <w:rPr>
          <w:rFonts w:ascii="Arial" w:eastAsiaTheme="minorEastAsia" w:hAnsi="Arial" w:cs="Arial"/>
        </w:rPr>
      </w:pPr>
      <w:r w:rsidRPr="00CC1786">
        <w:rPr>
          <w:rFonts w:ascii="Arial" w:eastAsiaTheme="minorEastAsia" w:hAnsi="Arial" w:cs="Arial"/>
        </w:rPr>
        <w:t>MA_10_04_CO_27</w:t>
      </w:r>
    </w:p>
    <w:p w14:paraId="5BCAA571" w14:textId="6E12C6F2" w:rsidR="00116C1E" w:rsidRPr="00812A69" w:rsidRDefault="00CC1786" w:rsidP="0072501E">
      <w:pPr>
        <w:pStyle w:val="Prrafodelista"/>
        <w:numPr>
          <w:ilvl w:val="0"/>
          <w:numId w:val="4"/>
        </w:numPr>
        <w:spacing w:after="0"/>
        <w:jc w:val="both"/>
        <w:rPr>
          <w:rFonts w:ascii="Arial" w:eastAsiaTheme="minorEastAsia" w:hAnsi="Arial" w:cs="Arial"/>
        </w:rPr>
      </w:pPr>
      <w:r w:rsidRPr="00CC1786">
        <w:rPr>
          <w:rFonts w:ascii="Arial" w:eastAsiaTheme="minorEastAsia" w:hAnsi="Arial" w:cs="Arial"/>
        </w:rPr>
        <w:t>MA_10_04_CO_28</w:t>
      </w:r>
    </w:p>
    <w:p w14:paraId="0839B9F8" w14:textId="045DCF10" w:rsidR="00116C1E" w:rsidRPr="00812A69" w:rsidRDefault="00CC1786" w:rsidP="0072501E">
      <w:pPr>
        <w:pStyle w:val="Prrafodelista"/>
        <w:numPr>
          <w:ilvl w:val="0"/>
          <w:numId w:val="4"/>
        </w:numPr>
        <w:spacing w:after="0"/>
        <w:jc w:val="both"/>
        <w:rPr>
          <w:rFonts w:ascii="Arial" w:eastAsiaTheme="minorEastAsia" w:hAnsi="Arial" w:cs="Arial"/>
        </w:rPr>
      </w:pPr>
      <w:r w:rsidRPr="00CC1786">
        <w:rPr>
          <w:rFonts w:ascii="Arial" w:eastAsiaTheme="minorEastAsia" w:hAnsi="Arial" w:cs="Arial"/>
        </w:rPr>
        <w:t>MA_10_04_CO_29</w:t>
      </w:r>
    </w:p>
    <w:p w14:paraId="29A0115F" w14:textId="77777777" w:rsidR="00116C1E" w:rsidRPr="005161F7" w:rsidRDefault="00116C1E" w:rsidP="00116C1E">
      <w:pPr>
        <w:pStyle w:val="Prrafodelista"/>
        <w:spacing w:after="0"/>
        <w:jc w:val="both"/>
        <w:rPr>
          <w:rFonts w:ascii="Arial" w:eastAsiaTheme="minorEastAsia" w:hAnsi="Arial" w:cs="Arial"/>
        </w:rPr>
      </w:pPr>
    </w:p>
    <w:p w14:paraId="7CC73EC7" w14:textId="23D6D2E2" w:rsidR="00116C1E" w:rsidRDefault="00116C1E" w:rsidP="00116C1E">
      <w:pPr>
        <w:spacing w:after="0"/>
        <w:jc w:val="both"/>
        <w:rPr>
          <w:rFonts w:ascii="Arial" w:eastAsiaTheme="minorEastAsia" w:hAnsi="Arial" w:cs="Arial"/>
        </w:rPr>
      </w:pPr>
      <w:r>
        <w:rPr>
          <w:rFonts w:ascii="Arial" w:eastAsiaTheme="minorEastAsia" w:hAnsi="Arial" w:cs="Arial"/>
        </w:rPr>
        <w:t>A partir de la identidad</w:t>
      </w:r>
      <w:r w:rsidR="003F781B">
        <w:rPr>
          <w:rFonts w:ascii="Arial" w:eastAsiaTheme="minorEastAsia" w:hAnsi="Arial" w:cs="Arial"/>
        </w:rPr>
        <w:t>:</w:t>
      </w:r>
    </w:p>
    <w:p w14:paraId="02C04D43" w14:textId="77F85939" w:rsidR="00116C1E" w:rsidRDefault="00700924" w:rsidP="00116C1E">
      <w:pPr>
        <w:spacing w:after="0"/>
        <w:jc w:val="center"/>
      </w:pPr>
      <w:r w:rsidRPr="00700924">
        <w:t>MA_10_04_CO_30</w:t>
      </w:r>
    </w:p>
    <w:p w14:paraId="2660A549" w14:textId="77777777" w:rsidR="00116C1E" w:rsidRPr="005161F7" w:rsidRDefault="00116C1E" w:rsidP="00116C1E">
      <w:pPr>
        <w:spacing w:after="0"/>
        <w:jc w:val="both"/>
        <w:rPr>
          <w:rFonts w:ascii="Arial" w:hAnsi="Arial" w:cs="Arial"/>
          <w:b/>
        </w:rPr>
      </w:pPr>
      <w:r>
        <w:t>se obtienen las siguientes identidades:</w:t>
      </w:r>
    </w:p>
    <w:p w14:paraId="64B19FDC" w14:textId="11405B06" w:rsidR="00116C1E" w:rsidRPr="00606B82" w:rsidRDefault="00700924" w:rsidP="0072501E">
      <w:pPr>
        <w:pStyle w:val="Prrafodelista"/>
        <w:numPr>
          <w:ilvl w:val="0"/>
          <w:numId w:val="5"/>
        </w:numPr>
        <w:spacing w:after="0"/>
        <w:jc w:val="both"/>
        <w:rPr>
          <w:rFonts w:ascii="Arial" w:hAnsi="Arial" w:cs="Arial"/>
        </w:rPr>
      </w:pPr>
      <w:r w:rsidRPr="00700924">
        <w:rPr>
          <w:rFonts w:ascii="Arial" w:hAnsi="Arial" w:cs="Arial"/>
        </w:rPr>
        <w:t>MA_10_04_CO_31</w:t>
      </w:r>
    </w:p>
    <w:p w14:paraId="0D4EB090" w14:textId="0913F08B" w:rsidR="00116C1E" w:rsidRPr="00606B82" w:rsidRDefault="00700924" w:rsidP="0072501E">
      <w:pPr>
        <w:pStyle w:val="Prrafodelista"/>
        <w:numPr>
          <w:ilvl w:val="0"/>
          <w:numId w:val="5"/>
        </w:numPr>
        <w:spacing w:after="0"/>
        <w:jc w:val="both"/>
        <w:rPr>
          <w:rFonts w:ascii="Arial" w:hAnsi="Arial" w:cs="Arial"/>
        </w:rPr>
      </w:pPr>
      <w:r w:rsidRPr="00700924">
        <w:rPr>
          <w:rFonts w:ascii="Arial" w:hAnsi="Arial" w:cs="Arial"/>
        </w:rPr>
        <w:t>MA_10_04_CO_32</w:t>
      </w:r>
    </w:p>
    <w:p w14:paraId="1ED83E89" w14:textId="292C4196" w:rsidR="00116C1E" w:rsidRPr="00606B82" w:rsidRDefault="00700924" w:rsidP="0072501E">
      <w:pPr>
        <w:pStyle w:val="Prrafodelista"/>
        <w:numPr>
          <w:ilvl w:val="0"/>
          <w:numId w:val="5"/>
        </w:numPr>
        <w:spacing w:after="0"/>
        <w:jc w:val="both"/>
        <w:rPr>
          <w:rFonts w:ascii="Arial" w:eastAsiaTheme="minorEastAsia" w:hAnsi="Arial" w:cs="Arial"/>
        </w:rPr>
      </w:pPr>
      <w:r w:rsidRPr="00700924">
        <w:rPr>
          <w:rFonts w:ascii="Arial" w:eastAsiaTheme="minorEastAsia" w:hAnsi="Arial" w:cs="Arial"/>
        </w:rPr>
        <w:t>MA_10_04_CO_33</w:t>
      </w:r>
    </w:p>
    <w:p w14:paraId="68E3C66A" w14:textId="61B31960" w:rsidR="00116C1E" w:rsidRPr="00606B82" w:rsidRDefault="00700924" w:rsidP="0072501E">
      <w:pPr>
        <w:pStyle w:val="Prrafodelista"/>
        <w:numPr>
          <w:ilvl w:val="0"/>
          <w:numId w:val="5"/>
        </w:numPr>
        <w:spacing w:after="0"/>
        <w:jc w:val="both"/>
        <w:rPr>
          <w:rFonts w:ascii="Arial" w:hAnsi="Arial" w:cs="Arial"/>
          <w:i/>
        </w:rPr>
      </w:pPr>
      <w:r w:rsidRPr="00700924">
        <w:rPr>
          <w:rFonts w:ascii="Arial" w:hAnsi="Arial" w:cs="Arial"/>
          <w:i/>
        </w:rPr>
        <w:lastRenderedPageBreak/>
        <w:t>MA_10_04_CO_34</w:t>
      </w:r>
    </w:p>
    <w:tbl>
      <w:tblPr>
        <w:tblStyle w:val="Tablaconcuadrcula"/>
        <w:tblpPr w:leftFromText="141" w:rightFromText="141" w:vertAnchor="text" w:horzAnchor="margin" w:tblpY="79"/>
        <w:tblW w:w="9013" w:type="dxa"/>
        <w:tblLook w:val="04A0" w:firstRow="1" w:lastRow="0" w:firstColumn="1" w:lastColumn="0" w:noHBand="0" w:noVBand="1"/>
      </w:tblPr>
      <w:tblGrid>
        <w:gridCol w:w="2528"/>
        <w:gridCol w:w="6485"/>
      </w:tblGrid>
      <w:tr w:rsidR="00116C1E" w:rsidRPr="005161F7" w14:paraId="784E54CB" w14:textId="77777777" w:rsidTr="00940685">
        <w:trPr>
          <w:trHeight w:val="201"/>
        </w:trPr>
        <w:tc>
          <w:tcPr>
            <w:tcW w:w="9013" w:type="dxa"/>
            <w:gridSpan w:val="2"/>
            <w:shd w:val="clear" w:color="auto" w:fill="000000" w:themeFill="text1"/>
          </w:tcPr>
          <w:p w14:paraId="053FB6A4" w14:textId="77777777" w:rsidR="00116C1E" w:rsidRPr="005161F7" w:rsidRDefault="00116C1E" w:rsidP="00940685">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158508D2" w14:textId="77777777" w:rsidTr="00940685">
        <w:trPr>
          <w:trHeight w:val="321"/>
        </w:trPr>
        <w:tc>
          <w:tcPr>
            <w:tcW w:w="2528" w:type="dxa"/>
          </w:tcPr>
          <w:p w14:paraId="7017D7D2"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85" w:type="dxa"/>
          </w:tcPr>
          <w:p w14:paraId="5DBF78AA" w14:textId="77777777" w:rsidR="00116C1E" w:rsidRPr="005161F7" w:rsidRDefault="00116C1E" w:rsidP="00940685">
            <w:pPr>
              <w:jc w:val="both"/>
              <w:rPr>
                <w:rFonts w:ascii="Arial" w:hAnsi="Arial" w:cs="Arial"/>
                <w:b/>
                <w:sz w:val="24"/>
                <w:szCs w:val="24"/>
              </w:rPr>
            </w:pPr>
            <w:r>
              <w:rPr>
                <w:rFonts w:ascii="Arial" w:hAnsi="Arial" w:cs="Arial"/>
                <w:b/>
                <w:sz w:val="24"/>
                <w:szCs w:val="24"/>
              </w:rPr>
              <w:t>Despejar expresiones cuadráticas</w:t>
            </w:r>
          </w:p>
        </w:tc>
      </w:tr>
      <w:tr w:rsidR="00116C1E" w:rsidRPr="005161F7" w14:paraId="1956F64C" w14:textId="77777777" w:rsidTr="00940685">
        <w:trPr>
          <w:trHeight w:val="647"/>
        </w:trPr>
        <w:tc>
          <w:tcPr>
            <w:tcW w:w="2528" w:type="dxa"/>
          </w:tcPr>
          <w:p w14:paraId="2BB02BD1"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85" w:type="dxa"/>
          </w:tcPr>
          <w:p w14:paraId="208DCE5D" w14:textId="42C07231" w:rsidR="00116C1E" w:rsidRPr="00AE092E" w:rsidRDefault="00116C1E" w:rsidP="00940685">
            <w:pPr>
              <w:jc w:val="both"/>
              <w:rPr>
                <w:rFonts w:ascii="Arial" w:hAnsi="Arial" w:cs="Arial"/>
                <w:sz w:val="24"/>
                <w:szCs w:val="24"/>
              </w:rPr>
            </w:pPr>
            <w:r w:rsidRPr="00AE092E">
              <w:rPr>
                <w:rFonts w:ascii="Arial" w:hAnsi="Arial" w:cs="Arial"/>
                <w:sz w:val="24"/>
                <w:szCs w:val="24"/>
              </w:rPr>
              <w:t>Al despejar una expresión cuadrática la raíz correspondiente puede ser positiva o negativa. Por ejemplo, en el despeje de la expresión</w:t>
            </w:r>
            <w:ins w:id="2" w:author="user" w:date="2016-06-07T16:40:00Z">
              <w:r w:rsidR="003F781B">
                <w:rPr>
                  <w:rFonts w:ascii="Arial" w:hAnsi="Arial" w:cs="Arial"/>
                  <w:sz w:val="24"/>
                  <w:szCs w:val="24"/>
                </w:rPr>
                <w:t>:</w:t>
              </w:r>
            </w:ins>
          </w:p>
          <w:p w14:paraId="7B328CAA" w14:textId="43710CFC" w:rsidR="00116C1E" w:rsidRPr="00AE092E" w:rsidRDefault="00700924" w:rsidP="00AE092E">
            <w:pPr>
              <w:jc w:val="center"/>
              <w:rPr>
                <w:rFonts w:ascii="Arial" w:hAnsi="Arial" w:cs="Arial"/>
                <w:sz w:val="24"/>
                <w:szCs w:val="24"/>
              </w:rPr>
            </w:pPr>
            <w:r w:rsidRPr="00700924">
              <w:rPr>
                <w:rFonts w:ascii="Arial" w:hAnsi="Arial" w:cs="Arial"/>
                <w:sz w:val="24"/>
                <w:szCs w:val="24"/>
              </w:rPr>
              <w:t>MA_10_04_CO_35</w:t>
            </w:r>
          </w:p>
          <w:p w14:paraId="5D4B4F84" w14:textId="11620E1D" w:rsidR="00116C1E" w:rsidRPr="00AE092E" w:rsidRDefault="00700924" w:rsidP="00AE092E">
            <w:pPr>
              <w:jc w:val="center"/>
              <w:rPr>
                <w:rFonts w:ascii="Arial" w:hAnsi="Arial" w:cs="Arial"/>
              </w:rPr>
            </w:pPr>
            <w:r w:rsidRPr="00700924">
              <w:rPr>
                <w:rFonts w:ascii="Arial" w:hAnsi="Arial" w:cs="Arial"/>
              </w:rPr>
              <w:t>MA_10_04_CO_36</w:t>
            </w:r>
          </w:p>
          <w:p w14:paraId="2D365B3D" w14:textId="77777777" w:rsidR="00116C1E" w:rsidRPr="005161F7" w:rsidRDefault="00116C1E" w:rsidP="00940685">
            <w:pPr>
              <w:jc w:val="both"/>
              <w:rPr>
                <w:rFonts w:ascii="Arial" w:hAnsi="Arial" w:cs="Arial"/>
                <w:sz w:val="24"/>
                <w:szCs w:val="24"/>
              </w:rPr>
            </w:pPr>
            <w:r w:rsidRPr="00AE092E">
              <w:rPr>
                <w:rFonts w:ascii="Arial" w:hAnsi="Arial" w:cs="Arial"/>
              </w:rPr>
              <w:t>Para efectos de las identidades trigonométricas solamente se usará la ra</w:t>
            </w:r>
            <w:r w:rsidR="00AE092E" w:rsidRPr="00AE092E">
              <w:rPr>
                <w:rFonts w:ascii="Arial" w:hAnsi="Arial" w:cs="Arial"/>
              </w:rPr>
              <w:t>í</w:t>
            </w:r>
            <w:r w:rsidRPr="00AE092E">
              <w:rPr>
                <w:rFonts w:ascii="Arial" w:hAnsi="Arial" w:cs="Arial"/>
              </w:rPr>
              <w:t>z positiva.</w:t>
            </w:r>
          </w:p>
        </w:tc>
      </w:tr>
    </w:tbl>
    <w:p w14:paraId="383391DC" w14:textId="77777777" w:rsidR="00116C1E" w:rsidRDefault="00116C1E"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73DD6" w:rsidRPr="00C87E96" w14:paraId="6E579252" w14:textId="77777777" w:rsidTr="00E43EE8">
        <w:tc>
          <w:tcPr>
            <w:tcW w:w="9033" w:type="dxa"/>
            <w:gridSpan w:val="2"/>
            <w:shd w:val="clear" w:color="auto" w:fill="000000" w:themeFill="text1"/>
          </w:tcPr>
          <w:p w14:paraId="27727DF9" w14:textId="52DC08A4" w:rsidR="00D73DD6" w:rsidRPr="00C87E96" w:rsidRDefault="00D73DD6" w:rsidP="00532BF7">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D73DD6" w:rsidRPr="00C87E96" w14:paraId="35BD4952" w14:textId="77777777" w:rsidTr="00E43EE8">
        <w:tc>
          <w:tcPr>
            <w:tcW w:w="2518" w:type="dxa"/>
          </w:tcPr>
          <w:p w14:paraId="30953DF7" w14:textId="77777777" w:rsidR="00D73DD6" w:rsidRPr="00C87E96" w:rsidRDefault="00D73DD6"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6876EF0A" w14:textId="18506CB0" w:rsidR="00D73DD6" w:rsidRPr="00C87E96" w:rsidRDefault="00D73DD6" w:rsidP="00E43EE8">
            <w:pPr>
              <w:rPr>
                <w:rFonts w:ascii="Arial" w:eastAsiaTheme="minorEastAsia" w:hAnsi="Arial" w:cs="Arial"/>
                <w:b/>
                <w:sz w:val="24"/>
                <w:szCs w:val="24"/>
              </w:rPr>
            </w:pPr>
            <w:r>
              <w:rPr>
                <w:rFonts w:ascii="Arial" w:eastAsiaTheme="minorEastAsia" w:hAnsi="Arial" w:cs="Arial"/>
                <w:sz w:val="24"/>
                <w:szCs w:val="24"/>
              </w:rPr>
              <w:t>MA_11_02_REC3</w:t>
            </w:r>
            <w:r w:rsidRPr="00C87E96">
              <w:rPr>
                <w:rFonts w:ascii="Arial" w:eastAsiaTheme="minorEastAsia" w:hAnsi="Arial" w:cs="Arial"/>
                <w:sz w:val="24"/>
                <w:szCs w:val="24"/>
              </w:rPr>
              <w:t>0</w:t>
            </w:r>
          </w:p>
        </w:tc>
      </w:tr>
      <w:tr w:rsidR="00D73DD6" w:rsidRPr="00C87E96" w14:paraId="771D4007" w14:textId="77777777" w:rsidTr="00E43EE8">
        <w:tc>
          <w:tcPr>
            <w:tcW w:w="2518" w:type="dxa"/>
          </w:tcPr>
          <w:p w14:paraId="39B29DD7"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45E0CC9" w14:textId="46B136FD"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Reconoce la identidad fundamental que origina la expresión</w:t>
            </w:r>
          </w:p>
        </w:tc>
      </w:tr>
      <w:tr w:rsidR="00D73DD6" w:rsidRPr="00C87E96" w14:paraId="4080AB87" w14:textId="77777777" w:rsidTr="00E43EE8">
        <w:tc>
          <w:tcPr>
            <w:tcW w:w="2518" w:type="dxa"/>
          </w:tcPr>
          <w:p w14:paraId="382E318C"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F2F9C01" w14:textId="71B319C9"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Actividad para reconocer la identidad fundamental que da origen a la expresión propuesta</w:t>
            </w:r>
          </w:p>
        </w:tc>
      </w:tr>
    </w:tbl>
    <w:p w14:paraId="59E5D916" w14:textId="77777777" w:rsidR="00D73DD6" w:rsidRDefault="00D73DD6" w:rsidP="00116C1E">
      <w:pPr>
        <w:spacing w:after="0"/>
        <w:jc w:val="both"/>
        <w:rPr>
          <w:rFonts w:ascii="Arial" w:hAnsi="Arial" w:cs="Arial"/>
        </w:rPr>
      </w:pPr>
    </w:p>
    <w:p w14:paraId="61C61069" w14:textId="77777777" w:rsidR="00D73DD6" w:rsidRDefault="00D73DD6" w:rsidP="00116C1E">
      <w:pPr>
        <w:spacing w:after="0"/>
        <w:jc w:val="both"/>
        <w:rPr>
          <w:rFonts w:ascii="Arial" w:hAnsi="Arial" w:cs="Arial"/>
        </w:rPr>
      </w:pPr>
    </w:p>
    <w:p w14:paraId="067069CF" w14:textId="77777777" w:rsidR="00D73DD6" w:rsidRDefault="00D73DD6" w:rsidP="00116C1E">
      <w:pPr>
        <w:spacing w:after="0"/>
        <w:jc w:val="both"/>
        <w:rPr>
          <w:rFonts w:ascii="Arial" w:hAnsi="Arial" w:cs="Arial"/>
        </w:rPr>
      </w:pPr>
    </w:p>
    <w:p w14:paraId="15BFF356" w14:textId="0364FAC1" w:rsidR="00940685" w:rsidRDefault="00185BCD" w:rsidP="00116C1E">
      <w:pPr>
        <w:spacing w:after="0"/>
        <w:jc w:val="both"/>
        <w:rPr>
          <w:rFonts w:ascii="Arial" w:hAnsi="Arial" w:cs="Arial"/>
          <w:b/>
        </w:rPr>
      </w:pPr>
      <w:r>
        <w:rPr>
          <w:rFonts w:ascii="Arial" w:hAnsi="Arial" w:cs="Arial"/>
          <w:highlight w:val="yellow"/>
        </w:rPr>
        <w:t>[SECCIÓN</w:t>
      </w:r>
      <w:r w:rsidR="00940685" w:rsidRPr="005161F7">
        <w:rPr>
          <w:rFonts w:ascii="Arial" w:hAnsi="Arial" w:cs="Arial"/>
          <w:highlight w:val="yellow"/>
        </w:rPr>
        <w:t xml:space="preserve"> 2]</w:t>
      </w:r>
      <w:r w:rsidR="00940685" w:rsidRPr="005161F7">
        <w:rPr>
          <w:rFonts w:ascii="Arial" w:hAnsi="Arial" w:cs="Arial"/>
        </w:rPr>
        <w:t xml:space="preserve"> </w:t>
      </w:r>
      <w:r w:rsidR="00940685" w:rsidRPr="005161F7">
        <w:rPr>
          <w:rFonts w:ascii="Arial" w:hAnsi="Arial" w:cs="Arial"/>
          <w:b/>
        </w:rPr>
        <w:t>1.</w:t>
      </w:r>
      <w:r w:rsidR="00940685">
        <w:rPr>
          <w:rFonts w:ascii="Arial" w:hAnsi="Arial" w:cs="Arial"/>
          <w:b/>
        </w:rPr>
        <w:t>3</w:t>
      </w:r>
      <w:r w:rsidR="00940685" w:rsidRPr="005161F7">
        <w:rPr>
          <w:rFonts w:ascii="Arial" w:hAnsi="Arial" w:cs="Arial"/>
        </w:rPr>
        <w:t xml:space="preserve"> </w:t>
      </w:r>
      <w:r w:rsidR="00940685" w:rsidRPr="00B24CAA">
        <w:rPr>
          <w:rFonts w:ascii="Arial" w:hAnsi="Arial" w:cs="Arial"/>
          <w:b/>
        </w:rPr>
        <w:t>La</w:t>
      </w:r>
      <w:r w:rsidR="00940685">
        <w:rPr>
          <w:rFonts w:ascii="Arial" w:hAnsi="Arial" w:cs="Arial"/>
          <w:b/>
        </w:rPr>
        <w:t xml:space="preserve"> verificación de una identidad trigonométrica</w:t>
      </w:r>
    </w:p>
    <w:p w14:paraId="04F15132" w14:textId="77777777" w:rsidR="00940685" w:rsidRPr="00940685" w:rsidRDefault="00940685" w:rsidP="00116C1E">
      <w:pPr>
        <w:spacing w:after="0"/>
        <w:jc w:val="both"/>
        <w:rPr>
          <w:rFonts w:ascii="Arial" w:hAnsi="Arial" w:cs="Arial"/>
          <w:b/>
        </w:rPr>
      </w:pPr>
    </w:p>
    <w:p w14:paraId="3F41C252" w14:textId="77777777" w:rsidR="00940685" w:rsidRDefault="00940685" w:rsidP="00116C1E">
      <w:pPr>
        <w:spacing w:after="0"/>
        <w:jc w:val="both"/>
        <w:rPr>
          <w:rFonts w:ascii="Arial" w:hAnsi="Arial" w:cs="Arial"/>
        </w:rPr>
      </w:pPr>
      <w:r w:rsidRPr="00940685">
        <w:rPr>
          <w:rFonts w:ascii="Arial" w:hAnsi="Arial" w:cs="Arial"/>
        </w:rPr>
        <w:t xml:space="preserve">Los ejercicios con identidades trigonométricas se basan en </w:t>
      </w:r>
      <w:r>
        <w:rPr>
          <w:rFonts w:ascii="Arial" w:hAnsi="Arial" w:cs="Arial"/>
        </w:rPr>
        <w:t>verificar</w:t>
      </w:r>
      <w:r w:rsidRPr="00940685">
        <w:rPr>
          <w:rFonts w:ascii="Arial" w:hAnsi="Arial" w:cs="Arial"/>
        </w:rPr>
        <w:t xml:space="preserve">, usando otras identidades, que las igualdades planteadas son </w:t>
      </w:r>
      <w:r>
        <w:rPr>
          <w:rFonts w:ascii="Arial" w:hAnsi="Arial" w:cs="Arial"/>
        </w:rPr>
        <w:t>verdaderas</w:t>
      </w:r>
      <w:r w:rsidRPr="00940685">
        <w:rPr>
          <w:rFonts w:ascii="Arial" w:hAnsi="Arial" w:cs="Arial"/>
        </w:rPr>
        <w:t>. Para ello, es necesario</w:t>
      </w:r>
      <w:r>
        <w:rPr>
          <w:rFonts w:ascii="Arial" w:hAnsi="Arial" w:cs="Arial"/>
        </w:rPr>
        <w:t xml:space="preserve"> elegir una de las expresiones de la igualdad y conseguir llegar a la otra.</w:t>
      </w:r>
    </w:p>
    <w:p w14:paraId="225426AC" w14:textId="77777777" w:rsidR="00940685" w:rsidRDefault="00940685" w:rsidP="00116C1E">
      <w:pPr>
        <w:spacing w:after="0"/>
        <w:jc w:val="both"/>
        <w:rPr>
          <w:rFonts w:ascii="Arial" w:hAnsi="Arial" w:cs="Arial"/>
        </w:rPr>
      </w:pPr>
    </w:p>
    <w:p w14:paraId="115C5D05" w14:textId="77777777" w:rsidR="00940685" w:rsidRDefault="00940685" w:rsidP="00116C1E">
      <w:pPr>
        <w:spacing w:after="0"/>
        <w:jc w:val="both"/>
        <w:rPr>
          <w:rFonts w:ascii="Arial" w:hAnsi="Arial" w:cs="Arial"/>
        </w:rPr>
      </w:pPr>
      <w:r>
        <w:rPr>
          <w:rFonts w:ascii="Arial" w:hAnsi="Arial" w:cs="Arial"/>
        </w:rPr>
        <w:t>Ejemplo</w:t>
      </w:r>
    </w:p>
    <w:p w14:paraId="3DEB6F39" w14:textId="4249D353" w:rsidR="00940685" w:rsidRDefault="00940685" w:rsidP="00116C1E">
      <w:pPr>
        <w:spacing w:after="0"/>
        <w:jc w:val="both"/>
        <w:rPr>
          <w:rFonts w:ascii="Arial" w:hAnsi="Arial" w:cs="Arial"/>
        </w:rPr>
      </w:pPr>
      <w:r>
        <w:rPr>
          <w:rFonts w:ascii="Arial" w:hAnsi="Arial" w:cs="Arial"/>
        </w:rPr>
        <w:t>Verificar que la expresión dada a continuación es una identidad:</w:t>
      </w:r>
    </w:p>
    <w:p w14:paraId="7FE6F551" w14:textId="7DADF555" w:rsidR="00940685" w:rsidRPr="00940685" w:rsidRDefault="003712E9" w:rsidP="00116C1E">
      <w:pPr>
        <w:spacing w:after="0"/>
        <w:jc w:val="both"/>
        <w:rPr>
          <w:rFonts w:ascii="Arial" w:hAnsi="Arial" w:cs="Arial"/>
        </w:rPr>
      </w:pPr>
      <w:r w:rsidRPr="00CD145A">
        <w:rPr>
          <w:position w:val="-6"/>
        </w:rPr>
        <w:object w:dxaOrig="1780" w:dyaOrig="280" w14:anchorId="4AAA2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1pt;height:14.25pt" o:ole="">
            <v:imagedata r:id="rId8" o:title=""/>
          </v:shape>
          <o:OLEObject Type="Embed" ProgID="Equation.3" ShapeID="_x0000_i1025" DrawAspect="Content" ObjectID="_1402068660" r:id="rId9"/>
        </w:object>
      </w:r>
    </w:p>
    <w:p w14:paraId="5A5E24C7" w14:textId="6ECBEE3C" w:rsidR="00940685" w:rsidRDefault="003712E9" w:rsidP="00116C1E">
      <w:pPr>
        <w:spacing w:after="0"/>
        <w:jc w:val="both"/>
        <w:rPr>
          <w:rFonts w:ascii="Arial" w:hAnsi="Arial" w:cs="Arial"/>
        </w:rPr>
      </w:pPr>
      <w:r>
        <w:rPr>
          <w:rFonts w:ascii="Arial" w:hAnsi="Arial" w:cs="Arial"/>
        </w:rPr>
        <w:t>Se elige la expresión de la izquierda para llegar a la expresión de la derecha. Se tiene que:</w:t>
      </w:r>
    </w:p>
    <w:p w14:paraId="35112BD9" w14:textId="18BACCE3" w:rsidR="003712E9" w:rsidRDefault="00700924" w:rsidP="00D73DD6">
      <w:pPr>
        <w:spacing w:after="0"/>
        <w:rPr>
          <w:rFonts w:ascii="Arial" w:hAnsi="Arial" w:cs="Arial"/>
        </w:rPr>
      </w:pPr>
      <w:r w:rsidRPr="00700924">
        <w:rPr>
          <w:rFonts w:ascii="Arial" w:hAnsi="Arial" w:cs="Arial"/>
        </w:rPr>
        <w:t>MA_10_04_CO_37</w:t>
      </w:r>
    </w:p>
    <w:p w14:paraId="15A9C8B9" w14:textId="163C91EE" w:rsidR="003712E9" w:rsidRDefault="003712E9" w:rsidP="00116C1E">
      <w:pPr>
        <w:spacing w:after="0"/>
        <w:jc w:val="both"/>
        <w:rPr>
          <w:rFonts w:ascii="Arial" w:hAnsi="Arial" w:cs="Arial"/>
        </w:rPr>
      </w:pPr>
      <w:r>
        <w:rPr>
          <w:rFonts w:ascii="Arial" w:hAnsi="Arial" w:cs="Arial"/>
        </w:rPr>
        <w:t>Al simplificar se tiene que:</w:t>
      </w:r>
    </w:p>
    <w:p w14:paraId="76E6FB1D" w14:textId="3A1A97FE" w:rsidR="003712E9" w:rsidRDefault="00700924" w:rsidP="00D73DD6">
      <w:pPr>
        <w:spacing w:after="0"/>
      </w:pPr>
      <w:r w:rsidRPr="00700924">
        <w:t>MA_10_04_CO_38</w:t>
      </w:r>
    </w:p>
    <w:p w14:paraId="1AAA73AB" w14:textId="53F46FA4" w:rsidR="003712E9" w:rsidRDefault="003712E9" w:rsidP="00116C1E">
      <w:pPr>
        <w:spacing w:after="0"/>
        <w:jc w:val="both"/>
      </w:pPr>
      <w:r>
        <w:t>Finalmente, multiplicando se tiene:</w:t>
      </w:r>
    </w:p>
    <w:p w14:paraId="182434D3" w14:textId="6E80C26D" w:rsidR="003712E9" w:rsidRDefault="00700924" w:rsidP="00D73DD6">
      <w:pPr>
        <w:spacing w:after="0"/>
        <w:rPr>
          <w:rFonts w:ascii="Arial" w:hAnsi="Arial" w:cs="Arial"/>
        </w:rPr>
      </w:pPr>
      <w:r w:rsidRPr="00700924">
        <w:rPr>
          <w:rFonts w:ascii="Arial" w:hAnsi="Arial" w:cs="Arial"/>
        </w:rPr>
        <w:t>MA_10_04_CO_39</w:t>
      </w:r>
    </w:p>
    <w:p w14:paraId="2D862B03" w14:textId="77777777" w:rsidR="003712E9" w:rsidRDefault="003712E9" w:rsidP="00116C1E">
      <w:pPr>
        <w:spacing w:after="0"/>
        <w:jc w:val="both"/>
        <w:rPr>
          <w:rFonts w:ascii="Arial" w:hAnsi="Arial" w:cs="Arial"/>
        </w:rPr>
      </w:pPr>
    </w:p>
    <w:p w14:paraId="0F2CE8B6" w14:textId="636BC2E3" w:rsidR="003712E9" w:rsidRDefault="003712E9" w:rsidP="00116C1E">
      <w:pPr>
        <w:spacing w:after="0"/>
        <w:jc w:val="both"/>
        <w:rPr>
          <w:rFonts w:ascii="Arial" w:hAnsi="Arial" w:cs="Arial"/>
        </w:rPr>
      </w:pPr>
      <w:r>
        <w:rPr>
          <w:rFonts w:ascii="Arial" w:hAnsi="Arial" w:cs="Arial"/>
        </w:rPr>
        <w:t xml:space="preserve">Hay identidades que </w:t>
      </w:r>
      <w:r w:rsidR="008A3053">
        <w:rPr>
          <w:rFonts w:ascii="Arial" w:hAnsi="Arial" w:cs="Arial"/>
        </w:rPr>
        <w:t xml:space="preserve">necesitan de </w:t>
      </w:r>
      <w:r>
        <w:rPr>
          <w:rFonts w:ascii="Arial" w:hAnsi="Arial" w:cs="Arial"/>
        </w:rPr>
        <w:t>otras estrategias algebraicas para verificarlas; entre estas estrategias están el uso de la adición o sustracción de expresiones.</w:t>
      </w:r>
    </w:p>
    <w:p w14:paraId="6F7052AD" w14:textId="77777777" w:rsidR="003712E9" w:rsidRDefault="003712E9" w:rsidP="00116C1E">
      <w:pPr>
        <w:spacing w:after="0"/>
        <w:jc w:val="both"/>
        <w:rPr>
          <w:rFonts w:ascii="Arial" w:hAnsi="Arial" w:cs="Arial"/>
        </w:rPr>
      </w:pPr>
    </w:p>
    <w:p w14:paraId="56BCBAAE" w14:textId="78A3DC11" w:rsidR="003712E9" w:rsidRDefault="003712E9" w:rsidP="00116C1E">
      <w:pPr>
        <w:spacing w:after="0"/>
        <w:jc w:val="both"/>
        <w:rPr>
          <w:rFonts w:ascii="Arial" w:hAnsi="Arial" w:cs="Arial"/>
        </w:rPr>
      </w:pPr>
      <w:r>
        <w:rPr>
          <w:rFonts w:ascii="Arial" w:hAnsi="Arial" w:cs="Arial"/>
        </w:rPr>
        <w:t>Ejemplo</w:t>
      </w:r>
    </w:p>
    <w:p w14:paraId="21529827" w14:textId="31B0ADB3" w:rsidR="003712E9" w:rsidRDefault="003712E9" w:rsidP="00116C1E">
      <w:pPr>
        <w:spacing w:after="0"/>
        <w:jc w:val="both"/>
        <w:rPr>
          <w:rFonts w:ascii="Arial" w:hAnsi="Arial" w:cs="Arial"/>
        </w:rPr>
      </w:pPr>
      <w:r>
        <w:rPr>
          <w:rFonts w:ascii="Arial" w:hAnsi="Arial" w:cs="Arial"/>
        </w:rPr>
        <w:t>Verificar que la siguiente expresión es una identidad:</w:t>
      </w:r>
    </w:p>
    <w:p w14:paraId="526617ED" w14:textId="2F36BA78" w:rsidR="003712E9" w:rsidRDefault="00700924" w:rsidP="00D73DD6">
      <w:pPr>
        <w:spacing w:after="0"/>
        <w:jc w:val="center"/>
        <w:rPr>
          <w:rFonts w:ascii="Arial" w:hAnsi="Arial" w:cs="Arial"/>
        </w:rPr>
      </w:pPr>
      <w:r w:rsidRPr="00700924">
        <w:rPr>
          <w:rFonts w:ascii="Arial" w:hAnsi="Arial" w:cs="Arial"/>
        </w:rPr>
        <w:t>MA_10_04_CO_40</w:t>
      </w:r>
    </w:p>
    <w:p w14:paraId="778F3452" w14:textId="1798489F" w:rsidR="003712E9" w:rsidRDefault="003712E9" w:rsidP="003712E9">
      <w:pPr>
        <w:spacing w:after="0"/>
        <w:jc w:val="both"/>
        <w:rPr>
          <w:rFonts w:ascii="Arial" w:hAnsi="Arial" w:cs="Arial"/>
        </w:rPr>
      </w:pPr>
      <w:r>
        <w:rPr>
          <w:rFonts w:ascii="Arial" w:hAnsi="Arial" w:cs="Arial"/>
        </w:rPr>
        <w:t>Se elige la expresión de la izquierda para llegar a la expresión de la derecha, pero inicialmente hay que resolver la sustracción entre las fracciones dadas:</w:t>
      </w:r>
    </w:p>
    <w:p w14:paraId="4A61737C" w14:textId="77777777" w:rsidR="003712E9" w:rsidRDefault="003712E9" w:rsidP="003712E9">
      <w:pPr>
        <w:spacing w:after="0"/>
        <w:jc w:val="both"/>
        <w:rPr>
          <w:rFonts w:ascii="Arial" w:hAnsi="Arial" w:cs="Arial"/>
        </w:rPr>
      </w:pPr>
    </w:p>
    <w:p w14:paraId="48E840B2" w14:textId="7D747B24" w:rsidR="003712E9" w:rsidRDefault="00700924" w:rsidP="00116C1E">
      <w:pPr>
        <w:spacing w:after="0"/>
        <w:jc w:val="both"/>
        <w:rPr>
          <w:rFonts w:ascii="Arial" w:hAnsi="Arial" w:cs="Arial"/>
        </w:rPr>
      </w:pPr>
      <w:r w:rsidRPr="00700924">
        <w:rPr>
          <w:rFonts w:ascii="Arial" w:hAnsi="Arial" w:cs="Arial"/>
        </w:rPr>
        <w:t>MA_10_04_CO_41</w:t>
      </w:r>
    </w:p>
    <w:p w14:paraId="6414CE5A" w14:textId="77777777" w:rsidR="003712E9" w:rsidRDefault="003712E9" w:rsidP="00116C1E">
      <w:pPr>
        <w:spacing w:after="0"/>
        <w:jc w:val="both"/>
        <w:rPr>
          <w:rFonts w:ascii="Arial" w:hAnsi="Arial" w:cs="Arial"/>
        </w:rPr>
      </w:pPr>
    </w:p>
    <w:p w14:paraId="0D3D3887" w14:textId="6144AF6C" w:rsidR="003712E9" w:rsidRDefault="003712E9" w:rsidP="00116C1E">
      <w:pPr>
        <w:spacing w:after="0"/>
        <w:jc w:val="both"/>
        <w:rPr>
          <w:rFonts w:ascii="Arial" w:hAnsi="Arial" w:cs="Arial"/>
        </w:rPr>
      </w:pPr>
      <w:r>
        <w:rPr>
          <w:rFonts w:ascii="Arial" w:hAnsi="Arial" w:cs="Arial"/>
        </w:rPr>
        <w:t>Se orga</w:t>
      </w:r>
      <w:r w:rsidR="00DA7784">
        <w:rPr>
          <w:rFonts w:ascii="Arial" w:hAnsi="Arial" w:cs="Arial"/>
        </w:rPr>
        <w:t>nizan los términos del numerador</w:t>
      </w:r>
      <w:r>
        <w:rPr>
          <w:rFonts w:ascii="Arial" w:hAnsi="Arial" w:cs="Arial"/>
        </w:rPr>
        <w:t xml:space="preserve"> y se tiene que:</w:t>
      </w:r>
    </w:p>
    <w:p w14:paraId="4666EFA1" w14:textId="01F8A28B" w:rsidR="003712E9" w:rsidRDefault="00700924" w:rsidP="00116C1E">
      <w:pPr>
        <w:spacing w:after="0"/>
        <w:jc w:val="both"/>
        <w:rPr>
          <w:rFonts w:ascii="Arial" w:hAnsi="Arial" w:cs="Arial"/>
        </w:rPr>
      </w:pPr>
      <w:r w:rsidRPr="00700924">
        <w:rPr>
          <w:rFonts w:ascii="Arial" w:hAnsi="Arial" w:cs="Arial"/>
        </w:rPr>
        <w:t>MA_10_04_CO_42</w:t>
      </w:r>
    </w:p>
    <w:p w14:paraId="00AE40C1" w14:textId="77777777" w:rsidR="003712E9" w:rsidRDefault="003712E9" w:rsidP="00116C1E">
      <w:pPr>
        <w:spacing w:after="0"/>
        <w:jc w:val="both"/>
        <w:rPr>
          <w:rFonts w:ascii="Arial" w:hAnsi="Arial" w:cs="Arial"/>
        </w:rPr>
      </w:pPr>
    </w:p>
    <w:p w14:paraId="37F6D7F2" w14:textId="6E410E9F" w:rsidR="003712E9" w:rsidRDefault="003712E9" w:rsidP="00116C1E">
      <w:pPr>
        <w:spacing w:after="0"/>
        <w:jc w:val="both"/>
        <w:rPr>
          <w:rFonts w:ascii="Arial" w:hAnsi="Arial" w:cs="Arial"/>
        </w:rPr>
      </w:pPr>
      <w:r>
        <w:rPr>
          <w:rFonts w:ascii="Arial" w:hAnsi="Arial" w:cs="Arial"/>
        </w:rPr>
        <w:t>Al aplicar las identidades fundamentales la expresión se puede escribir así:</w:t>
      </w:r>
    </w:p>
    <w:p w14:paraId="63FFFAB0" w14:textId="3F606DF7" w:rsidR="003712E9" w:rsidRDefault="00700924" w:rsidP="00116C1E">
      <w:pPr>
        <w:spacing w:after="0"/>
        <w:jc w:val="both"/>
        <w:rPr>
          <w:rFonts w:ascii="Arial" w:hAnsi="Arial" w:cs="Arial"/>
        </w:rPr>
      </w:pPr>
      <w:r w:rsidRPr="00700924">
        <w:rPr>
          <w:rFonts w:ascii="Arial" w:hAnsi="Arial" w:cs="Arial"/>
        </w:rPr>
        <w:t>MA_10_04_CO_43</w:t>
      </w:r>
    </w:p>
    <w:p w14:paraId="13C742B9" w14:textId="268FCE68" w:rsidR="003712E9" w:rsidRDefault="00DA7784" w:rsidP="00116C1E">
      <w:pPr>
        <w:spacing w:after="0"/>
        <w:jc w:val="both"/>
        <w:rPr>
          <w:rFonts w:ascii="Arial" w:hAnsi="Arial" w:cs="Arial"/>
        </w:rPr>
      </w:pPr>
      <w:r>
        <w:rPr>
          <w:rFonts w:ascii="Arial" w:hAnsi="Arial" w:cs="Arial"/>
        </w:rPr>
        <w:t>Al factorizar el numerador se tiene:</w:t>
      </w:r>
    </w:p>
    <w:p w14:paraId="4C9388BE" w14:textId="47C67F95" w:rsidR="00DA7784" w:rsidRDefault="00BA3127" w:rsidP="00116C1E">
      <w:pPr>
        <w:spacing w:after="0"/>
        <w:jc w:val="both"/>
        <w:rPr>
          <w:rFonts w:ascii="Arial" w:hAnsi="Arial" w:cs="Arial"/>
        </w:rPr>
      </w:pPr>
      <w:r w:rsidRPr="00BA3127">
        <w:rPr>
          <w:rFonts w:ascii="Arial" w:hAnsi="Arial" w:cs="Arial"/>
        </w:rPr>
        <w:t>MA_10_04_CO_44</w:t>
      </w:r>
    </w:p>
    <w:p w14:paraId="5E57700C" w14:textId="1F77BC64" w:rsidR="003712E9" w:rsidRDefault="00DA7784" w:rsidP="00116C1E">
      <w:pPr>
        <w:spacing w:after="0"/>
        <w:jc w:val="both"/>
        <w:rPr>
          <w:rFonts w:ascii="Arial" w:hAnsi="Arial" w:cs="Arial"/>
        </w:rPr>
      </w:pPr>
      <w:r>
        <w:rPr>
          <w:rFonts w:ascii="Arial" w:hAnsi="Arial" w:cs="Arial"/>
        </w:rPr>
        <w:t>Al factorizar el menos en el numerador se tiene que:</w:t>
      </w:r>
    </w:p>
    <w:p w14:paraId="6E326C75" w14:textId="35FB1283" w:rsidR="00DA7784" w:rsidRDefault="000058C9" w:rsidP="00116C1E">
      <w:pPr>
        <w:spacing w:after="0"/>
        <w:jc w:val="both"/>
        <w:rPr>
          <w:rFonts w:ascii="Arial" w:hAnsi="Arial" w:cs="Arial"/>
        </w:rPr>
      </w:pPr>
      <w:r w:rsidRPr="000058C9">
        <w:rPr>
          <w:rFonts w:ascii="Arial" w:hAnsi="Arial" w:cs="Arial"/>
        </w:rPr>
        <w:t>MA_10_04_CO_045</w:t>
      </w:r>
    </w:p>
    <w:p w14:paraId="4F8313C8" w14:textId="472CAB9C" w:rsidR="00DA7784" w:rsidRDefault="00DA7784" w:rsidP="00116C1E">
      <w:pPr>
        <w:spacing w:after="0"/>
        <w:jc w:val="both"/>
        <w:rPr>
          <w:rFonts w:ascii="Arial" w:hAnsi="Arial" w:cs="Arial"/>
        </w:rPr>
      </w:pPr>
      <w:r>
        <w:rPr>
          <w:rFonts w:ascii="Arial" w:hAnsi="Arial" w:cs="Arial"/>
        </w:rPr>
        <w:t>Finalmente, al simplificar la expresión</w:t>
      </w:r>
      <w:ins w:id="3" w:author="user" w:date="2016-06-07T16:54:00Z">
        <w:r w:rsidR="000A306D">
          <w:rPr>
            <w:rFonts w:ascii="Arial" w:hAnsi="Arial" w:cs="Arial"/>
          </w:rPr>
          <w:t>,</w:t>
        </w:r>
      </w:ins>
      <w:r>
        <w:rPr>
          <w:rFonts w:ascii="Arial" w:hAnsi="Arial" w:cs="Arial"/>
        </w:rPr>
        <w:t xml:space="preserve"> se concluye que:</w:t>
      </w:r>
    </w:p>
    <w:p w14:paraId="12016CBD" w14:textId="013CA580" w:rsidR="00DA7784" w:rsidRDefault="00BA3127" w:rsidP="00116C1E">
      <w:pPr>
        <w:spacing w:after="0"/>
        <w:jc w:val="both"/>
      </w:pPr>
      <w:r w:rsidRPr="00BA3127">
        <w:t>MA_10_04_CO_46</w:t>
      </w:r>
    </w:p>
    <w:p w14:paraId="795A8C28" w14:textId="77777777" w:rsidR="00DC3571" w:rsidRDefault="00DC3571"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3E3166" w:rsidRPr="005161F7" w14:paraId="6D4ED3CE" w14:textId="77777777" w:rsidTr="00DC3571">
        <w:tc>
          <w:tcPr>
            <w:tcW w:w="8978" w:type="dxa"/>
            <w:gridSpan w:val="2"/>
            <w:shd w:val="clear" w:color="auto" w:fill="000000" w:themeFill="text1"/>
          </w:tcPr>
          <w:p w14:paraId="2CE1CBA9" w14:textId="77777777" w:rsidR="003E3166" w:rsidRPr="005161F7" w:rsidRDefault="003E3166" w:rsidP="00DC3571">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3E3166" w:rsidRPr="005161F7" w14:paraId="0A529861" w14:textId="77777777" w:rsidTr="00DC3571">
        <w:trPr>
          <w:trHeight w:val="996"/>
        </w:trPr>
        <w:tc>
          <w:tcPr>
            <w:tcW w:w="2518" w:type="dxa"/>
          </w:tcPr>
          <w:p w14:paraId="042075A2" w14:textId="77777777" w:rsidR="003E3166" w:rsidRPr="005161F7" w:rsidRDefault="003E3166" w:rsidP="00DC3571">
            <w:pPr>
              <w:jc w:val="both"/>
              <w:rPr>
                <w:rFonts w:ascii="Arial" w:hAnsi="Arial" w:cs="Arial"/>
                <w:b/>
                <w:sz w:val="24"/>
                <w:szCs w:val="24"/>
              </w:rPr>
            </w:pPr>
            <w:r w:rsidRPr="005161F7">
              <w:rPr>
                <w:rFonts w:ascii="Arial" w:hAnsi="Arial" w:cs="Arial"/>
                <w:b/>
                <w:sz w:val="24"/>
                <w:szCs w:val="24"/>
              </w:rPr>
              <w:t>Contenido</w:t>
            </w:r>
          </w:p>
        </w:tc>
        <w:tc>
          <w:tcPr>
            <w:tcW w:w="6460" w:type="dxa"/>
          </w:tcPr>
          <w:p w14:paraId="2163BCE6" w14:textId="126BA6A5" w:rsidR="00203352" w:rsidRPr="00203352" w:rsidRDefault="003E3166" w:rsidP="003E3166">
            <w:pPr>
              <w:rPr>
                <w:rFonts w:ascii="Arial" w:eastAsiaTheme="minorEastAsia" w:hAnsi="Arial" w:cs="Arial"/>
                <w:sz w:val="24"/>
                <w:szCs w:val="24"/>
              </w:rPr>
            </w:pPr>
            <w:r>
              <w:rPr>
                <w:rFonts w:ascii="Arial" w:eastAsiaTheme="minorEastAsia" w:hAnsi="Arial" w:cs="Arial"/>
                <w:sz w:val="24"/>
                <w:szCs w:val="24"/>
              </w:rPr>
              <w:t>El proceso para verificar una identidad trigonométrica consiste en usar las identidades fundamentales y diferentes estrategias algebraicas</w:t>
            </w:r>
            <w:r w:rsidR="00203352">
              <w:rPr>
                <w:rFonts w:ascii="Arial" w:eastAsiaTheme="minorEastAsia" w:hAnsi="Arial" w:cs="Arial"/>
                <w:sz w:val="24"/>
                <w:szCs w:val="24"/>
              </w:rPr>
              <w:t>.</w:t>
            </w:r>
          </w:p>
        </w:tc>
      </w:tr>
    </w:tbl>
    <w:p w14:paraId="729AB61F" w14:textId="685B5228" w:rsidR="00DA7784" w:rsidRDefault="00DA7784" w:rsidP="00116C1E">
      <w:pPr>
        <w:spacing w:after="0"/>
        <w:jc w:val="both"/>
        <w:rPr>
          <w:rFonts w:ascii="Arial" w:hAnsi="Arial" w:cs="Arial"/>
        </w:rPr>
      </w:pPr>
    </w:p>
    <w:p w14:paraId="614644FF" w14:textId="5953C350" w:rsidR="003E3166" w:rsidRDefault="00DC3571" w:rsidP="00116C1E">
      <w:pPr>
        <w:spacing w:after="0"/>
        <w:jc w:val="both"/>
        <w:rPr>
          <w:rFonts w:ascii="Arial" w:hAnsi="Arial" w:cs="Arial"/>
        </w:rPr>
      </w:pPr>
      <w:r>
        <w:rPr>
          <w:rFonts w:ascii="Arial" w:hAnsi="Arial" w:cs="Arial"/>
        </w:rPr>
        <w:t>Ejemplo</w:t>
      </w:r>
    </w:p>
    <w:p w14:paraId="21BFE227" w14:textId="465FCF5B" w:rsidR="00DC3571" w:rsidRDefault="00DC3571" w:rsidP="00116C1E">
      <w:pPr>
        <w:spacing w:after="0"/>
        <w:jc w:val="both"/>
        <w:rPr>
          <w:rFonts w:ascii="Arial" w:hAnsi="Arial" w:cs="Arial"/>
        </w:rPr>
      </w:pPr>
      <w:r>
        <w:rPr>
          <w:rFonts w:ascii="Arial" w:hAnsi="Arial" w:cs="Arial"/>
        </w:rPr>
        <w:t xml:space="preserve">Verificar que la expresión </w:t>
      </w:r>
      <w:r w:rsidR="0033650C">
        <w:rPr>
          <w:rFonts w:ascii="Arial" w:hAnsi="Arial" w:cs="Arial"/>
        </w:rPr>
        <w:t>presentada a continuación es una identidad:</w:t>
      </w:r>
    </w:p>
    <w:p w14:paraId="2504DB5A" w14:textId="3C894DE5" w:rsidR="0033650C" w:rsidRDefault="00464E8D" w:rsidP="0033650C">
      <w:pPr>
        <w:spacing w:after="0"/>
        <w:jc w:val="center"/>
        <w:rPr>
          <w:rFonts w:ascii="Arial" w:hAnsi="Arial" w:cs="Arial"/>
        </w:rPr>
      </w:pPr>
      <w:r w:rsidRPr="00464E8D">
        <w:rPr>
          <w:rFonts w:ascii="Arial" w:hAnsi="Arial" w:cs="Arial"/>
        </w:rPr>
        <w:t>MA_10_04_CO_47</w:t>
      </w:r>
    </w:p>
    <w:p w14:paraId="5FD1C646" w14:textId="38207647" w:rsidR="003E3166" w:rsidRDefault="0033650C" w:rsidP="00116C1E">
      <w:pPr>
        <w:spacing w:after="0"/>
        <w:jc w:val="both"/>
        <w:rPr>
          <w:rFonts w:ascii="Arial" w:hAnsi="Arial" w:cs="Arial"/>
        </w:rPr>
      </w:pPr>
      <w:r>
        <w:rPr>
          <w:rFonts w:ascii="Arial" w:hAnsi="Arial" w:cs="Arial"/>
        </w:rPr>
        <w:t>Al aplicar las diferentes estrategias algebraicas y las identidades fundamentales</w:t>
      </w:r>
      <w:r w:rsidR="000A306D">
        <w:rPr>
          <w:rFonts w:ascii="Arial" w:hAnsi="Arial" w:cs="Arial"/>
        </w:rPr>
        <w:t>,</w:t>
      </w:r>
      <w:r>
        <w:rPr>
          <w:rFonts w:ascii="Arial" w:hAnsi="Arial" w:cs="Arial"/>
        </w:rPr>
        <w:t xml:space="preserve"> se tiene:</w:t>
      </w:r>
    </w:p>
    <w:p w14:paraId="105A2B39" w14:textId="7B2BA239" w:rsidR="0033650C" w:rsidRDefault="00464E8D" w:rsidP="00116C1E">
      <w:pPr>
        <w:spacing w:after="0"/>
        <w:jc w:val="both"/>
      </w:pPr>
      <w:r w:rsidRPr="00464E8D">
        <w:t>MA_10_04_CO_48</w:t>
      </w:r>
    </w:p>
    <w:p w14:paraId="743C89C2" w14:textId="77777777" w:rsidR="0033650C" w:rsidRDefault="0033650C" w:rsidP="00116C1E">
      <w:pPr>
        <w:spacing w:after="0"/>
        <w:jc w:val="both"/>
      </w:pPr>
    </w:p>
    <w:p w14:paraId="517DCBFD" w14:textId="52335529" w:rsidR="0033650C" w:rsidRDefault="00464E8D" w:rsidP="00116C1E">
      <w:pPr>
        <w:spacing w:after="0"/>
        <w:jc w:val="both"/>
      </w:pPr>
      <w:r w:rsidRPr="00464E8D">
        <w:t>MA_10_04_CO_49</w:t>
      </w:r>
    </w:p>
    <w:p w14:paraId="34064046" w14:textId="77777777" w:rsidR="0033650C" w:rsidRDefault="0033650C" w:rsidP="00116C1E">
      <w:pPr>
        <w:spacing w:after="0"/>
        <w:jc w:val="both"/>
      </w:pPr>
    </w:p>
    <w:p w14:paraId="172B22E9" w14:textId="7E650CDE" w:rsidR="0033650C" w:rsidRDefault="00464E8D" w:rsidP="00116C1E">
      <w:pPr>
        <w:spacing w:after="0"/>
        <w:jc w:val="both"/>
      </w:pPr>
      <w:r w:rsidRPr="00464E8D">
        <w:t>MA_10_04_CO_50</w:t>
      </w:r>
    </w:p>
    <w:p w14:paraId="11147182" w14:textId="77777777" w:rsidR="00DE4602" w:rsidRDefault="00DE4602" w:rsidP="00116C1E">
      <w:pPr>
        <w:spacing w:after="0"/>
        <w:jc w:val="both"/>
      </w:pPr>
    </w:p>
    <w:p w14:paraId="58534345" w14:textId="50C76DC2" w:rsidR="00DE4602" w:rsidRDefault="00464E8D" w:rsidP="00116C1E">
      <w:pPr>
        <w:spacing w:after="0"/>
        <w:jc w:val="both"/>
        <w:rPr>
          <w:rFonts w:ascii="Arial" w:hAnsi="Arial" w:cs="Arial"/>
        </w:rPr>
      </w:pPr>
      <w:r w:rsidRPr="00464E8D">
        <w:rPr>
          <w:rFonts w:ascii="Arial" w:hAnsi="Arial" w:cs="Arial"/>
        </w:rPr>
        <w:t>MA_10_04_CO_51</w:t>
      </w:r>
    </w:p>
    <w:p w14:paraId="0DB04AE4" w14:textId="77777777" w:rsidR="003E3166" w:rsidRDefault="003E3166" w:rsidP="00116C1E">
      <w:pPr>
        <w:spacing w:after="0"/>
        <w:jc w:val="both"/>
        <w:rPr>
          <w:rFonts w:ascii="Arial" w:hAnsi="Arial" w:cs="Arial"/>
        </w:rPr>
      </w:pPr>
    </w:p>
    <w:p w14:paraId="074FAA64" w14:textId="77777777" w:rsidR="00AF491A" w:rsidRDefault="00AF491A"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73DD6" w:rsidRPr="00C87E96" w14:paraId="645533AA" w14:textId="77777777" w:rsidTr="00E43EE8">
        <w:tc>
          <w:tcPr>
            <w:tcW w:w="9033" w:type="dxa"/>
            <w:gridSpan w:val="2"/>
            <w:shd w:val="clear" w:color="auto" w:fill="000000" w:themeFill="text1"/>
          </w:tcPr>
          <w:p w14:paraId="1A024672" w14:textId="41617541" w:rsidR="00D73DD6" w:rsidRPr="00C87E96" w:rsidRDefault="00D73DD6" w:rsidP="00532BF7">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D73DD6" w:rsidRPr="00C87E96" w14:paraId="3ED3F556" w14:textId="77777777" w:rsidTr="00E43EE8">
        <w:tc>
          <w:tcPr>
            <w:tcW w:w="2518" w:type="dxa"/>
          </w:tcPr>
          <w:p w14:paraId="33AC0010" w14:textId="77777777" w:rsidR="00D73DD6" w:rsidRPr="00C87E96" w:rsidRDefault="00D73DD6"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688B3097" w14:textId="68C105A9" w:rsidR="00D73DD6" w:rsidRPr="00C87E96" w:rsidRDefault="00D73DD6" w:rsidP="00E43EE8">
            <w:pPr>
              <w:rPr>
                <w:rFonts w:ascii="Arial" w:eastAsiaTheme="minorEastAsia" w:hAnsi="Arial" w:cs="Arial"/>
                <w:b/>
                <w:sz w:val="24"/>
                <w:szCs w:val="24"/>
              </w:rPr>
            </w:pPr>
            <w:r>
              <w:rPr>
                <w:rFonts w:ascii="Arial" w:eastAsiaTheme="minorEastAsia" w:hAnsi="Arial" w:cs="Arial"/>
                <w:sz w:val="24"/>
                <w:szCs w:val="24"/>
              </w:rPr>
              <w:t>MA_11_02_REC4</w:t>
            </w:r>
            <w:r w:rsidRPr="00C87E96">
              <w:rPr>
                <w:rFonts w:ascii="Arial" w:eastAsiaTheme="minorEastAsia" w:hAnsi="Arial" w:cs="Arial"/>
                <w:sz w:val="24"/>
                <w:szCs w:val="24"/>
              </w:rPr>
              <w:t>0</w:t>
            </w:r>
          </w:p>
        </w:tc>
      </w:tr>
      <w:tr w:rsidR="00D73DD6" w:rsidRPr="00C87E96" w14:paraId="3CB65DDF" w14:textId="77777777" w:rsidTr="00E43EE8">
        <w:tc>
          <w:tcPr>
            <w:tcW w:w="2518" w:type="dxa"/>
          </w:tcPr>
          <w:p w14:paraId="6477ADF8"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E59F91B" w14:textId="2E867021"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Comprueba una identidad trigonométrica</w:t>
            </w:r>
          </w:p>
        </w:tc>
      </w:tr>
      <w:tr w:rsidR="00D73DD6" w:rsidRPr="00C87E96" w14:paraId="09322991" w14:textId="77777777" w:rsidTr="00E43EE8">
        <w:tc>
          <w:tcPr>
            <w:tcW w:w="2518" w:type="dxa"/>
          </w:tcPr>
          <w:p w14:paraId="3B3BFE6B" w14:textId="77777777" w:rsidR="00D73DD6" w:rsidRPr="00C87E96" w:rsidRDefault="00D73DD6" w:rsidP="00E43EE8">
            <w:pPr>
              <w:rPr>
                <w:rFonts w:ascii="Arial" w:eastAsiaTheme="minorEastAsia" w:hAnsi="Arial" w:cs="Arial"/>
                <w:sz w:val="24"/>
                <w:szCs w:val="24"/>
              </w:rPr>
            </w:pPr>
            <w:r w:rsidRPr="00C87E96">
              <w:rPr>
                <w:rFonts w:ascii="Arial" w:eastAsiaTheme="minorEastAsia" w:hAnsi="Arial" w:cs="Arial"/>
                <w:b/>
                <w:sz w:val="24"/>
                <w:szCs w:val="24"/>
              </w:rPr>
              <w:lastRenderedPageBreak/>
              <w:t>Descripción</w:t>
            </w:r>
          </w:p>
        </w:tc>
        <w:tc>
          <w:tcPr>
            <w:tcW w:w="6515" w:type="dxa"/>
          </w:tcPr>
          <w:p w14:paraId="079C1083" w14:textId="069B7294" w:rsidR="00D73DD6" w:rsidRPr="00C87E96" w:rsidRDefault="00D73DD6" w:rsidP="00E43EE8">
            <w:pPr>
              <w:rPr>
                <w:rFonts w:ascii="Arial" w:eastAsiaTheme="minorEastAsia" w:hAnsi="Arial" w:cs="Arial"/>
                <w:sz w:val="24"/>
                <w:szCs w:val="24"/>
              </w:rPr>
            </w:pPr>
            <w:r w:rsidRPr="00D73DD6">
              <w:rPr>
                <w:rFonts w:ascii="Arial" w:eastAsiaTheme="minorEastAsia" w:hAnsi="Arial" w:cs="Arial"/>
                <w:sz w:val="24"/>
                <w:szCs w:val="24"/>
              </w:rPr>
              <w:t>Actividad para comprobar identidades trigonométricas</w:t>
            </w:r>
          </w:p>
        </w:tc>
      </w:tr>
    </w:tbl>
    <w:p w14:paraId="16486C1D" w14:textId="77777777" w:rsidR="00AF491A" w:rsidRDefault="00AF491A" w:rsidP="00116C1E">
      <w:pPr>
        <w:spacing w:after="0"/>
        <w:jc w:val="both"/>
        <w:rPr>
          <w:rFonts w:ascii="Arial" w:hAnsi="Arial" w:cs="Arial"/>
        </w:rPr>
      </w:pPr>
    </w:p>
    <w:p w14:paraId="736852D6" w14:textId="77777777" w:rsidR="00AF491A" w:rsidRDefault="00AF491A"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B96E9F" w:rsidRPr="00C87E96" w14:paraId="083B48C0" w14:textId="77777777" w:rsidTr="00E43EE8">
        <w:tc>
          <w:tcPr>
            <w:tcW w:w="9033" w:type="dxa"/>
            <w:gridSpan w:val="2"/>
            <w:shd w:val="clear" w:color="auto" w:fill="000000" w:themeFill="text1"/>
          </w:tcPr>
          <w:p w14:paraId="44D05AE1" w14:textId="2C973F3B" w:rsidR="00B96E9F" w:rsidRPr="00C87E96" w:rsidRDefault="00B96E9F" w:rsidP="00532BF7">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B96E9F" w:rsidRPr="00C87E96" w14:paraId="52AECB7B" w14:textId="77777777" w:rsidTr="00E43EE8">
        <w:tc>
          <w:tcPr>
            <w:tcW w:w="2518" w:type="dxa"/>
          </w:tcPr>
          <w:p w14:paraId="6562AD83" w14:textId="77777777" w:rsidR="00B96E9F" w:rsidRPr="00C87E96" w:rsidRDefault="00B96E9F"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5A76A89" w14:textId="5E767EA2" w:rsidR="00B96E9F" w:rsidRPr="00C87E96" w:rsidRDefault="00B96E9F" w:rsidP="00E43EE8">
            <w:pPr>
              <w:rPr>
                <w:rFonts w:ascii="Arial" w:eastAsiaTheme="minorEastAsia" w:hAnsi="Arial" w:cs="Arial"/>
                <w:b/>
                <w:sz w:val="24"/>
                <w:szCs w:val="24"/>
              </w:rPr>
            </w:pPr>
            <w:r>
              <w:rPr>
                <w:rFonts w:ascii="Arial" w:eastAsiaTheme="minorEastAsia" w:hAnsi="Arial" w:cs="Arial"/>
                <w:sz w:val="24"/>
                <w:szCs w:val="24"/>
              </w:rPr>
              <w:t>MA_11_02_REC5</w:t>
            </w:r>
            <w:r w:rsidRPr="00C87E96">
              <w:rPr>
                <w:rFonts w:ascii="Arial" w:eastAsiaTheme="minorEastAsia" w:hAnsi="Arial" w:cs="Arial"/>
                <w:sz w:val="24"/>
                <w:szCs w:val="24"/>
              </w:rPr>
              <w:t>0</w:t>
            </w:r>
          </w:p>
        </w:tc>
      </w:tr>
      <w:tr w:rsidR="00B96E9F" w:rsidRPr="00C87E96" w14:paraId="5900AC5B" w14:textId="77777777" w:rsidTr="00E43EE8">
        <w:tc>
          <w:tcPr>
            <w:tcW w:w="2518" w:type="dxa"/>
          </w:tcPr>
          <w:p w14:paraId="16C112FD" w14:textId="77777777" w:rsidR="00B96E9F" w:rsidRPr="00C87E96" w:rsidRDefault="00B96E9F"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8023D92" w14:textId="097A2EA2" w:rsidR="00B96E9F" w:rsidRPr="00C87E96" w:rsidRDefault="00B96E9F" w:rsidP="00E43EE8">
            <w:pPr>
              <w:rPr>
                <w:rFonts w:ascii="Arial" w:eastAsiaTheme="minorEastAsia" w:hAnsi="Arial" w:cs="Arial"/>
                <w:sz w:val="24"/>
                <w:szCs w:val="24"/>
              </w:rPr>
            </w:pPr>
            <w:r w:rsidRPr="00B96E9F">
              <w:rPr>
                <w:rFonts w:ascii="Arial" w:eastAsiaTheme="minorEastAsia" w:hAnsi="Arial" w:cs="Arial"/>
                <w:sz w:val="24"/>
                <w:szCs w:val="24"/>
              </w:rPr>
              <w:t>Demuestra las identidades trigonométricas</w:t>
            </w:r>
          </w:p>
        </w:tc>
      </w:tr>
      <w:tr w:rsidR="00B96E9F" w:rsidRPr="00C87E96" w14:paraId="17C850BF" w14:textId="77777777" w:rsidTr="00E43EE8">
        <w:tc>
          <w:tcPr>
            <w:tcW w:w="2518" w:type="dxa"/>
          </w:tcPr>
          <w:p w14:paraId="09E1003F" w14:textId="77777777" w:rsidR="00B96E9F" w:rsidRPr="00C87E96" w:rsidRDefault="00B96E9F" w:rsidP="00E43EE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17D3148E" w14:textId="40400E2A" w:rsidR="00B96E9F" w:rsidRPr="00C87E96" w:rsidRDefault="00B96E9F" w:rsidP="00E43EE8">
            <w:pPr>
              <w:rPr>
                <w:rFonts w:ascii="Arial" w:eastAsiaTheme="minorEastAsia" w:hAnsi="Arial" w:cs="Arial"/>
                <w:sz w:val="24"/>
                <w:szCs w:val="24"/>
              </w:rPr>
            </w:pPr>
            <w:r w:rsidRPr="00B96E9F">
              <w:rPr>
                <w:rFonts w:ascii="Arial" w:eastAsiaTheme="minorEastAsia" w:hAnsi="Arial" w:cs="Arial"/>
                <w:sz w:val="24"/>
                <w:szCs w:val="24"/>
              </w:rPr>
              <w:t>Actividad para demostrar las identidades trigonométricas</w:t>
            </w:r>
          </w:p>
        </w:tc>
      </w:tr>
    </w:tbl>
    <w:p w14:paraId="043ECA14" w14:textId="77777777" w:rsidR="00AF491A" w:rsidRDefault="00AF491A" w:rsidP="00116C1E">
      <w:pPr>
        <w:spacing w:after="0"/>
        <w:jc w:val="both"/>
        <w:rPr>
          <w:rFonts w:ascii="Arial" w:hAnsi="Arial" w:cs="Arial"/>
        </w:rPr>
      </w:pPr>
    </w:p>
    <w:p w14:paraId="2F68CCBF" w14:textId="77777777" w:rsidR="00AF491A" w:rsidRPr="005161F7" w:rsidRDefault="00AF491A" w:rsidP="00116C1E">
      <w:pPr>
        <w:spacing w:after="0"/>
        <w:jc w:val="both"/>
        <w:rPr>
          <w:rFonts w:ascii="Arial" w:hAnsi="Arial" w:cs="Arial"/>
        </w:rPr>
      </w:pPr>
    </w:p>
    <w:p w14:paraId="2D6F6D01" w14:textId="78DD1D67" w:rsidR="00116C1E" w:rsidRPr="005161F7" w:rsidRDefault="00185BCD" w:rsidP="00116C1E">
      <w:pPr>
        <w:spacing w:after="0"/>
        <w:jc w:val="both"/>
        <w:rPr>
          <w:rFonts w:ascii="Arial" w:hAnsi="Arial" w:cs="Arial"/>
          <w:highlight w:val="yellow"/>
        </w:rPr>
      </w:pPr>
      <w:ins w:id="4" w:author="user" w:date="2016-06-09T11:14:00Z">
        <w:r>
          <w:rPr>
            <w:rFonts w:ascii="Arial" w:hAnsi="Arial" w:cs="Arial"/>
            <w:highlight w:val="yellow"/>
          </w:rPr>
          <w:t>[SECCIÓN</w:t>
        </w:r>
      </w:ins>
      <w:r w:rsidR="00116C1E" w:rsidRPr="005161F7">
        <w:rPr>
          <w:rFonts w:ascii="Arial" w:hAnsi="Arial" w:cs="Arial"/>
          <w:highlight w:val="yellow"/>
        </w:rPr>
        <w:t xml:space="preserve"> 2]</w:t>
      </w:r>
      <w:r w:rsidR="00116C1E" w:rsidRPr="005161F7">
        <w:rPr>
          <w:rFonts w:ascii="Arial" w:hAnsi="Arial" w:cs="Arial"/>
        </w:rPr>
        <w:t xml:space="preserve"> </w:t>
      </w:r>
      <w:r w:rsidR="00940685">
        <w:rPr>
          <w:rFonts w:ascii="Arial" w:hAnsi="Arial" w:cs="Arial"/>
          <w:b/>
        </w:rPr>
        <w:t>1.4</w:t>
      </w:r>
      <w:r w:rsidR="00116C1E" w:rsidRPr="005161F7">
        <w:rPr>
          <w:rFonts w:ascii="Arial" w:hAnsi="Arial" w:cs="Arial"/>
          <w:b/>
        </w:rPr>
        <w:t xml:space="preserve"> Consolidación</w:t>
      </w:r>
    </w:p>
    <w:p w14:paraId="10EDA579" w14:textId="77777777" w:rsidR="00137620" w:rsidRPr="00C87E96" w:rsidRDefault="00137620" w:rsidP="00137620">
      <w:pPr>
        <w:tabs>
          <w:tab w:val="right" w:pos="8498"/>
        </w:tabs>
        <w:spacing w:after="0"/>
        <w:jc w:val="both"/>
        <w:rPr>
          <w:rFonts w:ascii="Arial" w:hAnsi="Arial" w:cs="Arial"/>
        </w:rPr>
      </w:pPr>
      <w:r w:rsidRPr="00C87E96">
        <w:rPr>
          <w:rFonts w:ascii="Arial" w:hAnsi="Arial" w:cs="Arial"/>
        </w:rPr>
        <w:t>Actividades para afianzar lo que has aprendido en esta sección.</w:t>
      </w:r>
    </w:p>
    <w:tbl>
      <w:tblPr>
        <w:tblStyle w:val="Tablaconcuadrcula"/>
        <w:tblW w:w="0" w:type="auto"/>
        <w:tblLook w:val="04A0" w:firstRow="1" w:lastRow="0" w:firstColumn="1" w:lastColumn="0" w:noHBand="0" w:noVBand="1"/>
      </w:tblPr>
      <w:tblGrid>
        <w:gridCol w:w="2518"/>
        <w:gridCol w:w="6515"/>
      </w:tblGrid>
      <w:tr w:rsidR="00F928CD" w:rsidRPr="00C87E96" w14:paraId="12A432AD" w14:textId="77777777" w:rsidTr="00E43EE8">
        <w:tc>
          <w:tcPr>
            <w:tcW w:w="9033" w:type="dxa"/>
            <w:gridSpan w:val="2"/>
            <w:shd w:val="clear" w:color="auto" w:fill="000000" w:themeFill="text1"/>
          </w:tcPr>
          <w:p w14:paraId="5C610FB3" w14:textId="66E64FFB" w:rsidR="00F928CD" w:rsidRPr="00C87E96" w:rsidRDefault="00F928CD" w:rsidP="00532BF7">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F928CD" w:rsidRPr="00C87E96" w14:paraId="5413EDD4" w14:textId="77777777" w:rsidTr="00E43EE8">
        <w:tc>
          <w:tcPr>
            <w:tcW w:w="2518" w:type="dxa"/>
          </w:tcPr>
          <w:p w14:paraId="4038D8DC" w14:textId="77777777" w:rsidR="00F928CD" w:rsidRPr="00C87E96" w:rsidRDefault="00F928CD" w:rsidP="00E43EE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FE44ABC" w14:textId="4A7E9304" w:rsidR="00F928CD" w:rsidRPr="00C87E96" w:rsidRDefault="00F928CD" w:rsidP="00E43EE8">
            <w:pPr>
              <w:rPr>
                <w:rFonts w:ascii="Arial" w:eastAsiaTheme="minorEastAsia" w:hAnsi="Arial" w:cs="Arial"/>
                <w:b/>
                <w:sz w:val="24"/>
                <w:szCs w:val="24"/>
              </w:rPr>
            </w:pPr>
            <w:r>
              <w:rPr>
                <w:rFonts w:ascii="Arial" w:eastAsiaTheme="minorEastAsia" w:hAnsi="Arial" w:cs="Arial"/>
                <w:sz w:val="24"/>
                <w:szCs w:val="24"/>
              </w:rPr>
              <w:t>MA_11_02_REC6</w:t>
            </w:r>
            <w:r w:rsidRPr="00C87E96">
              <w:rPr>
                <w:rFonts w:ascii="Arial" w:eastAsiaTheme="minorEastAsia" w:hAnsi="Arial" w:cs="Arial"/>
                <w:sz w:val="24"/>
                <w:szCs w:val="24"/>
              </w:rPr>
              <w:t>0</w:t>
            </w:r>
          </w:p>
        </w:tc>
      </w:tr>
      <w:tr w:rsidR="00F928CD" w:rsidRPr="00C87E96" w14:paraId="7B6CEBB1" w14:textId="77777777" w:rsidTr="00E43EE8">
        <w:tc>
          <w:tcPr>
            <w:tcW w:w="2518" w:type="dxa"/>
          </w:tcPr>
          <w:p w14:paraId="1B97CE8F" w14:textId="77777777" w:rsidR="00F928CD" w:rsidRPr="00C87E96" w:rsidRDefault="00F928CD" w:rsidP="00E43EE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9DC170C" w14:textId="56875C6A" w:rsidR="00F928CD" w:rsidRPr="00C87E96" w:rsidRDefault="00F928CD" w:rsidP="00E43EE8">
            <w:pPr>
              <w:rPr>
                <w:rFonts w:ascii="Arial" w:eastAsiaTheme="minorEastAsia" w:hAnsi="Arial" w:cs="Arial"/>
                <w:sz w:val="24"/>
                <w:szCs w:val="24"/>
              </w:rPr>
            </w:pPr>
            <w:r w:rsidRPr="00F928CD">
              <w:rPr>
                <w:rFonts w:ascii="Arial" w:eastAsiaTheme="minorEastAsia" w:hAnsi="Arial" w:cs="Arial"/>
                <w:sz w:val="24"/>
                <w:szCs w:val="24"/>
              </w:rPr>
              <w:t>Refuerza tu aprendizaje: Las identidades trigonométricas</w:t>
            </w:r>
          </w:p>
        </w:tc>
      </w:tr>
      <w:tr w:rsidR="00F928CD" w:rsidRPr="00C87E96" w14:paraId="16BC0F47" w14:textId="77777777" w:rsidTr="00E43EE8">
        <w:tc>
          <w:tcPr>
            <w:tcW w:w="2518" w:type="dxa"/>
          </w:tcPr>
          <w:p w14:paraId="1C9AD851" w14:textId="77777777" w:rsidR="00F928CD" w:rsidRPr="00C87E96" w:rsidRDefault="00F928CD" w:rsidP="00E43EE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B696E5E" w14:textId="6BD9BEC1" w:rsidR="00F928CD" w:rsidRPr="00C87E96" w:rsidRDefault="00F928CD" w:rsidP="00E43EE8">
            <w:pPr>
              <w:rPr>
                <w:rFonts w:ascii="Arial" w:eastAsiaTheme="minorEastAsia" w:hAnsi="Arial" w:cs="Arial"/>
                <w:sz w:val="24"/>
                <w:szCs w:val="24"/>
              </w:rPr>
            </w:pPr>
            <w:r w:rsidRPr="00F928CD">
              <w:rPr>
                <w:rFonts w:ascii="Arial" w:eastAsiaTheme="minorEastAsia" w:hAnsi="Arial" w:cs="Arial"/>
                <w:sz w:val="24"/>
                <w:szCs w:val="24"/>
              </w:rPr>
              <w:t>Actividades sobre Las identidades trigonométricas</w:t>
            </w:r>
          </w:p>
        </w:tc>
      </w:tr>
    </w:tbl>
    <w:p w14:paraId="26B58F2A" w14:textId="77777777" w:rsidR="00116C1E" w:rsidRPr="005161F7" w:rsidRDefault="00116C1E" w:rsidP="00116C1E">
      <w:pPr>
        <w:spacing w:after="0"/>
        <w:jc w:val="both"/>
        <w:rPr>
          <w:rFonts w:ascii="Arial" w:hAnsi="Arial" w:cs="Arial"/>
          <w:b/>
        </w:rPr>
      </w:pPr>
    </w:p>
    <w:p w14:paraId="1E4202E5" w14:textId="77777777" w:rsidR="00116C1E" w:rsidRPr="005161F7" w:rsidRDefault="00116C1E" w:rsidP="00116C1E">
      <w:pPr>
        <w:spacing w:after="0"/>
        <w:jc w:val="both"/>
        <w:rPr>
          <w:rFonts w:ascii="Arial" w:hAnsi="Arial" w:cs="Arial"/>
          <w:b/>
        </w:rPr>
      </w:pPr>
    </w:p>
    <w:p w14:paraId="6575CD5A" w14:textId="77777777" w:rsidR="00116C1E" w:rsidRPr="005161F7" w:rsidRDefault="00116C1E" w:rsidP="00116C1E">
      <w:pPr>
        <w:spacing w:after="0"/>
        <w:jc w:val="both"/>
        <w:rPr>
          <w:rFonts w:ascii="Arial" w:hAnsi="Arial" w:cs="Arial"/>
          <w:b/>
        </w:rPr>
      </w:pPr>
    </w:p>
    <w:p w14:paraId="7353DE71" w14:textId="5FBEDEED" w:rsidR="00116C1E" w:rsidRPr="005161F7" w:rsidRDefault="00116C1E" w:rsidP="00116C1E">
      <w:pPr>
        <w:tabs>
          <w:tab w:val="right" w:pos="8498"/>
        </w:tabs>
        <w:spacing w:after="0"/>
        <w:jc w:val="both"/>
        <w:rPr>
          <w:rFonts w:ascii="Arial" w:hAnsi="Arial" w:cs="Arial"/>
          <w:b/>
        </w:rPr>
      </w:pPr>
      <w:r w:rsidRPr="005161F7">
        <w:rPr>
          <w:rFonts w:ascii="Arial" w:hAnsi="Arial" w:cs="Arial"/>
          <w:highlight w:val="yellow"/>
        </w:rPr>
        <w:t>[SECCIÓN 1]</w:t>
      </w:r>
      <w:r w:rsidRPr="005161F7">
        <w:rPr>
          <w:rFonts w:ascii="Arial" w:hAnsi="Arial" w:cs="Arial"/>
        </w:rPr>
        <w:t xml:space="preserve"> </w:t>
      </w:r>
      <w:r w:rsidRPr="005161F7">
        <w:rPr>
          <w:rFonts w:ascii="Arial" w:hAnsi="Arial" w:cs="Arial"/>
          <w:b/>
        </w:rPr>
        <w:t xml:space="preserve">2 </w:t>
      </w:r>
      <w:r w:rsidR="00E43EE8">
        <w:rPr>
          <w:rFonts w:ascii="Arial" w:hAnsi="Arial" w:cs="Arial"/>
          <w:b/>
        </w:rPr>
        <w:t>La s</w:t>
      </w:r>
      <w:r w:rsidRPr="005161F7">
        <w:rPr>
          <w:rFonts w:ascii="Arial" w:hAnsi="Arial" w:cs="Arial"/>
          <w:b/>
        </w:rPr>
        <w:t>implificación de expresiones trigonométricas</w:t>
      </w:r>
    </w:p>
    <w:p w14:paraId="738992B4" w14:textId="77777777" w:rsidR="00116C1E" w:rsidRPr="005161F7" w:rsidRDefault="00116C1E" w:rsidP="00116C1E">
      <w:pPr>
        <w:tabs>
          <w:tab w:val="right" w:pos="8498"/>
        </w:tabs>
        <w:spacing w:after="0"/>
        <w:jc w:val="both"/>
        <w:rPr>
          <w:rFonts w:ascii="Arial" w:hAnsi="Arial" w:cs="Arial"/>
        </w:rPr>
      </w:pPr>
      <w:r w:rsidRPr="005161F7">
        <w:rPr>
          <w:rFonts w:ascii="Arial" w:hAnsi="Arial" w:cs="Arial"/>
        </w:rPr>
        <w:t>Para simplificar expresiones trigonométricas es necesario hacer uso de los algoritmos empleados para reducir expresiones algebraicas e identidades trigonométricas.</w:t>
      </w:r>
    </w:p>
    <w:p w14:paraId="7FCDF4C1" w14:textId="77777777" w:rsidR="00116C1E" w:rsidRPr="005161F7" w:rsidRDefault="00116C1E" w:rsidP="00116C1E">
      <w:pPr>
        <w:tabs>
          <w:tab w:val="right" w:pos="8498"/>
        </w:tabs>
        <w:spacing w:after="0"/>
        <w:jc w:val="both"/>
        <w:rPr>
          <w:rFonts w:ascii="Arial" w:hAnsi="Arial" w:cs="Arial"/>
        </w:rPr>
      </w:pPr>
    </w:p>
    <w:p w14:paraId="233190D0" w14:textId="465272D0" w:rsidR="00116C1E" w:rsidRPr="005161F7" w:rsidRDefault="00116C1E" w:rsidP="00116C1E">
      <w:pPr>
        <w:tabs>
          <w:tab w:val="right" w:pos="8498"/>
        </w:tabs>
        <w:spacing w:after="0"/>
        <w:jc w:val="both"/>
        <w:rPr>
          <w:rFonts w:ascii="Arial" w:eastAsiaTheme="minorEastAsia" w:hAnsi="Arial" w:cs="Arial"/>
        </w:rPr>
      </w:pPr>
      <w:r w:rsidRPr="005161F7">
        <w:rPr>
          <w:rFonts w:ascii="Arial" w:hAnsi="Arial" w:cs="Arial"/>
        </w:rPr>
        <w:t>Este proceso permite escribir la expresión de distintas formas, ya que al encontrar una expresión en apariencia complicada</w:t>
      </w:r>
      <w:r w:rsidR="004B5D01">
        <w:rPr>
          <w:rFonts w:ascii="Arial" w:hAnsi="Arial" w:cs="Arial"/>
        </w:rPr>
        <w:t>,</w:t>
      </w:r>
      <w:r w:rsidRPr="005161F7">
        <w:rPr>
          <w:rFonts w:ascii="Arial" w:hAnsi="Arial" w:cs="Arial"/>
        </w:rPr>
        <w:t xml:space="preserve"> se puede reformular en una mucho más simple, c</w:t>
      </w:r>
      <w:r w:rsidR="00E43EE8">
        <w:rPr>
          <w:rFonts w:ascii="Arial" w:hAnsi="Arial" w:cs="Arial"/>
        </w:rPr>
        <w:t>omo se evidencia a continuación:</w:t>
      </w:r>
      <w:r w:rsidRPr="005161F7">
        <w:rPr>
          <w:rFonts w:ascii="Arial" w:hAnsi="Arial" w:cs="Arial"/>
        </w:rPr>
        <w:t xml:space="preserve"> </w:t>
      </w:r>
    </w:p>
    <w:p w14:paraId="2B238CD3" w14:textId="6AFA0082" w:rsidR="00116C1E" w:rsidRPr="005161F7" w:rsidRDefault="00116C1E" w:rsidP="00116C1E">
      <w:pPr>
        <w:tabs>
          <w:tab w:val="right" w:pos="8498"/>
        </w:tabs>
        <w:spacing w:after="0"/>
        <w:jc w:val="both"/>
        <w:rPr>
          <w:rFonts w:ascii="Arial" w:hAnsi="Arial" w:cs="Arial"/>
        </w:rPr>
      </w:pPr>
    </w:p>
    <w:p w14:paraId="0DDE50D3" w14:textId="5A68F794" w:rsidR="00116C1E" w:rsidRPr="005161F7" w:rsidRDefault="00464E8D" w:rsidP="00464E8D">
      <w:pPr>
        <w:tabs>
          <w:tab w:val="right" w:pos="8498"/>
        </w:tabs>
        <w:spacing w:after="0"/>
        <w:jc w:val="center"/>
        <w:rPr>
          <w:rFonts w:ascii="Arial" w:hAnsi="Arial" w:cs="Arial"/>
        </w:rPr>
      </w:pPr>
      <w:r w:rsidRPr="00464E8D">
        <w:rPr>
          <w:rFonts w:ascii="Arial" w:hAnsi="Arial" w:cs="Arial"/>
        </w:rPr>
        <w:t>MA_10_04_CO_52</w:t>
      </w:r>
    </w:p>
    <w:p w14:paraId="24CF5DC9" w14:textId="77777777" w:rsidR="00116C1E" w:rsidRPr="005161F7" w:rsidRDefault="00116C1E" w:rsidP="00116C1E">
      <w:pPr>
        <w:tabs>
          <w:tab w:val="right" w:pos="8498"/>
        </w:tabs>
        <w:spacing w:after="0"/>
        <w:jc w:val="both"/>
        <w:rPr>
          <w:rFonts w:ascii="Arial" w:eastAsiaTheme="minorEastAsia" w:hAnsi="Arial" w:cs="Arial"/>
        </w:rPr>
      </w:pPr>
    </w:p>
    <w:p w14:paraId="424DA529" w14:textId="57D4D9C0" w:rsidR="00116C1E" w:rsidRPr="005161F7" w:rsidRDefault="0074394D" w:rsidP="0074394D">
      <w:pPr>
        <w:tabs>
          <w:tab w:val="right" w:pos="8498"/>
        </w:tabs>
        <w:spacing w:after="0"/>
        <w:jc w:val="center"/>
        <w:rPr>
          <w:rFonts w:ascii="Arial" w:eastAsiaTheme="minorEastAsia" w:hAnsi="Arial" w:cs="Arial"/>
        </w:rPr>
      </w:pPr>
      <w:r w:rsidRPr="0074394D">
        <w:rPr>
          <w:rFonts w:ascii="Arial" w:eastAsiaTheme="minorEastAsia" w:hAnsi="Arial" w:cs="Arial"/>
        </w:rPr>
        <w:t>MA_10_04_CO_54</w:t>
      </w:r>
    </w:p>
    <w:p w14:paraId="37C5F820" w14:textId="77777777" w:rsidR="00116C1E" w:rsidRPr="005161F7" w:rsidRDefault="00116C1E" w:rsidP="00116C1E">
      <w:pPr>
        <w:tabs>
          <w:tab w:val="right" w:pos="8498"/>
        </w:tabs>
        <w:spacing w:after="0"/>
        <w:jc w:val="both"/>
        <w:rPr>
          <w:rFonts w:ascii="Arial" w:eastAsiaTheme="minorEastAsia" w:hAnsi="Arial" w:cs="Arial"/>
        </w:rPr>
      </w:pPr>
    </w:p>
    <w:p w14:paraId="40CCC27C" w14:textId="7373BC23" w:rsidR="00116C1E" w:rsidRPr="005161F7" w:rsidRDefault="0074394D" w:rsidP="0074394D">
      <w:pPr>
        <w:tabs>
          <w:tab w:val="right" w:pos="8498"/>
        </w:tabs>
        <w:spacing w:after="0"/>
        <w:jc w:val="center"/>
        <w:rPr>
          <w:rFonts w:ascii="Arial" w:eastAsiaTheme="minorEastAsia" w:hAnsi="Arial" w:cs="Arial"/>
        </w:rPr>
      </w:pPr>
      <w:r w:rsidRPr="0074394D">
        <w:rPr>
          <w:rFonts w:ascii="Arial" w:eastAsiaTheme="minorEastAsia" w:hAnsi="Arial" w:cs="Arial"/>
        </w:rPr>
        <w:t>MA_10_04_CO_55</w:t>
      </w:r>
    </w:p>
    <w:p w14:paraId="0A4DE73E" w14:textId="77777777" w:rsidR="00116C1E" w:rsidRPr="005161F7" w:rsidRDefault="00116C1E" w:rsidP="00116C1E">
      <w:pPr>
        <w:tabs>
          <w:tab w:val="right" w:pos="8498"/>
        </w:tabs>
        <w:spacing w:after="0"/>
        <w:jc w:val="both"/>
        <w:rPr>
          <w:rFonts w:ascii="Arial" w:eastAsiaTheme="minorEastAsia" w:hAnsi="Arial" w:cs="Arial"/>
        </w:rPr>
      </w:pPr>
    </w:p>
    <w:p w14:paraId="69ACE0FB" w14:textId="77777777" w:rsidR="00116C1E" w:rsidRPr="005161F7" w:rsidRDefault="00116C1E" w:rsidP="00116C1E">
      <w:pPr>
        <w:tabs>
          <w:tab w:val="right" w:pos="8498"/>
        </w:tabs>
        <w:spacing w:after="0"/>
        <w:jc w:val="both"/>
        <w:rPr>
          <w:rFonts w:ascii="Arial" w:eastAsiaTheme="minorEastAsia" w:hAnsi="Arial" w:cs="Arial"/>
        </w:rPr>
      </w:pPr>
      <w:r w:rsidRPr="005161F7">
        <w:rPr>
          <w:rFonts w:ascii="Arial" w:eastAsiaTheme="minorEastAsia" w:hAnsi="Arial" w:cs="Arial"/>
        </w:rPr>
        <w:t>Aplicando la identidad Pitagórica, se obtiene:</w:t>
      </w:r>
    </w:p>
    <w:p w14:paraId="283FE483" w14:textId="77777777" w:rsidR="00116C1E" w:rsidRPr="005161F7" w:rsidRDefault="00116C1E" w:rsidP="00116C1E">
      <w:pPr>
        <w:tabs>
          <w:tab w:val="right" w:pos="8498"/>
        </w:tabs>
        <w:spacing w:after="0"/>
        <w:jc w:val="both"/>
        <w:rPr>
          <w:rFonts w:ascii="Arial" w:eastAsiaTheme="minorEastAsia" w:hAnsi="Arial" w:cs="Arial"/>
        </w:rPr>
      </w:pPr>
    </w:p>
    <w:p w14:paraId="362E3B93" w14:textId="273CC392" w:rsidR="00116C1E" w:rsidRPr="005161F7" w:rsidRDefault="0074394D" w:rsidP="0074394D">
      <w:pPr>
        <w:tabs>
          <w:tab w:val="right" w:pos="8498"/>
        </w:tabs>
        <w:spacing w:after="0"/>
        <w:jc w:val="center"/>
        <w:rPr>
          <w:rFonts w:ascii="Arial" w:eastAsiaTheme="minorEastAsia" w:hAnsi="Arial" w:cs="Arial"/>
        </w:rPr>
      </w:pPr>
      <w:r w:rsidRPr="0074394D">
        <w:rPr>
          <w:rFonts w:ascii="Arial" w:eastAsiaTheme="minorEastAsia" w:hAnsi="Arial" w:cs="Arial"/>
        </w:rPr>
        <w:t>MA_10_04_CO_56</w:t>
      </w:r>
    </w:p>
    <w:p w14:paraId="26B042E8" w14:textId="1B39661D" w:rsidR="00116C1E" w:rsidRPr="005161F7" w:rsidRDefault="0074394D" w:rsidP="0074394D">
      <w:pPr>
        <w:tabs>
          <w:tab w:val="right" w:pos="8498"/>
        </w:tabs>
        <w:spacing w:after="0"/>
        <w:jc w:val="center"/>
        <w:rPr>
          <w:rFonts w:ascii="Arial" w:hAnsi="Arial" w:cs="Arial"/>
        </w:rPr>
      </w:pPr>
      <w:r w:rsidRPr="0074394D">
        <w:rPr>
          <w:rFonts w:ascii="Arial" w:hAnsi="Arial" w:cs="Arial"/>
        </w:rPr>
        <w:t>MA_10_04_CO_57</w:t>
      </w:r>
    </w:p>
    <w:p w14:paraId="53038337" w14:textId="77777777" w:rsidR="00116C1E" w:rsidRPr="005161F7" w:rsidRDefault="00116C1E" w:rsidP="00116C1E">
      <w:pPr>
        <w:tabs>
          <w:tab w:val="right" w:pos="8498"/>
        </w:tabs>
        <w:spacing w:after="0"/>
        <w:jc w:val="both"/>
        <w:rPr>
          <w:rFonts w:ascii="Arial" w:hAnsi="Arial" w:cs="Arial"/>
          <w:b/>
        </w:rPr>
      </w:pPr>
    </w:p>
    <w:p w14:paraId="48CDB304" w14:textId="636015BE" w:rsidR="00116C1E" w:rsidRPr="00E43EE8" w:rsidRDefault="00E43EE8" w:rsidP="00116C1E">
      <w:pPr>
        <w:tabs>
          <w:tab w:val="right" w:pos="8498"/>
        </w:tabs>
        <w:spacing w:after="0"/>
        <w:jc w:val="both"/>
        <w:rPr>
          <w:rFonts w:ascii="Arial" w:hAnsi="Arial" w:cs="Arial"/>
        </w:rPr>
      </w:pPr>
      <w:r w:rsidRPr="00E43EE8">
        <w:rPr>
          <w:rFonts w:ascii="Arial" w:hAnsi="Arial" w:cs="Arial"/>
        </w:rPr>
        <w:t>De esta manera</w:t>
      </w:r>
      <w:r w:rsidR="00501035">
        <w:rPr>
          <w:rFonts w:ascii="Arial" w:hAnsi="Arial" w:cs="Arial"/>
        </w:rPr>
        <w:t>,</w:t>
      </w:r>
      <w:r w:rsidRPr="00E43EE8">
        <w:rPr>
          <w:rFonts w:ascii="Arial" w:hAnsi="Arial" w:cs="Arial"/>
        </w:rPr>
        <w:t xml:space="preserve"> una expresión complicada se simplificó </w:t>
      </w:r>
      <w:r w:rsidR="00501035">
        <w:rPr>
          <w:rFonts w:ascii="Arial" w:hAnsi="Arial" w:cs="Arial"/>
        </w:rPr>
        <w:t>en</w:t>
      </w:r>
      <w:r w:rsidR="00501035" w:rsidRPr="00E43EE8">
        <w:rPr>
          <w:rFonts w:ascii="Arial" w:hAnsi="Arial" w:cs="Arial"/>
        </w:rPr>
        <w:t xml:space="preserve"> </w:t>
      </w:r>
      <w:r w:rsidRPr="00E43EE8">
        <w:rPr>
          <w:rFonts w:ascii="Arial" w:hAnsi="Arial" w:cs="Arial"/>
        </w:rPr>
        <w:t>una expresión más simple.</w:t>
      </w:r>
    </w:p>
    <w:p w14:paraId="226676FA" w14:textId="77777777" w:rsidR="00116C1E"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68"/>
        <w:gridCol w:w="6360"/>
      </w:tblGrid>
      <w:tr w:rsidR="00781406" w:rsidRPr="00C87E96" w14:paraId="3AEA2B19" w14:textId="77777777" w:rsidTr="003605E3">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88BEC04" w14:textId="77777777" w:rsidR="00781406" w:rsidRPr="00C87E96" w:rsidRDefault="00781406" w:rsidP="003605E3">
            <w:pPr>
              <w:jc w:val="center"/>
              <w:rPr>
                <w:rFonts w:ascii="Arial" w:hAnsi="Arial" w:cs="Arial"/>
                <w:b/>
                <w:sz w:val="24"/>
                <w:szCs w:val="24"/>
              </w:rPr>
            </w:pPr>
            <w:r w:rsidRPr="00C87E96">
              <w:rPr>
                <w:rFonts w:ascii="Arial" w:hAnsi="Arial" w:cs="Arial"/>
                <w:b/>
                <w:sz w:val="24"/>
                <w:szCs w:val="24"/>
              </w:rPr>
              <w:t>Profundiza: recurso nuevo</w:t>
            </w:r>
          </w:p>
        </w:tc>
      </w:tr>
      <w:tr w:rsidR="00781406" w:rsidRPr="00C87E96" w14:paraId="37D234B6" w14:textId="77777777" w:rsidTr="003605E3">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842929" w14:textId="77777777" w:rsidR="00781406" w:rsidRPr="00C87E96" w:rsidRDefault="00781406" w:rsidP="003605E3">
            <w:pPr>
              <w:rPr>
                <w:rFonts w:ascii="Arial" w:hAnsi="Arial" w:cs="Arial"/>
                <w:b/>
                <w:sz w:val="24"/>
                <w:szCs w:val="24"/>
              </w:rPr>
            </w:pPr>
            <w:r w:rsidRPr="00C87E96">
              <w:rPr>
                <w:rFonts w:ascii="Arial" w:hAnsi="Arial" w:cs="Arial"/>
                <w:b/>
                <w:sz w:val="24"/>
                <w:szCs w:val="24"/>
              </w:rPr>
              <w:t>Código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BE3E3" w14:textId="358FC06D" w:rsidR="00781406" w:rsidRPr="00C87E96" w:rsidRDefault="00781406" w:rsidP="003605E3">
            <w:pPr>
              <w:rPr>
                <w:rFonts w:ascii="Arial" w:hAnsi="Arial" w:cs="Arial"/>
                <w:b/>
                <w:sz w:val="24"/>
                <w:szCs w:val="24"/>
              </w:rPr>
            </w:pPr>
            <w:r>
              <w:rPr>
                <w:rFonts w:ascii="Arial" w:hAnsi="Arial" w:cs="Arial"/>
                <w:sz w:val="24"/>
                <w:szCs w:val="24"/>
              </w:rPr>
              <w:t>MA_10_04_CO_REC7</w:t>
            </w:r>
            <w:r w:rsidRPr="00C87E96">
              <w:rPr>
                <w:rFonts w:ascii="Arial" w:hAnsi="Arial" w:cs="Arial"/>
                <w:sz w:val="24"/>
                <w:szCs w:val="24"/>
              </w:rPr>
              <w:t>0</w:t>
            </w:r>
          </w:p>
        </w:tc>
      </w:tr>
      <w:tr w:rsidR="00781406" w:rsidRPr="00C87E96" w14:paraId="1C8B8DEC" w14:textId="77777777" w:rsidTr="003605E3">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CFB44" w14:textId="77777777" w:rsidR="00781406" w:rsidRPr="00C87E96" w:rsidRDefault="00781406" w:rsidP="003605E3">
            <w:pPr>
              <w:rPr>
                <w:rFonts w:ascii="Arial" w:hAnsi="Arial" w:cs="Arial"/>
                <w:sz w:val="24"/>
                <w:szCs w:val="24"/>
              </w:rPr>
            </w:pPr>
            <w:r w:rsidRPr="00C87E96">
              <w:rPr>
                <w:rFonts w:ascii="Arial" w:hAnsi="Arial" w:cs="Arial"/>
                <w:b/>
                <w:sz w:val="24"/>
                <w:szCs w:val="24"/>
              </w:rPr>
              <w:t>Título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02EAE" w14:textId="1F9F249D" w:rsidR="00781406" w:rsidRPr="00C87E96" w:rsidRDefault="00781406" w:rsidP="003605E3">
            <w:pPr>
              <w:rPr>
                <w:rFonts w:ascii="Arial" w:hAnsi="Arial" w:cs="Arial"/>
                <w:sz w:val="24"/>
                <w:szCs w:val="24"/>
              </w:rPr>
            </w:pPr>
            <w:r w:rsidRPr="00781406">
              <w:rPr>
                <w:rFonts w:ascii="Arial" w:hAnsi="Arial" w:cs="Arial"/>
                <w:sz w:val="24"/>
                <w:szCs w:val="24"/>
              </w:rPr>
              <w:t>Simplificación de expresiones trigonométricas</w:t>
            </w:r>
          </w:p>
        </w:tc>
      </w:tr>
      <w:tr w:rsidR="00781406" w:rsidRPr="00C87E96" w14:paraId="59F039AC" w14:textId="77777777" w:rsidTr="003605E3">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05FDE" w14:textId="77777777" w:rsidR="00781406" w:rsidRPr="00C87E96" w:rsidRDefault="00781406" w:rsidP="003605E3">
            <w:pPr>
              <w:rPr>
                <w:rFonts w:ascii="Arial" w:hAnsi="Arial" w:cs="Arial"/>
                <w:sz w:val="24"/>
                <w:szCs w:val="24"/>
              </w:rPr>
            </w:pPr>
            <w:r w:rsidRPr="00C87E96">
              <w:rPr>
                <w:rFonts w:ascii="Arial" w:hAnsi="Arial" w:cs="Arial"/>
                <w:b/>
                <w:sz w:val="24"/>
                <w:szCs w:val="24"/>
              </w:rPr>
              <w:t>Descripción</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A85EA" w14:textId="72213BD8" w:rsidR="00781406" w:rsidRPr="00C87E96" w:rsidRDefault="00781406" w:rsidP="003605E3">
            <w:pPr>
              <w:rPr>
                <w:rFonts w:ascii="Arial" w:hAnsi="Arial" w:cs="Arial"/>
                <w:sz w:val="24"/>
                <w:szCs w:val="24"/>
              </w:rPr>
            </w:pPr>
            <w:r w:rsidRPr="00781406">
              <w:rPr>
                <w:rFonts w:ascii="Arial" w:hAnsi="Arial" w:cs="Arial"/>
                <w:sz w:val="24"/>
                <w:szCs w:val="24"/>
              </w:rPr>
              <w:t>Interactivo que presenta la simplificación de expresiones trigonométricas</w:t>
            </w:r>
          </w:p>
        </w:tc>
      </w:tr>
    </w:tbl>
    <w:p w14:paraId="387B1386" w14:textId="77777777" w:rsidR="00E43EE8" w:rsidRDefault="00E43EE8"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3605E3" w:rsidRPr="00C87E96" w14:paraId="59203455" w14:textId="77777777" w:rsidTr="003605E3">
        <w:tc>
          <w:tcPr>
            <w:tcW w:w="9033" w:type="dxa"/>
            <w:gridSpan w:val="2"/>
            <w:shd w:val="clear" w:color="auto" w:fill="000000" w:themeFill="text1"/>
          </w:tcPr>
          <w:p w14:paraId="40A6C6AA" w14:textId="63C6C276" w:rsidR="003605E3" w:rsidRPr="00C87E96" w:rsidRDefault="003605E3" w:rsidP="003605E3">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3605E3" w:rsidRPr="00C87E96" w14:paraId="3C6597B3" w14:textId="77777777" w:rsidTr="003605E3">
        <w:tc>
          <w:tcPr>
            <w:tcW w:w="2518" w:type="dxa"/>
          </w:tcPr>
          <w:p w14:paraId="43849325" w14:textId="77777777" w:rsidR="003605E3" w:rsidRPr="00C87E96" w:rsidRDefault="003605E3" w:rsidP="003605E3">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00DCC5B" w14:textId="2265F083" w:rsidR="003605E3" w:rsidRPr="00C87E96" w:rsidRDefault="003605E3" w:rsidP="003605E3">
            <w:pPr>
              <w:rPr>
                <w:rFonts w:ascii="Arial" w:eastAsiaTheme="minorEastAsia" w:hAnsi="Arial" w:cs="Arial"/>
                <w:b/>
                <w:sz w:val="24"/>
                <w:szCs w:val="24"/>
              </w:rPr>
            </w:pPr>
            <w:r>
              <w:rPr>
                <w:rFonts w:ascii="Arial" w:eastAsiaTheme="minorEastAsia" w:hAnsi="Arial" w:cs="Arial"/>
                <w:sz w:val="24"/>
                <w:szCs w:val="24"/>
              </w:rPr>
              <w:t>MA_11_02_REC8</w:t>
            </w:r>
            <w:r w:rsidRPr="00C87E96">
              <w:rPr>
                <w:rFonts w:ascii="Arial" w:eastAsiaTheme="minorEastAsia" w:hAnsi="Arial" w:cs="Arial"/>
                <w:sz w:val="24"/>
                <w:szCs w:val="24"/>
              </w:rPr>
              <w:t>0</w:t>
            </w:r>
          </w:p>
        </w:tc>
      </w:tr>
      <w:tr w:rsidR="003605E3" w:rsidRPr="00C87E96" w14:paraId="7C69E4D8" w14:textId="77777777" w:rsidTr="003605E3">
        <w:tc>
          <w:tcPr>
            <w:tcW w:w="2518" w:type="dxa"/>
          </w:tcPr>
          <w:p w14:paraId="2079834C" w14:textId="77777777" w:rsidR="003605E3" w:rsidRPr="00C87E96" w:rsidRDefault="003605E3" w:rsidP="003605E3">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0AEC935" w14:textId="0C1C49AD" w:rsidR="003605E3" w:rsidRPr="00C87E96" w:rsidRDefault="003605E3" w:rsidP="003605E3">
            <w:pPr>
              <w:rPr>
                <w:rFonts w:ascii="Arial" w:eastAsiaTheme="minorEastAsia" w:hAnsi="Arial" w:cs="Arial"/>
                <w:sz w:val="24"/>
                <w:szCs w:val="24"/>
              </w:rPr>
            </w:pPr>
            <w:r w:rsidRPr="003605E3">
              <w:rPr>
                <w:rFonts w:ascii="Arial" w:eastAsiaTheme="minorEastAsia" w:hAnsi="Arial" w:cs="Arial"/>
                <w:sz w:val="24"/>
                <w:szCs w:val="24"/>
              </w:rPr>
              <w:t>Simplifica la expresión trigonométrica</w:t>
            </w:r>
          </w:p>
        </w:tc>
      </w:tr>
      <w:tr w:rsidR="003605E3" w:rsidRPr="00C87E96" w14:paraId="242EB41C" w14:textId="77777777" w:rsidTr="003605E3">
        <w:tc>
          <w:tcPr>
            <w:tcW w:w="2518" w:type="dxa"/>
          </w:tcPr>
          <w:p w14:paraId="057D3692" w14:textId="77777777" w:rsidR="003605E3" w:rsidRPr="00C87E96" w:rsidRDefault="003605E3" w:rsidP="003605E3">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FA33B82" w14:textId="09F807B8" w:rsidR="003605E3" w:rsidRPr="00C87E96" w:rsidRDefault="003605E3" w:rsidP="003605E3">
            <w:pPr>
              <w:rPr>
                <w:rFonts w:ascii="Arial" w:eastAsiaTheme="minorEastAsia" w:hAnsi="Arial" w:cs="Arial"/>
                <w:sz w:val="24"/>
                <w:szCs w:val="24"/>
              </w:rPr>
            </w:pPr>
            <w:r w:rsidRPr="003605E3">
              <w:rPr>
                <w:rFonts w:ascii="Arial" w:eastAsiaTheme="minorEastAsia" w:hAnsi="Arial" w:cs="Arial"/>
                <w:sz w:val="24"/>
                <w:szCs w:val="24"/>
              </w:rPr>
              <w:t>Actividad para simplificar expresiones trigonométricas</w:t>
            </w:r>
          </w:p>
        </w:tc>
      </w:tr>
    </w:tbl>
    <w:p w14:paraId="64A8C4F5" w14:textId="77777777" w:rsidR="00E43EE8" w:rsidRDefault="00E43EE8" w:rsidP="00116C1E">
      <w:pPr>
        <w:spacing w:after="0"/>
        <w:jc w:val="both"/>
        <w:rPr>
          <w:rFonts w:ascii="Arial" w:eastAsiaTheme="minorEastAsia" w:hAnsi="Arial" w:cs="Arial"/>
        </w:rPr>
      </w:pPr>
    </w:p>
    <w:p w14:paraId="3998DD92" w14:textId="77777777" w:rsidR="00E43EE8" w:rsidRPr="005161F7" w:rsidRDefault="00E43EE8" w:rsidP="00116C1E">
      <w:pPr>
        <w:spacing w:after="0"/>
        <w:jc w:val="both"/>
        <w:rPr>
          <w:rFonts w:ascii="Arial" w:eastAsiaTheme="minorEastAsia" w:hAnsi="Arial" w:cs="Arial"/>
        </w:rPr>
      </w:pPr>
    </w:p>
    <w:p w14:paraId="4FEF1C14" w14:textId="782F08B0" w:rsidR="00116C1E" w:rsidRPr="005161F7"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2.</w:t>
      </w:r>
      <w:r w:rsidR="00816017">
        <w:rPr>
          <w:rFonts w:ascii="Arial" w:hAnsi="Arial" w:cs="Arial"/>
          <w:b/>
        </w:rPr>
        <w:t>1</w:t>
      </w:r>
      <w:r w:rsidR="00116C1E" w:rsidRPr="005161F7">
        <w:rPr>
          <w:rFonts w:ascii="Arial" w:hAnsi="Arial" w:cs="Arial"/>
        </w:rPr>
        <w:t xml:space="preserve"> </w:t>
      </w:r>
      <w:r w:rsidR="003605E3" w:rsidRPr="003605E3">
        <w:rPr>
          <w:rFonts w:ascii="Arial" w:hAnsi="Arial" w:cs="Arial"/>
          <w:b/>
        </w:rPr>
        <w:t>La</w:t>
      </w:r>
      <w:r w:rsidR="003605E3">
        <w:rPr>
          <w:rFonts w:ascii="Arial" w:hAnsi="Arial" w:cs="Arial"/>
          <w:b/>
        </w:rPr>
        <w:t>s</w:t>
      </w:r>
      <w:r w:rsidR="003605E3" w:rsidRPr="003605E3">
        <w:rPr>
          <w:rFonts w:ascii="Arial" w:hAnsi="Arial" w:cs="Arial"/>
          <w:b/>
        </w:rPr>
        <w:t xml:space="preserve"> i</w:t>
      </w:r>
      <w:r w:rsidR="00116C1E" w:rsidRPr="005161F7">
        <w:rPr>
          <w:rFonts w:ascii="Arial" w:hAnsi="Arial" w:cs="Arial"/>
          <w:b/>
        </w:rPr>
        <w:t>dentidad</w:t>
      </w:r>
      <w:r w:rsidR="003605E3">
        <w:rPr>
          <w:rFonts w:ascii="Arial" w:hAnsi="Arial" w:cs="Arial"/>
          <w:b/>
        </w:rPr>
        <w:t>es</w:t>
      </w:r>
      <w:r w:rsidR="00116C1E" w:rsidRPr="005161F7">
        <w:rPr>
          <w:rFonts w:ascii="Arial" w:hAnsi="Arial" w:cs="Arial"/>
          <w:b/>
        </w:rPr>
        <w:t xml:space="preserve"> trigonométrica</w:t>
      </w:r>
      <w:r w:rsidR="003605E3">
        <w:rPr>
          <w:rFonts w:ascii="Arial" w:hAnsi="Arial" w:cs="Arial"/>
          <w:b/>
        </w:rPr>
        <w:t>s</w:t>
      </w:r>
      <w:r w:rsidR="00116C1E" w:rsidRPr="005161F7">
        <w:rPr>
          <w:rFonts w:ascii="Arial" w:hAnsi="Arial" w:cs="Arial"/>
          <w:b/>
        </w:rPr>
        <w:t xml:space="preserve"> para la suma de dos ángulos</w:t>
      </w:r>
    </w:p>
    <w:p w14:paraId="2314FB24" w14:textId="77777777" w:rsidR="00116C1E" w:rsidRPr="005161F7" w:rsidRDefault="00116C1E" w:rsidP="00116C1E">
      <w:pPr>
        <w:spacing w:after="0"/>
        <w:jc w:val="both"/>
        <w:rPr>
          <w:rFonts w:ascii="Arial" w:hAnsi="Arial" w:cs="Arial"/>
          <w:b/>
        </w:rPr>
      </w:pPr>
    </w:p>
    <w:p w14:paraId="76F35FAE" w14:textId="3F6D5301" w:rsidR="00116C1E" w:rsidRPr="005161F7" w:rsidRDefault="00116C1E" w:rsidP="00116C1E">
      <w:pPr>
        <w:spacing w:after="0"/>
        <w:jc w:val="both"/>
        <w:rPr>
          <w:rFonts w:ascii="Arial" w:eastAsiaTheme="minorEastAsia" w:hAnsi="Arial" w:cs="Arial"/>
        </w:rPr>
      </w:pPr>
      <w:r w:rsidRPr="005161F7">
        <w:rPr>
          <w:rFonts w:ascii="Arial" w:hAnsi="Arial" w:cs="Arial"/>
        </w:rPr>
        <w:t xml:space="preserve">Como le sucede a la mayoría de las funciones, las funciones </w:t>
      </w:r>
      <w:r w:rsidR="005903ED" w:rsidRPr="005161F7">
        <w:rPr>
          <w:rFonts w:ascii="Arial" w:hAnsi="Arial" w:cs="Arial"/>
        </w:rPr>
        <w:t>trigonométric</w:t>
      </w:r>
      <w:r w:rsidR="005903ED">
        <w:rPr>
          <w:rFonts w:ascii="Arial" w:hAnsi="Arial" w:cs="Arial"/>
        </w:rPr>
        <w:t>a</w:t>
      </w:r>
      <w:r w:rsidR="005903ED" w:rsidRPr="005161F7">
        <w:rPr>
          <w:rFonts w:ascii="Arial" w:hAnsi="Arial" w:cs="Arial"/>
        </w:rPr>
        <w:t xml:space="preserve">s </w:t>
      </w:r>
      <w:r w:rsidRPr="005161F7">
        <w:rPr>
          <w:rFonts w:ascii="Arial" w:hAnsi="Arial" w:cs="Arial"/>
        </w:rPr>
        <w:t xml:space="preserve">no cumplen la igualdad </w:t>
      </w:r>
      <m:oMath>
        <m:r>
          <w:rPr>
            <w:rFonts w:ascii="Cambria Math" w:hAnsi="Cambria Math" w:cs="Arial"/>
          </w:rPr>
          <m:t>f</m:t>
        </m:r>
        <m:d>
          <m:dPr>
            <m:ctrlPr>
              <w:rPr>
                <w:rFonts w:ascii="Cambria Math" w:hAnsi="Cambria Math" w:cs="Arial"/>
                <w:i/>
              </w:rPr>
            </m:ctrlPr>
          </m:dPr>
          <m:e>
            <m:r>
              <w:rPr>
                <w:rFonts w:ascii="Cambria Math" w:hAnsi="Cambria Math" w:cs="Arial"/>
              </w:rPr>
              <m:t>x+y</m:t>
            </m:r>
          </m:e>
        </m:d>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g</m:t>
            </m:r>
          </m:e>
        </m:d>
        <w:ins w:id="5" w:author="user" w:date="2016-06-07T17:08:00Z">
          <m:r>
            <w:rPr>
              <w:rFonts w:ascii="Cambria Math" w:hAnsi="Cambria Math" w:cs="Arial"/>
            </w:rPr>
            <m:t>,</m:t>
          </m:r>
        </w:ins>
      </m:oMath>
      <w:r w:rsidRPr="005161F7">
        <w:rPr>
          <w:rFonts w:ascii="Arial" w:eastAsiaTheme="minorEastAsia" w:hAnsi="Arial" w:cs="Arial"/>
        </w:rPr>
        <w:t xml:space="preserve"> por </w:t>
      </w:r>
      <w:r w:rsidR="005903ED">
        <w:rPr>
          <w:rFonts w:ascii="Arial" w:eastAsiaTheme="minorEastAsia" w:hAnsi="Arial" w:cs="Arial"/>
        </w:rPr>
        <w:t xml:space="preserve">lo </w:t>
      </w:r>
      <w:r w:rsidRPr="005161F7">
        <w:rPr>
          <w:rFonts w:ascii="Arial" w:eastAsiaTheme="minorEastAsia" w:hAnsi="Arial" w:cs="Arial"/>
        </w:rPr>
        <w:t>tanto</w:t>
      </w:r>
      <w:r w:rsidR="005903ED">
        <w:rPr>
          <w:rFonts w:ascii="Arial" w:eastAsiaTheme="minorEastAsia" w:hAnsi="Arial" w:cs="Arial"/>
        </w:rPr>
        <w:t>,</w:t>
      </w:r>
      <w:r w:rsidRPr="005161F7">
        <w:rPr>
          <w:rFonts w:ascii="Arial" w:eastAsiaTheme="minorEastAsia" w:hAnsi="Arial" w:cs="Arial"/>
        </w:rPr>
        <w:t xml:space="preserve"> es necesario establecer las </w:t>
      </w:r>
      <w:r w:rsidR="003605E3">
        <w:rPr>
          <w:rFonts w:ascii="Arial" w:eastAsiaTheme="minorEastAsia" w:hAnsi="Arial" w:cs="Arial"/>
        </w:rPr>
        <w:t>expresiones</w:t>
      </w:r>
      <w:r w:rsidRPr="005161F7">
        <w:rPr>
          <w:rFonts w:ascii="Arial" w:eastAsiaTheme="minorEastAsia" w:hAnsi="Arial" w:cs="Arial"/>
        </w:rPr>
        <w:t xml:space="preserve"> que </w:t>
      </w:r>
      <w:r w:rsidR="003605E3">
        <w:rPr>
          <w:rFonts w:ascii="Arial" w:eastAsiaTheme="minorEastAsia" w:hAnsi="Arial" w:cs="Arial"/>
        </w:rPr>
        <w:t>definan</w:t>
      </w:r>
      <w:r w:rsidRPr="005161F7">
        <w:rPr>
          <w:rFonts w:ascii="Arial" w:eastAsiaTheme="minorEastAsia" w:hAnsi="Arial" w:cs="Arial"/>
        </w:rPr>
        <w:t xml:space="preserve"> las funciones de la suma de ángulos en términos de las funciones de cada ángulo.</w:t>
      </w:r>
    </w:p>
    <w:p w14:paraId="00DB72BE" w14:textId="77777777" w:rsidR="00116C1E" w:rsidRPr="005161F7" w:rsidRDefault="00116C1E" w:rsidP="00116C1E">
      <w:pPr>
        <w:spacing w:after="0"/>
        <w:jc w:val="both"/>
        <w:rPr>
          <w:rFonts w:ascii="Arial" w:eastAsiaTheme="minorEastAsia" w:hAnsi="Arial" w:cs="Arial"/>
          <w:b/>
        </w:rPr>
      </w:pPr>
    </w:p>
    <w:tbl>
      <w:tblPr>
        <w:tblStyle w:val="Tablaconcuadrcula"/>
        <w:tblW w:w="0" w:type="auto"/>
        <w:tblLook w:val="04A0" w:firstRow="1" w:lastRow="0" w:firstColumn="1" w:lastColumn="0" w:noHBand="0" w:noVBand="1"/>
      </w:tblPr>
      <w:tblGrid>
        <w:gridCol w:w="2518"/>
        <w:gridCol w:w="6460"/>
      </w:tblGrid>
      <w:tr w:rsidR="00116C1E" w:rsidRPr="005161F7" w14:paraId="548C0D3B" w14:textId="77777777" w:rsidTr="00940685">
        <w:tc>
          <w:tcPr>
            <w:tcW w:w="8978" w:type="dxa"/>
            <w:gridSpan w:val="2"/>
            <w:shd w:val="clear" w:color="auto" w:fill="000000" w:themeFill="text1"/>
          </w:tcPr>
          <w:p w14:paraId="7DCDA050" w14:textId="77777777" w:rsidR="00116C1E" w:rsidRPr="005161F7" w:rsidRDefault="00116C1E" w:rsidP="003605E3">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25BF15AE" w14:textId="77777777" w:rsidTr="00940685">
        <w:tc>
          <w:tcPr>
            <w:tcW w:w="2518" w:type="dxa"/>
          </w:tcPr>
          <w:p w14:paraId="1BE472AB"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45A9FF97" w14:textId="497F63ED" w:rsidR="00116C1E" w:rsidRPr="005161F7" w:rsidRDefault="003605E3" w:rsidP="00DF5EC5">
            <w:pPr>
              <w:jc w:val="both"/>
              <w:rPr>
                <w:rFonts w:ascii="Arial" w:hAnsi="Arial" w:cs="Arial"/>
                <w:b/>
                <w:sz w:val="24"/>
                <w:szCs w:val="24"/>
              </w:rPr>
            </w:pPr>
            <w:r>
              <w:rPr>
                <w:rFonts w:ascii="Arial" w:hAnsi="Arial" w:cs="Arial"/>
                <w:b/>
                <w:sz w:val="24"/>
                <w:szCs w:val="24"/>
              </w:rPr>
              <w:t>Identidades para</w:t>
            </w:r>
            <w:r w:rsidR="00116C1E" w:rsidRPr="005161F7">
              <w:rPr>
                <w:rFonts w:ascii="Arial" w:hAnsi="Arial" w:cs="Arial"/>
                <w:b/>
                <w:sz w:val="24"/>
                <w:szCs w:val="24"/>
              </w:rPr>
              <w:t xml:space="preserve"> la </w:t>
            </w:r>
            <w:r w:rsidR="00DF5EC5">
              <w:rPr>
                <w:rFonts w:ascii="Arial" w:hAnsi="Arial" w:cs="Arial"/>
                <w:b/>
                <w:sz w:val="24"/>
                <w:szCs w:val="24"/>
              </w:rPr>
              <w:t>adición</w:t>
            </w:r>
            <w:r w:rsidR="00DF5EC5" w:rsidRPr="005161F7">
              <w:rPr>
                <w:rFonts w:ascii="Arial" w:hAnsi="Arial" w:cs="Arial"/>
                <w:b/>
                <w:sz w:val="24"/>
                <w:szCs w:val="24"/>
              </w:rPr>
              <w:t xml:space="preserve"> </w:t>
            </w:r>
            <w:r w:rsidR="00116C1E" w:rsidRPr="005161F7">
              <w:rPr>
                <w:rFonts w:ascii="Arial" w:hAnsi="Arial" w:cs="Arial"/>
                <w:b/>
                <w:sz w:val="24"/>
                <w:szCs w:val="24"/>
              </w:rPr>
              <w:t>de ángulos</w:t>
            </w:r>
          </w:p>
        </w:tc>
      </w:tr>
      <w:tr w:rsidR="00116C1E" w:rsidRPr="005161F7" w14:paraId="52EC5A61" w14:textId="77777777" w:rsidTr="00940685">
        <w:tc>
          <w:tcPr>
            <w:tcW w:w="2518" w:type="dxa"/>
          </w:tcPr>
          <w:p w14:paraId="2EAF752D"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307E63AA" w14:textId="7EC8A915" w:rsidR="00116C1E" w:rsidRPr="003605E3" w:rsidRDefault="0074394D" w:rsidP="0074394D">
            <w:pPr>
              <w:jc w:val="center"/>
              <w:rPr>
                <w:rFonts w:ascii="Arial" w:eastAsiaTheme="minorEastAsia" w:hAnsi="Arial" w:cs="Arial"/>
                <w:b/>
                <w:sz w:val="24"/>
                <w:szCs w:val="24"/>
              </w:rPr>
            </w:pPr>
            <w:r w:rsidRPr="0074394D">
              <w:rPr>
                <w:rFonts w:ascii="Arial" w:eastAsiaTheme="minorEastAsia" w:hAnsi="Arial" w:cs="Arial"/>
                <w:b/>
                <w:sz w:val="24"/>
                <w:szCs w:val="24"/>
              </w:rPr>
              <w:t>MA_10_04_CO_58</w:t>
            </w:r>
          </w:p>
          <w:p w14:paraId="72BE19E8" w14:textId="65C10E16" w:rsidR="003605E3" w:rsidRPr="003605E3" w:rsidRDefault="000058C9" w:rsidP="000058C9">
            <w:pPr>
              <w:jc w:val="center"/>
              <w:rPr>
                <w:rFonts w:ascii="Arial" w:eastAsiaTheme="minorEastAsia" w:hAnsi="Arial" w:cs="Arial"/>
                <w:sz w:val="24"/>
                <w:szCs w:val="24"/>
              </w:rPr>
            </w:pPr>
            <w:r w:rsidRPr="000058C9">
              <w:rPr>
                <w:rFonts w:ascii="Arial" w:eastAsiaTheme="minorEastAsia" w:hAnsi="Arial" w:cs="Arial"/>
                <w:sz w:val="24"/>
                <w:szCs w:val="24"/>
              </w:rPr>
              <w:t>MA_10_04_CO_059</w:t>
            </w:r>
          </w:p>
          <w:p w14:paraId="1C2F0555" w14:textId="57CEF80C" w:rsidR="003605E3" w:rsidRPr="003605E3" w:rsidRDefault="00BC4B86" w:rsidP="00BC4B86">
            <w:pPr>
              <w:jc w:val="center"/>
              <w:rPr>
                <w:rFonts w:ascii="Arial" w:hAnsi="Arial" w:cs="Arial"/>
                <w:b/>
                <w:sz w:val="24"/>
                <w:szCs w:val="24"/>
              </w:rPr>
            </w:pPr>
            <w:r w:rsidRPr="00BC4B86">
              <w:rPr>
                <w:rFonts w:ascii="Arial" w:hAnsi="Arial" w:cs="Arial"/>
                <w:b/>
                <w:sz w:val="24"/>
                <w:szCs w:val="24"/>
              </w:rPr>
              <w:t>MA_10_04_CO_60</w:t>
            </w:r>
          </w:p>
        </w:tc>
      </w:tr>
    </w:tbl>
    <w:p w14:paraId="60B99672" w14:textId="77777777" w:rsidR="00116C1E" w:rsidRPr="005161F7" w:rsidRDefault="00116C1E" w:rsidP="00116C1E">
      <w:pPr>
        <w:spacing w:after="0"/>
        <w:jc w:val="both"/>
        <w:rPr>
          <w:rFonts w:ascii="Arial" w:eastAsiaTheme="minorEastAsia" w:hAnsi="Arial" w:cs="Arial"/>
        </w:rPr>
      </w:pPr>
    </w:p>
    <w:p w14:paraId="279AE79C" w14:textId="02D0C95A" w:rsidR="003605E3" w:rsidRDefault="00116C1E" w:rsidP="00116C1E">
      <w:pPr>
        <w:spacing w:after="0"/>
        <w:jc w:val="both"/>
        <w:rPr>
          <w:rFonts w:ascii="Arial" w:hAnsi="Arial" w:cs="Arial"/>
        </w:rPr>
      </w:pPr>
      <w:r w:rsidRPr="005161F7">
        <w:rPr>
          <w:rFonts w:ascii="Arial" w:hAnsi="Arial" w:cs="Arial"/>
        </w:rPr>
        <w:t>Estas identidades permiten</w:t>
      </w:r>
      <w:ins w:id="6" w:author="user" w:date="2016-06-07T15:09:00Z">
        <w:r w:rsidR="0083209B">
          <w:rPr>
            <w:rFonts w:ascii="Arial" w:hAnsi="Arial" w:cs="Arial"/>
          </w:rPr>
          <w:t xml:space="preserve"> </w:t>
        </w:r>
      </w:ins>
      <w:r w:rsidRPr="005161F7">
        <w:rPr>
          <w:rFonts w:ascii="Arial" w:hAnsi="Arial" w:cs="Arial"/>
        </w:rPr>
        <w:t>hallar el valor</w:t>
      </w:r>
      <w:ins w:id="7" w:author="user" w:date="2016-06-07T15:09:00Z">
        <w:r w:rsidR="0083209B">
          <w:rPr>
            <w:rFonts w:ascii="Arial" w:hAnsi="Arial" w:cs="Arial"/>
          </w:rPr>
          <w:t xml:space="preserve"> </w:t>
        </w:r>
      </w:ins>
      <w:r w:rsidRPr="005161F7">
        <w:rPr>
          <w:rFonts w:ascii="Arial" w:hAnsi="Arial" w:cs="Arial"/>
        </w:rPr>
        <w:t>exacto del seno, coseno o tangente</w:t>
      </w:r>
      <w:ins w:id="8" w:author="user" w:date="2016-06-07T15:09:00Z">
        <w:r w:rsidR="0083209B">
          <w:rPr>
            <w:rFonts w:ascii="Arial" w:hAnsi="Arial" w:cs="Arial"/>
          </w:rPr>
          <w:t xml:space="preserve"> </w:t>
        </w:r>
      </w:ins>
      <w:r w:rsidRPr="005161F7">
        <w:rPr>
          <w:rFonts w:ascii="Arial" w:hAnsi="Arial" w:cs="Arial"/>
        </w:rPr>
        <w:t>de un ángulo</w:t>
      </w:r>
      <w:r w:rsidR="003605E3">
        <w:rPr>
          <w:rFonts w:ascii="Arial" w:hAnsi="Arial" w:cs="Arial"/>
        </w:rPr>
        <w:t>,</w:t>
      </w:r>
      <w:ins w:id="9" w:author="user" w:date="2016-06-07T15:09:00Z">
        <w:r w:rsidR="0083209B">
          <w:rPr>
            <w:rFonts w:ascii="Arial" w:hAnsi="Arial" w:cs="Arial"/>
          </w:rPr>
          <w:t xml:space="preserve"> </w:t>
        </w:r>
      </w:ins>
      <w:r w:rsidR="003605E3">
        <w:rPr>
          <w:rFonts w:ascii="Arial" w:hAnsi="Arial" w:cs="Arial"/>
        </w:rPr>
        <w:t>a partir</w:t>
      </w:r>
      <w:ins w:id="10" w:author="user" w:date="2016-06-07T15:09:00Z">
        <w:r w:rsidR="0083209B">
          <w:rPr>
            <w:rFonts w:ascii="Arial" w:hAnsi="Arial" w:cs="Arial"/>
          </w:rPr>
          <w:t xml:space="preserve"> </w:t>
        </w:r>
      </w:ins>
      <w:r w:rsidR="003605E3">
        <w:rPr>
          <w:rFonts w:ascii="Arial" w:hAnsi="Arial" w:cs="Arial"/>
        </w:rPr>
        <w:t>de los valores del seno y del coseno de</w:t>
      </w:r>
      <w:r w:rsidRPr="005161F7">
        <w:rPr>
          <w:rFonts w:ascii="Arial" w:hAnsi="Arial" w:cs="Arial"/>
        </w:rPr>
        <w:t xml:space="preserve"> dos ángulos </w:t>
      </w:r>
      <w:r w:rsidR="003605E3">
        <w:rPr>
          <w:rFonts w:ascii="Arial" w:hAnsi="Arial" w:cs="Arial"/>
        </w:rPr>
        <w:t>conocidos.</w:t>
      </w:r>
    </w:p>
    <w:p w14:paraId="21A916F6" w14:textId="77777777" w:rsidR="003605E3" w:rsidRDefault="003605E3" w:rsidP="00116C1E">
      <w:pPr>
        <w:spacing w:after="0"/>
        <w:jc w:val="both"/>
        <w:rPr>
          <w:rFonts w:ascii="Arial" w:hAnsi="Arial" w:cs="Arial"/>
        </w:rPr>
      </w:pPr>
    </w:p>
    <w:p w14:paraId="6EE292BD" w14:textId="77777777" w:rsidR="003605E3" w:rsidRDefault="003605E3" w:rsidP="00116C1E">
      <w:pPr>
        <w:spacing w:after="0"/>
        <w:jc w:val="both"/>
        <w:rPr>
          <w:rFonts w:ascii="Arial" w:hAnsi="Arial" w:cs="Arial"/>
        </w:rPr>
      </w:pPr>
      <w:r>
        <w:rPr>
          <w:rFonts w:ascii="Arial" w:hAnsi="Arial" w:cs="Arial"/>
        </w:rPr>
        <w:t>Ejemplo</w:t>
      </w:r>
    </w:p>
    <w:p w14:paraId="309632F1" w14:textId="7DABBC93" w:rsidR="003605E3" w:rsidRDefault="003605E3" w:rsidP="00116C1E">
      <w:pPr>
        <w:spacing w:after="0"/>
        <w:jc w:val="both"/>
        <w:rPr>
          <w:rFonts w:ascii="Arial" w:hAnsi="Arial" w:cs="Arial"/>
        </w:rPr>
      </w:pPr>
      <w:r>
        <w:rPr>
          <w:rFonts w:ascii="Arial" w:hAnsi="Arial" w:cs="Arial"/>
        </w:rPr>
        <w:t>H</w:t>
      </w:r>
      <w:r w:rsidR="00116C1E" w:rsidRPr="005161F7">
        <w:rPr>
          <w:rFonts w:ascii="Arial" w:hAnsi="Arial" w:cs="Arial"/>
        </w:rPr>
        <w:t xml:space="preserve">allar </w:t>
      </w:r>
      <w:r w:rsidR="008B35B9">
        <w:rPr>
          <w:rFonts w:ascii="Arial" w:hAnsi="Arial" w:cs="Arial"/>
        </w:rPr>
        <w:t xml:space="preserve">el valor exacto de </w:t>
      </w:r>
      <w:r w:rsidR="00605B43" w:rsidRPr="00DF5EC5">
        <w:rPr>
          <w:rFonts w:ascii="Arial" w:hAnsi="Arial" w:cs="Arial"/>
        </w:rPr>
        <w:t>la función dada</w:t>
      </w:r>
      <w:r>
        <w:rPr>
          <w:rFonts w:ascii="Arial" w:hAnsi="Arial" w:cs="Arial"/>
        </w:rPr>
        <w:t xml:space="preserve"> a continuación:</w:t>
      </w:r>
    </w:p>
    <w:p w14:paraId="4ACD7ABD" w14:textId="24C15946" w:rsidR="00116C1E" w:rsidRPr="005161F7" w:rsidRDefault="00BC4B86" w:rsidP="008B35B9">
      <w:pPr>
        <w:spacing w:after="0"/>
        <w:jc w:val="center"/>
        <w:rPr>
          <w:rFonts w:ascii="Arial" w:eastAsiaTheme="minorEastAsia" w:hAnsi="Arial" w:cs="Arial"/>
        </w:rPr>
      </w:pPr>
      <w:r w:rsidRPr="00BC4B86">
        <w:rPr>
          <w:rFonts w:ascii="Arial" w:eastAsiaTheme="minorEastAsia" w:hAnsi="Arial" w:cs="Arial"/>
        </w:rPr>
        <w:t>MA_10_04_CO_61</w:t>
      </w:r>
    </w:p>
    <w:p w14:paraId="47EA9102" w14:textId="77777777" w:rsidR="00116C1E" w:rsidRPr="005161F7" w:rsidRDefault="00116C1E" w:rsidP="00116C1E">
      <w:pPr>
        <w:spacing w:after="0"/>
        <w:jc w:val="both"/>
        <w:rPr>
          <w:rFonts w:ascii="Arial" w:eastAsiaTheme="minorEastAsia" w:hAnsi="Arial" w:cs="Arial"/>
        </w:rPr>
      </w:pPr>
    </w:p>
    <w:p w14:paraId="0D5ED073" w14:textId="61D266EA" w:rsidR="003605E3" w:rsidRDefault="003605E3" w:rsidP="00116C1E">
      <w:pPr>
        <w:spacing w:after="0"/>
        <w:jc w:val="both"/>
        <w:rPr>
          <w:rFonts w:ascii="Arial" w:eastAsiaTheme="minorEastAsia" w:hAnsi="Arial" w:cs="Arial"/>
        </w:rPr>
      </w:pPr>
      <w:r>
        <w:rPr>
          <w:rFonts w:ascii="Arial" w:eastAsiaTheme="minorEastAsia" w:hAnsi="Arial" w:cs="Arial"/>
        </w:rPr>
        <w:t xml:space="preserve">Primero se escribe el ángulo como la </w:t>
      </w:r>
      <w:r w:rsidR="00584B4A">
        <w:rPr>
          <w:rFonts w:ascii="Arial" w:eastAsiaTheme="minorEastAsia" w:hAnsi="Arial" w:cs="Arial"/>
        </w:rPr>
        <w:t xml:space="preserve">adición </w:t>
      </w:r>
      <w:r>
        <w:rPr>
          <w:rFonts w:ascii="Arial" w:eastAsiaTheme="minorEastAsia" w:hAnsi="Arial" w:cs="Arial"/>
        </w:rPr>
        <w:t>de otros ángulos de los cuales se conoce el valor del seno y el coseno: 105º = 45º +</w:t>
      </w:r>
      <w:r w:rsidR="00584B4A">
        <w:rPr>
          <w:rFonts w:ascii="Arial" w:eastAsiaTheme="minorEastAsia" w:hAnsi="Arial" w:cs="Arial"/>
        </w:rPr>
        <w:t xml:space="preserve"> </w:t>
      </w:r>
      <w:r>
        <w:rPr>
          <w:rFonts w:ascii="Arial" w:eastAsiaTheme="minorEastAsia" w:hAnsi="Arial" w:cs="Arial"/>
        </w:rPr>
        <w:t>60º</w:t>
      </w:r>
    </w:p>
    <w:p w14:paraId="0CC9C63B" w14:textId="2B9A02D4" w:rsidR="00116C1E" w:rsidRPr="005161F7" w:rsidRDefault="003605E3" w:rsidP="00116C1E">
      <w:pPr>
        <w:spacing w:after="0"/>
        <w:jc w:val="both"/>
        <w:rPr>
          <w:rFonts w:ascii="Arial" w:eastAsiaTheme="minorEastAsia" w:hAnsi="Arial" w:cs="Arial"/>
        </w:rPr>
      </w:pPr>
      <w:r>
        <w:rPr>
          <w:rFonts w:ascii="Arial" w:eastAsiaTheme="minorEastAsia" w:hAnsi="Arial" w:cs="Arial"/>
        </w:rPr>
        <w:t>Luego, se usa</w:t>
      </w:r>
      <w:r w:rsidR="00116C1E" w:rsidRPr="005161F7">
        <w:rPr>
          <w:rFonts w:ascii="Arial" w:eastAsiaTheme="minorEastAsia" w:hAnsi="Arial" w:cs="Arial"/>
        </w:rPr>
        <w:t xml:space="preserve"> la identidad</w:t>
      </w:r>
      <w:r w:rsidR="00584B4A">
        <w:rPr>
          <w:rFonts w:ascii="Arial" w:eastAsiaTheme="minorEastAsia" w:hAnsi="Arial" w:cs="Arial"/>
        </w:rPr>
        <w:t>:</w:t>
      </w:r>
    </w:p>
    <w:p w14:paraId="33C68A5E" w14:textId="32199AC1"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lastRenderedPageBreak/>
        <w:t>MA_10_04_CO_63</w:t>
      </w:r>
    </w:p>
    <w:p w14:paraId="62B7162F" w14:textId="77777777" w:rsidR="00116C1E" w:rsidRPr="005161F7" w:rsidRDefault="00116C1E" w:rsidP="00116C1E">
      <w:pPr>
        <w:spacing w:after="0"/>
        <w:jc w:val="both"/>
        <w:rPr>
          <w:rFonts w:ascii="Arial" w:hAnsi="Arial" w:cs="Arial"/>
        </w:rPr>
      </w:pPr>
    </w:p>
    <w:p w14:paraId="3206C8E6" w14:textId="71B9AC92" w:rsidR="00116C1E" w:rsidRPr="005161F7" w:rsidRDefault="00017E40" w:rsidP="00116C1E">
      <w:pPr>
        <w:spacing w:after="0"/>
        <w:jc w:val="both"/>
        <w:rPr>
          <w:rFonts w:ascii="Arial" w:hAnsi="Arial" w:cs="Arial"/>
        </w:rPr>
      </w:pPr>
      <w:r>
        <w:rPr>
          <w:rFonts w:ascii="Arial" w:hAnsi="Arial" w:cs="Arial"/>
        </w:rPr>
        <w:t>Así se tiene que:</w:t>
      </w:r>
    </w:p>
    <w:p w14:paraId="4955E5EA" w14:textId="611D28D2"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MA_10_04_CO_64</w:t>
      </w:r>
    </w:p>
    <w:p w14:paraId="7F620AFC" w14:textId="6D4E706B"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MA_10_04_CO_65</w:t>
      </w:r>
    </w:p>
    <w:p w14:paraId="6F4C629A" w14:textId="26B93B39"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MA_10_04_CO_66</w:t>
      </w:r>
    </w:p>
    <w:p w14:paraId="606F8DED" w14:textId="01DDC62B"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MA_10_04_CO_67</w:t>
      </w:r>
    </w:p>
    <w:p w14:paraId="675B8DD8" w14:textId="69CE910E" w:rsidR="008B35B9" w:rsidRDefault="008B35B9" w:rsidP="00116C1E">
      <w:pPr>
        <w:spacing w:after="0"/>
        <w:jc w:val="both"/>
        <w:rPr>
          <w:rFonts w:ascii="Arial" w:hAnsi="Arial" w:cs="Arial"/>
        </w:rPr>
      </w:pPr>
      <w:r>
        <w:rPr>
          <w:rFonts w:ascii="Arial" w:hAnsi="Arial" w:cs="Arial"/>
        </w:rPr>
        <w:t>Es posible plantear una aplicación similar de las fórmulas cuando el ángulo dado está planteado en radianes.</w:t>
      </w:r>
    </w:p>
    <w:p w14:paraId="5BC6844E" w14:textId="77777777" w:rsidR="008B35B9" w:rsidRDefault="008B35B9" w:rsidP="00116C1E">
      <w:pPr>
        <w:spacing w:after="0"/>
        <w:jc w:val="both"/>
        <w:rPr>
          <w:rFonts w:ascii="Arial" w:hAnsi="Arial" w:cs="Arial"/>
        </w:rPr>
      </w:pPr>
    </w:p>
    <w:p w14:paraId="349FB56E" w14:textId="13FECD94" w:rsidR="008B35B9" w:rsidRDefault="008B35B9" w:rsidP="00116C1E">
      <w:pPr>
        <w:spacing w:after="0"/>
        <w:jc w:val="both"/>
        <w:rPr>
          <w:rFonts w:ascii="Arial" w:hAnsi="Arial" w:cs="Arial"/>
        </w:rPr>
      </w:pPr>
      <w:r>
        <w:rPr>
          <w:rFonts w:ascii="Arial" w:hAnsi="Arial" w:cs="Arial"/>
        </w:rPr>
        <w:t>Ejemplo</w:t>
      </w:r>
    </w:p>
    <w:p w14:paraId="7F754BC6" w14:textId="0EF97761" w:rsidR="008B35B9" w:rsidRDefault="008B35B9" w:rsidP="008B35B9">
      <w:pPr>
        <w:spacing w:after="0"/>
        <w:jc w:val="both"/>
        <w:rPr>
          <w:rFonts w:ascii="Arial" w:hAnsi="Arial" w:cs="Arial"/>
        </w:rPr>
      </w:pPr>
      <w:r>
        <w:rPr>
          <w:rFonts w:ascii="Arial" w:hAnsi="Arial" w:cs="Arial"/>
        </w:rPr>
        <w:t>H</w:t>
      </w:r>
      <w:r w:rsidRPr="005161F7">
        <w:rPr>
          <w:rFonts w:ascii="Arial" w:hAnsi="Arial" w:cs="Arial"/>
        </w:rPr>
        <w:t xml:space="preserve">allar </w:t>
      </w:r>
      <w:r>
        <w:rPr>
          <w:rFonts w:ascii="Arial" w:hAnsi="Arial" w:cs="Arial"/>
        </w:rPr>
        <w:t xml:space="preserve">el valor exacto de </w:t>
      </w:r>
      <w:r w:rsidR="00605B43">
        <w:rPr>
          <w:rFonts w:ascii="Arial" w:hAnsi="Arial" w:cs="Arial"/>
        </w:rPr>
        <w:t>la función dada</w:t>
      </w:r>
      <w:r>
        <w:rPr>
          <w:rFonts w:ascii="Arial" w:hAnsi="Arial" w:cs="Arial"/>
        </w:rPr>
        <w:t xml:space="preserve"> a continuación:</w:t>
      </w:r>
    </w:p>
    <w:p w14:paraId="6A6FAD16" w14:textId="77777777" w:rsidR="008B35B9" w:rsidRDefault="008B35B9" w:rsidP="00116C1E">
      <w:pPr>
        <w:spacing w:after="0"/>
        <w:jc w:val="both"/>
        <w:rPr>
          <w:rFonts w:ascii="Arial" w:hAnsi="Arial" w:cs="Arial"/>
        </w:rPr>
      </w:pPr>
    </w:p>
    <w:p w14:paraId="6E0013A7" w14:textId="1EF31C2E" w:rsidR="008B35B9" w:rsidRDefault="00BC4B86" w:rsidP="00BC4B86">
      <w:pPr>
        <w:spacing w:after="0"/>
        <w:jc w:val="center"/>
        <w:rPr>
          <w:rFonts w:ascii="Arial" w:hAnsi="Arial" w:cs="Arial"/>
        </w:rPr>
      </w:pPr>
      <w:r w:rsidRPr="00BC4B86">
        <w:rPr>
          <w:rFonts w:ascii="Arial" w:hAnsi="Arial" w:cs="Arial"/>
        </w:rPr>
        <w:t>MA_10_04_CO_68</w:t>
      </w:r>
    </w:p>
    <w:p w14:paraId="3E5D9460" w14:textId="3BE595F8" w:rsidR="008B35B9" w:rsidRDefault="008B35B9" w:rsidP="00116C1E">
      <w:pPr>
        <w:spacing w:after="0"/>
        <w:jc w:val="both"/>
        <w:rPr>
          <w:rFonts w:ascii="Arial" w:hAnsi="Arial" w:cs="Arial"/>
        </w:rPr>
      </w:pPr>
      <w:r>
        <w:rPr>
          <w:rFonts w:ascii="Arial" w:hAnsi="Arial" w:cs="Arial"/>
        </w:rPr>
        <w:t>Se escribe el ángulo así:</w:t>
      </w:r>
    </w:p>
    <w:p w14:paraId="2DD3050B" w14:textId="7F0EC83D" w:rsidR="00116C1E" w:rsidRPr="005161F7" w:rsidRDefault="00BC4B86" w:rsidP="00116C1E">
      <w:pPr>
        <w:spacing w:after="0"/>
        <w:jc w:val="center"/>
        <w:rPr>
          <w:rFonts w:ascii="Arial" w:eastAsiaTheme="minorEastAsia" w:hAnsi="Arial" w:cs="Arial"/>
        </w:rPr>
      </w:pPr>
      <w:r w:rsidRPr="00BC4B86">
        <w:rPr>
          <w:rFonts w:ascii="Arial" w:eastAsiaTheme="minorEastAsia" w:hAnsi="Arial" w:cs="Arial"/>
        </w:rPr>
        <w:t>MA_10_04_CO_69</w:t>
      </w:r>
    </w:p>
    <w:p w14:paraId="13755555" w14:textId="77777777" w:rsidR="00116C1E" w:rsidRPr="005161F7" w:rsidRDefault="00116C1E" w:rsidP="00116C1E">
      <w:pPr>
        <w:spacing w:after="0"/>
        <w:jc w:val="both"/>
        <w:rPr>
          <w:rFonts w:ascii="Arial" w:eastAsiaTheme="minorEastAsia" w:hAnsi="Arial" w:cs="Arial"/>
        </w:rPr>
      </w:pPr>
    </w:p>
    <w:p w14:paraId="17576BA8" w14:textId="61841889" w:rsidR="00116C1E" w:rsidRPr="005161F7" w:rsidRDefault="008B35B9" w:rsidP="00116C1E">
      <w:pPr>
        <w:spacing w:after="0"/>
        <w:jc w:val="both"/>
        <w:rPr>
          <w:rFonts w:ascii="Arial" w:eastAsiaTheme="minorEastAsia" w:hAnsi="Arial" w:cs="Arial"/>
        </w:rPr>
      </w:pPr>
      <w:r>
        <w:rPr>
          <w:rFonts w:ascii="Arial" w:eastAsiaTheme="minorEastAsia" w:hAnsi="Arial" w:cs="Arial"/>
        </w:rPr>
        <w:t>Usando la</w:t>
      </w:r>
      <w:r w:rsidR="00116C1E" w:rsidRPr="005161F7">
        <w:rPr>
          <w:rFonts w:ascii="Arial" w:eastAsiaTheme="minorEastAsia" w:hAnsi="Arial" w:cs="Arial"/>
        </w:rPr>
        <w:t xml:space="preserve"> identidad</w:t>
      </w:r>
      <w:r w:rsidR="00766F3A">
        <w:rPr>
          <w:rFonts w:ascii="Arial" w:eastAsiaTheme="minorEastAsia" w:hAnsi="Arial" w:cs="Arial"/>
        </w:rPr>
        <w:t>:</w:t>
      </w:r>
    </w:p>
    <w:p w14:paraId="0FC9D457" w14:textId="250353B2"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MA_10_04_CO_70</w:t>
      </w:r>
    </w:p>
    <w:p w14:paraId="4CE3CBF2" w14:textId="77777777" w:rsidR="00116C1E" w:rsidRPr="005161F7" w:rsidRDefault="00116C1E" w:rsidP="00116C1E">
      <w:pPr>
        <w:spacing w:after="0"/>
        <w:jc w:val="both"/>
        <w:rPr>
          <w:rFonts w:ascii="Arial" w:eastAsiaTheme="minorEastAsia" w:hAnsi="Arial" w:cs="Arial"/>
        </w:rPr>
      </w:pPr>
    </w:p>
    <w:p w14:paraId="5A13E18C" w14:textId="789305DD"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MA_10_04_CO_71</w:t>
      </w:r>
    </w:p>
    <w:p w14:paraId="47C0A182" w14:textId="77777777" w:rsidR="00116C1E" w:rsidRPr="005161F7" w:rsidRDefault="00116C1E" w:rsidP="00116C1E">
      <w:pPr>
        <w:spacing w:after="0"/>
        <w:jc w:val="both"/>
        <w:rPr>
          <w:rFonts w:ascii="Arial" w:hAnsi="Arial" w:cs="Arial"/>
        </w:rPr>
      </w:pPr>
    </w:p>
    <w:p w14:paraId="4400D669" w14:textId="77777777" w:rsidR="00116C1E" w:rsidRPr="005161F7" w:rsidRDefault="00116C1E" w:rsidP="00116C1E">
      <w:pPr>
        <w:spacing w:after="0"/>
        <w:jc w:val="both"/>
        <w:rPr>
          <w:rFonts w:ascii="Arial" w:hAnsi="Arial" w:cs="Arial"/>
        </w:rPr>
      </w:pPr>
    </w:p>
    <w:p w14:paraId="6F2E6058" w14:textId="788ADA7D" w:rsidR="00116C1E" w:rsidRPr="005161F7" w:rsidRDefault="00BC4B86" w:rsidP="00BC4B86">
      <w:pPr>
        <w:spacing w:after="0"/>
        <w:jc w:val="center"/>
        <w:rPr>
          <w:rFonts w:ascii="Arial" w:eastAsiaTheme="minorEastAsia" w:hAnsi="Arial" w:cs="Arial"/>
        </w:rPr>
      </w:pPr>
      <w:r w:rsidRPr="00BC4B86">
        <w:rPr>
          <w:rFonts w:ascii="Arial" w:eastAsiaTheme="minorEastAsia" w:hAnsi="Arial" w:cs="Arial"/>
        </w:rPr>
        <w:t>MA_10_04_CO_72</w:t>
      </w:r>
    </w:p>
    <w:p w14:paraId="613306E1" w14:textId="77777777" w:rsidR="00116C1E" w:rsidRPr="005161F7" w:rsidRDefault="00116C1E" w:rsidP="00116C1E">
      <w:pPr>
        <w:spacing w:after="0"/>
        <w:jc w:val="both"/>
        <w:rPr>
          <w:rFonts w:ascii="Arial" w:eastAsiaTheme="minorEastAsia" w:hAnsi="Arial" w:cs="Arial"/>
        </w:rPr>
      </w:pPr>
    </w:p>
    <w:p w14:paraId="136E9BB8" w14:textId="0611492E" w:rsidR="00485AEE" w:rsidRPr="002A73F0" w:rsidRDefault="00485AEE" w:rsidP="00485AEE">
      <w:pPr>
        <w:spacing w:after="0"/>
        <w:jc w:val="center"/>
        <w:rPr>
          <w:rFonts w:ascii="Arial" w:hAnsi="Arial" w:cs="Arial"/>
        </w:rPr>
      </w:pPr>
      <w:r>
        <w:rPr>
          <w:rFonts w:ascii="Arial" w:hAnsi="Arial" w:cs="Arial"/>
        </w:rPr>
        <w:t>MA_10_04_CO_73</w:t>
      </w:r>
    </w:p>
    <w:p w14:paraId="5C9850D9" w14:textId="033B4264" w:rsidR="00116C1E" w:rsidRPr="005161F7" w:rsidRDefault="00116C1E" w:rsidP="00116C1E">
      <w:pPr>
        <w:spacing w:after="0"/>
        <w:jc w:val="both"/>
        <w:rPr>
          <w:rFonts w:ascii="Arial" w:hAnsi="Arial" w:cs="Arial"/>
          <w:highlight w:val="yellow"/>
        </w:rPr>
      </w:pPr>
    </w:p>
    <w:p w14:paraId="5A627D5B" w14:textId="21F6CFE4" w:rsidR="00116C1E" w:rsidRPr="005161F7"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816017">
        <w:rPr>
          <w:rFonts w:ascii="Arial" w:hAnsi="Arial" w:cs="Arial"/>
          <w:b/>
        </w:rPr>
        <w:t>2.2</w:t>
      </w:r>
      <w:r w:rsidR="00116C1E" w:rsidRPr="005161F7">
        <w:rPr>
          <w:rFonts w:ascii="Arial" w:hAnsi="Arial" w:cs="Arial"/>
          <w:b/>
        </w:rPr>
        <w:t xml:space="preserve"> </w:t>
      </w:r>
      <w:r w:rsidR="00D34C3D">
        <w:rPr>
          <w:rFonts w:ascii="Arial" w:hAnsi="Arial" w:cs="Arial"/>
          <w:b/>
        </w:rPr>
        <w:t>Las i</w:t>
      </w:r>
      <w:r w:rsidR="00116C1E" w:rsidRPr="005161F7">
        <w:rPr>
          <w:rFonts w:ascii="Arial" w:hAnsi="Arial" w:cs="Arial"/>
          <w:b/>
        </w:rPr>
        <w:t>dentidades trigonométricas pa</w:t>
      </w:r>
      <w:r w:rsidR="006F2235">
        <w:rPr>
          <w:rFonts w:ascii="Arial" w:hAnsi="Arial" w:cs="Arial"/>
          <w:b/>
        </w:rPr>
        <w:t>ra la diferencia de dos ángulos</w:t>
      </w:r>
    </w:p>
    <w:p w14:paraId="0F6FF4D0" w14:textId="77777777" w:rsidR="00116C1E" w:rsidRPr="005161F7" w:rsidRDefault="00116C1E" w:rsidP="00116C1E">
      <w:pPr>
        <w:spacing w:after="0"/>
        <w:jc w:val="both"/>
        <w:rPr>
          <w:rFonts w:ascii="Arial" w:hAnsi="Arial" w:cs="Arial"/>
          <w:b/>
        </w:rPr>
      </w:pPr>
    </w:p>
    <w:p w14:paraId="550F807D" w14:textId="45EA89C3" w:rsidR="00116C1E" w:rsidRPr="005161F7" w:rsidRDefault="00116C1E" w:rsidP="00116C1E">
      <w:pPr>
        <w:spacing w:after="0"/>
        <w:jc w:val="both"/>
        <w:rPr>
          <w:rFonts w:ascii="Arial" w:hAnsi="Arial" w:cs="Arial"/>
        </w:rPr>
      </w:pPr>
      <w:r w:rsidRPr="005161F7">
        <w:rPr>
          <w:rFonts w:ascii="Arial" w:hAnsi="Arial" w:cs="Arial"/>
        </w:rPr>
        <w:t xml:space="preserve"> Las identidades trigonométricas para la </w:t>
      </w:r>
      <w:r w:rsidR="000707CE">
        <w:rPr>
          <w:rFonts w:ascii="Arial" w:hAnsi="Arial" w:cs="Arial"/>
        </w:rPr>
        <w:t>sustracción</w:t>
      </w:r>
      <w:r w:rsidR="000707CE" w:rsidRPr="005161F7">
        <w:rPr>
          <w:rFonts w:ascii="Arial" w:hAnsi="Arial" w:cs="Arial"/>
        </w:rPr>
        <w:t xml:space="preserve"> </w:t>
      </w:r>
      <w:r w:rsidRPr="005161F7">
        <w:rPr>
          <w:rFonts w:ascii="Arial" w:hAnsi="Arial" w:cs="Arial"/>
        </w:rPr>
        <w:t xml:space="preserve">de dos ángulos se comportan de manera similar como las identidades trigonométricas para la </w:t>
      </w:r>
      <w:r w:rsidR="000707CE">
        <w:rPr>
          <w:rFonts w:ascii="Arial" w:hAnsi="Arial" w:cs="Arial"/>
        </w:rPr>
        <w:t>adición</w:t>
      </w:r>
      <w:r w:rsidR="000707CE" w:rsidRPr="005161F7">
        <w:rPr>
          <w:rFonts w:ascii="Arial" w:hAnsi="Arial" w:cs="Arial"/>
        </w:rPr>
        <w:t xml:space="preserve"> </w:t>
      </w:r>
      <w:r w:rsidRPr="005161F7">
        <w:rPr>
          <w:rFonts w:ascii="Arial" w:hAnsi="Arial" w:cs="Arial"/>
        </w:rPr>
        <w:t>de dos ángulos, como se establece a continuación:</w:t>
      </w:r>
    </w:p>
    <w:p w14:paraId="4EC12CB3" w14:textId="77777777" w:rsidR="00116C1E" w:rsidRPr="005161F7" w:rsidRDefault="00116C1E"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26F5F3E7" w14:textId="77777777" w:rsidTr="00940685">
        <w:tc>
          <w:tcPr>
            <w:tcW w:w="8978" w:type="dxa"/>
            <w:gridSpan w:val="2"/>
            <w:shd w:val="clear" w:color="auto" w:fill="000000" w:themeFill="text1"/>
          </w:tcPr>
          <w:p w14:paraId="63DCC171" w14:textId="77777777" w:rsidR="00116C1E" w:rsidRPr="005161F7" w:rsidRDefault="00116C1E" w:rsidP="00940685">
            <w:pPr>
              <w:jc w:val="both"/>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483F6EF8" w14:textId="77777777" w:rsidTr="00940685">
        <w:tc>
          <w:tcPr>
            <w:tcW w:w="2518" w:type="dxa"/>
          </w:tcPr>
          <w:p w14:paraId="449AB551"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7E2ABA71" w14:textId="75681FDB" w:rsidR="00116C1E" w:rsidRPr="005161F7" w:rsidRDefault="00D34C3D" w:rsidP="001D17E1">
            <w:pPr>
              <w:jc w:val="both"/>
              <w:rPr>
                <w:rFonts w:ascii="Arial" w:hAnsi="Arial" w:cs="Arial"/>
                <w:b/>
                <w:sz w:val="24"/>
                <w:szCs w:val="24"/>
              </w:rPr>
            </w:pPr>
            <w:r>
              <w:rPr>
                <w:rFonts w:ascii="Arial" w:hAnsi="Arial" w:cs="Arial"/>
                <w:b/>
                <w:sz w:val="24"/>
                <w:szCs w:val="24"/>
              </w:rPr>
              <w:t xml:space="preserve">Identidades </w:t>
            </w:r>
            <w:r w:rsidR="00116C1E" w:rsidRPr="005161F7">
              <w:rPr>
                <w:rFonts w:ascii="Arial" w:hAnsi="Arial" w:cs="Arial"/>
                <w:b/>
                <w:sz w:val="24"/>
                <w:szCs w:val="24"/>
              </w:rPr>
              <w:t xml:space="preserve">para la </w:t>
            </w:r>
            <w:r w:rsidR="001D17E1">
              <w:rPr>
                <w:rFonts w:ascii="Arial" w:hAnsi="Arial" w:cs="Arial"/>
                <w:b/>
                <w:sz w:val="24"/>
                <w:szCs w:val="24"/>
              </w:rPr>
              <w:t>sustracción</w:t>
            </w:r>
            <w:r w:rsidR="001D17E1" w:rsidRPr="005161F7">
              <w:rPr>
                <w:rFonts w:ascii="Arial" w:hAnsi="Arial" w:cs="Arial"/>
                <w:b/>
                <w:sz w:val="24"/>
                <w:szCs w:val="24"/>
              </w:rPr>
              <w:t xml:space="preserve"> </w:t>
            </w:r>
            <w:r w:rsidR="00116C1E" w:rsidRPr="005161F7">
              <w:rPr>
                <w:rFonts w:ascii="Arial" w:hAnsi="Arial" w:cs="Arial"/>
                <w:b/>
                <w:sz w:val="24"/>
                <w:szCs w:val="24"/>
              </w:rPr>
              <w:t>de dos ángulos</w:t>
            </w:r>
          </w:p>
        </w:tc>
      </w:tr>
      <w:tr w:rsidR="00116C1E" w:rsidRPr="005161F7" w14:paraId="3A828249" w14:textId="77777777" w:rsidTr="00940685">
        <w:tc>
          <w:tcPr>
            <w:tcW w:w="2518" w:type="dxa"/>
          </w:tcPr>
          <w:p w14:paraId="44910BEA"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404AA2D6" w14:textId="00CC7489" w:rsidR="00116C1E" w:rsidRPr="00D34C3D" w:rsidRDefault="00987AB4" w:rsidP="00987AB4">
            <w:pPr>
              <w:jc w:val="center"/>
              <w:rPr>
                <w:rFonts w:ascii="Arial" w:eastAsiaTheme="minorEastAsia" w:hAnsi="Arial" w:cs="Arial"/>
                <w:sz w:val="24"/>
                <w:szCs w:val="24"/>
              </w:rPr>
            </w:pPr>
            <w:r w:rsidRPr="00987AB4">
              <w:rPr>
                <w:rFonts w:ascii="Arial" w:eastAsiaTheme="minorEastAsia" w:hAnsi="Arial" w:cs="Arial"/>
                <w:sz w:val="24"/>
                <w:szCs w:val="24"/>
              </w:rPr>
              <w:t>MA_10_04_CO_74</w:t>
            </w:r>
          </w:p>
          <w:p w14:paraId="6617B9B6" w14:textId="007F0BD4" w:rsidR="00D34C3D" w:rsidRPr="00D34C3D" w:rsidRDefault="00987AB4" w:rsidP="00987AB4">
            <w:pPr>
              <w:jc w:val="center"/>
              <w:rPr>
                <w:rFonts w:ascii="Arial" w:eastAsiaTheme="minorEastAsia" w:hAnsi="Arial" w:cs="Arial"/>
                <w:sz w:val="24"/>
                <w:szCs w:val="24"/>
              </w:rPr>
            </w:pPr>
            <w:r w:rsidRPr="00987AB4">
              <w:rPr>
                <w:rFonts w:ascii="Arial" w:eastAsiaTheme="minorEastAsia" w:hAnsi="Arial" w:cs="Arial"/>
                <w:sz w:val="24"/>
                <w:szCs w:val="24"/>
              </w:rPr>
              <w:t>MA_10_04_CO_75</w:t>
            </w:r>
          </w:p>
          <w:p w14:paraId="0B82F876" w14:textId="285CCBEC" w:rsidR="00D34C3D" w:rsidRPr="005161F7" w:rsidRDefault="00987AB4" w:rsidP="00987AB4">
            <w:pPr>
              <w:jc w:val="center"/>
              <w:rPr>
                <w:rFonts w:ascii="Arial" w:hAnsi="Arial" w:cs="Arial"/>
                <w:sz w:val="24"/>
                <w:szCs w:val="24"/>
              </w:rPr>
            </w:pPr>
            <w:r w:rsidRPr="00987AB4">
              <w:rPr>
                <w:rFonts w:ascii="Arial" w:hAnsi="Arial" w:cs="Arial"/>
                <w:sz w:val="24"/>
                <w:szCs w:val="24"/>
              </w:rPr>
              <w:t>MA_10_04_CO_76</w:t>
            </w:r>
          </w:p>
        </w:tc>
      </w:tr>
    </w:tbl>
    <w:p w14:paraId="3BCD05EF" w14:textId="77777777" w:rsidR="00116C1E" w:rsidRDefault="00116C1E" w:rsidP="00116C1E">
      <w:pPr>
        <w:spacing w:after="0"/>
        <w:jc w:val="both"/>
        <w:rPr>
          <w:rFonts w:ascii="Arial" w:hAnsi="Arial" w:cs="Arial"/>
          <w:b/>
        </w:rPr>
      </w:pPr>
    </w:p>
    <w:p w14:paraId="3FBE5599" w14:textId="42764D4E" w:rsidR="00D34C3D" w:rsidRPr="00D34C3D" w:rsidRDefault="00D34C3D" w:rsidP="00116C1E">
      <w:pPr>
        <w:spacing w:after="0"/>
        <w:jc w:val="both"/>
        <w:rPr>
          <w:rFonts w:ascii="Arial" w:hAnsi="Arial" w:cs="Arial"/>
        </w:rPr>
      </w:pPr>
      <w:r w:rsidRPr="00D34C3D">
        <w:rPr>
          <w:rFonts w:ascii="Arial" w:hAnsi="Arial" w:cs="Arial"/>
        </w:rPr>
        <w:t>Ejemplo</w:t>
      </w:r>
    </w:p>
    <w:p w14:paraId="03E6A5E1" w14:textId="77777777" w:rsidR="00D34C3D" w:rsidRPr="005161F7" w:rsidRDefault="00D34C3D" w:rsidP="00116C1E">
      <w:pPr>
        <w:spacing w:after="0"/>
        <w:jc w:val="both"/>
        <w:rPr>
          <w:rFonts w:ascii="Arial" w:hAnsi="Arial" w:cs="Arial"/>
          <w:b/>
        </w:rPr>
      </w:pPr>
    </w:p>
    <w:p w14:paraId="4F807563" w14:textId="00987231" w:rsidR="00D34C3D" w:rsidRPr="005161F7" w:rsidRDefault="00D34C3D" w:rsidP="00D34C3D">
      <w:pPr>
        <w:jc w:val="both"/>
        <w:rPr>
          <w:rFonts w:ascii="Arial" w:eastAsiaTheme="minorEastAsia" w:hAnsi="Arial" w:cs="Arial"/>
        </w:rPr>
      </w:pPr>
      <w:r>
        <w:rPr>
          <w:rFonts w:ascii="Arial" w:eastAsiaTheme="minorEastAsia" w:hAnsi="Arial" w:cs="Arial"/>
        </w:rPr>
        <w:t>Hallar</w:t>
      </w:r>
      <w:r w:rsidRPr="005161F7">
        <w:rPr>
          <w:rFonts w:ascii="Arial" w:eastAsiaTheme="minorEastAsia" w:hAnsi="Arial" w:cs="Arial"/>
        </w:rPr>
        <w:t xml:space="preserve"> el valor exacto de</w:t>
      </w:r>
      <w:r>
        <w:rPr>
          <w:rFonts w:ascii="Arial" w:eastAsiaTheme="minorEastAsia" w:hAnsi="Arial" w:cs="Arial"/>
        </w:rPr>
        <w:t xml:space="preserve"> tan</w:t>
      </w:r>
      <w:r w:rsidR="000707CE">
        <w:rPr>
          <w:rFonts w:ascii="Arial" w:eastAsiaTheme="minorEastAsia" w:hAnsi="Arial" w:cs="Arial"/>
        </w:rPr>
        <w:t xml:space="preserve"> </w:t>
      </w:r>
      <w:r>
        <w:rPr>
          <w:rFonts w:ascii="Arial" w:eastAsiaTheme="minorEastAsia" w:hAnsi="Arial" w:cs="Arial"/>
        </w:rPr>
        <w:t>15º</w:t>
      </w:r>
      <w:r w:rsidRPr="005161F7">
        <w:rPr>
          <w:rFonts w:ascii="Arial" w:eastAsiaTheme="minorEastAsia" w:hAnsi="Arial" w:cs="Arial"/>
        </w:rPr>
        <w:t>.</w:t>
      </w:r>
    </w:p>
    <w:p w14:paraId="0E243ED2" w14:textId="7FAF7128" w:rsidR="00D34C3D" w:rsidRPr="005161F7" w:rsidRDefault="00D34C3D" w:rsidP="00025482">
      <w:pPr>
        <w:rPr>
          <w:rFonts w:ascii="Arial" w:eastAsiaTheme="minorEastAsia" w:hAnsi="Arial" w:cs="Arial"/>
        </w:rPr>
      </w:pPr>
      <w:r>
        <w:rPr>
          <w:rFonts w:ascii="Arial" w:eastAsiaTheme="minorEastAsia" w:hAnsi="Arial" w:cs="Arial"/>
        </w:rPr>
        <w:lastRenderedPageBreak/>
        <w:t xml:space="preserve">Se escribe el ángulo como 45º </w:t>
      </w:r>
      <w:r w:rsidR="00025482" w:rsidRPr="005161F7">
        <w:rPr>
          <w:rFonts w:ascii="Arial" w:hAnsi="Arial" w:cs="Arial"/>
        </w:rPr>
        <w:t>–</w:t>
      </w:r>
      <w:r w:rsidR="00025482">
        <w:rPr>
          <w:rFonts w:ascii="Arial" w:hAnsi="Arial" w:cs="Arial"/>
        </w:rPr>
        <w:t xml:space="preserve"> 30º.</w:t>
      </w:r>
    </w:p>
    <w:p w14:paraId="1F8AA853" w14:textId="304700E4" w:rsidR="00D34C3D" w:rsidRPr="005161F7" w:rsidRDefault="00025482" w:rsidP="00987AB4">
      <w:pPr>
        <w:jc w:val="center"/>
        <w:rPr>
          <w:rFonts w:ascii="Arial" w:eastAsiaTheme="minorEastAsia" w:hAnsi="Arial" w:cs="Arial"/>
        </w:rPr>
      </w:pPr>
      <w:r>
        <w:rPr>
          <w:rFonts w:ascii="Arial" w:eastAsiaTheme="minorEastAsia" w:hAnsi="Arial" w:cs="Arial"/>
        </w:rPr>
        <w:t>Se usa la identidad trigonométrica correspondiente y se tiene</w:t>
      </w:r>
      <w:r w:rsidR="001D17E1">
        <w:rPr>
          <w:rFonts w:ascii="Arial" w:eastAsiaTheme="minorEastAsia" w:hAnsi="Arial" w:cs="Arial"/>
        </w:rPr>
        <w:t>:</w:t>
      </w:r>
      <m:oMath>
        <m:r>
          <m:rPr>
            <m:sty m:val="p"/>
          </m:rPr>
          <w:rPr>
            <w:rFonts w:ascii="Cambria Math" w:eastAsiaTheme="minorEastAsia" w:hAnsi="Cambria Math" w:cs="Arial"/>
          </w:rPr>
          <w:br/>
        </m:r>
      </m:oMath>
      <w:r w:rsidR="00987AB4" w:rsidRPr="00987AB4">
        <w:rPr>
          <w:rFonts w:ascii="Arial" w:eastAsiaTheme="minorEastAsia" w:hAnsi="Arial" w:cs="Arial"/>
        </w:rPr>
        <w:t>MA_10_04_CO_77</w:t>
      </w:r>
    </w:p>
    <w:p w14:paraId="25684E2C" w14:textId="48FCF15B" w:rsidR="00D34C3D" w:rsidRPr="005161F7" w:rsidRDefault="00987AB4" w:rsidP="00987AB4">
      <w:pPr>
        <w:jc w:val="center"/>
        <w:rPr>
          <w:rFonts w:ascii="Arial" w:eastAsiaTheme="minorEastAsia" w:hAnsi="Arial" w:cs="Arial"/>
        </w:rPr>
      </w:pPr>
      <w:r w:rsidRPr="00987AB4">
        <w:rPr>
          <w:rFonts w:ascii="Arial" w:eastAsiaTheme="minorEastAsia" w:hAnsi="Arial" w:cs="Arial"/>
        </w:rPr>
        <w:t>MA_10_04_CO_78</w:t>
      </w:r>
    </w:p>
    <w:p w14:paraId="2D8BB58B" w14:textId="75E05540" w:rsidR="00D34C3D" w:rsidRPr="005161F7" w:rsidRDefault="00485AEE" w:rsidP="00485AEE">
      <w:pPr>
        <w:jc w:val="center"/>
        <w:rPr>
          <w:rFonts w:ascii="Arial" w:eastAsiaTheme="minorEastAsia" w:hAnsi="Arial" w:cs="Arial"/>
        </w:rPr>
      </w:pPr>
      <w:r>
        <w:rPr>
          <w:rFonts w:ascii="Arial" w:eastAsiaTheme="minorEastAsia" w:hAnsi="Arial" w:cs="Arial"/>
        </w:rPr>
        <w:t>MA_10_04_CO_79</w:t>
      </w:r>
    </w:p>
    <w:p w14:paraId="125C1C8F" w14:textId="3A9851B8" w:rsidR="00116C1E" w:rsidRPr="00025482" w:rsidRDefault="00987AB4" w:rsidP="00987AB4">
      <w:pPr>
        <w:jc w:val="center"/>
        <w:rPr>
          <w:rFonts w:ascii="Arial" w:eastAsiaTheme="minorEastAsia" w:hAnsi="Arial" w:cs="Arial"/>
        </w:rPr>
      </w:pPr>
      <w:r w:rsidRPr="00987AB4">
        <w:rPr>
          <w:position w:val="-58"/>
        </w:rPr>
        <w:t>MA_10_04_CO_80</w:t>
      </w:r>
    </w:p>
    <w:tbl>
      <w:tblPr>
        <w:tblStyle w:val="Tablaconcuadrcula"/>
        <w:tblW w:w="0" w:type="auto"/>
        <w:tblLook w:val="04A0" w:firstRow="1" w:lastRow="0" w:firstColumn="1" w:lastColumn="0" w:noHBand="0" w:noVBand="1"/>
      </w:tblPr>
      <w:tblGrid>
        <w:gridCol w:w="2518"/>
        <w:gridCol w:w="6460"/>
      </w:tblGrid>
      <w:tr w:rsidR="00116C1E" w:rsidRPr="005161F7" w14:paraId="599A5B69" w14:textId="77777777" w:rsidTr="00940685">
        <w:tc>
          <w:tcPr>
            <w:tcW w:w="8978" w:type="dxa"/>
            <w:gridSpan w:val="2"/>
            <w:shd w:val="clear" w:color="auto" w:fill="000000" w:themeFill="text1"/>
          </w:tcPr>
          <w:p w14:paraId="72C062C7" w14:textId="77777777" w:rsidR="00116C1E" w:rsidRPr="005161F7" w:rsidRDefault="00116C1E" w:rsidP="00025482">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116C1E" w:rsidRPr="005161F7" w14:paraId="687B9CB0" w14:textId="77777777" w:rsidTr="00940685">
        <w:tc>
          <w:tcPr>
            <w:tcW w:w="2518" w:type="dxa"/>
          </w:tcPr>
          <w:p w14:paraId="11B1B35F"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Contenido</w:t>
            </w:r>
          </w:p>
        </w:tc>
        <w:tc>
          <w:tcPr>
            <w:tcW w:w="6460" w:type="dxa"/>
          </w:tcPr>
          <w:p w14:paraId="693B1063"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Identidades impares</w:t>
            </w:r>
          </w:p>
          <w:p w14:paraId="19F08DBE" w14:textId="151206E8" w:rsidR="00116C1E" w:rsidRPr="005161F7" w:rsidRDefault="00987AB4" w:rsidP="00987AB4">
            <w:pPr>
              <w:jc w:val="center"/>
              <w:rPr>
                <w:rFonts w:ascii="Arial" w:eastAsiaTheme="minorEastAsia" w:hAnsi="Arial" w:cs="Arial"/>
                <w:b/>
                <w:sz w:val="24"/>
                <w:szCs w:val="24"/>
              </w:rPr>
            </w:pPr>
            <w:r>
              <w:rPr>
                <w:rFonts w:ascii="Arial" w:eastAsiaTheme="minorEastAsia" w:hAnsi="Arial" w:cs="Arial"/>
                <w:b/>
                <w:sz w:val="24"/>
                <w:szCs w:val="24"/>
              </w:rPr>
              <w:t>MA_10_04_CO_81</w:t>
            </w:r>
          </w:p>
          <w:p w14:paraId="3C7A7B74" w14:textId="5014ADDF" w:rsidR="00116C1E" w:rsidRPr="005161F7" w:rsidRDefault="00987AB4" w:rsidP="00987AB4">
            <w:pPr>
              <w:jc w:val="center"/>
              <w:rPr>
                <w:rFonts w:ascii="Arial" w:eastAsiaTheme="minorEastAsia" w:hAnsi="Arial" w:cs="Arial"/>
                <w:b/>
                <w:sz w:val="24"/>
                <w:szCs w:val="24"/>
              </w:rPr>
            </w:pPr>
            <w:r w:rsidRPr="00987AB4">
              <w:rPr>
                <w:rFonts w:ascii="Arial" w:eastAsiaTheme="minorEastAsia" w:hAnsi="Arial" w:cs="Arial"/>
                <w:b/>
                <w:sz w:val="24"/>
                <w:szCs w:val="24"/>
              </w:rPr>
              <w:t>MA_10_04_CO_82</w:t>
            </w:r>
          </w:p>
          <w:p w14:paraId="41DEEB48" w14:textId="4A857217" w:rsidR="00116C1E" w:rsidRPr="005161F7" w:rsidRDefault="00987AB4" w:rsidP="00987AB4">
            <w:pPr>
              <w:jc w:val="center"/>
              <w:rPr>
                <w:rFonts w:ascii="Arial" w:eastAsiaTheme="minorEastAsia" w:hAnsi="Arial" w:cs="Arial"/>
                <w:b/>
                <w:sz w:val="24"/>
                <w:szCs w:val="24"/>
              </w:rPr>
            </w:pPr>
            <w:r w:rsidRPr="00987AB4">
              <w:rPr>
                <w:rFonts w:ascii="Arial" w:eastAsiaTheme="minorEastAsia" w:hAnsi="Arial" w:cs="Arial"/>
                <w:b/>
                <w:sz w:val="24"/>
                <w:szCs w:val="24"/>
              </w:rPr>
              <w:t>MA_10_04_CO_83</w:t>
            </w:r>
          </w:p>
          <w:p w14:paraId="12B50284" w14:textId="47D64421" w:rsidR="00116C1E" w:rsidRPr="00025482" w:rsidRDefault="00987AB4" w:rsidP="00987AB4">
            <w:pPr>
              <w:jc w:val="center"/>
              <w:rPr>
                <w:rFonts w:ascii="Arial" w:eastAsiaTheme="minorEastAsia" w:hAnsi="Arial" w:cs="Arial"/>
                <w:b/>
                <w:sz w:val="24"/>
                <w:szCs w:val="24"/>
              </w:rPr>
            </w:pPr>
            <w:r w:rsidRPr="00987AB4">
              <w:rPr>
                <w:rFonts w:ascii="Arial" w:eastAsiaTheme="minorEastAsia" w:hAnsi="Arial" w:cs="Arial"/>
                <w:b/>
                <w:sz w:val="24"/>
                <w:szCs w:val="24"/>
              </w:rPr>
              <w:t>MA_10_04_CO_84</w:t>
            </w:r>
          </w:p>
          <w:p w14:paraId="452E2B50" w14:textId="77777777" w:rsidR="00116C1E" w:rsidRPr="005161F7" w:rsidRDefault="00116C1E" w:rsidP="00987AB4">
            <w:pPr>
              <w:rPr>
                <w:rFonts w:ascii="Arial" w:hAnsi="Arial" w:cs="Arial"/>
                <w:b/>
                <w:sz w:val="24"/>
                <w:szCs w:val="24"/>
              </w:rPr>
            </w:pPr>
            <w:r w:rsidRPr="005161F7">
              <w:rPr>
                <w:rFonts w:ascii="Arial" w:hAnsi="Arial" w:cs="Arial"/>
                <w:b/>
                <w:sz w:val="24"/>
                <w:szCs w:val="24"/>
              </w:rPr>
              <w:t>Identidades pares</w:t>
            </w:r>
          </w:p>
          <w:p w14:paraId="17408018" w14:textId="6B9E5669" w:rsidR="00116C1E" w:rsidRPr="005161F7" w:rsidRDefault="00987AB4" w:rsidP="00987AB4">
            <w:pPr>
              <w:jc w:val="center"/>
              <w:rPr>
                <w:rFonts w:ascii="Arial" w:eastAsiaTheme="minorEastAsia" w:hAnsi="Arial" w:cs="Arial"/>
                <w:b/>
                <w:sz w:val="24"/>
                <w:szCs w:val="24"/>
              </w:rPr>
            </w:pPr>
            <w:r w:rsidRPr="00987AB4">
              <w:rPr>
                <w:rFonts w:ascii="Arial" w:eastAsiaTheme="minorEastAsia" w:hAnsi="Arial" w:cs="Arial"/>
                <w:b/>
                <w:sz w:val="24"/>
                <w:szCs w:val="24"/>
              </w:rPr>
              <w:t>MA_10_04_CO_85</w:t>
            </w:r>
          </w:p>
          <w:p w14:paraId="207EDF01" w14:textId="7F2C0728" w:rsidR="00116C1E" w:rsidRPr="005161F7" w:rsidRDefault="00987AB4" w:rsidP="00987AB4">
            <w:pPr>
              <w:jc w:val="center"/>
              <w:rPr>
                <w:rFonts w:ascii="Arial" w:eastAsiaTheme="minorEastAsia" w:hAnsi="Arial" w:cs="Arial"/>
                <w:b/>
                <w:sz w:val="24"/>
                <w:szCs w:val="24"/>
              </w:rPr>
            </w:pPr>
            <w:r>
              <w:rPr>
                <w:rFonts w:ascii="Arial" w:eastAsiaTheme="minorEastAsia" w:hAnsi="Arial" w:cs="Arial"/>
                <w:b/>
                <w:sz w:val="24"/>
                <w:szCs w:val="24"/>
              </w:rPr>
              <w:t>MA_10_04_CO_86</w:t>
            </w:r>
          </w:p>
          <w:p w14:paraId="3E3DEB60" w14:textId="77777777" w:rsidR="00116C1E" w:rsidRPr="005161F7" w:rsidRDefault="00116C1E" w:rsidP="00940685">
            <w:pPr>
              <w:jc w:val="both"/>
              <w:rPr>
                <w:rFonts w:ascii="Arial" w:hAnsi="Arial" w:cs="Arial"/>
                <w:b/>
                <w:sz w:val="24"/>
                <w:szCs w:val="24"/>
              </w:rPr>
            </w:pPr>
          </w:p>
        </w:tc>
      </w:tr>
    </w:tbl>
    <w:p w14:paraId="6936EB78" w14:textId="77777777" w:rsidR="00116C1E" w:rsidRPr="005161F7" w:rsidRDefault="00116C1E" w:rsidP="00116C1E">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816017" w:rsidRPr="00C87E96" w14:paraId="427579B6" w14:textId="77777777" w:rsidTr="00847E9A">
        <w:tc>
          <w:tcPr>
            <w:tcW w:w="9033" w:type="dxa"/>
            <w:gridSpan w:val="2"/>
            <w:shd w:val="clear" w:color="auto" w:fill="000000" w:themeFill="text1"/>
          </w:tcPr>
          <w:p w14:paraId="66F790A8" w14:textId="5D9F3AF6" w:rsidR="00816017" w:rsidRPr="00C87E96" w:rsidRDefault="00816017" w:rsidP="00847E9A">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816017" w:rsidRPr="00C87E96" w14:paraId="59C0D43E" w14:textId="77777777" w:rsidTr="00847E9A">
        <w:tc>
          <w:tcPr>
            <w:tcW w:w="2518" w:type="dxa"/>
          </w:tcPr>
          <w:p w14:paraId="2FCB1E8C" w14:textId="77777777" w:rsidR="00816017" w:rsidRPr="00C87E96" w:rsidRDefault="00816017" w:rsidP="00847E9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E5FBC20" w14:textId="6BB12F4B" w:rsidR="00816017" w:rsidRPr="00C87E96" w:rsidRDefault="00816017" w:rsidP="00847E9A">
            <w:pPr>
              <w:rPr>
                <w:rFonts w:ascii="Arial" w:eastAsiaTheme="minorEastAsia" w:hAnsi="Arial" w:cs="Arial"/>
                <w:b/>
                <w:sz w:val="24"/>
                <w:szCs w:val="24"/>
              </w:rPr>
            </w:pPr>
            <w:r>
              <w:rPr>
                <w:rFonts w:ascii="Arial" w:eastAsiaTheme="minorEastAsia" w:hAnsi="Arial" w:cs="Arial"/>
                <w:sz w:val="24"/>
                <w:szCs w:val="24"/>
              </w:rPr>
              <w:t>MA_11_02_REC9</w:t>
            </w:r>
            <w:r w:rsidRPr="00C87E96">
              <w:rPr>
                <w:rFonts w:ascii="Arial" w:eastAsiaTheme="minorEastAsia" w:hAnsi="Arial" w:cs="Arial"/>
                <w:sz w:val="24"/>
                <w:szCs w:val="24"/>
              </w:rPr>
              <w:t>0</w:t>
            </w:r>
          </w:p>
        </w:tc>
      </w:tr>
      <w:tr w:rsidR="00816017" w:rsidRPr="00C87E96" w14:paraId="6669BBD8" w14:textId="77777777" w:rsidTr="00847E9A">
        <w:tc>
          <w:tcPr>
            <w:tcW w:w="2518" w:type="dxa"/>
          </w:tcPr>
          <w:p w14:paraId="559B2657" w14:textId="77777777" w:rsidR="00816017" w:rsidRPr="00C87E96" w:rsidRDefault="00816017" w:rsidP="00847E9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C1AACF3" w14:textId="798BD170" w:rsidR="00816017" w:rsidRPr="00C87E96" w:rsidRDefault="00816017" w:rsidP="001D17E1">
            <w:pPr>
              <w:rPr>
                <w:rFonts w:ascii="Arial" w:eastAsiaTheme="minorEastAsia" w:hAnsi="Arial" w:cs="Arial"/>
                <w:sz w:val="24"/>
                <w:szCs w:val="24"/>
              </w:rPr>
            </w:pPr>
            <w:r w:rsidRPr="00816017">
              <w:rPr>
                <w:rFonts w:ascii="Arial" w:eastAsiaTheme="minorEastAsia" w:hAnsi="Arial" w:cs="Arial"/>
                <w:sz w:val="24"/>
                <w:szCs w:val="24"/>
              </w:rPr>
              <w:t xml:space="preserve">Practica con identidades de </w:t>
            </w:r>
            <w:r w:rsidR="001D17E1">
              <w:rPr>
                <w:rFonts w:ascii="Arial" w:eastAsiaTheme="minorEastAsia" w:hAnsi="Arial" w:cs="Arial"/>
                <w:sz w:val="24"/>
                <w:szCs w:val="24"/>
              </w:rPr>
              <w:t>adición</w:t>
            </w:r>
            <w:r w:rsidR="001D17E1" w:rsidRPr="00816017">
              <w:rPr>
                <w:rFonts w:ascii="Arial" w:eastAsiaTheme="minorEastAsia" w:hAnsi="Arial" w:cs="Arial"/>
                <w:sz w:val="24"/>
                <w:szCs w:val="24"/>
              </w:rPr>
              <w:t xml:space="preserve"> </w:t>
            </w:r>
            <w:r w:rsidRPr="00816017">
              <w:rPr>
                <w:rFonts w:ascii="Arial" w:eastAsiaTheme="minorEastAsia" w:hAnsi="Arial" w:cs="Arial"/>
                <w:sz w:val="24"/>
                <w:szCs w:val="24"/>
              </w:rPr>
              <w:t xml:space="preserve">y </w:t>
            </w:r>
            <w:r w:rsidR="001D17E1">
              <w:rPr>
                <w:rFonts w:ascii="Arial" w:eastAsiaTheme="minorEastAsia" w:hAnsi="Arial" w:cs="Arial"/>
                <w:sz w:val="24"/>
                <w:szCs w:val="24"/>
              </w:rPr>
              <w:t>sustracción</w:t>
            </w:r>
            <w:r w:rsidR="001D17E1" w:rsidRPr="00816017">
              <w:rPr>
                <w:rFonts w:ascii="Arial" w:eastAsiaTheme="minorEastAsia" w:hAnsi="Arial" w:cs="Arial"/>
                <w:sz w:val="24"/>
                <w:szCs w:val="24"/>
              </w:rPr>
              <w:t xml:space="preserve"> </w:t>
            </w:r>
            <w:r w:rsidRPr="00816017">
              <w:rPr>
                <w:rFonts w:ascii="Arial" w:eastAsiaTheme="minorEastAsia" w:hAnsi="Arial" w:cs="Arial"/>
                <w:sz w:val="24"/>
                <w:szCs w:val="24"/>
              </w:rPr>
              <w:t>de ángulos</w:t>
            </w:r>
          </w:p>
        </w:tc>
      </w:tr>
      <w:tr w:rsidR="00816017" w:rsidRPr="00C87E96" w14:paraId="791190A0" w14:textId="77777777" w:rsidTr="00847E9A">
        <w:tc>
          <w:tcPr>
            <w:tcW w:w="2518" w:type="dxa"/>
          </w:tcPr>
          <w:p w14:paraId="015837F2" w14:textId="77777777" w:rsidR="00816017" w:rsidRPr="00C87E96" w:rsidRDefault="00816017" w:rsidP="00847E9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066F6A9" w14:textId="786E5604" w:rsidR="00816017" w:rsidRPr="00C87E96" w:rsidRDefault="00816017">
            <w:pPr>
              <w:rPr>
                <w:rFonts w:ascii="Arial" w:eastAsiaTheme="minorEastAsia" w:hAnsi="Arial" w:cs="Arial"/>
                <w:sz w:val="24"/>
                <w:szCs w:val="24"/>
              </w:rPr>
            </w:pPr>
            <w:r w:rsidRPr="00816017">
              <w:rPr>
                <w:rFonts w:ascii="Arial" w:eastAsiaTheme="minorEastAsia" w:hAnsi="Arial" w:cs="Arial"/>
                <w:sz w:val="24"/>
                <w:szCs w:val="24"/>
              </w:rPr>
              <w:t xml:space="preserve">Actividad para practicar las fórmulas de </w:t>
            </w:r>
            <w:r w:rsidR="002D2EB8">
              <w:rPr>
                <w:rFonts w:ascii="Arial" w:eastAsiaTheme="minorEastAsia" w:hAnsi="Arial" w:cs="Arial"/>
                <w:sz w:val="24"/>
                <w:szCs w:val="24"/>
              </w:rPr>
              <w:t>adición</w:t>
            </w:r>
            <w:r w:rsidR="002D2EB8" w:rsidRPr="00816017">
              <w:rPr>
                <w:rFonts w:ascii="Arial" w:eastAsiaTheme="minorEastAsia" w:hAnsi="Arial" w:cs="Arial"/>
                <w:sz w:val="24"/>
                <w:szCs w:val="24"/>
              </w:rPr>
              <w:t xml:space="preserve"> </w:t>
            </w:r>
            <w:r w:rsidRPr="00816017">
              <w:rPr>
                <w:rFonts w:ascii="Arial" w:eastAsiaTheme="minorEastAsia" w:hAnsi="Arial" w:cs="Arial"/>
                <w:sz w:val="24"/>
                <w:szCs w:val="24"/>
              </w:rPr>
              <w:t xml:space="preserve">y </w:t>
            </w:r>
            <w:r w:rsidR="002D2EB8">
              <w:rPr>
                <w:rFonts w:ascii="Arial" w:eastAsiaTheme="minorEastAsia" w:hAnsi="Arial" w:cs="Arial"/>
                <w:sz w:val="24"/>
                <w:szCs w:val="24"/>
              </w:rPr>
              <w:t>sustracción</w:t>
            </w:r>
            <w:r w:rsidR="002D2EB8" w:rsidRPr="00816017">
              <w:rPr>
                <w:rFonts w:ascii="Arial" w:eastAsiaTheme="minorEastAsia" w:hAnsi="Arial" w:cs="Arial"/>
                <w:sz w:val="24"/>
                <w:szCs w:val="24"/>
              </w:rPr>
              <w:t xml:space="preserve"> </w:t>
            </w:r>
            <w:r w:rsidRPr="00816017">
              <w:rPr>
                <w:rFonts w:ascii="Arial" w:eastAsiaTheme="minorEastAsia" w:hAnsi="Arial" w:cs="Arial"/>
                <w:sz w:val="24"/>
                <w:szCs w:val="24"/>
              </w:rPr>
              <w:t>de ángulos</w:t>
            </w:r>
          </w:p>
        </w:tc>
      </w:tr>
    </w:tbl>
    <w:p w14:paraId="2CA196A5" w14:textId="77777777" w:rsidR="00116C1E" w:rsidRPr="005161F7" w:rsidRDefault="00116C1E" w:rsidP="00116C1E">
      <w:pPr>
        <w:jc w:val="both"/>
        <w:rPr>
          <w:rFonts w:ascii="Arial" w:eastAsiaTheme="minorEastAsia" w:hAnsi="Arial" w:cs="Arial"/>
        </w:rPr>
      </w:pPr>
    </w:p>
    <w:p w14:paraId="6F508188" w14:textId="3BE6D82E" w:rsidR="00116C1E" w:rsidRPr="005161F7" w:rsidRDefault="00185BCD" w:rsidP="00116C1E">
      <w:pPr>
        <w:spacing w:after="0"/>
        <w:jc w:val="both"/>
        <w:rPr>
          <w:rFonts w:ascii="Arial" w:hAnsi="Arial" w:cs="Arial"/>
          <w:b/>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2.</w:t>
      </w:r>
      <w:r w:rsidR="00816017">
        <w:rPr>
          <w:rFonts w:ascii="Arial" w:hAnsi="Arial" w:cs="Arial"/>
          <w:b/>
        </w:rPr>
        <w:t>3</w:t>
      </w:r>
      <w:r w:rsidR="00116C1E" w:rsidRPr="005161F7">
        <w:rPr>
          <w:rFonts w:ascii="Arial" w:hAnsi="Arial" w:cs="Arial"/>
        </w:rPr>
        <w:t xml:space="preserve"> </w:t>
      </w:r>
      <w:r w:rsidR="00116C1E" w:rsidRPr="005161F7">
        <w:rPr>
          <w:rFonts w:ascii="Arial" w:hAnsi="Arial" w:cs="Arial"/>
          <w:b/>
        </w:rPr>
        <w:t>Identidades para ángulos dobles</w:t>
      </w:r>
    </w:p>
    <w:p w14:paraId="2231153C" w14:textId="7D958CC1" w:rsidR="00847E9A" w:rsidRDefault="00847E9A" w:rsidP="00116C1E">
      <w:pPr>
        <w:spacing w:after="0"/>
        <w:jc w:val="both"/>
        <w:rPr>
          <w:rFonts w:ascii="Arial" w:hAnsi="Arial" w:cs="Arial"/>
        </w:rPr>
      </w:pPr>
      <w:r>
        <w:rPr>
          <w:rFonts w:ascii="Arial" w:hAnsi="Arial" w:cs="Arial"/>
        </w:rPr>
        <w:t>En la sección anterior</w:t>
      </w:r>
      <w:r w:rsidR="00116C1E" w:rsidRPr="005161F7">
        <w:rPr>
          <w:rFonts w:ascii="Arial" w:hAnsi="Arial" w:cs="Arial"/>
        </w:rPr>
        <w:t xml:space="preserve"> se establecieron las identidades trigonométricas para la suma de ángulos</w:t>
      </w:r>
      <w:r w:rsidR="005E4A2B">
        <w:rPr>
          <w:rFonts w:ascii="Arial" w:hAnsi="Arial" w:cs="Arial"/>
        </w:rPr>
        <w:t>;</w:t>
      </w:r>
      <w:r w:rsidR="005E4A2B" w:rsidRPr="005161F7">
        <w:rPr>
          <w:rFonts w:ascii="Arial" w:hAnsi="Arial" w:cs="Arial"/>
        </w:rPr>
        <w:t xml:space="preserve"> </w:t>
      </w:r>
      <w:r w:rsidR="00116C1E" w:rsidRPr="005161F7">
        <w:rPr>
          <w:rFonts w:ascii="Arial" w:hAnsi="Arial" w:cs="Arial"/>
        </w:rPr>
        <w:t xml:space="preserve">en esta se </w:t>
      </w:r>
      <w:r>
        <w:rPr>
          <w:rFonts w:ascii="Arial" w:hAnsi="Arial" w:cs="Arial"/>
        </w:rPr>
        <w:t>usarán las identidades</w:t>
      </w:r>
      <w:r w:rsidR="00116C1E" w:rsidRPr="005161F7">
        <w:rPr>
          <w:rFonts w:ascii="Arial" w:hAnsi="Arial" w:cs="Arial"/>
        </w:rPr>
        <w:t xml:space="preserve"> allí mencionadas</w:t>
      </w:r>
      <w:r>
        <w:rPr>
          <w:rFonts w:ascii="Arial" w:hAnsi="Arial" w:cs="Arial"/>
        </w:rPr>
        <w:t xml:space="preserve"> para deducir las identidades para los ángulos dobles. Para ello, se tiene en cuenta que:</w:t>
      </w:r>
    </w:p>
    <w:p w14:paraId="55577A28" w14:textId="21C27478" w:rsidR="00847E9A" w:rsidRDefault="001A5403" w:rsidP="00847E9A">
      <w:pPr>
        <w:spacing w:after="0"/>
        <w:jc w:val="center"/>
        <w:rPr>
          <w:rFonts w:ascii="Arial" w:eastAsiaTheme="minorEastAsia" w:hAnsi="Arial" w:cs="Arial"/>
        </w:rPr>
      </w:pPr>
      <w:r w:rsidRPr="001A5403">
        <w:rPr>
          <w:rFonts w:ascii="Arial" w:eastAsiaTheme="minorEastAsia" w:hAnsi="Arial" w:cs="Arial"/>
        </w:rPr>
        <w:t>MA_10_04_CO_87</w:t>
      </w:r>
    </w:p>
    <w:p w14:paraId="5C763125" w14:textId="2DE39048" w:rsidR="00847E9A" w:rsidRDefault="00847E9A" w:rsidP="00116C1E">
      <w:pPr>
        <w:spacing w:after="0"/>
        <w:jc w:val="both"/>
        <w:rPr>
          <w:rFonts w:ascii="Arial" w:eastAsiaTheme="minorEastAsia" w:hAnsi="Arial" w:cs="Arial"/>
        </w:rPr>
      </w:pPr>
      <w:r>
        <w:rPr>
          <w:rFonts w:ascii="Arial" w:eastAsiaTheme="minorEastAsia" w:hAnsi="Arial" w:cs="Arial"/>
        </w:rPr>
        <w:t>Así que a partir de las identidades para la suma de ángulos se tiene que:</w:t>
      </w:r>
    </w:p>
    <w:p w14:paraId="0D6715BF" w14:textId="77777777" w:rsidR="00847E9A" w:rsidRDefault="00847E9A" w:rsidP="00116C1E">
      <w:pPr>
        <w:spacing w:after="0"/>
        <w:jc w:val="both"/>
        <w:rPr>
          <w:rFonts w:ascii="Arial" w:eastAsiaTheme="minorEastAsia" w:hAnsi="Arial" w:cs="Arial"/>
        </w:rPr>
      </w:pPr>
    </w:p>
    <w:p w14:paraId="519724D7" w14:textId="60667C00" w:rsidR="00116C1E" w:rsidRPr="00847E9A" w:rsidRDefault="001A5403" w:rsidP="001A5403">
      <w:pPr>
        <w:spacing w:after="0"/>
        <w:jc w:val="center"/>
        <w:rPr>
          <w:rFonts w:ascii="Arial" w:eastAsiaTheme="minorEastAsia" w:hAnsi="Arial" w:cs="Arial"/>
        </w:rPr>
      </w:pPr>
      <w:r w:rsidRPr="001A5403">
        <w:rPr>
          <w:rFonts w:ascii="Arial" w:eastAsiaTheme="minorEastAsia" w:hAnsi="Arial" w:cs="Arial"/>
        </w:rPr>
        <w:lastRenderedPageBreak/>
        <w:t>MA_10_04_CO_88</w:t>
      </w:r>
    </w:p>
    <w:p w14:paraId="14FD1D06" w14:textId="5B4903CA" w:rsidR="00847E9A" w:rsidRPr="005161F7" w:rsidRDefault="001A5403" w:rsidP="001A5403">
      <w:pPr>
        <w:spacing w:after="0"/>
        <w:jc w:val="center"/>
        <w:rPr>
          <w:rFonts w:ascii="Arial" w:eastAsiaTheme="minorEastAsia" w:hAnsi="Arial" w:cs="Arial"/>
        </w:rPr>
      </w:pPr>
      <w:r w:rsidRPr="001A5403">
        <w:rPr>
          <w:rFonts w:ascii="Arial" w:eastAsiaTheme="minorEastAsia" w:hAnsi="Arial" w:cs="Arial"/>
        </w:rPr>
        <w:t>MA_10_04_CO_89</w:t>
      </w:r>
    </w:p>
    <w:p w14:paraId="2CB46DC9" w14:textId="77777777" w:rsidR="00116C1E" w:rsidRPr="005161F7" w:rsidRDefault="00116C1E" w:rsidP="001A5403">
      <w:pPr>
        <w:spacing w:after="0"/>
        <w:jc w:val="center"/>
        <w:rPr>
          <w:rFonts w:ascii="Arial" w:hAnsi="Arial" w:cs="Arial"/>
        </w:rPr>
      </w:pPr>
    </w:p>
    <w:p w14:paraId="15CA3559" w14:textId="71CE9D4B" w:rsidR="00116C1E" w:rsidRPr="005161F7" w:rsidRDefault="001A5403" w:rsidP="001A5403">
      <w:pPr>
        <w:spacing w:after="0"/>
        <w:jc w:val="center"/>
        <w:rPr>
          <w:rFonts w:ascii="Arial" w:eastAsiaTheme="minorEastAsia" w:hAnsi="Arial" w:cs="Arial"/>
        </w:rPr>
      </w:pPr>
      <w:r w:rsidRPr="001A5403">
        <w:rPr>
          <w:rFonts w:ascii="Arial" w:eastAsiaTheme="minorEastAsia" w:hAnsi="Arial" w:cs="Arial"/>
        </w:rPr>
        <w:t>MA_10_04_CO_90</w:t>
      </w:r>
    </w:p>
    <w:p w14:paraId="22DF32C0" w14:textId="30317AD3" w:rsidR="00116C1E" w:rsidRPr="005161F7" w:rsidRDefault="001A5403" w:rsidP="001A5403">
      <w:pPr>
        <w:spacing w:after="0"/>
        <w:jc w:val="center"/>
        <w:rPr>
          <w:rFonts w:ascii="Arial" w:eastAsiaTheme="minorEastAsia" w:hAnsi="Arial" w:cs="Arial"/>
        </w:rPr>
      </w:pPr>
      <w:r w:rsidRPr="001A5403">
        <w:rPr>
          <w:rFonts w:ascii="Arial" w:eastAsiaTheme="minorEastAsia" w:hAnsi="Arial" w:cs="Arial"/>
        </w:rPr>
        <w:t>MA_10_04_CO_91</w:t>
      </w:r>
    </w:p>
    <w:p w14:paraId="67AAB4D5" w14:textId="77777777" w:rsidR="00116C1E" w:rsidRPr="005161F7" w:rsidRDefault="00116C1E" w:rsidP="001A5403">
      <w:pPr>
        <w:spacing w:after="0"/>
        <w:jc w:val="center"/>
        <w:rPr>
          <w:rFonts w:ascii="Arial" w:hAnsi="Arial" w:cs="Arial"/>
        </w:rPr>
      </w:pPr>
    </w:p>
    <w:p w14:paraId="5A39BBB8" w14:textId="6AFE5963" w:rsidR="00116C1E" w:rsidRPr="00847E9A" w:rsidRDefault="001A5403" w:rsidP="001A5403">
      <w:pPr>
        <w:spacing w:after="0"/>
        <w:jc w:val="center"/>
        <w:rPr>
          <w:rFonts w:ascii="Arial" w:eastAsiaTheme="minorEastAsia" w:hAnsi="Arial" w:cs="Arial"/>
        </w:rPr>
      </w:pPr>
      <w:r w:rsidRPr="001A5403">
        <w:rPr>
          <w:rFonts w:ascii="Arial" w:eastAsiaTheme="minorEastAsia" w:hAnsi="Arial" w:cs="Arial"/>
        </w:rPr>
        <w:t>MA_10_04_CO_92</w:t>
      </w:r>
    </w:p>
    <w:p w14:paraId="73E35B61" w14:textId="77777777" w:rsidR="00116C1E" w:rsidRPr="005161F7" w:rsidRDefault="00116C1E" w:rsidP="001A5403">
      <w:pPr>
        <w:spacing w:after="0"/>
        <w:jc w:val="center"/>
        <w:rPr>
          <w:rFonts w:ascii="Arial" w:hAnsi="Arial" w:cs="Arial"/>
        </w:rPr>
      </w:pPr>
    </w:p>
    <w:p w14:paraId="74359AC3" w14:textId="44D73F2A" w:rsidR="00116C1E" w:rsidRPr="005161F7" w:rsidRDefault="001A5403" w:rsidP="001A5403">
      <w:pPr>
        <w:spacing w:after="0"/>
        <w:jc w:val="center"/>
        <w:rPr>
          <w:rFonts w:ascii="Arial" w:eastAsiaTheme="minorEastAsia" w:hAnsi="Arial" w:cs="Arial"/>
        </w:rPr>
      </w:pPr>
      <w:r w:rsidRPr="001A5403">
        <w:rPr>
          <w:rFonts w:ascii="Arial" w:eastAsiaTheme="minorEastAsia" w:hAnsi="Arial" w:cs="Arial"/>
        </w:rPr>
        <w:t>MA_10_04_CO_93</w:t>
      </w:r>
    </w:p>
    <w:p w14:paraId="477F14DD" w14:textId="77777777" w:rsidR="00116C1E" w:rsidRPr="005161F7" w:rsidRDefault="00116C1E" w:rsidP="001A5403">
      <w:pPr>
        <w:spacing w:after="0"/>
        <w:jc w:val="center"/>
        <w:rPr>
          <w:rFonts w:ascii="Arial" w:eastAsiaTheme="minorEastAsia" w:hAnsi="Arial" w:cs="Arial"/>
        </w:rPr>
      </w:pPr>
    </w:p>
    <w:p w14:paraId="71503D05" w14:textId="77777777" w:rsidR="00116C1E" w:rsidRPr="005161F7"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316458D6" w14:textId="77777777" w:rsidTr="00940685">
        <w:tc>
          <w:tcPr>
            <w:tcW w:w="8978" w:type="dxa"/>
            <w:gridSpan w:val="2"/>
            <w:shd w:val="clear" w:color="auto" w:fill="000000" w:themeFill="text1"/>
          </w:tcPr>
          <w:p w14:paraId="2E41E7BF" w14:textId="77777777" w:rsidR="00116C1E" w:rsidRPr="005161F7" w:rsidRDefault="00116C1E" w:rsidP="00940685">
            <w:pPr>
              <w:jc w:val="both"/>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19EEE1FD" w14:textId="77777777" w:rsidTr="00940685">
        <w:tc>
          <w:tcPr>
            <w:tcW w:w="2518" w:type="dxa"/>
          </w:tcPr>
          <w:p w14:paraId="71B0EA66"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2B1D3109" w14:textId="52CAAE91" w:rsidR="00116C1E" w:rsidRPr="005161F7" w:rsidRDefault="00847E9A" w:rsidP="00940685">
            <w:pPr>
              <w:jc w:val="both"/>
              <w:rPr>
                <w:rFonts w:ascii="Arial" w:hAnsi="Arial" w:cs="Arial"/>
                <w:b/>
                <w:sz w:val="24"/>
                <w:szCs w:val="24"/>
              </w:rPr>
            </w:pPr>
            <w:r>
              <w:rPr>
                <w:rFonts w:ascii="Arial" w:hAnsi="Arial" w:cs="Arial"/>
                <w:b/>
                <w:sz w:val="24"/>
                <w:szCs w:val="24"/>
              </w:rPr>
              <w:t>Identidades para ángulos dobles</w:t>
            </w:r>
          </w:p>
        </w:tc>
      </w:tr>
      <w:tr w:rsidR="00116C1E" w:rsidRPr="005161F7" w14:paraId="3E6F5718" w14:textId="77777777" w:rsidTr="00940685">
        <w:tc>
          <w:tcPr>
            <w:tcW w:w="2518" w:type="dxa"/>
          </w:tcPr>
          <w:p w14:paraId="7C6077D4"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1BE206D0" w14:textId="7FAAD325" w:rsidR="00116C1E" w:rsidRDefault="00847E9A" w:rsidP="00940685">
            <w:pPr>
              <w:jc w:val="both"/>
              <w:rPr>
                <w:rFonts w:ascii="Arial" w:eastAsiaTheme="minorEastAsia" w:hAnsi="Arial" w:cs="Arial"/>
                <w:sz w:val="24"/>
                <w:szCs w:val="24"/>
              </w:rPr>
            </w:pPr>
            <w:r>
              <w:rPr>
                <w:rFonts w:ascii="Arial" w:eastAsiaTheme="minorEastAsia" w:hAnsi="Arial" w:cs="Arial"/>
                <w:sz w:val="24"/>
                <w:szCs w:val="24"/>
              </w:rPr>
              <w:t xml:space="preserve">Las identidades para </w:t>
            </w:r>
            <w:r w:rsidR="003874AA">
              <w:rPr>
                <w:rFonts w:ascii="Arial" w:eastAsiaTheme="minorEastAsia" w:hAnsi="Arial" w:cs="Arial"/>
                <w:sz w:val="24"/>
                <w:szCs w:val="24"/>
              </w:rPr>
              <w:t xml:space="preserve">los </w:t>
            </w:r>
            <w:r>
              <w:rPr>
                <w:rFonts w:ascii="Arial" w:eastAsiaTheme="minorEastAsia" w:hAnsi="Arial" w:cs="Arial"/>
                <w:sz w:val="24"/>
                <w:szCs w:val="24"/>
              </w:rPr>
              <w:t>ángulos dobles son:</w:t>
            </w:r>
          </w:p>
          <w:p w14:paraId="1A583B7C" w14:textId="51B12A9B" w:rsidR="00847E9A" w:rsidRPr="001A5403" w:rsidRDefault="001A5403" w:rsidP="001A5403">
            <w:pPr>
              <w:jc w:val="center"/>
              <w:rPr>
                <w:rFonts w:ascii="Arial" w:eastAsiaTheme="minorEastAsia" w:hAnsi="Arial" w:cs="Arial"/>
                <w:sz w:val="24"/>
                <w:szCs w:val="24"/>
              </w:rPr>
            </w:pPr>
            <w:r w:rsidRPr="001A5403">
              <w:rPr>
                <w:rFonts w:ascii="Arial" w:eastAsiaTheme="minorEastAsia" w:hAnsi="Arial" w:cs="Arial"/>
                <w:sz w:val="24"/>
                <w:szCs w:val="24"/>
              </w:rPr>
              <w:t>MA_10_04_CO_94</w:t>
            </w:r>
          </w:p>
          <w:p w14:paraId="6647C653" w14:textId="1791A2E1" w:rsidR="00116C1E" w:rsidRPr="001A5403" w:rsidRDefault="001A5403" w:rsidP="001A5403">
            <w:pPr>
              <w:jc w:val="center"/>
              <w:rPr>
                <w:rFonts w:ascii="Arial" w:eastAsiaTheme="minorEastAsia" w:hAnsi="Arial" w:cs="Arial"/>
              </w:rPr>
            </w:pPr>
            <w:r w:rsidRPr="001A5403">
              <w:rPr>
                <w:rFonts w:ascii="Arial" w:eastAsiaTheme="minorEastAsia" w:hAnsi="Arial" w:cs="Arial"/>
              </w:rPr>
              <w:t>MA_10_04_CO_95</w:t>
            </w:r>
          </w:p>
          <w:p w14:paraId="492C2AB6" w14:textId="5F7A9029" w:rsidR="00847E9A" w:rsidRPr="001A5403" w:rsidRDefault="001A5403" w:rsidP="001A5403">
            <w:pPr>
              <w:jc w:val="center"/>
              <w:rPr>
                <w:rFonts w:ascii="Arial" w:hAnsi="Arial" w:cs="Arial"/>
                <w:sz w:val="24"/>
                <w:szCs w:val="24"/>
              </w:rPr>
            </w:pPr>
            <w:r w:rsidRPr="001A5403">
              <w:rPr>
                <w:rFonts w:ascii="Arial" w:hAnsi="Arial" w:cs="Arial"/>
                <w:sz w:val="24"/>
                <w:szCs w:val="24"/>
              </w:rPr>
              <w:t>MA_10_04_CO_96</w:t>
            </w:r>
          </w:p>
        </w:tc>
      </w:tr>
    </w:tbl>
    <w:p w14:paraId="506CF86D" w14:textId="45EEC9BB" w:rsidR="00116C1E" w:rsidRPr="005161F7" w:rsidRDefault="00116C1E" w:rsidP="00116C1E">
      <w:pPr>
        <w:spacing w:after="0"/>
        <w:jc w:val="both"/>
        <w:rPr>
          <w:rFonts w:ascii="Arial" w:hAnsi="Arial" w:cs="Arial"/>
        </w:rPr>
      </w:pPr>
      <w:r w:rsidRPr="005161F7">
        <w:rPr>
          <w:rFonts w:ascii="Arial" w:hAnsi="Arial" w:cs="Arial"/>
        </w:rPr>
        <w:t xml:space="preserve"> </w:t>
      </w:r>
    </w:p>
    <w:p w14:paraId="1B0E3F5E" w14:textId="77777777" w:rsidR="00847E9A" w:rsidRDefault="00847E9A" w:rsidP="00847E9A">
      <w:pPr>
        <w:spacing w:after="0"/>
        <w:rPr>
          <w:rFonts w:ascii="Arial" w:hAnsi="Arial" w:cs="Arial"/>
        </w:rPr>
      </w:pPr>
      <w:r>
        <w:rPr>
          <w:rFonts w:ascii="Arial" w:hAnsi="Arial" w:cs="Arial"/>
        </w:rPr>
        <w:t>Ejemplo</w:t>
      </w:r>
    </w:p>
    <w:p w14:paraId="5F3F103B" w14:textId="776E01D2" w:rsidR="00AC0C26" w:rsidRDefault="00AC0C26" w:rsidP="00847E9A">
      <w:pPr>
        <w:spacing w:after="0"/>
        <w:rPr>
          <w:rFonts w:ascii="Arial" w:eastAsiaTheme="minorEastAsia" w:hAnsi="Arial" w:cs="Arial"/>
        </w:rPr>
      </w:pPr>
      <w:r>
        <w:rPr>
          <w:rFonts w:ascii="Arial" w:eastAsiaTheme="minorEastAsia" w:hAnsi="Arial" w:cs="Arial"/>
        </w:rPr>
        <w:t>Dada la siguiente información</w:t>
      </w:r>
      <w:r w:rsidR="003874AA">
        <w:rPr>
          <w:rFonts w:ascii="Arial" w:eastAsiaTheme="minorEastAsia" w:hAnsi="Arial" w:cs="Arial"/>
        </w:rPr>
        <w:t>:</w:t>
      </w:r>
    </w:p>
    <w:p w14:paraId="6D971FFB" w14:textId="10398BEF" w:rsidR="00116C1E" w:rsidRPr="005161F7" w:rsidRDefault="00485AEE" w:rsidP="00485AEE">
      <w:pPr>
        <w:jc w:val="center"/>
        <w:rPr>
          <w:rFonts w:ascii="Arial" w:eastAsiaTheme="minorEastAsia" w:hAnsi="Arial" w:cs="Arial"/>
        </w:rPr>
      </w:pPr>
      <w:r>
        <w:rPr>
          <w:rFonts w:ascii="Arial" w:eastAsiaTheme="minorEastAsia" w:hAnsi="Arial" w:cs="Arial"/>
        </w:rPr>
        <w:t>MA_10_04_CO_97</w:t>
      </w:r>
    </w:p>
    <w:p w14:paraId="76C992BF" w14:textId="502B4938" w:rsidR="00AC0C26" w:rsidRDefault="00AC0C26" w:rsidP="00116C1E">
      <w:pPr>
        <w:spacing w:after="0"/>
        <w:rPr>
          <w:rFonts w:ascii="Arial" w:eastAsiaTheme="minorEastAsia" w:hAnsi="Arial" w:cs="Arial"/>
        </w:rPr>
      </w:pPr>
      <w:r>
        <w:rPr>
          <w:rFonts w:ascii="Arial" w:eastAsiaTheme="minorEastAsia" w:hAnsi="Arial" w:cs="Arial"/>
        </w:rPr>
        <w:t>hallar el valor de la expresión:</w:t>
      </w:r>
    </w:p>
    <w:p w14:paraId="59B2DE49" w14:textId="220B8EA0" w:rsidR="00116C1E" w:rsidRPr="005161F7" w:rsidRDefault="00485AEE" w:rsidP="00485AEE">
      <w:pPr>
        <w:jc w:val="center"/>
        <w:rPr>
          <w:rFonts w:ascii="Arial" w:eastAsiaTheme="minorEastAsia" w:hAnsi="Arial" w:cs="Arial"/>
        </w:rPr>
      </w:pPr>
      <w:r>
        <w:rPr>
          <w:rFonts w:ascii="Arial" w:eastAsiaTheme="minorEastAsia" w:hAnsi="Arial" w:cs="Arial"/>
        </w:rPr>
        <w:t>MA_10_04_CO_98</w:t>
      </w:r>
    </w:p>
    <w:p w14:paraId="7D7F99BE" w14:textId="20756019" w:rsidR="00116C1E" w:rsidRPr="005161F7" w:rsidRDefault="00B143C2" w:rsidP="00116C1E">
      <w:pPr>
        <w:spacing w:after="0"/>
        <w:jc w:val="both"/>
        <w:rPr>
          <w:rFonts w:ascii="Arial" w:eastAsiaTheme="minorEastAsia" w:hAnsi="Arial" w:cs="Arial"/>
        </w:rPr>
      </w:pPr>
      <w:r>
        <w:rPr>
          <w:rFonts w:ascii="Arial" w:eastAsiaTheme="minorEastAsia" w:hAnsi="Arial" w:cs="Arial"/>
        </w:rPr>
        <w:t>Para determinar el valor de la expresión se debe usar la identidad:</w:t>
      </w:r>
    </w:p>
    <w:p w14:paraId="233A1665" w14:textId="5BF6CF67" w:rsidR="00116C1E" w:rsidRPr="005161F7" w:rsidRDefault="00485AEE" w:rsidP="00485AEE">
      <w:pPr>
        <w:jc w:val="center"/>
        <w:rPr>
          <w:rFonts w:ascii="Arial" w:eastAsiaTheme="minorEastAsia" w:hAnsi="Arial" w:cs="Arial"/>
        </w:rPr>
      </w:pPr>
      <w:r>
        <w:rPr>
          <w:rFonts w:ascii="Arial" w:eastAsiaTheme="minorEastAsia" w:hAnsi="Arial" w:cs="Arial"/>
        </w:rPr>
        <w:t>MA_10_04_CO_99</w:t>
      </w:r>
    </w:p>
    <w:p w14:paraId="0679EAA6" w14:textId="77777777" w:rsidR="00116C1E" w:rsidRPr="005161F7" w:rsidRDefault="00116C1E" w:rsidP="00116C1E">
      <w:pPr>
        <w:spacing w:after="0"/>
        <w:jc w:val="both"/>
        <w:rPr>
          <w:rFonts w:ascii="Arial" w:eastAsiaTheme="minorEastAsia" w:hAnsi="Arial" w:cs="Arial"/>
        </w:rPr>
      </w:pPr>
    </w:p>
    <w:p w14:paraId="0E2BA080" w14:textId="7EE7BD0D" w:rsidR="00116C1E" w:rsidRDefault="00B143C2" w:rsidP="00116C1E">
      <w:pPr>
        <w:spacing w:after="0"/>
        <w:jc w:val="both"/>
        <w:rPr>
          <w:rFonts w:ascii="Arial" w:hAnsi="Arial" w:cs="Arial"/>
        </w:rPr>
      </w:pPr>
      <w:r>
        <w:rPr>
          <w:rFonts w:ascii="Arial" w:hAnsi="Arial" w:cs="Arial"/>
        </w:rPr>
        <w:t>De esta expresión s</w:t>
      </w:r>
      <w:r w:rsidR="00AC0C26">
        <w:rPr>
          <w:rFonts w:ascii="Arial" w:hAnsi="Arial" w:cs="Arial"/>
        </w:rPr>
        <w:t>e</w:t>
      </w:r>
      <w:r w:rsidR="00116C1E" w:rsidRPr="005161F7">
        <w:rPr>
          <w:rFonts w:ascii="Arial" w:hAnsi="Arial" w:cs="Arial"/>
        </w:rPr>
        <w:t xml:space="preserve"> conoce </w:t>
      </w:r>
      <w:r>
        <w:rPr>
          <w:rFonts w:ascii="Arial" w:hAnsi="Arial" w:cs="Arial"/>
        </w:rPr>
        <w:t>el valor del seno del ángulo</w:t>
      </w:r>
      <w:r w:rsidR="003874AA">
        <w:rPr>
          <w:rFonts w:ascii="Arial" w:hAnsi="Arial" w:cs="Arial"/>
        </w:rPr>
        <w:t>,</w:t>
      </w:r>
      <w:r>
        <w:rPr>
          <w:rFonts w:ascii="Arial" w:hAnsi="Arial" w:cs="Arial"/>
        </w:rPr>
        <w:t xml:space="preserve"> pero también hay que conocer el valor del coseno. Para ello, se tienen en cuenta las siguientes deducciones:</w:t>
      </w:r>
    </w:p>
    <w:p w14:paraId="5F008602" w14:textId="77777777" w:rsidR="00B143C2" w:rsidRPr="005161F7" w:rsidRDefault="00B143C2" w:rsidP="00116C1E">
      <w:pPr>
        <w:spacing w:after="0"/>
        <w:jc w:val="both"/>
        <w:rPr>
          <w:rFonts w:ascii="Arial" w:eastAsiaTheme="minorEastAsia" w:hAnsi="Arial" w:cs="Arial"/>
        </w:rPr>
      </w:pPr>
    </w:p>
    <w:p w14:paraId="652EF545" w14:textId="1B4C9D0D" w:rsidR="00116C1E" w:rsidRDefault="00B143C2" w:rsidP="0072501E">
      <w:pPr>
        <w:pStyle w:val="Prrafodelista"/>
        <w:numPr>
          <w:ilvl w:val="0"/>
          <w:numId w:val="6"/>
        </w:numPr>
        <w:spacing w:after="0"/>
        <w:jc w:val="both"/>
        <w:rPr>
          <w:rFonts w:ascii="Arial" w:hAnsi="Arial" w:cs="Arial"/>
        </w:rPr>
      </w:pPr>
      <w:r>
        <w:rPr>
          <w:rFonts w:ascii="Arial" w:hAnsi="Arial" w:cs="Arial"/>
        </w:rPr>
        <w:t>El ángulo está ubicado en el primer cuadrante</w:t>
      </w:r>
      <w:r w:rsidR="003874AA">
        <w:rPr>
          <w:rFonts w:ascii="Arial" w:hAnsi="Arial" w:cs="Arial"/>
        </w:rPr>
        <w:t>,</w:t>
      </w:r>
      <w:r>
        <w:rPr>
          <w:rFonts w:ascii="Arial" w:hAnsi="Arial" w:cs="Arial"/>
        </w:rPr>
        <w:t xml:space="preserve"> pues es un dato del problema:</w:t>
      </w:r>
    </w:p>
    <w:p w14:paraId="2CCCCED8" w14:textId="7AFA58AC" w:rsidR="00B143C2" w:rsidRPr="00485AEE" w:rsidRDefault="00485AEE" w:rsidP="00485AEE">
      <w:pPr>
        <w:pStyle w:val="Prrafodelista"/>
        <w:numPr>
          <w:ilvl w:val="0"/>
          <w:numId w:val="6"/>
        </w:numPr>
        <w:jc w:val="center"/>
        <w:rPr>
          <w:rFonts w:ascii="Arial" w:eastAsiaTheme="minorEastAsia" w:hAnsi="Arial" w:cs="Arial"/>
        </w:rPr>
      </w:pPr>
      <w:r>
        <w:rPr>
          <w:rFonts w:ascii="Arial" w:eastAsiaTheme="minorEastAsia" w:hAnsi="Arial" w:cs="Arial"/>
        </w:rPr>
        <w:t>MA_10_04_CO_100</w:t>
      </w:r>
    </w:p>
    <w:p w14:paraId="6B34C56F" w14:textId="66D9F60D" w:rsidR="00B143C2" w:rsidRPr="00B143C2" w:rsidRDefault="00B143C2" w:rsidP="0072501E">
      <w:pPr>
        <w:pStyle w:val="Prrafodelista"/>
        <w:numPr>
          <w:ilvl w:val="0"/>
          <w:numId w:val="6"/>
        </w:numPr>
        <w:spacing w:after="0"/>
        <w:jc w:val="both"/>
        <w:rPr>
          <w:rFonts w:ascii="Arial" w:hAnsi="Arial" w:cs="Arial"/>
        </w:rPr>
      </w:pPr>
      <w:r w:rsidRPr="00B143C2">
        <w:rPr>
          <w:rFonts w:ascii="Arial" w:eastAsiaTheme="minorEastAsia" w:hAnsi="Arial" w:cs="Arial"/>
        </w:rPr>
        <w:t>Las coordenadas del punto que definen el ángulo son (</w:t>
      </w:r>
      <w:r w:rsidRPr="00B143C2">
        <w:rPr>
          <w:rFonts w:ascii="Arial" w:eastAsiaTheme="minorEastAsia" w:hAnsi="Arial" w:cs="Arial"/>
          <w:i/>
        </w:rPr>
        <w:t>x</w:t>
      </w:r>
      <w:r w:rsidRPr="00B143C2">
        <w:rPr>
          <w:rFonts w:ascii="Arial" w:eastAsiaTheme="minorEastAsia" w:hAnsi="Arial" w:cs="Arial"/>
        </w:rPr>
        <w:t>, 3</w:t>
      </w:r>
      <w:r>
        <w:rPr>
          <w:rFonts w:ascii="Arial" w:eastAsiaTheme="minorEastAsia" w:hAnsi="Arial" w:cs="Arial"/>
        </w:rPr>
        <w:t>)</w:t>
      </w:r>
      <w:r w:rsidR="003874AA">
        <w:rPr>
          <w:rFonts w:ascii="Arial" w:eastAsiaTheme="minorEastAsia" w:hAnsi="Arial" w:cs="Arial"/>
        </w:rPr>
        <w:t>.</w:t>
      </w:r>
    </w:p>
    <w:p w14:paraId="0FCDF0AC" w14:textId="749D6376" w:rsidR="00116C1E" w:rsidRPr="00B143C2" w:rsidRDefault="00B143C2" w:rsidP="0072501E">
      <w:pPr>
        <w:pStyle w:val="Prrafodelista"/>
        <w:numPr>
          <w:ilvl w:val="0"/>
          <w:numId w:val="6"/>
        </w:numPr>
        <w:spacing w:after="0"/>
        <w:jc w:val="both"/>
        <w:rPr>
          <w:rFonts w:ascii="Arial" w:hAnsi="Arial" w:cs="Arial"/>
        </w:rPr>
      </w:pPr>
      <w:r>
        <w:rPr>
          <w:rFonts w:ascii="Arial" w:eastAsiaTheme="minorEastAsia" w:hAnsi="Arial" w:cs="Arial"/>
        </w:rPr>
        <w:t>El radio de la circunferencia es 5.</w:t>
      </w:r>
      <w:r w:rsidRPr="00B143C2">
        <w:rPr>
          <w:rFonts w:ascii="Arial" w:eastAsiaTheme="minorEastAsia" w:hAnsi="Arial" w:cs="Arial"/>
        </w:rPr>
        <w:t xml:space="preserve"> </w:t>
      </w:r>
    </w:p>
    <w:p w14:paraId="6A96B8B8" w14:textId="77777777" w:rsidR="00116C1E" w:rsidRPr="005161F7" w:rsidRDefault="00116C1E" w:rsidP="00116C1E">
      <w:pPr>
        <w:spacing w:after="0"/>
        <w:jc w:val="both"/>
        <w:rPr>
          <w:rFonts w:ascii="Arial" w:hAnsi="Arial" w:cs="Arial"/>
        </w:rPr>
      </w:pPr>
    </w:p>
    <w:p w14:paraId="33395A90" w14:textId="77777777" w:rsidR="00116C1E" w:rsidRPr="005161F7" w:rsidRDefault="00116C1E" w:rsidP="00116C1E">
      <w:pPr>
        <w:spacing w:after="0"/>
        <w:jc w:val="both"/>
        <w:rPr>
          <w:rFonts w:ascii="Arial" w:hAnsi="Arial" w:cs="Arial"/>
        </w:rPr>
      </w:pPr>
      <w:r w:rsidRPr="005161F7">
        <w:rPr>
          <w:rFonts w:ascii="Arial" w:hAnsi="Arial" w:cs="Arial"/>
        </w:rPr>
        <w:t>Por consiguiente</w:t>
      </w:r>
    </w:p>
    <w:p w14:paraId="44A9665B" w14:textId="3918F25D" w:rsidR="00485AEE" w:rsidRPr="005161F7" w:rsidRDefault="00485AEE" w:rsidP="00485AEE">
      <w:pPr>
        <w:jc w:val="center"/>
        <w:rPr>
          <w:rFonts w:ascii="Arial" w:eastAsiaTheme="minorEastAsia" w:hAnsi="Arial" w:cs="Arial"/>
        </w:rPr>
      </w:pPr>
      <w:r>
        <w:rPr>
          <w:rFonts w:ascii="Arial" w:eastAsiaTheme="minorEastAsia" w:hAnsi="Arial" w:cs="Arial"/>
        </w:rPr>
        <w:t>MA_10_04_CO_101</w:t>
      </w:r>
    </w:p>
    <w:p w14:paraId="3A54197C" w14:textId="7128C8B9" w:rsidR="00116C1E" w:rsidRPr="005161F7" w:rsidRDefault="00116C1E" w:rsidP="00116C1E">
      <w:pPr>
        <w:spacing w:after="0"/>
        <w:jc w:val="both"/>
        <w:rPr>
          <w:rFonts w:ascii="Arial" w:eastAsiaTheme="minorEastAsia" w:hAnsi="Arial" w:cs="Arial"/>
          <w:color w:val="000000"/>
        </w:rPr>
      </w:pPr>
    </w:p>
    <w:p w14:paraId="3832B29D" w14:textId="357EABD8" w:rsidR="00485AEE" w:rsidRPr="005161F7" w:rsidRDefault="00485AEE" w:rsidP="00485AEE">
      <w:pPr>
        <w:jc w:val="center"/>
        <w:rPr>
          <w:rFonts w:ascii="Arial" w:eastAsiaTheme="minorEastAsia" w:hAnsi="Arial" w:cs="Arial"/>
        </w:rPr>
      </w:pPr>
      <w:r>
        <w:rPr>
          <w:rFonts w:ascii="Arial" w:eastAsiaTheme="minorEastAsia" w:hAnsi="Arial" w:cs="Arial"/>
        </w:rPr>
        <w:t>MA_10_04_CO_102</w:t>
      </w:r>
    </w:p>
    <w:p w14:paraId="4762755A" w14:textId="0D16A132" w:rsidR="00116C1E" w:rsidRPr="005161F7" w:rsidRDefault="00116C1E" w:rsidP="00116C1E">
      <w:pPr>
        <w:spacing w:after="0"/>
        <w:jc w:val="both"/>
        <w:rPr>
          <w:rFonts w:ascii="Arial" w:eastAsiaTheme="minorEastAsia" w:hAnsi="Arial" w:cs="Arial"/>
        </w:rPr>
      </w:pPr>
    </w:p>
    <w:p w14:paraId="273CC63A" w14:textId="3D2B1E73"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MA_10_04_CO_103</w:t>
      </w:r>
    </w:p>
    <w:p w14:paraId="618D7250" w14:textId="591FF5C0" w:rsidR="00116C1E" w:rsidRPr="005161F7" w:rsidRDefault="00116C1E" w:rsidP="00116C1E">
      <w:pPr>
        <w:spacing w:after="0"/>
        <w:jc w:val="both"/>
        <w:rPr>
          <w:rFonts w:ascii="Arial" w:hAnsi="Arial" w:cs="Arial"/>
        </w:rPr>
      </w:pPr>
      <w:r w:rsidRPr="005161F7">
        <w:rPr>
          <w:rFonts w:ascii="Arial" w:hAnsi="Arial" w:cs="Arial"/>
        </w:rPr>
        <w:t xml:space="preserve">Por </w:t>
      </w:r>
      <w:r w:rsidR="003874AA">
        <w:rPr>
          <w:rFonts w:ascii="Arial" w:hAnsi="Arial" w:cs="Arial"/>
        </w:rPr>
        <w:t xml:space="preserve">lo </w:t>
      </w:r>
      <w:r w:rsidRPr="005161F7">
        <w:rPr>
          <w:rFonts w:ascii="Arial" w:hAnsi="Arial" w:cs="Arial"/>
        </w:rPr>
        <w:t>tanto</w:t>
      </w:r>
      <w:r w:rsidR="003874AA">
        <w:rPr>
          <w:rFonts w:ascii="Arial" w:hAnsi="Arial" w:cs="Arial"/>
        </w:rPr>
        <w:t>:</w:t>
      </w:r>
      <w:r w:rsidRPr="005161F7">
        <w:rPr>
          <w:rFonts w:ascii="Arial" w:hAnsi="Arial" w:cs="Arial"/>
        </w:rPr>
        <w:t xml:space="preserve"> </w:t>
      </w:r>
    </w:p>
    <w:p w14:paraId="0A675FB3" w14:textId="7FA923BA" w:rsidR="00116C1E" w:rsidRPr="005161F7" w:rsidRDefault="00485AEE" w:rsidP="00485AEE">
      <w:pPr>
        <w:spacing w:after="0"/>
        <w:jc w:val="center"/>
        <w:rPr>
          <w:rFonts w:ascii="Arial" w:hAnsi="Arial" w:cs="Arial"/>
        </w:rPr>
      </w:pPr>
      <w:r>
        <w:rPr>
          <w:rFonts w:ascii="Arial" w:eastAsiaTheme="minorEastAsia" w:hAnsi="Arial" w:cs="Arial"/>
        </w:rPr>
        <w:t>MA_10_04_CO_104</w:t>
      </w:r>
    </w:p>
    <w:p w14:paraId="3ACF1A70" w14:textId="77777777" w:rsidR="00116C1E" w:rsidRPr="005161F7" w:rsidRDefault="00116C1E" w:rsidP="00116C1E">
      <w:pPr>
        <w:spacing w:after="0"/>
        <w:jc w:val="both"/>
        <w:rPr>
          <w:rFonts w:ascii="Arial" w:hAnsi="Arial" w:cs="Arial"/>
        </w:rPr>
      </w:pPr>
    </w:p>
    <w:p w14:paraId="36360E4F" w14:textId="7FDFFE72" w:rsidR="00116C1E" w:rsidRPr="005161F7" w:rsidRDefault="00116C1E" w:rsidP="00116C1E">
      <w:pPr>
        <w:spacing w:after="0"/>
        <w:rPr>
          <w:rFonts w:ascii="Arial" w:eastAsiaTheme="minorEastAsia" w:hAnsi="Arial" w:cs="Arial"/>
        </w:rPr>
      </w:pPr>
      <w:r w:rsidRPr="005161F7">
        <w:rPr>
          <w:rFonts w:ascii="Arial" w:hAnsi="Arial" w:cs="Arial"/>
        </w:rPr>
        <w:t xml:space="preserve">Ahora reemplazando en la identidad </w:t>
      </w:r>
      <w:r w:rsidR="00B143C2">
        <w:rPr>
          <w:rFonts w:ascii="Arial" w:hAnsi="Arial" w:cs="Arial"/>
        </w:rPr>
        <w:t>se tiene que:</w:t>
      </w:r>
    </w:p>
    <w:p w14:paraId="52CFBB73" w14:textId="77777777" w:rsidR="00116C1E" w:rsidRPr="005161F7" w:rsidRDefault="00116C1E" w:rsidP="00116C1E">
      <w:pPr>
        <w:spacing w:after="0"/>
        <w:rPr>
          <w:rFonts w:ascii="Arial" w:eastAsiaTheme="minorEastAsia" w:hAnsi="Arial" w:cs="Arial"/>
        </w:rPr>
      </w:pPr>
    </w:p>
    <w:p w14:paraId="065700F3" w14:textId="38CA405C"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MA_10_04_CO_105</w:t>
      </w:r>
    </w:p>
    <w:p w14:paraId="52CC1968" w14:textId="505B7A81"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MA_10_04_CO_106</w:t>
      </w:r>
    </w:p>
    <w:p w14:paraId="7AF78E48" w14:textId="77777777" w:rsidR="00116C1E" w:rsidRPr="005161F7" w:rsidRDefault="00116C1E" w:rsidP="00116C1E">
      <w:pPr>
        <w:spacing w:after="0"/>
        <w:rPr>
          <w:rFonts w:ascii="Arial" w:hAnsi="Arial" w:cs="Arial"/>
        </w:rPr>
      </w:pPr>
      <w:r w:rsidRPr="005161F7">
        <w:rPr>
          <w:rFonts w:ascii="Arial" w:eastAsiaTheme="minorEastAsia" w:hAnsi="Arial" w:cs="Arial"/>
        </w:rPr>
        <w:br/>
      </w:r>
    </w:p>
    <w:p w14:paraId="061A68C1" w14:textId="792DF93B" w:rsidR="00116C1E" w:rsidRPr="005161F7" w:rsidRDefault="00185BCD" w:rsidP="00116C1E">
      <w:pPr>
        <w:spacing w:after="0"/>
        <w:jc w:val="both"/>
        <w:rPr>
          <w:rFonts w:ascii="Arial" w:hAnsi="Arial" w:cs="Arial"/>
        </w:rPr>
      </w:pPr>
      <w:r>
        <w:rPr>
          <w:rFonts w:ascii="Arial" w:hAnsi="Arial" w:cs="Arial"/>
          <w:highlight w:val="yellow"/>
        </w:rPr>
        <w:t>[SECCIÓN</w:t>
      </w:r>
      <w:r w:rsidR="00116C1E" w:rsidRPr="005161F7">
        <w:rPr>
          <w:rFonts w:ascii="Arial" w:hAnsi="Arial" w:cs="Arial"/>
          <w:highlight w:val="yellow"/>
        </w:rPr>
        <w:t xml:space="preserve"> 2]</w:t>
      </w:r>
      <w:r w:rsidR="00116C1E" w:rsidRPr="005161F7">
        <w:rPr>
          <w:rFonts w:ascii="Arial" w:hAnsi="Arial" w:cs="Arial"/>
        </w:rPr>
        <w:t xml:space="preserve"> </w:t>
      </w:r>
      <w:r w:rsidR="00116C1E" w:rsidRPr="005161F7">
        <w:rPr>
          <w:rFonts w:ascii="Arial" w:hAnsi="Arial" w:cs="Arial"/>
          <w:b/>
        </w:rPr>
        <w:t>2.</w:t>
      </w:r>
      <w:r w:rsidR="004663C3">
        <w:rPr>
          <w:rFonts w:ascii="Arial" w:hAnsi="Arial" w:cs="Arial"/>
          <w:b/>
        </w:rPr>
        <w:t>4</w:t>
      </w:r>
      <w:r w:rsidR="00116C1E" w:rsidRPr="005161F7">
        <w:rPr>
          <w:rFonts w:ascii="Arial" w:hAnsi="Arial" w:cs="Arial"/>
        </w:rPr>
        <w:t xml:space="preserve"> </w:t>
      </w:r>
      <w:r w:rsidR="004663C3" w:rsidRPr="004663C3">
        <w:rPr>
          <w:rFonts w:ascii="Arial" w:hAnsi="Arial" w:cs="Arial"/>
          <w:b/>
        </w:rPr>
        <w:t>Las</w:t>
      </w:r>
      <w:r w:rsidR="004663C3">
        <w:rPr>
          <w:rFonts w:ascii="Arial" w:hAnsi="Arial" w:cs="Arial"/>
          <w:b/>
        </w:rPr>
        <w:t xml:space="preserve"> i</w:t>
      </w:r>
      <w:r w:rsidR="00116C1E" w:rsidRPr="005161F7">
        <w:rPr>
          <w:rFonts w:ascii="Arial" w:hAnsi="Arial" w:cs="Arial"/>
          <w:b/>
        </w:rPr>
        <w:t xml:space="preserve">dentidades trigonométricas para ángulos medios </w:t>
      </w:r>
      <w:r w:rsidR="00116C1E" w:rsidRPr="005161F7">
        <w:rPr>
          <w:rFonts w:ascii="Arial" w:hAnsi="Arial" w:cs="Arial"/>
        </w:rPr>
        <w:tab/>
      </w:r>
    </w:p>
    <w:p w14:paraId="3E316CAF" w14:textId="77777777" w:rsidR="00116C1E" w:rsidRPr="005161F7" w:rsidRDefault="00116C1E" w:rsidP="00116C1E">
      <w:pPr>
        <w:spacing w:after="0"/>
        <w:jc w:val="both"/>
        <w:rPr>
          <w:rFonts w:ascii="Arial" w:hAnsi="Arial" w:cs="Arial"/>
        </w:rPr>
      </w:pPr>
    </w:p>
    <w:p w14:paraId="1A9628D5" w14:textId="77777777" w:rsidR="004663C3" w:rsidRDefault="00116C1E" w:rsidP="00116C1E">
      <w:pPr>
        <w:spacing w:after="0"/>
        <w:jc w:val="both"/>
        <w:rPr>
          <w:rFonts w:ascii="Arial" w:hAnsi="Arial" w:cs="Arial"/>
        </w:rPr>
      </w:pPr>
      <w:r w:rsidRPr="005161F7">
        <w:rPr>
          <w:rFonts w:ascii="Arial" w:hAnsi="Arial" w:cs="Arial"/>
        </w:rPr>
        <w:t>Usando las identidades de los ángulos dobles y las identidades pitagóricas es posible obtener las identidades para ángulos medios de la siguiente manera:</w:t>
      </w:r>
    </w:p>
    <w:p w14:paraId="5DD92380" w14:textId="69B3144F" w:rsidR="00E5551F" w:rsidRDefault="00485AEE" w:rsidP="00485AEE">
      <w:pPr>
        <w:spacing w:after="0"/>
        <w:jc w:val="center"/>
        <w:rPr>
          <w:rFonts w:ascii="Arial" w:hAnsi="Arial" w:cs="Arial"/>
        </w:rPr>
      </w:pPr>
      <w:r>
        <w:rPr>
          <w:rFonts w:ascii="Arial" w:eastAsiaTheme="minorEastAsia" w:hAnsi="Arial" w:cs="Arial"/>
        </w:rPr>
        <w:t>MA_10_04_CO_107</w:t>
      </w:r>
    </w:p>
    <w:p w14:paraId="112C59BC" w14:textId="07659B41" w:rsidR="00116C1E" w:rsidRDefault="00485AEE" w:rsidP="00485AEE">
      <w:pPr>
        <w:jc w:val="center"/>
        <w:rPr>
          <w:rFonts w:ascii="Arial" w:eastAsiaTheme="minorEastAsia" w:hAnsi="Arial" w:cs="Arial"/>
        </w:rPr>
      </w:pPr>
      <w:r>
        <w:rPr>
          <w:rFonts w:ascii="Arial" w:eastAsiaTheme="minorEastAsia" w:hAnsi="Arial" w:cs="Arial"/>
        </w:rPr>
        <w:t>MA_10_04_CO_108</w:t>
      </w:r>
    </w:p>
    <w:p w14:paraId="6001AFD5" w14:textId="4FF0B3F1" w:rsidR="00485AEE" w:rsidRPr="005161F7" w:rsidRDefault="00485AEE" w:rsidP="00485AEE">
      <w:pPr>
        <w:jc w:val="center"/>
        <w:rPr>
          <w:rFonts w:ascii="Arial" w:eastAsiaTheme="minorEastAsia" w:hAnsi="Arial" w:cs="Arial"/>
        </w:rPr>
      </w:pPr>
      <w:r>
        <w:rPr>
          <w:rFonts w:ascii="Arial" w:eastAsiaTheme="minorEastAsia" w:hAnsi="Arial" w:cs="Arial"/>
        </w:rPr>
        <w:t>MA_10_04_CO_109</w:t>
      </w:r>
    </w:p>
    <w:p w14:paraId="6D7B4AB9" w14:textId="30D084E3" w:rsidR="00116C1E" w:rsidRPr="005161F7" w:rsidRDefault="00485AEE" w:rsidP="00485AEE">
      <w:pPr>
        <w:jc w:val="center"/>
        <w:rPr>
          <w:rFonts w:ascii="Arial" w:eastAsiaTheme="minorEastAsia" w:hAnsi="Arial" w:cs="Arial"/>
        </w:rPr>
      </w:pPr>
      <w:r>
        <w:rPr>
          <w:rFonts w:ascii="Arial" w:eastAsiaTheme="minorEastAsia" w:hAnsi="Arial" w:cs="Arial"/>
        </w:rPr>
        <w:t>MA_10_04_CO_110</w:t>
      </w:r>
    </w:p>
    <w:p w14:paraId="2DEE9BB6" w14:textId="4FBAD27B" w:rsidR="00116C1E" w:rsidRPr="005161F7" w:rsidRDefault="00485AEE" w:rsidP="00485AEE">
      <w:pPr>
        <w:jc w:val="center"/>
        <w:rPr>
          <w:rFonts w:ascii="Arial" w:eastAsiaTheme="minorEastAsia" w:hAnsi="Arial" w:cs="Arial"/>
        </w:rPr>
      </w:pPr>
      <w:r>
        <w:rPr>
          <w:rFonts w:ascii="Arial" w:eastAsiaTheme="minorEastAsia" w:hAnsi="Arial" w:cs="Arial"/>
        </w:rPr>
        <w:t>MA_10_04_CO_111</w:t>
      </w:r>
    </w:p>
    <w:p w14:paraId="35D85C60" w14:textId="77777777" w:rsidR="00116C1E" w:rsidRPr="005161F7" w:rsidRDefault="00116C1E" w:rsidP="00485AEE">
      <w:pPr>
        <w:jc w:val="center"/>
        <w:rPr>
          <w:rFonts w:ascii="Arial" w:eastAsiaTheme="minorEastAsia" w:hAnsi="Arial" w:cs="Arial"/>
        </w:rPr>
      </w:pPr>
    </w:p>
    <w:p w14:paraId="485C9EC0" w14:textId="676492E8" w:rsidR="00116C1E" w:rsidRPr="005161F7" w:rsidRDefault="00485AEE" w:rsidP="00485AEE">
      <w:pPr>
        <w:jc w:val="center"/>
        <w:rPr>
          <w:rFonts w:ascii="Arial" w:eastAsiaTheme="minorEastAsia" w:hAnsi="Arial" w:cs="Arial"/>
        </w:rPr>
      </w:pPr>
      <w:r>
        <w:rPr>
          <w:rFonts w:ascii="Arial" w:eastAsiaTheme="minorEastAsia" w:hAnsi="Arial" w:cs="Arial"/>
        </w:rPr>
        <w:t>MA_10_04_CO_112</w:t>
      </w:r>
    </w:p>
    <w:p w14:paraId="2442F75B" w14:textId="77777777" w:rsidR="00116C1E" w:rsidRPr="005161F7" w:rsidRDefault="00116C1E" w:rsidP="00485AEE">
      <w:pPr>
        <w:jc w:val="center"/>
        <w:rPr>
          <w:rFonts w:ascii="Arial" w:eastAsiaTheme="minorEastAsia" w:hAnsi="Arial" w:cs="Arial"/>
        </w:rPr>
      </w:pPr>
    </w:p>
    <w:p w14:paraId="38181C1A" w14:textId="71FB2352" w:rsidR="00116C1E" w:rsidRPr="005161F7" w:rsidRDefault="00485AEE" w:rsidP="00485AEE">
      <w:pPr>
        <w:jc w:val="center"/>
        <w:rPr>
          <w:rFonts w:ascii="Arial" w:eastAsiaTheme="minorEastAsia" w:hAnsi="Arial" w:cs="Arial"/>
        </w:rPr>
      </w:pPr>
      <w:r>
        <w:rPr>
          <w:rFonts w:ascii="Arial" w:eastAsiaTheme="minorEastAsia" w:hAnsi="Arial" w:cs="Arial"/>
        </w:rPr>
        <w:t>MA_10_04_CO_113</w:t>
      </w:r>
    </w:p>
    <w:p w14:paraId="0FFAD436" w14:textId="77777777" w:rsidR="00116C1E" w:rsidRPr="005161F7" w:rsidRDefault="00116C1E" w:rsidP="00116C1E">
      <w:pPr>
        <w:spacing w:after="0"/>
        <w:jc w:val="both"/>
        <w:rPr>
          <w:rFonts w:ascii="Arial" w:eastAsiaTheme="minorEastAsia" w:hAnsi="Arial" w:cs="Arial"/>
        </w:rPr>
      </w:pPr>
    </w:p>
    <w:p w14:paraId="24ABC907" w14:textId="77777777" w:rsidR="00116C1E" w:rsidRPr="005161F7" w:rsidRDefault="00116C1E" w:rsidP="00116C1E">
      <w:pPr>
        <w:spacing w:after="0"/>
        <w:jc w:val="both"/>
        <w:rPr>
          <w:rFonts w:ascii="Arial" w:eastAsiaTheme="minorEastAsia" w:hAnsi="Arial" w:cs="Arial"/>
        </w:rPr>
      </w:pPr>
    </w:p>
    <w:p w14:paraId="4EF703DB" w14:textId="77777777" w:rsidR="00E5551F" w:rsidRDefault="00E5551F" w:rsidP="00116C1E">
      <w:pPr>
        <w:spacing w:after="0"/>
        <w:jc w:val="both"/>
        <w:rPr>
          <w:rFonts w:ascii="Arial" w:eastAsiaTheme="minorEastAsia" w:hAnsi="Arial" w:cs="Arial"/>
        </w:rPr>
      </w:pPr>
      <w:r>
        <w:rPr>
          <w:rFonts w:ascii="Arial" w:eastAsiaTheme="minorEastAsia" w:hAnsi="Arial" w:cs="Arial"/>
        </w:rPr>
        <w:t>Si se sustituye</w:t>
      </w:r>
    </w:p>
    <w:p w14:paraId="1803F30F" w14:textId="35C3667A" w:rsidR="00E5551F" w:rsidRDefault="00485AEE" w:rsidP="00E5551F">
      <w:pPr>
        <w:spacing w:after="0"/>
        <w:jc w:val="center"/>
        <w:rPr>
          <w:rFonts w:ascii="Arial" w:eastAsiaTheme="minorEastAsia" w:hAnsi="Arial" w:cs="Arial"/>
        </w:rPr>
      </w:pPr>
      <w:r>
        <w:rPr>
          <w:rFonts w:ascii="Arial" w:eastAsiaTheme="minorEastAsia" w:hAnsi="Arial" w:cs="Arial"/>
        </w:rPr>
        <w:t>MA_10_04_CO_114</w:t>
      </w:r>
    </w:p>
    <w:p w14:paraId="5BC81CC8" w14:textId="4DB87A95" w:rsidR="00E5551F" w:rsidRDefault="00485AEE" w:rsidP="00485AEE">
      <w:pPr>
        <w:spacing w:after="0"/>
        <w:jc w:val="center"/>
        <w:rPr>
          <w:rFonts w:ascii="Arial" w:eastAsiaTheme="minorEastAsia" w:hAnsi="Arial" w:cs="Arial"/>
        </w:rPr>
      </w:pPr>
      <w:r>
        <w:rPr>
          <w:rFonts w:ascii="Arial" w:eastAsiaTheme="minorEastAsia" w:hAnsi="Arial" w:cs="Arial"/>
        </w:rPr>
        <w:t>MA_10_04_CO_115</w:t>
      </w:r>
    </w:p>
    <w:p w14:paraId="6D4BC7DD" w14:textId="42988AA5" w:rsidR="00116C1E" w:rsidRPr="005161F7" w:rsidRDefault="00116C1E" w:rsidP="00116C1E">
      <w:pPr>
        <w:spacing w:after="0"/>
        <w:jc w:val="both"/>
        <w:rPr>
          <w:rFonts w:ascii="Arial" w:eastAsiaTheme="minorEastAsia" w:hAnsi="Arial" w:cs="Arial"/>
        </w:rPr>
      </w:pPr>
      <w:r w:rsidRPr="005161F7">
        <w:rPr>
          <w:rFonts w:ascii="Arial" w:eastAsiaTheme="minorEastAsia" w:hAnsi="Arial" w:cs="Arial"/>
        </w:rPr>
        <w:t xml:space="preserve">Por </w:t>
      </w:r>
      <w:r w:rsidR="00FA300B">
        <w:rPr>
          <w:rFonts w:ascii="Arial" w:eastAsiaTheme="minorEastAsia" w:hAnsi="Arial" w:cs="Arial"/>
        </w:rPr>
        <w:t xml:space="preserve">lo </w:t>
      </w:r>
      <w:r w:rsidRPr="005161F7">
        <w:rPr>
          <w:rFonts w:ascii="Arial" w:eastAsiaTheme="minorEastAsia" w:hAnsi="Arial" w:cs="Arial"/>
        </w:rPr>
        <w:t>tanto</w:t>
      </w:r>
      <w:r w:rsidR="00FA300B">
        <w:rPr>
          <w:rFonts w:ascii="Arial" w:eastAsiaTheme="minorEastAsia" w:hAnsi="Arial" w:cs="Arial"/>
        </w:rPr>
        <w:t>,</w:t>
      </w:r>
      <w:r w:rsidRPr="005161F7">
        <w:rPr>
          <w:rFonts w:ascii="Arial" w:eastAsiaTheme="minorEastAsia" w:hAnsi="Arial" w:cs="Arial"/>
        </w:rPr>
        <w:t xml:space="preserve"> al sustituir en la última expresión se obtiene:</w:t>
      </w:r>
    </w:p>
    <w:p w14:paraId="0F3F5D94" w14:textId="77777777" w:rsidR="00116C1E" w:rsidRPr="005161F7" w:rsidRDefault="00116C1E" w:rsidP="00116C1E">
      <w:pPr>
        <w:spacing w:after="0"/>
        <w:jc w:val="both"/>
        <w:rPr>
          <w:rFonts w:ascii="Arial" w:eastAsiaTheme="minorEastAsia" w:hAnsi="Arial" w:cs="Arial"/>
        </w:rPr>
      </w:pPr>
    </w:p>
    <w:p w14:paraId="731AEE20" w14:textId="02AC5C37"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MA_10_04_CO_116</w:t>
      </w:r>
    </w:p>
    <w:p w14:paraId="6B2E481E" w14:textId="28898B02" w:rsidR="00116C1E" w:rsidRPr="005161F7" w:rsidRDefault="00936843" w:rsidP="00116C1E">
      <w:pPr>
        <w:spacing w:after="0"/>
        <w:jc w:val="both"/>
        <w:rPr>
          <w:rFonts w:ascii="Arial" w:eastAsiaTheme="minorEastAsia" w:hAnsi="Arial" w:cs="Arial"/>
        </w:rPr>
      </w:pPr>
      <w:r>
        <w:rPr>
          <w:rFonts w:ascii="Arial" w:eastAsiaTheme="minorEastAsia" w:hAnsi="Arial" w:cs="Arial"/>
        </w:rPr>
        <w:t xml:space="preserve">Para </w:t>
      </w:r>
      <w:r w:rsidR="003D1D6D">
        <w:rPr>
          <w:rFonts w:ascii="Arial" w:eastAsiaTheme="minorEastAsia" w:hAnsi="Arial" w:cs="Arial"/>
        </w:rPr>
        <w:t xml:space="preserve">lograr </w:t>
      </w:r>
      <w:r>
        <w:rPr>
          <w:rFonts w:ascii="Arial" w:eastAsiaTheme="minorEastAsia" w:hAnsi="Arial" w:cs="Arial"/>
        </w:rPr>
        <w:t>las respectivas identidades para el coseno y la tangente el proceso es similar.</w:t>
      </w:r>
    </w:p>
    <w:p w14:paraId="7956BDC7" w14:textId="798BF9FC" w:rsidR="00116C1E" w:rsidRPr="00936843"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26F083B6" w14:textId="77777777" w:rsidTr="00940685">
        <w:tc>
          <w:tcPr>
            <w:tcW w:w="8978" w:type="dxa"/>
            <w:gridSpan w:val="2"/>
            <w:shd w:val="clear" w:color="auto" w:fill="000000" w:themeFill="text1"/>
          </w:tcPr>
          <w:p w14:paraId="0FBB7E7F" w14:textId="77777777" w:rsidR="00116C1E" w:rsidRPr="005161F7" w:rsidRDefault="00116C1E" w:rsidP="00936843">
            <w:pP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0AE2316C" w14:textId="77777777" w:rsidTr="00940685">
        <w:tc>
          <w:tcPr>
            <w:tcW w:w="2518" w:type="dxa"/>
          </w:tcPr>
          <w:p w14:paraId="73F9B215"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4D31CF15" w14:textId="091D5304" w:rsidR="00116C1E" w:rsidRPr="005161F7" w:rsidRDefault="00116C1E" w:rsidP="00936843">
            <w:pPr>
              <w:jc w:val="both"/>
              <w:rPr>
                <w:rFonts w:ascii="Arial" w:hAnsi="Arial" w:cs="Arial"/>
                <w:b/>
                <w:sz w:val="24"/>
                <w:szCs w:val="24"/>
              </w:rPr>
            </w:pPr>
            <w:r w:rsidRPr="005161F7">
              <w:rPr>
                <w:rFonts w:ascii="Arial" w:hAnsi="Arial" w:cs="Arial"/>
                <w:b/>
                <w:sz w:val="24"/>
                <w:szCs w:val="24"/>
              </w:rPr>
              <w:t>Identidad para ángulo</w:t>
            </w:r>
            <w:r w:rsidR="00936843">
              <w:rPr>
                <w:rFonts w:ascii="Arial" w:hAnsi="Arial" w:cs="Arial"/>
                <w:b/>
                <w:sz w:val="24"/>
                <w:szCs w:val="24"/>
              </w:rPr>
              <w:t>s</w:t>
            </w:r>
            <w:r w:rsidRPr="005161F7">
              <w:rPr>
                <w:rFonts w:ascii="Arial" w:hAnsi="Arial" w:cs="Arial"/>
                <w:b/>
                <w:sz w:val="24"/>
                <w:szCs w:val="24"/>
              </w:rPr>
              <w:t xml:space="preserve"> medio</w:t>
            </w:r>
            <w:r w:rsidR="00936843">
              <w:rPr>
                <w:rFonts w:ascii="Arial" w:hAnsi="Arial" w:cs="Arial"/>
                <w:b/>
                <w:sz w:val="24"/>
                <w:szCs w:val="24"/>
              </w:rPr>
              <w:t>s</w:t>
            </w:r>
          </w:p>
        </w:tc>
      </w:tr>
      <w:tr w:rsidR="00116C1E" w:rsidRPr="005161F7" w14:paraId="7382037F" w14:textId="77777777" w:rsidTr="00940685">
        <w:tc>
          <w:tcPr>
            <w:tcW w:w="2518" w:type="dxa"/>
          </w:tcPr>
          <w:p w14:paraId="228EB914"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45066385" w14:textId="2C657832" w:rsidR="00936843" w:rsidRDefault="00936843" w:rsidP="00940685">
            <w:pPr>
              <w:jc w:val="both"/>
              <w:rPr>
                <w:rFonts w:ascii="Arial" w:eastAsiaTheme="minorEastAsia" w:hAnsi="Arial" w:cs="Arial"/>
                <w:sz w:val="24"/>
                <w:szCs w:val="24"/>
              </w:rPr>
            </w:pPr>
            <w:r>
              <w:rPr>
                <w:rFonts w:ascii="Arial" w:eastAsiaTheme="minorEastAsia" w:hAnsi="Arial" w:cs="Arial"/>
                <w:sz w:val="24"/>
                <w:szCs w:val="24"/>
              </w:rPr>
              <w:t>Las siguientes son las identidades para ángulos medios:</w:t>
            </w:r>
          </w:p>
          <w:p w14:paraId="2124BF75" w14:textId="7677ECBC" w:rsidR="00936843" w:rsidRDefault="00485AEE" w:rsidP="00485AEE">
            <w:pPr>
              <w:jc w:val="center"/>
              <w:rPr>
                <w:rFonts w:ascii="Arial" w:eastAsiaTheme="minorEastAsia" w:hAnsi="Arial" w:cs="Arial"/>
                <w:sz w:val="24"/>
                <w:szCs w:val="24"/>
              </w:rPr>
            </w:pPr>
            <w:r>
              <w:rPr>
                <w:rFonts w:ascii="Arial" w:eastAsiaTheme="minorEastAsia" w:hAnsi="Arial" w:cs="Arial"/>
              </w:rPr>
              <w:t>MA_10_04_CO_117</w:t>
            </w:r>
          </w:p>
          <w:p w14:paraId="585EFA9F" w14:textId="1822BA82" w:rsidR="00116C1E" w:rsidRPr="005161F7" w:rsidRDefault="00485AEE" w:rsidP="00485AEE">
            <w:pPr>
              <w:jc w:val="center"/>
              <w:rPr>
                <w:rFonts w:ascii="Arial" w:eastAsiaTheme="minorEastAsia" w:hAnsi="Arial" w:cs="Arial"/>
                <w:sz w:val="24"/>
                <w:szCs w:val="24"/>
              </w:rPr>
            </w:pPr>
            <w:r>
              <w:rPr>
                <w:rFonts w:ascii="Arial" w:eastAsiaTheme="minorEastAsia" w:hAnsi="Arial" w:cs="Arial"/>
              </w:rPr>
              <w:t>MA_10_04_CO_118</w:t>
            </w:r>
          </w:p>
          <w:p w14:paraId="4EC1951B" w14:textId="63FD66EF" w:rsidR="00116C1E" w:rsidRPr="005161F7" w:rsidRDefault="00485AEE" w:rsidP="00485AEE">
            <w:pPr>
              <w:jc w:val="center"/>
              <w:rPr>
                <w:rFonts w:ascii="Arial" w:hAnsi="Arial" w:cs="Arial"/>
                <w:sz w:val="24"/>
                <w:szCs w:val="24"/>
              </w:rPr>
            </w:pPr>
            <w:r>
              <w:rPr>
                <w:rFonts w:ascii="Arial" w:eastAsiaTheme="minorEastAsia" w:hAnsi="Arial" w:cs="Arial"/>
              </w:rPr>
              <w:t>MA_10_04_CO_119</w:t>
            </w:r>
          </w:p>
        </w:tc>
      </w:tr>
    </w:tbl>
    <w:p w14:paraId="5DCD2568" w14:textId="77777777" w:rsidR="00116C1E" w:rsidRPr="005161F7" w:rsidRDefault="00116C1E" w:rsidP="00116C1E">
      <w:pPr>
        <w:spacing w:after="0"/>
        <w:jc w:val="both"/>
        <w:rPr>
          <w:rFonts w:ascii="Arial" w:hAnsi="Arial" w:cs="Arial"/>
        </w:rPr>
      </w:pPr>
    </w:p>
    <w:p w14:paraId="152571B9" w14:textId="4405A2AD" w:rsidR="00116C1E" w:rsidRPr="00936843" w:rsidRDefault="00936843" w:rsidP="00116C1E">
      <w:pPr>
        <w:spacing w:after="0"/>
        <w:jc w:val="both"/>
        <w:rPr>
          <w:rFonts w:ascii="Arial" w:hAnsi="Arial" w:cs="Arial"/>
        </w:rPr>
      </w:pPr>
      <w:r w:rsidRPr="00936843">
        <w:rPr>
          <w:rFonts w:ascii="Arial" w:hAnsi="Arial" w:cs="Arial"/>
        </w:rPr>
        <w:t>Ejemplo</w:t>
      </w:r>
    </w:p>
    <w:p w14:paraId="1F636AD1" w14:textId="31D93DAC" w:rsidR="00936843" w:rsidRPr="00936843" w:rsidRDefault="00936843" w:rsidP="00116C1E">
      <w:pPr>
        <w:spacing w:after="0"/>
        <w:jc w:val="both"/>
        <w:rPr>
          <w:rFonts w:ascii="Arial" w:hAnsi="Arial" w:cs="Arial"/>
        </w:rPr>
      </w:pPr>
      <w:r w:rsidRPr="00936843">
        <w:rPr>
          <w:rFonts w:ascii="Arial" w:hAnsi="Arial" w:cs="Arial"/>
        </w:rPr>
        <w:t>Hallar el valor exacto de la expresión sen</w:t>
      </w:r>
      <w:ins w:id="11" w:author="user" w:date="2016-06-07T19:39:00Z">
        <w:r w:rsidR="00C21BB2">
          <w:rPr>
            <w:rFonts w:ascii="Arial" w:hAnsi="Arial" w:cs="Arial"/>
          </w:rPr>
          <w:t xml:space="preserve"> </w:t>
        </w:r>
      </w:ins>
      <w:r w:rsidRPr="00936843">
        <w:rPr>
          <w:rFonts w:ascii="Arial" w:hAnsi="Arial" w:cs="Arial"/>
        </w:rPr>
        <w:t>22,5º</w:t>
      </w:r>
      <w:ins w:id="12" w:author="user" w:date="2016-06-07T19:40:00Z">
        <w:r w:rsidR="00C21BB2">
          <w:rPr>
            <w:rFonts w:ascii="Arial" w:hAnsi="Arial" w:cs="Arial"/>
          </w:rPr>
          <w:t>.</w:t>
        </w:r>
      </w:ins>
    </w:p>
    <w:p w14:paraId="06CDBEF5" w14:textId="7EF49C26" w:rsidR="00116C1E" w:rsidRPr="005161F7" w:rsidRDefault="00936843" w:rsidP="00116C1E">
      <w:pPr>
        <w:spacing w:after="0"/>
        <w:jc w:val="both"/>
        <w:rPr>
          <w:rFonts w:ascii="Arial" w:eastAsiaTheme="minorEastAsia" w:hAnsi="Arial" w:cs="Arial"/>
        </w:rPr>
      </w:pPr>
      <w:r>
        <w:rPr>
          <w:rFonts w:ascii="Arial" w:eastAsiaTheme="minorEastAsia" w:hAnsi="Arial" w:cs="Arial"/>
        </w:rPr>
        <w:t>Utilizando las identidades anteriores se tienen que:</w:t>
      </w:r>
    </w:p>
    <w:p w14:paraId="1E236D2F" w14:textId="77777777" w:rsidR="00116C1E" w:rsidRPr="005161F7" w:rsidRDefault="00116C1E" w:rsidP="00116C1E">
      <w:pPr>
        <w:spacing w:after="0"/>
        <w:jc w:val="both"/>
        <w:rPr>
          <w:rFonts w:ascii="Arial" w:hAnsi="Arial" w:cs="Arial"/>
        </w:rPr>
      </w:pPr>
    </w:p>
    <w:p w14:paraId="5020760C" w14:textId="315302FC" w:rsidR="00116C1E" w:rsidRPr="005161F7" w:rsidRDefault="00485AEE" w:rsidP="00485AEE">
      <w:pPr>
        <w:jc w:val="center"/>
        <w:rPr>
          <w:rFonts w:ascii="Arial" w:eastAsiaTheme="minorEastAsia" w:hAnsi="Arial" w:cs="Arial"/>
        </w:rPr>
      </w:pPr>
      <w:r>
        <w:rPr>
          <w:rFonts w:ascii="Arial" w:eastAsiaTheme="minorEastAsia" w:hAnsi="Arial" w:cs="Arial"/>
        </w:rPr>
        <w:t>MA_10_04_CO_120</w:t>
      </w:r>
    </w:p>
    <w:p w14:paraId="085D7943" w14:textId="319664AF"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MA_10_04_CO_121</w:t>
      </w:r>
    </w:p>
    <w:p w14:paraId="0501BD16" w14:textId="77777777" w:rsidR="00116C1E" w:rsidRPr="005161F7" w:rsidRDefault="00116C1E" w:rsidP="00485AEE">
      <w:pPr>
        <w:spacing w:after="0"/>
        <w:jc w:val="center"/>
        <w:rPr>
          <w:rFonts w:ascii="Arial" w:eastAsiaTheme="minorEastAsia" w:hAnsi="Arial" w:cs="Arial"/>
        </w:rPr>
      </w:pPr>
    </w:p>
    <w:p w14:paraId="2EBF9BE2" w14:textId="42627F9B"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MA_10_04_CO_122</w:t>
      </w:r>
    </w:p>
    <w:p w14:paraId="07CBEAFF" w14:textId="77777777" w:rsidR="00116C1E" w:rsidRPr="005161F7" w:rsidRDefault="00116C1E" w:rsidP="00116C1E">
      <w:pPr>
        <w:spacing w:after="0"/>
        <w:jc w:val="both"/>
        <w:rPr>
          <w:rFonts w:ascii="Arial" w:eastAsiaTheme="minorEastAsia" w:hAnsi="Arial" w:cs="Arial"/>
        </w:rPr>
      </w:pPr>
    </w:p>
    <w:p w14:paraId="6FC01081" w14:textId="77777777" w:rsidR="001D7CA6" w:rsidRPr="00936843" w:rsidRDefault="001D7CA6" w:rsidP="001D7CA6">
      <w:pPr>
        <w:spacing w:after="0"/>
        <w:jc w:val="both"/>
        <w:rPr>
          <w:rFonts w:ascii="Arial" w:hAnsi="Arial" w:cs="Arial"/>
        </w:rPr>
      </w:pPr>
      <w:r w:rsidRPr="00936843">
        <w:rPr>
          <w:rFonts w:ascii="Arial" w:hAnsi="Arial" w:cs="Arial"/>
        </w:rPr>
        <w:t>Ejemplo</w:t>
      </w:r>
    </w:p>
    <w:p w14:paraId="36460645" w14:textId="1BE5415C" w:rsidR="001D7CA6" w:rsidRPr="00936843" w:rsidRDefault="001D7CA6" w:rsidP="001D7CA6">
      <w:pPr>
        <w:spacing w:after="0"/>
        <w:jc w:val="both"/>
        <w:rPr>
          <w:rFonts w:ascii="Arial" w:hAnsi="Arial" w:cs="Arial"/>
        </w:rPr>
      </w:pPr>
      <w:r w:rsidRPr="00936843">
        <w:rPr>
          <w:rFonts w:ascii="Arial" w:hAnsi="Arial" w:cs="Arial"/>
        </w:rPr>
        <w:t>Hallar el valor</w:t>
      </w:r>
      <w:r>
        <w:rPr>
          <w:rFonts w:ascii="Arial" w:hAnsi="Arial" w:cs="Arial"/>
        </w:rPr>
        <w:t xml:space="preserve"> exacto de la expresión cos</w:t>
      </w:r>
      <w:ins w:id="13" w:author="user" w:date="2016-06-07T19:40:00Z">
        <w:r w:rsidR="003D1D6D">
          <w:rPr>
            <w:rFonts w:ascii="Arial" w:hAnsi="Arial" w:cs="Arial"/>
          </w:rPr>
          <w:t xml:space="preserve"> </w:t>
        </w:r>
      </w:ins>
      <w:r>
        <w:rPr>
          <w:rFonts w:ascii="Arial" w:hAnsi="Arial" w:cs="Arial"/>
        </w:rPr>
        <w:t>165º</w:t>
      </w:r>
      <w:r w:rsidR="003D1D6D">
        <w:rPr>
          <w:rFonts w:ascii="Arial" w:hAnsi="Arial" w:cs="Arial"/>
        </w:rPr>
        <w:t>.</w:t>
      </w:r>
    </w:p>
    <w:p w14:paraId="376B6400" w14:textId="3FA697DB" w:rsidR="001D7CA6" w:rsidRPr="005161F7" w:rsidRDefault="001D7CA6" w:rsidP="001D7CA6">
      <w:pPr>
        <w:spacing w:after="0"/>
        <w:jc w:val="both"/>
        <w:rPr>
          <w:rFonts w:ascii="Arial" w:eastAsiaTheme="minorEastAsia" w:hAnsi="Arial" w:cs="Arial"/>
        </w:rPr>
      </w:pPr>
      <w:r>
        <w:rPr>
          <w:rFonts w:ascii="Arial" w:eastAsiaTheme="minorEastAsia" w:hAnsi="Arial" w:cs="Arial"/>
        </w:rPr>
        <w:t>Utilizando las identidades anteriores se tienen:</w:t>
      </w:r>
    </w:p>
    <w:p w14:paraId="3502ED76" w14:textId="2870358D" w:rsidR="00116C1E" w:rsidRPr="005161F7" w:rsidRDefault="00116C1E" w:rsidP="00116C1E">
      <w:pPr>
        <w:spacing w:after="0"/>
        <w:jc w:val="both"/>
        <w:rPr>
          <w:rFonts w:ascii="Arial" w:hAnsi="Arial" w:cs="Arial"/>
        </w:rPr>
      </w:pPr>
    </w:p>
    <w:p w14:paraId="4C5CA3E1" w14:textId="77777777" w:rsidR="00116C1E" w:rsidRPr="005161F7" w:rsidRDefault="00116C1E" w:rsidP="00116C1E">
      <w:pPr>
        <w:spacing w:after="0"/>
        <w:jc w:val="both"/>
        <w:rPr>
          <w:rFonts w:ascii="Arial" w:hAnsi="Arial" w:cs="Arial"/>
          <w:highlight w:val="yellow"/>
        </w:rPr>
      </w:pPr>
    </w:p>
    <w:p w14:paraId="1907CAAE" w14:textId="108ABA61"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MA_10_04_CO_123</w:t>
      </w:r>
    </w:p>
    <w:p w14:paraId="5AF723D1" w14:textId="77777777" w:rsidR="00116C1E" w:rsidRPr="005161F7" w:rsidRDefault="00116C1E" w:rsidP="00485AEE">
      <w:pPr>
        <w:spacing w:after="0"/>
        <w:jc w:val="center"/>
        <w:rPr>
          <w:rFonts w:ascii="Arial" w:hAnsi="Arial" w:cs="Arial"/>
          <w:highlight w:val="yellow"/>
        </w:rPr>
      </w:pPr>
    </w:p>
    <w:p w14:paraId="5625E204" w14:textId="5EB185DE"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MA_10_04_CO_124</w:t>
      </w:r>
    </w:p>
    <w:p w14:paraId="065C8C2C" w14:textId="77777777" w:rsidR="00116C1E" w:rsidRPr="005161F7" w:rsidRDefault="00116C1E" w:rsidP="00485AEE">
      <w:pPr>
        <w:spacing w:after="0"/>
        <w:jc w:val="center"/>
        <w:rPr>
          <w:rFonts w:ascii="Arial" w:eastAsiaTheme="minorEastAsia" w:hAnsi="Arial" w:cs="Arial"/>
        </w:rPr>
      </w:pPr>
    </w:p>
    <w:p w14:paraId="277A29DC" w14:textId="29DBDB89" w:rsidR="00116C1E" w:rsidRPr="005161F7" w:rsidRDefault="00485AEE" w:rsidP="00485AEE">
      <w:pPr>
        <w:spacing w:after="0"/>
        <w:jc w:val="center"/>
        <w:rPr>
          <w:rFonts w:ascii="Arial" w:eastAsiaTheme="minorEastAsia" w:hAnsi="Arial" w:cs="Arial"/>
        </w:rPr>
      </w:pPr>
      <w:r>
        <w:rPr>
          <w:rFonts w:ascii="Arial" w:eastAsiaTheme="minorEastAsia" w:hAnsi="Arial" w:cs="Arial"/>
        </w:rPr>
        <w:t>MA_10_04_CO_125</w:t>
      </w:r>
    </w:p>
    <w:p w14:paraId="14A4A767" w14:textId="0FBF3B2A" w:rsidR="00116C1E" w:rsidRPr="005161F7" w:rsidRDefault="00817D1D" w:rsidP="00116C1E">
      <w:pPr>
        <w:spacing w:after="0"/>
        <w:jc w:val="both"/>
        <w:rPr>
          <w:rFonts w:ascii="Arial" w:eastAsiaTheme="minorEastAsia" w:hAnsi="Arial" w:cs="Arial"/>
        </w:rPr>
      </w:pPr>
      <w:r>
        <w:rPr>
          <w:rFonts w:ascii="Arial" w:eastAsiaTheme="minorEastAsia" w:hAnsi="Arial" w:cs="Arial"/>
        </w:rPr>
        <w:t>La solución es</w:t>
      </w:r>
      <w:r w:rsidR="00116C1E" w:rsidRPr="005161F7">
        <w:rPr>
          <w:rFonts w:ascii="Arial" w:eastAsiaTheme="minorEastAsia" w:hAnsi="Arial" w:cs="Arial"/>
        </w:rPr>
        <w:t xml:space="preserve"> negativa, ya que el coseno del ángulo de </w:t>
      </w:r>
      <m:oMath>
        <m:sSup>
          <m:sSupPr>
            <m:ctrlPr>
              <w:rPr>
                <w:rFonts w:ascii="Cambria Math" w:eastAsiaTheme="minorEastAsia" w:hAnsi="Cambria Math" w:cs="Arial"/>
                <w:i/>
              </w:rPr>
            </m:ctrlPr>
          </m:sSupPr>
          <m:e>
            <m:r>
              <w:rPr>
                <w:rFonts w:ascii="Cambria Math" w:eastAsiaTheme="minorEastAsia" w:hAnsi="Cambria Math" w:cs="Arial"/>
              </w:rPr>
              <m:t>165</m:t>
            </m:r>
          </m:e>
          <m:sup>
            <m:r>
              <w:rPr>
                <w:rFonts w:ascii="Cambria Math" w:eastAsiaTheme="minorEastAsia" w:hAnsi="Cambria Math" w:cs="Arial"/>
              </w:rPr>
              <m:t>°</m:t>
            </m:r>
          </m:sup>
        </m:sSup>
      </m:oMath>
      <w:r w:rsidR="00116C1E" w:rsidRPr="005161F7">
        <w:rPr>
          <w:rFonts w:ascii="Arial" w:eastAsiaTheme="minorEastAsia" w:hAnsi="Arial" w:cs="Arial"/>
        </w:rPr>
        <w:t xml:space="preserve"> está ubicado en el segundo cuadrante.</w:t>
      </w:r>
    </w:p>
    <w:p w14:paraId="0BB6E307" w14:textId="77777777" w:rsidR="00116C1E" w:rsidRPr="005161F7"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8269ED" w:rsidRPr="00C87E96" w14:paraId="00B475A9" w14:textId="77777777" w:rsidTr="008A0D4B">
        <w:tc>
          <w:tcPr>
            <w:tcW w:w="9033" w:type="dxa"/>
            <w:gridSpan w:val="2"/>
            <w:shd w:val="clear" w:color="auto" w:fill="000000" w:themeFill="text1"/>
          </w:tcPr>
          <w:p w14:paraId="4E432377" w14:textId="1A5F85DD" w:rsidR="008269ED" w:rsidRPr="00C87E96" w:rsidRDefault="008269ED" w:rsidP="008A0D4B">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8269ED" w:rsidRPr="00C87E96" w14:paraId="585DC8E6" w14:textId="77777777" w:rsidTr="008A0D4B">
        <w:tc>
          <w:tcPr>
            <w:tcW w:w="2518" w:type="dxa"/>
          </w:tcPr>
          <w:p w14:paraId="261282C7" w14:textId="77777777" w:rsidR="008269ED" w:rsidRPr="00C87E96" w:rsidRDefault="008269ED" w:rsidP="008A0D4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F2FD07B" w14:textId="1B2377C7" w:rsidR="008269ED" w:rsidRPr="00C87E96" w:rsidRDefault="008269ED" w:rsidP="008A0D4B">
            <w:pPr>
              <w:rPr>
                <w:rFonts w:ascii="Arial" w:eastAsiaTheme="minorEastAsia" w:hAnsi="Arial" w:cs="Arial"/>
                <w:b/>
                <w:sz w:val="24"/>
                <w:szCs w:val="24"/>
              </w:rPr>
            </w:pPr>
            <w:r>
              <w:rPr>
                <w:rFonts w:ascii="Arial" w:eastAsiaTheme="minorEastAsia" w:hAnsi="Arial" w:cs="Arial"/>
                <w:sz w:val="24"/>
                <w:szCs w:val="24"/>
              </w:rPr>
              <w:t>MA_11_02_REC10</w:t>
            </w:r>
            <w:r w:rsidRPr="00C87E96">
              <w:rPr>
                <w:rFonts w:ascii="Arial" w:eastAsiaTheme="minorEastAsia" w:hAnsi="Arial" w:cs="Arial"/>
                <w:sz w:val="24"/>
                <w:szCs w:val="24"/>
              </w:rPr>
              <w:t>0</w:t>
            </w:r>
          </w:p>
        </w:tc>
      </w:tr>
      <w:tr w:rsidR="008269ED" w:rsidRPr="00C87E96" w14:paraId="2FF46402" w14:textId="77777777" w:rsidTr="008A0D4B">
        <w:tc>
          <w:tcPr>
            <w:tcW w:w="2518" w:type="dxa"/>
          </w:tcPr>
          <w:p w14:paraId="20F10951" w14:textId="77777777" w:rsidR="008269ED" w:rsidRPr="00C87E96" w:rsidRDefault="008269ED" w:rsidP="008A0D4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9FF3DD8" w14:textId="1B5DEFD5" w:rsidR="008269ED" w:rsidRPr="00C87E96" w:rsidRDefault="008269ED" w:rsidP="008A0D4B">
            <w:pPr>
              <w:rPr>
                <w:rFonts w:ascii="Arial" w:eastAsiaTheme="minorEastAsia" w:hAnsi="Arial" w:cs="Arial"/>
                <w:sz w:val="24"/>
                <w:szCs w:val="24"/>
              </w:rPr>
            </w:pPr>
            <w:r w:rsidRPr="008269ED">
              <w:rPr>
                <w:rFonts w:ascii="Arial" w:eastAsiaTheme="minorEastAsia" w:hAnsi="Arial" w:cs="Arial"/>
                <w:sz w:val="24"/>
                <w:szCs w:val="24"/>
              </w:rPr>
              <w:t>Practica las identidades para ángulos dobles y medios</w:t>
            </w:r>
          </w:p>
        </w:tc>
      </w:tr>
      <w:tr w:rsidR="008269ED" w:rsidRPr="00C87E96" w14:paraId="10D12172" w14:textId="77777777" w:rsidTr="008A0D4B">
        <w:tc>
          <w:tcPr>
            <w:tcW w:w="2518" w:type="dxa"/>
          </w:tcPr>
          <w:p w14:paraId="4DAD60B7" w14:textId="77777777" w:rsidR="008269ED" w:rsidRPr="00C87E96" w:rsidRDefault="008269ED" w:rsidP="008A0D4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F642AF8" w14:textId="1A3946B9" w:rsidR="008269ED" w:rsidRPr="00C87E96" w:rsidRDefault="008269ED" w:rsidP="008A0D4B">
            <w:pPr>
              <w:rPr>
                <w:rFonts w:ascii="Arial" w:eastAsiaTheme="minorEastAsia" w:hAnsi="Arial" w:cs="Arial"/>
                <w:sz w:val="24"/>
                <w:szCs w:val="24"/>
              </w:rPr>
            </w:pPr>
            <w:r w:rsidRPr="008269ED">
              <w:rPr>
                <w:rFonts w:ascii="Arial" w:eastAsiaTheme="minorEastAsia" w:hAnsi="Arial" w:cs="Arial"/>
                <w:sz w:val="24"/>
                <w:szCs w:val="24"/>
              </w:rPr>
              <w:t>Actividad para practicar las fórmulas de ángulos dobles y ángulos medios</w:t>
            </w:r>
          </w:p>
        </w:tc>
      </w:tr>
    </w:tbl>
    <w:p w14:paraId="02303766" w14:textId="77777777" w:rsidR="00116C1E" w:rsidRPr="005161F7" w:rsidRDefault="00116C1E" w:rsidP="00116C1E">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8269ED" w:rsidRPr="00C87E96" w14:paraId="329DE153" w14:textId="77777777" w:rsidTr="008A0D4B">
        <w:tc>
          <w:tcPr>
            <w:tcW w:w="9033" w:type="dxa"/>
            <w:gridSpan w:val="2"/>
            <w:shd w:val="clear" w:color="auto" w:fill="000000" w:themeFill="text1"/>
          </w:tcPr>
          <w:p w14:paraId="4E1FBCE1" w14:textId="5ECA850F" w:rsidR="008269ED" w:rsidRPr="00C87E96" w:rsidRDefault="008269ED" w:rsidP="008A0D4B">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8269ED" w:rsidRPr="00C87E96" w14:paraId="5E41D9B4" w14:textId="77777777" w:rsidTr="008A0D4B">
        <w:tc>
          <w:tcPr>
            <w:tcW w:w="2518" w:type="dxa"/>
          </w:tcPr>
          <w:p w14:paraId="6DDA01F8" w14:textId="77777777" w:rsidR="008269ED" w:rsidRPr="00C87E96" w:rsidRDefault="008269ED" w:rsidP="008A0D4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F8A789C" w14:textId="71C1ED58" w:rsidR="008269ED" w:rsidRPr="00C87E96" w:rsidRDefault="008269ED" w:rsidP="008A0D4B">
            <w:pPr>
              <w:rPr>
                <w:rFonts w:ascii="Arial" w:eastAsiaTheme="minorEastAsia" w:hAnsi="Arial" w:cs="Arial"/>
                <w:b/>
                <w:sz w:val="24"/>
                <w:szCs w:val="24"/>
              </w:rPr>
            </w:pPr>
            <w:r>
              <w:rPr>
                <w:rFonts w:ascii="Arial" w:eastAsiaTheme="minorEastAsia" w:hAnsi="Arial" w:cs="Arial"/>
                <w:sz w:val="24"/>
                <w:szCs w:val="24"/>
              </w:rPr>
              <w:t>MA_11_02_REC11</w:t>
            </w:r>
            <w:r w:rsidRPr="00C87E96">
              <w:rPr>
                <w:rFonts w:ascii="Arial" w:eastAsiaTheme="minorEastAsia" w:hAnsi="Arial" w:cs="Arial"/>
                <w:sz w:val="24"/>
                <w:szCs w:val="24"/>
              </w:rPr>
              <w:t>0</w:t>
            </w:r>
          </w:p>
        </w:tc>
      </w:tr>
      <w:tr w:rsidR="008269ED" w:rsidRPr="00C87E96" w14:paraId="7C83C39F" w14:textId="77777777" w:rsidTr="008A0D4B">
        <w:tc>
          <w:tcPr>
            <w:tcW w:w="2518" w:type="dxa"/>
          </w:tcPr>
          <w:p w14:paraId="1F49B0D9" w14:textId="77777777" w:rsidR="008269ED" w:rsidRPr="00C87E96" w:rsidRDefault="008269ED" w:rsidP="008A0D4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912423B" w14:textId="50FB9681" w:rsidR="008269ED" w:rsidRPr="00C87E96" w:rsidRDefault="008269ED" w:rsidP="008A0D4B">
            <w:pPr>
              <w:rPr>
                <w:rFonts w:ascii="Arial" w:eastAsiaTheme="minorEastAsia" w:hAnsi="Arial" w:cs="Arial"/>
                <w:sz w:val="24"/>
                <w:szCs w:val="24"/>
              </w:rPr>
            </w:pPr>
            <w:r w:rsidRPr="008269ED">
              <w:rPr>
                <w:rFonts w:ascii="Arial" w:eastAsiaTheme="minorEastAsia" w:hAnsi="Arial" w:cs="Arial"/>
                <w:sz w:val="24"/>
                <w:szCs w:val="24"/>
              </w:rPr>
              <w:t>Resuelve situaciones simplificando la expresión trigonométrica</w:t>
            </w:r>
          </w:p>
        </w:tc>
      </w:tr>
      <w:tr w:rsidR="008269ED" w:rsidRPr="00C87E96" w14:paraId="4524F5BD" w14:textId="77777777" w:rsidTr="008A0D4B">
        <w:tc>
          <w:tcPr>
            <w:tcW w:w="2518" w:type="dxa"/>
          </w:tcPr>
          <w:p w14:paraId="65F4A412" w14:textId="77777777" w:rsidR="008269ED" w:rsidRPr="00C87E96" w:rsidRDefault="008269ED" w:rsidP="008A0D4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547235F" w14:textId="24499C72" w:rsidR="008269ED" w:rsidRPr="00C87E96" w:rsidRDefault="008269ED" w:rsidP="008A0D4B">
            <w:pPr>
              <w:rPr>
                <w:rFonts w:ascii="Arial" w:eastAsiaTheme="minorEastAsia" w:hAnsi="Arial" w:cs="Arial"/>
                <w:sz w:val="24"/>
                <w:szCs w:val="24"/>
              </w:rPr>
            </w:pPr>
            <w:r w:rsidRPr="008269ED">
              <w:rPr>
                <w:rFonts w:ascii="Arial" w:eastAsiaTheme="minorEastAsia" w:hAnsi="Arial" w:cs="Arial"/>
                <w:sz w:val="24"/>
                <w:szCs w:val="24"/>
              </w:rPr>
              <w:t>Actividad que permite identificar el método apropiado para simplificar la expresión propuesta</w:t>
            </w:r>
          </w:p>
        </w:tc>
      </w:tr>
    </w:tbl>
    <w:p w14:paraId="67E54DF9" w14:textId="77777777" w:rsidR="008269ED" w:rsidRDefault="008269ED" w:rsidP="00116C1E">
      <w:pPr>
        <w:spacing w:after="0"/>
        <w:jc w:val="both"/>
        <w:rPr>
          <w:rFonts w:ascii="Arial" w:hAnsi="Arial" w:cs="Arial"/>
          <w:highlight w:val="yellow"/>
        </w:rPr>
      </w:pPr>
    </w:p>
    <w:p w14:paraId="62ED2F5C" w14:textId="77777777" w:rsidR="008269ED" w:rsidRDefault="008269ED" w:rsidP="00116C1E">
      <w:pPr>
        <w:spacing w:after="0"/>
        <w:jc w:val="both"/>
        <w:rPr>
          <w:rFonts w:ascii="Arial" w:hAnsi="Arial" w:cs="Arial"/>
          <w:highlight w:val="yellow"/>
        </w:rPr>
      </w:pPr>
    </w:p>
    <w:p w14:paraId="0EC9EBD8" w14:textId="751C7503" w:rsidR="00116C1E" w:rsidRPr="005161F7" w:rsidRDefault="00185BCD" w:rsidP="00116C1E">
      <w:pPr>
        <w:spacing w:after="0"/>
        <w:jc w:val="both"/>
        <w:rPr>
          <w:rFonts w:ascii="Arial" w:hAnsi="Arial" w:cs="Arial"/>
          <w:b/>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116C1E" w:rsidRPr="00FD0C9D">
        <w:rPr>
          <w:rFonts w:ascii="Arial" w:hAnsi="Arial" w:cs="Arial"/>
          <w:b/>
        </w:rPr>
        <w:t>2.</w:t>
      </w:r>
      <w:r w:rsidR="008269ED" w:rsidRPr="00FD0C9D">
        <w:rPr>
          <w:rFonts w:ascii="Arial" w:hAnsi="Arial" w:cs="Arial"/>
          <w:b/>
        </w:rPr>
        <w:t>5</w:t>
      </w:r>
      <w:r w:rsidR="00116C1E" w:rsidRPr="00FD0C9D">
        <w:rPr>
          <w:rFonts w:ascii="Arial" w:hAnsi="Arial" w:cs="Arial"/>
        </w:rPr>
        <w:t xml:space="preserve"> </w:t>
      </w:r>
      <w:r w:rsidR="006F2235" w:rsidRPr="00FD0C9D">
        <w:rPr>
          <w:rFonts w:ascii="Arial" w:hAnsi="Arial" w:cs="Arial"/>
          <w:b/>
        </w:rPr>
        <w:t>La t</w:t>
      </w:r>
      <w:r w:rsidR="00116C1E" w:rsidRPr="00FD0C9D">
        <w:rPr>
          <w:rFonts w:ascii="Arial" w:hAnsi="Arial" w:cs="Arial"/>
          <w:b/>
        </w:rPr>
        <w:t>ransformación</w:t>
      </w:r>
      <w:r w:rsidR="00116C1E" w:rsidRPr="005161F7">
        <w:rPr>
          <w:rFonts w:ascii="Arial" w:hAnsi="Arial" w:cs="Arial"/>
          <w:b/>
        </w:rPr>
        <w:t xml:space="preserve"> de productos en sumas o </w:t>
      </w:r>
      <w:r w:rsidR="006F2235">
        <w:rPr>
          <w:rFonts w:ascii="Arial" w:hAnsi="Arial" w:cs="Arial"/>
          <w:b/>
        </w:rPr>
        <w:t>sumas en productos</w:t>
      </w:r>
    </w:p>
    <w:p w14:paraId="73698241" w14:textId="77777777" w:rsidR="00116C1E" w:rsidRPr="005161F7" w:rsidRDefault="00116C1E" w:rsidP="00116C1E">
      <w:pPr>
        <w:spacing w:after="0"/>
        <w:jc w:val="both"/>
        <w:rPr>
          <w:rFonts w:ascii="Arial" w:hAnsi="Arial" w:cs="Arial"/>
        </w:rPr>
      </w:pPr>
    </w:p>
    <w:p w14:paraId="4EC3703F" w14:textId="2CBD6A7A" w:rsidR="00116C1E" w:rsidRPr="00B04D01" w:rsidRDefault="008A0D4B" w:rsidP="00116C1E">
      <w:pPr>
        <w:spacing w:after="0"/>
        <w:jc w:val="both"/>
        <w:rPr>
          <w:rFonts w:ascii="Arial" w:hAnsi="Arial" w:cs="Arial"/>
        </w:rPr>
      </w:pPr>
      <w:r>
        <w:rPr>
          <w:rFonts w:ascii="Arial" w:hAnsi="Arial" w:cs="Arial"/>
        </w:rPr>
        <w:t>Adicionalmente a las identidades que se han presentado en las secciones anteriores, es posible plantear fórmulas para escribir productos como sumas o sumas como producto. Estas fórmulas se plantan a continuación.</w:t>
      </w:r>
    </w:p>
    <w:p w14:paraId="6F0612D8" w14:textId="77777777" w:rsidR="00116C1E" w:rsidRPr="005161F7" w:rsidRDefault="00116C1E" w:rsidP="00116C1E">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460"/>
      </w:tblGrid>
      <w:tr w:rsidR="00116C1E" w:rsidRPr="005161F7" w14:paraId="49791944" w14:textId="77777777" w:rsidTr="00940685">
        <w:tc>
          <w:tcPr>
            <w:tcW w:w="8978" w:type="dxa"/>
            <w:gridSpan w:val="2"/>
            <w:shd w:val="clear" w:color="auto" w:fill="000000" w:themeFill="text1"/>
          </w:tcPr>
          <w:p w14:paraId="570DDA35" w14:textId="77777777" w:rsidR="00116C1E" w:rsidRPr="005161F7" w:rsidRDefault="00116C1E" w:rsidP="00940685">
            <w:pPr>
              <w:jc w:val="both"/>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5E22B94F" w14:textId="77777777" w:rsidTr="00940685">
        <w:tc>
          <w:tcPr>
            <w:tcW w:w="2518" w:type="dxa"/>
          </w:tcPr>
          <w:p w14:paraId="45CB22C4"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1D01839C" w14:textId="65D0394A" w:rsidR="00116C1E" w:rsidRPr="005161F7" w:rsidRDefault="00116C1E" w:rsidP="008A0D4B">
            <w:pPr>
              <w:jc w:val="both"/>
              <w:rPr>
                <w:rFonts w:ascii="Arial" w:hAnsi="Arial" w:cs="Arial"/>
                <w:b/>
                <w:sz w:val="24"/>
                <w:szCs w:val="24"/>
              </w:rPr>
            </w:pPr>
            <w:r w:rsidRPr="005161F7">
              <w:rPr>
                <w:rFonts w:ascii="Arial" w:hAnsi="Arial" w:cs="Arial"/>
                <w:b/>
                <w:sz w:val="24"/>
                <w:szCs w:val="24"/>
              </w:rPr>
              <w:t>Identidad</w:t>
            </w:r>
            <w:r w:rsidR="008A0D4B">
              <w:rPr>
                <w:rFonts w:ascii="Arial" w:hAnsi="Arial" w:cs="Arial"/>
                <w:b/>
                <w:sz w:val="24"/>
                <w:szCs w:val="24"/>
              </w:rPr>
              <w:t>es para escribir</w:t>
            </w:r>
            <w:r w:rsidRPr="005161F7">
              <w:rPr>
                <w:rFonts w:ascii="Arial" w:hAnsi="Arial" w:cs="Arial"/>
                <w:b/>
                <w:sz w:val="24"/>
                <w:szCs w:val="24"/>
              </w:rPr>
              <w:t xml:space="preserve"> </w:t>
            </w:r>
            <w:r w:rsidR="008A0D4B">
              <w:rPr>
                <w:rFonts w:ascii="Arial" w:hAnsi="Arial" w:cs="Arial"/>
                <w:b/>
                <w:sz w:val="24"/>
                <w:szCs w:val="24"/>
              </w:rPr>
              <w:t xml:space="preserve">un </w:t>
            </w:r>
            <w:r w:rsidRPr="005161F7">
              <w:rPr>
                <w:rFonts w:ascii="Arial" w:hAnsi="Arial" w:cs="Arial"/>
                <w:b/>
                <w:sz w:val="24"/>
                <w:szCs w:val="24"/>
              </w:rPr>
              <w:t xml:space="preserve">producto </w:t>
            </w:r>
            <w:r w:rsidR="008A0D4B">
              <w:rPr>
                <w:rFonts w:ascii="Arial" w:hAnsi="Arial" w:cs="Arial"/>
                <w:b/>
                <w:sz w:val="24"/>
                <w:szCs w:val="24"/>
              </w:rPr>
              <w:t xml:space="preserve">como una </w:t>
            </w:r>
            <w:r w:rsidRPr="005161F7">
              <w:rPr>
                <w:rFonts w:ascii="Arial" w:hAnsi="Arial" w:cs="Arial"/>
                <w:b/>
                <w:sz w:val="24"/>
                <w:szCs w:val="24"/>
              </w:rPr>
              <w:t>suma</w:t>
            </w:r>
          </w:p>
        </w:tc>
      </w:tr>
      <w:tr w:rsidR="00116C1E" w:rsidRPr="005161F7" w14:paraId="666D4ABA" w14:textId="77777777" w:rsidTr="00940685">
        <w:tc>
          <w:tcPr>
            <w:tcW w:w="2518" w:type="dxa"/>
          </w:tcPr>
          <w:p w14:paraId="752BEA08"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30BE290C" w14:textId="4B2AC8CF" w:rsidR="00116C1E" w:rsidRPr="005161F7" w:rsidRDefault="00485AEE" w:rsidP="00485AEE">
            <w:pPr>
              <w:jc w:val="center"/>
              <w:rPr>
                <w:rFonts w:ascii="Arial" w:eastAsiaTheme="minorEastAsia" w:hAnsi="Arial" w:cs="Arial"/>
                <w:sz w:val="24"/>
                <w:szCs w:val="24"/>
              </w:rPr>
            </w:pPr>
            <w:r>
              <w:rPr>
                <w:rFonts w:ascii="Arial" w:eastAsiaTheme="minorEastAsia" w:hAnsi="Arial" w:cs="Arial"/>
              </w:rPr>
              <w:t>MA_10_04_CO_126</w:t>
            </w:r>
          </w:p>
          <w:p w14:paraId="0A3979D2" w14:textId="1C3344CD" w:rsidR="00116C1E" w:rsidRPr="005161F7" w:rsidRDefault="00485AEE" w:rsidP="00485AEE">
            <w:pPr>
              <w:jc w:val="center"/>
              <w:rPr>
                <w:rFonts w:ascii="Arial" w:hAnsi="Arial" w:cs="Arial"/>
                <w:sz w:val="24"/>
                <w:szCs w:val="24"/>
              </w:rPr>
            </w:pPr>
            <w:r>
              <w:rPr>
                <w:rFonts w:ascii="Arial" w:eastAsiaTheme="minorEastAsia" w:hAnsi="Arial" w:cs="Arial"/>
              </w:rPr>
              <w:t>MA_10_04_CO_127</w:t>
            </w:r>
          </w:p>
          <w:p w14:paraId="5A031334" w14:textId="5C51E801" w:rsidR="00116C1E" w:rsidRPr="005161F7" w:rsidRDefault="00485AEE" w:rsidP="00485AEE">
            <w:pPr>
              <w:jc w:val="center"/>
              <w:rPr>
                <w:rFonts w:ascii="Arial" w:hAnsi="Arial" w:cs="Arial"/>
                <w:sz w:val="24"/>
                <w:szCs w:val="24"/>
              </w:rPr>
            </w:pPr>
            <w:r>
              <w:rPr>
                <w:rFonts w:ascii="Arial" w:eastAsiaTheme="minorEastAsia" w:hAnsi="Arial" w:cs="Arial"/>
              </w:rPr>
              <w:t>MA_10_04_CO_128</w:t>
            </w:r>
          </w:p>
          <w:p w14:paraId="43048848" w14:textId="31F91BD2" w:rsidR="00116C1E" w:rsidRPr="005161F7" w:rsidRDefault="00485AEE" w:rsidP="00485AEE">
            <w:pPr>
              <w:jc w:val="center"/>
              <w:rPr>
                <w:rFonts w:ascii="Arial" w:hAnsi="Arial" w:cs="Arial"/>
                <w:sz w:val="24"/>
                <w:szCs w:val="24"/>
              </w:rPr>
            </w:pPr>
            <w:r>
              <w:rPr>
                <w:rFonts w:ascii="Arial" w:eastAsiaTheme="minorEastAsia" w:hAnsi="Arial" w:cs="Arial"/>
              </w:rPr>
              <w:t>MA_10_04_CO_129</w:t>
            </w:r>
          </w:p>
          <w:p w14:paraId="1FED1C8F" w14:textId="77777777" w:rsidR="00116C1E" w:rsidRPr="005161F7" w:rsidRDefault="00116C1E" w:rsidP="00940685">
            <w:pPr>
              <w:jc w:val="both"/>
              <w:rPr>
                <w:rFonts w:ascii="Arial" w:hAnsi="Arial" w:cs="Arial"/>
                <w:sz w:val="24"/>
                <w:szCs w:val="24"/>
              </w:rPr>
            </w:pPr>
          </w:p>
        </w:tc>
      </w:tr>
    </w:tbl>
    <w:p w14:paraId="09D8A4EE" w14:textId="77777777" w:rsidR="00116C1E" w:rsidRPr="005161F7" w:rsidRDefault="00116C1E" w:rsidP="00116C1E">
      <w:pPr>
        <w:spacing w:after="0"/>
        <w:jc w:val="both"/>
        <w:rPr>
          <w:rFonts w:ascii="Arial" w:hAnsi="Arial" w:cs="Arial"/>
          <w:highlight w:val="yellow"/>
        </w:rPr>
      </w:pPr>
    </w:p>
    <w:p w14:paraId="573BEC64" w14:textId="77777777" w:rsidR="00116C1E" w:rsidRPr="005161F7" w:rsidRDefault="00116C1E" w:rsidP="00116C1E">
      <w:pPr>
        <w:spacing w:after="0"/>
        <w:jc w:val="both"/>
        <w:rPr>
          <w:rFonts w:ascii="Arial" w:hAnsi="Arial" w:cs="Arial"/>
          <w:highlight w:val="yellow"/>
        </w:rPr>
      </w:pPr>
    </w:p>
    <w:p w14:paraId="448C9F6E" w14:textId="77777777" w:rsidR="008A0D4B" w:rsidRDefault="008A0D4B" w:rsidP="00116C1E">
      <w:pPr>
        <w:spacing w:after="0"/>
        <w:jc w:val="both"/>
        <w:rPr>
          <w:rFonts w:ascii="Arial" w:hAnsi="Arial" w:cs="Arial"/>
        </w:rPr>
      </w:pPr>
      <w:r>
        <w:rPr>
          <w:rFonts w:ascii="Arial" w:hAnsi="Arial" w:cs="Arial"/>
        </w:rPr>
        <w:t>E</w:t>
      </w:r>
      <w:r w:rsidR="00116C1E" w:rsidRPr="005161F7">
        <w:rPr>
          <w:rFonts w:ascii="Arial" w:hAnsi="Arial" w:cs="Arial"/>
        </w:rPr>
        <w:t xml:space="preserve">jemplo, </w:t>
      </w:r>
    </w:p>
    <w:p w14:paraId="79A4EE5C" w14:textId="7F178427" w:rsidR="008A0D4B" w:rsidRDefault="008A0D4B" w:rsidP="00116C1E">
      <w:pPr>
        <w:spacing w:after="0"/>
        <w:jc w:val="both"/>
        <w:rPr>
          <w:rFonts w:ascii="Arial" w:hAnsi="Arial" w:cs="Arial"/>
        </w:rPr>
      </w:pPr>
      <w:r>
        <w:rPr>
          <w:rFonts w:ascii="Arial" w:hAnsi="Arial" w:cs="Arial"/>
        </w:rPr>
        <w:t>D</w:t>
      </w:r>
      <w:r w:rsidR="00116C1E" w:rsidRPr="005161F7">
        <w:rPr>
          <w:rFonts w:ascii="Arial" w:hAnsi="Arial" w:cs="Arial"/>
        </w:rPr>
        <w:t xml:space="preserve">eterminar el producto </w:t>
      </w:r>
      <w:r>
        <w:rPr>
          <w:rFonts w:ascii="Arial" w:hAnsi="Arial" w:cs="Arial"/>
        </w:rPr>
        <w:t xml:space="preserve">dado en la siguiente expresión como una </w:t>
      </w:r>
      <w:r w:rsidR="005A7825">
        <w:rPr>
          <w:rFonts w:ascii="Arial" w:hAnsi="Arial" w:cs="Arial"/>
        </w:rPr>
        <w:t>diferencia.</w:t>
      </w:r>
    </w:p>
    <w:p w14:paraId="30E89F6E" w14:textId="023FA24B" w:rsidR="00116C1E" w:rsidRPr="005161F7" w:rsidRDefault="00485AEE" w:rsidP="00485AEE">
      <w:pPr>
        <w:spacing w:after="0"/>
        <w:jc w:val="center"/>
        <w:rPr>
          <w:rFonts w:ascii="Arial" w:hAnsi="Arial" w:cs="Arial"/>
        </w:rPr>
      </w:pPr>
      <w:r>
        <w:rPr>
          <w:rFonts w:ascii="Arial" w:eastAsiaTheme="minorEastAsia" w:hAnsi="Arial" w:cs="Arial"/>
        </w:rPr>
        <w:t>MA_10_04_CO_130</w:t>
      </w:r>
    </w:p>
    <w:p w14:paraId="67391666" w14:textId="77777777" w:rsidR="00116C1E" w:rsidRPr="005161F7" w:rsidRDefault="00116C1E" w:rsidP="00116C1E">
      <w:pPr>
        <w:spacing w:after="0"/>
        <w:jc w:val="both"/>
        <w:rPr>
          <w:rFonts w:ascii="Arial" w:hAnsi="Arial" w:cs="Arial"/>
        </w:rPr>
      </w:pPr>
    </w:p>
    <w:p w14:paraId="71059B97" w14:textId="77777777" w:rsidR="00485AEE" w:rsidRDefault="00116C1E" w:rsidP="00485AEE">
      <w:pPr>
        <w:spacing w:after="0"/>
        <w:rPr>
          <w:rFonts w:ascii="Arial" w:hAnsi="Arial" w:cs="Arial"/>
        </w:rPr>
      </w:pPr>
      <w:r w:rsidRPr="005161F7">
        <w:rPr>
          <w:rFonts w:ascii="Arial" w:hAnsi="Arial" w:cs="Arial"/>
        </w:rPr>
        <w:t>Se aplica la identidad</w:t>
      </w:r>
      <w:r w:rsidR="00974223">
        <w:rPr>
          <w:rFonts w:ascii="Arial" w:hAnsi="Arial" w:cs="Arial"/>
        </w:rPr>
        <w:t>:</w:t>
      </w:r>
      <w:r w:rsidRPr="005161F7">
        <w:rPr>
          <w:rFonts w:ascii="Arial" w:hAnsi="Arial" w:cs="Arial"/>
        </w:rPr>
        <w:t xml:space="preserve"> </w:t>
      </w:r>
    </w:p>
    <w:p w14:paraId="266E3DE3" w14:textId="7F2EE929" w:rsidR="00B04D01" w:rsidRDefault="00116C1E" w:rsidP="00485AEE">
      <w:pPr>
        <w:spacing w:after="0"/>
        <w:jc w:val="center"/>
        <w:rPr>
          <w:rFonts w:ascii="Arial" w:eastAsiaTheme="minorEastAsia" w:hAnsi="Arial" w:cs="Arial"/>
        </w:rPr>
      </w:pPr>
      <m:oMathPara>
        <m:oMath>
          <m:r>
            <m:rPr>
              <m:sty m:val="p"/>
            </m:rPr>
            <w:rPr>
              <w:rFonts w:ascii="Cambria Math" w:hAnsi="Cambria Math" w:cs="Arial"/>
            </w:rPr>
            <w:br/>
          </m:r>
        </m:oMath>
      </m:oMathPara>
      <w:r w:rsidR="00485AEE">
        <w:rPr>
          <w:rFonts w:ascii="Arial" w:eastAsiaTheme="minorEastAsia" w:hAnsi="Arial" w:cs="Arial"/>
        </w:rPr>
        <w:t>MA_10_04_CO_131</w:t>
      </w:r>
    </w:p>
    <w:p w14:paraId="141D4649" w14:textId="0039F555" w:rsidR="00116C1E" w:rsidRPr="005161F7" w:rsidRDefault="00116C1E" w:rsidP="008A0D4B">
      <w:pPr>
        <w:spacing w:after="0"/>
        <w:rPr>
          <w:rFonts w:ascii="Arial" w:eastAsiaTheme="minorEastAsia" w:hAnsi="Arial" w:cs="Arial"/>
        </w:rPr>
      </w:pPr>
    </w:p>
    <w:p w14:paraId="4435D9B5" w14:textId="5BA16E70" w:rsidR="005A7825" w:rsidRPr="005A7825" w:rsidRDefault="00116C1E" w:rsidP="00116C1E">
      <w:pPr>
        <w:spacing w:after="0"/>
        <w:jc w:val="both"/>
        <w:rPr>
          <w:rFonts w:ascii="Arial" w:eastAsiaTheme="minorEastAsia" w:hAnsi="Arial" w:cs="Arial"/>
        </w:rPr>
      </w:pPr>
      <w:r w:rsidRPr="005161F7">
        <w:rPr>
          <w:rFonts w:ascii="Arial" w:eastAsiaTheme="minorEastAsia" w:hAnsi="Arial" w:cs="Arial"/>
        </w:rPr>
        <w:t>Donde</w:t>
      </w:r>
      <w:r w:rsidR="00974223">
        <w:rPr>
          <w:rFonts w:ascii="Arial" w:eastAsiaTheme="minorEastAsia" w:hAnsi="Arial" w:cs="Arial"/>
        </w:rPr>
        <w:t>:</w:t>
      </w:r>
      <w:r w:rsidRPr="005161F7">
        <w:rPr>
          <w:rFonts w:ascii="Arial" w:eastAsiaTheme="minorEastAsia" w:hAnsi="Arial" w:cs="Arial"/>
        </w:rPr>
        <w:t xml:space="preserve"> </w:t>
      </w:r>
    </w:p>
    <w:p w14:paraId="37FC7124" w14:textId="4CDD1B00" w:rsidR="005A7825" w:rsidRDefault="00485AEE" w:rsidP="005A7825">
      <w:pPr>
        <w:spacing w:after="0"/>
        <w:jc w:val="center"/>
        <w:rPr>
          <w:rFonts w:ascii="Arial" w:eastAsiaTheme="minorEastAsia" w:hAnsi="Arial" w:cs="Arial"/>
        </w:rPr>
      </w:pPr>
      <w:r>
        <w:rPr>
          <w:rFonts w:ascii="Arial" w:eastAsiaTheme="minorEastAsia" w:hAnsi="Arial" w:cs="Arial"/>
        </w:rPr>
        <w:t>MA_10_04_CO_132</w:t>
      </w:r>
    </w:p>
    <w:p w14:paraId="49500BEC" w14:textId="79D1B5C6" w:rsidR="005A7825" w:rsidRDefault="00485AEE" w:rsidP="005A7825">
      <w:pPr>
        <w:spacing w:after="0"/>
        <w:jc w:val="center"/>
        <w:rPr>
          <w:rFonts w:ascii="Arial" w:eastAsiaTheme="minorEastAsia" w:hAnsi="Arial" w:cs="Arial"/>
        </w:rPr>
      </w:pPr>
      <w:r>
        <w:rPr>
          <w:rFonts w:ascii="Arial" w:eastAsiaTheme="minorEastAsia" w:hAnsi="Arial" w:cs="Arial"/>
        </w:rPr>
        <w:t>MA_10_04_CO_133</w:t>
      </w:r>
    </w:p>
    <w:p w14:paraId="421E2254" w14:textId="6D4E3A5F" w:rsidR="00116C1E" w:rsidRPr="005161F7" w:rsidRDefault="005A7825" w:rsidP="00116C1E">
      <w:pPr>
        <w:spacing w:after="0"/>
        <w:jc w:val="both"/>
        <w:rPr>
          <w:rFonts w:ascii="Arial" w:hAnsi="Arial" w:cs="Arial"/>
          <w:highlight w:val="yellow"/>
        </w:rPr>
      </w:pPr>
      <w:r>
        <w:rPr>
          <w:rFonts w:ascii="Arial" w:eastAsiaTheme="minorEastAsia" w:hAnsi="Arial" w:cs="Arial"/>
        </w:rPr>
        <w:t>Como</w:t>
      </w:r>
      <w:r w:rsidR="00116C1E" w:rsidRPr="005161F7">
        <w:rPr>
          <w:rFonts w:ascii="Arial" w:eastAsiaTheme="minorEastAsia" w:hAnsi="Arial" w:cs="Arial"/>
        </w:rPr>
        <w:t xml:space="preserve"> coseno es una func</w:t>
      </w:r>
      <w:r>
        <w:rPr>
          <w:rFonts w:ascii="Arial" w:eastAsiaTheme="minorEastAsia" w:hAnsi="Arial" w:cs="Arial"/>
        </w:rPr>
        <w:t>ión par se obtiene la siguiente expresión:</w:t>
      </w:r>
      <w:r w:rsidR="00116C1E" w:rsidRPr="005161F7">
        <w:rPr>
          <w:rFonts w:ascii="Arial" w:eastAsiaTheme="minorEastAsia" w:hAnsi="Arial" w:cs="Arial"/>
        </w:rPr>
        <w:t xml:space="preserve"> </w:t>
      </w:r>
    </w:p>
    <w:p w14:paraId="1917D91E" w14:textId="77777777" w:rsidR="00116C1E" w:rsidRPr="005161F7" w:rsidRDefault="00116C1E" w:rsidP="00116C1E">
      <w:pPr>
        <w:spacing w:after="0"/>
        <w:jc w:val="both"/>
        <w:rPr>
          <w:rFonts w:ascii="Arial" w:hAnsi="Arial" w:cs="Arial"/>
          <w:highlight w:val="yellow"/>
        </w:rPr>
      </w:pPr>
    </w:p>
    <w:p w14:paraId="42F11D41" w14:textId="59EC4ACC" w:rsidR="00116C1E" w:rsidRPr="005161F7" w:rsidRDefault="00485AEE" w:rsidP="00485AEE">
      <w:pPr>
        <w:spacing w:after="0"/>
        <w:jc w:val="center"/>
        <w:rPr>
          <w:rFonts w:ascii="Arial" w:hAnsi="Arial" w:cs="Arial"/>
          <w:highlight w:val="yellow"/>
        </w:rPr>
      </w:pPr>
      <w:r>
        <w:rPr>
          <w:rFonts w:ascii="Arial" w:eastAsiaTheme="minorEastAsia" w:hAnsi="Arial" w:cs="Arial"/>
        </w:rPr>
        <w:t>MA_10_04_CO_134</w:t>
      </w:r>
    </w:p>
    <w:p w14:paraId="36FC19C9" w14:textId="77777777" w:rsidR="00116C1E" w:rsidRPr="005161F7" w:rsidRDefault="00116C1E" w:rsidP="00116C1E">
      <w:pPr>
        <w:spacing w:after="0"/>
        <w:jc w:val="both"/>
        <w:rPr>
          <w:rFonts w:ascii="Arial" w:hAnsi="Arial" w:cs="Arial"/>
          <w:highlight w:val="yellow"/>
        </w:rPr>
      </w:pPr>
    </w:p>
    <w:p w14:paraId="0075FF54" w14:textId="77777777" w:rsidR="00116C1E" w:rsidRPr="005161F7" w:rsidRDefault="00116C1E" w:rsidP="00116C1E">
      <w:pPr>
        <w:spacing w:after="0"/>
        <w:jc w:val="both"/>
        <w:rPr>
          <w:rFonts w:ascii="Arial" w:hAnsi="Arial" w:cs="Arial"/>
          <w:highlight w:val="yellow"/>
        </w:rPr>
      </w:pPr>
    </w:p>
    <w:p w14:paraId="49D0DBAF" w14:textId="602BE92C"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MA_10_04_CO_135</w:t>
      </w:r>
    </w:p>
    <w:p w14:paraId="6C889BD1" w14:textId="77777777" w:rsidR="00116C1E" w:rsidRPr="005161F7" w:rsidRDefault="00116C1E" w:rsidP="00FD32CF">
      <w:pPr>
        <w:spacing w:after="0"/>
        <w:jc w:val="center"/>
        <w:rPr>
          <w:rFonts w:ascii="Arial" w:eastAsiaTheme="minorEastAsia" w:hAnsi="Arial" w:cs="Arial"/>
        </w:rPr>
      </w:pPr>
    </w:p>
    <w:p w14:paraId="4FCEA506" w14:textId="77777777" w:rsidR="00116C1E" w:rsidRPr="005161F7" w:rsidRDefault="00116C1E" w:rsidP="00FD32CF">
      <w:pPr>
        <w:spacing w:after="0"/>
        <w:jc w:val="center"/>
        <w:rPr>
          <w:rFonts w:ascii="Arial" w:eastAsiaTheme="minorEastAsia" w:hAnsi="Arial" w:cs="Arial"/>
        </w:rPr>
      </w:pPr>
    </w:p>
    <w:p w14:paraId="459DBA03" w14:textId="6B1C8C45"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MA_10_04_CO_136</w:t>
      </w:r>
    </w:p>
    <w:p w14:paraId="55A9C45E" w14:textId="77777777" w:rsidR="00116C1E" w:rsidRPr="005161F7" w:rsidRDefault="00116C1E" w:rsidP="00FD32CF">
      <w:pPr>
        <w:spacing w:after="0"/>
        <w:jc w:val="center"/>
        <w:rPr>
          <w:rFonts w:ascii="Arial" w:hAnsi="Arial" w:cs="Arial"/>
        </w:rPr>
      </w:pPr>
    </w:p>
    <w:p w14:paraId="6CDF2FE6" w14:textId="77777777" w:rsidR="00116C1E" w:rsidRPr="005161F7" w:rsidRDefault="00116C1E" w:rsidP="00116C1E">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116C1E" w:rsidRPr="005161F7" w14:paraId="57185C35" w14:textId="77777777" w:rsidTr="00940685">
        <w:tc>
          <w:tcPr>
            <w:tcW w:w="8978" w:type="dxa"/>
            <w:gridSpan w:val="2"/>
            <w:shd w:val="clear" w:color="auto" w:fill="000000" w:themeFill="text1"/>
          </w:tcPr>
          <w:p w14:paraId="493D7E05" w14:textId="77777777" w:rsidR="00116C1E" w:rsidRPr="005161F7" w:rsidRDefault="00116C1E" w:rsidP="00B04D01">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116C1E" w:rsidRPr="005161F7" w14:paraId="61D04BE1" w14:textId="77777777" w:rsidTr="00940685">
        <w:tc>
          <w:tcPr>
            <w:tcW w:w="2518" w:type="dxa"/>
          </w:tcPr>
          <w:p w14:paraId="5C9647A7" w14:textId="77777777" w:rsidR="00116C1E" w:rsidRPr="005161F7" w:rsidRDefault="00116C1E" w:rsidP="00940685">
            <w:pPr>
              <w:jc w:val="both"/>
              <w:rPr>
                <w:rFonts w:ascii="Arial" w:hAnsi="Arial" w:cs="Arial"/>
                <w:b/>
                <w:sz w:val="24"/>
                <w:szCs w:val="24"/>
              </w:rPr>
            </w:pPr>
            <w:r w:rsidRPr="005161F7">
              <w:rPr>
                <w:rFonts w:ascii="Arial" w:hAnsi="Arial" w:cs="Arial"/>
                <w:b/>
                <w:sz w:val="24"/>
                <w:szCs w:val="24"/>
              </w:rPr>
              <w:t>Título</w:t>
            </w:r>
          </w:p>
        </w:tc>
        <w:tc>
          <w:tcPr>
            <w:tcW w:w="6460" w:type="dxa"/>
          </w:tcPr>
          <w:p w14:paraId="3423F08E" w14:textId="49751757" w:rsidR="00116C1E" w:rsidRPr="005161F7" w:rsidRDefault="00116C1E" w:rsidP="00940685">
            <w:pPr>
              <w:jc w:val="both"/>
              <w:rPr>
                <w:rFonts w:ascii="Arial" w:hAnsi="Arial" w:cs="Arial"/>
                <w:b/>
                <w:sz w:val="24"/>
                <w:szCs w:val="24"/>
              </w:rPr>
            </w:pPr>
            <w:r w:rsidRPr="005161F7">
              <w:rPr>
                <w:rFonts w:ascii="Arial" w:hAnsi="Arial" w:cs="Arial"/>
                <w:b/>
                <w:sz w:val="24"/>
                <w:szCs w:val="24"/>
              </w:rPr>
              <w:t xml:space="preserve">Identidades </w:t>
            </w:r>
            <w:r w:rsidR="00B04D01">
              <w:rPr>
                <w:rFonts w:ascii="Arial" w:hAnsi="Arial" w:cs="Arial"/>
                <w:b/>
                <w:sz w:val="24"/>
                <w:szCs w:val="24"/>
              </w:rPr>
              <w:t xml:space="preserve">para escribir una </w:t>
            </w:r>
            <w:r w:rsidRPr="005161F7">
              <w:rPr>
                <w:rFonts w:ascii="Arial" w:hAnsi="Arial" w:cs="Arial"/>
                <w:b/>
                <w:sz w:val="24"/>
                <w:szCs w:val="24"/>
              </w:rPr>
              <w:t xml:space="preserve">suma </w:t>
            </w:r>
            <w:r w:rsidR="00B04D01">
              <w:rPr>
                <w:rFonts w:ascii="Arial" w:hAnsi="Arial" w:cs="Arial"/>
                <w:b/>
                <w:sz w:val="24"/>
                <w:szCs w:val="24"/>
              </w:rPr>
              <w:t xml:space="preserve">como un </w:t>
            </w:r>
            <w:r w:rsidRPr="005161F7">
              <w:rPr>
                <w:rFonts w:ascii="Arial" w:hAnsi="Arial" w:cs="Arial"/>
                <w:b/>
                <w:sz w:val="24"/>
                <w:szCs w:val="24"/>
              </w:rPr>
              <w:t>producto</w:t>
            </w:r>
          </w:p>
        </w:tc>
      </w:tr>
      <w:tr w:rsidR="00116C1E" w:rsidRPr="005161F7" w14:paraId="7821E4DB" w14:textId="77777777" w:rsidTr="00940685">
        <w:tc>
          <w:tcPr>
            <w:tcW w:w="2518" w:type="dxa"/>
          </w:tcPr>
          <w:p w14:paraId="0EFBDDD8" w14:textId="77777777" w:rsidR="00116C1E" w:rsidRPr="005161F7" w:rsidRDefault="00116C1E" w:rsidP="00940685">
            <w:pPr>
              <w:jc w:val="both"/>
              <w:rPr>
                <w:rFonts w:ascii="Arial" w:hAnsi="Arial" w:cs="Arial"/>
                <w:sz w:val="24"/>
                <w:szCs w:val="24"/>
              </w:rPr>
            </w:pPr>
            <w:r w:rsidRPr="005161F7">
              <w:rPr>
                <w:rFonts w:ascii="Arial" w:hAnsi="Arial" w:cs="Arial"/>
                <w:b/>
                <w:sz w:val="24"/>
                <w:szCs w:val="24"/>
              </w:rPr>
              <w:t>Contenido</w:t>
            </w:r>
          </w:p>
        </w:tc>
        <w:tc>
          <w:tcPr>
            <w:tcW w:w="6460" w:type="dxa"/>
          </w:tcPr>
          <w:p w14:paraId="6F7A588B" w14:textId="273B8954" w:rsidR="00116C1E" w:rsidRPr="005161F7" w:rsidRDefault="00FD32CF" w:rsidP="00FD32CF">
            <w:pPr>
              <w:jc w:val="center"/>
              <w:rPr>
                <w:rFonts w:ascii="Arial" w:eastAsiaTheme="minorEastAsia" w:hAnsi="Arial" w:cs="Arial"/>
                <w:sz w:val="24"/>
                <w:szCs w:val="24"/>
              </w:rPr>
            </w:pPr>
            <w:r>
              <w:rPr>
                <w:rFonts w:ascii="Arial" w:eastAsiaTheme="minorEastAsia" w:hAnsi="Arial" w:cs="Arial"/>
              </w:rPr>
              <w:t>MA_10_04_CO_137</w:t>
            </w:r>
          </w:p>
          <w:p w14:paraId="43A3CBB9" w14:textId="77777777" w:rsidR="00116C1E" w:rsidRPr="005161F7" w:rsidRDefault="00116C1E" w:rsidP="00FD32CF">
            <w:pPr>
              <w:jc w:val="center"/>
              <w:rPr>
                <w:rFonts w:ascii="Arial" w:eastAsiaTheme="minorEastAsia" w:hAnsi="Arial" w:cs="Arial"/>
                <w:sz w:val="24"/>
                <w:szCs w:val="24"/>
              </w:rPr>
            </w:pPr>
          </w:p>
          <w:p w14:paraId="7DCB6287" w14:textId="0C7D900B" w:rsidR="00116C1E" w:rsidRPr="005161F7" w:rsidRDefault="00FD32CF" w:rsidP="00FD32CF">
            <w:pPr>
              <w:jc w:val="center"/>
              <w:rPr>
                <w:rFonts w:ascii="Arial" w:eastAsiaTheme="minorEastAsia" w:hAnsi="Arial" w:cs="Arial"/>
                <w:sz w:val="24"/>
                <w:szCs w:val="24"/>
              </w:rPr>
            </w:pPr>
            <w:r>
              <w:rPr>
                <w:rFonts w:ascii="Arial" w:eastAsiaTheme="minorEastAsia" w:hAnsi="Arial" w:cs="Arial"/>
              </w:rPr>
              <w:t>MA_10_04_CO_138</w:t>
            </w:r>
          </w:p>
          <w:p w14:paraId="7E8FCB93" w14:textId="77777777" w:rsidR="00116C1E" w:rsidRPr="005161F7" w:rsidRDefault="00116C1E" w:rsidP="00FD32CF">
            <w:pPr>
              <w:jc w:val="center"/>
              <w:rPr>
                <w:rFonts w:ascii="Arial" w:eastAsiaTheme="minorEastAsia" w:hAnsi="Arial" w:cs="Arial"/>
                <w:sz w:val="24"/>
                <w:szCs w:val="24"/>
              </w:rPr>
            </w:pPr>
          </w:p>
          <w:p w14:paraId="6D81D464" w14:textId="5ED14B6E" w:rsidR="00116C1E" w:rsidRPr="005161F7" w:rsidRDefault="00FD32CF" w:rsidP="00FD32CF">
            <w:pPr>
              <w:jc w:val="center"/>
              <w:rPr>
                <w:rFonts w:ascii="Arial" w:eastAsiaTheme="minorEastAsia" w:hAnsi="Arial" w:cs="Arial"/>
                <w:sz w:val="24"/>
                <w:szCs w:val="24"/>
              </w:rPr>
            </w:pPr>
            <w:r>
              <w:rPr>
                <w:rFonts w:ascii="Arial" w:eastAsiaTheme="minorEastAsia" w:hAnsi="Arial" w:cs="Arial"/>
              </w:rPr>
              <w:t>MA_10_04_CO_139</w:t>
            </w:r>
          </w:p>
          <w:p w14:paraId="28BDE243" w14:textId="77777777" w:rsidR="00116C1E" w:rsidRPr="005161F7" w:rsidRDefault="00116C1E" w:rsidP="00FD32CF">
            <w:pPr>
              <w:jc w:val="center"/>
              <w:rPr>
                <w:rFonts w:ascii="Arial" w:eastAsiaTheme="minorEastAsia" w:hAnsi="Arial" w:cs="Arial"/>
                <w:sz w:val="24"/>
                <w:szCs w:val="24"/>
              </w:rPr>
            </w:pPr>
          </w:p>
          <w:p w14:paraId="179DE767" w14:textId="6C8D9587" w:rsidR="00116C1E" w:rsidRPr="005161F7" w:rsidRDefault="00FD32CF" w:rsidP="00FD32CF">
            <w:pPr>
              <w:jc w:val="center"/>
              <w:rPr>
                <w:rFonts w:ascii="Arial" w:eastAsiaTheme="minorEastAsia" w:hAnsi="Arial" w:cs="Arial"/>
                <w:sz w:val="24"/>
                <w:szCs w:val="24"/>
              </w:rPr>
            </w:pPr>
            <w:r>
              <w:rPr>
                <w:rFonts w:ascii="Arial" w:eastAsiaTheme="minorEastAsia" w:hAnsi="Arial" w:cs="Arial"/>
              </w:rPr>
              <w:t>MA_10_04_CO_140</w:t>
            </w:r>
          </w:p>
          <w:p w14:paraId="1FC323B3" w14:textId="77777777" w:rsidR="00116C1E" w:rsidRPr="005161F7" w:rsidRDefault="00116C1E" w:rsidP="00940685">
            <w:pPr>
              <w:jc w:val="both"/>
              <w:rPr>
                <w:rFonts w:ascii="Arial" w:eastAsiaTheme="minorEastAsia" w:hAnsi="Arial" w:cs="Arial"/>
                <w:sz w:val="24"/>
                <w:szCs w:val="24"/>
              </w:rPr>
            </w:pPr>
          </w:p>
          <w:p w14:paraId="1C3D563B" w14:textId="77777777" w:rsidR="00116C1E" w:rsidRPr="005161F7" w:rsidRDefault="00116C1E" w:rsidP="00940685">
            <w:pPr>
              <w:jc w:val="both"/>
              <w:rPr>
                <w:rFonts w:ascii="Arial" w:hAnsi="Arial" w:cs="Arial"/>
                <w:sz w:val="24"/>
                <w:szCs w:val="24"/>
              </w:rPr>
            </w:pPr>
          </w:p>
        </w:tc>
      </w:tr>
    </w:tbl>
    <w:p w14:paraId="47559414" w14:textId="77777777" w:rsidR="00116C1E" w:rsidRPr="005161F7" w:rsidRDefault="00116C1E" w:rsidP="00116C1E">
      <w:pPr>
        <w:spacing w:after="0"/>
        <w:jc w:val="both"/>
        <w:rPr>
          <w:rFonts w:ascii="Arial" w:hAnsi="Arial" w:cs="Arial"/>
        </w:rPr>
      </w:pPr>
    </w:p>
    <w:p w14:paraId="3513B0C2" w14:textId="77777777" w:rsidR="00E32499" w:rsidRDefault="00E32499" w:rsidP="00116C1E">
      <w:pPr>
        <w:spacing w:after="0"/>
        <w:jc w:val="both"/>
        <w:rPr>
          <w:rFonts w:ascii="Arial" w:hAnsi="Arial" w:cs="Arial"/>
        </w:rPr>
      </w:pPr>
      <w:r>
        <w:rPr>
          <w:rFonts w:ascii="Arial" w:hAnsi="Arial" w:cs="Arial"/>
        </w:rPr>
        <w:t>Ejemplo</w:t>
      </w:r>
    </w:p>
    <w:p w14:paraId="4BA4F400" w14:textId="77777777" w:rsidR="00E32499" w:rsidRDefault="00E32499" w:rsidP="00116C1E">
      <w:pPr>
        <w:spacing w:after="0"/>
        <w:jc w:val="both"/>
        <w:rPr>
          <w:rFonts w:ascii="Arial" w:hAnsi="Arial" w:cs="Arial"/>
        </w:rPr>
      </w:pPr>
      <w:r>
        <w:rPr>
          <w:rFonts w:ascii="Arial" w:hAnsi="Arial" w:cs="Arial"/>
        </w:rPr>
        <w:t>Escribir la expresión dada a continuación como un producto.</w:t>
      </w:r>
    </w:p>
    <w:p w14:paraId="6970B218" w14:textId="724B4DB7" w:rsidR="00E32499" w:rsidRPr="00E32499" w:rsidRDefault="00FD32CF" w:rsidP="00FD32CF">
      <w:pPr>
        <w:spacing w:after="0"/>
        <w:jc w:val="center"/>
        <w:rPr>
          <w:rFonts w:ascii="Arial" w:eastAsiaTheme="minorEastAsia" w:hAnsi="Arial" w:cs="Arial"/>
        </w:rPr>
      </w:pPr>
      <w:r>
        <w:rPr>
          <w:rFonts w:ascii="Arial" w:eastAsiaTheme="minorEastAsia" w:hAnsi="Arial" w:cs="Arial"/>
        </w:rPr>
        <w:t>MA_10_04_CO_141</w:t>
      </w:r>
    </w:p>
    <w:p w14:paraId="02C1454F" w14:textId="66CFA510" w:rsidR="00E32499" w:rsidRDefault="00116C1E" w:rsidP="00FD32CF">
      <w:pPr>
        <w:spacing w:after="0"/>
        <w:rPr>
          <w:rFonts w:ascii="Arial" w:eastAsiaTheme="minorEastAsia" w:hAnsi="Arial" w:cs="Arial"/>
        </w:rPr>
      </w:pPr>
      <w:r w:rsidRPr="005161F7">
        <w:rPr>
          <w:rFonts w:ascii="Arial" w:eastAsiaTheme="minorEastAsia" w:hAnsi="Arial" w:cs="Arial"/>
        </w:rPr>
        <w:t>Se designa</w:t>
      </w:r>
      <w:r w:rsidR="00883E83">
        <w:rPr>
          <w:rFonts w:ascii="Arial" w:eastAsiaTheme="minorEastAsia" w:hAnsi="Arial" w:cs="Arial"/>
        </w:rPr>
        <w:t>:</w:t>
      </w:r>
    </w:p>
    <w:p w14:paraId="3BD6B19E" w14:textId="6E24C309" w:rsidR="00E32499" w:rsidRPr="00E32499" w:rsidRDefault="00FD32CF" w:rsidP="00FD32CF">
      <w:pPr>
        <w:spacing w:after="0"/>
        <w:jc w:val="center"/>
        <w:rPr>
          <w:rFonts w:ascii="Arial" w:eastAsiaTheme="minorEastAsia" w:hAnsi="Arial" w:cs="Arial"/>
        </w:rPr>
      </w:pPr>
      <w:r>
        <w:rPr>
          <w:rFonts w:ascii="Arial" w:eastAsiaTheme="minorEastAsia" w:hAnsi="Arial" w:cs="Arial"/>
        </w:rPr>
        <w:t>MA_10_04_CO_142</w:t>
      </w:r>
    </w:p>
    <w:p w14:paraId="3EE50D67" w14:textId="19B39440" w:rsidR="00E32499" w:rsidRDefault="00FD32CF" w:rsidP="00FD32CF">
      <w:pPr>
        <w:spacing w:after="0"/>
        <w:jc w:val="center"/>
        <w:rPr>
          <w:rFonts w:ascii="Arial" w:eastAsiaTheme="minorEastAsia" w:hAnsi="Arial" w:cs="Arial"/>
        </w:rPr>
      </w:pPr>
      <w:r>
        <w:rPr>
          <w:rFonts w:ascii="Arial" w:eastAsiaTheme="minorEastAsia" w:hAnsi="Arial" w:cs="Arial"/>
        </w:rPr>
        <w:t>MA_10_04_CO_143</w:t>
      </w:r>
    </w:p>
    <w:p w14:paraId="660AEBA7" w14:textId="4C175CAD" w:rsidR="00116C1E" w:rsidRPr="005161F7" w:rsidRDefault="00E32499" w:rsidP="00116C1E">
      <w:pPr>
        <w:spacing w:after="0"/>
        <w:jc w:val="both"/>
        <w:rPr>
          <w:rFonts w:ascii="Arial" w:eastAsiaTheme="minorEastAsia" w:hAnsi="Arial" w:cs="Arial"/>
        </w:rPr>
      </w:pPr>
      <w:r>
        <w:rPr>
          <w:rFonts w:ascii="Arial" w:eastAsiaTheme="minorEastAsia" w:hAnsi="Arial" w:cs="Arial"/>
        </w:rPr>
        <w:t>Al usar la identidad correspondiente, se tiene que:</w:t>
      </w:r>
    </w:p>
    <w:p w14:paraId="4BFF4A72" w14:textId="65772B63" w:rsidR="00116C1E" w:rsidRDefault="00FD32CF" w:rsidP="00FD32CF">
      <w:pPr>
        <w:spacing w:after="0"/>
        <w:jc w:val="center"/>
        <w:rPr>
          <w:rFonts w:ascii="Arial" w:eastAsiaTheme="minorEastAsia" w:hAnsi="Arial" w:cs="Arial"/>
        </w:rPr>
      </w:pPr>
      <w:r>
        <w:rPr>
          <w:rFonts w:ascii="Arial" w:eastAsiaTheme="minorEastAsia" w:hAnsi="Arial" w:cs="Arial"/>
        </w:rPr>
        <w:t>MA_10_04_CO_144</w:t>
      </w:r>
    </w:p>
    <w:p w14:paraId="3900446F" w14:textId="77777777" w:rsidR="00E32499" w:rsidRDefault="00E32499" w:rsidP="00116C1E">
      <w:pPr>
        <w:spacing w:after="0"/>
        <w:jc w:val="both"/>
        <w:rPr>
          <w:rFonts w:ascii="Arial" w:eastAsiaTheme="minorEastAsia" w:hAnsi="Arial" w:cs="Arial"/>
        </w:rPr>
      </w:pPr>
    </w:p>
    <w:p w14:paraId="4346C7FB" w14:textId="77777777" w:rsidR="00116C1E" w:rsidRPr="005161F7" w:rsidRDefault="00116C1E" w:rsidP="00116C1E">
      <w:pPr>
        <w:spacing w:after="0"/>
        <w:jc w:val="both"/>
        <w:rPr>
          <w:rFonts w:ascii="Arial" w:eastAsiaTheme="minorEastAsia" w:hAnsi="Arial" w:cs="Arial"/>
        </w:rPr>
      </w:pPr>
    </w:p>
    <w:p w14:paraId="0D72C6BF" w14:textId="30991BFA" w:rsidR="00116C1E" w:rsidRPr="005161F7" w:rsidRDefault="00883E83" w:rsidP="00116C1E">
      <w:pPr>
        <w:spacing w:after="0"/>
        <w:jc w:val="both"/>
        <w:rPr>
          <w:rFonts w:ascii="Arial" w:hAnsi="Arial" w:cs="Arial"/>
        </w:rPr>
      </w:pPr>
      <w:r>
        <w:rPr>
          <w:rFonts w:ascii="Arial" w:hAnsi="Arial" w:cs="Arial"/>
        </w:rPr>
        <w:t>E</w:t>
      </w:r>
      <w:r w:rsidRPr="005161F7">
        <w:rPr>
          <w:rFonts w:ascii="Arial" w:hAnsi="Arial" w:cs="Arial"/>
        </w:rPr>
        <w:t xml:space="preserve">s </w:t>
      </w:r>
      <w:r w:rsidR="00116C1E" w:rsidRPr="005161F7">
        <w:rPr>
          <w:rFonts w:ascii="Arial" w:hAnsi="Arial" w:cs="Arial"/>
        </w:rPr>
        <w:t>decir</w:t>
      </w:r>
      <w:r>
        <w:rPr>
          <w:rFonts w:ascii="Arial" w:hAnsi="Arial" w:cs="Arial"/>
        </w:rPr>
        <w:t>:</w:t>
      </w:r>
    </w:p>
    <w:p w14:paraId="073F49B5" w14:textId="77777777" w:rsidR="00116C1E" w:rsidRPr="005161F7" w:rsidRDefault="00116C1E" w:rsidP="00116C1E">
      <w:pPr>
        <w:spacing w:after="0"/>
        <w:jc w:val="both"/>
        <w:rPr>
          <w:rFonts w:ascii="Arial" w:hAnsi="Arial" w:cs="Arial"/>
        </w:rPr>
      </w:pPr>
    </w:p>
    <w:p w14:paraId="21FB60B3" w14:textId="3A14B5CE"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MA_10_04_CO_145</w:t>
      </w:r>
    </w:p>
    <w:p w14:paraId="43B9727E" w14:textId="77777777" w:rsidR="00116C1E" w:rsidRPr="005161F7" w:rsidRDefault="00116C1E" w:rsidP="00FD32CF">
      <w:pPr>
        <w:spacing w:after="0"/>
        <w:jc w:val="center"/>
        <w:rPr>
          <w:rFonts w:ascii="Arial" w:eastAsiaTheme="minorEastAsia" w:hAnsi="Arial" w:cs="Arial"/>
        </w:rPr>
      </w:pPr>
    </w:p>
    <w:p w14:paraId="3C6A1FD8" w14:textId="1B43B19A"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MA_10_04_CO_146</w:t>
      </w:r>
    </w:p>
    <w:p w14:paraId="4E5473AA" w14:textId="77777777" w:rsidR="00116C1E" w:rsidRPr="005161F7" w:rsidRDefault="00116C1E" w:rsidP="00FD32CF">
      <w:pPr>
        <w:spacing w:after="0"/>
        <w:jc w:val="center"/>
        <w:rPr>
          <w:rFonts w:ascii="Arial" w:eastAsiaTheme="minorEastAsia" w:hAnsi="Arial" w:cs="Arial"/>
        </w:rPr>
      </w:pPr>
    </w:p>
    <w:p w14:paraId="18E62491" w14:textId="7D17A314"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MA_10_04_CO_147</w:t>
      </w:r>
    </w:p>
    <w:p w14:paraId="7009B334" w14:textId="77777777" w:rsidR="00116C1E" w:rsidRDefault="00116C1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6F2235" w:rsidRPr="00C87E96" w14:paraId="6DB6D1CB" w14:textId="77777777" w:rsidTr="00E62175">
        <w:tc>
          <w:tcPr>
            <w:tcW w:w="9033" w:type="dxa"/>
            <w:gridSpan w:val="2"/>
            <w:shd w:val="clear" w:color="auto" w:fill="000000" w:themeFill="text1"/>
          </w:tcPr>
          <w:p w14:paraId="59C1751D" w14:textId="3AB221E1" w:rsidR="006F2235" w:rsidRPr="00C87E96" w:rsidRDefault="006F2235" w:rsidP="00E62175">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6F2235" w:rsidRPr="00C87E96" w14:paraId="4A08EECC" w14:textId="77777777" w:rsidTr="00E62175">
        <w:tc>
          <w:tcPr>
            <w:tcW w:w="2518" w:type="dxa"/>
          </w:tcPr>
          <w:p w14:paraId="199B470B" w14:textId="77777777" w:rsidR="006F2235" w:rsidRPr="00C87E96" w:rsidRDefault="006F2235" w:rsidP="00E62175">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50132DB" w14:textId="2DCEA83E" w:rsidR="006F2235" w:rsidRPr="00C87E96" w:rsidRDefault="006F2235" w:rsidP="00E62175">
            <w:pPr>
              <w:rPr>
                <w:rFonts w:ascii="Arial" w:eastAsiaTheme="minorEastAsia" w:hAnsi="Arial" w:cs="Arial"/>
                <w:b/>
                <w:sz w:val="24"/>
                <w:szCs w:val="24"/>
              </w:rPr>
            </w:pPr>
            <w:r>
              <w:rPr>
                <w:rFonts w:ascii="Arial" w:eastAsiaTheme="minorEastAsia" w:hAnsi="Arial" w:cs="Arial"/>
                <w:sz w:val="24"/>
                <w:szCs w:val="24"/>
              </w:rPr>
              <w:t>MA_11_02_REC120</w:t>
            </w:r>
          </w:p>
        </w:tc>
      </w:tr>
      <w:tr w:rsidR="006F2235" w:rsidRPr="00C87E96" w14:paraId="14BE1F1D" w14:textId="77777777" w:rsidTr="00E62175">
        <w:tc>
          <w:tcPr>
            <w:tcW w:w="2518" w:type="dxa"/>
          </w:tcPr>
          <w:p w14:paraId="53BDF009" w14:textId="77777777" w:rsidR="006F2235" w:rsidRPr="00C87E96" w:rsidRDefault="006F2235" w:rsidP="00E62175">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8AE60A3" w14:textId="7BE93330" w:rsidR="006F2235" w:rsidRPr="00C87E96" w:rsidRDefault="006F2235" w:rsidP="006F2235">
            <w:pPr>
              <w:rPr>
                <w:rFonts w:ascii="Arial" w:eastAsiaTheme="minorEastAsia" w:hAnsi="Arial" w:cs="Arial"/>
                <w:sz w:val="24"/>
                <w:szCs w:val="24"/>
              </w:rPr>
            </w:pPr>
            <w:r w:rsidRPr="006F2235">
              <w:rPr>
                <w:rFonts w:ascii="Arial" w:eastAsiaTheme="minorEastAsia" w:hAnsi="Arial" w:cs="Arial"/>
                <w:sz w:val="24"/>
                <w:szCs w:val="24"/>
              </w:rPr>
              <w:t xml:space="preserve">Transforma productos en sumas o </w:t>
            </w:r>
            <w:r>
              <w:rPr>
                <w:rFonts w:ascii="Arial" w:eastAsiaTheme="minorEastAsia" w:hAnsi="Arial" w:cs="Arial"/>
                <w:sz w:val="24"/>
                <w:szCs w:val="24"/>
              </w:rPr>
              <w:t>sumas en productos</w:t>
            </w:r>
          </w:p>
        </w:tc>
      </w:tr>
      <w:tr w:rsidR="006F2235" w:rsidRPr="00C87E96" w14:paraId="4757B961" w14:textId="77777777" w:rsidTr="00E62175">
        <w:tc>
          <w:tcPr>
            <w:tcW w:w="2518" w:type="dxa"/>
          </w:tcPr>
          <w:p w14:paraId="5CBC6377" w14:textId="77777777" w:rsidR="006F2235" w:rsidRPr="00C87E96" w:rsidRDefault="006F2235" w:rsidP="00E62175">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240B475" w14:textId="3F5BA263" w:rsidR="006F2235" w:rsidRPr="00C87E96" w:rsidRDefault="006F2235" w:rsidP="006F2235">
            <w:pPr>
              <w:rPr>
                <w:rFonts w:ascii="Arial" w:eastAsiaTheme="minorEastAsia" w:hAnsi="Arial" w:cs="Arial"/>
                <w:sz w:val="24"/>
                <w:szCs w:val="24"/>
              </w:rPr>
            </w:pPr>
            <w:r w:rsidRPr="006F2235">
              <w:rPr>
                <w:rFonts w:ascii="Arial" w:eastAsiaTheme="minorEastAsia" w:hAnsi="Arial" w:cs="Arial"/>
                <w:sz w:val="24"/>
                <w:szCs w:val="24"/>
              </w:rPr>
              <w:t xml:space="preserve">Actividad </w:t>
            </w:r>
            <w:r w:rsidR="00AE489E">
              <w:rPr>
                <w:rFonts w:ascii="Arial" w:eastAsiaTheme="minorEastAsia" w:hAnsi="Arial" w:cs="Arial"/>
                <w:sz w:val="24"/>
                <w:szCs w:val="24"/>
              </w:rPr>
              <w:t xml:space="preserve">para </w:t>
            </w:r>
            <w:r>
              <w:rPr>
                <w:rFonts w:ascii="Arial" w:eastAsiaTheme="minorEastAsia" w:hAnsi="Arial" w:cs="Arial"/>
                <w:sz w:val="24"/>
                <w:szCs w:val="24"/>
              </w:rPr>
              <w:t>transformar expresiones</w:t>
            </w:r>
            <w:r w:rsidRPr="006F2235">
              <w:rPr>
                <w:rFonts w:ascii="Arial" w:eastAsiaTheme="minorEastAsia" w:hAnsi="Arial" w:cs="Arial"/>
                <w:sz w:val="24"/>
                <w:szCs w:val="24"/>
              </w:rPr>
              <w:t xml:space="preserve"> trigonométricas </w:t>
            </w:r>
          </w:p>
        </w:tc>
      </w:tr>
    </w:tbl>
    <w:p w14:paraId="7015C382" w14:textId="77777777" w:rsidR="00E32499" w:rsidRDefault="00E32499" w:rsidP="00116C1E">
      <w:pPr>
        <w:spacing w:after="0"/>
        <w:jc w:val="both"/>
        <w:rPr>
          <w:rFonts w:ascii="Arial" w:eastAsiaTheme="minorEastAsia" w:hAnsi="Arial" w:cs="Arial"/>
        </w:rPr>
      </w:pPr>
    </w:p>
    <w:p w14:paraId="0DFA459F" w14:textId="77777777" w:rsidR="00E32499" w:rsidRPr="005161F7" w:rsidRDefault="00E32499" w:rsidP="00116C1E">
      <w:pPr>
        <w:spacing w:after="0"/>
        <w:jc w:val="both"/>
        <w:rPr>
          <w:rFonts w:ascii="Arial" w:eastAsiaTheme="minorEastAsia" w:hAnsi="Arial" w:cs="Arial"/>
        </w:rPr>
      </w:pPr>
    </w:p>
    <w:p w14:paraId="3F2CC5CE" w14:textId="7CD2FFF6" w:rsidR="00116C1E" w:rsidRPr="005161F7" w:rsidRDefault="00185BCD" w:rsidP="00116C1E">
      <w:pPr>
        <w:spacing w:after="0"/>
        <w:jc w:val="both"/>
        <w:rPr>
          <w:rFonts w:ascii="Arial" w:hAnsi="Arial" w:cs="Arial"/>
          <w:highlight w:val="yellow"/>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6F2235">
        <w:rPr>
          <w:rFonts w:ascii="Arial" w:hAnsi="Arial" w:cs="Arial"/>
          <w:b/>
        </w:rPr>
        <w:t>2.6</w:t>
      </w:r>
      <w:r w:rsidR="00116C1E" w:rsidRPr="005161F7">
        <w:rPr>
          <w:rFonts w:ascii="Arial" w:hAnsi="Arial" w:cs="Arial"/>
          <w:b/>
        </w:rPr>
        <w:t xml:space="preserve"> Consolidación</w:t>
      </w:r>
    </w:p>
    <w:p w14:paraId="424BBA57" w14:textId="77777777" w:rsidR="00211607" w:rsidRPr="00C87E96" w:rsidRDefault="00211607" w:rsidP="00211607">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33AD49AD" w14:textId="77777777" w:rsidR="00116C1E" w:rsidRPr="005161F7" w:rsidRDefault="00116C1E" w:rsidP="00116C1E">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462CE1" w:rsidRPr="00C87E96" w14:paraId="24964DC0" w14:textId="77777777" w:rsidTr="00E62175">
        <w:tc>
          <w:tcPr>
            <w:tcW w:w="9033" w:type="dxa"/>
            <w:gridSpan w:val="2"/>
            <w:shd w:val="clear" w:color="auto" w:fill="000000" w:themeFill="text1"/>
          </w:tcPr>
          <w:p w14:paraId="1876E75B" w14:textId="0E35A2C5" w:rsidR="00462CE1" w:rsidRPr="00C87E96" w:rsidRDefault="00462CE1" w:rsidP="00E62175">
            <w:pPr>
              <w:jc w:val="center"/>
              <w:rPr>
                <w:rFonts w:ascii="Arial" w:eastAsiaTheme="minorEastAsia" w:hAnsi="Arial" w:cs="Arial"/>
                <w:b/>
                <w:sz w:val="24"/>
                <w:szCs w:val="24"/>
              </w:rPr>
            </w:pPr>
            <w:r w:rsidRPr="00C87E96">
              <w:rPr>
                <w:rFonts w:ascii="Arial" w:hAnsi="Arial" w:cs="Arial"/>
                <w:b/>
                <w:sz w:val="24"/>
                <w:szCs w:val="24"/>
              </w:rPr>
              <w:t>Practica: recurso nuevo</w:t>
            </w:r>
          </w:p>
        </w:tc>
      </w:tr>
      <w:tr w:rsidR="00462CE1" w:rsidRPr="00C87E96" w14:paraId="79D19C53" w14:textId="77777777" w:rsidTr="00E62175">
        <w:tc>
          <w:tcPr>
            <w:tcW w:w="2518" w:type="dxa"/>
          </w:tcPr>
          <w:p w14:paraId="3531815D" w14:textId="77777777" w:rsidR="00462CE1" w:rsidRPr="00C87E96" w:rsidRDefault="00462CE1" w:rsidP="00E62175">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73C929E" w14:textId="07605F56" w:rsidR="00462CE1" w:rsidRPr="00C87E96" w:rsidRDefault="00462CE1" w:rsidP="00E62175">
            <w:pPr>
              <w:rPr>
                <w:rFonts w:ascii="Arial" w:eastAsiaTheme="minorEastAsia" w:hAnsi="Arial" w:cs="Arial"/>
                <w:b/>
                <w:sz w:val="24"/>
                <w:szCs w:val="24"/>
              </w:rPr>
            </w:pPr>
            <w:r>
              <w:rPr>
                <w:rFonts w:ascii="Arial" w:eastAsiaTheme="minorEastAsia" w:hAnsi="Arial" w:cs="Arial"/>
                <w:sz w:val="24"/>
                <w:szCs w:val="24"/>
              </w:rPr>
              <w:t>MA_11_02_REC130</w:t>
            </w:r>
          </w:p>
        </w:tc>
      </w:tr>
      <w:tr w:rsidR="00462CE1" w:rsidRPr="00C87E96" w14:paraId="6A27D79D" w14:textId="77777777" w:rsidTr="00E62175">
        <w:tc>
          <w:tcPr>
            <w:tcW w:w="2518" w:type="dxa"/>
          </w:tcPr>
          <w:p w14:paraId="79670FB0" w14:textId="77777777" w:rsidR="00462CE1" w:rsidRPr="00C87E96" w:rsidRDefault="00462CE1" w:rsidP="00E62175">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1D1D6BE" w14:textId="03F1794B" w:rsidR="00462CE1" w:rsidRPr="00C87E96" w:rsidRDefault="00462CE1" w:rsidP="00E62175">
            <w:pPr>
              <w:rPr>
                <w:rFonts w:ascii="Arial" w:eastAsiaTheme="minorEastAsia" w:hAnsi="Arial" w:cs="Arial"/>
                <w:sz w:val="24"/>
                <w:szCs w:val="24"/>
              </w:rPr>
            </w:pPr>
            <w:r w:rsidRPr="00462CE1">
              <w:rPr>
                <w:rFonts w:ascii="Arial" w:eastAsiaTheme="minorEastAsia" w:hAnsi="Arial" w:cs="Arial"/>
                <w:sz w:val="24"/>
                <w:szCs w:val="24"/>
              </w:rPr>
              <w:t>Refuerza tu aprendizaje: La simplificación de expresiones trigonométricas</w:t>
            </w:r>
          </w:p>
        </w:tc>
      </w:tr>
      <w:tr w:rsidR="00462CE1" w:rsidRPr="00C87E96" w14:paraId="23FC554D" w14:textId="77777777" w:rsidTr="00E62175">
        <w:tc>
          <w:tcPr>
            <w:tcW w:w="2518" w:type="dxa"/>
          </w:tcPr>
          <w:p w14:paraId="1587A2C4" w14:textId="77777777" w:rsidR="00462CE1" w:rsidRPr="00C87E96" w:rsidRDefault="00462CE1" w:rsidP="00E62175">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F7C05EF" w14:textId="5C08B346" w:rsidR="00462CE1" w:rsidRPr="00C87E96" w:rsidRDefault="00462CE1" w:rsidP="00E62175">
            <w:pPr>
              <w:rPr>
                <w:rFonts w:ascii="Arial" w:eastAsiaTheme="minorEastAsia" w:hAnsi="Arial" w:cs="Arial"/>
                <w:sz w:val="24"/>
                <w:szCs w:val="24"/>
              </w:rPr>
            </w:pPr>
            <w:r w:rsidRPr="00462CE1">
              <w:rPr>
                <w:rFonts w:ascii="Arial" w:eastAsiaTheme="minorEastAsia" w:hAnsi="Arial" w:cs="Arial"/>
                <w:sz w:val="24"/>
                <w:szCs w:val="24"/>
              </w:rPr>
              <w:t>Actividades sobre La simplificación de expresiones trigonométricas</w:t>
            </w:r>
          </w:p>
        </w:tc>
      </w:tr>
    </w:tbl>
    <w:p w14:paraId="19F04386" w14:textId="77777777" w:rsidR="00116C1E" w:rsidRPr="005161F7" w:rsidRDefault="00116C1E" w:rsidP="00116C1E">
      <w:pPr>
        <w:tabs>
          <w:tab w:val="right" w:pos="8498"/>
        </w:tabs>
        <w:spacing w:after="0"/>
        <w:jc w:val="both"/>
        <w:rPr>
          <w:rFonts w:ascii="Arial" w:hAnsi="Arial" w:cs="Arial"/>
          <w:b/>
        </w:rPr>
      </w:pPr>
    </w:p>
    <w:p w14:paraId="315B1EB5" w14:textId="77777777" w:rsidR="00116C1E" w:rsidRPr="005161F7" w:rsidRDefault="00116C1E" w:rsidP="00116C1E">
      <w:pPr>
        <w:tabs>
          <w:tab w:val="right" w:pos="8498"/>
        </w:tabs>
        <w:spacing w:after="0"/>
        <w:jc w:val="both"/>
        <w:rPr>
          <w:rFonts w:ascii="Arial" w:hAnsi="Arial" w:cs="Arial"/>
          <w:b/>
        </w:rPr>
      </w:pPr>
    </w:p>
    <w:p w14:paraId="0FB5D3FB" w14:textId="007E4FC7" w:rsidR="00116C1E" w:rsidRPr="005161F7" w:rsidRDefault="00116C1E" w:rsidP="00116C1E">
      <w:pPr>
        <w:tabs>
          <w:tab w:val="right" w:pos="8498"/>
        </w:tabs>
        <w:spacing w:after="0"/>
        <w:jc w:val="both"/>
        <w:rPr>
          <w:rFonts w:ascii="Arial" w:hAnsi="Arial" w:cs="Arial"/>
          <w:b/>
        </w:rPr>
      </w:pPr>
      <w:r w:rsidRPr="005161F7">
        <w:rPr>
          <w:rFonts w:ascii="Arial" w:hAnsi="Arial" w:cs="Arial"/>
          <w:highlight w:val="yellow"/>
        </w:rPr>
        <w:t>[SECCIÓN 1]</w:t>
      </w:r>
      <w:r w:rsidRPr="005161F7">
        <w:rPr>
          <w:rFonts w:ascii="Arial" w:hAnsi="Arial" w:cs="Arial"/>
        </w:rPr>
        <w:t xml:space="preserve"> </w:t>
      </w:r>
      <w:r w:rsidRPr="005161F7">
        <w:rPr>
          <w:rFonts w:ascii="Arial" w:hAnsi="Arial" w:cs="Arial"/>
          <w:b/>
        </w:rPr>
        <w:t xml:space="preserve">3 </w:t>
      </w:r>
      <w:r w:rsidR="00827AD4">
        <w:rPr>
          <w:rFonts w:ascii="Arial" w:hAnsi="Arial" w:cs="Arial"/>
          <w:b/>
        </w:rPr>
        <w:t>Las e</w:t>
      </w:r>
      <w:r w:rsidRPr="005161F7">
        <w:rPr>
          <w:rFonts w:ascii="Arial" w:hAnsi="Arial" w:cs="Arial"/>
          <w:b/>
        </w:rPr>
        <w:t>cuaciones trigonométricas</w:t>
      </w:r>
    </w:p>
    <w:p w14:paraId="2E4E57BA" w14:textId="564ACC56" w:rsidR="00116C1E" w:rsidRDefault="00E62175" w:rsidP="00116C1E">
      <w:pPr>
        <w:tabs>
          <w:tab w:val="right" w:pos="8498"/>
        </w:tabs>
        <w:spacing w:after="0"/>
        <w:jc w:val="both"/>
        <w:rPr>
          <w:rFonts w:ascii="Arial" w:eastAsiaTheme="minorEastAsia" w:hAnsi="Arial" w:cs="Arial"/>
        </w:rPr>
      </w:pPr>
      <w:r>
        <w:rPr>
          <w:rFonts w:ascii="Arial" w:eastAsiaTheme="minorEastAsia" w:hAnsi="Arial" w:cs="Arial"/>
        </w:rPr>
        <w:t>Una ecuación trigonométrica es una expresión que involucra funciones trigonométricas y que solo se verifica para algunos valores de los ángulos.</w:t>
      </w:r>
    </w:p>
    <w:p w14:paraId="441AE187" w14:textId="703998E6" w:rsidR="00E62175" w:rsidRDefault="00E62175" w:rsidP="00116C1E">
      <w:pPr>
        <w:tabs>
          <w:tab w:val="right" w:pos="8498"/>
        </w:tabs>
        <w:spacing w:after="0"/>
        <w:jc w:val="both"/>
        <w:rPr>
          <w:rFonts w:ascii="Arial" w:eastAsiaTheme="minorEastAsia" w:hAnsi="Arial" w:cs="Arial"/>
        </w:rPr>
      </w:pPr>
      <w:r>
        <w:rPr>
          <w:rFonts w:ascii="Arial" w:eastAsiaTheme="minorEastAsia" w:hAnsi="Arial" w:cs="Arial"/>
        </w:rPr>
        <w:t xml:space="preserve">Para solucionar una ecuación trigonométrica se usan las mismas técnicas que para </w:t>
      </w:r>
      <w:r w:rsidR="008E65CF">
        <w:rPr>
          <w:rFonts w:ascii="Arial" w:eastAsiaTheme="minorEastAsia" w:hAnsi="Arial" w:cs="Arial"/>
        </w:rPr>
        <w:t xml:space="preserve">resolver </w:t>
      </w:r>
      <w:r>
        <w:rPr>
          <w:rFonts w:ascii="Arial" w:eastAsiaTheme="minorEastAsia" w:hAnsi="Arial" w:cs="Arial"/>
        </w:rPr>
        <w:t>ecuaciones algebraicas, por esta razón se tienen en cuenta los siguientes casos:</w:t>
      </w:r>
    </w:p>
    <w:p w14:paraId="7B1E776F" w14:textId="0AD81DFA" w:rsidR="00E62175" w:rsidRDefault="00E62175" w:rsidP="0072501E">
      <w:pPr>
        <w:pStyle w:val="Prrafodelista"/>
        <w:numPr>
          <w:ilvl w:val="0"/>
          <w:numId w:val="7"/>
        </w:numPr>
        <w:tabs>
          <w:tab w:val="right" w:pos="8498"/>
        </w:tabs>
        <w:spacing w:after="0"/>
        <w:jc w:val="both"/>
        <w:rPr>
          <w:rFonts w:ascii="Arial" w:eastAsiaTheme="minorEastAsia" w:hAnsi="Arial" w:cs="Arial"/>
        </w:rPr>
      </w:pPr>
      <w:r>
        <w:rPr>
          <w:rFonts w:ascii="Arial" w:eastAsiaTheme="minorEastAsia" w:hAnsi="Arial" w:cs="Arial"/>
        </w:rPr>
        <w:t>Ecuaciones trigonométricas lineales</w:t>
      </w:r>
    </w:p>
    <w:p w14:paraId="714F50B5" w14:textId="739CE306" w:rsidR="00E62175" w:rsidRDefault="00E62175" w:rsidP="0072501E">
      <w:pPr>
        <w:pStyle w:val="Prrafodelista"/>
        <w:numPr>
          <w:ilvl w:val="0"/>
          <w:numId w:val="7"/>
        </w:numPr>
        <w:tabs>
          <w:tab w:val="right" w:pos="8498"/>
        </w:tabs>
        <w:spacing w:after="0"/>
        <w:jc w:val="both"/>
        <w:rPr>
          <w:rFonts w:ascii="Arial" w:eastAsiaTheme="minorEastAsia" w:hAnsi="Arial" w:cs="Arial"/>
        </w:rPr>
      </w:pPr>
      <w:r>
        <w:rPr>
          <w:rFonts w:ascii="Arial" w:eastAsiaTheme="minorEastAsia" w:hAnsi="Arial" w:cs="Arial"/>
        </w:rPr>
        <w:t>Ecuaciones trigonométricas usando factorización</w:t>
      </w:r>
    </w:p>
    <w:p w14:paraId="485B5A1D" w14:textId="2A6B0DD4" w:rsidR="00E62175" w:rsidRPr="00E62175" w:rsidRDefault="00E62175" w:rsidP="0072501E">
      <w:pPr>
        <w:pStyle w:val="Prrafodelista"/>
        <w:numPr>
          <w:ilvl w:val="0"/>
          <w:numId w:val="7"/>
        </w:numPr>
        <w:tabs>
          <w:tab w:val="right" w:pos="8498"/>
        </w:tabs>
        <w:spacing w:after="0"/>
        <w:jc w:val="both"/>
        <w:rPr>
          <w:rFonts w:ascii="Arial" w:eastAsiaTheme="minorEastAsia" w:hAnsi="Arial" w:cs="Arial"/>
        </w:rPr>
      </w:pPr>
      <w:r>
        <w:rPr>
          <w:rFonts w:ascii="Arial" w:eastAsiaTheme="minorEastAsia" w:hAnsi="Arial" w:cs="Arial"/>
        </w:rPr>
        <w:t>Ecuaciones trigonométricas usando identidades</w:t>
      </w:r>
    </w:p>
    <w:p w14:paraId="618CC6E6" w14:textId="77777777" w:rsidR="00D61F13" w:rsidRDefault="00D61F13" w:rsidP="00116C1E">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211654" w:rsidRPr="00C87E96" w14:paraId="5817BB13" w14:textId="77777777" w:rsidTr="0076720D">
        <w:tc>
          <w:tcPr>
            <w:tcW w:w="9033" w:type="dxa"/>
            <w:gridSpan w:val="2"/>
            <w:shd w:val="clear" w:color="auto" w:fill="000000" w:themeFill="text1"/>
          </w:tcPr>
          <w:p w14:paraId="5C4B841A" w14:textId="74D01D59" w:rsidR="00211654" w:rsidRPr="00C87E96" w:rsidRDefault="00211654" w:rsidP="00211654">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hAnsi="Arial" w:cs="Arial"/>
                <w:b/>
                <w:sz w:val="24"/>
                <w:szCs w:val="24"/>
              </w:rPr>
              <w:t>: recurso nuevo</w:t>
            </w:r>
          </w:p>
        </w:tc>
      </w:tr>
      <w:tr w:rsidR="00211654" w:rsidRPr="00C87E96" w14:paraId="1AE0591E" w14:textId="77777777" w:rsidTr="0076720D">
        <w:tc>
          <w:tcPr>
            <w:tcW w:w="2518" w:type="dxa"/>
          </w:tcPr>
          <w:p w14:paraId="2170BBBE" w14:textId="77777777" w:rsidR="00211654" w:rsidRPr="00C87E96" w:rsidRDefault="00211654" w:rsidP="0076720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CDF3AD1" w14:textId="5D8E0DC6" w:rsidR="00211654" w:rsidRPr="00C87E96" w:rsidRDefault="00211654" w:rsidP="0076720D">
            <w:pPr>
              <w:rPr>
                <w:rFonts w:ascii="Arial" w:eastAsiaTheme="minorEastAsia" w:hAnsi="Arial" w:cs="Arial"/>
                <w:b/>
                <w:sz w:val="24"/>
                <w:szCs w:val="24"/>
              </w:rPr>
            </w:pPr>
            <w:r>
              <w:rPr>
                <w:rFonts w:ascii="Arial" w:eastAsiaTheme="minorEastAsia" w:hAnsi="Arial" w:cs="Arial"/>
                <w:sz w:val="24"/>
                <w:szCs w:val="24"/>
              </w:rPr>
              <w:t>MA_11_02_REC140</w:t>
            </w:r>
          </w:p>
        </w:tc>
      </w:tr>
      <w:tr w:rsidR="00211654" w:rsidRPr="00C87E96" w14:paraId="5929EA70" w14:textId="77777777" w:rsidTr="0076720D">
        <w:tc>
          <w:tcPr>
            <w:tcW w:w="2518" w:type="dxa"/>
          </w:tcPr>
          <w:p w14:paraId="2BC78AAC" w14:textId="77777777" w:rsidR="00211654" w:rsidRPr="00C87E96" w:rsidRDefault="00211654" w:rsidP="0076720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11FB9DC" w14:textId="5C6F8EB4" w:rsidR="00211654" w:rsidRPr="00C87E96" w:rsidRDefault="00211654" w:rsidP="0076720D">
            <w:pPr>
              <w:rPr>
                <w:rFonts w:ascii="Arial" w:eastAsiaTheme="minorEastAsia" w:hAnsi="Arial" w:cs="Arial"/>
                <w:sz w:val="24"/>
                <w:szCs w:val="24"/>
              </w:rPr>
            </w:pPr>
            <w:r w:rsidRPr="00211654">
              <w:rPr>
                <w:rFonts w:ascii="Arial" w:eastAsiaTheme="minorEastAsia" w:hAnsi="Arial" w:cs="Arial"/>
                <w:sz w:val="24"/>
                <w:szCs w:val="24"/>
              </w:rPr>
              <w:t>Ecuaciones trigonométricas</w:t>
            </w:r>
          </w:p>
        </w:tc>
      </w:tr>
      <w:tr w:rsidR="00211654" w:rsidRPr="00C87E96" w14:paraId="415248C3" w14:textId="77777777" w:rsidTr="0076720D">
        <w:tc>
          <w:tcPr>
            <w:tcW w:w="2518" w:type="dxa"/>
          </w:tcPr>
          <w:p w14:paraId="3813A966" w14:textId="77777777" w:rsidR="00211654" w:rsidRPr="00C87E96" w:rsidRDefault="00211654" w:rsidP="0076720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556784F" w14:textId="1898B39E" w:rsidR="00211654" w:rsidRPr="00C87E96" w:rsidRDefault="00211654" w:rsidP="0076720D">
            <w:pPr>
              <w:rPr>
                <w:rFonts w:ascii="Arial" w:eastAsiaTheme="minorEastAsia" w:hAnsi="Arial" w:cs="Arial"/>
                <w:sz w:val="24"/>
                <w:szCs w:val="24"/>
              </w:rPr>
            </w:pPr>
            <w:r w:rsidRPr="00211654">
              <w:rPr>
                <w:rFonts w:ascii="Arial" w:eastAsiaTheme="minorEastAsia" w:hAnsi="Arial" w:cs="Arial"/>
                <w:sz w:val="24"/>
                <w:szCs w:val="24"/>
              </w:rPr>
              <w:t>Interactivo que expone las ecuaciones trigonométricas</w:t>
            </w:r>
          </w:p>
        </w:tc>
      </w:tr>
    </w:tbl>
    <w:p w14:paraId="0E883731" w14:textId="77777777" w:rsidR="00116C1E" w:rsidRPr="005161F7" w:rsidRDefault="00116C1E" w:rsidP="00116C1E">
      <w:pPr>
        <w:tabs>
          <w:tab w:val="right" w:pos="8498"/>
        </w:tabs>
        <w:spacing w:after="0"/>
        <w:jc w:val="both"/>
        <w:rPr>
          <w:rFonts w:ascii="Arial" w:eastAsiaTheme="minorEastAsia" w:hAnsi="Arial" w:cs="Arial"/>
        </w:rPr>
      </w:pPr>
    </w:p>
    <w:p w14:paraId="1ABA0442" w14:textId="6CAB98FA" w:rsidR="00116C1E" w:rsidRPr="005161F7" w:rsidRDefault="00185BCD" w:rsidP="00116C1E">
      <w:pPr>
        <w:spacing w:after="0"/>
        <w:jc w:val="both"/>
        <w:rPr>
          <w:rFonts w:ascii="Arial" w:hAnsi="Arial" w:cs="Arial"/>
          <w:b/>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116C1E" w:rsidRPr="005161F7">
        <w:rPr>
          <w:rFonts w:ascii="Arial" w:hAnsi="Arial" w:cs="Arial"/>
          <w:b/>
        </w:rPr>
        <w:t>3.1</w:t>
      </w:r>
      <w:r w:rsidR="00116C1E" w:rsidRPr="005161F7">
        <w:rPr>
          <w:rFonts w:ascii="Arial" w:hAnsi="Arial" w:cs="Arial"/>
        </w:rPr>
        <w:t xml:space="preserve"> </w:t>
      </w:r>
      <w:r w:rsidR="00E62175">
        <w:rPr>
          <w:rFonts w:ascii="Arial" w:hAnsi="Arial" w:cs="Arial"/>
          <w:b/>
        </w:rPr>
        <w:t>Las e</w:t>
      </w:r>
      <w:r w:rsidR="00116C1E" w:rsidRPr="005161F7">
        <w:rPr>
          <w:rFonts w:ascii="Arial" w:hAnsi="Arial" w:cs="Arial"/>
          <w:b/>
        </w:rPr>
        <w:t>cuaciones trigonométricas lineales</w:t>
      </w:r>
    </w:p>
    <w:p w14:paraId="6D4206F4" w14:textId="77777777" w:rsidR="00116C1E" w:rsidRPr="005161F7" w:rsidRDefault="00116C1E" w:rsidP="00116C1E">
      <w:pPr>
        <w:spacing w:after="0"/>
        <w:jc w:val="both"/>
        <w:rPr>
          <w:rFonts w:ascii="Arial" w:hAnsi="Arial" w:cs="Arial"/>
          <w:b/>
        </w:rPr>
      </w:pPr>
    </w:p>
    <w:p w14:paraId="7DC6E9BC" w14:textId="77777777" w:rsidR="00E62175" w:rsidRDefault="00116C1E" w:rsidP="00116C1E">
      <w:pPr>
        <w:spacing w:after="0"/>
        <w:jc w:val="both"/>
        <w:rPr>
          <w:rFonts w:ascii="Arial" w:hAnsi="Arial" w:cs="Arial"/>
        </w:rPr>
      </w:pPr>
      <w:r w:rsidRPr="005161F7">
        <w:rPr>
          <w:rFonts w:ascii="Arial" w:hAnsi="Arial" w:cs="Arial"/>
        </w:rPr>
        <w:t>Una ecuación trigonométr</w:t>
      </w:r>
      <w:r w:rsidR="00E62175">
        <w:rPr>
          <w:rFonts w:ascii="Arial" w:hAnsi="Arial" w:cs="Arial"/>
        </w:rPr>
        <w:t xml:space="preserve">ica lineal es aquella que se puede escribir </w:t>
      </w:r>
      <w:r w:rsidRPr="005161F7">
        <w:rPr>
          <w:rFonts w:ascii="Arial" w:hAnsi="Arial" w:cs="Arial"/>
        </w:rPr>
        <w:t>de la forma</w:t>
      </w:r>
      <w:r w:rsidR="00E62175">
        <w:rPr>
          <w:rFonts w:ascii="Arial" w:hAnsi="Arial" w:cs="Arial"/>
        </w:rPr>
        <w:t xml:space="preserve"> </w:t>
      </w:r>
    </w:p>
    <w:p w14:paraId="2520175D" w14:textId="0DCE9D81" w:rsidR="00E62175" w:rsidRDefault="00E62175" w:rsidP="00E62175">
      <w:pPr>
        <w:spacing w:after="0"/>
        <w:jc w:val="center"/>
        <w:rPr>
          <w:rFonts w:ascii="Arial" w:hAnsi="Arial" w:cs="Arial"/>
        </w:rPr>
      </w:pPr>
      <w:r w:rsidRPr="00E62175">
        <w:rPr>
          <w:rFonts w:ascii="Arial" w:hAnsi="Arial" w:cs="Arial"/>
          <w:i/>
        </w:rPr>
        <w:t>a</w:t>
      </w:r>
      <w:r>
        <w:rPr>
          <w:rFonts w:ascii="Arial" w:hAnsi="Arial" w:cs="Arial"/>
        </w:rPr>
        <w:t xml:space="preserve">φ + </w:t>
      </w:r>
      <w:r w:rsidRPr="00E62175">
        <w:rPr>
          <w:rFonts w:ascii="Arial" w:hAnsi="Arial" w:cs="Arial"/>
          <w:i/>
        </w:rPr>
        <w:t>b</w:t>
      </w:r>
      <w:ins w:id="14" w:author="user" w:date="2016-06-07T21:26:00Z">
        <w:r w:rsidR="008E65CF">
          <w:rPr>
            <w:rFonts w:ascii="Arial" w:hAnsi="Arial" w:cs="Arial"/>
          </w:rPr>
          <w:t>,</w:t>
        </w:r>
      </w:ins>
      <w:r>
        <w:rPr>
          <w:rFonts w:ascii="Arial" w:hAnsi="Arial" w:cs="Arial"/>
        </w:rPr>
        <w:t xml:space="preserve"> donde φ es una función trigonométrica</w:t>
      </w:r>
    </w:p>
    <w:p w14:paraId="6A9B858F" w14:textId="77777777" w:rsidR="00E62175" w:rsidRDefault="00E62175" w:rsidP="00116C1E">
      <w:pPr>
        <w:spacing w:after="0"/>
        <w:jc w:val="both"/>
        <w:rPr>
          <w:rFonts w:ascii="Arial" w:hAnsi="Arial" w:cs="Arial"/>
        </w:rPr>
      </w:pPr>
    </w:p>
    <w:p w14:paraId="582F5DA9" w14:textId="77777777" w:rsidR="00116C1E" w:rsidRPr="005161F7" w:rsidRDefault="00116C1E" w:rsidP="00116C1E">
      <w:pPr>
        <w:spacing w:after="0"/>
        <w:jc w:val="both"/>
        <w:rPr>
          <w:rFonts w:ascii="Arial" w:eastAsiaTheme="minorEastAsia" w:hAnsi="Arial" w:cs="Arial"/>
        </w:rPr>
      </w:pPr>
    </w:p>
    <w:p w14:paraId="0D9D9C18" w14:textId="693C7237" w:rsidR="00E62175" w:rsidRDefault="00E62175" w:rsidP="00116C1E">
      <w:pPr>
        <w:tabs>
          <w:tab w:val="right" w:pos="8498"/>
        </w:tabs>
        <w:spacing w:after="0"/>
        <w:jc w:val="both"/>
        <w:rPr>
          <w:rFonts w:ascii="Arial" w:eastAsiaTheme="minorEastAsia" w:hAnsi="Arial" w:cs="Arial"/>
        </w:rPr>
      </w:pPr>
      <w:r>
        <w:rPr>
          <w:rFonts w:ascii="Arial" w:eastAsiaTheme="minorEastAsia" w:hAnsi="Arial" w:cs="Arial"/>
        </w:rPr>
        <w:t>Ejemplo</w:t>
      </w:r>
    </w:p>
    <w:p w14:paraId="7BB58E4D" w14:textId="77777777" w:rsidR="00E62175" w:rsidRDefault="00E62175" w:rsidP="00116C1E">
      <w:pPr>
        <w:tabs>
          <w:tab w:val="right" w:pos="8498"/>
        </w:tabs>
        <w:spacing w:after="0"/>
        <w:jc w:val="both"/>
        <w:rPr>
          <w:rFonts w:ascii="Arial" w:eastAsiaTheme="minorEastAsia" w:hAnsi="Arial" w:cs="Arial"/>
        </w:rPr>
      </w:pPr>
      <w:r>
        <w:rPr>
          <w:rFonts w:ascii="Arial" w:eastAsiaTheme="minorEastAsia" w:hAnsi="Arial" w:cs="Arial"/>
        </w:rPr>
        <w:t>R</w:t>
      </w:r>
      <w:r w:rsidR="00116C1E" w:rsidRPr="005161F7">
        <w:rPr>
          <w:rFonts w:ascii="Arial" w:eastAsiaTheme="minorEastAsia" w:hAnsi="Arial" w:cs="Arial"/>
        </w:rPr>
        <w:t xml:space="preserve">esolver la </w:t>
      </w:r>
      <w:r>
        <w:rPr>
          <w:rFonts w:ascii="Arial" w:eastAsiaTheme="minorEastAsia" w:hAnsi="Arial" w:cs="Arial"/>
        </w:rPr>
        <w:t xml:space="preserve">siguiente </w:t>
      </w:r>
      <w:r w:rsidR="00116C1E" w:rsidRPr="005161F7">
        <w:rPr>
          <w:rFonts w:ascii="Arial" w:eastAsiaTheme="minorEastAsia" w:hAnsi="Arial" w:cs="Arial"/>
        </w:rPr>
        <w:t>ecuación trigonométrica</w:t>
      </w:r>
      <w:r>
        <w:rPr>
          <w:rFonts w:ascii="Arial" w:eastAsiaTheme="minorEastAsia" w:hAnsi="Arial" w:cs="Arial"/>
        </w:rPr>
        <w:t>:</w:t>
      </w:r>
    </w:p>
    <w:p w14:paraId="3D02885F" w14:textId="6DB15AD3" w:rsidR="00E62175" w:rsidRDefault="00FD32CF" w:rsidP="00E62175">
      <w:pPr>
        <w:tabs>
          <w:tab w:val="right" w:pos="8498"/>
        </w:tabs>
        <w:spacing w:after="0"/>
        <w:jc w:val="center"/>
        <w:rPr>
          <w:rFonts w:ascii="Arial" w:eastAsiaTheme="minorEastAsia" w:hAnsi="Arial" w:cs="Arial"/>
        </w:rPr>
      </w:pPr>
      <w:r>
        <w:rPr>
          <w:rFonts w:ascii="Arial" w:eastAsiaTheme="minorEastAsia" w:hAnsi="Arial" w:cs="Arial"/>
        </w:rPr>
        <w:t>MA_10_04_CO_148</w:t>
      </w:r>
    </w:p>
    <w:p w14:paraId="37D37B52" w14:textId="088C339B" w:rsidR="00E62175" w:rsidRDefault="00E62175" w:rsidP="00E62175">
      <w:pPr>
        <w:tabs>
          <w:tab w:val="right" w:pos="8498"/>
        </w:tabs>
        <w:spacing w:after="0"/>
        <w:rPr>
          <w:rFonts w:ascii="Arial" w:eastAsiaTheme="minorEastAsia" w:hAnsi="Arial" w:cs="Arial"/>
        </w:rPr>
      </w:pPr>
      <w:r>
        <w:rPr>
          <w:rFonts w:ascii="Arial" w:eastAsiaTheme="minorEastAsia" w:hAnsi="Arial" w:cs="Arial"/>
        </w:rPr>
        <w:t>Siguiendo los procesos de despeje usados en álgebra se tiene que:</w:t>
      </w:r>
    </w:p>
    <w:p w14:paraId="3D35AE0B" w14:textId="2F74E496" w:rsidR="00116C1E" w:rsidRPr="005161F7" w:rsidRDefault="00FD32CF" w:rsidP="00116C1E">
      <w:pPr>
        <w:tabs>
          <w:tab w:val="right" w:pos="8498"/>
        </w:tabs>
        <w:spacing w:after="0"/>
        <w:jc w:val="center"/>
        <w:rPr>
          <w:rFonts w:ascii="Arial" w:eastAsiaTheme="minorEastAsia" w:hAnsi="Arial" w:cs="Arial"/>
        </w:rPr>
      </w:pPr>
      <w:r>
        <w:rPr>
          <w:rFonts w:ascii="Arial" w:eastAsiaTheme="minorEastAsia" w:hAnsi="Arial" w:cs="Arial"/>
        </w:rPr>
        <w:t>MA_10_04_CO_149</w:t>
      </w:r>
    </w:p>
    <w:p w14:paraId="4F62B16A" w14:textId="30DABC1D" w:rsidR="00116C1E" w:rsidRPr="005161F7" w:rsidRDefault="00FD32CF" w:rsidP="00116C1E">
      <w:pPr>
        <w:tabs>
          <w:tab w:val="right" w:pos="8498"/>
        </w:tabs>
        <w:spacing w:after="0"/>
        <w:jc w:val="center"/>
        <w:rPr>
          <w:rFonts w:ascii="Arial" w:eastAsiaTheme="minorEastAsia" w:hAnsi="Arial" w:cs="Arial"/>
        </w:rPr>
      </w:pPr>
      <w:r>
        <w:rPr>
          <w:rFonts w:ascii="Arial" w:eastAsiaTheme="minorEastAsia" w:hAnsi="Arial" w:cs="Arial"/>
        </w:rPr>
        <w:t>MA_10_04_CO_150</w:t>
      </w:r>
    </w:p>
    <w:p w14:paraId="183D0C0C" w14:textId="58A75AB0" w:rsidR="00116C1E" w:rsidRPr="005161F7" w:rsidRDefault="00FD32CF" w:rsidP="00116C1E">
      <w:pPr>
        <w:tabs>
          <w:tab w:val="right" w:pos="8498"/>
        </w:tabs>
        <w:spacing w:after="0"/>
        <w:jc w:val="center"/>
        <w:rPr>
          <w:rFonts w:ascii="Arial" w:eastAsiaTheme="minorEastAsia" w:hAnsi="Arial" w:cs="Arial"/>
        </w:rPr>
      </w:pPr>
      <w:r>
        <w:rPr>
          <w:rFonts w:ascii="Arial" w:eastAsiaTheme="minorEastAsia" w:hAnsi="Arial" w:cs="Arial"/>
        </w:rPr>
        <w:t>MA_10_04_CO_151</w:t>
      </w:r>
    </w:p>
    <w:p w14:paraId="7903E858" w14:textId="3ECE205A" w:rsidR="00116C1E" w:rsidRPr="005161F7" w:rsidRDefault="00FD32CF" w:rsidP="00116C1E">
      <w:pPr>
        <w:tabs>
          <w:tab w:val="right" w:pos="8498"/>
        </w:tabs>
        <w:spacing w:after="0"/>
        <w:jc w:val="center"/>
        <w:rPr>
          <w:rFonts w:ascii="Arial" w:eastAsiaTheme="minorEastAsia" w:hAnsi="Arial" w:cs="Arial"/>
        </w:rPr>
      </w:pPr>
      <w:r>
        <w:rPr>
          <w:rFonts w:ascii="Arial" w:eastAsiaTheme="minorEastAsia" w:hAnsi="Arial" w:cs="Arial"/>
        </w:rPr>
        <w:t>MA_10_04_CO_152</w:t>
      </w:r>
    </w:p>
    <w:p w14:paraId="25F57CD2" w14:textId="77777777" w:rsidR="00116C1E" w:rsidRPr="005161F7" w:rsidRDefault="00116C1E" w:rsidP="00116C1E">
      <w:pPr>
        <w:tabs>
          <w:tab w:val="right" w:pos="8498"/>
        </w:tabs>
        <w:spacing w:after="0"/>
        <w:jc w:val="both"/>
        <w:rPr>
          <w:rFonts w:ascii="Arial" w:eastAsiaTheme="minorEastAsia" w:hAnsi="Arial" w:cs="Arial"/>
        </w:rPr>
      </w:pPr>
    </w:p>
    <w:p w14:paraId="55C239B6" w14:textId="0E189E8B" w:rsidR="00116C1E" w:rsidRPr="005161F7" w:rsidRDefault="00E62175" w:rsidP="00116C1E">
      <w:pPr>
        <w:tabs>
          <w:tab w:val="right" w:pos="8498"/>
        </w:tabs>
        <w:spacing w:after="0"/>
        <w:jc w:val="both"/>
        <w:rPr>
          <w:rFonts w:ascii="Arial" w:eastAsiaTheme="minorEastAsia" w:hAnsi="Arial" w:cs="Arial"/>
        </w:rPr>
      </w:pPr>
      <w:r>
        <w:rPr>
          <w:rFonts w:ascii="Arial" w:eastAsiaTheme="minorEastAsia" w:hAnsi="Arial" w:cs="Arial"/>
        </w:rPr>
        <w:t>Como la función coseno</w:t>
      </w:r>
      <w:r w:rsidR="00116C1E" w:rsidRPr="005161F7">
        <w:rPr>
          <w:rFonts w:ascii="Arial" w:eastAsiaTheme="minorEastAsia" w:hAnsi="Arial" w:cs="Arial"/>
        </w:rPr>
        <w:t xml:space="preserve"> es una </w:t>
      </w:r>
      <w:r>
        <w:rPr>
          <w:rFonts w:ascii="Arial" w:eastAsiaTheme="minorEastAsia" w:hAnsi="Arial" w:cs="Arial"/>
        </w:rPr>
        <w:t>periódica (</w:t>
      </w:r>
      <w:r w:rsidR="008E65CF" w:rsidRPr="005161F7">
        <w:rPr>
          <w:rFonts w:ascii="Arial" w:eastAsiaTheme="minorEastAsia" w:hAnsi="Arial" w:cs="Arial"/>
        </w:rPr>
        <w:t>per</w:t>
      </w:r>
      <w:r w:rsidR="008E65CF">
        <w:rPr>
          <w:rFonts w:ascii="Arial" w:eastAsiaTheme="minorEastAsia" w:hAnsi="Arial" w:cs="Arial"/>
        </w:rPr>
        <w:t>í</w:t>
      </w:r>
      <w:r w:rsidR="008E65CF" w:rsidRPr="005161F7">
        <w:rPr>
          <w:rFonts w:ascii="Arial" w:eastAsiaTheme="minorEastAsia" w:hAnsi="Arial" w:cs="Arial"/>
        </w:rPr>
        <w:t xml:space="preserve">odo </w:t>
      </w:r>
      <m:oMath>
        <m:r>
          <w:rPr>
            <w:rFonts w:ascii="Cambria Math" w:eastAsiaTheme="minorEastAsia" w:hAnsi="Cambria Math" w:cs="Arial"/>
          </w:rPr>
          <m:t>2π</m:t>
        </m:r>
      </m:oMath>
      <w:r>
        <w:rPr>
          <w:rFonts w:ascii="Arial" w:eastAsiaTheme="minorEastAsia" w:hAnsi="Arial" w:cs="Arial"/>
        </w:rPr>
        <w:t>)</w:t>
      </w:r>
      <w:r w:rsidR="00116C1E" w:rsidRPr="005161F7">
        <w:rPr>
          <w:rFonts w:ascii="Arial" w:eastAsiaTheme="minorEastAsia" w:hAnsi="Arial" w:cs="Arial"/>
        </w:rPr>
        <w:t xml:space="preserve"> </w:t>
      </w:r>
      <w:r>
        <w:rPr>
          <w:rFonts w:ascii="Arial" w:eastAsiaTheme="minorEastAsia" w:hAnsi="Arial" w:cs="Arial"/>
        </w:rPr>
        <w:t xml:space="preserve">y se define </w:t>
      </w:r>
      <w:r w:rsidRPr="00E62175">
        <w:rPr>
          <w:rFonts w:ascii="Arial" w:eastAsiaTheme="minorEastAsia" w:hAnsi="Arial" w:cs="Arial"/>
          <w:i/>
        </w:rPr>
        <w:t>k</w:t>
      </w:r>
      <w:r>
        <w:rPr>
          <w:rFonts w:ascii="Arial" w:eastAsiaTheme="minorEastAsia" w:hAnsi="Arial" w:cs="Arial"/>
        </w:rPr>
        <w:t xml:space="preserve"> como un número entero, se tiene que</w:t>
      </w:r>
      <w:r w:rsidR="00116C1E" w:rsidRPr="005161F7">
        <w:rPr>
          <w:rFonts w:ascii="Arial" w:eastAsiaTheme="minorEastAsia" w:hAnsi="Arial" w:cs="Arial"/>
        </w:rPr>
        <w:t xml:space="preserve"> la solución gener</w:t>
      </w:r>
      <w:r>
        <w:rPr>
          <w:rFonts w:ascii="Arial" w:eastAsiaTheme="minorEastAsia" w:hAnsi="Arial" w:cs="Arial"/>
        </w:rPr>
        <w:t xml:space="preserve">al de la ecuación </w:t>
      </w:r>
      <w:r w:rsidR="00116C1E" w:rsidRPr="005161F7">
        <w:rPr>
          <w:rFonts w:ascii="Arial" w:eastAsiaTheme="minorEastAsia" w:hAnsi="Arial" w:cs="Arial"/>
        </w:rPr>
        <w:t>es:</w:t>
      </w:r>
    </w:p>
    <w:p w14:paraId="172CE884" w14:textId="77777777" w:rsidR="00116C1E" w:rsidRPr="005161F7" w:rsidRDefault="00116C1E" w:rsidP="00116C1E">
      <w:pPr>
        <w:tabs>
          <w:tab w:val="right" w:pos="8498"/>
        </w:tabs>
        <w:spacing w:after="0"/>
        <w:jc w:val="both"/>
        <w:rPr>
          <w:rFonts w:ascii="Arial" w:eastAsiaTheme="minorEastAsia" w:hAnsi="Arial" w:cs="Arial"/>
        </w:rPr>
      </w:pPr>
    </w:p>
    <w:p w14:paraId="30E0CAEC" w14:textId="77777777" w:rsidR="00116C1E" w:rsidRPr="005161F7" w:rsidRDefault="00116C1E" w:rsidP="00116C1E">
      <w:pPr>
        <w:tabs>
          <w:tab w:val="right" w:pos="8498"/>
        </w:tabs>
        <w:spacing w:after="0"/>
        <w:jc w:val="both"/>
        <w:rPr>
          <w:rFonts w:ascii="Arial" w:eastAsiaTheme="minorEastAsia" w:hAnsi="Arial" w:cs="Arial"/>
        </w:rPr>
      </w:pPr>
    </w:p>
    <w:p w14:paraId="3AD597B3" w14:textId="6DDB7C7B" w:rsidR="00116C1E" w:rsidRPr="005161F7" w:rsidRDefault="00FD32CF" w:rsidP="00FD32CF">
      <w:pPr>
        <w:tabs>
          <w:tab w:val="right" w:pos="8498"/>
        </w:tabs>
        <w:spacing w:after="0"/>
        <w:jc w:val="center"/>
        <w:rPr>
          <w:rFonts w:ascii="Arial" w:eastAsiaTheme="minorEastAsia" w:hAnsi="Arial" w:cs="Arial"/>
        </w:rPr>
      </w:pPr>
      <w:r>
        <w:rPr>
          <w:rFonts w:ascii="Arial" w:eastAsiaTheme="minorEastAsia" w:hAnsi="Arial" w:cs="Arial"/>
        </w:rPr>
        <w:t>MA_10_04_CO_153</w:t>
      </w:r>
    </w:p>
    <w:p w14:paraId="2F29914F" w14:textId="77777777" w:rsidR="00116C1E" w:rsidRPr="005161F7" w:rsidRDefault="00116C1E" w:rsidP="00116C1E">
      <w:pPr>
        <w:tabs>
          <w:tab w:val="right" w:pos="8498"/>
        </w:tabs>
        <w:spacing w:after="0"/>
        <w:jc w:val="both"/>
        <w:rPr>
          <w:rFonts w:ascii="Arial" w:eastAsiaTheme="minorEastAsia" w:hAnsi="Arial" w:cs="Arial"/>
        </w:rPr>
      </w:pPr>
    </w:p>
    <w:p w14:paraId="68B85106" w14:textId="77777777" w:rsidR="00116C1E" w:rsidRPr="005161F7" w:rsidRDefault="00116C1E" w:rsidP="00116C1E">
      <w:pPr>
        <w:tabs>
          <w:tab w:val="right" w:pos="8498"/>
        </w:tabs>
        <w:spacing w:after="0"/>
        <w:jc w:val="both"/>
        <w:rPr>
          <w:rFonts w:ascii="Arial" w:eastAsiaTheme="minorEastAsia" w:hAnsi="Arial" w:cs="Arial"/>
        </w:rPr>
      </w:pPr>
    </w:p>
    <w:p w14:paraId="02093E68" w14:textId="038FD72B" w:rsidR="00116C1E" w:rsidRPr="005161F7" w:rsidRDefault="00E62175" w:rsidP="00116C1E">
      <w:pPr>
        <w:tabs>
          <w:tab w:val="right" w:pos="8498"/>
        </w:tabs>
        <w:spacing w:after="0"/>
        <w:jc w:val="both"/>
        <w:rPr>
          <w:rFonts w:ascii="Arial" w:eastAsiaTheme="minorEastAsia" w:hAnsi="Arial" w:cs="Arial"/>
        </w:rPr>
      </w:pPr>
      <w:r>
        <w:rPr>
          <w:rFonts w:ascii="Arial" w:eastAsiaTheme="minorEastAsia" w:hAnsi="Arial" w:cs="Arial"/>
        </w:rPr>
        <w:t>Una gráfica de la</w:t>
      </w:r>
      <w:r w:rsidR="00116C1E" w:rsidRPr="005161F7">
        <w:rPr>
          <w:rFonts w:ascii="Arial" w:eastAsiaTheme="minorEastAsia" w:hAnsi="Arial" w:cs="Arial"/>
        </w:rPr>
        <w:t xml:space="preserve"> función </w:t>
      </w:r>
      <w:r>
        <w:rPr>
          <w:rFonts w:ascii="Arial" w:eastAsiaTheme="minorEastAsia" w:hAnsi="Arial" w:cs="Arial"/>
        </w:rPr>
        <w:t>muestra</w:t>
      </w:r>
      <w:r w:rsidR="00116C1E" w:rsidRPr="005161F7">
        <w:rPr>
          <w:rFonts w:ascii="Arial" w:eastAsiaTheme="minorEastAsia" w:hAnsi="Arial" w:cs="Arial"/>
        </w:rPr>
        <w:t xml:space="preserve"> a</w:t>
      </w:r>
      <w:r w:rsidR="007D372C">
        <w:rPr>
          <w:rFonts w:ascii="Arial" w:eastAsiaTheme="minorEastAsia" w:hAnsi="Arial" w:cs="Arial"/>
        </w:rPr>
        <w:t>lgunas de</w:t>
      </w:r>
      <w:r w:rsidR="00116C1E" w:rsidRPr="005161F7">
        <w:rPr>
          <w:rFonts w:ascii="Arial" w:eastAsiaTheme="minorEastAsia" w:hAnsi="Arial" w:cs="Arial"/>
        </w:rPr>
        <w:t xml:space="preserve"> las soluciones de la ecuación</w:t>
      </w:r>
    </w:p>
    <w:p w14:paraId="37ABCC7C" w14:textId="77777777" w:rsidR="00116C1E" w:rsidRPr="005161F7" w:rsidRDefault="00116C1E" w:rsidP="00116C1E">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1443"/>
        <w:gridCol w:w="7611"/>
      </w:tblGrid>
      <w:tr w:rsidR="00116C1E" w:rsidRPr="005161F7" w14:paraId="5FCECABE" w14:textId="77777777" w:rsidTr="00940685">
        <w:tc>
          <w:tcPr>
            <w:tcW w:w="9033" w:type="dxa"/>
            <w:gridSpan w:val="2"/>
            <w:shd w:val="clear" w:color="auto" w:fill="0D0D0D" w:themeFill="text1" w:themeFillTint="F2"/>
          </w:tcPr>
          <w:p w14:paraId="54D08D6F" w14:textId="77777777" w:rsidR="00116C1E" w:rsidRPr="005161F7" w:rsidRDefault="00116C1E" w:rsidP="00452713">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Imagen (fotografía, gráfica o ilustración)</w:t>
            </w:r>
          </w:p>
        </w:tc>
      </w:tr>
      <w:tr w:rsidR="00116C1E" w:rsidRPr="005161F7" w14:paraId="3237CFD1" w14:textId="77777777" w:rsidTr="00940685">
        <w:tc>
          <w:tcPr>
            <w:tcW w:w="2518" w:type="dxa"/>
          </w:tcPr>
          <w:p w14:paraId="1B44B8B0" w14:textId="77777777" w:rsidR="00116C1E" w:rsidRPr="005161F7" w:rsidRDefault="00116C1E" w:rsidP="00940685">
            <w:pPr>
              <w:jc w:val="both"/>
              <w:rPr>
                <w:rFonts w:ascii="Arial" w:hAnsi="Arial" w:cs="Arial"/>
                <w:b/>
                <w:color w:val="000000"/>
                <w:sz w:val="24"/>
                <w:szCs w:val="24"/>
              </w:rPr>
            </w:pPr>
            <w:r w:rsidRPr="005161F7">
              <w:rPr>
                <w:rFonts w:ascii="Arial" w:hAnsi="Arial" w:cs="Arial"/>
                <w:b/>
                <w:color w:val="000000"/>
                <w:sz w:val="24"/>
                <w:szCs w:val="24"/>
              </w:rPr>
              <w:t>Código</w:t>
            </w:r>
          </w:p>
        </w:tc>
        <w:tc>
          <w:tcPr>
            <w:tcW w:w="6515" w:type="dxa"/>
          </w:tcPr>
          <w:p w14:paraId="366DED5D" w14:textId="308C80FA" w:rsidR="00116C1E" w:rsidRPr="005161F7" w:rsidRDefault="00116C1E" w:rsidP="00940685">
            <w:pPr>
              <w:jc w:val="both"/>
              <w:rPr>
                <w:rFonts w:ascii="Arial" w:hAnsi="Arial" w:cs="Arial"/>
                <w:b/>
                <w:color w:val="000000"/>
                <w:sz w:val="24"/>
                <w:szCs w:val="24"/>
              </w:rPr>
            </w:pPr>
            <w:r w:rsidRPr="005161F7">
              <w:rPr>
                <w:rFonts w:ascii="Arial" w:hAnsi="Arial" w:cs="Arial"/>
                <w:color w:val="000000"/>
                <w:sz w:val="24"/>
                <w:szCs w:val="24"/>
              </w:rPr>
              <w:t>MA_10_07_IMG0</w:t>
            </w:r>
            <w:r w:rsidR="007D372C">
              <w:rPr>
                <w:rFonts w:ascii="Arial" w:hAnsi="Arial" w:cs="Arial"/>
                <w:color w:val="000000"/>
                <w:sz w:val="24"/>
                <w:szCs w:val="24"/>
              </w:rPr>
              <w:t>1</w:t>
            </w:r>
          </w:p>
        </w:tc>
      </w:tr>
      <w:tr w:rsidR="00116C1E" w:rsidRPr="005161F7" w14:paraId="085F05D6" w14:textId="77777777" w:rsidTr="00940685">
        <w:tc>
          <w:tcPr>
            <w:tcW w:w="2518" w:type="dxa"/>
          </w:tcPr>
          <w:p w14:paraId="222C6643" w14:textId="77777777" w:rsidR="00116C1E" w:rsidRPr="005161F7" w:rsidRDefault="00116C1E" w:rsidP="00940685">
            <w:pPr>
              <w:jc w:val="both"/>
              <w:rPr>
                <w:rFonts w:ascii="Arial" w:hAnsi="Arial" w:cs="Arial"/>
                <w:color w:val="000000"/>
                <w:sz w:val="24"/>
                <w:szCs w:val="24"/>
              </w:rPr>
            </w:pPr>
            <w:r w:rsidRPr="005161F7">
              <w:rPr>
                <w:rFonts w:ascii="Arial" w:hAnsi="Arial" w:cs="Arial"/>
                <w:b/>
                <w:color w:val="000000"/>
                <w:sz w:val="24"/>
                <w:szCs w:val="24"/>
              </w:rPr>
              <w:t>Descripción</w:t>
            </w:r>
          </w:p>
        </w:tc>
        <w:tc>
          <w:tcPr>
            <w:tcW w:w="6515" w:type="dxa"/>
          </w:tcPr>
          <w:p w14:paraId="1C5BC9F2" w14:textId="6AFA989A" w:rsidR="00116C1E" w:rsidRPr="005161F7" w:rsidRDefault="00116C1E" w:rsidP="00940685">
            <w:pPr>
              <w:jc w:val="both"/>
              <w:rPr>
                <w:rFonts w:ascii="Arial" w:hAnsi="Arial" w:cs="Arial"/>
                <w:color w:val="000000"/>
                <w:sz w:val="24"/>
                <w:szCs w:val="24"/>
              </w:rPr>
            </w:pPr>
          </w:p>
        </w:tc>
      </w:tr>
      <w:tr w:rsidR="00116C1E" w:rsidRPr="005161F7" w14:paraId="70F1FBCB" w14:textId="77777777" w:rsidTr="00940685">
        <w:tc>
          <w:tcPr>
            <w:tcW w:w="2518" w:type="dxa"/>
          </w:tcPr>
          <w:p w14:paraId="406F89B5" w14:textId="77777777" w:rsidR="00116C1E" w:rsidRPr="005161F7" w:rsidRDefault="00116C1E" w:rsidP="00940685">
            <w:pPr>
              <w:jc w:val="both"/>
              <w:rPr>
                <w:rFonts w:ascii="Arial" w:hAnsi="Arial" w:cs="Arial"/>
                <w:color w:val="000000"/>
                <w:sz w:val="24"/>
                <w:szCs w:val="24"/>
              </w:rPr>
            </w:pPr>
            <w:r w:rsidRPr="005161F7">
              <w:rPr>
                <w:rFonts w:ascii="Arial" w:hAnsi="Arial" w:cs="Arial"/>
                <w:b/>
                <w:color w:val="000000"/>
                <w:sz w:val="24"/>
                <w:szCs w:val="24"/>
              </w:rPr>
              <w:t>Código Shutterstock (o URL o la ruta en AulaPlaneta)</w:t>
            </w:r>
          </w:p>
        </w:tc>
        <w:tc>
          <w:tcPr>
            <w:tcW w:w="6515" w:type="dxa"/>
          </w:tcPr>
          <w:p w14:paraId="1202A99E" w14:textId="49CD7B28" w:rsidR="00116C1E" w:rsidRPr="005161F7" w:rsidRDefault="006A6C9F" w:rsidP="00940685">
            <w:pPr>
              <w:jc w:val="both"/>
              <w:rPr>
                <w:rFonts w:ascii="Arial" w:hAnsi="Arial" w:cs="Arial"/>
                <w:color w:val="000000"/>
                <w:sz w:val="24"/>
                <w:szCs w:val="24"/>
              </w:rPr>
            </w:pPr>
            <w:r>
              <w:rPr>
                <w:rFonts w:ascii="Arial" w:hAnsi="Arial" w:cs="Arial"/>
                <w:noProof/>
                <w:color w:val="000000"/>
                <w:lang w:val="es-ES" w:eastAsia="es-ES"/>
              </w:rPr>
              <w:drawing>
                <wp:inline distT="0" distB="0" distL="0" distR="0" wp14:anchorId="6FAE6E11" wp14:editId="25585BFB">
                  <wp:extent cx="5605145" cy="3208655"/>
                  <wp:effectExtent l="0" t="0" r="825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5145" cy="3208655"/>
                          </a:xfrm>
                          <a:prstGeom prst="rect">
                            <a:avLst/>
                          </a:prstGeom>
                          <a:noFill/>
                          <a:ln>
                            <a:noFill/>
                          </a:ln>
                        </pic:spPr>
                      </pic:pic>
                    </a:graphicData>
                  </a:graphic>
                </wp:inline>
              </w:drawing>
            </w:r>
          </w:p>
          <w:p w14:paraId="0B31C31B" w14:textId="24B12718" w:rsidR="00116C1E" w:rsidRPr="005161F7" w:rsidRDefault="00116C1E" w:rsidP="00940685">
            <w:pPr>
              <w:jc w:val="both"/>
              <w:rPr>
                <w:rFonts w:ascii="Arial" w:hAnsi="Arial" w:cs="Arial"/>
                <w:color w:val="000000"/>
                <w:sz w:val="24"/>
                <w:szCs w:val="24"/>
              </w:rPr>
            </w:pPr>
          </w:p>
          <w:p w14:paraId="0F1698D6" w14:textId="77777777" w:rsidR="00116C1E" w:rsidRPr="005161F7" w:rsidRDefault="00116C1E" w:rsidP="00940685">
            <w:pPr>
              <w:jc w:val="both"/>
              <w:rPr>
                <w:rFonts w:ascii="Arial" w:hAnsi="Arial" w:cs="Arial"/>
                <w:color w:val="000000"/>
                <w:sz w:val="24"/>
                <w:szCs w:val="24"/>
              </w:rPr>
            </w:pPr>
          </w:p>
        </w:tc>
      </w:tr>
      <w:tr w:rsidR="00116C1E" w:rsidRPr="005161F7" w14:paraId="2F3BD9B7" w14:textId="77777777" w:rsidTr="00940685">
        <w:tc>
          <w:tcPr>
            <w:tcW w:w="2518" w:type="dxa"/>
          </w:tcPr>
          <w:p w14:paraId="0E55817A" w14:textId="77777777" w:rsidR="00116C1E" w:rsidRPr="005161F7" w:rsidRDefault="00116C1E" w:rsidP="00940685">
            <w:pPr>
              <w:jc w:val="both"/>
              <w:rPr>
                <w:rFonts w:ascii="Arial" w:hAnsi="Arial" w:cs="Arial"/>
                <w:color w:val="000000"/>
                <w:sz w:val="24"/>
                <w:szCs w:val="24"/>
              </w:rPr>
            </w:pPr>
            <w:r w:rsidRPr="005161F7">
              <w:rPr>
                <w:rFonts w:ascii="Arial" w:hAnsi="Arial" w:cs="Arial"/>
                <w:b/>
                <w:color w:val="000000"/>
                <w:sz w:val="24"/>
                <w:szCs w:val="24"/>
              </w:rPr>
              <w:t>Pie de imagen</w:t>
            </w:r>
          </w:p>
        </w:tc>
        <w:tc>
          <w:tcPr>
            <w:tcW w:w="6515" w:type="dxa"/>
          </w:tcPr>
          <w:p w14:paraId="0154DA00" w14:textId="3F07AE8D" w:rsidR="00116C1E" w:rsidRPr="005161F7" w:rsidRDefault="006A6C9F" w:rsidP="006A6C9F">
            <w:pPr>
              <w:jc w:val="both"/>
              <w:rPr>
                <w:rFonts w:ascii="Arial" w:hAnsi="Arial" w:cs="Arial"/>
                <w:color w:val="000000"/>
                <w:sz w:val="24"/>
                <w:szCs w:val="24"/>
              </w:rPr>
            </w:pPr>
            <w:r>
              <w:rPr>
                <w:rFonts w:ascii="Arial" w:hAnsi="Arial" w:cs="Arial"/>
                <w:color w:val="000000"/>
                <w:sz w:val="24"/>
                <w:szCs w:val="24"/>
              </w:rPr>
              <w:t>Los puntos marcados muestran los</w:t>
            </w:r>
            <w:r w:rsidR="00116C1E" w:rsidRPr="005161F7">
              <w:rPr>
                <w:rFonts w:ascii="Arial" w:eastAsiaTheme="minorEastAsia" w:hAnsi="Arial" w:cs="Arial"/>
                <w:sz w:val="24"/>
                <w:szCs w:val="24"/>
              </w:rPr>
              <w:t xml:space="preserve"> </w:t>
            </w:r>
            <w:r>
              <w:rPr>
                <w:rFonts w:ascii="Arial" w:eastAsiaTheme="minorEastAsia" w:hAnsi="Arial" w:cs="Arial"/>
                <w:sz w:val="24"/>
                <w:szCs w:val="24"/>
              </w:rPr>
              <w:t>valores que son solución de la ecuación planteada.</w:t>
            </w:r>
          </w:p>
        </w:tc>
      </w:tr>
    </w:tbl>
    <w:p w14:paraId="193CCC2B" w14:textId="77777777" w:rsidR="007D372C" w:rsidRDefault="007D372C" w:rsidP="00116C1E">
      <w:pPr>
        <w:spacing w:after="0"/>
        <w:jc w:val="both"/>
        <w:rPr>
          <w:rFonts w:ascii="Arial" w:hAnsi="Arial" w:cs="Arial"/>
        </w:rPr>
      </w:pPr>
    </w:p>
    <w:p w14:paraId="37BCDC80" w14:textId="77777777" w:rsidR="002D747A" w:rsidRDefault="002D747A" w:rsidP="00116C1E">
      <w:pPr>
        <w:spacing w:after="0"/>
        <w:jc w:val="both"/>
        <w:rPr>
          <w:rFonts w:ascii="Arial" w:hAnsi="Arial" w:cs="Arial"/>
        </w:rPr>
      </w:pPr>
      <w:r>
        <w:rPr>
          <w:rFonts w:ascii="Arial" w:hAnsi="Arial" w:cs="Arial"/>
        </w:rPr>
        <w:t>Ejemplo</w:t>
      </w:r>
    </w:p>
    <w:p w14:paraId="4888B87D" w14:textId="1F8E1942" w:rsidR="002D747A" w:rsidRDefault="002D747A" w:rsidP="00116C1E">
      <w:pPr>
        <w:spacing w:after="0"/>
        <w:jc w:val="both"/>
        <w:rPr>
          <w:rFonts w:ascii="Arial" w:hAnsi="Arial" w:cs="Arial"/>
        </w:rPr>
      </w:pPr>
      <w:r>
        <w:rPr>
          <w:rFonts w:ascii="Arial" w:hAnsi="Arial" w:cs="Arial"/>
        </w:rPr>
        <w:t>Resolver la siguiente ecuación:</w:t>
      </w:r>
    </w:p>
    <w:p w14:paraId="1B1DE655" w14:textId="12344829"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MA_10_04_CO_154</w:t>
      </w:r>
    </w:p>
    <w:p w14:paraId="651A134C" w14:textId="46B47A86" w:rsidR="00116C1E" w:rsidRDefault="00160DA3" w:rsidP="00116C1E">
      <w:pPr>
        <w:spacing w:after="0"/>
        <w:jc w:val="both"/>
        <w:rPr>
          <w:rFonts w:ascii="Arial" w:eastAsiaTheme="minorEastAsia" w:hAnsi="Arial" w:cs="Arial"/>
        </w:rPr>
      </w:pPr>
      <w:r>
        <w:rPr>
          <w:rFonts w:ascii="Arial" w:eastAsiaTheme="minorEastAsia" w:hAnsi="Arial" w:cs="Arial"/>
        </w:rPr>
        <w:t>Se despeja utilizando las estrategias algebraicas así:</w:t>
      </w:r>
    </w:p>
    <w:p w14:paraId="57BE9DB1" w14:textId="77777777" w:rsidR="00160DA3" w:rsidRPr="005161F7" w:rsidRDefault="00160DA3" w:rsidP="00116C1E">
      <w:pPr>
        <w:spacing w:after="0"/>
        <w:jc w:val="both"/>
        <w:rPr>
          <w:rFonts w:ascii="Arial" w:hAnsi="Arial" w:cs="Arial"/>
        </w:rPr>
      </w:pPr>
    </w:p>
    <w:p w14:paraId="34632696" w14:textId="136C6A4F"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MA_10_04_CO_155</w:t>
      </w:r>
    </w:p>
    <w:p w14:paraId="5ACC0DBA" w14:textId="4973015F" w:rsidR="00116C1E" w:rsidRPr="005161F7" w:rsidRDefault="00116C1E" w:rsidP="00FD32CF">
      <w:pPr>
        <w:spacing w:after="0"/>
        <w:jc w:val="center"/>
        <w:rPr>
          <w:rFonts w:ascii="Arial" w:hAnsi="Arial" w:cs="Arial"/>
        </w:rPr>
      </w:pPr>
    </w:p>
    <w:p w14:paraId="61376C1D" w14:textId="22D58E40"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MA_10_04_CO_156</w:t>
      </w:r>
    </w:p>
    <w:p w14:paraId="263B82AF" w14:textId="4D80E143"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MA_10_04_CO_157</w:t>
      </w:r>
    </w:p>
    <w:p w14:paraId="54112780" w14:textId="77777777" w:rsidR="00116C1E" w:rsidRPr="005161F7" w:rsidRDefault="00116C1E" w:rsidP="00FD32CF">
      <w:pPr>
        <w:spacing w:after="0"/>
        <w:jc w:val="center"/>
        <w:rPr>
          <w:rFonts w:ascii="Arial" w:eastAsiaTheme="minorEastAsia" w:hAnsi="Arial" w:cs="Arial"/>
        </w:rPr>
      </w:pPr>
    </w:p>
    <w:p w14:paraId="31252E9F" w14:textId="7C865B8C"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MA_10_04_CO_158</w:t>
      </w:r>
    </w:p>
    <w:p w14:paraId="542BF938" w14:textId="0F674683" w:rsidR="00116C1E" w:rsidRPr="005161F7" w:rsidRDefault="00A65C3D" w:rsidP="00116C1E">
      <w:pPr>
        <w:spacing w:after="0"/>
        <w:jc w:val="both"/>
        <w:rPr>
          <w:rFonts w:ascii="Arial" w:eastAsiaTheme="minorEastAsia" w:hAnsi="Arial" w:cs="Arial"/>
        </w:rPr>
      </w:pPr>
      <w:r>
        <w:rPr>
          <w:rFonts w:ascii="Arial" w:eastAsiaTheme="minorEastAsia" w:hAnsi="Arial" w:cs="Arial"/>
        </w:rPr>
        <w:t>Usando los ángulos de referencia</w:t>
      </w:r>
      <w:r w:rsidR="00160DA3">
        <w:rPr>
          <w:rFonts w:ascii="Arial" w:eastAsiaTheme="minorEastAsia" w:hAnsi="Arial" w:cs="Arial"/>
        </w:rPr>
        <w:t xml:space="preserve"> se</w:t>
      </w:r>
      <w:r w:rsidR="00116C1E" w:rsidRPr="005161F7">
        <w:rPr>
          <w:rFonts w:ascii="Arial" w:eastAsiaTheme="minorEastAsia" w:hAnsi="Arial" w:cs="Arial"/>
        </w:rPr>
        <w:t xml:space="preserve"> logra identificar que existe un ángulo en el segundo cuadrante</w:t>
      </w:r>
      <w:r>
        <w:rPr>
          <w:rFonts w:ascii="Arial" w:eastAsiaTheme="minorEastAsia" w:hAnsi="Arial" w:cs="Arial"/>
        </w:rPr>
        <w:t xml:space="preserve"> con el mismo valor para seno; </w:t>
      </w:r>
      <w:r w:rsidR="00116C1E" w:rsidRPr="005161F7">
        <w:rPr>
          <w:rFonts w:ascii="Arial" w:eastAsiaTheme="minorEastAsia" w:hAnsi="Arial" w:cs="Arial"/>
        </w:rPr>
        <w:t>para</w:t>
      </w:r>
      <w:ins w:id="15" w:author="user" w:date="2016-06-07T15:10:00Z">
        <w:r w:rsidR="0083209B">
          <w:rPr>
            <w:rFonts w:ascii="Arial" w:eastAsiaTheme="minorEastAsia" w:hAnsi="Arial" w:cs="Arial"/>
          </w:rPr>
          <w:t xml:space="preserve"> </w:t>
        </w:r>
      </w:ins>
      <w:r w:rsidR="00116C1E" w:rsidRPr="005161F7">
        <w:rPr>
          <w:rFonts w:ascii="Arial" w:eastAsiaTheme="minorEastAsia" w:hAnsi="Arial" w:cs="Arial"/>
        </w:rPr>
        <w:t>hallarlo se procede de la siguiente manera</w:t>
      </w:r>
      <w:r w:rsidR="008E65CF">
        <w:rPr>
          <w:rFonts w:ascii="Arial" w:eastAsiaTheme="minorEastAsia" w:hAnsi="Arial" w:cs="Arial"/>
        </w:rPr>
        <w:t>:</w:t>
      </w:r>
    </w:p>
    <w:p w14:paraId="3604BD60" w14:textId="202B0049"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MA_10_04_CO_159</w:t>
      </w:r>
    </w:p>
    <w:p w14:paraId="04420D9D" w14:textId="4D8B34CC" w:rsidR="00A65C3D" w:rsidRPr="00A65C3D" w:rsidRDefault="00FD32CF" w:rsidP="00FD32CF">
      <w:pPr>
        <w:spacing w:after="0"/>
        <w:jc w:val="center"/>
        <w:rPr>
          <w:rFonts w:ascii="Arial" w:eastAsiaTheme="minorEastAsia" w:hAnsi="Arial" w:cs="Arial"/>
        </w:rPr>
      </w:pPr>
      <w:r>
        <w:rPr>
          <w:rFonts w:ascii="Arial" w:eastAsiaTheme="minorEastAsia" w:hAnsi="Arial" w:cs="Arial"/>
        </w:rPr>
        <w:t>MA_10_04_CO_160</w:t>
      </w:r>
    </w:p>
    <w:p w14:paraId="1E52A849" w14:textId="78F4B5F0" w:rsidR="00A65C3D" w:rsidRPr="005161F7" w:rsidRDefault="00A65C3D" w:rsidP="00A65C3D">
      <w:pPr>
        <w:spacing w:after="0"/>
        <w:jc w:val="both"/>
        <w:rPr>
          <w:rFonts w:ascii="Arial" w:eastAsiaTheme="minorEastAsia" w:hAnsi="Arial" w:cs="Arial"/>
        </w:rPr>
      </w:pPr>
      <w:r w:rsidRPr="005161F7">
        <w:rPr>
          <w:rFonts w:ascii="Arial" w:eastAsiaTheme="minorEastAsia" w:hAnsi="Arial" w:cs="Arial"/>
        </w:rPr>
        <w:t>Para finalizar, la solución general de la ecuación es</w:t>
      </w:r>
      <w:r>
        <w:rPr>
          <w:rFonts w:ascii="Arial" w:eastAsiaTheme="minorEastAsia" w:hAnsi="Arial" w:cs="Arial"/>
        </w:rPr>
        <w:t>:</w:t>
      </w:r>
    </w:p>
    <w:p w14:paraId="5435A94A" w14:textId="1944D113" w:rsidR="00A65C3D" w:rsidRPr="00A65C3D" w:rsidRDefault="00FD32CF" w:rsidP="00A65C3D">
      <w:pPr>
        <w:spacing w:after="0"/>
        <w:jc w:val="center"/>
        <w:rPr>
          <w:rFonts w:ascii="Arial" w:eastAsiaTheme="minorEastAsia" w:hAnsi="Arial" w:cs="Arial"/>
        </w:rPr>
      </w:pPr>
      <w:r>
        <w:rPr>
          <w:rFonts w:ascii="Arial" w:eastAsiaTheme="minorEastAsia" w:hAnsi="Arial" w:cs="Arial"/>
        </w:rPr>
        <w:t>MA_10_04_CO_161</w:t>
      </w:r>
    </w:p>
    <w:p w14:paraId="539AE94B" w14:textId="77777777" w:rsidR="00A65C3D" w:rsidRDefault="00A65C3D" w:rsidP="00A65C3D">
      <w:pPr>
        <w:spacing w:after="0"/>
        <w:jc w:val="center"/>
        <w:rPr>
          <w:rFonts w:ascii="Arial" w:eastAsiaTheme="minorEastAsia" w:hAnsi="Arial" w:cs="Arial"/>
        </w:rPr>
      </w:pPr>
    </w:p>
    <w:p w14:paraId="640EB68F" w14:textId="5164F5E4" w:rsidR="00A65C3D" w:rsidRPr="005161F7" w:rsidRDefault="00FD32CF" w:rsidP="00A65C3D">
      <w:pPr>
        <w:spacing w:after="0"/>
        <w:jc w:val="center"/>
        <w:rPr>
          <w:rFonts w:ascii="Arial" w:eastAsiaTheme="minorEastAsia" w:hAnsi="Arial" w:cs="Arial"/>
        </w:rPr>
      </w:pPr>
      <w:r>
        <w:rPr>
          <w:rFonts w:ascii="Arial" w:eastAsiaTheme="minorEastAsia" w:hAnsi="Arial" w:cs="Arial"/>
        </w:rPr>
        <w:t>MA_10_04_CO_162</w:t>
      </w:r>
    </w:p>
    <w:p w14:paraId="237E7513" w14:textId="0808D401" w:rsidR="00A65C3D" w:rsidRPr="005161F7" w:rsidRDefault="001E2301" w:rsidP="00A65C3D">
      <w:pPr>
        <w:spacing w:after="0"/>
        <w:jc w:val="both"/>
        <w:rPr>
          <w:rFonts w:ascii="Arial" w:eastAsiaTheme="minorEastAsia" w:hAnsi="Arial" w:cs="Arial"/>
        </w:rPr>
      </w:pPr>
      <w:r>
        <w:rPr>
          <w:rFonts w:ascii="Arial" w:eastAsiaTheme="minorEastAsia" w:hAnsi="Arial" w:cs="Arial"/>
        </w:rPr>
        <w:t>d</w:t>
      </w:r>
      <w:r w:rsidRPr="005161F7">
        <w:rPr>
          <w:rFonts w:ascii="Arial" w:eastAsiaTheme="minorEastAsia" w:hAnsi="Arial" w:cs="Arial"/>
        </w:rPr>
        <w:t xml:space="preserve">onde </w:t>
      </w:r>
      <w:r w:rsidR="00A65C3D" w:rsidRPr="00A65C3D">
        <w:rPr>
          <w:rFonts w:ascii="Arial" w:eastAsiaTheme="minorEastAsia" w:hAnsi="Arial" w:cs="Arial"/>
          <w:i/>
        </w:rPr>
        <w:t>k</w:t>
      </w:r>
      <w:r w:rsidR="00A65C3D">
        <w:rPr>
          <w:rFonts w:ascii="Arial" w:eastAsiaTheme="minorEastAsia" w:hAnsi="Arial" w:cs="Arial"/>
        </w:rPr>
        <w:t xml:space="preserve"> </w:t>
      </w:r>
      <w:r w:rsidR="00A65C3D" w:rsidRPr="005161F7">
        <w:rPr>
          <w:rFonts w:ascii="Arial" w:eastAsiaTheme="minorEastAsia" w:hAnsi="Arial" w:cs="Arial"/>
        </w:rPr>
        <w:t>es un número entero.</w:t>
      </w:r>
    </w:p>
    <w:p w14:paraId="4B03C9E1" w14:textId="77777777" w:rsidR="0076720D" w:rsidRPr="005161F7" w:rsidRDefault="0076720D" w:rsidP="00116C1E">
      <w:pPr>
        <w:spacing w:after="0"/>
        <w:jc w:val="both"/>
        <w:rPr>
          <w:rFonts w:ascii="Arial" w:eastAsiaTheme="minorEastAsia" w:hAnsi="Arial" w:cs="Arial"/>
        </w:rPr>
      </w:pPr>
    </w:p>
    <w:p w14:paraId="0BDD5A23" w14:textId="55B9D79E" w:rsidR="00116C1E" w:rsidRPr="005161F7" w:rsidRDefault="00185BCD" w:rsidP="00116C1E">
      <w:pPr>
        <w:spacing w:after="0"/>
        <w:jc w:val="both"/>
        <w:rPr>
          <w:rFonts w:ascii="Arial" w:hAnsi="Arial" w:cs="Arial"/>
          <w:b/>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116C1E" w:rsidRPr="005161F7">
        <w:rPr>
          <w:rFonts w:ascii="Arial" w:hAnsi="Arial" w:cs="Arial"/>
          <w:b/>
        </w:rPr>
        <w:t>3.2</w:t>
      </w:r>
      <w:r w:rsidR="00116C1E" w:rsidRPr="005161F7">
        <w:rPr>
          <w:rFonts w:ascii="Arial" w:hAnsi="Arial" w:cs="Arial"/>
        </w:rPr>
        <w:t xml:space="preserve"> </w:t>
      </w:r>
      <w:r w:rsidR="00C84C70" w:rsidRPr="003B115D">
        <w:rPr>
          <w:rFonts w:ascii="Arial" w:hAnsi="Arial" w:cs="Arial"/>
          <w:b/>
        </w:rPr>
        <w:t>Las e</w:t>
      </w:r>
      <w:r w:rsidR="00116C1E" w:rsidRPr="003B115D">
        <w:rPr>
          <w:rFonts w:ascii="Arial" w:hAnsi="Arial" w:cs="Arial"/>
          <w:b/>
        </w:rPr>
        <w:t>cuaciones</w:t>
      </w:r>
      <w:r w:rsidR="00116C1E" w:rsidRPr="005161F7">
        <w:rPr>
          <w:rFonts w:ascii="Arial" w:hAnsi="Arial" w:cs="Arial"/>
          <w:b/>
        </w:rPr>
        <w:t xml:space="preserve"> trigonométricas en forma factorizada</w:t>
      </w:r>
    </w:p>
    <w:p w14:paraId="45D7A17E" w14:textId="77777777" w:rsidR="00116C1E" w:rsidRPr="005161F7" w:rsidRDefault="00116C1E" w:rsidP="00116C1E">
      <w:pPr>
        <w:spacing w:after="0"/>
        <w:jc w:val="both"/>
        <w:rPr>
          <w:rFonts w:ascii="Arial" w:hAnsi="Arial" w:cs="Arial"/>
          <w:b/>
        </w:rPr>
      </w:pPr>
    </w:p>
    <w:p w14:paraId="7C3D20E2" w14:textId="31121AE6" w:rsidR="00392284" w:rsidRDefault="00392284" w:rsidP="00116C1E">
      <w:pPr>
        <w:spacing w:after="0"/>
        <w:jc w:val="both"/>
        <w:rPr>
          <w:rFonts w:ascii="Arial" w:eastAsiaTheme="minorEastAsia" w:hAnsi="Arial" w:cs="Arial"/>
        </w:rPr>
      </w:pPr>
      <w:r>
        <w:rPr>
          <w:rFonts w:ascii="Arial" w:eastAsiaTheme="minorEastAsia" w:hAnsi="Arial" w:cs="Arial"/>
        </w:rPr>
        <w:t>Algunas ecuaciones trigonométricas requieren de un proceso algebraico previo a su solución</w:t>
      </w:r>
      <w:r w:rsidR="002545D3">
        <w:rPr>
          <w:rFonts w:ascii="Arial" w:eastAsiaTheme="minorEastAsia" w:hAnsi="Arial" w:cs="Arial"/>
        </w:rPr>
        <w:t>;</w:t>
      </w:r>
      <w:r>
        <w:rPr>
          <w:rFonts w:ascii="Arial" w:eastAsiaTheme="minorEastAsia" w:hAnsi="Arial" w:cs="Arial"/>
        </w:rPr>
        <w:t xml:space="preserve"> en la mayoría de los casos estas ecuaciones (de orden 2, 3, 4 o más) requieren ser factorizadas para poder analizar </w:t>
      </w:r>
      <w:r w:rsidR="002545D3">
        <w:rPr>
          <w:rFonts w:ascii="Arial" w:eastAsiaTheme="minorEastAsia" w:hAnsi="Arial" w:cs="Arial"/>
        </w:rPr>
        <w:t>condiciones que permitan llegar a la solución.</w:t>
      </w:r>
    </w:p>
    <w:p w14:paraId="7A4D150A" w14:textId="77777777" w:rsidR="002545D3" w:rsidRDefault="002545D3" w:rsidP="00116C1E">
      <w:pPr>
        <w:spacing w:after="0"/>
        <w:jc w:val="both"/>
        <w:rPr>
          <w:rFonts w:ascii="Arial" w:eastAsiaTheme="minorEastAsia" w:hAnsi="Arial" w:cs="Arial"/>
        </w:rPr>
      </w:pPr>
    </w:p>
    <w:p w14:paraId="4E199F6D" w14:textId="480604CB" w:rsidR="002545D3" w:rsidRPr="00392284" w:rsidRDefault="002545D3" w:rsidP="00116C1E">
      <w:pPr>
        <w:spacing w:after="0"/>
        <w:jc w:val="both"/>
        <w:rPr>
          <w:rFonts w:ascii="Arial" w:eastAsiaTheme="minorEastAsia" w:hAnsi="Arial" w:cs="Arial"/>
        </w:rPr>
      </w:pPr>
      <w:r>
        <w:rPr>
          <w:rFonts w:ascii="Arial" w:eastAsiaTheme="minorEastAsia" w:hAnsi="Arial" w:cs="Arial"/>
        </w:rPr>
        <w:t>Ejemplo</w:t>
      </w:r>
    </w:p>
    <w:p w14:paraId="42E9CB90" w14:textId="77777777" w:rsidR="002545D3" w:rsidRDefault="002545D3" w:rsidP="00116C1E">
      <w:pPr>
        <w:spacing w:after="0"/>
        <w:jc w:val="both"/>
        <w:rPr>
          <w:rFonts w:ascii="Arial" w:eastAsiaTheme="minorEastAsia" w:hAnsi="Arial" w:cs="Arial"/>
        </w:rPr>
      </w:pPr>
      <w:r>
        <w:rPr>
          <w:rFonts w:ascii="Arial" w:eastAsiaTheme="minorEastAsia" w:hAnsi="Arial" w:cs="Arial"/>
        </w:rPr>
        <w:t xml:space="preserve">Solucionar la ecuación </w:t>
      </w:r>
      <w:r w:rsidR="00116C1E" w:rsidRPr="005161F7">
        <w:rPr>
          <w:rFonts w:ascii="Arial" w:eastAsiaTheme="minorEastAsia" w:hAnsi="Arial" w:cs="Arial"/>
        </w:rPr>
        <w:t>trigonométrica</w:t>
      </w:r>
      <w:r>
        <w:rPr>
          <w:rFonts w:ascii="Arial" w:eastAsiaTheme="minorEastAsia" w:hAnsi="Arial" w:cs="Arial"/>
        </w:rPr>
        <w:t xml:space="preserve"> dada a continuación</w:t>
      </w:r>
    </w:p>
    <w:p w14:paraId="377FFC58" w14:textId="5502AC7C" w:rsidR="002545D3" w:rsidRPr="002545D3" w:rsidRDefault="00FD32CF" w:rsidP="00FD32CF">
      <w:pPr>
        <w:spacing w:after="0"/>
        <w:jc w:val="center"/>
        <w:rPr>
          <w:rFonts w:ascii="Arial" w:eastAsiaTheme="minorEastAsia" w:hAnsi="Arial" w:cs="Arial"/>
        </w:rPr>
      </w:pPr>
      <w:r>
        <w:rPr>
          <w:rFonts w:ascii="Arial" w:eastAsiaTheme="minorEastAsia" w:hAnsi="Arial" w:cs="Arial"/>
        </w:rPr>
        <w:t>MA_10_04_CO_163</w:t>
      </w:r>
    </w:p>
    <w:p w14:paraId="63BCAC2C" w14:textId="77777777" w:rsidR="002545D3" w:rsidRDefault="002545D3" w:rsidP="00116C1E">
      <w:pPr>
        <w:spacing w:after="0"/>
        <w:jc w:val="both"/>
        <w:rPr>
          <w:rFonts w:ascii="Arial" w:eastAsiaTheme="minorEastAsia" w:hAnsi="Arial" w:cs="Arial"/>
        </w:rPr>
      </w:pPr>
    </w:p>
    <w:p w14:paraId="57D897CF" w14:textId="4FD68206" w:rsidR="00116C1E" w:rsidRPr="00392284" w:rsidRDefault="00E5166A" w:rsidP="00116C1E">
      <w:pPr>
        <w:spacing w:after="0"/>
        <w:jc w:val="both"/>
        <w:rPr>
          <w:rFonts w:ascii="Arial" w:eastAsiaTheme="minorEastAsia" w:hAnsi="Arial" w:cs="Arial"/>
        </w:rPr>
      </w:pPr>
      <w:r>
        <w:rPr>
          <w:rFonts w:ascii="Arial" w:eastAsiaTheme="minorEastAsia" w:hAnsi="Arial" w:cs="Arial"/>
        </w:rPr>
        <w:t xml:space="preserve">Para poder analizar las soluciones se requiere factorizar. En este caso, la factorización utiliza la fórmula algebraica del trinomio </w:t>
      </w:r>
      <w:r w:rsidRPr="00E5166A">
        <w:rPr>
          <w:rFonts w:ascii="Arial" w:eastAsiaTheme="minorEastAsia" w:hAnsi="Arial" w:cs="Arial"/>
          <w:i/>
        </w:rPr>
        <w:t>x</w:t>
      </w:r>
      <w:r w:rsidRPr="00E5166A">
        <w:rPr>
          <w:rFonts w:ascii="Arial" w:eastAsiaTheme="minorEastAsia" w:hAnsi="Arial" w:cs="Arial"/>
          <w:vertAlign w:val="superscript"/>
        </w:rPr>
        <w:t>2</w:t>
      </w:r>
      <w:r>
        <w:rPr>
          <w:rFonts w:ascii="Arial" w:eastAsiaTheme="minorEastAsia" w:hAnsi="Arial" w:cs="Arial"/>
        </w:rPr>
        <w:t xml:space="preserve"> + </w:t>
      </w:r>
      <w:r w:rsidRPr="00E5166A">
        <w:rPr>
          <w:rFonts w:ascii="Arial" w:eastAsiaTheme="minorEastAsia" w:hAnsi="Arial" w:cs="Arial"/>
          <w:i/>
        </w:rPr>
        <w:t>bx</w:t>
      </w:r>
      <w:r>
        <w:rPr>
          <w:rFonts w:ascii="Arial" w:eastAsiaTheme="minorEastAsia" w:hAnsi="Arial" w:cs="Arial"/>
        </w:rPr>
        <w:t xml:space="preserve"> + </w:t>
      </w:r>
      <w:r w:rsidRPr="00E5166A">
        <w:rPr>
          <w:rFonts w:ascii="Arial" w:eastAsiaTheme="minorEastAsia" w:hAnsi="Arial" w:cs="Arial"/>
          <w:i/>
        </w:rPr>
        <w:t>c</w:t>
      </w:r>
      <w:r>
        <w:rPr>
          <w:rFonts w:ascii="Arial" w:eastAsiaTheme="minorEastAsia" w:hAnsi="Arial" w:cs="Arial"/>
        </w:rPr>
        <w:t xml:space="preserve">, con la aclaración que la variable no es </w:t>
      </w:r>
      <w:r w:rsidRPr="00E5166A">
        <w:rPr>
          <w:rFonts w:ascii="Arial" w:eastAsiaTheme="minorEastAsia" w:hAnsi="Arial" w:cs="Arial"/>
          <w:i/>
        </w:rPr>
        <w:t>x</w:t>
      </w:r>
      <w:r>
        <w:rPr>
          <w:rFonts w:ascii="Arial" w:eastAsiaTheme="minorEastAsia" w:hAnsi="Arial" w:cs="Arial"/>
        </w:rPr>
        <w:t xml:space="preserve"> sino el seno del ángulo.</w:t>
      </w:r>
    </w:p>
    <w:p w14:paraId="2B44BCE3" w14:textId="4EFDCDC7" w:rsidR="00116C1E" w:rsidRPr="005161F7" w:rsidRDefault="00FD32CF" w:rsidP="00FD32CF">
      <w:pPr>
        <w:spacing w:after="0"/>
        <w:jc w:val="center"/>
        <w:rPr>
          <w:rFonts w:ascii="Arial" w:hAnsi="Arial" w:cs="Arial"/>
        </w:rPr>
      </w:pPr>
      <w:r>
        <w:rPr>
          <w:rFonts w:ascii="Arial" w:eastAsiaTheme="minorEastAsia" w:hAnsi="Arial" w:cs="Arial"/>
        </w:rPr>
        <w:t>MA_10_04_CO_164</w:t>
      </w:r>
    </w:p>
    <w:p w14:paraId="070F1E65" w14:textId="3E63E607" w:rsidR="00116C1E" w:rsidRPr="00E5166A" w:rsidRDefault="00FD32CF" w:rsidP="00FD32CF">
      <w:pPr>
        <w:spacing w:after="0"/>
        <w:jc w:val="center"/>
        <w:rPr>
          <w:rFonts w:ascii="Arial" w:eastAsiaTheme="minorEastAsia" w:hAnsi="Arial" w:cs="Arial"/>
        </w:rPr>
      </w:pPr>
      <w:r>
        <w:rPr>
          <w:rFonts w:ascii="Arial" w:eastAsiaTheme="minorEastAsia" w:hAnsi="Arial" w:cs="Arial"/>
        </w:rPr>
        <w:t>MA_10_04_CO_165</w:t>
      </w:r>
    </w:p>
    <w:p w14:paraId="1C82C02F" w14:textId="0AEA8D63" w:rsidR="00E5166A" w:rsidRDefault="00E5166A" w:rsidP="00116C1E">
      <w:pPr>
        <w:spacing w:after="0"/>
        <w:jc w:val="both"/>
        <w:rPr>
          <w:rFonts w:ascii="Arial" w:eastAsiaTheme="minorEastAsia" w:hAnsi="Arial" w:cs="Arial"/>
        </w:rPr>
      </w:pPr>
      <w:r>
        <w:rPr>
          <w:rFonts w:ascii="Arial" w:eastAsiaTheme="minorEastAsia" w:hAnsi="Arial" w:cs="Arial"/>
        </w:rPr>
        <w:t>Para el producto anterior se presentan dos soluciones.</w:t>
      </w:r>
    </w:p>
    <w:p w14:paraId="5F138538" w14:textId="35343AA7" w:rsidR="00E5166A" w:rsidRPr="005161F7" w:rsidRDefault="00E5166A" w:rsidP="00116C1E">
      <w:pPr>
        <w:spacing w:after="0"/>
        <w:jc w:val="both"/>
        <w:rPr>
          <w:rFonts w:ascii="Arial" w:eastAsiaTheme="minorEastAsia" w:hAnsi="Arial" w:cs="Arial"/>
        </w:rPr>
      </w:pPr>
      <w:r>
        <w:rPr>
          <w:rFonts w:ascii="Arial" w:eastAsiaTheme="minorEastAsia" w:hAnsi="Arial" w:cs="Arial"/>
        </w:rPr>
        <w:t>Solución 1:</w:t>
      </w:r>
    </w:p>
    <w:p w14:paraId="6A0DB891" w14:textId="586756FC"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MA_10_04_CO_166</w:t>
      </w:r>
    </w:p>
    <w:p w14:paraId="2B6E9581" w14:textId="70F0A36B"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MA_10_04_CO_167</w:t>
      </w:r>
    </w:p>
    <w:p w14:paraId="3665371C" w14:textId="623D482A" w:rsidR="00E5166A" w:rsidRDefault="00E5166A" w:rsidP="00116C1E">
      <w:pPr>
        <w:spacing w:after="0"/>
        <w:jc w:val="both"/>
        <w:rPr>
          <w:rFonts w:ascii="Arial" w:eastAsiaTheme="minorEastAsia" w:hAnsi="Arial" w:cs="Arial"/>
        </w:rPr>
      </w:pPr>
      <w:r>
        <w:rPr>
          <w:rFonts w:ascii="Arial" w:eastAsiaTheme="minorEastAsia" w:hAnsi="Arial" w:cs="Arial"/>
        </w:rPr>
        <w:t xml:space="preserve">Como la función seno tiene mínimo en </w:t>
      </w:r>
      <w:r w:rsidRPr="005161F7">
        <w:rPr>
          <w:rFonts w:ascii="Arial" w:hAnsi="Arial" w:cs="Arial"/>
        </w:rPr>
        <w:t>–</w:t>
      </w:r>
      <w:r>
        <w:rPr>
          <w:rFonts w:ascii="Arial" w:eastAsiaTheme="minorEastAsia" w:hAnsi="Arial" w:cs="Arial"/>
        </w:rPr>
        <w:t>1, se dice que para esta expresión no existe solución.</w:t>
      </w:r>
    </w:p>
    <w:p w14:paraId="7F8A7056" w14:textId="77777777" w:rsidR="00E5166A" w:rsidRDefault="00E5166A" w:rsidP="00116C1E">
      <w:pPr>
        <w:spacing w:after="0"/>
        <w:jc w:val="both"/>
        <w:rPr>
          <w:rFonts w:ascii="Arial" w:eastAsiaTheme="minorEastAsia" w:hAnsi="Arial" w:cs="Arial"/>
        </w:rPr>
      </w:pPr>
    </w:p>
    <w:p w14:paraId="4C6A2EE2" w14:textId="1E8A3021" w:rsidR="00116C1E" w:rsidRPr="005161F7" w:rsidRDefault="00E5166A" w:rsidP="00116C1E">
      <w:pPr>
        <w:spacing w:after="0"/>
        <w:jc w:val="both"/>
        <w:rPr>
          <w:rFonts w:ascii="Arial" w:eastAsiaTheme="minorEastAsia" w:hAnsi="Arial" w:cs="Arial"/>
        </w:rPr>
      </w:pPr>
      <w:r>
        <w:rPr>
          <w:rFonts w:ascii="Arial" w:eastAsiaTheme="minorEastAsia" w:hAnsi="Arial" w:cs="Arial"/>
        </w:rPr>
        <w:t>Solución 2:</w:t>
      </w:r>
    </w:p>
    <w:p w14:paraId="209576B6" w14:textId="624C0C25" w:rsidR="00116C1E" w:rsidRPr="005161F7" w:rsidRDefault="000058C9" w:rsidP="00FD32CF">
      <w:pPr>
        <w:spacing w:after="0"/>
        <w:jc w:val="center"/>
        <w:rPr>
          <w:rFonts w:ascii="Arial" w:eastAsiaTheme="minorEastAsia" w:hAnsi="Arial" w:cs="Arial"/>
        </w:rPr>
      </w:pPr>
      <w:r w:rsidRPr="000058C9">
        <w:rPr>
          <w:rFonts w:ascii="Arial" w:eastAsiaTheme="minorEastAsia" w:hAnsi="Arial" w:cs="Arial"/>
        </w:rPr>
        <w:t>MA_10_04_CO_168</w:t>
      </w:r>
    </w:p>
    <w:p w14:paraId="45FA4D2C" w14:textId="5A9BB7CC" w:rsidR="00116C1E" w:rsidRPr="00E5166A" w:rsidRDefault="00FD32CF" w:rsidP="00FD32CF">
      <w:pPr>
        <w:spacing w:after="0"/>
        <w:jc w:val="center"/>
        <w:rPr>
          <w:rFonts w:ascii="Arial" w:eastAsiaTheme="minorEastAsia" w:hAnsi="Arial" w:cs="Arial"/>
        </w:rPr>
      </w:pPr>
      <w:r>
        <w:rPr>
          <w:rFonts w:ascii="Arial" w:eastAsiaTheme="minorEastAsia" w:hAnsi="Arial" w:cs="Arial"/>
        </w:rPr>
        <w:t>MA_10_04_CO_169</w:t>
      </w:r>
    </w:p>
    <w:p w14:paraId="2E6F66DB" w14:textId="2816ACB5"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MA_10_04_CO_170</w:t>
      </w:r>
    </w:p>
    <w:p w14:paraId="02C9992F" w14:textId="77777777" w:rsidR="00116C1E" w:rsidRPr="005161F7" w:rsidRDefault="00116C1E" w:rsidP="00FD32CF">
      <w:pPr>
        <w:spacing w:after="0"/>
        <w:jc w:val="center"/>
        <w:rPr>
          <w:rFonts w:ascii="Arial" w:eastAsiaTheme="minorEastAsia" w:hAnsi="Arial" w:cs="Arial"/>
        </w:rPr>
      </w:pPr>
    </w:p>
    <w:p w14:paraId="0B064757" w14:textId="35366050"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MA_10_04_CO_171</w:t>
      </w:r>
    </w:p>
    <w:p w14:paraId="0AEB8EFB" w14:textId="77777777" w:rsidR="00116C1E" w:rsidRPr="005161F7" w:rsidRDefault="00116C1E" w:rsidP="00116C1E">
      <w:pPr>
        <w:spacing w:after="0"/>
        <w:jc w:val="both"/>
        <w:rPr>
          <w:rFonts w:ascii="Arial" w:hAnsi="Arial" w:cs="Arial"/>
          <w:b/>
        </w:rPr>
      </w:pPr>
    </w:p>
    <w:p w14:paraId="09D8EA66" w14:textId="0DD10333" w:rsidR="00116C1E" w:rsidRPr="005161F7" w:rsidRDefault="009D3E12" w:rsidP="00116C1E">
      <w:pPr>
        <w:spacing w:after="0"/>
        <w:jc w:val="both"/>
        <w:rPr>
          <w:rFonts w:ascii="Arial" w:eastAsiaTheme="minorEastAsia" w:hAnsi="Arial" w:cs="Arial"/>
        </w:rPr>
      </w:pPr>
      <w:r>
        <w:rPr>
          <w:rFonts w:ascii="Arial" w:hAnsi="Arial" w:cs="Arial"/>
        </w:rPr>
        <w:t>Puest</w:t>
      </w:r>
      <w:r w:rsidRPr="005161F7">
        <w:rPr>
          <w:rFonts w:ascii="Arial" w:hAnsi="Arial" w:cs="Arial"/>
        </w:rPr>
        <w:t>o</w:t>
      </w:r>
      <w:r>
        <w:rPr>
          <w:rFonts w:ascii="Arial" w:hAnsi="Arial" w:cs="Arial"/>
        </w:rPr>
        <w:t xml:space="preserve"> </w:t>
      </w:r>
      <w:r w:rsidR="00B60E5B">
        <w:rPr>
          <w:rFonts w:ascii="Arial" w:hAnsi="Arial" w:cs="Arial"/>
        </w:rPr>
        <w:t>que la</w:t>
      </w:r>
      <w:r w:rsidR="00116C1E" w:rsidRPr="005161F7">
        <w:rPr>
          <w:rFonts w:ascii="Arial" w:hAnsi="Arial" w:cs="Arial"/>
        </w:rPr>
        <w:t xml:space="preserve"> función </w:t>
      </w:r>
      <w:r w:rsidR="00E5166A">
        <w:rPr>
          <w:rFonts w:ascii="Arial" w:hAnsi="Arial" w:cs="Arial"/>
        </w:rPr>
        <w:t>seno es periódica</w:t>
      </w:r>
      <w:r>
        <w:rPr>
          <w:rFonts w:ascii="Arial" w:hAnsi="Arial" w:cs="Arial"/>
        </w:rPr>
        <w:t>,</w:t>
      </w:r>
      <w:r w:rsidR="00E5166A">
        <w:rPr>
          <w:rFonts w:ascii="Arial" w:hAnsi="Arial" w:cs="Arial"/>
        </w:rPr>
        <w:t xml:space="preserve"> </w:t>
      </w:r>
      <w:r w:rsidR="00B60E5B">
        <w:rPr>
          <w:rFonts w:ascii="Arial" w:eastAsiaTheme="minorEastAsia" w:hAnsi="Arial" w:cs="Arial"/>
        </w:rPr>
        <w:t>la</w:t>
      </w:r>
      <w:r w:rsidR="00E5166A">
        <w:rPr>
          <w:rFonts w:ascii="Arial" w:eastAsiaTheme="minorEastAsia" w:hAnsi="Arial" w:cs="Arial"/>
        </w:rPr>
        <w:t xml:space="preserve"> solución general </w:t>
      </w:r>
      <w:r w:rsidR="00116C1E" w:rsidRPr="005161F7">
        <w:rPr>
          <w:rFonts w:ascii="Arial" w:eastAsiaTheme="minorEastAsia" w:hAnsi="Arial" w:cs="Arial"/>
        </w:rPr>
        <w:t>es:</w:t>
      </w:r>
    </w:p>
    <w:p w14:paraId="61A5109D" w14:textId="509519BC" w:rsidR="00116C1E" w:rsidRPr="005161F7" w:rsidRDefault="00FD32CF" w:rsidP="00FD32CF">
      <w:pPr>
        <w:spacing w:after="0"/>
        <w:jc w:val="center"/>
        <w:rPr>
          <w:rFonts w:ascii="Arial" w:hAnsi="Arial" w:cs="Arial"/>
        </w:rPr>
      </w:pPr>
      <w:r>
        <w:rPr>
          <w:rFonts w:ascii="Arial" w:eastAsiaTheme="minorEastAsia" w:hAnsi="Arial" w:cs="Arial"/>
        </w:rPr>
        <w:t>MA_10_04_CO_172</w:t>
      </w:r>
    </w:p>
    <w:p w14:paraId="147B4DDD" w14:textId="47858F47" w:rsidR="00116C1E" w:rsidRPr="003F772C" w:rsidRDefault="008C3B01" w:rsidP="00116C1E">
      <w:pPr>
        <w:spacing w:after="0"/>
        <w:jc w:val="both"/>
        <w:rPr>
          <w:rFonts w:ascii="Arial" w:hAnsi="Arial" w:cs="Arial"/>
        </w:rPr>
      </w:pPr>
      <w:r w:rsidRPr="003F772C">
        <w:rPr>
          <w:rFonts w:ascii="Arial" w:hAnsi="Arial" w:cs="Arial"/>
        </w:rPr>
        <w:t>Ejemplo</w:t>
      </w:r>
    </w:p>
    <w:p w14:paraId="43D117A9" w14:textId="26748196" w:rsidR="008C3B01" w:rsidRPr="001D4EB8" w:rsidRDefault="001D4EB8" w:rsidP="00116C1E">
      <w:pPr>
        <w:spacing w:after="0"/>
        <w:jc w:val="both"/>
        <w:rPr>
          <w:rFonts w:ascii="Arial" w:hAnsi="Arial" w:cs="Arial"/>
        </w:rPr>
      </w:pPr>
      <w:r w:rsidRPr="001D4EB8">
        <w:rPr>
          <w:rFonts w:ascii="Arial" w:hAnsi="Arial" w:cs="Arial"/>
        </w:rPr>
        <w:t>Resolver la siguiente ecuación trigonométrica</w:t>
      </w:r>
      <w:r>
        <w:rPr>
          <w:rFonts w:ascii="Arial" w:hAnsi="Arial" w:cs="Arial"/>
        </w:rPr>
        <w:t xml:space="preserve">; plantear las soluciones solo para un </w:t>
      </w:r>
      <w:r w:rsidR="009D3E12">
        <w:rPr>
          <w:rFonts w:ascii="Arial" w:hAnsi="Arial" w:cs="Arial"/>
        </w:rPr>
        <w:t>período</w:t>
      </w:r>
      <w:r>
        <w:rPr>
          <w:rFonts w:ascii="Arial" w:hAnsi="Arial" w:cs="Arial"/>
        </w:rPr>
        <w:t>.</w:t>
      </w:r>
    </w:p>
    <w:p w14:paraId="69D66B4F" w14:textId="6351DFEE" w:rsidR="008C3B01" w:rsidRDefault="007E22DB" w:rsidP="001D4EB8">
      <w:pPr>
        <w:spacing w:after="0"/>
        <w:jc w:val="center"/>
      </w:pPr>
      <w:r w:rsidRPr="007E22DB">
        <w:rPr>
          <w:position w:val="-6"/>
        </w:rPr>
        <w:t>MA_10_04_CO_173</w:t>
      </w:r>
    </w:p>
    <w:p w14:paraId="4F6BA733" w14:textId="493D2D9C" w:rsidR="001D4EB8" w:rsidRDefault="001D4EB8" w:rsidP="001D4EB8">
      <w:pPr>
        <w:spacing w:after="0"/>
        <w:rPr>
          <w:rFonts w:ascii="Arial" w:eastAsiaTheme="minorEastAsia" w:hAnsi="Arial" w:cs="Arial"/>
        </w:rPr>
      </w:pPr>
      <w:r>
        <w:rPr>
          <w:rFonts w:ascii="Arial" w:eastAsiaTheme="minorEastAsia" w:hAnsi="Arial" w:cs="Arial"/>
        </w:rPr>
        <w:t xml:space="preserve">En este caso, la factorización utiliza la fórmula algebraica del trinomio </w:t>
      </w:r>
      <w:r w:rsidRPr="001D4EB8">
        <w:rPr>
          <w:rFonts w:ascii="Arial" w:eastAsiaTheme="minorEastAsia" w:hAnsi="Arial" w:cs="Arial"/>
          <w:i/>
        </w:rPr>
        <w:t>a</w:t>
      </w:r>
      <w:r w:rsidRPr="00E5166A">
        <w:rPr>
          <w:rFonts w:ascii="Arial" w:eastAsiaTheme="minorEastAsia" w:hAnsi="Arial" w:cs="Arial"/>
          <w:i/>
        </w:rPr>
        <w:t>x</w:t>
      </w:r>
      <w:r w:rsidRPr="00E5166A">
        <w:rPr>
          <w:rFonts w:ascii="Arial" w:eastAsiaTheme="minorEastAsia" w:hAnsi="Arial" w:cs="Arial"/>
          <w:vertAlign w:val="superscript"/>
        </w:rPr>
        <w:t>2</w:t>
      </w:r>
      <w:r>
        <w:rPr>
          <w:rFonts w:ascii="Arial" w:eastAsiaTheme="minorEastAsia" w:hAnsi="Arial" w:cs="Arial"/>
        </w:rPr>
        <w:t xml:space="preserve"> + </w:t>
      </w:r>
      <w:r w:rsidRPr="00E5166A">
        <w:rPr>
          <w:rFonts w:ascii="Arial" w:eastAsiaTheme="minorEastAsia" w:hAnsi="Arial" w:cs="Arial"/>
          <w:i/>
        </w:rPr>
        <w:t>bx</w:t>
      </w:r>
      <w:r>
        <w:rPr>
          <w:rFonts w:ascii="Arial" w:eastAsiaTheme="minorEastAsia" w:hAnsi="Arial" w:cs="Arial"/>
        </w:rPr>
        <w:t xml:space="preserve"> + </w:t>
      </w:r>
      <w:r w:rsidRPr="00E5166A">
        <w:rPr>
          <w:rFonts w:ascii="Arial" w:eastAsiaTheme="minorEastAsia" w:hAnsi="Arial" w:cs="Arial"/>
          <w:i/>
        </w:rPr>
        <w:t>c</w:t>
      </w:r>
      <w:r>
        <w:rPr>
          <w:rFonts w:ascii="Arial" w:eastAsiaTheme="minorEastAsia" w:hAnsi="Arial" w:cs="Arial"/>
        </w:rPr>
        <w:t xml:space="preserve">, con la aclaración que la variable no es </w:t>
      </w:r>
      <w:r w:rsidRPr="00E5166A">
        <w:rPr>
          <w:rFonts w:ascii="Arial" w:eastAsiaTheme="minorEastAsia" w:hAnsi="Arial" w:cs="Arial"/>
          <w:i/>
        </w:rPr>
        <w:t>x</w:t>
      </w:r>
      <w:r>
        <w:rPr>
          <w:rFonts w:ascii="Arial" w:eastAsiaTheme="minorEastAsia" w:hAnsi="Arial" w:cs="Arial"/>
        </w:rPr>
        <w:t xml:space="preserve"> sino el coseno del ángulo.</w:t>
      </w:r>
    </w:p>
    <w:p w14:paraId="4B2126E6" w14:textId="77777777" w:rsidR="001D4EB8" w:rsidRDefault="001D4EB8" w:rsidP="001D4EB8">
      <w:pPr>
        <w:spacing w:after="0"/>
      </w:pPr>
    </w:p>
    <w:p w14:paraId="51DE29BC" w14:textId="054581BC" w:rsidR="001D4EB8" w:rsidRDefault="007E22DB" w:rsidP="001D4EB8">
      <w:pPr>
        <w:spacing w:after="0"/>
        <w:jc w:val="center"/>
      </w:pPr>
      <w:r w:rsidRPr="007E22DB">
        <w:rPr>
          <w:position w:val="-6"/>
        </w:rPr>
        <w:t>MA_10_04_CO_174</w:t>
      </w:r>
    </w:p>
    <w:p w14:paraId="2543FCB1" w14:textId="2878C7FC" w:rsidR="001D4EB8" w:rsidRDefault="007E22DB" w:rsidP="001D4EB8">
      <w:pPr>
        <w:spacing w:after="0"/>
        <w:jc w:val="center"/>
        <w:rPr>
          <w:rFonts w:ascii="Arial" w:eastAsiaTheme="minorEastAsia" w:hAnsi="Arial" w:cs="Arial"/>
        </w:rPr>
      </w:pPr>
      <w:r w:rsidRPr="007E22DB">
        <w:rPr>
          <w:position w:val="-10"/>
        </w:rPr>
        <w:t>MA_10_04_CO_175</w:t>
      </w:r>
    </w:p>
    <w:p w14:paraId="253B925B" w14:textId="77777777" w:rsidR="001D4EB8" w:rsidRDefault="001D4EB8" w:rsidP="001D4EB8">
      <w:pPr>
        <w:spacing w:after="0"/>
        <w:jc w:val="both"/>
        <w:rPr>
          <w:rFonts w:ascii="Arial" w:eastAsiaTheme="minorEastAsia" w:hAnsi="Arial" w:cs="Arial"/>
        </w:rPr>
      </w:pPr>
      <w:r>
        <w:rPr>
          <w:rFonts w:ascii="Arial" w:eastAsiaTheme="minorEastAsia" w:hAnsi="Arial" w:cs="Arial"/>
        </w:rPr>
        <w:t>Para el producto anterior se presentan dos soluciones.</w:t>
      </w:r>
    </w:p>
    <w:p w14:paraId="796A8339" w14:textId="77777777" w:rsidR="001D4EB8" w:rsidRPr="005161F7" w:rsidRDefault="001D4EB8" w:rsidP="001D4EB8">
      <w:pPr>
        <w:spacing w:after="0"/>
        <w:jc w:val="both"/>
        <w:rPr>
          <w:rFonts w:ascii="Arial" w:eastAsiaTheme="minorEastAsia" w:hAnsi="Arial" w:cs="Arial"/>
        </w:rPr>
      </w:pPr>
      <w:r>
        <w:rPr>
          <w:rFonts w:ascii="Arial" w:eastAsiaTheme="minorEastAsia" w:hAnsi="Arial" w:cs="Arial"/>
        </w:rPr>
        <w:t>Solución 1:</w:t>
      </w:r>
    </w:p>
    <w:p w14:paraId="72519A49" w14:textId="68697C41" w:rsidR="001D4EB8" w:rsidRDefault="007E22DB" w:rsidP="001D4EB8">
      <w:pPr>
        <w:spacing w:after="0"/>
        <w:jc w:val="center"/>
        <w:rPr>
          <w:rFonts w:ascii="Arial" w:eastAsiaTheme="minorEastAsia" w:hAnsi="Arial" w:cs="Arial"/>
        </w:rPr>
      </w:pPr>
      <w:r w:rsidRPr="007E22DB">
        <w:rPr>
          <w:position w:val="-6"/>
        </w:rPr>
        <w:t>MA_10_04_CO_176</w:t>
      </w:r>
    </w:p>
    <w:p w14:paraId="3F98DA2E" w14:textId="49AC709C" w:rsidR="001D4EB8" w:rsidRDefault="007E22DB" w:rsidP="001D4EB8">
      <w:pPr>
        <w:spacing w:after="0"/>
        <w:jc w:val="center"/>
        <w:rPr>
          <w:rFonts w:ascii="Arial" w:eastAsiaTheme="minorEastAsia" w:hAnsi="Arial" w:cs="Arial"/>
        </w:rPr>
      </w:pPr>
      <w:r w:rsidRPr="007E22DB">
        <w:rPr>
          <w:position w:val="-6"/>
        </w:rPr>
        <w:t>MA_10_04_CO_177</w:t>
      </w:r>
    </w:p>
    <w:p w14:paraId="65F6F3B2" w14:textId="38CB3B09" w:rsidR="001D4EB8" w:rsidRDefault="007E22DB" w:rsidP="001D4EB8">
      <w:pPr>
        <w:spacing w:after="0"/>
        <w:jc w:val="center"/>
      </w:pPr>
      <w:r w:rsidRPr="007E22DB">
        <w:rPr>
          <w:position w:val="-24"/>
        </w:rPr>
        <w:t>MA_10_04_CO_178</w:t>
      </w:r>
    </w:p>
    <w:p w14:paraId="7D34E708" w14:textId="35322641" w:rsidR="001D4EB8" w:rsidRDefault="00F17040" w:rsidP="001D4EB8">
      <w:pPr>
        <w:spacing w:after="0"/>
        <w:jc w:val="center"/>
      </w:pPr>
      <w:r w:rsidRPr="00F17040">
        <w:rPr>
          <w:position w:val="-24"/>
        </w:rPr>
        <w:t>MA_10_04_CO_179</w:t>
      </w:r>
      <w:r>
        <w:rPr>
          <w:position w:val="-24"/>
        </w:rPr>
        <w:t xml:space="preserve"> </w:t>
      </w:r>
    </w:p>
    <w:p w14:paraId="16871CBF" w14:textId="62CD16BF" w:rsidR="001D4EB8" w:rsidRDefault="00F17040" w:rsidP="001D4EB8">
      <w:pPr>
        <w:spacing w:after="0"/>
        <w:jc w:val="center"/>
        <w:rPr>
          <w:rFonts w:ascii="Arial" w:eastAsiaTheme="minorEastAsia" w:hAnsi="Arial" w:cs="Arial"/>
        </w:rPr>
      </w:pPr>
      <w:r w:rsidRPr="00F17040">
        <w:rPr>
          <w:position w:val="-6"/>
        </w:rPr>
        <w:t>MA_10_04_CO_180</w:t>
      </w:r>
    </w:p>
    <w:p w14:paraId="4DEFDD76" w14:textId="316E4BDD" w:rsidR="001D4EB8" w:rsidRDefault="00F17040" w:rsidP="001D4EB8">
      <w:pPr>
        <w:spacing w:after="0"/>
        <w:jc w:val="center"/>
        <w:rPr>
          <w:rFonts w:ascii="Arial" w:eastAsiaTheme="minorEastAsia" w:hAnsi="Arial" w:cs="Arial"/>
        </w:rPr>
      </w:pPr>
      <w:r w:rsidRPr="00F17040">
        <w:rPr>
          <w:position w:val="-6"/>
        </w:rPr>
        <w:t>MA_10_04_CO_181</w:t>
      </w:r>
    </w:p>
    <w:p w14:paraId="69218FB0" w14:textId="77777777" w:rsidR="001D4EB8" w:rsidRPr="005161F7" w:rsidRDefault="001D4EB8" w:rsidP="001D4EB8">
      <w:pPr>
        <w:spacing w:after="0"/>
        <w:jc w:val="both"/>
        <w:rPr>
          <w:rFonts w:ascii="Arial" w:eastAsiaTheme="minorEastAsia" w:hAnsi="Arial" w:cs="Arial"/>
        </w:rPr>
      </w:pPr>
      <w:r>
        <w:rPr>
          <w:rFonts w:ascii="Arial" w:eastAsiaTheme="minorEastAsia" w:hAnsi="Arial" w:cs="Arial"/>
        </w:rPr>
        <w:t>Solución 2:</w:t>
      </w:r>
    </w:p>
    <w:p w14:paraId="060FE3FE" w14:textId="4C9335E6" w:rsidR="001D4EB8" w:rsidRDefault="00F17040" w:rsidP="00A06DDA">
      <w:pPr>
        <w:spacing w:after="0"/>
        <w:jc w:val="center"/>
      </w:pPr>
      <w:r w:rsidRPr="00F17040">
        <w:rPr>
          <w:position w:val="-6"/>
        </w:rPr>
        <w:t>MA_10_04_CO_182</w:t>
      </w:r>
    </w:p>
    <w:p w14:paraId="1F36A813" w14:textId="68C22DBF" w:rsidR="001D4EB8" w:rsidRDefault="00F17040" w:rsidP="00A06DDA">
      <w:pPr>
        <w:spacing w:after="0"/>
        <w:jc w:val="center"/>
      </w:pPr>
      <w:r w:rsidRPr="00F17040">
        <w:rPr>
          <w:position w:val="-6"/>
        </w:rPr>
        <w:t>MA_10_04_CO_183</w:t>
      </w:r>
    </w:p>
    <w:p w14:paraId="6F7DD83B" w14:textId="54A05213" w:rsidR="001D4EB8" w:rsidRPr="00F17040" w:rsidRDefault="00F17040" w:rsidP="00A06DDA">
      <w:pPr>
        <w:spacing w:after="0"/>
        <w:jc w:val="center"/>
      </w:pPr>
      <w:r w:rsidRPr="00F17040">
        <w:rPr>
          <w:position w:val="-6"/>
        </w:rPr>
        <w:t>MA_10_04_CO_184</w:t>
      </w:r>
    </w:p>
    <w:p w14:paraId="0DA5B190" w14:textId="5149ED23" w:rsidR="00A06DDA" w:rsidRDefault="00F17040" w:rsidP="00A06DDA">
      <w:pPr>
        <w:spacing w:after="0"/>
        <w:jc w:val="center"/>
      </w:pPr>
      <w:r w:rsidRPr="00F17040">
        <w:rPr>
          <w:position w:val="-6"/>
        </w:rPr>
        <w:t>MA_10_04_CO_185</w:t>
      </w:r>
    </w:p>
    <w:p w14:paraId="57CB608E" w14:textId="77777777" w:rsidR="00A06DDA" w:rsidRDefault="00A06DDA" w:rsidP="00A06DDA">
      <w:pPr>
        <w:spacing w:after="0"/>
        <w:jc w:val="center"/>
      </w:pPr>
    </w:p>
    <w:tbl>
      <w:tblPr>
        <w:tblStyle w:val="Tablaconcuadrcula"/>
        <w:tblW w:w="0" w:type="auto"/>
        <w:tblLook w:val="04A0" w:firstRow="1" w:lastRow="0" w:firstColumn="1" w:lastColumn="0" w:noHBand="0" w:noVBand="1"/>
      </w:tblPr>
      <w:tblGrid>
        <w:gridCol w:w="2518"/>
        <w:gridCol w:w="6460"/>
      </w:tblGrid>
      <w:tr w:rsidR="004923C0" w:rsidRPr="005161F7" w14:paraId="73648F29" w14:textId="77777777" w:rsidTr="00120B5A">
        <w:tc>
          <w:tcPr>
            <w:tcW w:w="8978" w:type="dxa"/>
            <w:gridSpan w:val="2"/>
            <w:shd w:val="clear" w:color="auto" w:fill="000000" w:themeFill="text1"/>
          </w:tcPr>
          <w:p w14:paraId="6B994E7A" w14:textId="77777777" w:rsidR="004923C0" w:rsidRPr="005161F7" w:rsidRDefault="004923C0" w:rsidP="00120B5A">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4923C0" w:rsidRPr="005161F7" w14:paraId="253F54F7" w14:textId="77777777" w:rsidTr="00120B5A">
        <w:tc>
          <w:tcPr>
            <w:tcW w:w="2518" w:type="dxa"/>
          </w:tcPr>
          <w:p w14:paraId="73D50703" w14:textId="77777777" w:rsidR="004923C0" w:rsidRPr="005161F7" w:rsidRDefault="004923C0" w:rsidP="00120B5A">
            <w:pPr>
              <w:jc w:val="both"/>
              <w:rPr>
                <w:rFonts w:ascii="Arial" w:hAnsi="Arial" w:cs="Arial"/>
                <w:b/>
                <w:sz w:val="24"/>
                <w:szCs w:val="24"/>
              </w:rPr>
            </w:pPr>
            <w:r w:rsidRPr="005161F7">
              <w:rPr>
                <w:rFonts w:ascii="Arial" w:hAnsi="Arial" w:cs="Arial"/>
                <w:b/>
                <w:sz w:val="24"/>
                <w:szCs w:val="24"/>
              </w:rPr>
              <w:t>Contenido</w:t>
            </w:r>
          </w:p>
        </w:tc>
        <w:tc>
          <w:tcPr>
            <w:tcW w:w="6460" w:type="dxa"/>
          </w:tcPr>
          <w:p w14:paraId="63F76735" w14:textId="0951BB96" w:rsidR="004923C0" w:rsidRPr="004923C0" w:rsidRDefault="004923C0" w:rsidP="004923C0">
            <w:pPr>
              <w:jc w:val="both"/>
              <w:rPr>
                <w:rFonts w:ascii="Arial" w:hAnsi="Arial" w:cs="Arial"/>
                <w:sz w:val="24"/>
                <w:szCs w:val="24"/>
              </w:rPr>
            </w:pPr>
            <w:r w:rsidRPr="004923C0">
              <w:rPr>
                <w:rFonts w:ascii="Arial" w:hAnsi="Arial" w:cs="Arial"/>
                <w:sz w:val="24"/>
                <w:szCs w:val="24"/>
              </w:rPr>
              <w:t>La solución de una ecuación trigonométrica se puede escribir en radianes o en grados.</w:t>
            </w:r>
          </w:p>
        </w:tc>
      </w:tr>
    </w:tbl>
    <w:p w14:paraId="5786DB56" w14:textId="77777777" w:rsidR="004923C0" w:rsidRDefault="004923C0" w:rsidP="004923C0">
      <w:pPr>
        <w:spacing w:after="0"/>
      </w:pPr>
    </w:p>
    <w:tbl>
      <w:tblPr>
        <w:tblStyle w:val="Tablaconcuadrcula"/>
        <w:tblW w:w="0" w:type="auto"/>
        <w:tblLook w:val="04A0" w:firstRow="1" w:lastRow="0" w:firstColumn="1" w:lastColumn="0" w:noHBand="0" w:noVBand="1"/>
      </w:tblPr>
      <w:tblGrid>
        <w:gridCol w:w="2518"/>
        <w:gridCol w:w="6515"/>
      </w:tblGrid>
      <w:tr w:rsidR="004923C0" w:rsidRPr="00C87E96" w14:paraId="08FB4442" w14:textId="77777777" w:rsidTr="00120B5A">
        <w:tc>
          <w:tcPr>
            <w:tcW w:w="9033" w:type="dxa"/>
            <w:gridSpan w:val="2"/>
            <w:shd w:val="clear" w:color="auto" w:fill="000000" w:themeFill="text1"/>
          </w:tcPr>
          <w:p w14:paraId="650EEF32" w14:textId="7F5A058B" w:rsidR="004923C0" w:rsidRPr="00C87E96" w:rsidRDefault="004923C0" w:rsidP="00120B5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4923C0" w:rsidRPr="00C87E96" w14:paraId="11F66EF5" w14:textId="77777777" w:rsidTr="00120B5A">
        <w:tc>
          <w:tcPr>
            <w:tcW w:w="2518" w:type="dxa"/>
          </w:tcPr>
          <w:p w14:paraId="2A764B74" w14:textId="77777777" w:rsidR="004923C0" w:rsidRPr="00C87E96" w:rsidRDefault="004923C0" w:rsidP="00120B5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73972D1" w14:textId="2A96325C" w:rsidR="004923C0" w:rsidRPr="00C87E96" w:rsidRDefault="004923C0" w:rsidP="00120B5A">
            <w:pPr>
              <w:rPr>
                <w:rFonts w:ascii="Arial" w:eastAsiaTheme="minorEastAsia" w:hAnsi="Arial" w:cs="Arial"/>
                <w:b/>
                <w:sz w:val="24"/>
                <w:szCs w:val="24"/>
              </w:rPr>
            </w:pPr>
            <w:r>
              <w:rPr>
                <w:rFonts w:ascii="Arial" w:eastAsiaTheme="minorEastAsia" w:hAnsi="Arial" w:cs="Arial"/>
                <w:sz w:val="24"/>
                <w:szCs w:val="24"/>
              </w:rPr>
              <w:t>MA_11_02_REC150</w:t>
            </w:r>
          </w:p>
        </w:tc>
      </w:tr>
      <w:tr w:rsidR="004923C0" w:rsidRPr="00C87E96" w14:paraId="4920FF65" w14:textId="77777777" w:rsidTr="00120B5A">
        <w:tc>
          <w:tcPr>
            <w:tcW w:w="2518" w:type="dxa"/>
          </w:tcPr>
          <w:p w14:paraId="360B54DE" w14:textId="77777777" w:rsidR="004923C0" w:rsidRPr="00C87E96" w:rsidRDefault="004923C0" w:rsidP="00120B5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BC39466" w14:textId="3CF8F234" w:rsidR="004923C0" w:rsidRPr="00C87E96" w:rsidRDefault="004923C0" w:rsidP="00120B5A">
            <w:pPr>
              <w:rPr>
                <w:rFonts w:ascii="Arial" w:eastAsiaTheme="minorEastAsia" w:hAnsi="Arial" w:cs="Arial"/>
                <w:sz w:val="24"/>
                <w:szCs w:val="24"/>
              </w:rPr>
            </w:pPr>
            <w:r w:rsidRPr="004923C0">
              <w:rPr>
                <w:rFonts w:ascii="Arial" w:eastAsiaTheme="minorEastAsia" w:hAnsi="Arial" w:cs="Arial"/>
                <w:sz w:val="24"/>
                <w:szCs w:val="24"/>
              </w:rPr>
              <w:t>Soluciona ecuaciones lineales y en forma factorizada</w:t>
            </w:r>
          </w:p>
        </w:tc>
      </w:tr>
      <w:tr w:rsidR="004923C0" w:rsidRPr="00C87E96" w14:paraId="15FAEC29" w14:textId="77777777" w:rsidTr="00120B5A">
        <w:tc>
          <w:tcPr>
            <w:tcW w:w="2518" w:type="dxa"/>
          </w:tcPr>
          <w:p w14:paraId="11F2A6BA" w14:textId="77777777" w:rsidR="004923C0" w:rsidRPr="00C87E96" w:rsidRDefault="004923C0" w:rsidP="00120B5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4F2E9AA" w14:textId="69DB9862" w:rsidR="004923C0" w:rsidRPr="00C87E96" w:rsidRDefault="004923C0" w:rsidP="00120B5A">
            <w:pPr>
              <w:rPr>
                <w:rFonts w:ascii="Arial" w:eastAsiaTheme="minorEastAsia" w:hAnsi="Arial" w:cs="Arial"/>
                <w:sz w:val="24"/>
                <w:szCs w:val="24"/>
              </w:rPr>
            </w:pPr>
            <w:r w:rsidRPr="004923C0">
              <w:rPr>
                <w:rFonts w:ascii="Arial" w:eastAsiaTheme="minorEastAsia" w:hAnsi="Arial" w:cs="Arial"/>
                <w:sz w:val="24"/>
                <w:szCs w:val="24"/>
              </w:rPr>
              <w:t>Actividad para solucionar ecuaciones trigonométricas lineales y factorizadas</w:t>
            </w:r>
          </w:p>
        </w:tc>
      </w:tr>
    </w:tbl>
    <w:p w14:paraId="297ABF70" w14:textId="77777777" w:rsidR="004923C0" w:rsidRDefault="004923C0" w:rsidP="004923C0">
      <w:pPr>
        <w:spacing w:after="0"/>
      </w:pPr>
    </w:p>
    <w:p w14:paraId="30440061" w14:textId="77777777" w:rsidR="00A06DDA" w:rsidRPr="001D4EB8" w:rsidRDefault="00A06DDA" w:rsidP="00A06DDA">
      <w:pPr>
        <w:spacing w:after="0"/>
        <w:jc w:val="center"/>
        <w:rPr>
          <w:rFonts w:ascii="Arial" w:hAnsi="Arial" w:cs="Arial"/>
          <w:highlight w:val="yellow"/>
        </w:rPr>
      </w:pPr>
    </w:p>
    <w:p w14:paraId="5966E4FC" w14:textId="5E9C2AF6" w:rsidR="00116C1E" w:rsidRPr="005161F7" w:rsidRDefault="00185BCD" w:rsidP="00116C1E">
      <w:pPr>
        <w:spacing w:after="0"/>
        <w:jc w:val="both"/>
        <w:rPr>
          <w:rFonts w:ascii="Arial" w:hAnsi="Arial" w:cs="Arial"/>
          <w:b/>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371C22">
        <w:rPr>
          <w:rFonts w:ascii="Arial" w:hAnsi="Arial" w:cs="Arial"/>
          <w:b/>
        </w:rPr>
        <w:t>3.3 Las e</w:t>
      </w:r>
      <w:r w:rsidR="00116C1E" w:rsidRPr="005161F7">
        <w:rPr>
          <w:rFonts w:ascii="Arial" w:hAnsi="Arial" w:cs="Arial"/>
          <w:b/>
        </w:rPr>
        <w:t>cuaciones trigonométricas con identidades</w:t>
      </w:r>
    </w:p>
    <w:p w14:paraId="5B6B7F3F" w14:textId="2829068C" w:rsidR="00116C1E" w:rsidRDefault="00116C1E" w:rsidP="00116C1E">
      <w:pPr>
        <w:spacing w:after="0"/>
        <w:jc w:val="both"/>
        <w:rPr>
          <w:rFonts w:ascii="Arial" w:hAnsi="Arial" w:cs="Arial"/>
        </w:rPr>
      </w:pPr>
      <w:r w:rsidRPr="005161F7">
        <w:rPr>
          <w:rFonts w:ascii="Arial" w:hAnsi="Arial" w:cs="Arial"/>
        </w:rPr>
        <w:t>Las identidades trigonométricas permiten escribir funciones en términ</w:t>
      </w:r>
      <w:r w:rsidR="00FC3F3E">
        <w:rPr>
          <w:rFonts w:ascii="Arial" w:hAnsi="Arial" w:cs="Arial"/>
        </w:rPr>
        <w:t>os de otras,</w:t>
      </w:r>
      <w:ins w:id="16" w:author="user" w:date="2016-06-07T15:10:00Z">
        <w:r w:rsidR="0083209B">
          <w:rPr>
            <w:rFonts w:ascii="Arial" w:hAnsi="Arial" w:cs="Arial"/>
          </w:rPr>
          <w:t xml:space="preserve"> </w:t>
        </w:r>
      </w:ins>
      <w:r w:rsidR="00FC3F3E">
        <w:rPr>
          <w:rFonts w:ascii="Arial" w:hAnsi="Arial" w:cs="Arial"/>
        </w:rPr>
        <w:t xml:space="preserve">esto facilita, en algunas ocasiones, el </w:t>
      </w:r>
      <w:r w:rsidRPr="005161F7">
        <w:rPr>
          <w:rFonts w:ascii="Arial" w:hAnsi="Arial" w:cs="Arial"/>
        </w:rPr>
        <w:t>proceso de solución d</w:t>
      </w:r>
      <w:r w:rsidR="00FC3F3E">
        <w:rPr>
          <w:rFonts w:ascii="Arial" w:hAnsi="Arial" w:cs="Arial"/>
        </w:rPr>
        <w:t>e ecuaciones trigonométricas.</w:t>
      </w:r>
    </w:p>
    <w:p w14:paraId="52F9C50C" w14:textId="77777777" w:rsidR="00FC3F3E" w:rsidRDefault="00FC3F3E" w:rsidP="00116C1E">
      <w:pPr>
        <w:spacing w:after="0"/>
        <w:jc w:val="both"/>
        <w:rPr>
          <w:rFonts w:ascii="Arial" w:hAnsi="Arial" w:cs="Arial"/>
        </w:rPr>
      </w:pPr>
    </w:p>
    <w:p w14:paraId="274C0686" w14:textId="2AA30AD6" w:rsidR="00FC3F3E" w:rsidRPr="005161F7" w:rsidRDefault="00FC3F3E" w:rsidP="00116C1E">
      <w:pPr>
        <w:spacing w:after="0"/>
        <w:jc w:val="both"/>
        <w:rPr>
          <w:rFonts w:ascii="Arial" w:hAnsi="Arial" w:cs="Arial"/>
        </w:rPr>
      </w:pPr>
      <w:r>
        <w:rPr>
          <w:rFonts w:ascii="Arial" w:hAnsi="Arial" w:cs="Arial"/>
        </w:rPr>
        <w:t>Ejemplo</w:t>
      </w:r>
    </w:p>
    <w:p w14:paraId="45FD7CB6" w14:textId="086F5A38" w:rsidR="00116C1E" w:rsidRDefault="00FC3F3E" w:rsidP="00116C1E">
      <w:pPr>
        <w:spacing w:after="0"/>
        <w:jc w:val="both"/>
        <w:rPr>
          <w:rFonts w:ascii="Arial" w:hAnsi="Arial" w:cs="Arial"/>
        </w:rPr>
      </w:pPr>
      <w:r>
        <w:rPr>
          <w:rFonts w:ascii="Arial" w:hAnsi="Arial" w:cs="Arial"/>
        </w:rPr>
        <w:t>Solucionar la siguiente ecuación trigonométrica:</w:t>
      </w:r>
    </w:p>
    <w:p w14:paraId="6FA22D99" w14:textId="40A8C105" w:rsidR="001C0874" w:rsidRDefault="001C0874" w:rsidP="001C0874">
      <w:pPr>
        <w:spacing w:after="0"/>
        <w:jc w:val="center"/>
        <w:rPr>
          <w:position w:val="-6"/>
        </w:rPr>
      </w:pPr>
      <w:r>
        <w:rPr>
          <w:position w:val="-6"/>
        </w:rPr>
        <w:t>MA_10_04_CO_186</w:t>
      </w:r>
    </w:p>
    <w:p w14:paraId="0A9AC00D" w14:textId="6469BFE9" w:rsidR="00116C1E" w:rsidRPr="005161F7" w:rsidRDefault="00480488" w:rsidP="00116C1E">
      <w:pPr>
        <w:spacing w:after="0"/>
        <w:jc w:val="both"/>
        <w:rPr>
          <w:rFonts w:ascii="Arial" w:eastAsiaTheme="minorEastAsia" w:hAnsi="Arial" w:cs="Arial"/>
        </w:rPr>
      </w:pPr>
      <w:r>
        <w:rPr>
          <w:rFonts w:ascii="Arial" w:eastAsiaTheme="minorEastAsia" w:hAnsi="Arial" w:cs="Arial"/>
        </w:rPr>
        <w:t>En este caso, la ecuación no está en una sola variable, por lo tanto</w:t>
      </w:r>
      <w:ins w:id="17" w:author="user" w:date="2016-06-08T07:59:00Z">
        <w:r w:rsidR="000861E5">
          <w:rPr>
            <w:rFonts w:ascii="Arial" w:eastAsiaTheme="minorEastAsia" w:hAnsi="Arial" w:cs="Arial"/>
          </w:rPr>
          <w:t>,</w:t>
        </w:r>
      </w:ins>
      <w:r>
        <w:rPr>
          <w:rFonts w:ascii="Arial" w:eastAsiaTheme="minorEastAsia" w:hAnsi="Arial" w:cs="Arial"/>
        </w:rPr>
        <w:t xml:space="preserve"> hay que utilizar una de las identidades fundamentales para dejar la expresión solamente en función de coseno, así:</w:t>
      </w:r>
    </w:p>
    <w:p w14:paraId="4CE2F146" w14:textId="39C1B6E1" w:rsidR="001C0874" w:rsidRDefault="001C0874" w:rsidP="001C0874">
      <w:pPr>
        <w:spacing w:after="0"/>
        <w:jc w:val="center"/>
        <w:rPr>
          <w:position w:val="-6"/>
        </w:rPr>
      </w:pPr>
      <w:r>
        <w:rPr>
          <w:position w:val="-6"/>
        </w:rPr>
        <w:t>MA_10_04_CO_187</w:t>
      </w:r>
    </w:p>
    <w:p w14:paraId="394EE671" w14:textId="3A83892C" w:rsidR="001C0874" w:rsidRDefault="001C0874" w:rsidP="001C0874">
      <w:pPr>
        <w:spacing w:after="0"/>
        <w:jc w:val="center"/>
        <w:rPr>
          <w:rFonts w:ascii="Arial" w:eastAsiaTheme="minorEastAsia" w:hAnsi="Arial" w:cs="Arial"/>
        </w:rPr>
      </w:pPr>
      <w:r>
        <w:rPr>
          <w:position w:val="-6"/>
        </w:rPr>
        <w:t>MA_10_04_CO_188</w:t>
      </w:r>
    </w:p>
    <w:p w14:paraId="37C21D09" w14:textId="08CC9E0D" w:rsidR="001C0874" w:rsidRDefault="001C0874" w:rsidP="001C0874">
      <w:pPr>
        <w:spacing w:after="0"/>
        <w:jc w:val="center"/>
        <w:rPr>
          <w:position w:val="-6"/>
        </w:rPr>
      </w:pPr>
      <w:r>
        <w:rPr>
          <w:position w:val="-6"/>
        </w:rPr>
        <w:t>MA_10_04_CO_189</w:t>
      </w:r>
    </w:p>
    <w:p w14:paraId="2CD80169" w14:textId="1709337A" w:rsidR="001C0874" w:rsidRDefault="001C0874" w:rsidP="001C0874">
      <w:pPr>
        <w:spacing w:after="0"/>
        <w:jc w:val="center"/>
        <w:rPr>
          <w:rFonts w:ascii="Arial" w:eastAsiaTheme="minorEastAsia" w:hAnsi="Arial" w:cs="Arial"/>
        </w:rPr>
      </w:pPr>
      <w:r>
        <w:rPr>
          <w:position w:val="-6"/>
        </w:rPr>
        <w:t>MA_10_04_CO_190</w:t>
      </w:r>
    </w:p>
    <w:p w14:paraId="4E263F26" w14:textId="58F4E330" w:rsidR="00116C1E" w:rsidRPr="005161F7" w:rsidRDefault="00116C1E" w:rsidP="00116C1E">
      <w:pPr>
        <w:spacing w:after="0"/>
        <w:jc w:val="both"/>
        <w:rPr>
          <w:rFonts w:ascii="Arial" w:eastAsiaTheme="minorEastAsia" w:hAnsi="Arial" w:cs="Arial"/>
        </w:rPr>
      </w:pPr>
    </w:p>
    <w:p w14:paraId="2C517DA2" w14:textId="2B4509EB" w:rsidR="00116C1E" w:rsidRDefault="00480488" w:rsidP="00116C1E">
      <w:pPr>
        <w:spacing w:after="0"/>
        <w:jc w:val="both"/>
        <w:rPr>
          <w:rFonts w:ascii="Arial" w:eastAsiaTheme="minorEastAsia" w:hAnsi="Arial" w:cs="Arial"/>
        </w:rPr>
      </w:pPr>
      <w:r>
        <w:rPr>
          <w:rFonts w:ascii="Arial" w:eastAsiaTheme="minorEastAsia" w:hAnsi="Arial" w:cs="Arial"/>
        </w:rPr>
        <w:t xml:space="preserve">Como ya se llegó a una expresión </w:t>
      </w:r>
      <w:r w:rsidR="00E5185E">
        <w:rPr>
          <w:rFonts w:ascii="Arial" w:eastAsiaTheme="minorEastAsia" w:hAnsi="Arial" w:cs="Arial"/>
        </w:rPr>
        <w:t xml:space="preserve">con </w:t>
      </w:r>
      <w:r>
        <w:rPr>
          <w:rFonts w:ascii="Arial" w:eastAsiaTheme="minorEastAsia" w:hAnsi="Arial" w:cs="Arial"/>
        </w:rPr>
        <w:t>una sola variable, en este caso coseno, se procede a solucionar la ecuación como en los casos anteriores:</w:t>
      </w:r>
    </w:p>
    <w:p w14:paraId="0815472A" w14:textId="5B52EA3A" w:rsidR="00480488" w:rsidRPr="005161F7" w:rsidRDefault="00FD32CF" w:rsidP="00FD32CF">
      <w:pPr>
        <w:spacing w:after="0"/>
        <w:jc w:val="center"/>
        <w:rPr>
          <w:rFonts w:ascii="Arial" w:eastAsiaTheme="minorEastAsia" w:hAnsi="Arial" w:cs="Arial"/>
        </w:rPr>
      </w:pPr>
      <w:r>
        <w:rPr>
          <w:rFonts w:ascii="Arial" w:eastAsiaTheme="minorEastAsia" w:hAnsi="Arial" w:cs="Arial"/>
        </w:rPr>
        <w:t>MA_10_04_CO_191</w:t>
      </w:r>
    </w:p>
    <w:p w14:paraId="4D4D67BF" w14:textId="657F4A1A"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MA_10_04_CO_192</w:t>
      </w:r>
    </w:p>
    <w:p w14:paraId="2D91F78F" w14:textId="26932F68" w:rsidR="00116C1E" w:rsidRPr="005161F7" w:rsidRDefault="00480488" w:rsidP="00116C1E">
      <w:pPr>
        <w:spacing w:after="0"/>
        <w:jc w:val="both"/>
        <w:rPr>
          <w:rFonts w:ascii="Arial" w:eastAsiaTheme="minorEastAsia" w:hAnsi="Arial" w:cs="Arial"/>
        </w:rPr>
      </w:pPr>
      <w:r>
        <w:rPr>
          <w:rFonts w:ascii="Arial" w:eastAsiaTheme="minorEastAsia" w:hAnsi="Arial" w:cs="Arial"/>
        </w:rPr>
        <w:t>Solución 1:</w:t>
      </w:r>
    </w:p>
    <w:p w14:paraId="53D2F560" w14:textId="6E9BEB60"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MA_10_04_CO_193</w:t>
      </w:r>
    </w:p>
    <w:p w14:paraId="5F1C4834" w14:textId="72548951"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MA_10_04_CO_194</w:t>
      </w:r>
    </w:p>
    <w:p w14:paraId="5B0AD50C" w14:textId="10365CE1"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MA_10_04_CO_195</w:t>
      </w:r>
    </w:p>
    <w:p w14:paraId="499C0540" w14:textId="7A909D58" w:rsidR="00116C1E" w:rsidRPr="00480488" w:rsidRDefault="00FD32CF" w:rsidP="00FD32CF">
      <w:pPr>
        <w:spacing w:after="0"/>
        <w:jc w:val="center"/>
        <w:rPr>
          <w:rFonts w:ascii="Arial" w:eastAsiaTheme="minorEastAsia" w:hAnsi="Arial" w:cs="Arial"/>
        </w:rPr>
      </w:pPr>
      <w:r>
        <w:rPr>
          <w:rFonts w:ascii="Arial" w:eastAsiaTheme="minorEastAsia" w:hAnsi="Arial" w:cs="Arial"/>
        </w:rPr>
        <w:t>MA_10_04_CO_196</w:t>
      </w:r>
    </w:p>
    <w:p w14:paraId="01824491" w14:textId="23035BEB" w:rsidR="00116C1E" w:rsidRPr="00480488" w:rsidRDefault="00480488" w:rsidP="00116C1E">
      <w:pPr>
        <w:spacing w:after="0"/>
        <w:jc w:val="both"/>
        <w:rPr>
          <w:rFonts w:ascii="Arial" w:eastAsiaTheme="minorEastAsia" w:hAnsi="Arial" w:cs="Arial"/>
        </w:rPr>
      </w:pPr>
      <w:r w:rsidRPr="00480488">
        <w:rPr>
          <w:rFonts w:ascii="Arial" w:eastAsiaTheme="minorEastAsia" w:hAnsi="Arial" w:cs="Arial"/>
        </w:rPr>
        <w:t>Solución 2:</w:t>
      </w:r>
    </w:p>
    <w:p w14:paraId="7D8D19C2" w14:textId="6ACF6784"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MA_10_04_CO_197</w:t>
      </w:r>
    </w:p>
    <w:p w14:paraId="29221254" w14:textId="77777777" w:rsidR="00116C1E" w:rsidRPr="005161F7" w:rsidRDefault="00116C1E" w:rsidP="00FD32CF">
      <w:pPr>
        <w:spacing w:after="0"/>
        <w:jc w:val="center"/>
        <w:rPr>
          <w:rFonts w:ascii="Arial" w:eastAsiaTheme="minorEastAsia" w:hAnsi="Arial" w:cs="Arial"/>
        </w:rPr>
      </w:pPr>
    </w:p>
    <w:p w14:paraId="1B25E048" w14:textId="30D0C6B7"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MA_10_04_CO_198</w:t>
      </w:r>
    </w:p>
    <w:p w14:paraId="1719F3BD" w14:textId="5E0D9407"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MA_10_04_CO_199</w:t>
      </w:r>
    </w:p>
    <w:p w14:paraId="59A85B5F" w14:textId="3A62F4B2"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MA_10_04_CO_200</w:t>
      </w:r>
    </w:p>
    <w:p w14:paraId="2AC630D1" w14:textId="16C44E69" w:rsidR="00116C1E" w:rsidRPr="00480488" w:rsidRDefault="00FD32CF" w:rsidP="00FD32CF">
      <w:pPr>
        <w:spacing w:after="0"/>
        <w:jc w:val="center"/>
        <w:rPr>
          <w:rFonts w:ascii="Arial" w:eastAsiaTheme="minorEastAsia" w:hAnsi="Arial" w:cs="Arial"/>
        </w:rPr>
      </w:pPr>
      <w:r>
        <w:rPr>
          <w:rFonts w:ascii="Arial" w:eastAsiaTheme="minorEastAsia" w:hAnsi="Arial" w:cs="Arial"/>
        </w:rPr>
        <w:t>MA_10_04_CO_201</w:t>
      </w:r>
    </w:p>
    <w:p w14:paraId="3D369BCF" w14:textId="77777777" w:rsidR="00116C1E" w:rsidRPr="005161F7" w:rsidRDefault="00116C1E" w:rsidP="00116C1E">
      <w:pPr>
        <w:spacing w:after="0"/>
        <w:jc w:val="both"/>
        <w:rPr>
          <w:rFonts w:ascii="Arial" w:hAnsi="Arial" w:cs="Arial"/>
        </w:rPr>
      </w:pPr>
    </w:p>
    <w:p w14:paraId="73043561" w14:textId="35EC0F60" w:rsidR="00116C1E" w:rsidRPr="005161F7" w:rsidRDefault="00116C1E" w:rsidP="00116C1E">
      <w:pPr>
        <w:spacing w:after="0"/>
        <w:jc w:val="both"/>
        <w:rPr>
          <w:rFonts w:ascii="Arial" w:hAnsi="Arial" w:cs="Arial"/>
        </w:rPr>
      </w:pPr>
      <w:r w:rsidRPr="005161F7">
        <w:rPr>
          <w:rFonts w:ascii="Arial" w:hAnsi="Arial" w:cs="Arial"/>
        </w:rPr>
        <w:t xml:space="preserve">Por </w:t>
      </w:r>
      <w:r w:rsidR="0098303A">
        <w:rPr>
          <w:rFonts w:ascii="Arial" w:hAnsi="Arial" w:cs="Arial"/>
        </w:rPr>
        <w:t xml:space="preserve">lo </w:t>
      </w:r>
      <w:r w:rsidRPr="005161F7">
        <w:rPr>
          <w:rFonts w:ascii="Arial" w:hAnsi="Arial" w:cs="Arial"/>
        </w:rPr>
        <w:t>tanto</w:t>
      </w:r>
      <w:r w:rsidR="0098303A">
        <w:rPr>
          <w:rFonts w:ascii="Arial" w:hAnsi="Arial" w:cs="Arial"/>
        </w:rPr>
        <w:t>,</w:t>
      </w:r>
      <w:r w:rsidRPr="005161F7">
        <w:rPr>
          <w:rFonts w:ascii="Arial" w:hAnsi="Arial" w:cs="Arial"/>
        </w:rPr>
        <w:t xml:space="preserve"> la solución general de la ecuación trigonométrica presentada es:</w:t>
      </w:r>
    </w:p>
    <w:p w14:paraId="06AEA5AC" w14:textId="673AC831" w:rsidR="00116C1E" w:rsidRPr="00480488" w:rsidRDefault="00FD32CF" w:rsidP="00FD32CF">
      <w:pPr>
        <w:spacing w:after="0"/>
        <w:jc w:val="center"/>
        <w:rPr>
          <w:rFonts w:ascii="Arial" w:eastAsiaTheme="minorEastAsia" w:hAnsi="Arial" w:cs="Arial"/>
        </w:rPr>
      </w:pPr>
      <w:r>
        <w:rPr>
          <w:rFonts w:ascii="Arial" w:eastAsiaTheme="minorEastAsia" w:hAnsi="Arial" w:cs="Arial"/>
        </w:rPr>
        <w:t>MA_10_04_CO_202</w:t>
      </w:r>
    </w:p>
    <w:p w14:paraId="75165D2C" w14:textId="77777777" w:rsidR="00116C1E" w:rsidRPr="00480488" w:rsidRDefault="00116C1E" w:rsidP="00FD32CF">
      <w:pPr>
        <w:spacing w:after="0"/>
        <w:jc w:val="center"/>
        <w:rPr>
          <w:rFonts w:ascii="Arial" w:hAnsi="Arial" w:cs="Arial"/>
        </w:rPr>
      </w:pPr>
    </w:p>
    <w:p w14:paraId="760148D5" w14:textId="30203DF2" w:rsidR="00116C1E" w:rsidRPr="00480488" w:rsidRDefault="00FD32CF" w:rsidP="00FD32CF">
      <w:pPr>
        <w:spacing w:after="0"/>
        <w:jc w:val="center"/>
        <w:rPr>
          <w:rFonts w:ascii="Arial" w:eastAsiaTheme="minorEastAsia" w:hAnsi="Arial" w:cs="Arial"/>
        </w:rPr>
      </w:pPr>
      <w:r>
        <w:rPr>
          <w:rFonts w:ascii="Arial" w:eastAsiaTheme="minorEastAsia" w:hAnsi="Arial" w:cs="Arial"/>
        </w:rPr>
        <w:t>MA_10_04_CO_203</w:t>
      </w:r>
    </w:p>
    <w:p w14:paraId="2A540A4B" w14:textId="129A3612" w:rsidR="00116C1E" w:rsidRPr="005161F7" w:rsidRDefault="0098303A" w:rsidP="00116C1E">
      <w:pPr>
        <w:spacing w:after="0"/>
        <w:jc w:val="both"/>
        <w:rPr>
          <w:rFonts w:ascii="Arial" w:hAnsi="Arial" w:cs="Arial"/>
        </w:rPr>
      </w:pPr>
      <w:r>
        <w:rPr>
          <w:rFonts w:ascii="Arial" w:hAnsi="Arial" w:cs="Arial"/>
        </w:rPr>
        <w:t>d</w:t>
      </w:r>
      <w:r w:rsidRPr="005161F7">
        <w:rPr>
          <w:rFonts w:ascii="Arial" w:hAnsi="Arial" w:cs="Arial"/>
        </w:rPr>
        <w:t xml:space="preserve">onde </w:t>
      </w:r>
      <w:r w:rsidR="00480488" w:rsidRPr="00480488">
        <w:rPr>
          <w:rFonts w:ascii="Arial" w:hAnsi="Arial" w:cs="Arial"/>
          <w:i/>
        </w:rPr>
        <w:t>k</w:t>
      </w:r>
      <w:r w:rsidR="00480488">
        <w:rPr>
          <w:rFonts w:ascii="Arial" w:hAnsi="Arial" w:cs="Arial"/>
        </w:rPr>
        <w:t xml:space="preserve"> </w:t>
      </w:r>
      <w:r w:rsidR="00116C1E" w:rsidRPr="005161F7">
        <w:rPr>
          <w:rFonts w:ascii="Arial" w:eastAsiaTheme="minorEastAsia" w:hAnsi="Arial" w:cs="Arial"/>
        </w:rPr>
        <w:t>es un número entero.</w:t>
      </w:r>
    </w:p>
    <w:p w14:paraId="751B9CE9" w14:textId="77777777" w:rsidR="00116C1E" w:rsidRPr="005161F7" w:rsidRDefault="00116C1E" w:rsidP="00116C1E">
      <w:pPr>
        <w:spacing w:after="0"/>
        <w:jc w:val="both"/>
        <w:rPr>
          <w:rFonts w:ascii="Arial" w:hAnsi="Arial" w:cs="Arial"/>
        </w:rPr>
      </w:pPr>
    </w:p>
    <w:p w14:paraId="4E3C9668" w14:textId="4075CF0D" w:rsidR="00116C1E" w:rsidRDefault="004B66F5" w:rsidP="00116C1E">
      <w:pPr>
        <w:spacing w:after="0"/>
        <w:jc w:val="both"/>
        <w:rPr>
          <w:rFonts w:ascii="Arial" w:hAnsi="Arial" w:cs="Arial"/>
        </w:rPr>
      </w:pPr>
      <w:r>
        <w:rPr>
          <w:rFonts w:ascii="Arial" w:hAnsi="Arial" w:cs="Arial"/>
        </w:rPr>
        <w:t>Ejemplo</w:t>
      </w:r>
    </w:p>
    <w:p w14:paraId="417EC4B3" w14:textId="2C138093" w:rsidR="00116C1E" w:rsidRPr="004B66F5" w:rsidRDefault="004B66F5" w:rsidP="00116C1E">
      <w:pPr>
        <w:spacing w:after="0"/>
        <w:jc w:val="both"/>
        <w:rPr>
          <w:rFonts w:ascii="Arial" w:hAnsi="Arial" w:cs="Arial"/>
        </w:rPr>
      </w:pPr>
      <w:r>
        <w:rPr>
          <w:rFonts w:ascii="Arial" w:hAnsi="Arial" w:cs="Arial"/>
        </w:rPr>
        <w:t>Solucionar la ecuación trigonométrica dada a continuación:</w:t>
      </w:r>
    </w:p>
    <w:p w14:paraId="374CD1F5" w14:textId="05BBE3AD" w:rsidR="00116C1E" w:rsidRPr="005161F7" w:rsidRDefault="00FD32CF" w:rsidP="00116C1E">
      <w:pPr>
        <w:spacing w:after="0"/>
        <w:jc w:val="center"/>
        <w:rPr>
          <w:rFonts w:ascii="Arial" w:hAnsi="Arial" w:cs="Arial"/>
        </w:rPr>
      </w:pPr>
      <w:r>
        <w:rPr>
          <w:rFonts w:ascii="Arial" w:eastAsiaTheme="minorEastAsia" w:hAnsi="Arial" w:cs="Arial"/>
        </w:rPr>
        <w:t>MA_10_04_CO_204</w:t>
      </w:r>
    </w:p>
    <w:p w14:paraId="191F700F" w14:textId="77777777" w:rsidR="00116C1E" w:rsidRPr="005161F7" w:rsidRDefault="00116C1E" w:rsidP="00116C1E">
      <w:pPr>
        <w:spacing w:after="0"/>
        <w:jc w:val="both"/>
        <w:rPr>
          <w:rFonts w:ascii="Arial" w:hAnsi="Arial" w:cs="Arial"/>
          <w:b/>
        </w:rPr>
      </w:pPr>
    </w:p>
    <w:p w14:paraId="661AB0EF" w14:textId="562AB3AB" w:rsidR="00116C1E" w:rsidRPr="005161F7" w:rsidRDefault="00116C1E" w:rsidP="00116C1E">
      <w:pPr>
        <w:spacing w:after="0"/>
        <w:jc w:val="both"/>
        <w:rPr>
          <w:rFonts w:ascii="Arial" w:eastAsiaTheme="minorEastAsia" w:hAnsi="Arial" w:cs="Arial"/>
        </w:rPr>
      </w:pPr>
      <w:r w:rsidRPr="005161F7">
        <w:rPr>
          <w:rFonts w:ascii="Arial" w:hAnsi="Arial" w:cs="Arial"/>
        </w:rPr>
        <w:t xml:space="preserve"> Al resolverla</w:t>
      </w:r>
      <w:r w:rsidR="0083209B">
        <w:rPr>
          <w:rFonts w:ascii="Arial" w:hAnsi="Arial" w:cs="Arial"/>
        </w:rPr>
        <w:t xml:space="preserve"> </w:t>
      </w:r>
      <w:r w:rsidRPr="005161F7">
        <w:rPr>
          <w:rFonts w:ascii="Arial" w:hAnsi="Arial" w:cs="Arial"/>
        </w:rPr>
        <w:t>se debe recordar que</w:t>
      </w:r>
      <w:r w:rsidR="004B66F5">
        <w:rPr>
          <w:rFonts w:ascii="Arial" w:hAnsi="Arial" w:cs="Arial"/>
        </w:rPr>
        <w:t xml:space="preserve"> la función coseno es periódica</w:t>
      </w:r>
      <w:r w:rsidRPr="005161F7">
        <w:rPr>
          <w:rFonts w:ascii="Arial" w:hAnsi="Arial" w:cs="Arial"/>
        </w:rPr>
        <w:t xml:space="preserve"> y su per</w:t>
      </w:r>
      <w:r w:rsidR="0042067C">
        <w:rPr>
          <w:rFonts w:ascii="Arial" w:hAnsi="Arial" w:cs="Arial"/>
        </w:rPr>
        <w:t>í</w:t>
      </w:r>
      <w:r w:rsidRPr="005161F7">
        <w:rPr>
          <w:rFonts w:ascii="Arial" w:hAnsi="Arial" w:cs="Arial"/>
        </w:rPr>
        <w:t>odo</w:t>
      </w:r>
      <w:r w:rsidR="0083209B">
        <w:rPr>
          <w:rFonts w:ascii="Arial" w:hAnsi="Arial" w:cs="Arial"/>
        </w:rPr>
        <w:t xml:space="preserve"> </w:t>
      </w:r>
      <w:r w:rsidRPr="005161F7">
        <w:rPr>
          <w:rFonts w:ascii="Arial" w:hAnsi="Arial" w:cs="Arial"/>
        </w:rPr>
        <w:t xml:space="preserve">es </w:t>
      </w:r>
      <m:oMath>
        <m:r>
          <w:rPr>
            <w:rFonts w:ascii="Cambria Math" w:hAnsi="Cambria Math" w:cs="Arial"/>
          </w:rPr>
          <m:t>2π</m:t>
        </m:r>
      </m:oMath>
      <w:r w:rsidRPr="005161F7">
        <w:rPr>
          <w:rFonts w:ascii="Arial" w:eastAsiaTheme="minorEastAsia" w:hAnsi="Arial" w:cs="Arial"/>
        </w:rPr>
        <w:t>. Se resuelve como se observa a continuación:</w:t>
      </w:r>
    </w:p>
    <w:p w14:paraId="2902B796" w14:textId="77777777" w:rsidR="00116C1E" w:rsidRPr="005161F7" w:rsidRDefault="00116C1E" w:rsidP="00116C1E">
      <w:pPr>
        <w:spacing w:after="0"/>
        <w:jc w:val="both"/>
        <w:rPr>
          <w:rFonts w:ascii="Arial" w:hAnsi="Arial" w:cs="Arial"/>
        </w:rPr>
      </w:pPr>
    </w:p>
    <w:p w14:paraId="6849CB82" w14:textId="1C458F0D" w:rsidR="00116C1E" w:rsidRPr="005161F7" w:rsidRDefault="00FD32CF" w:rsidP="00116C1E">
      <w:pPr>
        <w:spacing w:after="0"/>
        <w:jc w:val="center"/>
        <w:rPr>
          <w:rFonts w:ascii="Arial" w:hAnsi="Arial" w:cs="Arial"/>
        </w:rPr>
      </w:pPr>
      <w:r>
        <w:rPr>
          <w:rFonts w:ascii="Arial" w:eastAsiaTheme="minorEastAsia" w:hAnsi="Arial" w:cs="Arial"/>
        </w:rPr>
        <w:t>MA_10_04_CO_205</w:t>
      </w:r>
    </w:p>
    <w:p w14:paraId="72112825" w14:textId="77777777" w:rsidR="00116C1E" w:rsidRPr="005161F7" w:rsidRDefault="00116C1E" w:rsidP="00116C1E">
      <w:pPr>
        <w:spacing w:after="0"/>
        <w:jc w:val="both"/>
        <w:rPr>
          <w:rFonts w:ascii="Arial" w:hAnsi="Arial" w:cs="Arial"/>
        </w:rPr>
      </w:pPr>
    </w:p>
    <w:p w14:paraId="173DFF31" w14:textId="5CC0AEE1" w:rsidR="00116C1E" w:rsidRPr="005161F7" w:rsidRDefault="00FD32CF" w:rsidP="00FD32CF">
      <w:pPr>
        <w:spacing w:after="0"/>
        <w:jc w:val="center"/>
        <w:rPr>
          <w:rFonts w:ascii="Arial" w:eastAsiaTheme="minorEastAsia" w:hAnsi="Arial" w:cs="Arial"/>
        </w:rPr>
      </w:pPr>
      <w:r>
        <w:rPr>
          <w:rFonts w:ascii="Arial" w:eastAsiaTheme="minorEastAsia" w:hAnsi="Arial" w:cs="Arial"/>
        </w:rPr>
        <w:t>MA_10_04_CO_206</w:t>
      </w:r>
    </w:p>
    <w:p w14:paraId="4073B612" w14:textId="5979A52A" w:rsidR="00116C1E" w:rsidRPr="005161F7" w:rsidRDefault="002A78F7" w:rsidP="00116C1E">
      <w:pPr>
        <w:spacing w:after="0"/>
        <w:jc w:val="both"/>
        <w:rPr>
          <w:rFonts w:ascii="Arial" w:eastAsiaTheme="minorEastAsia" w:hAnsi="Arial" w:cs="Arial"/>
        </w:rPr>
      </w:pPr>
      <w:r>
        <w:rPr>
          <w:rFonts w:ascii="Arial" w:eastAsiaTheme="minorEastAsia" w:hAnsi="Arial" w:cs="Arial"/>
        </w:rPr>
        <w:t>Solución 1:</w:t>
      </w:r>
    </w:p>
    <w:p w14:paraId="0F9BA60B" w14:textId="7445660E" w:rsidR="00116C1E" w:rsidRPr="002A78F7" w:rsidRDefault="00FD32CF" w:rsidP="00A85B5E">
      <w:pPr>
        <w:spacing w:after="0"/>
        <w:jc w:val="center"/>
        <w:rPr>
          <w:rFonts w:ascii="Arial" w:eastAsiaTheme="minorEastAsia" w:hAnsi="Arial" w:cs="Arial"/>
        </w:rPr>
      </w:pPr>
      <w:r>
        <w:rPr>
          <w:rFonts w:ascii="Arial" w:eastAsiaTheme="minorEastAsia" w:hAnsi="Arial" w:cs="Arial"/>
        </w:rPr>
        <w:t>MA_10_04_CO_</w:t>
      </w:r>
      <w:r w:rsidR="00A85B5E">
        <w:rPr>
          <w:rFonts w:ascii="Arial" w:eastAsiaTheme="minorEastAsia" w:hAnsi="Arial" w:cs="Arial"/>
        </w:rPr>
        <w:t>207</w:t>
      </w:r>
    </w:p>
    <w:p w14:paraId="68D50CFA" w14:textId="77777777" w:rsidR="002A78F7" w:rsidRPr="002A78F7" w:rsidRDefault="002A78F7" w:rsidP="00116C1E">
      <w:pPr>
        <w:spacing w:after="0"/>
        <w:jc w:val="both"/>
        <w:rPr>
          <w:rFonts w:ascii="Arial" w:eastAsiaTheme="minorEastAsia" w:hAnsi="Arial" w:cs="Arial"/>
        </w:rPr>
      </w:pPr>
    </w:p>
    <w:p w14:paraId="0405AD46" w14:textId="332F688E" w:rsidR="002A78F7" w:rsidRPr="005161F7" w:rsidRDefault="00A85B5E" w:rsidP="00A85B5E">
      <w:pPr>
        <w:spacing w:after="0"/>
        <w:jc w:val="center"/>
        <w:rPr>
          <w:rFonts w:ascii="Arial" w:eastAsiaTheme="minorEastAsia" w:hAnsi="Arial" w:cs="Arial"/>
        </w:rPr>
      </w:pPr>
      <w:r>
        <w:rPr>
          <w:rFonts w:ascii="Arial" w:eastAsiaTheme="minorEastAsia" w:hAnsi="Arial" w:cs="Arial"/>
        </w:rPr>
        <w:t>MA_10_04_CO_208</w:t>
      </w:r>
    </w:p>
    <w:p w14:paraId="5CE97A4C" w14:textId="77777777" w:rsidR="002A78F7" w:rsidRPr="005161F7" w:rsidRDefault="002A78F7" w:rsidP="00116C1E">
      <w:pPr>
        <w:spacing w:after="0"/>
        <w:jc w:val="both"/>
        <w:rPr>
          <w:rFonts w:ascii="Arial" w:eastAsiaTheme="minorEastAsia" w:hAnsi="Arial" w:cs="Arial"/>
        </w:rPr>
      </w:pPr>
    </w:p>
    <w:p w14:paraId="613D9F01" w14:textId="020E9A3E" w:rsidR="00116C1E" w:rsidRPr="005161F7" w:rsidRDefault="002A78F7" w:rsidP="00116C1E">
      <w:pPr>
        <w:spacing w:after="0"/>
        <w:jc w:val="both"/>
        <w:rPr>
          <w:rFonts w:ascii="Arial" w:eastAsiaTheme="minorEastAsia" w:hAnsi="Arial" w:cs="Arial"/>
        </w:rPr>
      </w:pPr>
      <w:r>
        <w:rPr>
          <w:rFonts w:ascii="Arial" w:eastAsiaTheme="minorEastAsia" w:hAnsi="Arial" w:cs="Arial"/>
        </w:rPr>
        <w:t>Solución 2:</w:t>
      </w:r>
    </w:p>
    <w:p w14:paraId="1409CD3F" w14:textId="640D124B" w:rsidR="00116C1E" w:rsidRPr="002A78F7" w:rsidRDefault="00A85B5E" w:rsidP="00A85B5E">
      <w:pPr>
        <w:spacing w:after="0"/>
        <w:jc w:val="center"/>
        <w:rPr>
          <w:rFonts w:ascii="Arial" w:eastAsiaTheme="minorEastAsia" w:hAnsi="Arial" w:cs="Arial"/>
        </w:rPr>
      </w:pPr>
      <w:r>
        <w:rPr>
          <w:rFonts w:ascii="Arial" w:eastAsiaTheme="minorEastAsia" w:hAnsi="Arial" w:cs="Arial"/>
        </w:rPr>
        <w:t>MA_10_04_CO_209</w:t>
      </w:r>
    </w:p>
    <w:p w14:paraId="6E003B3C" w14:textId="77777777" w:rsidR="002A78F7" w:rsidRPr="002A78F7" w:rsidRDefault="002A78F7" w:rsidP="00A85B5E">
      <w:pPr>
        <w:spacing w:after="0"/>
        <w:jc w:val="center"/>
        <w:rPr>
          <w:rFonts w:ascii="Arial" w:eastAsiaTheme="minorEastAsia" w:hAnsi="Arial" w:cs="Arial"/>
        </w:rPr>
      </w:pPr>
    </w:p>
    <w:p w14:paraId="63848571" w14:textId="09C49557" w:rsidR="002A78F7" w:rsidRPr="005161F7" w:rsidRDefault="00A85B5E" w:rsidP="00A85B5E">
      <w:pPr>
        <w:spacing w:after="0"/>
        <w:jc w:val="center"/>
        <w:rPr>
          <w:rFonts w:ascii="Arial" w:eastAsiaTheme="minorEastAsia" w:hAnsi="Arial" w:cs="Arial"/>
        </w:rPr>
      </w:pPr>
      <w:r>
        <w:rPr>
          <w:rFonts w:ascii="Arial" w:eastAsiaTheme="minorEastAsia" w:hAnsi="Arial" w:cs="Arial"/>
        </w:rPr>
        <w:t>MA_10_04_CO_210</w:t>
      </w:r>
    </w:p>
    <w:p w14:paraId="02C8918D" w14:textId="77777777" w:rsidR="002A78F7" w:rsidRPr="005161F7" w:rsidRDefault="002A78F7" w:rsidP="00116C1E">
      <w:pPr>
        <w:spacing w:after="0"/>
        <w:jc w:val="both"/>
        <w:rPr>
          <w:rFonts w:ascii="Arial" w:eastAsiaTheme="minorEastAsia" w:hAnsi="Arial" w:cs="Arial"/>
        </w:rPr>
      </w:pPr>
    </w:p>
    <w:p w14:paraId="5713A23B" w14:textId="77777777" w:rsidR="00116C1E" w:rsidRPr="005161F7" w:rsidRDefault="00116C1E" w:rsidP="00116C1E">
      <w:pPr>
        <w:spacing w:after="0"/>
        <w:jc w:val="both"/>
        <w:rPr>
          <w:rFonts w:ascii="Arial" w:eastAsiaTheme="minorEastAsia" w:hAnsi="Arial" w:cs="Arial"/>
        </w:rPr>
      </w:pPr>
    </w:p>
    <w:p w14:paraId="2743A20D" w14:textId="68E62E01" w:rsidR="00116C1E" w:rsidRPr="005161F7" w:rsidRDefault="0042067C" w:rsidP="00116C1E">
      <w:pPr>
        <w:spacing w:after="0"/>
        <w:jc w:val="both"/>
        <w:rPr>
          <w:rFonts w:ascii="Arial" w:eastAsiaTheme="minorEastAsia" w:hAnsi="Arial" w:cs="Arial"/>
        </w:rPr>
      </w:pPr>
      <w:r>
        <w:rPr>
          <w:rFonts w:ascii="Arial" w:hAnsi="Arial" w:cs="Arial"/>
        </w:rPr>
        <w:t>d</w:t>
      </w:r>
      <w:r w:rsidRPr="005161F7">
        <w:rPr>
          <w:rFonts w:ascii="Arial" w:hAnsi="Arial" w:cs="Arial"/>
        </w:rPr>
        <w:t xml:space="preserve">onde </w:t>
      </w:r>
      <w:r w:rsidR="002A78F7" w:rsidRPr="002A78F7">
        <w:rPr>
          <w:rFonts w:ascii="Arial" w:hAnsi="Arial" w:cs="Arial"/>
          <w:i/>
        </w:rPr>
        <w:t>k</w:t>
      </w:r>
      <w:r w:rsidR="00116C1E" w:rsidRPr="005161F7">
        <w:rPr>
          <w:rFonts w:ascii="Arial" w:eastAsiaTheme="minorEastAsia" w:hAnsi="Arial" w:cs="Arial"/>
        </w:rPr>
        <w:t xml:space="preserve"> es un número entero</w:t>
      </w:r>
      <w:r>
        <w:rPr>
          <w:rFonts w:ascii="Arial" w:eastAsiaTheme="minorEastAsia" w:hAnsi="Arial" w:cs="Arial"/>
        </w:rPr>
        <w:t>.</w:t>
      </w:r>
    </w:p>
    <w:p w14:paraId="70AF4DFC" w14:textId="77777777" w:rsidR="00116C1E" w:rsidRPr="005161F7" w:rsidRDefault="00116C1E" w:rsidP="00116C1E">
      <w:pPr>
        <w:spacing w:after="0"/>
        <w:jc w:val="both"/>
        <w:rPr>
          <w:rFonts w:ascii="Arial" w:eastAsiaTheme="minorEastAsia" w:hAnsi="Arial" w:cs="Arial"/>
        </w:rPr>
      </w:pPr>
    </w:p>
    <w:p w14:paraId="78AE16A8" w14:textId="20BFF96B" w:rsidR="00116C1E" w:rsidRDefault="002A78F7" w:rsidP="00116C1E">
      <w:pPr>
        <w:spacing w:after="0"/>
        <w:jc w:val="both"/>
        <w:rPr>
          <w:rFonts w:ascii="Arial" w:eastAsiaTheme="minorEastAsia" w:hAnsi="Arial" w:cs="Arial"/>
        </w:rPr>
      </w:pPr>
      <w:r>
        <w:rPr>
          <w:rFonts w:ascii="Arial" w:eastAsiaTheme="minorEastAsia" w:hAnsi="Arial" w:cs="Arial"/>
        </w:rPr>
        <w:t>Ejemplo</w:t>
      </w:r>
    </w:p>
    <w:p w14:paraId="61F57615" w14:textId="197D48ED" w:rsidR="002A78F7" w:rsidRDefault="002A78F7" w:rsidP="00116C1E">
      <w:pPr>
        <w:spacing w:after="0"/>
        <w:jc w:val="both"/>
        <w:rPr>
          <w:rFonts w:ascii="Arial" w:eastAsiaTheme="minorEastAsia" w:hAnsi="Arial" w:cs="Arial"/>
        </w:rPr>
      </w:pPr>
      <w:r>
        <w:rPr>
          <w:rFonts w:ascii="Arial" w:eastAsiaTheme="minorEastAsia" w:hAnsi="Arial" w:cs="Arial"/>
        </w:rPr>
        <w:t>Solucionar la ecuación trigonométrica dada a continuación:</w:t>
      </w:r>
    </w:p>
    <w:p w14:paraId="76636D6F" w14:textId="77777777" w:rsidR="002A78F7" w:rsidRPr="005161F7" w:rsidRDefault="002A78F7" w:rsidP="00116C1E">
      <w:pPr>
        <w:spacing w:after="0"/>
        <w:jc w:val="both"/>
        <w:rPr>
          <w:rFonts w:ascii="Arial" w:hAnsi="Arial" w:cs="Arial"/>
        </w:rPr>
      </w:pPr>
    </w:p>
    <w:p w14:paraId="49A81DE5" w14:textId="27D7C02C" w:rsidR="00116C1E" w:rsidRPr="005161F7" w:rsidRDefault="00A85B5E" w:rsidP="00116C1E">
      <w:pPr>
        <w:spacing w:after="0"/>
        <w:jc w:val="center"/>
        <w:rPr>
          <w:rFonts w:ascii="Arial" w:hAnsi="Arial" w:cs="Arial"/>
        </w:rPr>
      </w:pPr>
      <w:r>
        <w:rPr>
          <w:rFonts w:ascii="Arial" w:eastAsiaTheme="minorEastAsia" w:hAnsi="Arial" w:cs="Arial"/>
        </w:rPr>
        <w:t>MA_10_04_CO_211</w:t>
      </w:r>
    </w:p>
    <w:p w14:paraId="551AC6DA" w14:textId="77777777" w:rsidR="002A78F7" w:rsidRDefault="00116C1E" w:rsidP="00116C1E">
      <w:pPr>
        <w:spacing w:after="0"/>
        <w:jc w:val="both"/>
        <w:rPr>
          <w:rFonts w:ascii="Arial" w:hAnsi="Arial" w:cs="Arial"/>
        </w:rPr>
      </w:pPr>
      <w:r w:rsidRPr="005161F7">
        <w:rPr>
          <w:rFonts w:ascii="Arial" w:hAnsi="Arial" w:cs="Arial"/>
        </w:rPr>
        <w:t xml:space="preserve"> </w:t>
      </w:r>
    </w:p>
    <w:p w14:paraId="518FC590" w14:textId="7F4B87DC" w:rsidR="00116C1E" w:rsidRPr="005161F7" w:rsidRDefault="00116C1E" w:rsidP="00116C1E">
      <w:pPr>
        <w:spacing w:after="0"/>
        <w:jc w:val="both"/>
        <w:rPr>
          <w:rFonts w:ascii="Arial" w:hAnsi="Arial" w:cs="Arial"/>
        </w:rPr>
      </w:pPr>
      <w:r w:rsidRPr="005161F7">
        <w:rPr>
          <w:rFonts w:ascii="Arial" w:hAnsi="Arial" w:cs="Arial"/>
        </w:rPr>
        <w:t>Se procede de la siguiente manera:</w:t>
      </w:r>
    </w:p>
    <w:p w14:paraId="139B0A52" w14:textId="3F6FC08D" w:rsidR="00116C1E" w:rsidRPr="005161F7" w:rsidRDefault="00A85B5E" w:rsidP="00A85B5E">
      <w:pPr>
        <w:spacing w:after="0"/>
        <w:jc w:val="center"/>
        <w:rPr>
          <w:rFonts w:ascii="Arial" w:eastAsiaTheme="minorEastAsia" w:hAnsi="Arial" w:cs="Arial"/>
        </w:rPr>
      </w:pPr>
      <w:r>
        <w:rPr>
          <w:rFonts w:ascii="Arial" w:eastAsiaTheme="minorEastAsia" w:hAnsi="Arial" w:cs="Arial"/>
        </w:rPr>
        <w:t>MA_10_04_CO_212</w:t>
      </w:r>
    </w:p>
    <w:p w14:paraId="3DE79992" w14:textId="40F0F996" w:rsidR="00116C1E" w:rsidRPr="005161F7" w:rsidRDefault="00A85B5E" w:rsidP="00A85B5E">
      <w:pPr>
        <w:spacing w:after="0"/>
        <w:jc w:val="center"/>
        <w:rPr>
          <w:rFonts w:ascii="Arial" w:eastAsiaTheme="minorEastAsia" w:hAnsi="Arial" w:cs="Arial"/>
        </w:rPr>
      </w:pPr>
      <w:r>
        <w:rPr>
          <w:rFonts w:ascii="Arial" w:eastAsiaTheme="minorEastAsia" w:hAnsi="Arial" w:cs="Arial"/>
        </w:rPr>
        <w:t>MA_10_04_CO_213</w:t>
      </w:r>
    </w:p>
    <w:p w14:paraId="5C1A5D93" w14:textId="77777777" w:rsidR="00116C1E" w:rsidRPr="005161F7" w:rsidRDefault="00116C1E" w:rsidP="00A85B5E">
      <w:pPr>
        <w:spacing w:after="0"/>
        <w:jc w:val="center"/>
        <w:rPr>
          <w:rFonts w:ascii="Arial" w:eastAsiaTheme="minorEastAsia" w:hAnsi="Arial" w:cs="Arial"/>
        </w:rPr>
      </w:pPr>
    </w:p>
    <w:p w14:paraId="7A84A897" w14:textId="3021C5B4" w:rsidR="00116C1E" w:rsidRPr="005161F7" w:rsidRDefault="00A85B5E" w:rsidP="00A85B5E">
      <w:pPr>
        <w:spacing w:after="0"/>
        <w:jc w:val="center"/>
        <w:rPr>
          <w:rFonts w:ascii="Arial" w:eastAsiaTheme="minorEastAsia" w:hAnsi="Arial" w:cs="Arial"/>
        </w:rPr>
      </w:pPr>
      <w:r>
        <w:rPr>
          <w:rFonts w:ascii="Arial" w:eastAsiaTheme="minorEastAsia" w:hAnsi="Arial" w:cs="Arial"/>
        </w:rPr>
        <w:t>MA_10_04_CO_214</w:t>
      </w:r>
    </w:p>
    <w:p w14:paraId="39E2E3F6" w14:textId="77777777" w:rsidR="00116C1E" w:rsidRPr="005161F7" w:rsidRDefault="00116C1E" w:rsidP="00A85B5E">
      <w:pPr>
        <w:spacing w:after="0"/>
        <w:jc w:val="center"/>
        <w:rPr>
          <w:rFonts w:ascii="Arial" w:eastAsiaTheme="minorEastAsia" w:hAnsi="Arial" w:cs="Arial"/>
        </w:rPr>
      </w:pPr>
    </w:p>
    <w:p w14:paraId="338784E7" w14:textId="670E6D9E" w:rsidR="00116C1E" w:rsidRPr="00AF736E" w:rsidRDefault="00A85B5E" w:rsidP="00A85B5E">
      <w:pPr>
        <w:spacing w:after="0"/>
        <w:jc w:val="center"/>
        <w:rPr>
          <w:rFonts w:ascii="Arial" w:eastAsiaTheme="minorEastAsia" w:hAnsi="Arial" w:cs="Arial"/>
        </w:rPr>
      </w:pPr>
      <w:r>
        <w:rPr>
          <w:rFonts w:ascii="Arial" w:eastAsiaTheme="minorEastAsia" w:hAnsi="Arial" w:cs="Arial"/>
        </w:rPr>
        <w:t>MA_10_04_CO_215</w:t>
      </w:r>
    </w:p>
    <w:p w14:paraId="04600800" w14:textId="77777777" w:rsidR="00AF736E" w:rsidRPr="002A78F7" w:rsidRDefault="00AF736E" w:rsidP="00116C1E">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AF736E" w:rsidRPr="00C87E96" w14:paraId="483BCC37" w14:textId="77777777" w:rsidTr="00187C07">
        <w:tc>
          <w:tcPr>
            <w:tcW w:w="9033" w:type="dxa"/>
            <w:gridSpan w:val="2"/>
            <w:shd w:val="clear" w:color="auto" w:fill="000000" w:themeFill="text1"/>
          </w:tcPr>
          <w:p w14:paraId="091A1246" w14:textId="77777777" w:rsidR="00AF736E" w:rsidRPr="00C87E96" w:rsidRDefault="00AF736E" w:rsidP="00187C07">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AF736E" w:rsidRPr="00C87E96" w14:paraId="507180F8" w14:textId="77777777" w:rsidTr="00187C07">
        <w:tc>
          <w:tcPr>
            <w:tcW w:w="2518" w:type="dxa"/>
          </w:tcPr>
          <w:p w14:paraId="39162A14" w14:textId="77777777" w:rsidR="00AF736E" w:rsidRPr="00C87E96" w:rsidRDefault="00AF736E" w:rsidP="00187C07">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25921C7" w14:textId="548BAF2C" w:rsidR="00AF736E" w:rsidRPr="00C87E96" w:rsidRDefault="00AF736E" w:rsidP="00187C07">
            <w:pPr>
              <w:rPr>
                <w:rFonts w:ascii="Arial" w:eastAsiaTheme="minorEastAsia" w:hAnsi="Arial" w:cs="Arial"/>
                <w:b/>
                <w:sz w:val="24"/>
                <w:szCs w:val="24"/>
              </w:rPr>
            </w:pPr>
            <w:r>
              <w:rPr>
                <w:rFonts w:ascii="Arial" w:eastAsiaTheme="minorEastAsia" w:hAnsi="Arial" w:cs="Arial"/>
                <w:sz w:val="24"/>
                <w:szCs w:val="24"/>
              </w:rPr>
              <w:t>MA_11_02_REC160</w:t>
            </w:r>
          </w:p>
        </w:tc>
      </w:tr>
      <w:tr w:rsidR="00AF736E" w:rsidRPr="00C87E96" w14:paraId="4BC62C95" w14:textId="77777777" w:rsidTr="00187C07">
        <w:tc>
          <w:tcPr>
            <w:tcW w:w="2518" w:type="dxa"/>
          </w:tcPr>
          <w:p w14:paraId="2D6D9458" w14:textId="77777777" w:rsidR="00AF736E" w:rsidRPr="00C87E96" w:rsidRDefault="00AF736E" w:rsidP="00187C07">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FE0BD2C" w14:textId="2A9F6936" w:rsidR="00AF736E" w:rsidRPr="00C87E96" w:rsidRDefault="00AF736E" w:rsidP="00187C07">
            <w:pPr>
              <w:rPr>
                <w:rFonts w:ascii="Arial" w:eastAsiaTheme="minorEastAsia" w:hAnsi="Arial" w:cs="Arial"/>
                <w:sz w:val="24"/>
                <w:szCs w:val="24"/>
              </w:rPr>
            </w:pPr>
            <w:r w:rsidRPr="00AF736E">
              <w:rPr>
                <w:rFonts w:ascii="Arial" w:eastAsiaTheme="minorEastAsia" w:hAnsi="Arial" w:cs="Arial"/>
                <w:sz w:val="24"/>
                <w:szCs w:val="24"/>
              </w:rPr>
              <w:t>Halla la solución de ecuaciones trigonométricas aplicando identidades</w:t>
            </w:r>
          </w:p>
        </w:tc>
      </w:tr>
      <w:tr w:rsidR="00AF736E" w:rsidRPr="00C87E96" w14:paraId="238FD9C7" w14:textId="77777777" w:rsidTr="00187C07">
        <w:tc>
          <w:tcPr>
            <w:tcW w:w="2518" w:type="dxa"/>
          </w:tcPr>
          <w:p w14:paraId="0CA923AD" w14:textId="77777777" w:rsidR="00AF736E" w:rsidRPr="00C87E96" w:rsidRDefault="00AF736E" w:rsidP="00187C07">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FCA6BA1" w14:textId="1C6B6CB2" w:rsidR="00AF736E" w:rsidRPr="00C87E96" w:rsidRDefault="00AF736E" w:rsidP="00187C07">
            <w:pPr>
              <w:rPr>
                <w:rFonts w:ascii="Arial" w:eastAsiaTheme="minorEastAsia" w:hAnsi="Arial" w:cs="Arial"/>
                <w:sz w:val="24"/>
                <w:szCs w:val="24"/>
              </w:rPr>
            </w:pPr>
            <w:r w:rsidRPr="00AF736E">
              <w:rPr>
                <w:rFonts w:ascii="Arial" w:eastAsiaTheme="minorEastAsia" w:hAnsi="Arial" w:cs="Arial"/>
                <w:sz w:val="24"/>
                <w:szCs w:val="24"/>
              </w:rPr>
              <w:t xml:space="preserve">Actividad para hallar la solución de ecuaciones trigonométricas con el uso de </w:t>
            </w:r>
            <w:r w:rsidR="00605B43" w:rsidRPr="00AF736E">
              <w:rPr>
                <w:rFonts w:ascii="Arial" w:eastAsiaTheme="minorEastAsia" w:hAnsi="Arial" w:cs="Arial"/>
                <w:sz w:val="24"/>
                <w:szCs w:val="24"/>
              </w:rPr>
              <w:t>identidades</w:t>
            </w:r>
          </w:p>
        </w:tc>
      </w:tr>
    </w:tbl>
    <w:p w14:paraId="1639E68C" w14:textId="77777777" w:rsidR="00116C1E" w:rsidRPr="005161F7" w:rsidRDefault="00116C1E" w:rsidP="00116C1E">
      <w:pPr>
        <w:spacing w:after="0"/>
        <w:jc w:val="both"/>
        <w:rPr>
          <w:rFonts w:ascii="Arial" w:hAnsi="Arial" w:cs="Arial"/>
        </w:rPr>
      </w:pPr>
    </w:p>
    <w:p w14:paraId="15BBEBE3" w14:textId="6035A49B" w:rsidR="00187C07" w:rsidRPr="005161F7" w:rsidRDefault="00185BCD" w:rsidP="002365BB">
      <w:pPr>
        <w:spacing w:after="0"/>
        <w:rPr>
          <w:rFonts w:ascii="Arial" w:hAnsi="Arial" w:cs="Arial"/>
        </w:rPr>
      </w:pPr>
      <w:r w:rsidRPr="005161F7">
        <w:rPr>
          <w:rFonts w:ascii="Arial" w:hAnsi="Arial" w:cs="Arial"/>
          <w:highlight w:val="yellow"/>
        </w:rPr>
        <w:t xml:space="preserve">[SECCIÓN </w:t>
      </w:r>
      <w:r w:rsidR="00187C07" w:rsidRPr="005161F7">
        <w:rPr>
          <w:rFonts w:ascii="Arial" w:hAnsi="Arial" w:cs="Arial"/>
          <w:highlight w:val="yellow"/>
        </w:rPr>
        <w:t>2]</w:t>
      </w:r>
      <w:r w:rsidR="00187C07" w:rsidRPr="005161F7">
        <w:rPr>
          <w:rFonts w:ascii="Arial" w:hAnsi="Arial" w:cs="Arial"/>
        </w:rPr>
        <w:t xml:space="preserve"> </w:t>
      </w:r>
      <w:r w:rsidR="00187C07" w:rsidRPr="005161F7">
        <w:rPr>
          <w:rFonts w:ascii="Arial" w:hAnsi="Arial" w:cs="Arial"/>
          <w:b/>
        </w:rPr>
        <w:t>3.</w:t>
      </w:r>
      <w:r w:rsidR="000F276D">
        <w:rPr>
          <w:rFonts w:ascii="Arial" w:hAnsi="Arial" w:cs="Arial"/>
          <w:b/>
        </w:rPr>
        <w:t>4</w:t>
      </w:r>
      <w:r w:rsidR="00187C07" w:rsidRPr="005161F7">
        <w:rPr>
          <w:rFonts w:ascii="Arial" w:hAnsi="Arial" w:cs="Arial"/>
        </w:rPr>
        <w:t xml:space="preserve"> </w:t>
      </w:r>
      <w:r w:rsidR="000F276D">
        <w:rPr>
          <w:rFonts w:ascii="Arial" w:hAnsi="Arial" w:cs="Arial"/>
          <w:b/>
        </w:rPr>
        <w:t>Las e</w:t>
      </w:r>
      <w:r w:rsidR="00187C07" w:rsidRPr="005161F7">
        <w:rPr>
          <w:rFonts w:ascii="Arial" w:hAnsi="Arial" w:cs="Arial"/>
          <w:b/>
        </w:rPr>
        <w:t xml:space="preserve">cuaciones trigonométricas con funciones </w:t>
      </w:r>
      <w:r w:rsidR="000F276D">
        <w:rPr>
          <w:rFonts w:ascii="Arial" w:hAnsi="Arial" w:cs="Arial"/>
          <w:b/>
        </w:rPr>
        <w:t xml:space="preserve">trigonométricas </w:t>
      </w:r>
      <w:r w:rsidR="00187C07" w:rsidRPr="005161F7">
        <w:rPr>
          <w:rFonts w:ascii="Arial" w:hAnsi="Arial" w:cs="Arial"/>
          <w:b/>
        </w:rPr>
        <w:t>inversas</w:t>
      </w:r>
    </w:p>
    <w:p w14:paraId="655521A7" w14:textId="77777777" w:rsidR="00187C07" w:rsidRPr="005161F7" w:rsidRDefault="00187C07" w:rsidP="002365BB">
      <w:pPr>
        <w:spacing w:after="0"/>
        <w:rPr>
          <w:rFonts w:ascii="Arial" w:hAnsi="Arial" w:cs="Arial"/>
        </w:rPr>
      </w:pPr>
    </w:p>
    <w:p w14:paraId="39C9F77A" w14:textId="77777777" w:rsidR="000F276D" w:rsidRDefault="000F276D" w:rsidP="002365BB">
      <w:pPr>
        <w:spacing w:after="0"/>
        <w:rPr>
          <w:rFonts w:ascii="Arial" w:hAnsi="Arial" w:cs="Arial"/>
        </w:rPr>
      </w:pPr>
      <w:r>
        <w:rPr>
          <w:rFonts w:ascii="Arial" w:hAnsi="Arial" w:cs="Arial"/>
        </w:rPr>
        <w:t>Es posible plantear ecuaciones trigonométricas en las cuales se usen las funciones inversas. Para solucionar este tipo de expresiones se deben tener en cuenta las propiedades que se derivan de la composición de funciones.</w:t>
      </w:r>
    </w:p>
    <w:p w14:paraId="55B5DE16" w14:textId="77777777" w:rsidR="000F276D" w:rsidRDefault="000F276D" w:rsidP="00187C07">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52294" w:rsidRPr="005161F7" w14:paraId="4BB78D57" w14:textId="77777777" w:rsidTr="00A671A9">
        <w:tc>
          <w:tcPr>
            <w:tcW w:w="8978" w:type="dxa"/>
            <w:gridSpan w:val="2"/>
            <w:shd w:val="clear" w:color="auto" w:fill="000000" w:themeFill="text1"/>
          </w:tcPr>
          <w:p w14:paraId="096D9346" w14:textId="77777777" w:rsidR="00452294" w:rsidRPr="005161F7" w:rsidRDefault="00452294" w:rsidP="00A671A9">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Recuerda</w:t>
            </w:r>
          </w:p>
        </w:tc>
      </w:tr>
      <w:tr w:rsidR="00452294" w:rsidRPr="005161F7" w14:paraId="02A0468C" w14:textId="77777777" w:rsidTr="00A671A9">
        <w:tc>
          <w:tcPr>
            <w:tcW w:w="2518" w:type="dxa"/>
          </w:tcPr>
          <w:p w14:paraId="5BB62330" w14:textId="77777777" w:rsidR="00452294" w:rsidRPr="005161F7" w:rsidRDefault="00452294" w:rsidP="00A671A9">
            <w:pPr>
              <w:jc w:val="both"/>
              <w:rPr>
                <w:rFonts w:ascii="Arial" w:hAnsi="Arial" w:cs="Arial"/>
                <w:b/>
                <w:sz w:val="24"/>
                <w:szCs w:val="24"/>
              </w:rPr>
            </w:pPr>
            <w:r w:rsidRPr="005161F7">
              <w:rPr>
                <w:rFonts w:ascii="Arial" w:hAnsi="Arial" w:cs="Arial"/>
                <w:b/>
                <w:sz w:val="24"/>
                <w:szCs w:val="24"/>
              </w:rPr>
              <w:t>Contenido</w:t>
            </w:r>
          </w:p>
        </w:tc>
        <w:tc>
          <w:tcPr>
            <w:tcW w:w="6460" w:type="dxa"/>
          </w:tcPr>
          <w:p w14:paraId="2236D7A6" w14:textId="04F8B424" w:rsidR="00452294" w:rsidRPr="00915E26" w:rsidRDefault="00452294" w:rsidP="00A671A9">
            <w:pPr>
              <w:jc w:val="both"/>
              <w:rPr>
                <w:rFonts w:ascii="Arial" w:hAnsi="Arial" w:cs="Arial"/>
                <w:sz w:val="24"/>
                <w:szCs w:val="24"/>
              </w:rPr>
            </w:pPr>
            <w:r w:rsidRPr="00915E26">
              <w:rPr>
                <w:rFonts w:ascii="Arial" w:hAnsi="Arial" w:cs="Arial"/>
                <w:sz w:val="24"/>
                <w:szCs w:val="24"/>
              </w:rPr>
              <w:t xml:space="preserve">La composición entre una función y su inversa da como resultado la función </w:t>
            </w:r>
            <w:r w:rsidR="00605B43" w:rsidRPr="00915E26">
              <w:rPr>
                <w:rFonts w:ascii="Arial" w:hAnsi="Arial" w:cs="Arial"/>
                <w:sz w:val="24"/>
                <w:szCs w:val="24"/>
              </w:rPr>
              <w:t>idéntica</w:t>
            </w:r>
            <w:r w:rsidRPr="00915E26">
              <w:rPr>
                <w:rFonts w:ascii="Arial" w:hAnsi="Arial" w:cs="Arial"/>
                <w:sz w:val="24"/>
                <w:szCs w:val="24"/>
              </w:rPr>
              <w:t>:</w:t>
            </w:r>
          </w:p>
          <w:p w14:paraId="5F97F564" w14:textId="172B7F03" w:rsidR="00452294" w:rsidRPr="00915E26" w:rsidRDefault="00D7531C" w:rsidP="00452294">
            <w:pPr>
              <w:jc w:val="center"/>
              <w:rPr>
                <w:rFonts w:ascii="Arial" w:hAnsi="Arial" w:cs="Arial"/>
              </w:rPr>
            </w:pPr>
            <w:r w:rsidRPr="00D7531C">
              <w:rPr>
                <w:rFonts w:ascii="Arial" w:hAnsi="Arial" w:cs="Arial"/>
                <w:position w:val="-10"/>
                <w:sz w:val="24"/>
                <w:szCs w:val="24"/>
                <w:lang w:val="es-ES_tradnl"/>
              </w:rPr>
              <w:t>MA_10_04_CO_216</w:t>
            </w:r>
          </w:p>
          <w:p w14:paraId="0468FDCC" w14:textId="7167968D" w:rsidR="00452294" w:rsidRPr="00915E26" w:rsidRDefault="00452294" w:rsidP="00A671A9">
            <w:pPr>
              <w:jc w:val="both"/>
              <w:rPr>
                <w:rFonts w:ascii="Arial" w:hAnsi="Arial" w:cs="Arial"/>
              </w:rPr>
            </w:pPr>
            <w:r w:rsidRPr="00915E26">
              <w:rPr>
                <w:rFonts w:ascii="Arial" w:hAnsi="Arial" w:cs="Arial"/>
              </w:rPr>
              <w:t>Para el caso de las funciones trigonométricas se tiene que en los intervalos en los cuales la función tiene inversa se cumple que:</w:t>
            </w:r>
          </w:p>
          <w:p w14:paraId="13A01736" w14:textId="46C02E75" w:rsidR="00452294" w:rsidRDefault="00D7531C" w:rsidP="00452294">
            <w:pPr>
              <w:jc w:val="center"/>
            </w:pPr>
            <w:r w:rsidRPr="00D7531C">
              <w:rPr>
                <w:rFonts w:ascii="Arial" w:hAnsi="Arial" w:cs="Arial"/>
                <w:position w:val="-10"/>
                <w:sz w:val="24"/>
                <w:szCs w:val="24"/>
                <w:lang w:val="es-ES_tradnl"/>
              </w:rPr>
              <w:t>MA_10_04_CO_217</w:t>
            </w:r>
          </w:p>
          <w:p w14:paraId="7570C772" w14:textId="443C9007" w:rsidR="00452294" w:rsidRPr="004923C0" w:rsidRDefault="00D7531C" w:rsidP="00452294">
            <w:pPr>
              <w:jc w:val="center"/>
              <w:rPr>
                <w:rFonts w:ascii="Arial" w:hAnsi="Arial" w:cs="Arial"/>
                <w:sz w:val="24"/>
                <w:szCs w:val="24"/>
              </w:rPr>
            </w:pPr>
            <w:r w:rsidRPr="00D7531C">
              <w:rPr>
                <w:position w:val="-10"/>
                <w:sz w:val="24"/>
                <w:szCs w:val="24"/>
                <w:lang w:val="es-ES_tradnl"/>
              </w:rPr>
              <w:t>MA_10_04_CO_218</w:t>
            </w:r>
          </w:p>
        </w:tc>
      </w:tr>
    </w:tbl>
    <w:p w14:paraId="3D15D8DF" w14:textId="4ADD2CB6" w:rsidR="000F276D" w:rsidRDefault="000F276D" w:rsidP="00187C07">
      <w:pPr>
        <w:spacing w:after="0"/>
        <w:jc w:val="both"/>
        <w:rPr>
          <w:rFonts w:ascii="Arial" w:hAnsi="Arial" w:cs="Arial"/>
        </w:rPr>
      </w:pPr>
    </w:p>
    <w:p w14:paraId="5706C34D" w14:textId="66FEBAFE" w:rsidR="00187C07" w:rsidRPr="00915E26" w:rsidRDefault="00A671A9" w:rsidP="00187C07">
      <w:pPr>
        <w:spacing w:after="0"/>
        <w:jc w:val="both"/>
        <w:rPr>
          <w:rFonts w:ascii="Arial" w:hAnsi="Arial" w:cs="Arial"/>
        </w:rPr>
      </w:pPr>
      <w:r w:rsidRPr="00915E26">
        <w:rPr>
          <w:rFonts w:ascii="Arial" w:hAnsi="Arial" w:cs="Arial"/>
        </w:rPr>
        <w:t>Ejemplo</w:t>
      </w:r>
    </w:p>
    <w:p w14:paraId="24DDAB3B" w14:textId="5C57F461" w:rsidR="00A671A9" w:rsidRPr="00915E26" w:rsidRDefault="00A671A9" w:rsidP="00187C07">
      <w:pPr>
        <w:spacing w:after="0"/>
        <w:jc w:val="both"/>
        <w:rPr>
          <w:rFonts w:ascii="Arial" w:hAnsi="Arial" w:cs="Arial"/>
        </w:rPr>
      </w:pPr>
      <w:r w:rsidRPr="00915E26">
        <w:rPr>
          <w:rFonts w:ascii="Arial" w:hAnsi="Arial" w:cs="Arial"/>
        </w:rPr>
        <w:t>Solucionar la siguiente ecuación trigonométrica:</w:t>
      </w:r>
    </w:p>
    <w:p w14:paraId="0ABDF075" w14:textId="120667B4" w:rsidR="004E7295" w:rsidRPr="00915E26" w:rsidRDefault="00D7531C" w:rsidP="004E7295">
      <w:pPr>
        <w:spacing w:after="0"/>
        <w:jc w:val="center"/>
        <w:rPr>
          <w:rFonts w:ascii="Arial" w:hAnsi="Arial" w:cs="Arial"/>
        </w:rPr>
      </w:pPr>
      <w:r w:rsidRPr="00D7531C">
        <w:rPr>
          <w:rFonts w:ascii="Arial" w:hAnsi="Arial" w:cs="Arial"/>
          <w:position w:val="-34"/>
        </w:rPr>
        <w:t>MA_10_04_CO_219</w:t>
      </w:r>
    </w:p>
    <w:p w14:paraId="397F4E38" w14:textId="4A78CA01" w:rsidR="00187C07" w:rsidRPr="00915E26" w:rsidRDefault="00187C07" w:rsidP="00187C07">
      <w:pPr>
        <w:spacing w:after="0"/>
        <w:jc w:val="both"/>
        <w:rPr>
          <w:rFonts w:ascii="Arial" w:hAnsi="Arial" w:cs="Arial"/>
        </w:rPr>
      </w:pPr>
    </w:p>
    <w:p w14:paraId="63E88DBD" w14:textId="542376C9" w:rsidR="00187C07" w:rsidRPr="00915E26" w:rsidRDefault="00A671A9" w:rsidP="00187C07">
      <w:pPr>
        <w:spacing w:after="0"/>
        <w:jc w:val="both"/>
        <w:rPr>
          <w:rFonts w:ascii="Arial" w:hAnsi="Arial" w:cs="Arial"/>
        </w:rPr>
      </w:pPr>
      <w:r w:rsidRPr="00915E26">
        <w:rPr>
          <w:rFonts w:ascii="Arial" w:hAnsi="Arial" w:cs="Arial"/>
        </w:rPr>
        <w:t>Para resolver la ecuación, se</w:t>
      </w:r>
      <w:r w:rsidR="00187C07" w:rsidRPr="00915E26">
        <w:rPr>
          <w:rFonts w:ascii="Arial" w:hAnsi="Arial" w:cs="Arial"/>
        </w:rPr>
        <w:t xml:space="preserve"> </w:t>
      </w:r>
      <w:r w:rsidRPr="00915E26">
        <w:rPr>
          <w:rFonts w:ascii="Arial" w:hAnsi="Arial" w:cs="Arial"/>
        </w:rPr>
        <w:t>aplican las propiedades</w:t>
      </w:r>
      <w:r w:rsidR="000F276D" w:rsidRPr="00915E26">
        <w:rPr>
          <w:rFonts w:ascii="Arial" w:hAnsi="Arial" w:cs="Arial"/>
        </w:rPr>
        <w:t xml:space="preserve"> de las</w:t>
      </w:r>
      <w:r w:rsidR="00072EB1" w:rsidRPr="00915E26">
        <w:rPr>
          <w:rFonts w:ascii="Arial" w:hAnsi="Arial" w:cs="Arial"/>
        </w:rPr>
        <w:t xml:space="preserve"> funciones</w:t>
      </w:r>
      <w:ins w:id="18" w:author="user" w:date="2016-06-07T15:10:00Z">
        <w:r w:rsidR="0083209B">
          <w:rPr>
            <w:rFonts w:ascii="Arial" w:hAnsi="Arial" w:cs="Arial"/>
          </w:rPr>
          <w:t xml:space="preserve"> </w:t>
        </w:r>
      </w:ins>
      <w:r w:rsidR="00072EB1" w:rsidRPr="00915E26">
        <w:rPr>
          <w:rFonts w:ascii="Arial" w:hAnsi="Arial" w:cs="Arial"/>
        </w:rPr>
        <w:t>trigonométricas inversas:</w:t>
      </w:r>
    </w:p>
    <w:p w14:paraId="19ADF78B" w14:textId="1445C5C2" w:rsidR="00072EB1" w:rsidRPr="00915E26" w:rsidRDefault="00D7531C" w:rsidP="00072EB1">
      <w:pPr>
        <w:spacing w:after="0"/>
        <w:jc w:val="center"/>
        <w:rPr>
          <w:rFonts w:ascii="Arial" w:hAnsi="Arial" w:cs="Arial"/>
        </w:rPr>
      </w:pPr>
      <w:r w:rsidRPr="00D7531C">
        <w:rPr>
          <w:rFonts w:ascii="Arial" w:hAnsi="Arial" w:cs="Arial"/>
          <w:position w:val="-36"/>
        </w:rPr>
        <w:t>MA_10_04_CO_220</w:t>
      </w:r>
      <m:oMath>
        <m:r>
          <m:rPr>
            <m:sty m:val="p"/>
          </m:rPr>
          <w:rPr>
            <w:rFonts w:ascii="Cambria Math" w:hAnsi="Cambria Math" w:cs="Arial"/>
          </w:rPr>
          <w:br/>
        </m:r>
      </m:oMath>
    </w:p>
    <w:p w14:paraId="32DB909A" w14:textId="41FE619E" w:rsidR="00072EB1" w:rsidRPr="00915E26" w:rsidRDefault="00072EB1" w:rsidP="00072EB1">
      <w:pPr>
        <w:spacing w:after="0"/>
        <w:rPr>
          <w:rFonts w:ascii="Arial" w:hAnsi="Arial" w:cs="Arial"/>
        </w:rPr>
      </w:pPr>
      <w:r w:rsidRPr="00915E26">
        <w:rPr>
          <w:rFonts w:ascii="Arial" w:hAnsi="Arial" w:cs="Arial"/>
        </w:rPr>
        <w:t>Solución 1</w:t>
      </w:r>
    </w:p>
    <w:p w14:paraId="3896E728" w14:textId="0AEEB90D" w:rsidR="00187C07" w:rsidRPr="00915E26" w:rsidRDefault="00D7531C" w:rsidP="004E7295">
      <w:pPr>
        <w:spacing w:after="0"/>
        <w:jc w:val="center"/>
        <w:rPr>
          <w:rFonts w:ascii="Arial" w:hAnsi="Arial" w:cs="Arial"/>
        </w:rPr>
      </w:pPr>
      <w:r w:rsidRPr="00D7531C">
        <w:rPr>
          <w:rFonts w:ascii="Arial" w:hAnsi="Arial" w:cs="Arial"/>
          <w:position w:val="-6"/>
        </w:rPr>
        <w:t>MA_10_04_CO_221</w:t>
      </w:r>
    </w:p>
    <w:p w14:paraId="1B208D86" w14:textId="45D421A4" w:rsidR="004E7295" w:rsidRPr="00915E26" w:rsidRDefault="00D7531C" w:rsidP="004E7295">
      <w:pPr>
        <w:spacing w:after="0"/>
        <w:jc w:val="center"/>
        <w:rPr>
          <w:rFonts w:ascii="Arial" w:eastAsiaTheme="minorEastAsia" w:hAnsi="Arial" w:cs="Arial"/>
        </w:rPr>
      </w:pPr>
      <w:r w:rsidRPr="00D7531C">
        <w:rPr>
          <w:rFonts w:ascii="Arial" w:hAnsi="Arial" w:cs="Arial"/>
          <w:position w:val="-24"/>
        </w:rPr>
        <w:t>MA_10_04_CO_222</w:t>
      </w:r>
    </w:p>
    <w:p w14:paraId="5D8CCD23" w14:textId="689E3565" w:rsidR="004E7295" w:rsidRPr="00915E26" w:rsidRDefault="00072EB1" w:rsidP="00072EB1">
      <w:pPr>
        <w:spacing w:after="0"/>
        <w:rPr>
          <w:rFonts w:ascii="Arial" w:eastAsiaTheme="minorEastAsia" w:hAnsi="Arial" w:cs="Arial"/>
        </w:rPr>
      </w:pPr>
      <w:r w:rsidRPr="00915E26">
        <w:rPr>
          <w:rFonts w:ascii="Arial" w:eastAsiaTheme="minorEastAsia" w:hAnsi="Arial" w:cs="Arial"/>
        </w:rPr>
        <w:t>Solución 2</w:t>
      </w:r>
    </w:p>
    <w:p w14:paraId="188DB643" w14:textId="7241C1E6" w:rsidR="00072EB1" w:rsidRDefault="00D7531C" w:rsidP="00072EB1">
      <w:pPr>
        <w:spacing w:after="0"/>
        <w:jc w:val="center"/>
      </w:pPr>
      <w:r w:rsidRPr="00D7531C">
        <w:rPr>
          <w:position w:val="-6"/>
        </w:rPr>
        <w:t>MA_10_04_CO_223</w:t>
      </w:r>
    </w:p>
    <w:p w14:paraId="6C1644E4" w14:textId="03530D10" w:rsidR="00072EB1" w:rsidRDefault="00D7531C" w:rsidP="00072EB1">
      <w:pPr>
        <w:spacing w:after="0"/>
        <w:jc w:val="center"/>
      </w:pPr>
      <w:r w:rsidRPr="00D7531C">
        <w:rPr>
          <w:position w:val="-24"/>
        </w:rPr>
        <w:t>MA_10_04_CO_224</w:t>
      </w:r>
    </w:p>
    <w:p w14:paraId="13DF8A90" w14:textId="77777777" w:rsidR="00072EB1" w:rsidRDefault="00072EB1" w:rsidP="00072EB1">
      <w:pPr>
        <w:spacing w:after="0"/>
        <w:jc w:val="center"/>
      </w:pPr>
    </w:p>
    <w:tbl>
      <w:tblPr>
        <w:tblStyle w:val="Tablaconcuadrcula"/>
        <w:tblW w:w="0" w:type="auto"/>
        <w:tblLook w:val="04A0" w:firstRow="1" w:lastRow="0" w:firstColumn="1" w:lastColumn="0" w:noHBand="0" w:noVBand="1"/>
      </w:tblPr>
      <w:tblGrid>
        <w:gridCol w:w="2518"/>
        <w:gridCol w:w="6515"/>
      </w:tblGrid>
      <w:tr w:rsidR="007C383C" w:rsidRPr="00C87E96" w14:paraId="360C06F3" w14:textId="77777777" w:rsidTr="001A52ED">
        <w:tc>
          <w:tcPr>
            <w:tcW w:w="9033" w:type="dxa"/>
            <w:gridSpan w:val="2"/>
            <w:shd w:val="clear" w:color="auto" w:fill="000000" w:themeFill="text1"/>
          </w:tcPr>
          <w:p w14:paraId="6F193B7C" w14:textId="77777777" w:rsidR="007C383C" w:rsidRPr="00C87E96" w:rsidRDefault="007C383C" w:rsidP="001A52ED">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7C383C" w:rsidRPr="00C87E96" w14:paraId="2D7D020B" w14:textId="77777777" w:rsidTr="001A52ED">
        <w:tc>
          <w:tcPr>
            <w:tcW w:w="2518" w:type="dxa"/>
          </w:tcPr>
          <w:p w14:paraId="06735858" w14:textId="77777777" w:rsidR="007C383C" w:rsidRPr="00C87E96" w:rsidRDefault="007C383C" w:rsidP="001A52E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210E710" w14:textId="5C910113" w:rsidR="007C383C" w:rsidRPr="00C87E96" w:rsidRDefault="007C383C" w:rsidP="001A52ED">
            <w:pPr>
              <w:rPr>
                <w:rFonts w:ascii="Arial" w:eastAsiaTheme="minorEastAsia" w:hAnsi="Arial" w:cs="Arial"/>
                <w:b/>
                <w:sz w:val="24"/>
                <w:szCs w:val="24"/>
              </w:rPr>
            </w:pPr>
            <w:r>
              <w:rPr>
                <w:rFonts w:ascii="Arial" w:eastAsiaTheme="minorEastAsia" w:hAnsi="Arial" w:cs="Arial"/>
                <w:sz w:val="24"/>
                <w:szCs w:val="24"/>
              </w:rPr>
              <w:t>MA_11_02_REC170</w:t>
            </w:r>
          </w:p>
        </w:tc>
      </w:tr>
      <w:tr w:rsidR="007C383C" w:rsidRPr="00C87E96" w14:paraId="0304BAF7" w14:textId="77777777" w:rsidTr="001A52ED">
        <w:tc>
          <w:tcPr>
            <w:tcW w:w="2518" w:type="dxa"/>
          </w:tcPr>
          <w:p w14:paraId="2FC42070" w14:textId="77777777" w:rsidR="007C383C" w:rsidRPr="00C87E96" w:rsidRDefault="007C383C" w:rsidP="001A52E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21D2442" w14:textId="70ED143B" w:rsidR="007C383C" w:rsidRPr="00C87E96" w:rsidRDefault="007C383C" w:rsidP="001A52ED">
            <w:pPr>
              <w:rPr>
                <w:rFonts w:ascii="Arial" w:eastAsiaTheme="minorEastAsia" w:hAnsi="Arial" w:cs="Arial"/>
                <w:sz w:val="24"/>
                <w:szCs w:val="24"/>
              </w:rPr>
            </w:pPr>
            <w:r w:rsidRPr="007C383C">
              <w:rPr>
                <w:rFonts w:ascii="Arial" w:eastAsiaTheme="minorEastAsia" w:hAnsi="Arial" w:cs="Arial"/>
                <w:sz w:val="24"/>
                <w:szCs w:val="24"/>
              </w:rPr>
              <w:t>Soluciona ecuaciones trigonométricas con funciones inversas</w:t>
            </w:r>
          </w:p>
        </w:tc>
      </w:tr>
      <w:tr w:rsidR="007C383C" w:rsidRPr="00C87E96" w14:paraId="768825D7" w14:textId="77777777" w:rsidTr="001A52ED">
        <w:tc>
          <w:tcPr>
            <w:tcW w:w="2518" w:type="dxa"/>
          </w:tcPr>
          <w:p w14:paraId="6785580A" w14:textId="77777777" w:rsidR="007C383C" w:rsidRPr="00C87E96" w:rsidRDefault="007C383C" w:rsidP="001A52E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18F6E53" w14:textId="63F2F53D" w:rsidR="007C383C" w:rsidRPr="00C87E96" w:rsidRDefault="007C383C" w:rsidP="001A52ED">
            <w:pPr>
              <w:rPr>
                <w:rFonts w:ascii="Arial" w:eastAsiaTheme="minorEastAsia" w:hAnsi="Arial" w:cs="Arial"/>
                <w:sz w:val="24"/>
                <w:szCs w:val="24"/>
              </w:rPr>
            </w:pPr>
            <w:r w:rsidRPr="007C383C">
              <w:rPr>
                <w:rFonts w:ascii="Arial" w:eastAsiaTheme="minorEastAsia" w:hAnsi="Arial" w:cs="Arial"/>
                <w:sz w:val="24"/>
                <w:szCs w:val="24"/>
              </w:rPr>
              <w:t xml:space="preserve">Actividad para hallar la solución de ecuaciones trigonométricas con funciones inversas haciendo uso de </w:t>
            </w:r>
            <w:ins w:id="19" w:author="user" w:date="2016-06-08T08:25:00Z">
              <w:r w:rsidR="00135D88">
                <w:rPr>
                  <w:rFonts w:ascii="Arial" w:eastAsiaTheme="minorEastAsia" w:hAnsi="Arial" w:cs="Arial"/>
                  <w:sz w:val="24"/>
                  <w:szCs w:val="24"/>
                </w:rPr>
                <w:t xml:space="preserve">la </w:t>
              </w:r>
            </w:ins>
            <w:r w:rsidRPr="007C383C">
              <w:rPr>
                <w:rFonts w:ascii="Arial" w:eastAsiaTheme="minorEastAsia" w:hAnsi="Arial" w:cs="Arial"/>
                <w:sz w:val="24"/>
                <w:szCs w:val="24"/>
              </w:rPr>
              <w:t>calculadora</w:t>
            </w:r>
          </w:p>
        </w:tc>
      </w:tr>
    </w:tbl>
    <w:p w14:paraId="1B3E904B" w14:textId="77777777" w:rsidR="00915E26" w:rsidRPr="005161F7" w:rsidRDefault="00915E26" w:rsidP="00072EB1">
      <w:pPr>
        <w:spacing w:after="0"/>
        <w:jc w:val="center"/>
        <w:rPr>
          <w:rFonts w:ascii="Arial" w:eastAsiaTheme="minorEastAsia" w:hAnsi="Arial" w:cs="Arial"/>
        </w:rPr>
      </w:pPr>
    </w:p>
    <w:p w14:paraId="464E4A76" w14:textId="6F90CF37" w:rsidR="00116C1E" w:rsidRPr="005161F7" w:rsidRDefault="00185BCD" w:rsidP="00116C1E">
      <w:pPr>
        <w:spacing w:after="0"/>
        <w:jc w:val="both"/>
        <w:rPr>
          <w:rFonts w:ascii="Arial" w:hAnsi="Arial" w:cs="Arial"/>
          <w:highlight w:val="yellow"/>
        </w:rPr>
      </w:pPr>
      <w:r w:rsidRPr="005161F7">
        <w:rPr>
          <w:rFonts w:ascii="Arial" w:hAnsi="Arial" w:cs="Arial"/>
          <w:highlight w:val="yellow"/>
        </w:rPr>
        <w:t xml:space="preserve">[SECCIÓN </w:t>
      </w:r>
      <w:r w:rsidR="00116C1E" w:rsidRPr="005161F7">
        <w:rPr>
          <w:rFonts w:ascii="Arial" w:hAnsi="Arial" w:cs="Arial"/>
          <w:highlight w:val="yellow"/>
        </w:rPr>
        <w:t>2]</w:t>
      </w:r>
      <w:r w:rsidR="00116C1E" w:rsidRPr="005161F7">
        <w:rPr>
          <w:rFonts w:ascii="Arial" w:hAnsi="Arial" w:cs="Arial"/>
        </w:rPr>
        <w:t xml:space="preserve"> </w:t>
      </w:r>
      <w:r w:rsidR="00187C07">
        <w:rPr>
          <w:rFonts w:ascii="Arial" w:hAnsi="Arial" w:cs="Arial"/>
          <w:b/>
        </w:rPr>
        <w:t>3.5</w:t>
      </w:r>
      <w:r w:rsidR="00116C1E" w:rsidRPr="005161F7">
        <w:rPr>
          <w:rFonts w:ascii="Arial" w:hAnsi="Arial" w:cs="Arial"/>
          <w:b/>
        </w:rPr>
        <w:t xml:space="preserve"> Consolidación</w:t>
      </w:r>
    </w:p>
    <w:p w14:paraId="76360D00" w14:textId="77777777" w:rsidR="00C53980" w:rsidRPr="00C87E96" w:rsidRDefault="00C53980" w:rsidP="00C53980">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448B5889" w14:textId="77777777" w:rsidR="00116C1E" w:rsidRPr="005161F7" w:rsidRDefault="00116C1E" w:rsidP="00116C1E">
      <w:pPr>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EE1EF2" w:rsidRPr="00C87E96" w14:paraId="537FD527" w14:textId="77777777" w:rsidTr="001A52ED">
        <w:tc>
          <w:tcPr>
            <w:tcW w:w="9033" w:type="dxa"/>
            <w:gridSpan w:val="2"/>
            <w:shd w:val="clear" w:color="auto" w:fill="000000" w:themeFill="text1"/>
          </w:tcPr>
          <w:p w14:paraId="00FF0C19" w14:textId="77777777" w:rsidR="00EE1EF2" w:rsidRPr="00C87E96" w:rsidRDefault="00EE1EF2" w:rsidP="001A52ED">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EE1EF2" w:rsidRPr="00C87E96" w14:paraId="68DC5A73" w14:textId="77777777" w:rsidTr="001A52ED">
        <w:tc>
          <w:tcPr>
            <w:tcW w:w="2518" w:type="dxa"/>
          </w:tcPr>
          <w:p w14:paraId="6A210A3D" w14:textId="77777777" w:rsidR="00EE1EF2" w:rsidRPr="00C87E96" w:rsidRDefault="00EE1EF2" w:rsidP="001A52E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092BFFF" w14:textId="045483AE" w:rsidR="00EE1EF2" w:rsidRPr="00C87E96" w:rsidRDefault="00EE1EF2" w:rsidP="001A52ED">
            <w:pPr>
              <w:rPr>
                <w:rFonts w:ascii="Arial" w:eastAsiaTheme="minorEastAsia" w:hAnsi="Arial" w:cs="Arial"/>
                <w:b/>
                <w:sz w:val="24"/>
                <w:szCs w:val="24"/>
              </w:rPr>
            </w:pPr>
            <w:r>
              <w:rPr>
                <w:rFonts w:ascii="Arial" w:eastAsiaTheme="minorEastAsia" w:hAnsi="Arial" w:cs="Arial"/>
                <w:sz w:val="24"/>
                <w:szCs w:val="24"/>
              </w:rPr>
              <w:t>MA_11_02_REC180</w:t>
            </w:r>
          </w:p>
        </w:tc>
      </w:tr>
      <w:tr w:rsidR="00EE1EF2" w:rsidRPr="00C87E96" w14:paraId="34B02943" w14:textId="77777777" w:rsidTr="001A52ED">
        <w:tc>
          <w:tcPr>
            <w:tcW w:w="2518" w:type="dxa"/>
          </w:tcPr>
          <w:p w14:paraId="6886CC2F" w14:textId="77777777" w:rsidR="00EE1EF2" w:rsidRPr="00C87E96" w:rsidRDefault="00EE1EF2" w:rsidP="001A52E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654222F" w14:textId="7A725A03" w:rsidR="00EE1EF2" w:rsidRPr="00C87E96" w:rsidRDefault="00EE1EF2" w:rsidP="001A52ED">
            <w:pPr>
              <w:rPr>
                <w:rFonts w:ascii="Arial" w:eastAsiaTheme="minorEastAsia" w:hAnsi="Arial" w:cs="Arial"/>
                <w:sz w:val="24"/>
                <w:szCs w:val="24"/>
              </w:rPr>
            </w:pPr>
            <w:r w:rsidRPr="00EE1EF2">
              <w:rPr>
                <w:rFonts w:ascii="Arial" w:eastAsiaTheme="minorEastAsia" w:hAnsi="Arial" w:cs="Arial"/>
                <w:sz w:val="24"/>
                <w:szCs w:val="24"/>
              </w:rPr>
              <w:t>Refuerza tu aprendizaje: Las ecuaciones trigonométricas</w:t>
            </w:r>
          </w:p>
        </w:tc>
      </w:tr>
      <w:tr w:rsidR="00EE1EF2" w:rsidRPr="00C87E96" w14:paraId="287CBB93" w14:textId="77777777" w:rsidTr="001A52ED">
        <w:tc>
          <w:tcPr>
            <w:tcW w:w="2518" w:type="dxa"/>
          </w:tcPr>
          <w:p w14:paraId="652BAE0E" w14:textId="77777777" w:rsidR="00EE1EF2" w:rsidRPr="00C87E96" w:rsidRDefault="00EE1EF2" w:rsidP="001A52E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7C12A33" w14:textId="751D5E09" w:rsidR="00EE1EF2" w:rsidRPr="00C87E96" w:rsidRDefault="00EE1EF2" w:rsidP="001A52ED">
            <w:pPr>
              <w:rPr>
                <w:rFonts w:ascii="Arial" w:eastAsiaTheme="minorEastAsia" w:hAnsi="Arial" w:cs="Arial"/>
                <w:sz w:val="24"/>
                <w:szCs w:val="24"/>
              </w:rPr>
            </w:pPr>
            <w:r w:rsidRPr="00EE1EF2">
              <w:rPr>
                <w:rFonts w:ascii="Arial" w:eastAsiaTheme="minorEastAsia" w:hAnsi="Arial" w:cs="Arial"/>
                <w:sz w:val="24"/>
                <w:szCs w:val="24"/>
              </w:rPr>
              <w:t>Actividades sobre Las ecuaciones trigonométricas</w:t>
            </w:r>
          </w:p>
        </w:tc>
      </w:tr>
    </w:tbl>
    <w:p w14:paraId="30D062D3" w14:textId="77777777" w:rsidR="00116C1E" w:rsidRPr="005161F7" w:rsidRDefault="00116C1E" w:rsidP="00116C1E">
      <w:pPr>
        <w:spacing w:after="0"/>
        <w:jc w:val="both"/>
        <w:rPr>
          <w:rFonts w:ascii="Arial" w:hAnsi="Arial" w:cs="Arial"/>
          <w:b/>
          <w:highlight w:val="yellow"/>
        </w:rPr>
      </w:pPr>
    </w:p>
    <w:p w14:paraId="456C1770" w14:textId="77777777" w:rsidR="00116C1E" w:rsidRDefault="00116C1E" w:rsidP="00116C1E">
      <w:pPr>
        <w:spacing w:after="0"/>
        <w:jc w:val="both"/>
        <w:rPr>
          <w:rFonts w:ascii="Arial" w:hAnsi="Arial" w:cs="Arial"/>
          <w:highlight w:val="yellow"/>
        </w:rPr>
      </w:pPr>
    </w:p>
    <w:p w14:paraId="137573AC" w14:textId="4283BB68" w:rsidR="0072501E" w:rsidRPr="0072501E" w:rsidRDefault="0072501E" w:rsidP="0072501E">
      <w:pPr>
        <w:rPr>
          <w:rFonts w:ascii="Arial" w:hAnsi="Arial" w:cs="Arial"/>
          <w:b/>
        </w:rPr>
      </w:pPr>
      <w:r w:rsidRPr="00E70415">
        <w:rPr>
          <w:rFonts w:ascii="Arial" w:hAnsi="Arial" w:cs="Arial"/>
          <w:b/>
          <w:highlight w:val="yellow"/>
        </w:rPr>
        <w:t>[SECCIÓN 1]</w:t>
      </w:r>
      <w:r w:rsidRPr="00E70415">
        <w:rPr>
          <w:rFonts w:ascii="Arial" w:hAnsi="Arial" w:cs="Arial"/>
          <w:b/>
        </w:rPr>
        <w:t xml:space="preserve"> 4 </w:t>
      </w:r>
      <w:r w:rsidR="000828AD">
        <w:rPr>
          <w:rFonts w:ascii="Arial" w:hAnsi="Arial" w:cs="Arial"/>
          <w:b/>
        </w:rPr>
        <w:t>La resolución de triángulos no rectángulos</w:t>
      </w:r>
    </w:p>
    <w:p w14:paraId="1BE34DB3" w14:textId="77777777" w:rsidR="0072501E" w:rsidRPr="00E70415" w:rsidRDefault="0072501E" w:rsidP="0072501E">
      <w:pPr>
        <w:rPr>
          <w:rFonts w:ascii="Arial" w:hAnsi="Arial" w:cs="Arial"/>
        </w:rPr>
      </w:pPr>
      <w:r w:rsidRPr="00E70415">
        <w:rPr>
          <w:rFonts w:ascii="Arial" w:hAnsi="Arial" w:cs="Arial"/>
        </w:rPr>
        <w:t>El uso de las funciones trigonométricas y su definición sobre los triángulos actualmente tiene muchas aplicaciones en contextos cotidianos. Por ejemplo:</w:t>
      </w:r>
    </w:p>
    <w:p w14:paraId="7A28990D" w14:textId="216A54CA" w:rsidR="0072501E" w:rsidRPr="00E70415" w:rsidRDefault="0072501E" w:rsidP="0072501E">
      <w:pPr>
        <w:pStyle w:val="Prrafodelista"/>
        <w:numPr>
          <w:ilvl w:val="0"/>
          <w:numId w:val="9"/>
        </w:numPr>
        <w:spacing w:after="0"/>
        <w:rPr>
          <w:rFonts w:ascii="Arial" w:hAnsi="Arial" w:cs="Arial"/>
        </w:rPr>
      </w:pPr>
      <w:r w:rsidRPr="00E70415">
        <w:rPr>
          <w:rFonts w:ascii="Arial" w:hAnsi="Arial" w:cs="Arial"/>
        </w:rPr>
        <w:t>Cuando se usa un test para medir la velocidad de la Internet lo que hace esta herramienta es una asociación entre la distancia a tres servidores cercanos que deter</w:t>
      </w:r>
      <w:r w:rsidR="000828AD">
        <w:rPr>
          <w:rFonts w:ascii="Arial" w:hAnsi="Arial" w:cs="Arial"/>
        </w:rPr>
        <w:t>minan las condiciones del servic</w:t>
      </w:r>
      <w:r w:rsidRPr="00E70415">
        <w:rPr>
          <w:rFonts w:ascii="Arial" w:hAnsi="Arial" w:cs="Arial"/>
        </w:rPr>
        <w:t xml:space="preserve">io y su velocidad; este proceso se conoce como triangulación y usa </w:t>
      </w:r>
      <w:r w:rsidR="008A4125">
        <w:rPr>
          <w:rFonts w:ascii="Arial" w:hAnsi="Arial" w:cs="Arial"/>
        </w:rPr>
        <w:t xml:space="preserve">en forma </w:t>
      </w:r>
      <w:r w:rsidRPr="00E70415">
        <w:rPr>
          <w:rFonts w:ascii="Arial" w:hAnsi="Arial" w:cs="Arial"/>
        </w:rPr>
        <w:t>permanente propiedades de los triángulos para generar los resultados.</w:t>
      </w:r>
    </w:p>
    <w:p w14:paraId="02847D70" w14:textId="77777777" w:rsidR="0072501E" w:rsidRPr="00E70415" w:rsidRDefault="0072501E" w:rsidP="0072501E">
      <w:pPr>
        <w:pStyle w:val="Prrafodelista"/>
        <w:numPr>
          <w:ilvl w:val="0"/>
          <w:numId w:val="9"/>
        </w:numPr>
        <w:spacing w:after="0"/>
        <w:rPr>
          <w:rFonts w:ascii="Arial" w:hAnsi="Arial" w:cs="Arial"/>
        </w:rPr>
      </w:pPr>
      <w:r w:rsidRPr="00E70415">
        <w:rPr>
          <w:rFonts w:ascii="Arial" w:hAnsi="Arial" w:cs="Arial"/>
        </w:rPr>
        <w:t>La navegación actual y las estimaciones de la posición de un barco, un avión o un vehículo a partir del sistema GPS se fundamenta en propiedades del planteamiento y resolución de triángulos.</w:t>
      </w:r>
    </w:p>
    <w:p w14:paraId="7F30659C" w14:textId="377A4C60" w:rsidR="000828AD" w:rsidRPr="000828AD" w:rsidRDefault="0072501E" w:rsidP="0072501E">
      <w:pPr>
        <w:pStyle w:val="Prrafodelista"/>
        <w:numPr>
          <w:ilvl w:val="0"/>
          <w:numId w:val="9"/>
        </w:numPr>
        <w:spacing w:after="0"/>
        <w:rPr>
          <w:rFonts w:ascii="Arial" w:hAnsi="Arial" w:cs="Arial"/>
        </w:rPr>
      </w:pPr>
      <w:r w:rsidRPr="00E70415">
        <w:rPr>
          <w:rFonts w:ascii="Arial" w:hAnsi="Arial" w:cs="Arial"/>
        </w:rPr>
        <w:t>La determinación de dista</w:t>
      </w:r>
      <w:r>
        <w:rPr>
          <w:rFonts w:ascii="Arial" w:hAnsi="Arial" w:cs="Arial"/>
        </w:rPr>
        <w:t>n</w:t>
      </w:r>
      <w:r w:rsidRPr="00E70415">
        <w:rPr>
          <w:rFonts w:ascii="Arial" w:hAnsi="Arial" w:cs="Arial"/>
        </w:rPr>
        <w:t>cias, alturas y ángulos de elevación y depresión en diferentes contextos.</w:t>
      </w:r>
    </w:p>
    <w:p w14:paraId="794BC933" w14:textId="3D80DA18" w:rsidR="004D6A48" w:rsidRDefault="0072501E" w:rsidP="004D6A48">
      <w:pPr>
        <w:rPr>
          <w:rFonts w:ascii="Arial" w:hAnsi="Arial" w:cs="Arial"/>
        </w:rPr>
      </w:pPr>
      <w:r w:rsidRPr="00E70415">
        <w:rPr>
          <w:rFonts w:ascii="Arial" w:hAnsi="Arial" w:cs="Arial"/>
        </w:rPr>
        <w:t xml:space="preserve">Estos </w:t>
      </w:r>
      <w:r w:rsidR="004D6A48">
        <w:rPr>
          <w:rFonts w:ascii="Arial" w:hAnsi="Arial" w:cs="Arial"/>
        </w:rPr>
        <w:t>contextos</w:t>
      </w:r>
      <w:r w:rsidRPr="00E70415">
        <w:rPr>
          <w:rFonts w:ascii="Arial" w:hAnsi="Arial" w:cs="Arial"/>
        </w:rPr>
        <w:t>, y muchos más, pueden ser m</w:t>
      </w:r>
      <w:r w:rsidR="000828AD">
        <w:rPr>
          <w:rFonts w:ascii="Arial" w:hAnsi="Arial" w:cs="Arial"/>
        </w:rPr>
        <w:t xml:space="preserve">odelados a partir de </w:t>
      </w:r>
      <w:r w:rsidR="004D6A48">
        <w:rPr>
          <w:rFonts w:ascii="Arial" w:hAnsi="Arial" w:cs="Arial"/>
        </w:rPr>
        <w:t xml:space="preserve">los </w:t>
      </w:r>
      <w:r w:rsidR="000828AD">
        <w:rPr>
          <w:rFonts w:ascii="Arial" w:hAnsi="Arial" w:cs="Arial"/>
        </w:rPr>
        <w:t>triángulos</w:t>
      </w:r>
      <w:r w:rsidR="004D6A48">
        <w:rPr>
          <w:rFonts w:ascii="Arial" w:hAnsi="Arial" w:cs="Arial"/>
        </w:rPr>
        <w:t>.</w:t>
      </w:r>
    </w:p>
    <w:p w14:paraId="17D4DEB1" w14:textId="1845D1DC" w:rsidR="004D6A48" w:rsidRPr="000828AD" w:rsidRDefault="004D6A48" w:rsidP="004D6A48">
      <w:pPr>
        <w:rPr>
          <w:rFonts w:ascii="Arial" w:hAnsi="Arial" w:cs="Arial"/>
        </w:rPr>
      </w:pPr>
      <w:r>
        <w:rPr>
          <w:rFonts w:ascii="Arial" w:hAnsi="Arial" w:cs="Arial"/>
        </w:rPr>
        <w:t xml:space="preserve">Los triángulos que se trabajarán en esta sección reciben el nombre de </w:t>
      </w:r>
      <w:r w:rsidRPr="004D6A48">
        <w:rPr>
          <w:rFonts w:ascii="Arial" w:hAnsi="Arial" w:cs="Arial"/>
          <w:b/>
        </w:rPr>
        <w:t>triángulos oblicuángulos</w:t>
      </w:r>
      <w:r>
        <w:rPr>
          <w:rFonts w:ascii="Arial" w:hAnsi="Arial" w:cs="Arial"/>
        </w:rPr>
        <w:t xml:space="preserve"> (pues no son rectángulos) y su resolución muestra las respuestas de diferentes interrogantes relacionados con las longitudes de los lados del triángulo o las medidas de sus ángulos internos.</w:t>
      </w:r>
    </w:p>
    <w:tbl>
      <w:tblPr>
        <w:tblStyle w:val="Tablaconcuadrcula"/>
        <w:tblW w:w="0" w:type="auto"/>
        <w:tblLook w:val="04A0" w:firstRow="1" w:lastRow="0" w:firstColumn="1" w:lastColumn="0" w:noHBand="0" w:noVBand="1"/>
      </w:tblPr>
      <w:tblGrid>
        <w:gridCol w:w="2518"/>
        <w:gridCol w:w="6460"/>
      </w:tblGrid>
      <w:tr w:rsidR="004D6A48" w:rsidRPr="005161F7" w14:paraId="2798CBAF" w14:textId="77777777" w:rsidTr="004D6A48">
        <w:tc>
          <w:tcPr>
            <w:tcW w:w="8978" w:type="dxa"/>
            <w:gridSpan w:val="2"/>
            <w:shd w:val="clear" w:color="auto" w:fill="000000" w:themeFill="text1"/>
          </w:tcPr>
          <w:p w14:paraId="6B72A109" w14:textId="77777777" w:rsidR="004D6A48" w:rsidRPr="005161F7" w:rsidRDefault="004D6A48" w:rsidP="004D6A48">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4D6A48" w:rsidRPr="005161F7" w14:paraId="08CC40A9" w14:textId="77777777" w:rsidTr="004D6A48">
        <w:tc>
          <w:tcPr>
            <w:tcW w:w="2518" w:type="dxa"/>
          </w:tcPr>
          <w:p w14:paraId="2BCAC454" w14:textId="77777777" w:rsidR="004D6A48" w:rsidRPr="005161F7" w:rsidRDefault="004D6A48" w:rsidP="004D6A48">
            <w:pPr>
              <w:jc w:val="both"/>
              <w:rPr>
                <w:rFonts w:ascii="Arial" w:hAnsi="Arial" w:cs="Arial"/>
                <w:b/>
                <w:sz w:val="24"/>
                <w:szCs w:val="24"/>
              </w:rPr>
            </w:pPr>
            <w:r w:rsidRPr="005161F7">
              <w:rPr>
                <w:rFonts w:ascii="Arial" w:hAnsi="Arial" w:cs="Arial"/>
                <w:b/>
                <w:sz w:val="24"/>
                <w:szCs w:val="24"/>
              </w:rPr>
              <w:t>Título</w:t>
            </w:r>
          </w:p>
        </w:tc>
        <w:tc>
          <w:tcPr>
            <w:tcW w:w="6460" w:type="dxa"/>
          </w:tcPr>
          <w:p w14:paraId="1CDA967F" w14:textId="179D3975" w:rsidR="004D6A48" w:rsidRPr="005161F7" w:rsidRDefault="004D6A48" w:rsidP="004D6A48">
            <w:pPr>
              <w:jc w:val="both"/>
              <w:rPr>
                <w:rFonts w:ascii="Arial" w:hAnsi="Arial" w:cs="Arial"/>
                <w:b/>
                <w:sz w:val="24"/>
                <w:szCs w:val="24"/>
              </w:rPr>
            </w:pPr>
            <w:r>
              <w:rPr>
                <w:rFonts w:ascii="Arial" w:hAnsi="Arial" w:cs="Arial"/>
                <w:b/>
                <w:sz w:val="24"/>
                <w:szCs w:val="24"/>
              </w:rPr>
              <w:t>Resolución de triángulos</w:t>
            </w:r>
          </w:p>
        </w:tc>
      </w:tr>
      <w:tr w:rsidR="004D6A48" w:rsidRPr="005161F7" w14:paraId="603159DD" w14:textId="77777777" w:rsidTr="004D6A48">
        <w:tc>
          <w:tcPr>
            <w:tcW w:w="2518" w:type="dxa"/>
          </w:tcPr>
          <w:p w14:paraId="1ED9418D" w14:textId="77777777" w:rsidR="004D6A48" w:rsidRPr="005161F7" w:rsidRDefault="004D6A48" w:rsidP="004D6A48">
            <w:pPr>
              <w:jc w:val="both"/>
              <w:rPr>
                <w:rFonts w:ascii="Arial" w:hAnsi="Arial" w:cs="Arial"/>
                <w:sz w:val="24"/>
                <w:szCs w:val="24"/>
              </w:rPr>
            </w:pPr>
            <w:r w:rsidRPr="005161F7">
              <w:rPr>
                <w:rFonts w:ascii="Arial" w:hAnsi="Arial" w:cs="Arial"/>
                <w:b/>
                <w:sz w:val="24"/>
                <w:szCs w:val="24"/>
              </w:rPr>
              <w:t>Contenido</w:t>
            </w:r>
          </w:p>
        </w:tc>
        <w:tc>
          <w:tcPr>
            <w:tcW w:w="6460" w:type="dxa"/>
          </w:tcPr>
          <w:p w14:paraId="2829A1CF" w14:textId="7E55E3B3" w:rsidR="004D6A48" w:rsidRPr="004D6A48" w:rsidRDefault="004D6A48" w:rsidP="004D6A48">
            <w:pPr>
              <w:jc w:val="both"/>
              <w:rPr>
                <w:rFonts w:ascii="Arial" w:eastAsiaTheme="minorEastAsia" w:hAnsi="Arial" w:cs="Arial"/>
                <w:sz w:val="24"/>
                <w:szCs w:val="24"/>
              </w:rPr>
            </w:pPr>
            <w:r>
              <w:rPr>
                <w:rFonts w:ascii="Arial" w:eastAsiaTheme="minorEastAsia" w:hAnsi="Arial" w:cs="Arial"/>
                <w:sz w:val="24"/>
                <w:szCs w:val="24"/>
              </w:rPr>
              <w:t>Resolver un triángulo es hallar la medida de sus tres lados y sus tres ángulos.</w:t>
            </w:r>
            <m:oMath>
              <m:r>
                <w:rPr>
                  <w:rFonts w:ascii="Cambria Math" w:hAnsi="Cambria Math" w:cs="Arial"/>
                  <w:sz w:val="24"/>
                  <w:szCs w:val="24"/>
                </w:rPr>
                <m:t xml:space="preserve"> </m:t>
              </m:r>
            </m:oMath>
          </w:p>
        </w:tc>
      </w:tr>
    </w:tbl>
    <w:p w14:paraId="5A686F9E" w14:textId="754BD588" w:rsidR="000828AD" w:rsidRDefault="000828AD" w:rsidP="004D6A48">
      <w:pPr>
        <w:rPr>
          <w:rFonts w:ascii="Arial" w:hAnsi="Arial" w:cs="Arial"/>
        </w:rPr>
      </w:pPr>
    </w:p>
    <w:p w14:paraId="4990AAD4" w14:textId="59591FE1" w:rsidR="004D6A48" w:rsidRDefault="004D6A48" w:rsidP="004D6A48">
      <w:pPr>
        <w:rPr>
          <w:rFonts w:ascii="Arial" w:hAnsi="Arial" w:cs="Arial"/>
        </w:rPr>
      </w:pPr>
      <w:r>
        <w:rPr>
          <w:rFonts w:ascii="Arial" w:hAnsi="Arial" w:cs="Arial"/>
        </w:rPr>
        <w:t>Para solucionar un triángulo oblicuángulo es necesario conocer datos sobre sus lados o sus ángulos; teniendo en cuenta lo anterior</w:t>
      </w:r>
      <w:ins w:id="20" w:author="user" w:date="2016-06-08T08:33:00Z">
        <w:r w:rsidR="00405A46">
          <w:rPr>
            <w:rFonts w:ascii="Arial" w:hAnsi="Arial" w:cs="Arial"/>
          </w:rPr>
          <w:t>,</w:t>
        </w:r>
      </w:ins>
      <w:r>
        <w:rPr>
          <w:rFonts w:ascii="Arial" w:hAnsi="Arial" w:cs="Arial"/>
        </w:rPr>
        <w:t xml:space="preserve"> se pueden distinguir cuatro casos:</w:t>
      </w:r>
    </w:p>
    <w:p w14:paraId="6CF7C906" w14:textId="77777777" w:rsidR="004D6A48" w:rsidRDefault="004D6A48" w:rsidP="004D6A48">
      <w:pPr>
        <w:spacing w:after="0"/>
        <w:rPr>
          <w:rFonts w:ascii="Arial" w:hAnsi="Arial" w:cs="Arial"/>
        </w:rPr>
      </w:pPr>
      <w:r w:rsidRPr="004D6A48">
        <w:rPr>
          <w:rFonts w:ascii="Arial" w:hAnsi="Arial" w:cs="Arial"/>
          <w:b/>
        </w:rPr>
        <w:t>Primero</w:t>
      </w:r>
      <w:r>
        <w:rPr>
          <w:rFonts w:ascii="Arial" w:hAnsi="Arial" w:cs="Arial"/>
        </w:rPr>
        <w:t>. Se conocen un lado y dos ángulos.</w:t>
      </w:r>
    </w:p>
    <w:p w14:paraId="5489262A" w14:textId="77777777" w:rsidR="004D6A48" w:rsidRDefault="004D6A48" w:rsidP="004D6A48">
      <w:pPr>
        <w:spacing w:after="0"/>
        <w:rPr>
          <w:rFonts w:ascii="Arial" w:hAnsi="Arial" w:cs="Arial"/>
        </w:rPr>
      </w:pPr>
      <w:r w:rsidRPr="004D6A48">
        <w:rPr>
          <w:rFonts w:ascii="Arial" w:hAnsi="Arial" w:cs="Arial"/>
          <w:b/>
        </w:rPr>
        <w:t>Segundo</w:t>
      </w:r>
      <w:r>
        <w:rPr>
          <w:rFonts w:ascii="Arial" w:hAnsi="Arial" w:cs="Arial"/>
        </w:rPr>
        <w:t>. Se conocen dos lados y un ángulo opuesto a uno de estos lados.</w:t>
      </w:r>
    </w:p>
    <w:p w14:paraId="6A554F4A" w14:textId="2C04F7E4" w:rsidR="004D6A48" w:rsidRDefault="004D6A48" w:rsidP="004D6A48">
      <w:pPr>
        <w:spacing w:after="0"/>
        <w:rPr>
          <w:rFonts w:ascii="Arial" w:hAnsi="Arial" w:cs="Arial"/>
        </w:rPr>
      </w:pPr>
      <w:r w:rsidRPr="004D6A48">
        <w:rPr>
          <w:rFonts w:ascii="Arial" w:hAnsi="Arial" w:cs="Arial"/>
          <w:b/>
        </w:rPr>
        <w:t>Tercero</w:t>
      </w:r>
      <w:r>
        <w:rPr>
          <w:rFonts w:ascii="Arial" w:hAnsi="Arial" w:cs="Arial"/>
        </w:rPr>
        <w:t>. Se conocen dos lados y el ángulo comprendido entre ellos.</w:t>
      </w:r>
    </w:p>
    <w:p w14:paraId="7968294A" w14:textId="55A6B0FB" w:rsidR="004D6A48" w:rsidRDefault="004D6A48" w:rsidP="004D6A48">
      <w:pPr>
        <w:spacing w:after="0"/>
        <w:rPr>
          <w:rFonts w:ascii="Arial" w:hAnsi="Arial" w:cs="Arial"/>
        </w:rPr>
      </w:pPr>
      <w:r w:rsidRPr="004D6A48">
        <w:rPr>
          <w:rFonts w:ascii="Arial" w:hAnsi="Arial" w:cs="Arial"/>
          <w:b/>
        </w:rPr>
        <w:t>Cuarto</w:t>
      </w:r>
      <w:r>
        <w:rPr>
          <w:rFonts w:ascii="Arial" w:hAnsi="Arial" w:cs="Arial"/>
        </w:rPr>
        <w:t>. Se conocen tres lados.</w:t>
      </w:r>
    </w:p>
    <w:p w14:paraId="400D3A0C" w14:textId="7BCF6AEC" w:rsidR="004D6A48" w:rsidRDefault="004D6A48" w:rsidP="004D6A48">
      <w:pPr>
        <w:spacing w:after="0"/>
        <w:rPr>
          <w:rFonts w:ascii="Arial" w:hAnsi="Arial" w:cs="Arial"/>
        </w:rPr>
      </w:pPr>
    </w:p>
    <w:p w14:paraId="4B28D613" w14:textId="1105C639" w:rsidR="00405A46" w:rsidRDefault="004D6A48" w:rsidP="00163241">
      <w:pPr>
        <w:pStyle w:val="Prrafodelista"/>
        <w:spacing w:after="0"/>
        <w:ind w:left="0"/>
        <w:rPr>
          <w:rFonts w:ascii="Arial" w:hAnsi="Arial" w:cs="Arial"/>
        </w:rPr>
      </w:pPr>
      <w:r>
        <w:rPr>
          <w:rFonts w:ascii="Arial" w:hAnsi="Arial" w:cs="Arial"/>
        </w:rPr>
        <w:t xml:space="preserve">Estos cuatro casos dan origen a los dos teoremas para </w:t>
      </w:r>
      <w:r w:rsidR="00863BAB">
        <w:rPr>
          <w:rFonts w:ascii="Arial" w:hAnsi="Arial" w:cs="Arial"/>
        </w:rPr>
        <w:t xml:space="preserve">la resolución de </w:t>
      </w:r>
      <w:r w:rsidR="00605B43">
        <w:rPr>
          <w:rFonts w:ascii="Arial" w:hAnsi="Arial" w:cs="Arial"/>
        </w:rPr>
        <w:t>triángulos:</w:t>
      </w:r>
      <w:r w:rsidR="00605B43" w:rsidRPr="00863BAB">
        <w:rPr>
          <w:rFonts w:ascii="Arial" w:hAnsi="Arial" w:cs="Arial"/>
        </w:rPr>
        <w:t xml:space="preserve"> </w:t>
      </w:r>
    </w:p>
    <w:p w14:paraId="3E9984EB" w14:textId="78A980D9" w:rsidR="004D6A48" w:rsidRPr="00863BAB" w:rsidRDefault="00605B43" w:rsidP="00863BAB">
      <w:pPr>
        <w:pStyle w:val="Prrafodelista"/>
        <w:numPr>
          <w:ilvl w:val="0"/>
          <w:numId w:val="13"/>
        </w:numPr>
        <w:spacing w:after="0"/>
        <w:rPr>
          <w:rFonts w:ascii="Arial" w:hAnsi="Arial" w:cs="Arial"/>
        </w:rPr>
      </w:pPr>
      <w:r w:rsidRPr="00863BAB">
        <w:rPr>
          <w:rFonts w:ascii="Arial" w:hAnsi="Arial" w:cs="Arial"/>
        </w:rPr>
        <w:t>El</w:t>
      </w:r>
      <w:r w:rsidR="004D6A48" w:rsidRPr="00863BAB">
        <w:rPr>
          <w:rFonts w:ascii="Arial" w:hAnsi="Arial" w:cs="Arial"/>
        </w:rPr>
        <w:t xml:space="preserve"> teorema del seno.</w:t>
      </w:r>
    </w:p>
    <w:p w14:paraId="369A3937" w14:textId="5326C015" w:rsidR="004D6A48" w:rsidRPr="004D6A48" w:rsidRDefault="004D6A48" w:rsidP="004D6A48">
      <w:pPr>
        <w:pStyle w:val="Prrafodelista"/>
        <w:numPr>
          <w:ilvl w:val="0"/>
          <w:numId w:val="12"/>
        </w:numPr>
        <w:spacing w:after="0"/>
        <w:rPr>
          <w:rFonts w:ascii="Arial" w:hAnsi="Arial" w:cs="Arial"/>
        </w:rPr>
      </w:pPr>
      <w:r>
        <w:rPr>
          <w:rFonts w:ascii="Arial" w:hAnsi="Arial" w:cs="Arial"/>
        </w:rPr>
        <w:t>El teorema del coseno.</w:t>
      </w:r>
    </w:p>
    <w:p w14:paraId="7A29A010" w14:textId="77777777" w:rsidR="004D6A48" w:rsidRDefault="004D6A48" w:rsidP="004D6A48">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C53980" w:rsidRPr="00C87E96" w14:paraId="61280579" w14:textId="77777777" w:rsidTr="00C4072A">
        <w:tc>
          <w:tcPr>
            <w:tcW w:w="9033" w:type="dxa"/>
            <w:gridSpan w:val="2"/>
            <w:shd w:val="clear" w:color="auto" w:fill="000000" w:themeFill="text1"/>
          </w:tcPr>
          <w:p w14:paraId="038D5CA6" w14:textId="2D07054C"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hAnsi="Arial" w:cs="Arial"/>
                <w:b/>
                <w:sz w:val="24"/>
                <w:szCs w:val="24"/>
              </w:rPr>
              <w:t>: recurso nuevo</w:t>
            </w:r>
          </w:p>
        </w:tc>
      </w:tr>
      <w:tr w:rsidR="00C53980" w:rsidRPr="00C87E96" w14:paraId="284949EB" w14:textId="77777777" w:rsidTr="00C4072A">
        <w:tc>
          <w:tcPr>
            <w:tcW w:w="2518" w:type="dxa"/>
          </w:tcPr>
          <w:p w14:paraId="5766E380"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1327899" w14:textId="1D19475F"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MA_11_02_REC190</w:t>
            </w:r>
          </w:p>
        </w:tc>
      </w:tr>
      <w:tr w:rsidR="00C53980" w:rsidRPr="00C87E96" w14:paraId="759E8E83" w14:textId="77777777" w:rsidTr="00C4072A">
        <w:tc>
          <w:tcPr>
            <w:tcW w:w="2518" w:type="dxa"/>
          </w:tcPr>
          <w:p w14:paraId="1EA58906"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F867E0D" w14:textId="72E5F80D"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Resolución de triángulos no rectángulos</w:t>
            </w:r>
          </w:p>
        </w:tc>
      </w:tr>
      <w:tr w:rsidR="00C53980" w:rsidRPr="00C87E96" w14:paraId="5F5DAD76" w14:textId="77777777" w:rsidTr="00C4072A">
        <w:tc>
          <w:tcPr>
            <w:tcW w:w="2518" w:type="dxa"/>
          </w:tcPr>
          <w:p w14:paraId="5ECE36F7"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81F99D8" w14:textId="3906232E"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Interactivo que expone a partir de la solución de situaciones problema, la resolución de triángulos no rectángulos</w:t>
            </w:r>
          </w:p>
        </w:tc>
      </w:tr>
    </w:tbl>
    <w:p w14:paraId="2256E858" w14:textId="77777777" w:rsidR="00C53980" w:rsidRDefault="00C53980" w:rsidP="004D6A48">
      <w:pPr>
        <w:spacing w:after="0"/>
        <w:rPr>
          <w:rFonts w:ascii="Arial" w:hAnsi="Arial" w:cs="Arial"/>
        </w:rPr>
      </w:pPr>
    </w:p>
    <w:p w14:paraId="7B1C30E9" w14:textId="77777777" w:rsidR="00C53980" w:rsidRPr="000828AD" w:rsidRDefault="00C53980" w:rsidP="004D6A48">
      <w:pPr>
        <w:spacing w:after="0"/>
        <w:rPr>
          <w:rFonts w:ascii="Arial" w:hAnsi="Arial" w:cs="Arial"/>
        </w:rPr>
      </w:pPr>
    </w:p>
    <w:p w14:paraId="14E2C784" w14:textId="08EF3753" w:rsidR="000828AD" w:rsidRDefault="000828AD" w:rsidP="004D6A48">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Pr>
          <w:rFonts w:ascii="Arial" w:hAnsi="Arial" w:cs="Arial"/>
          <w:b/>
        </w:rPr>
        <w:t>.1</w:t>
      </w:r>
      <w:r w:rsidRPr="000828AD">
        <w:rPr>
          <w:rFonts w:ascii="Arial" w:hAnsi="Arial" w:cs="Arial"/>
          <w:b/>
        </w:rPr>
        <w:t xml:space="preserve"> </w:t>
      </w:r>
      <w:r>
        <w:rPr>
          <w:rFonts w:ascii="Arial" w:hAnsi="Arial" w:cs="Arial"/>
          <w:b/>
        </w:rPr>
        <w:t>El teorema del seno</w:t>
      </w:r>
    </w:p>
    <w:p w14:paraId="12F62B7E" w14:textId="77777777" w:rsidR="000828AD" w:rsidRDefault="000828AD" w:rsidP="004D6A48">
      <w:pPr>
        <w:spacing w:after="0"/>
        <w:rPr>
          <w:rFonts w:ascii="Arial" w:hAnsi="Arial" w:cs="Arial"/>
          <w:b/>
        </w:rPr>
      </w:pPr>
    </w:p>
    <w:p w14:paraId="10A3D9D9" w14:textId="259233FA" w:rsidR="004D6A48" w:rsidRDefault="004D6A48" w:rsidP="004D6A48">
      <w:pPr>
        <w:spacing w:after="0"/>
        <w:rPr>
          <w:rFonts w:ascii="Arial" w:hAnsi="Arial" w:cs="Arial"/>
        </w:rPr>
      </w:pPr>
      <w:r w:rsidRPr="004D6A48">
        <w:rPr>
          <w:rFonts w:ascii="Arial" w:hAnsi="Arial" w:cs="Arial"/>
        </w:rPr>
        <w:t xml:space="preserve">El </w:t>
      </w:r>
      <w:r w:rsidRPr="00AE31EB">
        <w:rPr>
          <w:rFonts w:ascii="Arial" w:hAnsi="Arial" w:cs="Arial"/>
          <w:b/>
        </w:rPr>
        <w:t>teorema del seno</w:t>
      </w:r>
      <w:r w:rsidRPr="004D6A48">
        <w:rPr>
          <w:rFonts w:ascii="Arial" w:hAnsi="Arial" w:cs="Arial"/>
        </w:rPr>
        <w:t xml:space="preserve"> </w:t>
      </w:r>
      <w:r>
        <w:rPr>
          <w:rFonts w:ascii="Arial" w:hAnsi="Arial" w:cs="Arial"/>
        </w:rPr>
        <w:t xml:space="preserve">plantea una relación </w:t>
      </w:r>
      <w:r w:rsidR="00AE31EB">
        <w:rPr>
          <w:rFonts w:ascii="Arial" w:hAnsi="Arial" w:cs="Arial"/>
        </w:rPr>
        <w:t>de proporcionalidad</w:t>
      </w:r>
      <w:r>
        <w:rPr>
          <w:rFonts w:ascii="Arial" w:hAnsi="Arial" w:cs="Arial"/>
        </w:rPr>
        <w:t xml:space="preserve"> entre la medida de los lados y de los ángulos en un triángulo oblicuángulo</w:t>
      </w:r>
      <w:r w:rsidR="00405A46">
        <w:rPr>
          <w:rFonts w:ascii="Arial" w:hAnsi="Arial" w:cs="Arial"/>
        </w:rPr>
        <w:t>;</w:t>
      </w:r>
      <w:r>
        <w:rPr>
          <w:rFonts w:ascii="Arial" w:hAnsi="Arial" w:cs="Arial"/>
        </w:rPr>
        <w:t xml:space="preserve"> </w:t>
      </w:r>
      <w:r w:rsidRPr="004D6A48">
        <w:rPr>
          <w:rFonts w:ascii="Arial" w:hAnsi="Arial" w:cs="Arial"/>
        </w:rPr>
        <w:t>se utiliza para resolver triángulos como los propuestos en el primer</w:t>
      </w:r>
      <w:r w:rsidR="00405A46">
        <w:rPr>
          <w:rFonts w:ascii="Arial" w:hAnsi="Arial" w:cs="Arial"/>
        </w:rPr>
        <w:t>o</w:t>
      </w:r>
      <w:r w:rsidRPr="004D6A48">
        <w:rPr>
          <w:rFonts w:ascii="Arial" w:hAnsi="Arial" w:cs="Arial"/>
        </w:rPr>
        <w:t xml:space="preserve"> y segundo caso</w:t>
      </w:r>
      <w:r w:rsidR="00405A46">
        <w:rPr>
          <w:rFonts w:ascii="Arial" w:hAnsi="Arial" w:cs="Arial"/>
        </w:rPr>
        <w:t>s</w:t>
      </w:r>
      <w:r w:rsidRPr="004D6A48">
        <w:rPr>
          <w:rFonts w:ascii="Arial" w:hAnsi="Arial" w:cs="Arial"/>
        </w:rPr>
        <w:t>.</w:t>
      </w:r>
    </w:p>
    <w:p w14:paraId="5FD505E7" w14:textId="77777777" w:rsidR="00AE31EB" w:rsidRDefault="00AE31EB" w:rsidP="004D6A48">
      <w:pPr>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863BAB" w:rsidRPr="005161F7" w14:paraId="0685F973" w14:textId="77777777" w:rsidTr="00863BAB">
        <w:tc>
          <w:tcPr>
            <w:tcW w:w="8978" w:type="dxa"/>
            <w:gridSpan w:val="2"/>
            <w:shd w:val="clear" w:color="auto" w:fill="000000" w:themeFill="text1"/>
          </w:tcPr>
          <w:p w14:paraId="67F3941D" w14:textId="77777777" w:rsidR="00863BAB" w:rsidRPr="005161F7" w:rsidRDefault="00863BAB" w:rsidP="00863BAB">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863BAB" w:rsidRPr="005161F7" w14:paraId="379EE3CA" w14:textId="77777777" w:rsidTr="00863BAB">
        <w:tc>
          <w:tcPr>
            <w:tcW w:w="2518" w:type="dxa"/>
          </w:tcPr>
          <w:p w14:paraId="5CBF6D3E" w14:textId="77777777" w:rsidR="00863BAB" w:rsidRPr="005161F7" w:rsidRDefault="00863BAB" w:rsidP="00863BAB">
            <w:pPr>
              <w:jc w:val="both"/>
              <w:rPr>
                <w:rFonts w:ascii="Arial" w:hAnsi="Arial" w:cs="Arial"/>
                <w:b/>
                <w:sz w:val="24"/>
                <w:szCs w:val="24"/>
              </w:rPr>
            </w:pPr>
            <w:r w:rsidRPr="005161F7">
              <w:rPr>
                <w:rFonts w:ascii="Arial" w:hAnsi="Arial" w:cs="Arial"/>
                <w:b/>
                <w:sz w:val="24"/>
                <w:szCs w:val="24"/>
              </w:rPr>
              <w:t>Título</w:t>
            </w:r>
          </w:p>
        </w:tc>
        <w:tc>
          <w:tcPr>
            <w:tcW w:w="6460" w:type="dxa"/>
          </w:tcPr>
          <w:p w14:paraId="36CED3C4" w14:textId="3E6C8483" w:rsidR="00863BAB" w:rsidRPr="005161F7" w:rsidRDefault="00863BAB" w:rsidP="00863BAB">
            <w:pPr>
              <w:jc w:val="both"/>
              <w:rPr>
                <w:rFonts w:ascii="Arial" w:hAnsi="Arial" w:cs="Arial"/>
                <w:b/>
                <w:sz w:val="24"/>
                <w:szCs w:val="24"/>
              </w:rPr>
            </w:pPr>
            <w:r>
              <w:rPr>
                <w:rFonts w:ascii="Arial" w:hAnsi="Arial" w:cs="Arial"/>
                <w:b/>
                <w:sz w:val="24"/>
                <w:szCs w:val="24"/>
              </w:rPr>
              <w:t>Teorema del seno</w:t>
            </w:r>
          </w:p>
        </w:tc>
      </w:tr>
      <w:tr w:rsidR="00863BAB" w:rsidRPr="005161F7" w14:paraId="5D48DDF4" w14:textId="77777777" w:rsidTr="00863BAB">
        <w:tc>
          <w:tcPr>
            <w:tcW w:w="2518" w:type="dxa"/>
          </w:tcPr>
          <w:p w14:paraId="65959133" w14:textId="77777777" w:rsidR="00863BAB" w:rsidRPr="005161F7" w:rsidRDefault="00863BAB" w:rsidP="00863BAB">
            <w:pPr>
              <w:jc w:val="both"/>
              <w:rPr>
                <w:rFonts w:ascii="Arial" w:hAnsi="Arial" w:cs="Arial"/>
                <w:sz w:val="24"/>
                <w:szCs w:val="24"/>
              </w:rPr>
            </w:pPr>
            <w:r w:rsidRPr="005161F7">
              <w:rPr>
                <w:rFonts w:ascii="Arial" w:hAnsi="Arial" w:cs="Arial"/>
                <w:b/>
                <w:sz w:val="24"/>
                <w:szCs w:val="24"/>
              </w:rPr>
              <w:t>Contenido</w:t>
            </w:r>
          </w:p>
        </w:tc>
        <w:tc>
          <w:tcPr>
            <w:tcW w:w="6460" w:type="dxa"/>
          </w:tcPr>
          <w:p w14:paraId="32FDB7CE" w14:textId="336C0B59" w:rsidR="00863BAB" w:rsidRDefault="00863BAB" w:rsidP="00863BAB">
            <w:pPr>
              <w:jc w:val="both"/>
              <w:rPr>
                <w:rFonts w:ascii="Arial" w:eastAsiaTheme="minorEastAsia" w:hAnsi="Arial" w:cs="Arial"/>
                <w:sz w:val="24"/>
                <w:szCs w:val="24"/>
              </w:rPr>
            </w:pPr>
            <w:r>
              <w:rPr>
                <w:rFonts w:ascii="Arial" w:eastAsiaTheme="minorEastAsia" w:hAnsi="Arial" w:cs="Arial"/>
                <w:sz w:val="24"/>
                <w:szCs w:val="24"/>
              </w:rPr>
              <w:t xml:space="preserve">Para un triángulo de lados </w:t>
            </w:r>
            <w:r w:rsidRPr="00863BAB">
              <w:rPr>
                <w:rFonts w:ascii="Arial" w:eastAsiaTheme="minorEastAsia" w:hAnsi="Arial" w:cs="Arial"/>
                <w:i/>
                <w:sz w:val="24"/>
                <w:szCs w:val="24"/>
              </w:rPr>
              <w:t>a</w:t>
            </w:r>
            <w:r>
              <w:rPr>
                <w:rFonts w:ascii="Arial" w:eastAsiaTheme="minorEastAsia" w:hAnsi="Arial" w:cs="Arial"/>
                <w:sz w:val="24"/>
                <w:szCs w:val="24"/>
              </w:rPr>
              <w:t xml:space="preserve">, </w:t>
            </w:r>
            <w:r w:rsidRPr="00863BAB">
              <w:rPr>
                <w:rFonts w:ascii="Arial" w:eastAsiaTheme="minorEastAsia" w:hAnsi="Arial" w:cs="Arial"/>
                <w:i/>
                <w:sz w:val="24"/>
                <w:szCs w:val="24"/>
              </w:rPr>
              <w:t>b</w:t>
            </w:r>
            <w:r>
              <w:rPr>
                <w:rFonts w:ascii="Arial" w:eastAsiaTheme="minorEastAsia" w:hAnsi="Arial" w:cs="Arial"/>
                <w:sz w:val="24"/>
                <w:szCs w:val="24"/>
              </w:rPr>
              <w:t xml:space="preserve">, </w:t>
            </w:r>
            <w:r w:rsidRPr="00863BAB">
              <w:rPr>
                <w:rFonts w:ascii="Arial" w:eastAsiaTheme="minorEastAsia" w:hAnsi="Arial" w:cs="Arial"/>
                <w:i/>
                <w:sz w:val="24"/>
                <w:szCs w:val="24"/>
              </w:rPr>
              <w:t>c</w:t>
            </w:r>
            <w:r>
              <w:rPr>
                <w:rFonts w:ascii="Arial" w:eastAsiaTheme="minorEastAsia" w:hAnsi="Arial" w:cs="Arial"/>
                <w:sz w:val="24"/>
                <w:szCs w:val="24"/>
              </w:rPr>
              <w:t xml:space="preserve"> y ángulos opuestos </w:t>
            </w:r>
            <w:r w:rsidRPr="00863BAB">
              <w:rPr>
                <w:rFonts w:ascii="Arial" w:eastAsiaTheme="minorEastAsia" w:hAnsi="Arial" w:cs="Arial"/>
                <w:i/>
                <w:sz w:val="24"/>
                <w:szCs w:val="24"/>
              </w:rPr>
              <w:t>A</w:t>
            </w:r>
            <w:r>
              <w:rPr>
                <w:rFonts w:ascii="Arial" w:eastAsiaTheme="minorEastAsia" w:hAnsi="Arial" w:cs="Arial"/>
                <w:sz w:val="24"/>
                <w:szCs w:val="24"/>
              </w:rPr>
              <w:t xml:space="preserve">, </w:t>
            </w:r>
            <w:r w:rsidRPr="00863BAB">
              <w:rPr>
                <w:rFonts w:ascii="Arial" w:eastAsiaTheme="minorEastAsia" w:hAnsi="Arial" w:cs="Arial"/>
                <w:i/>
                <w:sz w:val="24"/>
                <w:szCs w:val="24"/>
              </w:rPr>
              <w:t>B</w:t>
            </w:r>
            <w:r>
              <w:rPr>
                <w:rFonts w:ascii="Arial" w:eastAsiaTheme="minorEastAsia" w:hAnsi="Arial" w:cs="Arial"/>
                <w:sz w:val="24"/>
                <w:szCs w:val="24"/>
              </w:rPr>
              <w:t xml:space="preserve"> y </w:t>
            </w:r>
            <w:r w:rsidRPr="00863BAB">
              <w:rPr>
                <w:rFonts w:ascii="Arial" w:eastAsiaTheme="minorEastAsia" w:hAnsi="Arial" w:cs="Arial"/>
                <w:i/>
                <w:sz w:val="24"/>
                <w:szCs w:val="24"/>
              </w:rPr>
              <w:t>C</w:t>
            </w:r>
            <w:r>
              <w:rPr>
                <w:rFonts w:ascii="Arial" w:eastAsiaTheme="minorEastAsia" w:hAnsi="Arial" w:cs="Arial"/>
                <w:sz w:val="24"/>
                <w:szCs w:val="24"/>
              </w:rPr>
              <w:t xml:space="preserve"> respectivamente</w:t>
            </w:r>
            <w:ins w:id="21" w:author="user" w:date="2016-06-08T08:37:00Z">
              <w:r w:rsidR="00405A46">
                <w:rPr>
                  <w:rFonts w:ascii="Arial" w:eastAsiaTheme="minorEastAsia" w:hAnsi="Arial" w:cs="Arial"/>
                  <w:sz w:val="24"/>
                  <w:szCs w:val="24"/>
                </w:rPr>
                <w:t>,</w:t>
              </w:r>
            </w:ins>
            <w:r>
              <w:rPr>
                <w:rFonts w:ascii="Arial" w:eastAsiaTheme="minorEastAsia" w:hAnsi="Arial" w:cs="Arial"/>
                <w:sz w:val="24"/>
                <w:szCs w:val="24"/>
              </w:rPr>
              <w:t xml:space="preserve"> se cumple que:</w:t>
            </w:r>
          </w:p>
          <w:p w14:paraId="35F0430B" w14:textId="269D6DED" w:rsidR="00863BAB" w:rsidRPr="004D6A48" w:rsidRDefault="00D7531C" w:rsidP="00863BAB">
            <w:pPr>
              <w:jc w:val="center"/>
              <w:rPr>
                <w:rFonts w:ascii="Arial" w:eastAsiaTheme="minorEastAsia" w:hAnsi="Arial" w:cs="Arial"/>
                <w:sz w:val="24"/>
                <w:szCs w:val="24"/>
              </w:rPr>
            </w:pPr>
            <w:r w:rsidRPr="00D7531C">
              <w:rPr>
                <w:position w:val="-24"/>
                <w:sz w:val="24"/>
                <w:szCs w:val="24"/>
                <w:lang w:val="es-ES_tradnl"/>
              </w:rPr>
              <w:t>MA_10_04_CO_225</w:t>
            </w:r>
          </w:p>
        </w:tc>
      </w:tr>
    </w:tbl>
    <w:p w14:paraId="0A5068AE" w14:textId="4A812C55" w:rsidR="00AE31EB" w:rsidRDefault="00AE31EB" w:rsidP="004D6A48">
      <w:pPr>
        <w:spacing w:after="0"/>
        <w:rPr>
          <w:rFonts w:ascii="Arial" w:hAnsi="Arial" w:cs="Arial"/>
        </w:rPr>
      </w:pPr>
    </w:p>
    <w:p w14:paraId="40E297A7" w14:textId="77777777" w:rsidR="005B0102" w:rsidRDefault="00863BAB" w:rsidP="004D6A48">
      <w:pPr>
        <w:spacing w:after="0"/>
        <w:rPr>
          <w:rFonts w:ascii="Arial" w:hAnsi="Arial" w:cs="Arial"/>
        </w:rPr>
      </w:pPr>
      <w:r>
        <w:rPr>
          <w:rFonts w:ascii="Arial" w:hAnsi="Arial" w:cs="Arial"/>
        </w:rPr>
        <w:t>Para solucionar un triángulo utilizando el teorema del seno es necesario reemplazar los datos que da el problema</w:t>
      </w:r>
      <w:r w:rsidR="005B0102">
        <w:rPr>
          <w:rFonts w:ascii="Arial" w:hAnsi="Arial" w:cs="Arial"/>
        </w:rPr>
        <w:t xml:space="preserve">; para ello, se debe usar solo una de las tres igualdades que plantea el teorema. </w:t>
      </w:r>
    </w:p>
    <w:p w14:paraId="7BF376FB" w14:textId="77777777" w:rsidR="005B0102" w:rsidRDefault="005B0102" w:rsidP="004D6A48">
      <w:pPr>
        <w:spacing w:after="0"/>
        <w:rPr>
          <w:rFonts w:ascii="Arial" w:hAnsi="Arial" w:cs="Arial"/>
        </w:rPr>
      </w:pPr>
    </w:p>
    <w:p w14:paraId="4A543EE2" w14:textId="74E0CB4B" w:rsidR="00863BAB" w:rsidRDefault="005B0102" w:rsidP="004D6A48">
      <w:pPr>
        <w:spacing w:after="0"/>
        <w:rPr>
          <w:rFonts w:ascii="Arial" w:hAnsi="Arial" w:cs="Arial"/>
        </w:rPr>
      </w:pPr>
      <w:r>
        <w:rPr>
          <w:rFonts w:ascii="Arial" w:hAnsi="Arial" w:cs="Arial"/>
        </w:rPr>
        <w:t>Como se dijo antes</w:t>
      </w:r>
      <w:r w:rsidR="00F95F8B">
        <w:rPr>
          <w:rFonts w:ascii="Arial" w:hAnsi="Arial" w:cs="Arial"/>
        </w:rPr>
        <w:t>,</w:t>
      </w:r>
      <w:r>
        <w:rPr>
          <w:rFonts w:ascii="Arial" w:hAnsi="Arial" w:cs="Arial"/>
        </w:rPr>
        <w:t xml:space="preserve"> el teorema del seno se usa para resolver triángulos en los cuales se conocen dos lados y </w:t>
      </w:r>
      <w:r w:rsidR="00605B43">
        <w:rPr>
          <w:rFonts w:ascii="Arial" w:hAnsi="Arial" w:cs="Arial"/>
        </w:rPr>
        <w:t>un ángulo</w:t>
      </w:r>
      <w:r>
        <w:rPr>
          <w:rFonts w:ascii="Arial" w:hAnsi="Arial" w:cs="Arial"/>
        </w:rPr>
        <w:t xml:space="preserve"> o dos ángulos y un lado; por tal razón</w:t>
      </w:r>
      <w:r w:rsidR="00F95F8B">
        <w:rPr>
          <w:rFonts w:ascii="Arial" w:hAnsi="Arial" w:cs="Arial"/>
        </w:rPr>
        <w:t>,</w:t>
      </w:r>
      <w:r>
        <w:rPr>
          <w:rFonts w:ascii="Arial" w:hAnsi="Arial" w:cs="Arial"/>
        </w:rPr>
        <w:t xml:space="preserve"> al usar una de las igualdades del teorema la expresión queda con un solo término desconocido</w:t>
      </w:r>
      <w:r w:rsidR="00F95F8B">
        <w:rPr>
          <w:rFonts w:ascii="Arial" w:hAnsi="Arial" w:cs="Arial"/>
        </w:rPr>
        <w:t>,</w:t>
      </w:r>
      <w:r>
        <w:rPr>
          <w:rFonts w:ascii="Arial" w:hAnsi="Arial" w:cs="Arial"/>
        </w:rPr>
        <w:t xml:space="preserve"> que se debe despejar por los métodos habituales de ecuaciones.</w:t>
      </w:r>
    </w:p>
    <w:p w14:paraId="0479A8FA" w14:textId="77777777" w:rsidR="00863BAB" w:rsidRDefault="00863BAB" w:rsidP="004D6A48">
      <w:pPr>
        <w:spacing w:after="0"/>
        <w:rPr>
          <w:rFonts w:ascii="Arial" w:hAnsi="Arial" w:cs="Arial"/>
        </w:rPr>
      </w:pPr>
    </w:p>
    <w:p w14:paraId="5D37F9C4" w14:textId="5DE821A6" w:rsidR="004D6A48" w:rsidRDefault="00863BAB" w:rsidP="004D6A48">
      <w:pPr>
        <w:spacing w:after="0"/>
        <w:rPr>
          <w:rFonts w:ascii="Arial" w:hAnsi="Arial" w:cs="Arial"/>
        </w:rPr>
      </w:pPr>
      <w:r>
        <w:rPr>
          <w:rFonts w:ascii="Arial" w:hAnsi="Arial" w:cs="Arial"/>
        </w:rPr>
        <w:t>Ejemplo</w:t>
      </w:r>
    </w:p>
    <w:p w14:paraId="4823732B" w14:textId="7384638E" w:rsidR="00863BAB" w:rsidRDefault="00863BAB" w:rsidP="004D6A48">
      <w:pPr>
        <w:spacing w:after="0"/>
        <w:rPr>
          <w:rFonts w:ascii="Arial" w:hAnsi="Arial" w:cs="Arial"/>
        </w:rPr>
      </w:pPr>
      <w:r>
        <w:rPr>
          <w:rFonts w:ascii="Arial" w:hAnsi="Arial" w:cs="Arial"/>
        </w:rPr>
        <w:t xml:space="preserve">Resolver el triángulo para el cual </w:t>
      </w:r>
      <w:r w:rsidRPr="00863BAB">
        <w:rPr>
          <w:rFonts w:ascii="Arial" w:hAnsi="Arial" w:cs="Arial"/>
          <w:i/>
        </w:rPr>
        <w:t>A</w:t>
      </w:r>
      <w:r>
        <w:rPr>
          <w:rFonts w:ascii="Arial" w:hAnsi="Arial" w:cs="Arial"/>
        </w:rPr>
        <w:t xml:space="preserve"> = 40º, </w:t>
      </w:r>
      <w:r w:rsidRPr="00863BAB">
        <w:rPr>
          <w:rFonts w:ascii="Arial" w:hAnsi="Arial" w:cs="Arial"/>
          <w:i/>
        </w:rPr>
        <w:t>B</w:t>
      </w:r>
      <w:r>
        <w:rPr>
          <w:rFonts w:ascii="Arial" w:hAnsi="Arial" w:cs="Arial"/>
        </w:rPr>
        <w:t xml:space="preserve"> = 20º y </w:t>
      </w:r>
      <w:r w:rsidRPr="00863BAB">
        <w:rPr>
          <w:rFonts w:ascii="Arial" w:hAnsi="Arial" w:cs="Arial"/>
          <w:i/>
        </w:rPr>
        <w:t>a</w:t>
      </w:r>
      <w:r>
        <w:rPr>
          <w:rFonts w:ascii="Arial" w:hAnsi="Arial" w:cs="Arial"/>
        </w:rPr>
        <w:t xml:space="preserve"> = 2 cm.</w:t>
      </w:r>
    </w:p>
    <w:p w14:paraId="38EC2517" w14:textId="6EE3F567" w:rsidR="00863BAB" w:rsidRDefault="00863BAB" w:rsidP="004D6A48">
      <w:pPr>
        <w:spacing w:after="0"/>
        <w:rPr>
          <w:rFonts w:ascii="Arial" w:hAnsi="Arial" w:cs="Arial"/>
        </w:rPr>
      </w:pPr>
      <w:r>
        <w:rPr>
          <w:rFonts w:ascii="Arial" w:hAnsi="Arial" w:cs="Arial"/>
        </w:rPr>
        <w:t xml:space="preserve">En este caso se debe determinar la medida del ángulo </w:t>
      </w:r>
      <w:r w:rsidRPr="00863BAB">
        <w:rPr>
          <w:rFonts w:ascii="Arial" w:hAnsi="Arial" w:cs="Arial"/>
          <w:i/>
        </w:rPr>
        <w:t>C</w:t>
      </w:r>
      <w:r>
        <w:rPr>
          <w:rFonts w:ascii="Arial" w:hAnsi="Arial" w:cs="Arial"/>
        </w:rPr>
        <w:t xml:space="preserve"> y la longitud de los lados </w:t>
      </w:r>
      <w:r w:rsidRPr="00863BAB">
        <w:rPr>
          <w:rFonts w:ascii="Arial" w:hAnsi="Arial" w:cs="Arial"/>
          <w:i/>
        </w:rPr>
        <w:t>b</w:t>
      </w:r>
      <w:r>
        <w:rPr>
          <w:rFonts w:ascii="Arial" w:hAnsi="Arial" w:cs="Arial"/>
        </w:rPr>
        <w:t xml:space="preserve"> y </w:t>
      </w:r>
      <w:r w:rsidRPr="00863BAB">
        <w:rPr>
          <w:rFonts w:ascii="Arial" w:hAnsi="Arial" w:cs="Arial"/>
          <w:i/>
        </w:rPr>
        <w:t>c</w:t>
      </w:r>
      <w:r>
        <w:rPr>
          <w:rFonts w:ascii="Arial" w:hAnsi="Arial" w:cs="Arial"/>
        </w:rPr>
        <w:t>.</w:t>
      </w:r>
    </w:p>
    <w:p w14:paraId="659F8F0E" w14:textId="77777777" w:rsidR="00AC6945" w:rsidRDefault="00AC6945" w:rsidP="004D6A48">
      <w:pPr>
        <w:spacing w:after="0"/>
        <w:rPr>
          <w:rFonts w:ascii="Arial" w:hAnsi="Arial" w:cs="Arial"/>
        </w:rPr>
      </w:pPr>
    </w:p>
    <w:p w14:paraId="62886820" w14:textId="3A4A65AE" w:rsidR="00D91233" w:rsidRDefault="00D91233" w:rsidP="004D6A48">
      <w:pPr>
        <w:spacing w:after="0"/>
        <w:rPr>
          <w:rFonts w:ascii="Arial" w:hAnsi="Arial" w:cs="Arial"/>
        </w:rPr>
      </w:pPr>
      <w:r>
        <w:rPr>
          <w:rFonts w:ascii="Arial" w:hAnsi="Arial" w:cs="Arial"/>
        </w:rPr>
        <w:t>Como se conoce la medida de dos de los ángulos, se tiene:</w:t>
      </w:r>
    </w:p>
    <w:p w14:paraId="3EB0DB09" w14:textId="2EED5090" w:rsidR="00D91233" w:rsidRDefault="00D91233" w:rsidP="00D91233">
      <w:pPr>
        <w:spacing w:after="0"/>
        <w:jc w:val="center"/>
        <w:rPr>
          <w:rFonts w:ascii="Arial" w:hAnsi="Arial" w:cs="Arial"/>
        </w:rPr>
      </w:pPr>
      <w:r w:rsidRPr="00D91233">
        <w:rPr>
          <w:rFonts w:ascii="Arial" w:hAnsi="Arial" w:cs="Arial"/>
          <w:i/>
        </w:rPr>
        <w:t>A</w:t>
      </w:r>
      <w:r>
        <w:rPr>
          <w:rFonts w:ascii="Arial" w:hAnsi="Arial" w:cs="Arial"/>
        </w:rPr>
        <w:t xml:space="preserve"> + </w:t>
      </w:r>
      <w:r w:rsidRPr="00D91233">
        <w:rPr>
          <w:rFonts w:ascii="Arial" w:hAnsi="Arial" w:cs="Arial"/>
          <w:i/>
        </w:rPr>
        <w:t>B</w:t>
      </w:r>
      <w:r>
        <w:rPr>
          <w:rFonts w:ascii="Arial" w:hAnsi="Arial" w:cs="Arial"/>
        </w:rPr>
        <w:t xml:space="preserve"> + </w:t>
      </w:r>
      <w:r w:rsidRPr="00D91233">
        <w:rPr>
          <w:rFonts w:ascii="Arial" w:hAnsi="Arial" w:cs="Arial"/>
          <w:i/>
        </w:rPr>
        <w:t>C</w:t>
      </w:r>
      <w:r>
        <w:rPr>
          <w:rFonts w:ascii="Arial" w:hAnsi="Arial" w:cs="Arial"/>
        </w:rPr>
        <w:t xml:space="preserve"> = 180º</w:t>
      </w:r>
    </w:p>
    <w:p w14:paraId="3A92DB21" w14:textId="4EBCB64E" w:rsidR="00D91233" w:rsidRDefault="00D91233" w:rsidP="00D91233">
      <w:pPr>
        <w:spacing w:after="0"/>
        <w:jc w:val="center"/>
        <w:rPr>
          <w:rFonts w:ascii="Arial" w:hAnsi="Arial" w:cs="Arial"/>
        </w:rPr>
      </w:pPr>
      <w:r>
        <w:rPr>
          <w:rFonts w:ascii="Arial" w:hAnsi="Arial" w:cs="Arial"/>
        </w:rPr>
        <w:t xml:space="preserve">40º + 20º + </w:t>
      </w:r>
      <w:r w:rsidRPr="00D91233">
        <w:rPr>
          <w:rFonts w:ascii="Arial" w:hAnsi="Arial" w:cs="Arial"/>
          <w:i/>
        </w:rPr>
        <w:t>C</w:t>
      </w:r>
      <w:r>
        <w:rPr>
          <w:rFonts w:ascii="Arial" w:hAnsi="Arial" w:cs="Arial"/>
        </w:rPr>
        <w:t xml:space="preserve"> = 180º</w:t>
      </w:r>
    </w:p>
    <w:p w14:paraId="61387A67" w14:textId="38AAB5F6" w:rsidR="00D91233" w:rsidRDefault="00D91233" w:rsidP="00D91233">
      <w:pPr>
        <w:spacing w:after="0"/>
        <w:jc w:val="center"/>
        <w:rPr>
          <w:rFonts w:ascii="Arial" w:hAnsi="Arial" w:cs="Arial"/>
        </w:rPr>
      </w:pPr>
      <w:r w:rsidRPr="00D91233">
        <w:rPr>
          <w:rFonts w:ascii="Arial" w:hAnsi="Arial" w:cs="Arial"/>
          <w:i/>
        </w:rPr>
        <w:t>C</w:t>
      </w:r>
      <w:r>
        <w:rPr>
          <w:rFonts w:ascii="Arial" w:hAnsi="Arial" w:cs="Arial"/>
        </w:rPr>
        <w:t xml:space="preserve"> = 120º</w:t>
      </w:r>
    </w:p>
    <w:p w14:paraId="462877CA" w14:textId="260F80B9" w:rsidR="005B0102" w:rsidRDefault="005B0102" w:rsidP="004D6A48">
      <w:pPr>
        <w:spacing w:after="0"/>
        <w:rPr>
          <w:rFonts w:ascii="Arial" w:hAnsi="Arial" w:cs="Arial"/>
        </w:rPr>
      </w:pPr>
      <w:r>
        <w:rPr>
          <w:rFonts w:ascii="Arial" w:hAnsi="Arial" w:cs="Arial"/>
        </w:rPr>
        <w:t>Con los datos, se plantea el teorema del seno así:</w:t>
      </w:r>
    </w:p>
    <w:p w14:paraId="51B13C0E" w14:textId="2E62D0CA" w:rsidR="005B0102" w:rsidRDefault="00D7531C" w:rsidP="005B0102">
      <w:pPr>
        <w:spacing w:after="0"/>
        <w:jc w:val="center"/>
      </w:pPr>
      <w:r w:rsidRPr="00D7531C">
        <w:rPr>
          <w:position w:val="-24"/>
        </w:rPr>
        <w:t>MA_10_04_CO_226</w:t>
      </w:r>
    </w:p>
    <w:p w14:paraId="093482D6" w14:textId="6E3C1987" w:rsidR="005B0102" w:rsidRDefault="00D7531C" w:rsidP="005B0102">
      <w:pPr>
        <w:spacing w:after="0"/>
        <w:jc w:val="center"/>
      </w:pPr>
      <w:r w:rsidRPr="00D7531C">
        <w:rPr>
          <w:position w:val="-24"/>
        </w:rPr>
        <w:t>MA_10_04_CO_227</w:t>
      </w:r>
    </w:p>
    <w:p w14:paraId="418A6D30" w14:textId="1A614835" w:rsidR="005B0102" w:rsidRDefault="00D7531C" w:rsidP="005B0102">
      <w:pPr>
        <w:spacing w:after="0"/>
        <w:jc w:val="center"/>
        <w:rPr>
          <w:rFonts w:ascii="Arial" w:hAnsi="Arial" w:cs="Arial"/>
        </w:rPr>
      </w:pPr>
      <w:r w:rsidRPr="00D7531C">
        <w:rPr>
          <w:position w:val="-8"/>
        </w:rPr>
        <w:t>MA_10_04_CO_228</w:t>
      </w:r>
    </w:p>
    <w:p w14:paraId="7336481E" w14:textId="0813803A" w:rsidR="00863BAB" w:rsidRDefault="00D91233" w:rsidP="004D6A48">
      <w:pPr>
        <w:spacing w:after="0"/>
        <w:rPr>
          <w:rFonts w:ascii="Arial" w:hAnsi="Arial" w:cs="Arial"/>
        </w:rPr>
      </w:pPr>
      <w:r>
        <w:rPr>
          <w:rFonts w:ascii="Arial" w:hAnsi="Arial" w:cs="Arial"/>
        </w:rPr>
        <w:t xml:space="preserve">En forma similar, se plantea el teorema del seno para hallar la longitud del lado </w:t>
      </w:r>
      <w:r w:rsidRPr="00D91233">
        <w:rPr>
          <w:rFonts w:ascii="Arial" w:hAnsi="Arial" w:cs="Arial"/>
          <w:i/>
        </w:rPr>
        <w:t>c</w:t>
      </w:r>
      <w:r>
        <w:rPr>
          <w:rFonts w:ascii="Arial" w:hAnsi="Arial" w:cs="Arial"/>
        </w:rPr>
        <w:t>:</w:t>
      </w:r>
    </w:p>
    <w:p w14:paraId="6F2AED16" w14:textId="59BC5428" w:rsidR="00D91233" w:rsidRDefault="00D7531C" w:rsidP="00D91233">
      <w:pPr>
        <w:spacing w:after="0"/>
        <w:jc w:val="center"/>
      </w:pPr>
      <w:r w:rsidRPr="00D7531C">
        <w:rPr>
          <w:position w:val="-24"/>
        </w:rPr>
        <w:t>MA_10_04_CO_229</w:t>
      </w:r>
    </w:p>
    <w:p w14:paraId="1ED63BC2" w14:textId="73543210" w:rsidR="00D91233" w:rsidRDefault="00D7531C" w:rsidP="00D91233">
      <w:pPr>
        <w:spacing w:after="0"/>
        <w:jc w:val="center"/>
      </w:pPr>
      <w:r w:rsidRPr="00D7531C">
        <w:rPr>
          <w:position w:val="-24"/>
        </w:rPr>
        <w:t>MA_10_04_CO_230</w:t>
      </w:r>
    </w:p>
    <w:p w14:paraId="0B49DEF8" w14:textId="11CDFA64" w:rsidR="004B17A7" w:rsidRPr="00D91233" w:rsidRDefault="00D7531C" w:rsidP="00D91233">
      <w:pPr>
        <w:spacing w:after="0"/>
        <w:jc w:val="center"/>
        <w:rPr>
          <w:rFonts w:ascii="Arial" w:hAnsi="Arial" w:cs="Arial"/>
        </w:rPr>
      </w:pPr>
      <w:r w:rsidRPr="00D7531C">
        <w:rPr>
          <w:position w:val="-8"/>
        </w:rPr>
        <w:t>MA_10_04_CO_231</w:t>
      </w:r>
    </w:p>
    <w:p w14:paraId="1F89CC20" w14:textId="0D819CEF" w:rsidR="000828AD" w:rsidRDefault="00D91233" w:rsidP="004D6A48">
      <w:pPr>
        <w:spacing w:after="0"/>
        <w:jc w:val="both"/>
        <w:rPr>
          <w:rFonts w:ascii="Arial" w:hAnsi="Arial" w:cs="Arial"/>
        </w:rPr>
      </w:pPr>
      <w:r w:rsidRPr="00D91233">
        <w:rPr>
          <w:rFonts w:ascii="Arial" w:hAnsi="Arial" w:cs="Arial"/>
        </w:rPr>
        <w:t>En conclusión</w:t>
      </w:r>
      <w:r>
        <w:rPr>
          <w:rFonts w:ascii="Arial" w:hAnsi="Arial" w:cs="Arial"/>
        </w:rPr>
        <w:t>:</w:t>
      </w:r>
    </w:p>
    <w:p w14:paraId="4AC89ED1" w14:textId="50540CAD" w:rsidR="00D91233" w:rsidRDefault="00D91233" w:rsidP="004D6A48">
      <w:pPr>
        <w:spacing w:after="0"/>
        <w:jc w:val="both"/>
        <w:rPr>
          <w:rFonts w:ascii="Arial" w:hAnsi="Arial" w:cs="Arial"/>
        </w:rPr>
      </w:pPr>
      <w:r w:rsidRPr="00D91233">
        <w:rPr>
          <w:rFonts w:ascii="Arial" w:hAnsi="Arial" w:cs="Arial"/>
          <w:i/>
        </w:rPr>
        <w:t>A</w:t>
      </w:r>
      <w:r>
        <w:rPr>
          <w:rFonts w:ascii="Arial" w:hAnsi="Arial" w:cs="Arial"/>
        </w:rPr>
        <w:t xml:space="preserve"> = 40º, </w:t>
      </w:r>
      <w:r w:rsidRPr="00D91233">
        <w:rPr>
          <w:rFonts w:ascii="Arial" w:hAnsi="Arial" w:cs="Arial"/>
          <w:i/>
        </w:rPr>
        <w:t>B</w:t>
      </w:r>
      <w:r>
        <w:rPr>
          <w:rFonts w:ascii="Arial" w:hAnsi="Arial" w:cs="Arial"/>
        </w:rPr>
        <w:t xml:space="preserve"> = 20º, </w:t>
      </w:r>
      <w:r w:rsidRPr="00D91233">
        <w:rPr>
          <w:rFonts w:ascii="Arial" w:hAnsi="Arial" w:cs="Arial"/>
          <w:i/>
        </w:rPr>
        <w:t>C</w:t>
      </w:r>
      <w:r>
        <w:rPr>
          <w:rFonts w:ascii="Arial" w:hAnsi="Arial" w:cs="Arial"/>
        </w:rPr>
        <w:t xml:space="preserve"> = 120º.</w:t>
      </w:r>
    </w:p>
    <w:p w14:paraId="406E2A9B" w14:textId="56BA9E34" w:rsidR="00D91233" w:rsidRPr="00D91233" w:rsidRDefault="00D91233" w:rsidP="004D6A48">
      <w:pPr>
        <w:spacing w:after="0"/>
        <w:jc w:val="both"/>
        <w:rPr>
          <w:rFonts w:ascii="Arial" w:hAnsi="Arial" w:cs="Arial"/>
        </w:rPr>
      </w:pPr>
      <w:r w:rsidRPr="00D91233">
        <w:rPr>
          <w:rFonts w:ascii="Arial" w:hAnsi="Arial" w:cs="Arial"/>
          <w:i/>
        </w:rPr>
        <w:t>a</w:t>
      </w:r>
      <w:r>
        <w:rPr>
          <w:rFonts w:ascii="Arial" w:hAnsi="Arial" w:cs="Arial"/>
        </w:rPr>
        <w:t xml:space="preserve"> = 2 cm, </w:t>
      </w:r>
      <w:r w:rsidRPr="00D91233">
        <w:rPr>
          <w:rFonts w:ascii="Arial" w:hAnsi="Arial" w:cs="Arial"/>
          <w:i/>
        </w:rPr>
        <w:t>b</w:t>
      </w:r>
      <w:r>
        <w:rPr>
          <w:rFonts w:ascii="Arial" w:hAnsi="Arial" w:cs="Arial"/>
        </w:rPr>
        <w:t xml:space="preserve"> = 1,06 cm, </w:t>
      </w:r>
      <w:r w:rsidRPr="00D91233">
        <w:rPr>
          <w:rFonts w:ascii="Arial" w:hAnsi="Arial" w:cs="Arial"/>
          <w:i/>
        </w:rPr>
        <w:t>c</w:t>
      </w:r>
      <w:r>
        <w:rPr>
          <w:rFonts w:ascii="Arial" w:hAnsi="Arial" w:cs="Arial"/>
        </w:rPr>
        <w:t xml:space="preserve"> = 2,69 cm.</w:t>
      </w:r>
    </w:p>
    <w:p w14:paraId="0468B6FA" w14:textId="77777777" w:rsidR="000828AD" w:rsidRDefault="000828AD" w:rsidP="004D6A48">
      <w:pPr>
        <w:spacing w:after="0"/>
        <w:jc w:val="both"/>
        <w:rPr>
          <w:rFonts w:ascii="Arial" w:hAnsi="Arial" w:cs="Arial"/>
        </w:rPr>
      </w:pPr>
    </w:p>
    <w:p w14:paraId="26573E2B" w14:textId="1B0F4D52" w:rsidR="00146E77" w:rsidRDefault="00146E77" w:rsidP="004D6A48">
      <w:pPr>
        <w:spacing w:after="0"/>
        <w:jc w:val="both"/>
        <w:rPr>
          <w:rFonts w:ascii="Arial" w:hAnsi="Arial" w:cs="Arial"/>
        </w:rPr>
      </w:pPr>
      <w:r>
        <w:rPr>
          <w:rFonts w:ascii="Arial" w:hAnsi="Arial" w:cs="Arial"/>
        </w:rPr>
        <w:t>En algunos casos, al resolver un triángulo usando el teorema del seno</w:t>
      </w:r>
      <w:r w:rsidR="007A4DA3">
        <w:rPr>
          <w:rFonts w:ascii="Arial" w:hAnsi="Arial" w:cs="Arial"/>
        </w:rPr>
        <w:t>,</w:t>
      </w:r>
      <w:r>
        <w:rPr>
          <w:rFonts w:ascii="Arial" w:hAnsi="Arial" w:cs="Arial"/>
        </w:rPr>
        <w:t xml:space="preserve"> se pueden presentar dos situaciones extrañas:</w:t>
      </w:r>
    </w:p>
    <w:p w14:paraId="1B3F320E" w14:textId="35329BAC" w:rsidR="00146E77" w:rsidRDefault="00146E77" w:rsidP="00146E77">
      <w:pPr>
        <w:pStyle w:val="Prrafodelista"/>
        <w:numPr>
          <w:ilvl w:val="0"/>
          <w:numId w:val="12"/>
        </w:numPr>
        <w:spacing w:after="0"/>
        <w:jc w:val="both"/>
        <w:rPr>
          <w:rFonts w:ascii="Arial" w:hAnsi="Arial" w:cs="Arial"/>
        </w:rPr>
      </w:pPr>
      <w:r>
        <w:rPr>
          <w:rFonts w:ascii="Arial" w:hAnsi="Arial" w:cs="Arial"/>
        </w:rPr>
        <w:t>Que no exista ningún triángulo que cumpla las condiciones.</w:t>
      </w:r>
    </w:p>
    <w:p w14:paraId="718AF34B" w14:textId="6281F6C7" w:rsidR="00146E77" w:rsidRDefault="00146E77" w:rsidP="00146E77">
      <w:pPr>
        <w:pStyle w:val="Prrafodelista"/>
        <w:numPr>
          <w:ilvl w:val="0"/>
          <w:numId w:val="12"/>
        </w:numPr>
        <w:spacing w:after="0"/>
        <w:jc w:val="both"/>
        <w:rPr>
          <w:rFonts w:ascii="Arial" w:hAnsi="Arial" w:cs="Arial"/>
        </w:rPr>
      </w:pPr>
      <w:r>
        <w:rPr>
          <w:rFonts w:ascii="Arial" w:hAnsi="Arial" w:cs="Arial"/>
        </w:rPr>
        <w:t>Que existan dos triángulos que cumplan las condiciones.</w:t>
      </w:r>
    </w:p>
    <w:p w14:paraId="6D153AE9" w14:textId="77777777" w:rsidR="00146E77" w:rsidRPr="00146E77" w:rsidRDefault="00146E77" w:rsidP="00146E77">
      <w:pPr>
        <w:spacing w:after="0"/>
        <w:jc w:val="both"/>
        <w:rPr>
          <w:rFonts w:ascii="Arial" w:hAnsi="Arial" w:cs="Arial"/>
        </w:rPr>
      </w:pPr>
    </w:p>
    <w:p w14:paraId="138803B3" w14:textId="64029F99" w:rsidR="00146E77" w:rsidRPr="00146E77" w:rsidRDefault="00146E77" w:rsidP="004D6A48">
      <w:pPr>
        <w:spacing w:after="0"/>
        <w:jc w:val="both"/>
        <w:rPr>
          <w:rFonts w:ascii="Arial" w:hAnsi="Arial" w:cs="Arial"/>
        </w:rPr>
      </w:pPr>
      <w:r w:rsidRPr="00146E77">
        <w:rPr>
          <w:rFonts w:ascii="Arial" w:hAnsi="Arial" w:cs="Arial"/>
        </w:rPr>
        <w:t>Ejemplo</w:t>
      </w:r>
    </w:p>
    <w:p w14:paraId="40405602" w14:textId="1EF8BBB9" w:rsidR="000828AD" w:rsidRDefault="00146E77" w:rsidP="00116C1E">
      <w:pPr>
        <w:spacing w:after="0"/>
        <w:jc w:val="both"/>
        <w:rPr>
          <w:rFonts w:ascii="Arial" w:hAnsi="Arial" w:cs="Arial"/>
        </w:rPr>
      </w:pPr>
      <w:r>
        <w:rPr>
          <w:rFonts w:ascii="Arial" w:hAnsi="Arial" w:cs="Arial"/>
        </w:rPr>
        <w:t>Resolver el triángulo para el cual</w:t>
      </w:r>
      <w:r w:rsidR="00ED6F53">
        <w:rPr>
          <w:rFonts w:ascii="Arial" w:hAnsi="Arial" w:cs="Arial"/>
        </w:rPr>
        <w:t xml:space="preserve"> </w:t>
      </w:r>
      <w:r w:rsidR="00ED6F53" w:rsidRPr="00ED6F53">
        <w:rPr>
          <w:rFonts w:ascii="Arial" w:hAnsi="Arial" w:cs="Arial"/>
          <w:i/>
        </w:rPr>
        <w:t>a</w:t>
      </w:r>
      <w:r w:rsidR="00ED6F53">
        <w:rPr>
          <w:rFonts w:ascii="Arial" w:hAnsi="Arial" w:cs="Arial"/>
        </w:rPr>
        <w:t xml:space="preserve"> = 4 cm, </w:t>
      </w:r>
      <w:r w:rsidR="00ED6F53" w:rsidRPr="00ED6F53">
        <w:rPr>
          <w:rFonts w:ascii="Arial" w:hAnsi="Arial" w:cs="Arial"/>
          <w:i/>
        </w:rPr>
        <w:t>b</w:t>
      </w:r>
      <w:r w:rsidR="00ED6F53">
        <w:rPr>
          <w:rFonts w:ascii="Arial" w:hAnsi="Arial" w:cs="Arial"/>
        </w:rPr>
        <w:t xml:space="preserve"> = 5 cm y </w:t>
      </w:r>
      <w:r w:rsidR="00ED6F53" w:rsidRPr="00ED6F53">
        <w:rPr>
          <w:rFonts w:ascii="Arial" w:hAnsi="Arial" w:cs="Arial"/>
          <w:i/>
        </w:rPr>
        <w:t>A</w:t>
      </w:r>
      <w:r w:rsidR="00ED6F53">
        <w:rPr>
          <w:rFonts w:ascii="Arial" w:hAnsi="Arial" w:cs="Arial"/>
        </w:rPr>
        <w:t xml:space="preserve"> = 60º.</w:t>
      </w:r>
    </w:p>
    <w:p w14:paraId="50FE3F8C" w14:textId="756B52FD" w:rsidR="00ED6F53" w:rsidRDefault="00ED6F53" w:rsidP="00116C1E">
      <w:pPr>
        <w:spacing w:after="0"/>
        <w:jc w:val="both"/>
        <w:rPr>
          <w:rFonts w:ascii="Arial" w:hAnsi="Arial" w:cs="Arial"/>
        </w:rPr>
      </w:pPr>
      <w:r>
        <w:rPr>
          <w:rFonts w:ascii="Arial" w:hAnsi="Arial" w:cs="Arial"/>
        </w:rPr>
        <w:t>Al plantear el teorema del seno se tiene:</w:t>
      </w:r>
    </w:p>
    <w:p w14:paraId="44D8C077" w14:textId="222F9B80" w:rsidR="00ED6F53" w:rsidRDefault="00D7531C" w:rsidP="00ED6F53">
      <w:pPr>
        <w:spacing w:after="0"/>
        <w:jc w:val="center"/>
      </w:pPr>
      <w:r w:rsidRPr="00D7531C">
        <w:rPr>
          <w:position w:val="-24"/>
        </w:rPr>
        <w:t>MA_10_04_CO_232</w:t>
      </w:r>
    </w:p>
    <w:p w14:paraId="7BF7714B" w14:textId="06FEEF13" w:rsidR="00ED6F53" w:rsidRDefault="006939CA" w:rsidP="00ED6F53">
      <w:pPr>
        <w:spacing w:after="0"/>
        <w:jc w:val="center"/>
      </w:pPr>
      <w:r w:rsidRPr="006939CA">
        <w:rPr>
          <w:position w:val="-24"/>
        </w:rPr>
        <w:t>MA_10_04_CO_233</w:t>
      </w:r>
    </w:p>
    <w:p w14:paraId="5ECBF4E9" w14:textId="35A8C22D" w:rsidR="00116C1E" w:rsidRDefault="006939CA" w:rsidP="00ED6F53">
      <w:pPr>
        <w:spacing w:after="0"/>
        <w:jc w:val="center"/>
      </w:pPr>
      <w:r w:rsidRPr="006939CA">
        <w:rPr>
          <w:position w:val="-8"/>
        </w:rPr>
        <w:t>MA_10_04_CO_234</w:t>
      </w:r>
    </w:p>
    <w:p w14:paraId="5184F832" w14:textId="69FD709C" w:rsidR="00ED6F53" w:rsidRPr="00ED6F53" w:rsidRDefault="00ED6F53" w:rsidP="00116C1E">
      <w:pPr>
        <w:spacing w:after="0"/>
        <w:jc w:val="both"/>
        <w:rPr>
          <w:rFonts w:ascii="Arial" w:hAnsi="Arial" w:cs="Arial"/>
        </w:rPr>
      </w:pPr>
      <w:r w:rsidRPr="00ED6F53">
        <w:rPr>
          <w:rFonts w:ascii="Arial" w:hAnsi="Arial" w:cs="Arial"/>
        </w:rPr>
        <w:t xml:space="preserve">De la definición de las funciones trigonométricas se sabe que el seno no es mayor que 1 ni menor que </w:t>
      </w:r>
      <w:r w:rsidR="0051200C">
        <w:rPr>
          <w:rFonts w:ascii="Arial" w:hAnsi="Arial" w:cs="Arial"/>
        </w:rPr>
        <w:sym w:font="Symbol" w:char="F02D"/>
      </w:r>
      <w:r w:rsidRPr="00ED6F53">
        <w:rPr>
          <w:rFonts w:ascii="Arial" w:hAnsi="Arial" w:cs="Arial"/>
        </w:rPr>
        <w:t>1, por lo tanto</w:t>
      </w:r>
      <w:r w:rsidR="0051200C">
        <w:rPr>
          <w:rFonts w:ascii="Arial" w:hAnsi="Arial" w:cs="Arial"/>
        </w:rPr>
        <w:t>,</w:t>
      </w:r>
      <w:r w:rsidRPr="00ED6F53">
        <w:rPr>
          <w:rFonts w:ascii="Arial" w:hAnsi="Arial" w:cs="Arial"/>
        </w:rPr>
        <w:t xml:space="preserve"> no existe ningún ángulo que cumpla esta condición</w:t>
      </w:r>
      <w:r w:rsidR="0051200C">
        <w:rPr>
          <w:rFonts w:ascii="Arial" w:hAnsi="Arial" w:cs="Arial"/>
        </w:rPr>
        <w:t>,</w:t>
      </w:r>
      <w:r w:rsidR="0051200C" w:rsidRPr="00ED6F53">
        <w:rPr>
          <w:rFonts w:ascii="Arial" w:hAnsi="Arial" w:cs="Arial"/>
        </w:rPr>
        <w:t xml:space="preserve"> </w:t>
      </w:r>
      <w:r w:rsidR="0051200C">
        <w:rPr>
          <w:rFonts w:ascii="Arial" w:hAnsi="Arial" w:cs="Arial"/>
        </w:rPr>
        <w:t xml:space="preserve">razón </w:t>
      </w:r>
      <w:r w:rsidRPr="00ED6F53">
        <w:rPr>
          <w:rFonts w:ascii="Arial" w:hAnsi="Arial" w:cs="Arial"/>
        </w:rPr>
        <w:t xml:space="preserve">por </w:t>
      </w:r>
      <w:r w:rsidR="0051200C" w:rsidRPr="00ED6F53">
        <w:rPr>
          <w:rFonts w:ascii="Arial" w:hAnsi="Arial" w:cs="Arial"/>
        </w:rPr>
        <w:t>l</w:t>
      </w:r>
      <w:r w:rsidR="0051200C">
        <w:rPr>
          <w:rFonts w:ascii="Arial" w:hAnsi="Arial" w:cs="Arial"/>
        </w:rPr>
        <w:t>a</w:t>
      </w:r>
      <w:r w:rsidR="0051200C" w:rsidRPr="00ED6F53">
        <w:rPr>
          <w:rFonts w:ascii="Arial" w:hAnsi="Arial" w:cs="Arial"/>
        </w:rPr>
        <w:t xml:space="preserve"> </w:t>
      </w:r>
      <w:r w:rsidR="0051200C">
        <w:rPr>
          <w:rFonts w:ascii="Arial" w:hAnsi="Arial" w:cs="Arial"/>
        </w:rPr>
        <w:t>cual</w:t>
      </w:r>
      <w:r w:rsidR="0051200C" w:rsidRPr="00ED6F53">
        <w:rPr>
          <w:rFonts w:ascii="Arial" w:hAnsi="Arial" w:cs="Arial"/>
        </w:rPr>
        <w:t xml:space="preserve"> </w:t>
      </w:r>
      <w:r w:rsidRPr="00ED6F53">
        <w:rPr>
          <w:rFonts w:ascii="Arial" w:hAnsi="Arial" w:cs="Arial"/>
        </w:rPr>
        <w:t>se dice que no existe ningún triángulo que verifique las condiciones dadas.</w:t>
      </w:r>
    </w:p>
    <w:p w14:paraId="7532764B" w14:textId="77777777" w:rsidR="00ED6F53" w:rsidRPr="00C4072A" w:rsidRDefault="00ED6F53" w:rsidP="00116C1E">
      <w:pPr>
        <w:spacing w:after="0"/>
        <w:jc w:val="both"/>
        <w:rPr>
          <w:rFonts w:ascii="Arial" w:hAnsi="Arial" w:cs="Arial"/>
          <w:color w:val="000000"/>
          <w:lang w:val="es-CO"/>
        </w:rPr>
      </w:pPr>
    </w:p>
    <w:p w14:paraId="2B915099" w14:textId="716137D7" w:rsidR="00ED6F53" w:rsidRPr="00ED6F53" w:rsidRDefault="00ED6F53" w:rsidP="00116C1E">
      <w:pPr>
        <w:spacing w:after="0"/>
        <w:jc w:val="both"/>
        <w:rPr>
          <w:rFonts w:ascii="Arial" w:hAnsi="Arial" w:cs="Arial"/>
          <w:color w:val="000000"/>
        </w:rPr>
      </w:pPr>
      <w:r w:rsidRPr="00ED6F53">
        <w:rPr>
          <w:rFonts w:ascii="Arial" w:hAnsi="Arial" w:cs="Arial"/>
          <w:color w:val="000000"/>
        </w:rPr>
        <w:t>Ejemplo</w:t>
      </w:r>
    </w:p>
    <w:p w14:paraId="39A8144A" w14:textId="3AD5FF44" w:rsidR="00ED6F53" w:rsidRDefault="00ED6F53" w:rsidP="00116C1E">
      <w:pPr>
        <w:spacing w:after="0"/>
        <w:jc w:val="both"/>
        <w:rPr>
          <w:rFonts w:ascii="Arial" w:hAnsi="Arial" w:cs="Arial"/>
          <w:color w:val="000000"/>
        </w:rPr>
      </w:pPr>
      <w:r w:rsidRPr="00ED6F53">
        <w:rPr>
          <w:rFonts w:ascii="Arial" w:hAnsi="Arial" w:cs="Arial"/>
          <w:color w:val="000000"/>
        </w:rPr>
        <w:t xml:space="preserve">Solucionar el triángulo para el cual </w:t>
      </w:r>
      <w:r w:rsidRPr="00ED6F53">
        <w:rPr>
          <w:rFonts w:ascii="Arial" w:hAnsi="Arial" w:cs="Arial"/>
          <w:i/>
          <w:color w:val="000000"/>
        </w:rPr>
        <w:t>b</w:t>
      </w:r>
      <w:r>
        <w:rPr>
          <w:rFonts w:ascii="Arial" w:hAnsi="Arial" w:cs="Arial"/>
          <w:color w:val="000000"/>
        </w:rPr>
        <w:t xml:space="preserve"> = 4 </w:t>
      </w:r>
      <w:r w:rsidR="00605B43">
        <w:rPr>
          <w:rFonts w:ascii="Arial" w:hAnsi="Arial" w:cs="Arial"/>
          <w:color w:val="000000"/>
        </w:rPr>
        <w:t>cm,</w:t>
      </w:r>
      <w:r>
        <w:rPr>
          <w:rFonts w:ascii="Arial" w:hAnsi="Arial" w:cs="Arial"/>
          <w:color w:val="000000"/>
        </w:rPr>
        <w:t xml:space="preserve"> </w:t>
      </w:r>
      <w:r w:rsidRPr="00ED6F53">
        <w:rPr>
          <w:rFonts w:ascii="Arial" w:hAnsi="Arial" w:cs="Arial"/>
          <w:i/>
          <w:color w:val="000000"/>
        </w:rPr>
        <w:t>c</w:t>
      </w:r>
      <w:r>
        <w:rPr>
          <w:rFonts w:ascii="Arial" w:hAnsi="Arial" w:cs="Arial"/>
          <w:color w:val="000000"/>
        </w:rPr>
        <w:t xml:space="preserve"> = 6 cm y </w:t>
      </w:r>
      <w:r w:rsidRPr="00ED6F53">
        <w:rPr>
          <w:rFonts w:ascii="Arial" w:hAnsi="Arial" w:cs="Arial"/>
          <w:i/>
          <w:color w:val="000000"/>
        </w:rPr>
        <w:t>B</w:t>
      </w:r>
      <w:r>
        <w:rPr>
          <w:rFonts w:ascii="Arial" w:hAnsi="Arial" w:cs="Arial"/>
          <w:color w:val="000000"/>
        </w:rPr>
        <w:t xml:space="preserve"> = 20º.</w:t>
      </w:r>
    </w:p>
    <w:p w14:paraId="229D933E" w14:textId="09D7EE22" w:rsidR="00ED6F53" w:rsidRDefault="00ED6F53" w:rsidP="00116C1E">
      <w:pPr>
        <w:spacing w:after="0"/>
        <w:jc w:val="both"/>
        <w:rPr>
          <w:rFonts w:ascii="Arial" w:hAnsi="Arial" w:cs="Arial"/>
          <w:color w:val="000000"/>
        </w:rPr>
      </w:pPr>
      <w:r>
        <w:rPr>
          <w:rFonts w:ascii="Arial" w:hAnsi="Arial" w:cs="Arial"/>
          <w:color w:val="000000"/>
        </w:rPr>
        <w:t>En este caso se plantea el teorema del seno así:</w:t>
      </w:r>
    </w:p>
    <w:p w14:paraId="08784ABD" w14:textId="1E1FF3AF" w:rsidR="00ED6F53" w:rsidRDefault="006939CA" w:rsidP="005552A2">
      <w:pPr>
        <w:spacing w:after="0"/>
        <w:jc w:val="center"/>
      </w:pPr>
      <w:r w:rsidRPr="006939CA">
        <w:rPr>
          <w:position w:val="-24"/>
        </w:rPr>
        <w:t>MA_10_04_CO_235</w:t>
      </w:r>
    </w:p>
    <w:p w14:paraId="0212B1B9" w14:textId="36A2A97F" w:rsidR="00ED6F53" w:rsidRDefault="006939CA" w:rsidP="005552A2">
      <w:pPr>
        <w:spacing w:after="0"/>
        <w:jc w:val="center"/>
      </w:pPr>
      <w:r w:rsidRPr="006939CA">
        <w:rPr>
          <w:position w:val="-24"/>
        </w:rPr>
        <w:t>MA_10_04_CO_236</w:t>
      </w:r>
    </w:p>
    <w:p w14:paraId="14DC918F" w14:textId="173C39C9" w:rsidR="00ED6F53" w:rsidRDefault="006939CA" w:rsidP="005552A2">
      <w:pPr>
        <w:spacing w:after="0"/>
        <w:jc w:val="center"/>
      </w:pPr>
      <w:r w:rsidRPr="006939CA">
        <w:rPr>
          <w:position w:val="-8"/>
        </w:rPr>
        <w:t>MA_10_04_CO_237</w:t>
      </w:r>
    </w:p>
    <w:p w14:paraId="4C8A835D" w14:textId="3B1BC2B4" w:rsidR="00ED6F53" w:rsidRDefault="006939CA" w:rsidP="005552A2">
      <w:pPr>
        <w:spacing w:after="0"/>
        <w:jc w:val="center"/>
      </w:pPr>
      <w:r w:rsidRPr="006939CA">
        <w:rPr>
          <w:position w:val="-10"/>
        </w:rPr>
        <w:t>MA_10_04_CO_238</w:t>
      </w:r>
    </w:p>
    <w:p w14:paraId="76A29CDA" w14:textId="284189D6" w:rsidR="00ED6F53" w:rsidRPr="00ED6F53" w:rsidRDefault="0021439E" w:rsidP="005552A2">
      <w:pPr>
        <w:spacing w:after="0"/>
        <w:jc w:val="center"/>
        <w:rPr>
          <w:rFonts w:ascii="Arial" w:hAnsi="Arial" w:cs="Arial"/>
          <w:color w:val="000000"/>
        </w:rPr>
      </w:pPr>
      <w:r w:rsidRPr="0021439E">
        <w:rPr>
          <w:position w:val="-10"/>
        </w:rPr>
        <w:t>MA_10_04_CO_239</w:t>
      </w:r>
    </w:p>
    <w:p w14:paraId="00CDC73E" w14:textId="77777777" w:rsidR="00ED6F53" w:rsidRDefault="00ED6F53" w:rsidP="005552A2">
      <w:pPr>
        <w:spacing w:after="0"/>
        <w:jc w:val="both"/>
        <w:rPr>
          <w:rFonts w:ascii="Arial" w:hAnsi="Arial" w:cs="Arial"/>
          <w:color w:val="000000"/>
        </w:rPr>
      </w:pPr>
    </w:p>
    <w:p w14:paraId="4D014002" w14:textId="5B733ED1" w:rsidR="002B4CE7" w:rsidRDefault="00ED6F53" w:rsidP="002B4CE7">
      <w:pPr>
        <w:spacing w:after="0"/>
        <w:jc w:val="both"/>
        <w:rPr>
          <w:ins w:id="22" w:author="Ancopepe pepe" w:date="2016-06-13T00:47:00Z"/>
          <w:rFonts w:ascii="Arial" w:hAnsi="Arial" w:cs="Arial"/>
          <w:color w:val="000000"/>
        </w:rPr>
      </w:pPr>
      <w:r>
        <w:rPr>
          <w:rFonts w:ascii="Arial" w:hAnsi="Arial" w:cs="Arial"/>
          <w:color w:val="000000"/>
        </w:rPr>
        <w:t>Como en este caso hay dos ángulos para los cuales el sen</w:t>
      </w:r>
      <w:r w:rsidR="00FF369A">
        <w:rPr>
          <w:rFonts w:ascii="Arial" w:hAnsi="Arial" w:cs="Arial"/>
          <w:color w:val="000000"/>
        </w:rPr>
        <w:t xml:space="preserve">o tiene el valor dado, significa que hay dos triángulos que verifican las condiciones iniciales </w:t>
      </w:r>
      <w:r w:rsidR="00397CF6">
        <w:rPr>
          <w:rFonts w:ascii="Arial" w:hAnsi="Arial" w:cs="Arial"/>
          <w:color w:val="000000"/>
        </w:rPr>
        <w:t xml:space="preserve">suministradas </w:t>
      </w:r>
      <w:r w:rsidR="00FF369A">
        <w:rPr>
          <w:rFonts w:ascii="Arial" w:hAnsi="Arial" w:cs="Arial"/>
          <w:color w:val="000000"/>
        </w:rPr>
        <w:t>en el problema</w:t>
      </w:r>
      <w:ins w:id="23" w:author="Ancopepe pepe" w:date="2016-06-13T00:47:00Z">
        <w:r w:rsidR="002B4CE7">
          <w:rPr>
            <w:rFonts w:ascii="Arial" w:hAnsi="Arial" w:cs="Arial"/>
            <w:color w:val="000000"/>
          </w:rPr>
          <w:t>:</w:t>
        </w:r>
      </w:ins>
      <w:r w:rsidR="00FF369A">
        <w:rPr>
          <w:rFonts w:ascii="Arial" w:hAnsi="Arial" w:cs="Arial"/>
          <w:color w:val="000000"/>
        </w:rPr>
        <w:t xml:space="preserve"> </w:t>
      </w:r>
    </w:p>
    <w:p w14:paraId="3D85D69A" w14:textId="73065347" w:rsidR="00FF369A" w:rsidRDefault="00FF369A" w:rsidP="002B4CE7">
      <w:pPr>
        <w:spacing w:after="0"/>
        <w:jc w:val="both"/>
        <w:rPr>
          <w:rFonts w:ascii="Arial" w:hAnsi="Arial" w:cs="Arial"/>
          <w:color w:val="000000"/>
        </w:rPr>
      </w:pPr>
    </w:p>
    <w:p w14:paraId="31BEBE24" w14:textId="53A84708" w:rsidR="00FF369A" w:rsidRDefault="002B4CE7" w:rsidP="002B4CE7">
      <w:pPr>
        <w:spacing w:after="0"/>
        <w:rPr>
          <w:rFonts w:ascii="Arial" w:hAnsi="Arial" w:cs="Arial"/>
          <w:color w:val="000000"/>
        </w:rPr>
      </w:pPr>
      <w:r w:rsidRPr="002B4CE7">
        <w:rPr>
          <w:rFonts w:ascii="Arial" w:hAnsi="Arial" w:cs="Arial"/>
          <w:color w:val="000000"/>
        </w:rPr>
        <w:t xml:space="preserve">Triángulo 1: </w:t>
      </w:r>
      <w:r w:rsidR="00FF369A" w:rsidRPr="002B4CE7">
        <w:rPr>
          <w:rFonts w:ascii="Arial" w:hAnsi="Arial" w:cs="Arial"/>
          <w:i/>
          <w:color w:val="000000"/>
        </w:rPr>
        <w:t>A</w:t>
      </w:r>
      <w:r w:rsidR="00FF369A">
        <w:rPr>
          <w:rFonts w:ascii="Arial" w:hAnsi="Arial" w:cs="Arial"/>
          <w:color w:val="000000"/>
        </w:rPr>
        <w:t xml:space="preserve"> = </w:t>
      </w:r>
      <w:r>
        <w:rPr>
          <w:rFonts w:ascii="Arial" w:hAnsi="Arial" w:cs="Arial"/>
          <w:color w:val="000000"/>
        </w:rPr>
        <w:t>129,14</w:t>
      </w:r>
      <w:r w:rsidR="00FF369A">
        <w:rPr>
          <w:rFonts w:ascii="Arial" w:hAnsi="Arial" w:cs="Arial"/>
          <w:color w:val="000000"/>
        </w:rPr>
        <w:t xml:space="preserve">º, </w:t>
      </w:r>
      <w:r w:rsidR="00FF369A" w:rsidRPr="002B4CE7">
        <w:rPr>
          <w:rFonts w:ascii="Arial" w:hAnsi="Arial" w:cs="Arial"/>
          <w:i/>
          <w:color w:val="000000"/>
        </w:rPr>
        <w:t xml:space="preserve">C </w:t>
      </w:r>
      <w:r w:rsidR="00FF369A">
        <w:rPr>
          <w:rFonts w:ascii="Arial" w:hAnsi="Arial" w:cs="Arial"/>
          <w:color w:val="000000"/>
        </w:rPr>
        <w:t xml:space="preserve">= 30,86º, </w:t>
      </w:r>
      <w:r w:rsidR="00FF369A" w:rsidRPr="002B4CE7">
        <w:rPr>
          <w:rFonts w:ascii="Arial" w:hAnsi="Arial" w:cs="Arial"/>
          <w:i/>
          <w:color w:val="000000"/>
        </w:rPr>
        <w:t>B</w:t>
      </w:r>
      <w:r w:rsidR="00FF369A">
        <w:rPr>
          <w:rFonts w:ascii="Arial" w:hAnsi="Arial" w:cs="Arial"/>
          <w:color w:val="000000"/>
        </w:rPr>
        <w:t xml:space="preserve"> = </w:t>
      </w:r>
      <w:r>
        <w:rPr>
          <w:rFonts w:ascii="Arial" w:hAnsi="Arial" w:cs="Arial"/>
          <w:color w:val="000000"/>
        </w:rPr>
        <w:t>20º</w:t>
      </w:r>
    </w:p>
    <w:p w14:paraId="74938EF7" w14:textId="67B2DBD4" w:rsidR="002B4CE7" w:rsidRDefault="002B4CE7" w:rsidP="002B4CE7">
      <w:pPr>
        <w:spacing w:after="0"/>
        <w:rPr>
          <w:rFonts w:ascii="Arial" w:hAnsi="Arial" w:cs="Arial"/>
          <w:color w:val="000000"/>
        </w:rPr>
      </w:pPr>
      <w:r w:rsidRPr="002B4CE7">
        <w:rPr>
          <w:rFonts w:ascii="Arial" w:hAnsi="Arial" w:cs="Arial"/>
          <w:color w:val="000000"/>
        </w:rPr>
        <w:t>Triángulo 2:</w:t>
      </w:r>
      <w:r>
        <w:rPr>
          <w:rFonts w:ascii="Arial" w:hAnsi="Arial" w:cs="Arial"/>
          <w:i/>
          <w:color w:val="000000"/>
        </w:rPr>
        <w:t xml:space="preserve"> </w:t>
      </w:r>
      <w:r w:rsidRPr="002B4CE7">
        <w:rPr>
          <w:rFonts w:ascii="Arial" w:hAnsi="Arial" w:cs="Arial"/>
          <w:i/>
          <w:color w:val="000000"/>
        </w:rPr>
        <w:t>A</w:t>
      </w:r>
      <w:r>
        <w:rPr>
          <w:rFonts w:ascii="Arial" w:hAnsi="Arial" w:cs="Arial"/>
          <w:color w:val="000000"/>
        </w:rPr>
        <w:t xml:space="preserve"> = 10,87º, </w:t>
      </w:r>
      <w:r w:rsidRPr="002B4CE7">
        <w:rPr>
          <w:rFonts w:ascii="Arial" w:hAnsi="Arial" w:cs="Arial"/>
          <w:i/>
          <w:color w:val="000000"/>
        </w:rPr>
        <w:t xml:space="preserve">C </w:t>
      </w:r>
      <w:r>
        <w:rPr>
          <w:rFonts w:ascii="Arial" w:hAnsi="Arial" w:cs="Arial"/>
          <w:color w:val="000000"/>
        </w:rPr>
        <w:t xml:space="preserve">= 149,13º, </w:t>
      </w:r>
      <w:r w:rsidRPr="002B4CE7">
        <w:rPr>
          <w:rFonts w:ascii="Arial" w:hAnsi="Arial" w:cs="Arial"/>
          <w:i/>
          <w:color w:val="000000"/>
        </w:rPr>
        <w:t>B</w:t>
      </w:r>
      <w:r>
        <w:rPr>
          <w:rFonts w:ascii="Arial" w:hAnsi="Arial" w:cs="Arial"/>
          <w:color w:val="000000"/>
        </w:rPr>
        <w:t xml:space="preserve"> = 20º</w:t>
      </w:r>
    </w:p>
    <w:p w14:paraId="24E8253C" w14:textId="77777777" w:rsidR="002B4CE7" w:rsidRDefault="002B4CE7" w:rsidP="005552A2">
      <w:pPr>
        <w:spacing w:after="0"/>
        <w:jc w:val="center"/>
        <w:rPr>
          <w:rFonts w:ascii="Arial" w:hAnsi="Arial" w:cs="Arial"/>
          <w:color w:val="000000"/>
        </w:rPr>
      </w:pPr>
    </w:p>
    <w:p w14:paraId="30A484FC" w14:textId="77777777" w:rsidR="00FF369A" w:rsidRDefault="00FF369A" w:rsidP="005552A2">
      <w:pPr>
        <w:spacing w:after="0"/>
        <w:jc w:val="both"/>
        <w:rPr>
          <w:rFonts w:ascii="Arial" w:hAnsi="Arial" w:cs="Arial"/>
          <w:color w:val="000000"/>
        </w:rPr>
      </w:pPr>
    </w:p>
    <w:p w14:paraId="1584D27A" w14:textId="7DC28D56" w:rsidR="005552A2" w:rsidRDefault="00FF369A" w:rsidP="002B4CE7">
      <w:pPr>
        <w:spacing w:after="0"/>
        <w:jc w:val="both"/>
        <w:rPr>
          <w:rFonts w:ascii="Arial" w:hAnsi="Arial" w:cs="Arial"/>
          <w:color w:val="000000"/>
        </w:rPr>
      </w:pPr>
      <w:r>
        <w:rPr>
          <w:rFonts w:ascii="Arial" w:hAnsi="Arial" w:cs="Arial"/>
          <w:color w:val="000000"/>
        </w:rPr>
        <w:t xml:space="preserve">Es importante </w:t>
      </w:r>
      <w:r w:rsidR="00397CF6">
        <w:rPr>
          <w:rFonts w:ascii="Arial" w:hAnsi="Arial" w:cs="Arial"/>
          <w:color w:val="000000"/>
        </w:rPr>
        <w:t xml:space="preserve">señalar </w:t>
      </w:r>
      <w:r>
        <w:rPr>
          <w:rFonts w:ascii="Arial" w:hAnsi="Arial" w:cs="Arial"/>
          <w:color w:val="000000"/>
        </w:rPr>
        <w:t xml:space="preserve">que </w:t>
      </w:r>
      <w:r w:rsidR="005552A2">
        <w:rPr>
          <w:rFonts w:ascii="Arial" w:hAnsi="Arial" w:cs="Arial"/>
          <w:color w:val="000000"/>
        </w:rPr>
        <w:t>en algunos casos las dos soluciones que se generan al aplicar el teorema del seno</w:t>
      </w:r>
      <w:ins w:id="24" w:author="user" w:date="2016-06-08T09:13:00Z">
        <w:r w:rsidR="00397CF6">
          <w:rPr>
            <w:rFonts w:ascii="Arial" w:hAnsi="Arial" w:cs="Arial"/>
            <w:color w:val="000000"/>
          </w:rPr>
          <w:t>,</w:t>
        </w:r>
      </w:ins>
      <w:r w:rsidR="005552A2">
        <w:rPr>
          <w:rFonts w:ascii="Arial" w:hAnsi="Arial" w:cs="Arial"/>
          <w:color w:val="000000"/>
        </w:rPr>
        <w:t xml:space="preserve"> </w:t>
      </w:r>
      <w:r w:rsidR="002B4CE7">
        <w:rPr>
          <w:rFonts w:ascii="Arial" w:hAnsi="Arial" w:cs="Arial"/>
          <w:color w:val="000000"/>
        </w:rPr>
        <w:t>no</w:t>
      </w:r>
      <w:r w:rsidR="00397CF6">
        <w:rPr>
          <w:rFonts w:ascii="Arial" w:hAnsi="Arial" w:cs="Arial"/>
          <w:color w:val="000000"/>
        </w:rPr>
        <w:t xml:space="preserve"> </w:t>
      </w:r>
      <w:r w:rsidR="000E315B">
        <w:rPr>
          <w:rFonts w:ascii="Arial" w:hAnsi="Arial" w:cs="Arial"/>
          <w:color w:val="000000"/>
        </w:rPr>
        <w:t xml:space="preserve">originan </w:t>
      </w:r>
      <w:r w:rsidR="005552A2">
        <w:rPr>
          <w:rFonts w:ascii="Arial" w:hAnsi="Arial" w:cs="Arial"/>
          <w:color w:val="000000"/>
        </w:rPr>
        <w:t>dos triángulos</w:t>
      </w:r>
      <w:r w:rsidR="002B4CE7">
        <w:rPr>
          <w:rFonts w:ascii="Arial" w:hAnsi="Arial" w:cs="Arial"/>
          <w:color w:val="000000"/>
        </w:rPr>
        <w:t>.</w:t>
      </w:r>
    </w:p>
    <w:p w14:paraId="328E7EBB" w14:textId="77777777" w:rsidR="00FF369A" w:rsidRDefault="00FF369A" w:rsidP="005552A2">
      <w:pPr>
        <w:spacing w:after="0"/>
        <w:jc w:val="both"/>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53980" w:rsidRPr="00C87E96" w14:paraId="421B6B64" w14:textId="77777777" w:rsidTr="00C4072A">
        <w:tc>
          <w:tcPr>
            <w:tcW w:w="9033" w:type="dxa"/>
            <w:gridSpan w:val="2"/>
            <w:shd w:val="clear" w:color="auto" w:fill="000000" w:themeFill="text1"/>
          </w:tcPr>
          <w:p w14:paraId="78572460" w14:textId="2EE3B9F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16FFB941" w14:textId="77777777" w:rsidTr="00C4072A">
        <w:tc>
          <w:tcPr>
            <w:tcW w:w="2518" w:type="dxa"/>
          </w:tcPr>
          <w:p w14:paraId="30F3A030"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D552882" w14:textId="7C5553A8"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MA_11_02_REC200</w:t>
            </w:r>
          </w:p>
        </w:tc>
      </w:tr>
      <w:tr w:rsidR="00C53980" w:rsidRPr="00C87E96" w14:paraId="06671417" w14:textId="77777777" w:rsidTr="00C4072A">
        <w:tc>
          <w:tcPr>
            <w:tcW w:w="2518" w:type="dxa"/>
          </w:tcPr>
          <w:p w14:paraId="6B72A4AA"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823F47C" w14:textId="008969E7"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Aplica la ley de seno</w:t>
            </w:r>
          </w:p>
        </w:tc>
      </w:tr>
      <w:tr w:rsidR="00C53980" w:rsidRPr="00C87E96" w14:paraId="66CFF547" w14:textId="77777777" w:rsidTr="00C4072A">
        <w:tc>
          <w:tcPr>
            <w:tcW w:w="2518" w:type="dxa"/>
          </w:tcPr>
          <w:p w14:paraId="3B7A5E11"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077965A" w14:textId="5861D5BF"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solucionar triángulos no rectángulos aplicando ley de seno</w:t>
            </w:r>
          </w:p>
        </w:tc>
      </w:tr>
    </w:tbl>
    <w:p w14:paraId="305F6968" w14:textId="77777777" w:rsidR="00FD2B64" w:rsidRDefault="00FD2B64" w:rsidP="005552A2">
      <w:pPr>
        <w:spacing w:after="0"/>
        <w:jc w:val="both"/>
        <w:rPr>
          <w:rFonts w:ascii="Arial" w:hAnsi="Arial" w:cs="Arial"/>
          <w:color w:val="000000"/>
        </w:rPr>
      </w:pPr>
    </w:p>
    <w:p w14:paraId="46DE9720" w14:textId="154741FF" w:rsidR="00E07790" w:rsidRDefault="00E07790" w:rsidP="00E07790">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sidR="00CA1236">
        <w:rPr>
          <w:rFonts w:ascii="Arial" w:hAnsi="Arial" w:cs="Arial"/>
          <w:b/>
        </w:rPr>
        <w:t>.2</w:t>
      </w:r>
      <w:r w:rsidRPr="000828AD">
        <w:rPr>
          <w:rFonts w:ascii="Arial" w:hAnsi="Arial" w:cs="Arial"/>
          <w:b/>
        </w:rPr>
        <w:t xml:space="preserve"> </w:t>
      </w:r>
      <w:r>
        <w:rPr>
          <w:rFonts w:ascii="Arial" w:hAnsi="Arial" w:cs="Arial"/>
          <w:b/>
        </w:rPr>
        <w:t>El teorema del coseno</w:t>
      </w:r>
    </w:p>
    <w:p w14:paraId="344A8FA0" w14:textId="33637387" w:rsidR="00E07790" w:rsidRDefault="00E07790" w:rsidP="00E07790">
      <w:pPr>
        <w:spacing w:after="0"/>
        <w:rPr>
          <w:rFonts w:ascii="Arial" w:hAnsi="Arial" w:cs="Arial"/>
        </w:rPr>
      </w:pPr>
      <w:r w:rsidRPr="00E07790">
        <w:rPr>
          <w:rFonts w:ascii="Arial" w:hAnsi="Arial" w:cs="Arial"/>
        </w:rPr>
        <w:t xml:space="preserve">El teorema del coseno plantea tres expresiones que permiten solucionar triángulos para los cuales la información que se conoce </w:t>
      </w:r>
      <w:r>
        <w:rPr>
          <w:rFonts w:ascii="Arial" w:hAnsi="Arial" w:cs="Arial"/>
        </w:rPr>
        <w:t>obedece al tercer y cuarto caso</w:t>
      </w:r>
      <w:ins w:id="25" w:author="user" w:date="2016-06-08T09:46:00Z">
        <w:r w:rsidR="00E329A3">
          <w:rPr>
            <w:rFonts w:ascii="Arial" w:hAnsi="Arial" w:cs="Arial"/>
          </w:rPr>
          <w:t>s</w:t>
        </w:r>
      </w:ins>
      <w:r>
        <w:rPr>
          <w:rFonts w:ascii="Arial" w:hAnsi="Arial" w:cs="Arial"/>
        </w:rPr>
        <w:t xml:space="preserve"> presentado</w:t>
      </w:r>
      <w:ins w:id="26" w:author="user" w:date="2016-06-08T09:46:00Z">
        <w:r w:rsidR="00E329A3">
          <w:rPr>
            <w:rFonts w:ascii="Arial" w:hAnsi="Arial" w:cs="Arial"/>
          </w:rPr>
          <w:t>s</w:t>
        </w:r>
      </w:ins>
      <w:r>
        <w:rPr>
          <w:rFonts w:ascii="Arial" w:hAnsi="Arial" w:cs="Arial"/>
        </w:rPr>
        <w:t xml:space="preserve"> al iniciar el tema.</w:t>
      </w:r>
    </w:p>
    <w:p w14:paraId="7FF4FF4E" w14:textId="77777777" w:rsidR="00E07790" w:rsidRPr="00E07790" w:rsidRDefault="00E07790" w:rsidP="00E07790">
      <w:pPr>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70B06" w:rsidRPr="005161F7" w14:paraId="456E732E" w14:textId="77777777" w:rsidTr="00470B06">
        <w:tc>
          <w:tcPr>
            <w:tcW w:w="8978" w:type="dxa"/>
            <w:gridSpan w:val="2"/>
            <w:shd w:val="clear" w:color="auto" w:fill="000000" w:themeFill="text1"/>
          </w:tcPr>
          <w:p w14:paraId="603752C0" w14:textId="77777777" w:rsidR="00470B06" w:rsidRPr="005161F7" w:rsidRDefault="00470B06" w:rsidP="00470B06">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Destacado</w:t>
            </w:r>
          </w:p>
        </w:tc>
      </w:tr>
      <w:tr w:rsidR="00470B06" w:rsidRPr="005161F7" w14:paraId="35705D81" w14:textId="77777777" w:rsidTr="00470B06">
        <w:tc>
          <w:tcPr>
            <w:tcW w:w="2518" w:type="dxa"/>
          </w:tcPr>
          <w:p w14:paraId="394586F9" w14:textId="77777777" w:rsidR="00470B06" w:rsidRPr="005161F7" w:rsidRDefault="00470B06" w:rsidP="00470B06">
            <w:pPr>
              <w:jc w:val="both"/>
              <w:rPr>
                <w:rFonts w:ascii="Arial" w:hAnsi="Arial" w:cs="Arial"/>
                <w:b/>
                <w:sz w:val="24"/>
                <w:szCs w:val="24"/>
              </w:rPr>
            </w:pPr>
            <w:r w:rsidRPr="005161F7">
              <w:rPr>
                <w:rFonts w:ascii="Arial" w:hAnsi="Arial" w:cs="Arial"/>
                <w:b/>
                <w:sz w:val="24"/>
                <w:szCs w:val="24"/>
              </w:rPr>
              <w:t>Título</w:t>
            </w:r>
          </w:p>
        </w:tc>
        <w:tc>
          <w:tcPr>
            <w:tcW w:w="6460" w:type="dxa"/>
          </w:tcPr>
          <w:p w14:paraId="3B57E170" w14:textId="6B5CC842" w:rsidR="00470B06" w:rsidRPr="005161F7" w:rsidRDefault="00470B06" w:rsidP="00470B06">
            <w:pPr>
              <w:jc w:val="both"/>
              <w:rPr>
                <w:rFonts w:ascii="Arial" w:hAnsi="Arial" w:cs="Arial"/>
                <w:b/>
                <w:sz w:val="24"/>
                <w:szCs w:val="24"/>
              </w:rPr>
            </w:pPr>
            <w:r>
              <w:rPr>
                <w:rFonts w:ascii="Arial" w:hAnsi="Arial" w:cs="Arial"/>
                <w:b/>
                <w:sz w:val="24"/>
                <w:szCs w:val="24"/>
              </w:rPr>
              <w:t>Teorema del coseno</w:t>
            </w:r>
          </w:p>
        </w:tc>
      </w:tr>
      <w:tr w:rsidR="00470B06" w:rsidRPr="005161F7" w14:paraId="20EAE5F4" w14:textId="77777777" w:rsidTr="00470B06">
        <w:tc>
          <w:tcPr>
            <w:tcW w:w="2518" w:type="dxa"/>
          </w:tcPr>
          <w:p w14:paraId="32BFF335" w14:textId="77777777" w:rsidR="00470B06" w:rsidRPr="005161F7" w:rsidRDefault="00470B06" w:rsidP="00470B06">
            <w:pPr>
              <w:jc w:val="both"/>
              <w:rPr>
                <w:rFonts w:ascii="Arial" w:hAnsi="Arial" w:cs="Arial"/>
                <w:sz w:val="24"/>
                <w:szCs w:val="24"/>
              </w:rPr>
            </w:pPr>
            <w:r w:rsidRPr="005161F7">
              <w:rPr>
                <w:rFonts w:ascii="Arial" w:hAnsi="Arial" w:cs="Arial"/>
                <w:b/>
                <w:sz w:val="24"/>
                <w:szCs w:val="24"/>
              </w:rPr>
              <w:t>Contenido</w:t>
            </w:r>
          </w:p>
        </w:tc>
        <w:tc>
          <w:tcPr>
            <w:tcW w:w="6460" w:type="dxa"/>
          </w:tcPr>
          <w:p w14:paraId="08E20DD3" w14:textId="0953D1FF" w:rsidR="00470B06" w:rsidRDefault="00470B06" w:rsidP="00470B06">
            <w:pPr>
              <w:jc w:val="both"/>
              <w:rPr>
                <w:rFonts w:ascii="Arial" w:eastAsiaTheme="minorEastAsia" w:hAnsi="Arial" w:cs="Arial"/>
                <w:sz w:val="24"/>
                <w:szCs w:val="24"/>
              </w:rPr>
            </w:pPr>
            <w:r>
              <w:rPr>
                <w:rFonts w:ascii="Arial" w:eastAsiaTheme="minorEastAsia" w:hAnsi="Arial" w:cs="Arial"/>
                <w:sz w:val="24"/>
                <w:szCs w:val="24"/>
              </w:rPr>
              <w:t xml:space="preserve">Para un triángulo de lados </w:t>
            </w:r>
            <w:r w:rsidRPr="00863BAB">
              <w:rPr>
                <w:rFonts w:ascii="Arial" w:eastAsiaTheme="minorEastAsia" w:hAnsi="Arial" w:cs="Arial"/>
                <w:i/>
                <w:sz w:val="24"/>
                <w:szCs w:val="24"/>
              </w:rPr>
              <w:t>a</w:t>
            </w:r>
            <w:r>
              <w:rPr>
                <w:rFonts w:ascii="Arial" w:eastAsiaTheme="minorEastAsia" w:hAnsi="Arial" w:cs="Arial"/>
                <w:sz w:val="24"/>
                <w:szCs w:val="24"/>
              </w:rPr>
              <w:t xml:space="preserve">, </w:t>
            </w:r>
            <w:r w:rsidRPr="00863BAB">
              <w:rPr>
                <w:rFonts w:ascii="Arial" w:eastAsiaTheme="minorEastAsia" w:hAnsi="Arial" w:cs="Arial"/>
                <w:i/>
                <w:sz w:val="24"/>
                <w:szCs w:val="24"/>
              </w:rPr>
              <w:t>b</w:t>
            </w:r>
            <w:r>
              <w:rPr>
                <w:rFonts w:ascii="Arial" w:eastAsiaTheme="minorEastAsia" w:hAnsi="Arial" w:cs="Arial"/>
                <w:sz w:val="24"/>
                <w:szCs w:val="24"/>
              </w:rPr>
              <w:t xml:space="preserve">, </w:t>
            </w:r>
            <w:r w:rsidRPr="00863BAB">
              <w:rPr>
                <w:rFonts w:ascii="Arial" w:eastAsiaTheme="minorEastAsia" w:hAnsi="Arial" w:cs="Arial"/>
                <w:i/>
                <w:sz w:val="24"/>
                <w:szCs w:val="24"/>
              </w:rPr>
              <w:t>c</w:t>
            </w:r>
            <w:r>
              <w:rPr>
                <w:rFonts w:ascii="Arial" w:eastAsiaTheme="minorEastAsia" w:hAnsi="Arial" w:cs="Arial"/>
                <w:sz w:val="24"/>
                <w:szCs w:val="24"/>
              </w:rPr>
              <w:t xml:space="preserve"> y ángulos opuestos </w:t>
            </w:r>
            <w:r w:rsidRPr="00863BAB">
              <w:rPr>
                <w:rFonts w:ascii="Arial" w:eastAsiaTheme="minorEastAsia" w:hAnsi="Arial" w:cs="Arial"/>
                <w:i/>
                <w:sz w:val="24"/>
                <w:szCs w:val="24"/>
              </w:rPr>
              <w:t>A</w:t>
            </w:r>
            <w:r>
              <w:rPr>
                <w:rFonts w:ascii="Arial" w:eastAsiaTheme="minorEastAsia" w:hAnsi="Arial" w:cs="Arial"/>
                <w:sz w:val="24"/>
                <w:szCs w:val="24"/>
              </w:rPr>
              <w:t xml:space="preserve">, </w:t>
            </w:r>
            <w:r w:rsidRPr="00863BAB">
              <w:rPr>
                <w:rFonts w:ascii="Arial" w:eastAsiaTheme="minorEastAsia" w:hAnsi="Arial" w:cs="Arial"/>
                <w:i/>
                <w:sz w:val="24"/>
                <w:szCs w:val="24"/>
              </w:rPr>
              <w:t>B</w:t>
            </w:r>
            <w:r>
              <w:rPr>
                <w:rFonts w:ascii="Arial" w:eastAsiaTheme="minorEastAsia" w:hAnsi="Arial" w:cs="Arial"/>
                <w:sz w:val="24"/>
                <w:szCs w:val="24"/>
              </w:rPr>
              <w:t xml:space="preserve"> y </w:t>
            </w:r>
            <w:r w:rsidRPr="00863BAB">
              <w:rPr>
                <w:rFonts w:ascii="Arial" w:eastAsiaTheme="minorEastAsia" w:hAnsi="Arial" w:cs="Arial"/>
                <w:i/>
                <w:sz w:val="24"/>
                <w:szCs w:val="24"/>
              </w:rPr>
              <w:t>C</w:t>
            </w:r>
            <w:r>
              <w:rPr>
                <w:rFonts w:ascii="Arial" w:eastAsiaTheme="minorEastAsia" w:hAnsi="Arial" w:cs="Arial"/>
                <w:sz w:val="24"/>
                <w:szCs w:val="24"/>
              </w:rPr>
              <w:t xml:space="preserve"> respectivamente</w:t>
            </w:r>
            <w:ins w:id="27" w:author="user" w:date="2016-06-08T09:47:00Z">
              <w:r w:rsidR="00E329A3">
                <w:rPr>
                  <w:rFonts w:ascii="Arial" w:eastAsiaTheme="minorEastAsia" w:hAnsi="Arial" w:cs="Arial"/>
                  <w:sz w:val="24"/>
                  <w:szCs w:val="24"/>
                </w:rPr>
                <w:t>,</w:t>
              </w:r>
            </w:ins>
            <w:r>
              <w:rPr>
                <w:rFonts w:ascii="Arial" w:eastAsiaTheme="minorEastAsia" w:hAnsi="Arial" w:cs="Arial"/>
                <w:sz w:val="24"/>
                <w:szCs w:val="24"/>
              </w:rPr>
              <w:t xml:space="preserve"> se cumple que:</w:t>
            </w:r>
          </w:p>
          <w:p w14:paraId="1E86471B" w14:textId="3F971B57" w:rsidR="00470B06" w:rsidRDefault="0021439E" w:rsidP="00470B06">
            <w:pPr>
              <w:jc w:val="center"/>
            </w:pPr>
            <w:r w:rsidRPr="0021439E">
              <w:rPr>
                <w:position w:val="-6"/>
                <w:sz w:val="24"/>
                <w:szCs w:val="24"/>
                <w:lang w:val="es-ES_tradnl"/>
              </w:rPr>
              <w:t>MA_10_04_CO_240</w:t>
            </w:r>
          </w:p>
          <w:p w14:paraId="24D7AA7E" w14:textId="0C6D2103" w:rsidR="00E45BC7" w:rsidRDefault="0021439E" w:rsidP="00470B06">
            <w:pPr>
              <w:jc w:val="center"/>
            </w:pPr>
            <w:r w:rsidRPr="0021439E">
              <w:rPr>
                <w:position w:val="-6"/>
                <w:sz w:val="24"/>
                <w:szCs w:val="24"/>
                <w:lang w:val="es-ES_tradnl"/>
              </w:rPr>
              <w:t>MA_10_04_CO_241</w:t>
            </w:r>
          </w:p>
          <w:p w14:paraId="63391BC3" w14:textId="799BDEBD" w:rsidR="00E45BC7" w:rsidRPr="004D6A48" w:rsidRDefault="0021439E" w:rsidP="00470B06">
            <w:pPr>
              <w:jc w:val="center"/>
              <w:rPr>
                <w:rFonts w:ascii="Arial" w:eastAsiaTheme="minorEastAsia" w:hAnsi="Arial" w:cs="Arial"/>
                <w:sz w:val="24"/>
                <w:szCs w:val="24"/>
              </w:rPr>
            </w:pPr>
            <w:r w:rsidRPr="0021439E">
              <w:rPr>
                <w:position w:val="-6"/>
                <w:sz w:val="24"/>
                <w:szCs w:val="24"/>
                <w:lang w:val="es-ES_tradnl"/>
              </w:rPr>
              <w:t>MA_10_04_CO_242</w:t>
            </w:r>
          </w:p>
        </w:tc>
      </w:tr>
    </w:tbl>
    <w:p w14:paraId="02444865" w14:textId="77777777" w:rsidR="001E5583" w:rsidRDefault="001E5583" w:rsidP="005552A2">
      <w:pPr>
        <w:spacing w:after="0"/>
        <w:jc w:val="both"/>
        <w:rPr>
          <w:rFonts w:ascii="Arial" w:hAnsi="Arial" w:cs="Arial"/>
          <w:color w:val="000000"/>
        </w:rPr>
      </w:pPr>
    </w:p>
    <w:p w14:paraId="26C1925D" w14:textId="1E310CD0" w:rsidR="00E45BC7" w:rsidRDefault="00116217" w:rsidP="005552A2">
      <w:pPr>
        <w:spacing w:after="0"/>
        <w:jc w:val="both"/>
        <w:rPr>
          <w:rFonts w:ascii="Arial" w:hAnsi="Arial" w:cs="Arial"/>
          <w:color w:val="000000"/>
        </w:rPr>
      </w:pPr>
      <w:r>
        <w:rPr>
          <w:rFonts w:ascii="Arial" w:hAnsi="Arial" w:cs="Arial"/>
          <w:color w:val="000000"/>
        </w:rPr>
        <w:t xml:space="preserve">Para solucionar un triángulo usando el teorema del coseno es necesario revisar los datos y elegir cuál de las tres expresiones se debe usar, de manera que al reemplazar los datos del problema </w:t>
      </w:r>
      <w:r w:rsidR="00385D3D">
        <w:rPr>
          <w:rFonts w:ascii="Arial" w:hAnsi="Arial" w:cs="Arial"/>
          <w:color w:val="000000"/>
        </w:rPr>
        <w:t xml:space="preserve">solo </w:t>
      </w:r>
      <w:r>
        <w:rPr>
          <w:rFonts w:ascii="Arial" w:hAnsi="Arial" w:cs="Arial"/>
          <w:color w:val="000000"/>
        </w:rPr>
        <w:t>quede una incógnita por despejar.</w:t>
      </w:r>
    </w:p>
    <w:p w14:paraId="5D165F1E" w14:textId="5AC537BD" w:rsidR="00116217" w:rsidRDefault="00116217" w:rsidP="005552A2">
      <w:pPr>
        <w:spacing w:after="0"/>
        <w:jc w:val="both"/>
        <w:rPr>
          <w:rFonts w:ascii="Arial" w:hAnsi="Arial" w:cs="Arial"/>
          <w:color w:val="000000"/>
        </w:rPr>
      </w:pPr>
      <w:r>
        <w:rPr>
          <w:rFonts w:ascii="Arial" w:hAnsi="Arial" w:cs="Arial"/>
          <w:color w:val="000000"/>
        </w:rPr>
        <w:t xml:space="preserve">Es posible que al encontrar uno de los datos faltantes se use el teorema del seno para </w:t>
      </w:r>
      <w:r w:rsidR="00E329A3">
        <w:rPr>
          <w:rFonts w:ascii="Arial" w:hAnsi="Arial" w:cs="Arial"/>
          <w:color w:val="000000"/>
        </w:rPr>
        <w:t xml:space="preserve">hallar </w:t>
      </w:r>
      <w:r>
        <w:rPr>
          <w:rFonts w:ascii="Arial" w:hAnsi="Arial" w:cs="Arial"/>
          <w:color w:val="000000"/>
        </w:rPr>
        <w:t>los demás.</w:t>
      </w:r>
    </w:p>
    <w:p w14:paraId="131F1201" w14:textId="77777777" w:rsidR="00116217" w:rsidRDefault="00116217" w:rsidP="005552A2">
      <w:pPr>
        <w:spacing w:after="0"/>
        <w:jc w:val="both"/>
        <w:rPr>
          <w:rFonts w:ascii="Arial" w:hAnsi="Arial" w:cs="Arial"/>
          <w:color w:val="000000"/>
        </w:rPr>
      </w:pPr>
    </w:p>
    <w:p w14:paraId="2A025D19" w14:textId="01127187" w:rsidR="00116217" w:rsidRDefault="00116217" w:rsidP="005552A2">
      <w:pPr>
        <w:spacing w:after="0"/>
        <w:jc w:val="both"/>
        <w:rPr>
          <w:rFonts w:ascii="Arial" w:hAnsi="Arial" w:cs="Arial"/>
          <w:color w:val="000000"/>
        </w:rPr>
      </w:pPr>
      <w:r>
        <w:rPr>
          <w:rFonts w:ascii="Arial" w:hAnsi="Arial" w:cs="Arial"/>
          <w:color w:val="000000"/>
        </w:rPr>
        <w:t>Ejemplo</w:t>
      </w:r>
    </w:p>
    <w:p w14:paraId="37BA4C6B" w14:textId="055B09A0" w:rsidR="00116217" w:rsidRDefault="00116217" w:rsidP="005552A2">
      <w:pPr>
        <w:spacing w:after="0"/>
        <w:jc w:val="both"/>
        <w:rPr>
          <w:rFonts w:ascii="Arial" w:hAnsi="Arial" w:cs="Arial"/>
          <w:color w:val="000000"/>
        </w:rPr>
      </w:pPr>
      <w:r>
        <w:rPr>
          <w:rFonts w:ascii="Arial" w:hAnsi="Arial" w:cs="Arial"/>
          <w:color w:val="000000"/>
        </w:rPr>
        <w:t xml:space="preserve">Resolver el triángulo para el cual </w:t>
      </w:r>
      <w:r w:rsidRPr="00116217">
        <w:rPr>
          <w:rFonts w:ascii="Arial" w:hAnsi="Arial" w:cs="Arial"/>
          <w:i/>
          <w:color w:val="000000"/>
        </w:rPr>
        <w:t>a</w:t>
      </w:r>
      <w:r>
        <w:rPr>
          <w:rFonts w:ascii="Arial" w:hAnsi="Arial" w:cs="Arial"/>
          <w:color w:val="000000"/>
        </w:rPr>
        <w:t xml:space="preserve"> = 5 cm, </w:t>
      </w:r>
      <w:r w:rsidRPr="00116217">
        <w:rPr>
          <w:rFonts w:ascii="Arial" w:hAnsi="Arial" w:cs="Arial"/>
          <w:i/>
          <w:color w:val="000000"/>
        </w:rPr>
        <w:t>b</w:t>
      </w:r>
      <w:r>
        <w:rPr>
          <w:rFonts w:ascii="Arial" w:hAnsi="Arial" w:cs="Arial"/>
          <w:color w:val="000000"/>
        </w:rPr>
        <w:t xml:space="preserve"> = 8 cm y </w:t>
      </w:r>
      <w:r w:rsidRPr="00116217">
        <w:rPr>
          <w:rFonts w:ascii="Arial" w:hAnsi="Arial" w:cs="Arial"/>
          <w:i/>
          <w:color w:val="000000"/>
        </w:rPr>
        <w:t>c</w:t>
      </w:r>
      <w:r>
        <w:rPr>
          <w:rFonts w:ascii="Arial" w:hAnsi="Arial" w:cs="Arial"/>
          <w:color w:val="000000"/>
        </w:rPr>
        <w:t xml:space="preserve"> = 9 cm.</w:t>
      </w:r>
    </w:p>
    <w:p w14:paraId="047B32DD" w14:textId="5AF845FE" w:rsidR="00116217" w:rsidRDefault="00116217" w:rsidP="005552A2">
      <w:pPr>
        <w:spacing w:after="0"/>
        <w:jc w:val="both"/>
        <w:rPr>
          <w:rFonts w:ascii="Arial" w:hAnsi="Arial" w:cs="Arial"/>
          <w:color w:val="000000"/>
        </w:rPr>
      </w:pPr>
      <w:r>
        <w:rPr>
          <w:rFonts w:ascii="Arial" w:hAnsi="Arial" w:cs="Arial"/>
          <w:color w:val="000000"/>
        </w:rPr>
        <w:t xml:space="preserve">En este caso se podría </w:t>
      </w:r>
      <w:r w:rsidR="00385D3D">
        <w:rPr>
          <w:rFonts w:ascii="Arial" w:hAnsi="Arial" w:cs="Arial"/>
          <w:color w:val="000000"/>
        </w:rPr>
        <w:t xml:space="preserve">utilizar </w:t>
      </w:r>
      <w:r>
        <w:rPr>
          <w:rFonts w:ascii="Arial" w:hAnsi="Arial" w:cs="Arial"/>
          <w:color w:val="000000"/>
        </w:rPr>
        <w:t>cualquiera de las tres expresiones, así:</w:t>
      </w:r>
    </w:p>
    <w:p w14:paraId="16EA963A" w14:textId="2F6F407E" w:rsidR="00116217" w:rsidRPr="00C02C7B" w:rsidRDefault="0021439E" w:rsidP="00116217">
      <w:pPr>
        <w:spacing w:after="0"/>
        <w:jc w:val="center"/>
      </w:pPr>
      <w:r w:rsidRPr="0021439E">
        <w:rPr>
          <w:position w:val="-6"/>
        </w:rPr>
        <w:t>MA_10_04_CO_243</w:t>
      </w:r>
    </w:p>
    <w:p w14:paraId="68E7B1F0" w14:textId="59B4B20D" w:rsidR="00116217" w:rsidRDefault="0021439E" w:rsidP="00116217">
      <w:pPr>
        <w:spacing w:after="0"/>
        <w:jc w:val="center"/>
        <w:rPr>
          <w:rFonts w:ascii="Arial" w:hAnsi="Arial" w:cs="Arial"/>
          <w:color w:val="000000"/>
        </w:rPr>
      </w:pPr>
      <w:r w:rsidRPr="0021439E">
        <w:rPr>
          <w:position w:val="-6"/>
        </w:rPr>
        <w:t>MA_10_04_CO_244</w:t>
      </w:r>
    </w:p>
    <w:p w14:paraId="13346BC0" w14:textId="10E6ACE5" w:rsidR="00116217" w:rsidRDefault="0021439E" w:rsidP="00116217">
      <w:pPr>
        <w:spacing w:after="0"/>
        <w:jc w:val="center"/>
        <w:rPr>
          <w:rFonts w:ascii="Arial" w:hAnsi="Arial" w:cs="Arial"/>
          <w:color w:val="000000"/>
        </w:rPr>
      </w:pPr>
      <w:r w:rsidRPr="0021439E">
        <w:rPr>
          <w:position w:val="-24"/>
        </w:rPr>
        <w:t>MA_10_04_CO_245</w:t>
      </w:r>
    </w:p>
    <w:p w14:paraId="6B18C8E8" w14:textId="7B9424C3" w:rsidR="00E45BC7" w:rsidRDefault="0021439E" w:rsidP="00116217">
      <w:pPr>
        <w:spacing w:after="0"/>
        <w:jc w:val="center"/>
        <w:rPr>
          <w:rFonts w:ascii="Arial" w:hAnsi="Arial" w:cs="Arial"/>
          <w:color w:val="000000"/>
        </w:rPr>
      </w:pPr>
      <w:r w:rsidRPr="0021439E">
        <w:rPr>
          <w:position w:val="-8"/>
        </w:rPr>
        <w:t>MA_10_04_CO_246</w:t>
      </w:r>
    </w:p>
    <w:p w14:paraId="30E0654B" w14:textId="100E72E5" w:rsidR="00E45BC7" w:rsidRDefault="0021439E" w:rsidP="00116217">
      <w:pPr>
        <w:spacing w:after="0"/>
        <w:jc w:val="center"/>
      </w:pPr>
      <w:r w:rsidRPr="0021439E">
        <w:rPr>
          <w:position w:val="-8"/>
        </w:rPr>
        <w:t>MA_10_04_CO_247</w:t>
      </w:r>
    </w:p>
    <w:p w14:paraId="5C45C3BD" w14:textId="77777777" w:rsidR="00116217" w:rsidRDefault="00116217" w:rsidP="00116217">
      <w:pPr>
        <w:spacing w:after="0"/>
        <w:jc w:val="center"/>
        <w:rPr>
          <w:rFonts w:ascii="Arial" w:hAnsi="Arial" w:cs="Arial"/>
          <w:color w:val="000000"/>
        </w:rPr>
      </w:pPr>
    </w:p>
    <w:p w14:paraId="2B9AAF36" w14:textId="21AD7548" w:rsidR="00E45BC7" w:rsidRDefault="00116217" w:rsidP="005552A2">
      <w:pPr>
        <w:spacing w:after="0"/>
        <w:jc w:val="both"/>
        <w:rPr>
          <w:rFonts w:ascii="Arial" w:hAnsi="Arial" w:cs="Arial"/>
          <w:color w:val="000000"/>
        </w:rPr>
      </w:pPr>
      <w:r>
        <w:rPr>
          <w:rFonts w:ascii="Arial" w:hAnsi="Arial" w:cs="Arial"/>
          <w:color w:val="000000"/>
        </w:rPr>
        <w:t xml:space="preserve">Con el valor de </w:t>
      </w:r>
      <w:r w:rsidRPr="00116217">
        <w:rPr>
          <w:rFonts w:ascii="Arial" w:hAnsi="Arial" w:cs="Arial"/>
          <w:i/>
          <w:color w:val="000000"/>
        </w:rPr>
        <w:t>A</w:t>
      </w:r>
      <w:r>
        <w:rPr>
          <w:rFonts w:ascii="Arial" w:hAnsi="Arial" w:cs="Arial"/>
          <w:color w:val="000000"/>
        </w:rPr>
        <w:t xml:space="preserve"> es posible plantear el teorema del seno para encontrar el ángulo </w:t>
      </w:r>
      <w:r w:rsidRPr="00116217">
        <w:rPr>
          <w:rFonts w:ascii="Arial" w:hAnsi="Arial" w:cs="Arial"/>
          <w:i/>
          <w:color w:val="000000"/>
        </w:rPr>
        <w:t>B</w:t>
      </w:r>
      <w:r>
        <w:rPr>
          <w:rFonts w:ascii="Arial" w:hAnsi="Arial" w:cs="Arial"/>
          <w:color w:val="000000"/>
        </w:rPr>
        <w:t xml:space="preserve"> o el ángulo </w:t>
      </w:r>
      <w:r w:rsidRPr="00116217">
        <w:rPr>
          <w:rFonts w:ascii="Arial" w:hAnsi="Arial" w:cs="Arial"/>
          <w:i/>
          <w:color w:val="000000"/>
        </w:rPr>
        <w:t>C</w:t>
      </w:r>
      <w:r>
        <w:rPr>
          <w:rFonts w:ascii="Arial" w:hAnsi="Arial" w:cs="Arial"/>
          <w:color w:val="000000"/>
        </w:rPr>
        <w:t>; en este caso se tiene que:</w:t>
      </w:r>
    </w:p>
    <w:p w14:paraId="4993A4F3" w14:textId="6AE6E166" w:rsidR="0021439E" w:rsidRDefault="0021439E" w:rsidP="00BB6179">
      <w:pPr>
        <w:spacing w:after="0"/>
        <w:jc w:val="center"/>
        <w:rPr>
          <w:position w:val="-94"/>
        </w:rPr>
      </w:pPr>
      <w:r w:rsidRPr="0021439E">
        <w:rPr>
          <w:position w:val="-94"/>
        </w:rPr>
        <w:t>MA_10_04_CO_248</w:t>
      </w:r>
    </w:p>
    <w:p w14:paraId="77B1A2C5" w14:textId="43D7B80F" w:rsidR="0021439E" w:rsidRDefault="0021439E" w:rsidP="00BB6179">
      <w:pPr>
        <w:spacing w:after="0"/>
        <w:jc w:val="center"/>
        <w:rPr>
          <w:position w:val="-94"/>
        </w:rPr>
      </w:pPr>
      <w:r w:rsidRPr="0021439E">
        <w:rPr>
          <w:position w:val="-94"/>
        </w:rPr>
        <w:t>MA_10_04_CO_249</w:t>
      </w:r>
    </w:p>
    <w:p w14:paraId="45BCECA5" w14:textId="5AE2558C" w:rsidR="0021439E" w:rsidRDefault="0021439E" w:rsidP="00BB6179">
      <w:pPr>
        <w:spacing w:after="0"/>
        <w:jc w:val="center"/>
        <w:rPr>
          <w:position w:val="-94"/>
        </w:rPr>
      </w:pPr>
      <w:r w:rsidRPr="0021439E">
        <w:rPr>
          <w:position w:val="-94"/>
        </w:rPr>
        <w:t>MA_10_04_CO_250</w:t>
      </w:r>
    </w:p>
    <w:p w14:paraId="37F8C91B" w14:textId="38BAC49D" w:rsidR="0021439E" w:rsidRDefault="0021439E" w:rsidP="00BB6179">
      <w:pPr>
        <w:spacing w:after="0"/>
        <w:jc w:val="center"/>
        <w:rPr>
          <w:position w:val="-94"/>
        </w:rPr>
      </w:pPr>
      <w:r w:rsidRPr="0021439E">
        <w:rPr>
          <w:position w:val="-94"/>
        </w:rPr>
        <w:t>MA_10_04_CO_251</w:t>
      </w:r>
    </w:p>
    <w:p w14:paraId="16791231" w14:textId="70158F67" w:rsidR="00116217" w:rsidRDefault="00116217" w:rsidP="00BB6179">
      <w:pPr>
        <w:spacing w:after="0"/>
        <w:jc w:val="center"/>
        <w:rPr>
          <w:rFonts w:ascii="Arial" w:hAnsi="Arial" w:cs="Arial"/>
          <w:color w:val="000000"/>
        </w:rPr>
      </w:pPr>
    </w:p>
    <w:p w14:paraId="68407099" w14:textId="01A2168A" w:rsidR="00E45BC7" w:rsidRDefault="00BB6179" w:rsidP="005552A2">
      <w:pPr>
        <w:spacing w:after="0"/>
        <w:jc w:val="both"/>
        <w:rPr>
          <w:rFonts w:ascii="Arial" w:hAnsi="Arial" w:cs="Arial"/>
          <w:color w:val="000000"/>
        </w:rPr>
      </w:pPr>
      <w:r>
        <w:rPr>
          <w:rFonts w:ascii="Arial" w:hAnsi="Arial" w:cs="Arial"/>
          <w:color w:val="000000"/>
        </w:rPr>
        <w:t xml:space="preserve">Con los valores de </w:t>
      </w:r>
      <w:r w:rsidRPr="00A25418">
        <w:rPr>
          <w:rFonts w:ascii="Arial" w:hAnsi="Arial" w:cs="Arial"/>
          <w:i/>
          <w:color w:val="000000"/>
        </w:rPr>
        <w:t>A</w:t>
      </w:r>
      <w:r>
        <w:rPr>
          <w:rFonts w:ascii="Arial" w:hAnsi="Arial" w:cs="Arial"/>
          <w:color w:val="000000"/>
        </w:rPr>
        <w:t xml:space="preserve"> y </w:t>
      </w:r>
      <w:r w:rsidRPr="00A25418">
        <w:rPr>
          <w:rFonts w:ascii="Arial" w:hAnsi="Arial" w:cs="Arial"/>
          <w:i/>
          <w:color w:val="000000"/>
        </w:rPr>
        <w:t>B</w:t>
      </w:r>
      <w:r>
        <w:rPr>
          <w:rFonts w:ascii="Arial" w:hAnsi="Arial" w:cs="Arial"/>
          <w:color w:val="000000"/>
        </w:rPr>
        <w:t xml:space="preserve"> se tiene:</w:t>
      </w:r>
    </w:p>
    <w:p w14:paraId="6B9FF273" w14:textId="77777777" w:rsidR="00BB6179" w:rsidRDefault="00BB6179" w:rsidP="00BB6179">
      <w:pPr>
        <w:spacing w:after="0"/>
        <w:jc w:val="center"/>
        <w:rPr>
          <w:rFonts w:ascii="Arial" w:hAnsi="Arial" w:cs="Arial"/>
        </w:rPr>
      </w:pPr>
      <w:r w:rsidRPr="00D91233">
        <w:rPr>
          <w:rFonts w:ascii="Arial" w:hAnsi="Arial" w:cs="Arial"/>
          <w:i/>
        </w:rPr>
        <w:t>A</w:t>
      </w:r>
      <w:r>
        <w:rPr>
          <w:rFonts w:ascii="Arial" w:hAnsi="Arial" w:cs="Arial"/>
        </w:rPr>
        <w:t xml:space="preserve"> + </w:t>
      </w:r>
      <w:r w:rsidRPr="00D91233">
        <w:rPr>
          <w:rFonts w:ascii="Arial" w:hAnsi="Arial" w:cs="Arial"/>
          <w:i/>
        </w:rPr>
        <w:t>B</w:t>
      </w:r>
      <w:r>
        <w:rPr>
          <w:rFonts w:ascii="Arial" w:hAnsi="Arial" w:cs="Arial"/>
        </w:rPr>
        <w:t xml:space="preserve"> + </w:t>
      </w:r>
      <w:r w:rsidRPr="00D91233">
        <w:rPr>
          <w:rFonts w:ascii="Arial" w:hAnsi="Arial" w:cs="Arial"/>
          <w:i/>
        </w:rPr>
        <w:t>C</w:t>
      </w:r>
      <w:r>
        <w:rPr>
          <w:rFonts w:ascii="Arial" w:hAnsi="Arial" w:cs="Arial"/>
        </w:rPr>
        <w:t xml:space="preserve"> = 180º</w:t>
      </w:r>
    </w:p>
    <w:p w14:paraId="72251365" w14:textId="0D926434" w:rsidR="00BB6179" w:rsidRDefault="00BB6179" w:rsidP="00BB6179">
      <w:pPr>
        <w:spacing w:after="0"/>
        <w:jc w:val="center"/>
        <w:rPr>
          <w:rFonts w:ascii="Arial" w:hAnsi="Arial" w:cs="Arial"/>
        </w:rPr>
      </w:pPr>
      <w:r>
        <w:rPr>
          <w:rFonts w:ascii="Arial" w:hAnsi="Arial" w:cs="Arial"/>
        </w:rPr>
        <w:t xml:space="preserve">33,55º + 62,16º + </w:t>
      </w:r>
      <w:r w:rsidRPr="00D91233">
        <w:rPr>
          <w:rFonts w:ascii="Arial" w:hAnsi="Arial" w:cs="Arial"/>
          <w:i/>
        </w:rPr>
        <w:t>C</w:t>
      </w:r>
      <w:r>
        <w:rPr>
          <w:rFonts w:ascii="Arial" w:hAnsi="Arial" w:cs="Arial"/>
        </w:rPr>
        <w:t xml:space="preserve"> = 180º</w:t>
      </w:r>
    </w:p>
    <w:p w14:paraId="441AC926" w14:textId="59E8F126" w:rsidR="00BB6179" w:rsidRDefault="00BB6179" w:rsidP="00BB6179">
      <w:pPr>
        <w:spacing w:after="0"/>
        <w:jc w:val="center"/>
        <w:rPr>
          <w:rFonts w:ascii="Arial" w:hAnsi="Arial" w:cs="Arial"/>
        </w:rPr>
      </w:pPr>
      <w:r w:rsidRPr="00BB6179">
        <w:rPr>
          <w:rFonts w:ascii="Arial" w:hAnsi="Arial" w:cs="Arial"/>
          <w:i/>
        </w:rPr>
        <w:t>C</w:t>
      </w:r>
      <w:r>
        <w:rPr>
          <w:rFonts w:ascii="Arial" w:hAnsi="Arial" w:cs="Arial"/>
        </w:rPr>
        <w:t xml:space="preserve"> = 84,29</w:t>
      </w:r>
      <w:ins w:id="28" w:author="user" w:date="2016-06-08T09:56:00Z">
        <w:r w:rsidR="002A0207">
          <w:rPr>
            <w:rFonts w:ascii="Arial" w:hAnsi="Arial" w:cs="Arial"/>
          </w:rPr>
          <w:t>º</w:t>
        </w:r>
      </w:ins>
    </w:p>
    <w:p w14:paraId="7A41FF56" w14:textId="2D6F988A" w:rsidR="00BB6179" w:rsidRDefault="00BB6179" w:rsidP="005552A2">
      <w:pPr>
        <w:spacing w:after="0"/>
        <w:jc w:val="both"/>
        <w:rPr>
          <w:rFonts w:ascii="Arial" w:hAnsi="Arial" w:cs="Arial"/>
          <w:color w:val="000000"/>
        </w:rPr>
      </w:pPr>
      <w:r>
        <w:rPr>
          <w:rFonts w:ascii="Arial" w:hAnsi="Arial" w:cs="Arial"/>
          <w:color w:val="000000"/>
        </w:rPr>
        <w:t>En conclusión:</w:t>
      </w:r>
    </w:p>
    <w:p w14:paraId="2056650E" w14:textId="63865B93" w:rsidR="00BB6179" w:rsidRDefault="00BB6179" w:rsidP="005552A2">
      <w:pPr>
        <w:spacing w:after="0"/>
        <w:jc w:val="both"/>
        <w:rPr>
          <w:rFonts w:ascii="Arial" w:hAnsi="Arial" w:cs="Arial"/>
          <w:color w:val="000000"/>
        </w:rPr>
      </w:pPr>
      <w:r w:rsidRPr="00A25418">
        <w:rPr>
          <w:rFonts w:ascii="Arial" w:hAnsi="Arial" w:cs="Arial"/>
          <w:i/>
          <w:color w:val="000000"/>
        </w:rPr>
        <w:t>A</w:t>
      </w:r>
      <w:r>
        <w:rPr>
          <w:rFonts w:ascii="Arial" w:hAnsi="Arial" w:cs="Arial"/>
          <w:color w:val="000000"/>
        </w:rPr>
        <w:t xml:space="preserve"> = 33,55º, </w:t>
      </w:r>
      <w:r w:rsidRPr="00A25418">
        <w:rPr>
          <w:rFonts w:ascii="Arial" w:hAnsi="Arial" w:cs="Arial"/>
          <w:i/>
          <w:color w:val="000000"/>
        </w:rPr>
        <w:t>B</w:t>
      </w:r>
      <w:r>
        <w:rPr>
          <w:rFonts w:ascii="Arial" w:hAnsi="Arial" w:cs="Arial"/>
          <w:color w:val="000000"/>
        </w:rPr>
        <w:t xml:space="preserve"> = 62,16º, </w:t>
      </w:r>
      <w:r w:rsidRPr="00A25418">
        <w:rPr>
          <w:rFonts w:ascii="Arial" w:hAnsi="Arial" w:cs="Arial"/>
          <w:i/>
          <w:color w:val="000000"/>
        </w:rPr>
        <w:t>C</w:t>
      </w:r>
      <w:r>
        <w:rPr>
          <w:rFonts w:ascii="Arial" w:hAnsi="Arial" w:cs="Arial"/>
          <w:color w:val="000000"/>
        </w:rPr>
        <w:t xml:space="preserve"> = 84,29º.</w:t>
      </w:r>
    </w:p>
    <w:p w14:paraId="2D3BA06E" w14:textId="234EA86A" w:rsidR="00BB6179" w:rsidRDefault="00BB6179" w:rsidP="005552A2">
      <w:pPr>
        <w:spacing w:after="0"/>
        <w:jc w:val="both"/>
        <w:rPr>
          <w:rFonts w:ascii="Arial" w:hAnsi="Arial" w:cs="Arial"/>
          <w:color w:val="000000"/>
        </w:rPr>
      </w:pPr>
      <w:r w:rsidRPr="00116217">
        <w:rPr>
          <w:rFonts w:ascii="Arial" w:hAnsi="Arial" w:cs="Arial"/>
          <w:i/>
          <w:color w:val="000000"/>
        </w:rPr>
        <w:t>a</w:t>
      </w:r>
      <w:r>
        <w:rPr>
          <w:rFonts w:ascii="Arial" w:hAnsi="Arial" w:cs="Arial"/>
          <w:color w:val="000000"/>
        </w:rPr>
        <w:t xml:space="preserve"> = 5 cm, </w:t>
      </w:r>
      <w:r w:rsidRPr="00116217">
        <w:rPr>
          <w:rFonts w:ascii="Arial" w:hAnsi="Arial" w:cs="Arial"/>
          <w:i/>
          <w:color w:val="000000"/>
        </w:rPr>
        <w:t>b</w:t>
      </w:r>
      <w:r>
        <w:rPr>
          <w:rFonts w:ascii="Arial" w:hAnsi="Arial" w:cs="Arial"/>
          <w:color w:val="000000"/>
        </w:rPr>
        <w:t xml:space="preserve"> = 8 cm, </w:t>
      </w:r>
      <w:r w:rsidRPr="00116217">
        <w:rPr>
          <w:rFonts w:ascii="Arial" w:hAnsi="Arial" w:cs="Arial"/>
          <w:i/>
          <w:color w:val="000000"/>
        </w:rPr>
        <w:t>c</w:t>
      </w:r>
      <w:r>
        <w:rPr>
          <w:rFonts w:ascii="Arial" w:hAnsi="Arial" w:cs="Arial"/>
          <w:color w:val="000000"/>
        </w:rPr>
        <w:t xml:space="preserve"> = 9 cm.</w:t>
      </w:r>
    </w:p>
    <w:p w14:paraId="1B86F416" w14:textId="77777777" w:rsidR="00BB6179" w:rsidRDefault="00BB6179" w:rsidP="005552A2">
      <w:pPr>
        <w:spacing w:after="0"/>
        <w:jc w:val="both"/>
        <w:rPr>
          <w:rFonts w:ascii="Arial" w:hAnsi="Arial" w:cs="Arial"/>
          <w:color w:val="000000"/>
        </w:rPr>
      </w:pPr>
    </w:p>
    <w:p w14:paraId="1B9FBBBC" w14:textId="240506D8" w:rsidR="00BB6179" w:rsidRDefault="00A14B25" w:rsidP="005552A2">
      <w:pPr>
        <w:spacing w:after="0"/>
        <w:jc w:val="both"/>
        <w:rPr>
          <w:rFonts w:ascii="Arial" w:hAnsi="Arial" w:cs="Arial"/>
          <w:color w:val="000000"/>
        </w:rPr>
      </w:pPr>
      <w:r>
        <w:rPr>
          <w:rFonts w:ascii="Arial" w:hAnsi="Arial" w:cs="Arial"/>
          <w:color w:val="000000"/>
        </w:rPr>
        <w:t>Ejemplo</w:t>
      </w:r>
    </w:p>
    <w:p w14:paraId="1D49671A" w14:textId="230145C3" w:rsidR="00A14B25" w:rsidRDefault="00A14B25" w:rsidP="005552A2">
      <w:pPr>
        <w:spacing w:after="0"/>
        <w:jc w:val="both"/>
        <w:rPr>
          <w:rFonts w:ascii="Arial" w:hAnsi="Arial" w:cs="Arial"/>
          <w:color w:val="000000"/>
        </w:rPr>
      </w:pPr>
      <w:r>
        <w:rPr>
          <w:rFonts w:ascii="Arial" w:hAnsi="Arial" w:cs="Arial"/>
          <w:color w:val="000000"/>
        </w:rPr>
        <w:t xml:space="preserve">Resolver el triángulo para el cual </w:t>
      </w:r>
      <w:r w:rsidRPr="00A14B25">
        <w:rPr>
          <w:rFonts w:ascii="Arial" w:hAnsi="Arial" w:cs="Arial"/>
          <w:i/>
          <w:color w:val="000000"/>
        </w:rPr>
        <w:t>a</w:t>
      </w:r>
      <w:r>
        <w:rPr>
          <w:rFonts w:ascii="Arial" w:hAnsi="Arial" w:cs="Arial"/>
          <w:color w:val="000000"/>
        </w:rPr>
        <w:t xml:space="preserve"> = 3 cm, </w:t>
      </w:r>
      <w:r w:rsidRPr="00A14B25">
        <w:rPr>
          <w:rFonts w:ascii="Arial" w:hAnsi="Arial" w:cs="Arial"/>
          <w:i/>
          <w:color w:val="000000"/>
        </w:rPr>
        <w:t>b</w:t>
      </w:r>
      <w:r>
        <w:rPr>
          <w:rFonts w:ascii="Arial" w:hAnsi="Arial" w:cs="Arial"/>
          <w:color w:val="000000"/>
        </w:rPr>
        <w:t xml:space="preserve"> = 4 cm y </w:t>
      </w:r>
      <w:r w:rsidRPr="00A14B25">
        <w:rPr>
          <w:rFonts w:ascii="Arial" w:hAnsi="Arial" w:cs="Arial"/>
          <w:i/>
          <w:color w:val="000000"/>
        </w:rPr>
        <w:t>C</w:t>
      </w:r>
      <w:r>
        <w:rPr>
          <w:rFonts w:ascii="Arial" w:hAnsi="Arial" w:cs="Arial"/>
          <w:color w:val="000000"/>
        </w:rPr>
        <w:t xml:space="preserve"> = 40º.</w:t>
      </w:r>
    </w:p>
    <w:p w14:paraId="417AE71E" w14:textId="0BF2ABC6" w:rsidR="00A14B25" w:rsidRDefault="00A14B25" w:rsidP="005552A2">
      <w:pPr>
        <w:spacing w:after="0"/>
        <w:jc w:val="both"/>
        <w:rPr>
          <w:rFonts w:ascii="Arial" w:hAnsi="Arial" w:cs="Arial"/>
          <w:color w:val="000000"/>
        </w:rPr>
      </w:pPr>
      <w:r>
        <w:rPr>
          <w:rFonts w:ascii="Arial" w:hAnsi="Arial" w:cs="Arial"/>
          <w:color w:val="000000"/>
        </w:rPr>
        <w:t xml:space="preserve">Se plantea el teorema del coseno para hallar el lado </w:t>
      </w:r>
      <w:r w:rsidRPr="00A14B25">
        <w:rPr>
          <w:rFonts w:ascii="Arial" w:hAnsi="Arial" w:cs="Arial"/>
          <w:i/>
          <w:color w:val="000000"/>
        </w:rPr>
        <w:t>c</w:t>
      </w:r>
      <w:r>
        <w:rPr>
          <w:rFonts w:ascii="Arial" w:hAnsi="Arial" w:cs="Arial"/>
          <w:color w:val="000000"/>
        </w:rPr>
        <w:t>, así:</w:t>
      </w:r>
    </w:p>
    <w:p w14:paraId="0B2C9073" w14:textId="7C762548" w:rsidR="00E45BC7" w:rsidRDefault="00E45BC7" w:rsidP="00A14B25">
      <w:pPr>
        <w:spacing w:after="0"/>
        <w:jc w:val="center"/>
        <w:rPr>
          <w:position w:val="-86"/>
        </w:rPr>
      </w:pPr>
    </w:p>
    <w:p w14:paraId="46BB9ECE" w14:textId="6741F986" w:rsidR="0021439E" w:rsidRDefault="0021439E" w:rsidP="00A14B25">
      <w:pPr>
        <w:spacing w:after="0"/>
        <w:jc w:val="center"/>
        <w:rPr>
          <w:rFonts w:ascii="Arial" w:hAnsi="Arial" w:cs="Arial"/>
          <w:color w:val="000000"/>
        </w:rPr>
      </w:pPr>
      <w:r w:rsidRPr="0021439E">
        <w:rPr>
          <w:rFonts w:ascii="Arial" w:hAnsi="Arial" w:cs="Arial"/>
          <w:color w:val="000000"/>
        </w:rPr>
        <w:t>MA_10_04_CO_252</w:t>
      </w:r>
    </w:p>
    <w:p w14:paraId="6CFA9E36" w14:textId="0BB19E37" w:rsidR="0021439E" w:rsidRDefault="0021439E" w:rsidP="00A14B25">
      <w:pPr>
        <w:spacing w:after="0"/>
        <w:jc w:val="center"/>
        <w:rPr>
          <w:rFonts w:ascii="Arial" w:hAnsi="Arial" w:cs="Arial"/>
          <w:color w:val="000000"/>
        </w:rPr>
      </w:pPr>
      <w:r w:rsidRPr="0021439E">
        <w:rPr>
          <w:rFonts w:ascii="Arial" w:hAnsi="Arial" w:cs="Arial"/>
          <w:color w:val="000000"/>
        </w:rPr>
        <w:t>MA_10_04_CO_253</w:t>
      </w:r>
    </w:p>
    <w:p w14:paraId="41867F10" w14:textId="3035EB8F" w:rsidR="0021439E" w:rsidRDefault="0021439E" w:rsidP="00A14B25">
      <w:pPr>
        <w:spacing w:after="0"/>
        <w:jc w:val="center"/>
        <w:rPr>
          <w:rFonts w:ascii="Arial" w:hAnsi="Arial" w:cs="Arial"/>
          <w:color w:val="000000"/>
        </w:rPr>
      </w:pPr>
      <w:r w:rsidRPr="0021439E">
        <w:rPr>
          <w:rFonts w:ascii="Arial" w:hAnsi="Arial" w:cs="Arial"/>
          <w:color w:val="000000"/>
        </w:rPr>
        <w:t>MA_10_04_CO_254</w:t>
      </w:r>
    </w:p>
    <w:p w14:paraId="0A9E8953" w14:textId="4A27F6DB" w:rsidR="0021439E" w:rsidRDefault="0021439E" w:rsidP="00A14B25">
      <w:pPr>
        <w:spacing w:after="0"/>
        <w:jc w:val="center"/>
        <w:rPr>
          <w:rFonts w:ascii="Arial" w:hAnsi="Arial" w:cs="Arial"/>
          <w:color w:val="000000"/>
        </w:rPr>
      </w:pPr>
      <w:r w:rsidRPr="0021439E">
        <w:rPr>
          <w:rFonts w:ascii="Arial" w:hAnsi="Arial" w:cs="Arial"/>
          <w:color w:val="000000"/>
        </w:rPr>
        <w:t>MA_10_04_CO_255</w:t>
      </w:r>
    </w:p>
    <w:p w14:paraId="0424F5F9" w14:textId="4064F775" w:rsidR="0021439E" w:rsidRDefault="0021439E" w:rsidP="00A14B25">
      <w:pPr>
        <w:spacing w:after="0"/>
        <w:jc w:val="center"/>
        <w:rPr>
          <w:rFonts w:ascii="Arial" w:hAnsi="Arial" w:cs="Arial"/>
          <w:color w:val="000000"/>
        </w:rPr>
      </w:pPr>
      <w:r w:rsidRPr="0021439E">
        <w:rPr>
          <w:rFonts w:ascii="Arial" w:hAnsi="Arial" w:cs="Arial"/>
          <w:color w:val="000000"/>
        </w:rPr>
        <w:t>MA_10_04_CO_256</w:t>
      </w:r>
    </w:p>
    <w:p w14:paraId="47AE50B6" w14:textId="5FFE9C9B" w:rsidR="00E45BC7" w:rsidRDefault="00A14B25" w:rsidP="005552A2">
      <w:pPr>
        <w:spacing w:after="0"/>
        <w:jc w:val="both"/>
        <w:rPr>
          <w:rFonts w:ascii="Arial" w:hAnsi="Arial" w:cs="Arial"/>
          <w:color w:val="000000"/>
        </w:rPr>
      </w:pPr>
      <w:r>
        <w:rPr>
          <w:rFonts w:ascii="Arial" w:hAnsi="Arial" w:cs="Arial"/>
          <w:color w:val="000000"/>
        </w:rPr>
        <w:t xml:space="preserve">Para hallar la medida del ángulo </w:t>
      </w:r>
      <w:r w:rsidRPr="003A0494">
        <w:rPr>
          <w:rFonts w:ascii="Arial" w:hAnsi="Arial" w:cs="Arial"/>
          <w:i/>
          <w:color w:val="000000"/>
        </w:rPr>
        <w:t>A</w:t>
      </w:r>
      <w:r>
        <w:rPr>
          <w:rFonts w:ascii="Arial" w:hAnsi="Arial" w:cs="Arial"/>
          <w:color w:val="000000"/>
        </w:rPr>
        <w:t xml:space="preserve"> se puede usar el teorema del seno, así:</w:t>
      </w:r>
    </w:p>
    <w:p w14:paraId="26CB4ABB" w14:textId="042A247C" w:rsidR="00A14B25" w:rsidRDefault="00A14B25" w:rsidP="00CA1236">
      <w:pPr>
        <w:spacing w:after="0"/>
        <w:jc w:val="center"/>
        <w:rPr>
          <w:position w:val="-94"/>
        </w:rPr>
      </w:pPr>
    </w:p>
    <w:p w14:paraId="080B6762" w14:textId="1829D8A8" w:rsidR="0021439E" w:rsidRDefault="0021439E" w:rsidP="00CA1236">
      <w:pPr>
        <w:spacing w:after="0"/>
        <w:jc w:val="center"/>
        <w:rPr>
          <w:rFonts w:ascii="Arial" w:hAnsi="Arial" w:cs="Arial"/>
          <w:color w:val="000000"/>
        </w:rPr>
      </w:pPr>
      <w:r w:rsidRPr="0021439E">
        <w:rPr>
          <w:rFonts w:ascii="Arial" w:hAnsi="Arial" w:cs="Arial"/>
          <w:color w:val="000000"/>
        </w:rPr>
        <w:t>MA_10_04_CO_257</w:t>
      </w:r>
    </w:p>
    <w:p w14:paraId="2082F637" w14:textId="4F249F56" w:rsidR="0021439E" w:rsidRDefault="0021439E" w:rsidP="00CA1236">
      <w:pPr>
        <w:spacing w:after="0"/>
        <w:jc w:val="center"/>
        <w:rPr>
          <w:rFonts w:ascii="Arial" w:hAnsi="Arial" w:cs="Arial"/>
          <w:color w:val="000000"/>
        </w:rPr>
      </w:pPr>
      <w:r w:rsidRPr="0021439E">
        <w:rPr>
          <w:rFonts w:ascii="Arial" w:hAnsi="Arial" w:cs="Arial"/>
          <w:color w:val="000000"/>
        </w:rPr>
        <w:t>MA_10_04_CO_258</w:t>
      </w:r>
    </w:p>
    <w:p w14:paraId="1672B696" w14:textId="48FF674F" w:rsidR="0021439E" w:rsidRDefault="0021439E" w:rsidP="00CA1236">
      <w:pPr>
        <w:spacing w:after="0"/>
        <w:jc w:val="center"/>
        <w:rPr>
          <w:rFonts w:ascii="Arial" w:hAnsi="Arial" w:cs="Arial"/>
          <w:color w:val="000000"/>
        </w:rPr>
      </w:pPr>
      <w:r w:rsidRPr="0021439E">
        <w:rPr>
          <w:rFonts w:ascii="Arial" w:hAnsi="Arial" w:cs="Arial"/>
          <w:color w:val="000000"/>
        </w:rPr>
        <w:t>MA_10_04_CO_259</w:t>
      </w:r>
    </w:p>
    <w:p w14:paraId="582513C6" w14:textId="0D940FAD" w:rsidR="0021439E" w:rsidRDefault="0021439E" w:rsidP="00CA1236">
      <w:pPr>
        <w:spacing w:after="0"/>
        <w:jc w:val="center"/>
        <w:rPr>
          <w:rFonts w:ascii="Arial" w:hAnsi="Arial" w:cs="Arial"/>
          <w:color w:val="000000"/>
        </w:rPr>
      </w:pPr>
      <w:r w:rsidRPr="0021439E">
        <w:rPr>
          <w:rFonts w:ascii="Arial" w:hAnsi="Arial" w:cs="Arial"/>
          <w:color w:val="000000"/>
        </w:rPr>
        <w:t>MA_10_04_CO_260</w:t>
      </w:r>
    </w:p>
    <w:p w14:paraId="78E07350" w14:textId="7158E021" w:rsidR="00A14B25" w:rsidRDefault="00CA1236" w:rsidP="005552A2">
      <w:pPr>
        <w:spacing w:after="0"/>
        <w:jc w:val="both"/>
        <w:rPr>
          <w:rFonts w:ascii="Arial" w:hAnsi="Arial" w:cs="Arial"/>
          <w:color w:val="000000"/>
        </w:rPr>
      </w:pPr>
      <w:r>
        <w:rPr>
          <w:rFonts w:ascii="Arial" w:hAnsi="Arial" w:cs="Arial"/>
          <w:color w:val="000000"/>
        </w:rPr>
        <w:t xml:space="preserve">Teniendo en cuenta las medidas de </w:t>
      </w:r>
      <w:r w:rsidRPr="00CA1236">
        <w:rPr>
          <w:rFonts w:ascii="Arial" w:hAnsi="Arial" w:cs="Arial"/>
          <w:i/>
          <w:color w:val="000000"/>
        </w:rPr>
        <w:t>A</w:t>
      </w:r>
      <w:r>
        <w:rPr>
          <w:rFonts w:ascii="Arial" w:hAnsi="Arial" w:cs="Arial"/>
          <w:color w:val="000000"/>
        </w:rPr>
        <w:t xml:space="preserve"> y </w:t>
      </w:r>
      <w:r w:rsidRPr="00CA1236">
        <w:rPr>
          <w:rFonts w:ascii="Arial" w:hAnsi="Arial" w:cs="Arial"/>
          <w:i/>
          <w:color w:val="000000"/>
        </w:rPr>
        <w:t>C</w:t>
      </w:r>
      <w:r>
        <w:rPr>
          <w:rFonts w:ascii="Arial" w:hAnsi="Arial" w:cs="Arial"/>
          <w:color w:val="000000"/>
        </w:rPr>
        <w:t xml:space="preserve"> se tiene que </w:t>
      </w:r>
      <w:r w:rsidRPr="00CA1236">
        <w:rPr>
          <w:rFonts w:ascii="Arial" w:hAnsi="Arial" w:cs="Arial"/>
          <w:i/>
          <w:color w:val="000000"/>
        </w:rPr>
        <w:t>B</w:t>
      </w:r>
      <w:r>
        <w:rPr>
          <w:rFonts w:ascii="Arial" w:hAnsi="Arial" w:cs="Arial"/>
          <w:color w:val="000000"/>
        </w:rPr>
        <w:t xml:space="preserve"> = 91,38º.</w:t>
      </w:r>
    </w:p>
    <w:p w14:paraId="73ABC4C3" w14:textId="1149C9E8" w:rsidR="00CA1236" w:rsidRDefault="00CA1236" w:rsidP="005552A2">
      <w:pPr>
        <w:spacing w:after="0"/>
        <w:jc w:val="both"/>
        <w:rPr>
          <w:rFonts w:ascii="Arial" w:hAnsi="Arial" w:cs="Arial"/>
          <w:color w:val="000000"/>
        </w:rPr>
      </w:pPr>
      <w:r>
        <w:rPr>
          <w:rFonts w:ascii="Arial" w:hAnsi="Arial" w:cs="Arial"/>
          <w:color w:val="000000"/>
        </w:rPr>
        <w:t>En conclusión:</w:t>
      </w:r>
    </w:p>
    <w:p w14:paraId="11DE114B" w14:textId="0C7695F4" w:rsidR="00CA1236" w:rsidRDefault="00CA1236" w:rsidP="00CA1236">
      <w:pPr>
        <w:spacing w:after="0"/>
        <w:jc w:val="both"/>
        <w:rPr>
          <w:rFonts w:ascii="Arial" w:hAnsi="Arial" w:cs="Arial"/>
          <w:color w:val="000000"/>
        </w:rPr>
      </w:pPr>
      <w:r w:rsidRPr="00A25418">
        <w:rPr>
          <w:rFonts w:ascii="Arial" w:hAnsi="Arial" w:cs="Arial"/>
          <w:i/>
          <w:color w:val="000000"/>
        </w:rPr>
        <w:t>A</w:t>
      </w:r>
      <w:r>
        <w:rPr>
          <w:rFonts w:ascii="Arial" w:hAnsi="Arial" w:cs="Arial"/>
          <w:color w:val="000000"/>
        </w:rPr>
        <w:t xml:space="preserve"> = 48,61º, </w:t>
      </w:r>
      <w:r w:rsidRPr="00A25418">
        <w:rPr>
          <w:rFonts w:ascii="Arial" w:hAnsi="Arial" w:cs="Arial"/>
          <w:i/>
          <w:color w:val="000000"/>
        </w:rPr>
        <w:t>B</w:t>
      </w:r>
      <w:r>
        <w:rPr>
          <w:rFonts w:ascii="Arial" w:hAnsi="Arial" w:cs="Arial"/>
          <w:color w:val="000000"/>
        </w:rPr>
        <w:t xml:space="preserve"> = 91,38º, </w:t>
      </w:r>
      <w:r w:rsidRPr="00A25418">
        <w:rPr>
          <w:rFonts w:ascii="Arial" w:hAnsi="Arial" w:cs="Arial"/>
          <w:i/>
          <w:color w:val="000000"/>
        </w:rPr>
        <w:t>C</w:t>
      </w:r>
      <w:r>
        <w:rPr>
          <w:rFonts w:ascii="Arial" w:hAnsi="Arial" w:cs="Arial"/>
          <w:color w:val="000000"/>
        </w:rPr>
        <w:t xml:space="preserve"> = 40º.</w:t>
      </w:r>
    </w:p>
    <w:p w14:paraId="0F4A12EF" w14:textId="03A72913" w:rsidR="00CA1236" w:rsidRDefault="00CA1236" w:rsidP="00CA1236">
      <w:pPr>
        <w:spacing w:after="0"/>
        <w:jc w:val="both"/>
        <w:rPr>
          <w:rFonts w:ascii="Arial" w:hAnsi="Arial" w:cs="Arial"/>
          <w:color w:val="000000"/>
        </w:rPr>
      </w:pPr>
      <w:r w:rsidRPr="00116217">
        <w:rPr>
          <w:rFonts w:ascii="Arial" w:hAnsi="Arial" w:cs="Arial"/>
          <w:i/>
          <w:color w:val="000000"/>
        </w:rPr>
        <w:t>a</w:t>
      </w:r>
      <w:r>
        <w:rPr>
          <w:rFonts w:ascii="Arial" w:hAnsi="Arial" w:cs="Arial"/>
          <w:color w:val="000000"/>
        </w:rPr>
        <w:t xml:space="preserve"> = 3 cm, </w:t>
      </w:r>
      <w:r w:rsidRPr="00116217">
        <w:rPr>
          <w:rFonts w:ascii="Arial" w:hAnsi="Arial" w:cs="Arial"/>
          <w:i/>
          <w:color w:val="000000"/>
        </w:rPr>
        <w:t>b</w:t>
      </w:r>
      <w:r>
        <w:rPr>
          <w:rFonts w:ascii="Arial" w:hAnsi="Arial" w:cs="Arial"/>
          <w:color w:val="000000"/>
        </w:rPr>
        <w:t xml:space="preserve"> = 4 cm, </w:t>
      </w:r>
      <w:r w:rsidRPr="00116217">
        <w:rPr>
          <w:rFonts w:ascii="Arial" w:hAnsi="Arial" w:cs="Arial"/>
          <w:i/>
          <w:color w:val="000000"/>
        </w:rPr>
        <w:t>c</w:t>
      </w:r>
      <w:r>
        <w:rPr>
          <w:rFonts w:ascii="Arial" w:hAnsi="Arial" w:cs="Arial"/>
          <w:color w:val="000000"/>
        </w:rPr>
        <w:t xml:space="preserve"> = 2,57 cm.</w:t>
      </w:r>
    </w:p>
    <w:p w14:paraId="402CC9E2" w14:textId="77777777" w:rsidR="00CA1236" w:rsidRDefault="00CA1236" w:rsidP="005552A2">
      <w:pPr>
        <w:spacing w:after="0"/>
        <w:jc w:val="both"/>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53980" w:rsidRPr="00C87E96" w14:paraId="314998B3" w14:textId="77777777" w:rsidTr="00C4072A">
        <w:tc>
          <w:tcPr>
            <w:tcW w:w="9033" w:type="dxa"/>
            <w:gridSpan w:val="2"/>
            <w:shd w:val="clear" w:color="auto" w:fill="000000" w:themeFill="text1"/>
          </w:tcPr>
          <w:p w14:paraId="1C70DFE2"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6411FDA4" w14:textId="77777777" w:rsidTr="00C4072A">
        <w:tc>
          <w:tcPr>
            <w:tcW w:w="2518" w:type="dxa"/>
          </w:tcPr>
          <w:p w14:paraId="6F73DC52"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AD83910" w14:textId="365D4131"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MA_11_02_REC210</w:t>
            </w:r>
          </w:p>
        </w:tc>
      </w:tr>
      <w:tr w:rsidR="00C53980" w:rsidRPr="00C87E96" w14:paraId="57141331" w14:textId="77777777" w:rsidTr="00C4072A">
        <w:tc>
          <w:tcPr>
            <w:tcW w:w="2518" w:type="dxa"/>
          </w:tcPr>
          <w:p w14:paraId="213C6CD3"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62791E0" w14:textId="59EB428F"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Practica la ley de coseno</w:t>
            </w:r>
          </w:p>
        </w:tc>
      </w:tr>
      <w:tr w:rsidR="00C53980" w:rsidRPr="00C87E96" w14:paraId="68D8AF16" w14:textId="77777777" w:rsidTr="00C4072A">
        <w:tc>
          <w:tcPr>
            <w:tcW w:w="2518" w:type="dxa"/>
          </w:tcPr>
          <w:p w14:paraId="38313051"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2177462" w14:textId="4D64AF4F"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practicar la aplicación de la ley de coseno</w:t>
            </w:r>
          </w:p>
        </w:tc>
      </w:tr>
    </w:tbl>
    <w:p w14:paraId="332C3277" w14:textId="77777777" w:rsidR="00C53980" w:rsidRDefault="00C53980" w:rsidP="005552A2">
      <w:pPr>
        <w:spacing w:after="0"/>
        <w:jc w:val="both"/>
        <w:rPr>
          <w:rFonts w:ascii="Arial" w:hAnsi="Arial" w:cs="Arial"/>
          <w:color w:val="000000"/>
        </w:rPr>
      </w:pPr>
    </w:p>
    <w:p w14:paraId="4198C2AB" w14:textId="77777777" w:rsidR="00C53980" w:rsidRDefault="00C53980" w:rsidP="005552A2">
      <w:pPr>
        <w:spacing w:after="0"/>
        <w:jc w:val="both"/>
        <w:rPr>
          <w:rFonts w:ascii="Arial" w:hAnsi="Arial" w:cs="Arial"/>
          <w:color w:val="000000"/>
        </w:rPr>
      </w:pPr>
    </w:p>
    <w:p w14:paraId="60600433" w14:textId="7A215D6C" w:rsidR="00CA1236" w:rsidRDefault="00CA1236" w:rsidP="00CA1236">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Pr>
          <w:rFonts w:ascii="Arial" w:hAnsi="Arial" w:cs="Arial"/>
          <w:b/>
        </w:rPr>
        <w:t>.3</w:t>
      </w:r>
      <w:r w:rsidRPr="000828AD">
        <w:rPr>
          <w:rFonts w:ascii="Arial" w:hAnsi="Arial" w:cs="Arial"/>
          <w:b/>
        </w:rPr>
        <w:t xml:space="preserve"> </w:t>
      </w:r>
      <w:r>
        <w:rPr>
          <w:rFonts w:ascii="Arial" w:hAnsi="Arial" w:cs="Arial"/>
          <w:b/>
        </w:rPr>
        <w:t>El área de un triángulo</w:t>
      </w:r>
    </w:p>
    <w:p w14:paraId="48EFBFA8" w14:textId="77777777" w:rsidR="00CA1236" w:rsidRDefault="00CA1236" w:rsidP="00CA1236">
      <w:pPr>
        <w:spacing w:after="0"/>
        <w:rPr>
          <w:rFonts w:ascii="Arial" w:hAnsi="Arial" w:cs="Arial"/>
          <w:b/>
        </w:rPr>
      </w:pPr>
    </w:p>
    <w:p w14:paraId="3EE997CC" w14:textId="3C4181DF" w:rsidR="003A0494" w:rsidRPr="00F335D8" w:rsidRDefault="00F335D8" w:rsidP="00CA1236">
      <w:pPr>
        <w:spacing w:after="0"/>
        <w:rPr>
          <w:rFonts w:ascii="Arial" w:hAnsi="Arial" w:cs="Arial"/>
        </w:rPr>
      </w:pPr>
      <w:r w:rsidRPr="00F335D8">
        <w:rPr>
          <w:rFonts w:ascii="Arial" w:hAnsi="Arial" w:cs="Arial"/>
        </w:rPr>
        <w:t>En el uso de la geometría cotidiana se determinó que el área de un triángulo se definía por la expresió</w:t>
      </w:r>
      <w:r>
        <w:rPr>
          <w:rFonts w:ascii="Arial" w:hAnsi="Arial" w:cs="Arial"/>
        </w:rPr>
        <w:t>n:</w:t>
      </w:r>
    </w:p>
    <w:p w14:paraId="59B911C8" w14:textId="46E00F9B" w:rsidR="00F335D8" w:rsidRPr="00F335D8" w:rsidRDefault="00C55A0B" w:rsidP="00F335D8">
      <w:pPr>
        <w:spacing w:after="0"/>
        <w:jc w:val="center"/>
        <w:rPr>
          <w:rFonts w:ascii="Arial" w:hAnsi="Arial" w:cs="Arial"/>
        </w:rPr>
      </w:pPr>
      <w:r w:rsidRPr="00C55A0B">
        <w:rPr>
          <w:position w:val="-24"/>
        </w:rPr>
        <w:t>MA_10_04_CO_261</w:t>
      </w:r>
    </w:p>
    <w:p w14:paraId="227154BD" w14:textId="0A9955A4" w:rsidR="003A0494" w:rsidRPr="00F335D8" w:rsidRDefault="00F335D8" w:rsidP="00CA1236">
      <w:pPr>
        <w:spacing w:after="0"/>
        <w:rPr>
          <w:rFonts w:ascii="Arial" w:hAnsi="Arial" w:cs="Arial"/>
        </w:rPr>
      </w:pPr>
      <w:r>
        <w:rPr>
          <w:rFonts w:ascii="Arial" w:hAnsi="Arial" w:cs="Arial"/>
        </w:rPr>
        <w:t xml:space="preserve">donde </w:t>
      </w:r>
      <w:r w:rsidRPr="00F335D8">
        <w:rPr>
          <w:rFonts w:ascii="Arial" w:hAnsi="Arial" w:cs="Arial"/>
          <w:i/>
        </w:rPr>
        <w:t>a</w:t>
      </w:r>
      <w:r>
        <w:rPr>
          <w:rFonts w:ascii="Arial" w:hAnsi="Arial" w:cs="Arial"/>
        </w:rPr>
        <w:t xml:space="preserve"> es la base y </w:t>
      </w:r>
      <w:r w:rsidRPr="00F335D8">
        <w:rPr>
          <w:rFonts w:ascii="Arial" w:hAnsi="Arial" w:cs="Arial"/>
          <w:i/>
        </w:rPr>
        <w:t>h</w:t>
      </w:r>
      <w:r w:rsidRPr="00F335D8">
        <w:rPr>
          <w:rFonts w:ascii="Arial" w:hAnsi="Arial" w:cs="Arial"/>
          <w:i/>
          <w:vertAlign w:val="subscript"/>
        </w:rPr>
        <w:t>a</w:t>
      </w:r>
      <w:r>
        <w:rPr>
          <w:rFonts w:ascii="Arial" w:hAnsi="Arial" w:cs="Arial"/>
        </w:rPr>
        <w:t xml:space="preserve"> es la altura sobre el lado </w:t>
      </w:r>
      <w:r w:rsidRPr="00F335D8">
        <w:rPr>
          <w:rFonts w:ascii="Arial" w:hAnsi="Arial" w:cs="Arial"/>
          <w:i/>
        </w:rPr>
        <w:t>a</w:t>
      </w:r>
      <w:r>
        <w:rPr>
          <w:rFonts w:ascii="Arial" w:hAnsi="Arial" w:cs="Arial"/>
        </w:rPr>
        <w:t>.</w:t>
      </w:r>
    </w:p>
    <w:p w14:paraId="70CC9227" w14:textId="7309855F" w:rsidR="003A0494" w:rsidRDefault="00F335D8" w:rsidP="00CA1236">
      <w:pPr>
        <w:spacing w:after="0"/>
        <w:rPr>
          <w:rFonts w:ascii="Arial" w:hAnsi="Arial" w:cs="Arial"/>
        </w:rPr>
      </w:pPr>
      <w:r>
        <w:rPr>
          <w:rFonts w:ascii="Arial" w:hAnsi="Arial" w:cs="Arial"/>
        </w:rPr>
        <w:t xml:space="preserve">Aplicando </w:t>
      </w:r>
      <w:r w:rsidR="00605B43">
        <w:rPr>
          <w:rFonts w:ascii="Arial" w:hAnsi="Arial" w:cs="Arial"/>
        </w:rPr>
        <w:t xml:space="preserve">la </w:t>
      </w:r>
      <w:r>
        <w:rPr>
          <w:rFonts w:ascii="Arial" w:hAnsi="Arial" w:cs="Arial"/>
        </w:rPr>
        <w:t xml:space="preserve">trigonometría se puede deducir una fórmula que permite hallar el área de un triángulo conociendo uno de </w:t>
      </w:r>
      <w:r w:rsidR="00605B43">
        <w:rPr>
          <w:rFonts w:ascii="Arial" w:hAnsi="Arial" w:cs="Arial"/>
        </w:rPr>
        <w:t>sus ángulos</w:t>
      </w:r>
      <w:r>
        <w:rPr>
          <w:rFonts w:ascii="Arial" w:hAnsi="Arial" w:cs="Arial"/>
        </w:rPr>
        <w:t xml:space="preserve"> y la medida de los dos lados que contienen este ángulo.</w:t>
      </w:r>
    </w:p>
    <w:tbl>
      <w:tblPr>
        <w:tblStyle w:val="Tablaconcuadrcula"/>
        <w:tblW w:w="0" w:type="auto"/>
        <w:tblLook w:val="04A0" w:firstRow="1" w:lastRow="0" w:firstColumn="1" w:lastColumn="0" w:noHBand="0" w:noVBand="1"/>
      </w:tblPr>
      <w:tblGrid>
        <w:gridCol w:w="2518"/>
        <w:gridCol w:w="6515"/>
      </w:tblGrid>
      <w:tr w:rsidR="00F335D8" w:rsidRPr="005161F7" w14:paraId="714477B9" w14:textId="77777777" w:rsidTr="00F335D8">
        <w:tc>
          <w:tcPr>
            <w:tcW w:w="9033" w:type="dxa"/>
            <w:gridSpan w:val="2"/>
            <w:shd w:val="clear" w:color="auto" w:fill="0D0D0D" w:themeFill="text1" w:themeFillTint="F2"/>
          </w:tcPr>
          <w:p w14:paraId="1DE4E57C" w14:textId="77777777" w:rsidR="00F335D8" w:rsidRPr="005161F7" w:rsidRDefault="00F335D8" w:rsidP="00F335D8">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Imagen (fotografía, gráfica o ilustración)</w:t>
            </w:r>
          </w:p>
        </w:tc>
      </w:tr>
      <w:tr w:rsidR="00F335D8" w:rsidRPr="005161F7" w14:paraId="2DC48618" w14:textId="77777777" w:rsidTr="00F335D8">
        <w:tc>
          <w:tcPr>
            <w:tcW w:w="2518" w:type="dxa"/>
          </w:tcPr>
          <w:p w14:paraId="6AB1DE74" w14:textId="77777777" w:rsidR="00F335D8" w:rsidRPr="005161F7" w:rsidRDefault="00F335D8" w:rsidP="00F335D8">
            <w:pPr>
              <w:rPr>
                <w:rFonts w:ascii="Arial" w:hAnsi="Arial" w:cs="Arial"/>
                <w:b/>
                <w:color w:val="000000"/>
                <w:sz w:val="24"/>
                <w:szCs w:val="24"/>
              </w:rPr>
            </w:pPr>
            <w:r w:rsidRPr="005161F7">
              <w:rPr>
                <w:rFonts w:ascii="Arial" w:hAnsi="Arial" w:cs="Arial"/>
                <w:b/>
                <w:color w:val="000000"/>
                <w:sz w:val="24"/>
                <w:szCs w:val="24"/>
              </w:rPr>
              <w:t>Código</w:t>
            </w:r>
          </w:p>
        </w:tc>
        <w:tc>
          <w:tcPr>
            <w:tcW w:w="6515" w:type="dxa"/>
          </w:tcPr>
          <w:p w14:paraId="44AFF7DC" w14:textId="77777777" w:rsidR="00F335D8" w:rsidRPr="005161F7" w:rsidRDefault="00F335D8" w:rsidP="00F335D8">
            <w:pPr>
              <w:rPr>
                <w:rFonts w:ascii="Arial" w:hAnsi="Arial" w:cs="Arial"/>
                <w:b/>
                <w:color w:val="000000"/>
                <w:sz w:val="24"/>
                <w:szCs w:val="24"/>
              </w:rPr>
            </w:pPr>
            <w:r w:rsidRPr="005161F7">
              <w:rPr>
                <w:rFonts w:ascii="Arial" w:hAnsi="Arial" w:cs="Arial"/>
                <w:color w:val="000000"/>
                <w:sz w:val="24"/>
                <w:szCs w:val="24"/>
              </w:rPr>
              <w:t>MA_10_07_IMG</w:t>
            </w:r>
            <w:r>
              <w:rPr>
                <w:rFonts w:ascii="Arial" w:hAnsi="Arial" w:cs="Arial"/>
                <w:color w:val="000000"/>
                <w:sz w:val="24"/>
                <w:szCs w:val="24"/>
              </w:rPr>
              <w:t>02</w:t>
            </w:r>
          </w:p>
        </w:tc>
      </w:tr>
      <w:tr w:rsidR="00F335D8" w:rsidRPr="005161F7" w14:paraId="4C2D715D" w14:textId="77777777" w:rsidTr="00F335D8">
        <w:tc>
          <w:tcPr>
            <w:tcW w:w="2518" w:type="dxa"/>
          </w:tcPr>
          <w:p w14:paraId="67591205" w14:textId="77777777" w:rsidR="00F335D8" w:rsidRPr="005161F7" w:rsidRDefault="00F335D8" w:rsidP="00F335D8">
            <w:pPr>
              <w:jc w:val="both"/>
              <w:rPr>
                <w:rFonts w:ascii="Arial" w:hAnsi="Arial" w:cs="Arial"/>
                <w:color w:val="000000"/>
                <w:sz w:val="24"/>
                <w:szCs w:val="24"/>
              </w:rPr>
            </w:pPr>
            <w:r w:rsidRPr="005161F7">
              <w:rPr>
                <w:rFonts w:ascii="Arial" w:hAnsi="Arial" w:cs="Arial"/>
                <w:b/>
                <w:color w:val="000000"/>
                <w:sz w:val="24"/>
                <w:szCs w:val="24"/>
              </w:rPr>
              <w:t>Descripción</w:t>
            </w:r>
          </w:p>
        </w:tc>
        <w:tc>
          <w:tcPr>
            <w:tcW w:w="6515" w:type="dxa"/>
          </w:tcPr>
          <w:p w14:paraId="5F1538B5" w14:textId="77777777" w:rsidR="00F335D8" w:rsidRPr="005161F7" w:rsidRDefault="00F335D8" w:rsidP="00F335D8">
            <w:pPr>
              <w:jc w:val="both"/>
              <w:rPr>
                <w:rFonts w:ascii="Arial" w:hAnsi="Arial" w:cs="Arial"/>
                <w:color w:val="000000"/>
                <w:sz w:val="24"/>
                <w:szCs w:val="24"/>
              </w:rPr>
            </w:pPr>
          </w:p>
        </w:tc>
      </w:tr>
      <w:tr w:rsidR="00F335D8" w:rsidRPr="005161F7" w14:paraId="26F874C9" w14:textId="77777777" w:rsidTr="00F335D8">
        <w:tc>
          <w:tcPr>
            <w:tcW w:w="2518" w:type="dxa"/>
          </w:tcPr>
          <w:p w14:paraId="0662CF0F" w14:textId="77777777" w:rsidR="00F335D8" w:rsidRPr="005161F7" w:rsidRDefault="00F335D8" w:rsidP="00F335D8">
            <w:pPr>
              <w:jc w:val="both"/>
              <w:rPr>
                <w:rFonts w:ascii="Arial" w:hAnsi="Arial" w:cs="Arial"/>
                <w:color w:val="000000"/>
                <w:sz w:val="24"/>
                <w:szCs w:val="24"/>
              </w:rPr>
            </w:pPr>
            <w:r w:rsidRPr="005161F7">
              <w:rPr>
                <w:rFonts w:ascii="Arial" w:hAnsi="Arial" w:cs="Arial"/>
                <w:b/>
                <w:color w:val="000000"/>
                <w:sz w:val="24"/>
                <w:szCs w:val="24"/>
              </w:rPr>
              <w:t>Código Shutterstock (o URL o la ruta en AulaPlaneta)</w:t>
            </w:r>
          </w:p>
        </w:tc>
        <w:tc>
          <w:tcPr>
            <w:tcW w:w="6515" w:type="dxa"/>
          </w:tcPr>
          <w:p w14:paraId="17AE36DD" w14:textId="08345553" w:rsidR="00F335D8" w:rsidRPr="005161F7" w:rsidRDefault="00F335D8" w:rsidP="00F335D8">
            <w:pPr>
              <w:jc w:val="both"/>
              <w:rPr>
                <w:rFonts w:ascii="Arial" w:hAnsi="Arial" w:cs="Arial"/>
                <w:color w:val="000000"/>
                <w:sz w:val="24"/>
                <w:szCs w:val="24"/>
              </w:rPr>
            </w:pPr>
          </w:p>
          <w:p w14:paraId="117B698C" w14:textId="5ABA078D" w:rsidR="00F335D8" w:rsidRDefault="00F335D8" w:rsidP="00F335D8">
            <w:pPr>
              <w:jc w:val="both"/>
              <w:rPr>
                <w:rFonts w:ascii="Arial" w:hAnsi="Arial" w:cs="Arial"/>
                <w:color w:val="000000"/>
                <w:sz w:val="24"/>
                <w:szCs w:val="24"/>
              </w:rPr>
            </w:pPr>
            <w:r>
              <w:rPr>
                <w:rFonts w:ascii="Arial" w:hAnsi="Arial" w:cs="Arial"/>
                <w:noProof/>
                <w:color w:val="000000"/>
                <w:lang w:val="es-ES" w:eastAsia="es-ES"/>
              </w:rPr>
              <w:drawing>
                <wp:anchor distT="0" distB="0" distL="114300" distR="114300" simplePos="0" relativeHeight="251661312" behindDoc="0" locked="0" layoutInCell="1" allowOverlap="1" wp14:anchorId="15140E6E" wp14:editId="2DC0811E">
                  <wp:simplePos x="0" y="0"/>
                  <wp:positionH relativeFrom="column">
                    <wp:posOffset>344170</wp:posOffset>
                  </wp:positionH>
                  <wp:positionV relativeFrom="paragraph">
                    <wp:posOffset>55880</wp:posOffset>
                  </wp:positionV>
                  <wp:extent cx="3136265" cy="1650365"/>
                  <wp:effectExtent l="0" t="0" r="0" b="635"/>
                  <wp:wrapNone/>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265" cy="16503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68CC83F" w14:textId="2717D76C" w:rsidR="00F335D8" w:rsidRDefault="00F335D8" w:rsidP="00F335D8">
            <w:pPr>
              <w:jc w:val="both"/>
              <w:rPr>
                <w:rFonts w:ascii="Arial" w:hAnsi="Arial" w:cs="Arial"/>
                <w:color w:val="000000"/>
                <w:sz w:val="24"/>
                <w:szCs w:val="24"/>
              </w:rPr>
            </w:pPr>
          </w:p>
          <w:p w14:paraId="21EAEF0E" w14:textId="77777777" w:rsidR="00F335D8" w:rsidRDefault="00F335D8" w:rsidP="00F335D8">
            <w:pPr>
              <w:jc w:val="both"/>
              <w:rPr>
                <w:rFonts w:ascii="Arial" w:hAnsi="Arial" w:cs="Arial"/>
                <w:color w:val="000000"/>
                <w:sz w:val="24"/>
                <w:szCs w:val="24"/>
              </w:rPr>
            </w:pPr>
          </w:p>
          <w:p w14:paraId="4CE1C194" w14:textId="77777777" w:rsidR="00F335D8" w:rsidRDefault="00F335D8" w:rsidP="00F335D8">
            <w:pPr>
              <w:jc w:val="both"/>
              <w:rPr>
                <w:rFonts w:ascii="Arial" w:hAnsi="Arial" w:cs="Arial"/>
                <w:color w:val="000000"/>
                <w:sz w:val="24"/>
                <w:szCs w:val="24"/>
              </w:rPr>
            </w:pPr>
          </w:p>
          <w:p w14:paraId="0BCC2E46" w14:textId="77777777" w:rsidR="00F335D8" w:rsidRDefault="00F335D8" w:rsidP="00F335D8">
            <w:pPr>
              <w:jc w:val="both"/>
              <w:rPr>
                <w:rFonts w:ascii="Arial" w:hAnsi="Arial" w:cs="Arial"/>
                <w:color w:val="000000"/>
                <w:sz w:val="24"/>
                <w:szCs w:val="24"/>
              </w:rPr>
            </w:pPr>
          </w:p>
          <w:p w14:paraId="3317EF4C" w14:textId="77777777" w:rsidR="00F335D8" w:rsidRPr="005161F7" w:rsidRDefault="00F335D8" w:rsidP="00F335D8">
            <w:pPr>
              <w:jc w:val="both"/>
              <w:rPr>
                <w:rFonts w:ascii="Arial" w:hAnsi="Arial" w:cs="Arial"/>
                <w:color w:val="000000"/>
                <w:sz w:val="24"/>
                <w:szCs w:val="24"/>
              </w:rPr>
            </w:pPr>
          </w:p>
          <w:p w14:paraId="38441578" w14:textId="77777777" w:rsidR="00F335D8" w:rsidRPr="005161F7" w:rsidRDefault="00F335D8" w:rsidP="00F335D8">
            <w:pPr>
              <w:jc w:val="both"/>
              <w:rPr>
                <w:rFonts w:ascii="Arial" w:hAnsi="Arial" w:cs="Arial"/>
                <w:color w:val="000000"/>
                <w:sz w:val="24"/>
                <w:szCs w:val="24"/>
              </w:rPr>
            </w:pPr>
          </w:p>
        </w:tc>
      </w:tr>
      <w:tr w:rsidR="00F335D8" w:rsidRPr="005161F7" w14:paraId="3E7C5F4F" w14:textId="77777777" w:rsidTr="00F335D8">
        <w:tc>
          <w:tcPr>
            <w:tcW w:w="2518" w:type="dxa"/>
          </w:tcPr>
          <w:p w14:paraId="24A514D8" w14:textId="77777777" w:rsidR="00F335D8" w:rsidRPr="005161F7" w:rsidRDefault="00F335D8" w:rsidP="00F335D8">
            <w:pPr>
              <w:jc w:val="both"/>
              <w:rPr>
                <w:rFonts w:ascii="Arial" w:hAnsi="Arial" w:cs="Arial"/>
                <w:color w:val="000000"/>
                <w:sz w:val="24"/>
                <w:szCs w:val="24"/>
              </w:rPr>
            </w:pPr>
            <w:r w:rsidRPr="005161F7">
              <w:rPr>
                <w:rFonts w:ascii="Arial" w:hAnsi="Arial" w:cs="Arial"/>
                <w:b/>
                <w:color w:val="000000"/>
                <w:sz w:val="24"/>
                <w:szCs w:val="24"/>
              </w:rPr>
              <w:t>Pie de imagen</w:t>
            </w:r>
          </w:p>
        </w:tc>
        <w:tc>
          <w:tcPr>
            <w:tcW w:w="6515" w:type="dxa"/>
          </w:tcPr>
          <w:p w14:paraId="6C1D636E" w14:textId="7EC1FC74" w:rsidR="00F335D8" w:rsidRPr="00F335D8" w:rsidRDefault="00F335D8" w:rsidP="00F335D8">
            <w:pPr>
              <w:jc w:val="both"/>
              <w:rPr>
                <w:rFonts w:ascii="Arial" w:hAnsi="Arial" w:cs="Arial"/>
                <w:color w:val="000000"/>
                <w:sz w:val="24"/>
                <w:szCs w:val="24"/>
              </w:rPr>
            </w:pPr>
            <w:r>
              <w:rPr>
                <w:rFonts w:ascii="Arial" w:hAnsi="Arial" w:cs="Arial"/>
                <w:color w:val="000000"/>
                <w:sz w:val="24"/>
                <w:szCs w:val="24"/>
              </w:rPr>
              <w:t xml:space="preserve">Triángulo </w:t>
            </w:r>
            <w:r w:rsidRPr="00F335D8">
              <w:rPr>
                <w:rFonts w:ascii="Arial" w:hAnsi="Arial" w:cs="Arial"/>
                <w:i/>
                <w:color w:val="000000"/>
                <w:sz w:val="24"/>
                <w:szCs w:val="24"/>
              </w:rPr>
              <w:t>ABC</w:t>
            </w:r>
            <w:r>
              <w:rPr>
                <w:rFonts w:ascii="Arial" w:hAnsi="Arial" w:cs="Arial"/>
                <w:color w:val="000000"/>
                <w:sz w:val="24"/>
                <w:szCs w:val="24"/>
              </w:rPr>
              <w:t xml:space="preserve"> en el cual se ha marcado la altura </w:t>
            </w:r>
            <w:r w:rsidRPr="008C35A7">
              <w:rPr>
                <w:rFonts w:ascii="Arial" w:hAnsi="Arial" w:cs="Arial"/>
                <w:i/>
                <w:color w:val="000000"/>
                <w:sz w:val="24"/>
                <w:szCs w:val="24"/>
              </w:rPr>
              <w:t>h</w:t>
            </w:r>
            <w:r w:rsidRPr="008C35A7">
              <w:rPr>
                <w:rFonts w:ascii="Arial" w:hAnsi="Arial" w:cs="Arial"/>
                <w:i/>
                <w:color w:val="000000"/>
                <w:sz w:val="24"/>
                <w:szCs w:val="24"/>
                <w:vertAlign w:val="subscript"/>
              </w:rPr>
              <w:t>a</w:t>
            </w:r>
            <w:r>
              <w:rPr>
                <w:rFonts w:ascii="Arial" w:hAnsi="Arial" w:cs="Arial"/>
                <w:color w:val="000000"/>
                <w:sz w:val="24"/>
                <w:szCs w:val="24"/>
              </w:rPr>
              <w:t xml:space="preserve"> sobre el lado </w:t>
            </w:r>
            <w:r w:rsidRPr="00F335D8">
              <w:rPr>
                <w:rFonts w:ascii="Arial" w:hAnsi="Arial" w:cs="Arial"/>
                <w:i/>
                <w:color w:val="000000"/>
                <w:sz w:val="24"/>
                <w:szCs w:val="24"/>
              </w:rPr>
              <w:t>A</w:t>
            </w:r>
            <w:r>
              <w:rPr>
                <w:rFonts w:ascii="Arial" w:hAnsi="Arial" w:cs="Arial"/>
                <w:color w:val="000000"/>
                <w:sz w:val="24"/>
                <w:szCs w:val="24"/>
              </w:rPr>
              <w:t>.</w:t>
            </w:r>
          </w:p>
        </w:tc>
      </w:tr>
    </w:tbl>
    <w:p w14:paraId="7198F8CF" w14:textId="77777777" w:rsidR="00F335D8" w:rsidRDefault="00F335D8" w:rsidP="00CA1236">
      <w:pPr>
        <w:spacing w:after="0"/>
        <w:rPr>
          <w:rFonts w:ascii="Arial" w:hAnsi="Arial" w:cs="Arial"/>
        </w:rPr>
      </w:pPr>
    </w:p>
    <w:p w14:paraId="295E7D83" w14:textId="04FAAB69" w:rsidR="00F335D8" w:rsidRDefault="00F335D8" w:rsidP="00CA1236">
      <w:pPr>
        <w:spacing w:after="0"/>
        <w:rPr>
          <w:rFonts w:ascii="Arial" w:hAnsi="Arial" w:cs="Arial"/>
        </w:rPr>
      </w:pPr>
      <w:r>
        <w:rPr>
          <w:rFonts w:ascii="Arial" w:hAnsi="Arial" w:cs="Arial"/>
        </w:rPr>
        <w:t>Para el triángulo de la imagen se tiene que:</w:t>
      </w:r>
    </w:p>
    <w:p w14:paraId="092FAC89" w14:textId="29057587" w:rsidR="00F335D8" w:rsidRDefault="00F335D8" w:rsidP="00F335D8">
      <w:pPr>
        <w:spacing w:after="0"/>
        <w:jc w:val="center"/>
        <w:rPr>
          <w:position w:val="-44"/>
        </w:rPr>
      </w:pPr>
    </w:p>
    <w:p w14:paraId="1391F513" w14:textId="2BB29501" w:rsidR="00C55A0B" w:rsidRDefault="00C55A0B" w:rsidP="00F335D8">
      <w:pPr>
        <w:spacing w:after="0"/>
        <w:jc w:val="center"/>
      </w:pPr>
      <w:r w:rsidRPr="00C55A0B">
        <w:t>MA_10_04_CO_262</w:t>
      </w:r>
    </w:p>
    <w:p w14:paraId="2B14A6F5" w14:textId="41926A51" w:rsidR="00C55A0B" w:rsidRDefault="00C55A0B" w:rsidP="00F335D8">
      <w:pPr>
        <w:spacing w:after="0"/>
        <w:jc w:val="center"/>
      </w:pPr>
      <w:r w:rsidRPr="00C55A0B">
        <w:t>MA_10_04_CO_263</w:t>
      </w:r>
    </w:p>
    <w:p w14:paraId="0B6CA1EA" w14:textId="77777777" w:rsidR="00F335D8" w:rsidRPr="00F335D8" w:rsidRDefault="00F335D8" w:rsidP="00CA1236">
      <w:pPr>
        <w:spacing w:after="0"/>
        <w:rPr>
          <w:rFonts w:ascii="Arial" w:hAnsi="Arial" w:cs="Arial"/>
        </w:rPr>
      </w:pPr>
    </w:p>
    <w:p w14:paraId="730FC48C" w14:textId="17C05F3F" w:rsidR="003A0494" w:rsidRDefault="00F335D8" w:rsidP="00CA1236">
      <w:pPr>
        <w:spacing w:after="0"/>
        <w:rPr>
          <w:rFonts w:ascii="Arial" w:hAnsi="Arial" w:cs="Arial"/>
        </w:rPr>
      </w:pPr>
      <w:r w:rsidRPr="00F335D8">
        <w:rPr>
          <w:rFonts w:ascii="Arial" w:hAnsi="Arial" w:cs="Arial"/>
        </w:rPr>
        <w:t>Ahora</w:t>
      </w:r>
      <w:r w:rsidR="002E207F">
        <w:rPr>
          <w:rFonts w:ascii="Arial" w:hAnsi="Arial" w:cs="Arial"/>
        </w:rPr>
        <w:t>,</w:t>
      </w:r>
      <w:r w:rsidRPr="00F335D8">
        <w:rPr>
          <w:rFonts w:ascii="Arial" w:hAnsi="Arial" w:cs="Arial"/>
        </w:rPr>
        <w:t xml:space="preserve"> </w:t>
      </w:r>
      <w:r w:rsidR="002E207F" w:rsidRPr="00F335D8">
        <w:rPr>
          <w:rFonts w:ascii="Arial" w:hAnsi="Arial" w:cs="Arial"/>
        </w:rPr>
        <w:t>s</w:t>
      </w:r>
      <w:r w:rsidR="002E207F">
        <w:rPr>
          <w:rFonts w:ascii="Arial" w:hAnsi="Arial" w:cs="Arial"/>
        </w:rPr>
        <w:t>i</w:t>
      </w:r>
      <w:r w:rsidR="002E207F" w:rsidRPr="00F335D8">
        <w:rPr>
          <w:rFonts w:ascii="Arial" w:hAnsi="Arial" w:cs="Arial"/>
        </w:rPr>
        <w:t xml:space="preserve"> </w:t>
      </w:r>
      <w:r w:rsidRPr="00F335D8">
        <w:rPr>
          <w:rFonts w:ascii="Arial" w:hAnsi="Arial" w:cs="Arial"/>
        </w:rPr>
        <w:t>se reemplaza la expresión para la altura en la fórmula de área</w:t>
      </w:r>
      <w:r w:rsidR="002E207F">
        <w:rPr>
          <w:rFonts w:ascii="Arial" w:hAnsi="Arial" w:cs="Arial"/>
        </w:rPr>
        <w:t>,</w:t>
      </w:r>
      <w:r w:rsidRPr="00F335D8">
        <w:rPr>
          <w:rFonts w:ascii="Arial" w:hAnsi="Arial" w:cs="Arial"/>
        </w:rPr>
        <w:t xml:space="preserve"> se tiene</w:t>
      </w:r>
      <w:r w:rsidR="002E207F">
        <w:rPr>
          <w:rFonts w:ascii="Arial" w:hAnsi="Arial" w:cs="Arial"/>
        </w:rPr>
        <w:t>:</w:t>
      </w:r>
      <w:r w:rsidRPr="00F335D8">
        <w:rPr>
          <w:rFonts w:ascii="Arial" w:hAnsi="Arial" w:cs="Arial"/>
        </w:rPr>
        <w:t xml:space="preserve"> </w:t>
      </w:r>
    </w:p>
    <w:p w14:paraId="79C5C470" w14:textId="60D8333E" w:rsidR="00F335D8" w:rsidRPr="00F335D8" w:rsidRDefault="00C55A0B" w:rsidP="00F335D8">
      <w:pPr>
        <w:spacing w:after="0"/>
        <w:jc w:val="center"/>
        <w:rPr>
          <w:rFonts w:ascii="Arial" w:hAnsi="Arial" w:cs="Arial"/>
        </w:rPr>
      </w:pPr>
      <w:r w:rsidRPr="00C55A0B">
        <w:rPr>
          <w:position w:val="-24"/>
        </w:rPr>
        <w:t>MA_10_04_CO_264</w:t>
      </w:r>
    </w:p>
    <w:tbl>
      <w:tblPr>
        <w:tblStyle w:val="Tablaconcuadrcula"/>
        <w:tblW w:w="0" w:type="auto"/>
        <w:tblLook w:val="04A0" w:firstRow="1" w:lastRow="0" w:firstColumn="1" w:lastColumn="0" w:noHBand="0" w:noVBand="1"/>
      </w:tblPr>
      <w:tblGrid>
        <w:gridCol w:w="2518"/>
        <w:gridCol w:w="6515"/>
      </w:tblGrid>
      <w:tr w:rsidR="00C53980" w:rsidRPr="00C87E96" w14:paraId="1850E52F" w14:textId="77777777" w:rsidTr="00C4072A">
        <w:tc>
          <w:tcPr>
            <w:tcW w:w="9033" w:type="dxa"/>
            <w:gridSpan w:val="2"/>
            <w:shd w:val="clear" w:color="auto" w:fill="000000" w:themeFill="text1"/>
          </w:tcPr>
          <w:p w14:paraId="7C77BB14"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5C71C73C" w14:textId="77777777" w:rsidTr="00C4072A">
        <w:tc>
          <w:tcPr>
            <w:tcW w:w="2518" w:type="dxa"/>
          </w:tcPr>
          <w:p w14:paraId="7274EA4D"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A4D8EF3" w14:textId="1CAA0C3E"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MA_11_02_REC220</w:t>
            </w:r>
          </w:p>
        </w:tc>
      </w:tr>
      <w:tr w:rsidR="00C53980" w:rsidRPr="00C87E96" w14:paraId="0668FB18" w14:textId="77777777" w:rsidTr="00C4072A">
        <w:tc>
          <w:tcPr>
            <w:tcW w:w="2518" w:type="dxa"/>
          </w:tcPr>
          <w:p w14:paraId="13F5232A"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E52B7FB" w14:textId="643EA7BC"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Expresa el área de un triángulo usando razones trigonométricas</w:t>
            </w:r>
          </w:p>
        </w:tc>
      </w:tr>
      <w:tr w:rsidR="00C53980" w:rsidRPr="00C87E96" w14:paraId="45528E41" w14:textId="77777777" w:rsidTr="00C4072A">
        <w:tc>
          <w:tcPr>
            <w:tcW w:w="2518" w:type="dxa"/>
          </w:tcPr>
          <w:p w14:paraId="04757235"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8AB0E5B" w14:textId="11CF1982"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expresar el área de un triángulo aplicando la trigonometría</w:t>
            </w:r>
          </w:p>
        </w:tc>
      </w:tr>
    </w:tbl>
    <w:p w14:paraId="65712F59" w14:textId="2F6AE6FD" w:rsidR="008C35A7" w:rsidRDefault="008C35A7" w:rsidP="00CA1236">
      <w:pPr>
        <w:spacing w:after="0"/>
        <w:rPr>
          <w:rFonts w:ascii="Arial" w:hAnsi="Arial" w:cs="Arial"/>
        </w:rPr>
      </w:pPr>
    </w:p>
    <w:p w14:paraId="0A29D45F" w14:textId="77777777" w:rsidR="00C53980" w:rsidRDefault="00C53980" w:rsidP="00CA1236">
      <w:pPr>
        <w:spacing w:after="0"/>
        <w:rPr>
          <w:rFonts w:ascii="Arial" w:hAnsi="Arial" w:cs="Arial"/>
        </w:rPr>
      </w:pPr>
    </w:p>
    <w:p w14:paraId="01C4F856" w14:textId="77777777" w:rsidR="00C53980" w:rsidRPr="00F335D8" w:rsidRDefault="00C53980" w:rsidP="00CA1236">
      <w:pPr>
        <w:spacing w:after="0"/>
        <w:rPr>
          <w:rFonts w:ascii="Arial" w:hAnsi="Arial" w:cs="Arial"/>
        </w:rPr>
      </w:pPr>
    </w:p>
    <w:p w14:paraId="5E8DF211" w14:textId="06140425" w:rsidR="00CA1236" w:rsidRDefault="00CA1236" w:rsidP="00CA1236">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Pr>
          <w:rFonts w:ascii="Arial" w:hAnsi="Arial" w:cs="Arial"/>
          <w:b/>
        </w:rPr>
        <w:t>.4</w:t>
      </w:r>
      <w:r w:rsidRPr="000828AD">
        <w:rPr>
          <w:rFonts w:ascii="Arial" w:hAnsi="Arial" w:cs="Arial"/>
          <w:b/>
        </w:rPr>
        <w:t xml:space="preserve"> </w:t>
      </w:r>
      <w:r>
        <w:rPr>
          <w:rFonts w:ascii="Arial" w:hAnsi="Arial" w:cs="Arial"/>
          <w:b/>
        </w:rPr>
        <w:t>La solución de problemas aplicando los teoremas</w:t>
      </w:r>
    </w:p>
    <w:p w14:paraId="7C0ED721" w14:textId="77777777" w:rsidR="00CA1236" w:rsidRDefault="00CA1236" w:rsidP="00CA1236">
      <w:pPr>
        <w:spacing w:after="0"/>
        <w:rPr>
          <w:rFonts w:ascii="Arial" w:hAnsi="Arial" w:cs="Arial"/>
          <w:color w:val="000000"/>
        </w:rPr>
      </w:pPr>
    </w:p>
    <w:p w14:paraId="6036D7CC" w14:textId="77777777" w:rsidR="00CA1236" w:rsidRDefault="00CA1236" w:rsidP="00CA1236">
      <w:pPr>
        <w:spacing w:after="0"/>
        <w:rPr>
          <w:rFonts w:ascii="Arial" w:hAnsi="Arial" w:cs="Arial"/>
          <w:color w:val="000000"/>
        </w:rPr>
      </w:pPr>
      <w:r>
        <w:rPr>
          <w:rFonts w:ascii="Arial" w:hAnsi="Arial" w:cs="Arial"/>
          <w:color w:val="000000"/>
        </w:rPr>
        <w:t xml:space="preserve">Algunas situaciones en contexto se pueden modelar y solucionar usando el teorema del seno o el teorema del coseno. </w:t>
      </w:r>
    </w:p>
    <w:p w14:paraId="03012C09" w14:textId="330194A9" w:rsidR="00CA1236" w:rsidRDefault="00CA1236" w:rsidP="00CA1236">
      <w:pPr>
        <w:spacing w:after="0"/>
        <w:rPr>
          <w:rFonts w:ascii="Arial" w:hAnsi="Arial" w:cs="Arial"/>
          <w:color w:val="000000"/>
        </w:rPr>
      </w:pPr>
      <w:r>
        <w:rPr>
          <w:rFonts w:ascii="Arial" w:hAnsi="Arial" w:cs="Arial"/>
          <w:color w:val="000000"/>
        </w:rPr>
        <w:t>Para solucionar dichas situaciones se recomiendan los siguientes pasos:</w:t>
      </w:r>
    </w:p>
    <w:p w14:paraId="5F03012D" w14:textId="4A12A351" w:rsidR="00CA1236" w:rsidRDefault="00CA1236" w:rsidP="00CA1236">
      <w:pPr>
        <w:spacing w:after="0"/>
        <w:rPr>
          <w:rFonts w:ascii="Arial" w:hAnsi="Arial" w:cs="Arial"/>
          <w:color w:val="000000"/>
        </w:rPr>
      </w:pPr>
      <w:r w:rsidRPr="00CA1236">
        <w:rPr>
          <w:rFonts w:ascii="Arial" w:hAnsi="Arial" w:cs="Arial"/>
          <w:b/>
          <w:color w:val="000000"/>
        </w:rPr>
        <w:t>Paso 1</w:t>
      </w:r>
      <w:r>
        <w:rPr>
          <w:rFonts w:ascii="Arial" w:hAnsi="Arial" w:cs="Arial"/>
          <w:color w:val="000000"/>
        </w:rPr>
        <w:t xml:space="preserve">. Leer </w:t>
      </w:r>
      <w:r w:rsidR="006F0135">
        <w:rPr>
          <w:rFonts w:ascii="Arial" w:hAnsi="Arial" w:cs="Arial"/>
          <w:color w:val="000000"/>
        </w:rPr>
        <w:t xml:space="preserve">con mucha atención </w:t>
      </w:r>
      <w:r>
        <w:rPr>
          <w:rFonts w:ascii="Arial" w:hAnsi="Arial" w:cs="Arial"/>
          <w:color w:val="000000"/>
        </w:rPr>
        <w:t>el contexto e identificar los datos del problema sobre un dibujo.</w:t>
      </w:r>
    </w:p>
    <w:p w14:paraId="11510620" w14:textId="48103371" w:rsidR="00CA1236" w:rsidRDefault="00CA1236" w:rsidP="00CA1236">
      <w:pPr>
        <w:spacing w:after="0"/>
        <w:rPr>
          <w:rFonts w:ascii="Arial" w:hAnsi="Arial" w:cs="Arial"/>
          <w:color w:val="000000"/>
        </w:rPr>
      </w:pPr>
      <w:r w:rsidRPr="00CA1236">
        <w:rPr>
          <w:rFonts w:ascii="Arial" w:hAnsi="Arial" w:cs="Arial"/>
          <w:b/>
          <w:color w:val="000000"/>
        </w:rPr>
        <w:t>Paso 2</w:t>
      </w:r>
      <w:r>
        <w:rPr>
          <w:rFonts w:ascii="Arial" w:hAnsi="Arial" w:cs="Arial"/>
          <w:color w:val="000000"/>
        </w:rPr>
        <w:t xml:space="preserve">. Plantear la proporción que relaciona los datos del problema </w:t>
      </w:r>
      <w:r w:rsidR="006F0135">
        <w:rPr>
          <w:rFonts w:ascii="Arial" w:hAnsi="Arial" w:cs="Arial"/>
          <w:color w:val="000000"/>
        </w:rPr>
        <w:t xml:space="preserve">con </w:t>
      </w:r>
      <w:r>
        <w:rPr>
          <w:rFonts w:ascii="Arial" w:hAnsi="Arial" w:cs="Arial"/>
          <w:color w:val="000000"/>
        </w:rPr>
        <w:t>el teorema del seno.</w:t>
      </w:r>
    </w:p>
    <w:p w14:paraId="6C64BDE2" w14:textId="77777777" w:rsidR="00CA1236" w:rsidRDefault="00CA1236" w:rsidP="00CA1236">
      <w:pPr>
        <w:spacing w:after="0"/>
        <w:rPr>
          <w:rFonts w:ascii="Arial" w:hAnsi="Arial" w:cs="Arial"/>
          <w:color w:val="000000"/>
        </w:rPr>
      </w:pPr>
      <w:r w:rsidRPr="00CA1236">
        <w:rPr>
          <w:rFonts w:ascii="Arial" w:hAnsi="Arial" w:cs="Arial"/>
          <w:b/>
          <w:color w:val="000000"/>
        </w:rPr>
        <w:t>Paso 3</w:t>
      </w:r>
      <w:r>
        <w:rPr>
          <w:rFonts w:ascii="Arial" w:hAnsi="Arial" w:cs="Arial"/>
          <w:color w:val="000000"/>
        </w:rPr>
        <w:t>. Solucionar la expresión que genera el teorema.</w:t>
      </w:r>
    </w:p>
    <w:p w14:paraId="6FD57325" w14:textId="309247CC" w:rsidR="00CA1236" w:rsidRDefault="00CA1236" w:rsidP="00CA1236">
      <w:pPr>
        <w:spacing w:after="0"/>
        <w:rPr>
          <w:rFonts w:ascii="Arial" w:hAnsi="Arial" w:cs="Arial"/>
          <w:color w:val="000000"/>
        </w:rPr>
      </w:pPr>
      <w:r w:rsidRPr="00CA1236">
        <w:rPr>
          <w:rFonts w:ascii="Arial" w:hAnsi="Arial" w:cs="Arial"/>
          <w:b/>
          <w:color w:val="000000"/>
        </w:rPr>
        <w:t>Paso 4</w:t>
      </w:r>
      <w:r>
        <w:rPr>
          <w:rFonts w:ascii="Arial" w:hAnsi="Arial" w:cs="Arial"/>
          <w:color w:val="000000"/>
        </w:rPr>
        <w:t xml:space="preserve">. Responder la pregunta planteada en el problema y verificar que la respuesta es adecuada </w:t>
      </w:r>
      <w:r w:rsidR="005F6A8E">
        <w:rPr>
          <w:rFonts w:ascii="Arial" w:hAnsi="Arial" w:cs="Arial"/>
          <w:color w:val="000000"/>
        </w:rPr>
        <w:t>a</w:t>
      </w:r>
      <w:r>
        <w:rPr>
          <w:rFonts w:ascii="Arial" w:hAnsi="Arial" w:cs="Arial"/>
          <w:color w:val="000000"/>
        </w:rPr>
        <w:t>l contexto.</w:t>
      </w:r>
    </w:p>
    <w:p w14:paraId="6AAF4FF2" w14:textId="77777777" w:rsidR="00CA1236" w:rsidRDefault="00CA1236" w:rsidP="00CA1236">
      <w:pPr>
        <w:spacing w:after="0"/>
        <w:rPr>
          <w:rFonts w:ascii="Arial" w:hAnsi="Arial" w:cs="Arial"/>
          <w:color w:val="000000"/>
        </w:rPr>
      </w:pPr>
    </w:p>
    <w:p w14:paraId="629ADA58" w14:textId="77777777" w:rsidR="00CA1236" w:rsidRDefault="00CA1236" w:rsidP="00CA1236">
      <w:pPr>
        <w:spacing w:after="0"/>
        <w:rPr>
          <w:rFonts w:ascii="Arial" w:hAnsi="Arial" w:cs="Arial"/>
          <w:color w:val="000000"/>
        </w:rPr>
      </w:pPr>
      <w:r>
        <w:rPr>
          <w:rFonts w:ascii="Arial" w:hAnsi="Arial" w:cs="Arial"/>
          <w:color w:val="000000"/>
        </w:rPr>
        <w:t>Ejemplo</w:t>
      </w:r>
    </w:p>
    <w:p w14:paraId="69B73D3B" w14:textId="0717EEB4" w:rsidR="00CA1236" w:rsidRDefault="00CA1236" w:rsidP="00CA1236">
      <w:pPr>
        <w:spacing w:after="0"/>
        <w:rPr>
          <w:rFonts w:ascii="Arial" w:hAnsi="Arial" w:cs="Arial"/>
          <w:color w:val="000000"/>
        </w:rPr>
      </w:pPr>
      <w:r>
        <w:rPr>
          <w:rFonts w:ascii="Arial" w:hAnsi="Arial" w:cs="Arial"/>
          <w:color w:val="000000"/>
        </w:rPr>
        <w:t xml:space="preserve">Dos observadores, </w:t>
      </w:r>
      <w:r w:rsidR="005F6A8E">
        <w:rPr>
          <w:rFonts w:ascii="Arial" w:hAnsi="Arial" w:cs="Arial"/>
          <w:color w:val="000000"/>
        </w:rPr>
        <w:t>distantes</w:t>
      </w:r>
      <w:r>
        <w:rPr>
          <w:rFonts w:ascii="Arial" w:hAnsi="Arial" w:cs="Arial"/>
          <w:color w:val="000000"/>
        </w:rPr>
        <w:t xml:space="preserve"> 1000 pies uno del otro, observan un avión con ángulos de 40º y 35º respectivamente. ¿A qué altura se encuentra el avión?</w:t>
      </w:r>
    </w:p>
    <w:p w14:paraId="35B4E36A" w14:textId="77777777" w:rsidR="00CA1236" w:rsidRDefault="00CA1236" w:rsidP="00CA1236">
      <w:pPr>
        <w:spacing w:after="0"/>
        <w:rPr>
          <w:rFonts w:ascii="Arial" w:hAnsi="Arial" w:cs="Arial"/>
          <w:color w:val="000000"/>
        </w:rPr>
      </w:pPr>
      <w:r>
        <w:rPr>
          <w:rFonts w:ascii="Arial" w:hAnsi="Arial" w:cs="Arial"/>
          <w:color w:val="000000"/>
        </w:rPr>
        <w:t>Para solucionar el problema se siguen los pasos propuestos.</w:t>
      </w:r>
    </w:p>
    <w:p w14:paraId="77853152" w14:textId="77777777" w:rsidR="00CA1236" w:rsidRDefault="00CA1236" w:rsidP="00CA1236">
      <w:pPr>
        <w:spacing w:after="0"/>
        <w:rPr>
          <w:rFonts w:ascii="Arial" w:hAnsi="Arial" w:cs="Arial"/>
          <w:color w:val="000000"/>
        </w:rPr>
      </w:pPr>
      <w:r w:rsidRPr="009916F7">
        <w:rPr>
          <w:rFonts w:ascii="Arial" w:hAnsi="Arial" w:cs="Arial"/>
          <w:b/>
          <w:color w:val="000000"/>
        </w:rPr>
        <w:t>Paso 1</w:t>
      </w:r>
      <w:r>
        <w:rPr>
          <w:rFonts w:ascii="Arial" w:hAnsi="Arial" w:cs="Arial"/>
          <w:color w:val="000000"/>
        </w:rPr>
        <w:t>. El dibujo que representa la situación se muestra a continuación:</w:t>
      </w:r>
    </w:p>
    <w:p w14:paraId="4BC2127F" w14:textId="77777777" w:rsidR="00CA1236" w:rsidRDefault="00CA1236" w:rsidP="00CA1236">
      <w:pPr>
        <w:spacing w:after="0"/>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A1236" w:rsidRPr="005161F7" w14:paraId="61362EBC" w14:textId="77777777" w:rsidTr="00691761">
        <w:tc>
          <w:tcPr>
            <w:tcW w:w="9033" w:type="dxa"/>
            <w:gridSpan w:val="2"/>
            <w:shd w:val="clear" w:color="auto" w:fill="0D0D0D" w:themeFill="text1" w:themeFillTint="F2"/>
          </w:tcPr>
          <w:p w14:paraId="6F4C67C7" w14:textId="77777777" w:rsidR="00CA1236" w:rsidRPr="005161F7" w:rsidRDefault="00CA1236" w:rsidP="00691761">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Imagen (fotografía, gráfica o ilustración)</w:t>
            </w:r>
          </w:p>
        </w:tc>
      </w:tr>
      <w:tr w:rsidR="00CA1236" w:rsidRPr="005161F7" w14:paraId="12C7C312" w14:textId="77777777" w:rsidTr="00691761">
        <w:tc>
          <w:tcPr>
            <w:tcW w:w="2518" w:type="dxa"/>
          </w:tcPr>
          <w:p w14:paraId="76ABBC6F" w14:textId="77777777" w:rsidR="00CA1236" w:rsidRPr="005161F7" w:rsidRDefault="00CA1236" w:rsidP="00CA1236">
            <w:pPr>
              <w:rPr>
                <w:rFonts w:ascii="Arial" w:hAnsi="Arial" w:cs="Arial"/>
                <w:b/>
                <w:color w:val="000000"/>
                <w:sz w:val="24"/>
                <w:szCs w:val="24"/>
              </w:rPr>
            </w:pPr>
            <w:r w:rsidRPr="005161F7">
              <w:rPr>
                <w:rFonts w:ascii="Arial" w:hAnsi="Arial" w:cs="Arial"/>
                <w:b/>
                <w:color w:val="000000"/>
                <w:sz w:val="24"/>
                <w:szCs w:val="24"/>
              </w:rPr>
              <w:t>Código</w:t>
            </w:r>
          </w:p>
        </w:tc>
        <w:tc>
          <w:tcPr>
            <w:tcW w:w="6515" w:type="dxa"/>
          </w:tcPr>
          <w:p w14:paraId="3568DBDF" w14:textId="4A9DE99C" w:rsidR="00CA1236" w:rsidRPr="005161F7" w:rsidRDefault="00CA1236" w:rsidP="00CA1236">
            <w:pPr>
              <w:rPr>
                <w:rFonts w:ascii="Arial" w:hAnsi="Arial" w:cs="Arial"/>
                <w:b/>
                <w:color w:val="000000"/>
                <w:sz w:val="24"/>
                <w:szCs w:val="24"/>
              </w:rPr>
            </w:pPr>
            <w:r w:rsidRPr="005161F7">
              <w:rPr>
                <w:rFonts w:ascii="Arial" w:hAnsi="Arial" w:cs="Arial"/>
                <w:color w:val="000000"/>
                <w:sz w:val="24"/>
                <w:szCs w:val="24"/>
              </w:rPr>
              <w:t>MA_10_07_IMG</w:t>
            </w:r>
            <w:r>
              <w:rPr>
                <w:rFonts w:ascii="Arial" w:hAnsi="Arial" w:cs="Arial"/>
                <w:color w:val="000000"/>
                <w:sz w:val="24"/>
                <w:szCs w:val="24"/>
              </w:rPr>
              <w:t>0</w:t>
            </w:r>
            <w:r w:rsidR="00F335D8">
              <w:rPr>
                <w:rFonts w:ascii="Arial" w:hAnsi="Arial" w:cs="Arial"/>
                <w:color w:val="000000"/>
                <w:sz w:val="24"/>
                <w:szCs w:val="24"/>
              </w:rPr>
              <w:t>3</w:t>
            </w:r>
          </w:p>
        </w:tc>
      </w:tr>
      <w:tr w:rsidR="00CA1236" w:rsidRPr="005161F7" w14:paraId="437E8170" w14:textId="77777777" w:rsidTr="00691761">
        <w:tc>
          <w:tcPr>
            <w:tcW w:w="2518" w:type="dxa"/>
          </w:tcPr>
          <w:p w14:paraId="149340D7" w14:textId="77777777" w:rsidR="00CA1236" w:rsidRPr="005161F7" w:rsidRDefault="00CA1236" w:rsidP="00691761">
            <w:pPr>
              <w:jc w:val="both"/>
              <w:rPr>
                <w:rFonts w:ascii="Arial" w:hAnsi="Arial" w:cs="Arial"/>
                <w:color w:val="000000"/>
                <w:sz w:val="24"/>
                <w:szCs w:val="24"/>
              </w:rPr>
            </w:pPr>
            <w:r w:rsidRPr="005161F7">
              <w:rPr>
                <w:rFonts w:ascii="Arial" w:hAnsi="Arial" w:cs="Arial"/>
                <w:b/>
                <w:color w:val="000000"/>
                <w:sz w:val="24"/>
                <w:szCs w:val="24"/>
              </w:rPr>
              <w:t>Descripción</w:t>
            </w:r>
          </w:p>
        </w:tc>
        <w:tc>
          <w:tcPr>
            <w:tcW w:w="6515" w:type="dxa"/>
          </w:tcPr>
          <w:p w14:paraId="702B2D87" w14:textId="77777777" w:rsidR="00CA1236" w:rsidRPr="005161F7" w:rsidRDefault="00CA1236" w:rsidP="00691761">
            <w:pPr>
              <w:jc w:val="both"/>
              <w:rPr>
                <w:rFonts w:ascii="Arial" w:hAnsi="Arial" w:cs="Arial"/>
                <w:color w:val="000000"/>
                <w:sz w:val="24"/>
                <w:szCs w:val="24"/>
              </w:rPr>
            </w:pPr>
          </w:p>
        </w:tc>
      </w:tr>
      <w:tr w:rsidR="00CA1236" w:rsidRPr="005161F7" w14:paraId="14D0BB34" w14:textId="77777777" w:rsidTr="00691761">
        <w:tc>
          <w:tcPr>
            <w:tcW w:w="2518" w:type="dxa"/>
          </w:tcPr>
          <w:p w14:paraId="67388704" w14:textId="77777777" w:rsidR="00CA1236" w:rsidRPr="005161F7" w:rsidRDefault="00CA1236" w:rsidP="00691761">
            <w:pPr>
              <w:jc w:val="both"/>
              <w:rPr>
                <w:rFonts w:ascii="Arial" w:hAnsi="Arial" w:cs="Arial"/>
                <w:color w:val="000000"/>
                <w:sz w:val="24"/>
                <w:szCs w:val="24"/>
              </w:rPr>
            </w:pPr>
            <w:r w:rsidRPr="005161F7">
              <w:rPr>
                <w:rFonts w:ascii="Arial" w:hAnsi="Arial" w:cs="Arial"/>
                <w:b/>
                <w:color w:val="000000"/>
                <w:sz w:val="24"/>
                <w:szCs w:val="24"/>
              </w:rPr>
              <w:t>Código Shutterstock (o URL o la ruta en AulaPlaneta)</w:t>
            </w:r>
          </w:p>
        </w:tc>
        <w:tc>
          <w:tcPr>
            <w:tcW w:w="6515" w:type="dxa"/>
          </w:tcPr>
          <w:p w14:paraId="7391B5EF" w14:textId="77777777" w:rsidR="00CA1236" w:rsidRDefault="00CA1236" w:rsidP="00691761">
            <w:pPr>
              <w:jc w:val="both"/>
              <w:rPr>
                <w:rFonts w:ascii="Arial" w:hAnsi="Arial" w:cs="Arial"/>
                <w:color w:val="000000"/>
                <w:sz w:val="24"/>
                <w:szCs w:val="24"/>
              </w:rPr>
            </w:pPr>
          </w:p>
          <w:p w14:paraId="13FABDC3" w14:textId="14D29130" w:rsidR="00CA1236" w:rsidRDefault="00CA1236" w:rsidP="00691761">
            <w:pPr>
              <w:jc w:val="both"/>
              <w:rPr>
                <w:rFonts w:ascii="Arial" w:hAnsi="Arial" w:cs="Arial"/>
                <w:color w:val="000000"/>
                <w:sz w:val="24"/>
                <w:szCs w:val="24"/>
              </w:rPr>
            </w:pPr>
            <w:r>
              <w:rPr>
                <w:rFonts w:ascii="Arial" w:hAnsi="Arial" w:cs="Arial"/>
                <w:noProof/>
                <w:color w:val="000000"/>
                <w:lang w:val="es-ES" w:eastAsia="es-ES"/>
              </w:rPr>
              <mc:AlternateContent>
                <mc:Choice Requires="wpg">
                  <w:drawing>
                    <wp:anchor distT="0" distB="0" distL="114300" distR="114300" simplePos="0" relativeHeight="251659264" behindDoc="0" locked="0" layoutInCell="1" allowOverlap="1" wp14:anchorId="1554A151" wp14:editId="6ABD4FE4">
                      <wp:simplePos x="0" y="0"/>
                      <wp:positionH relativeFrom="column">
                        <wp:posOffset>229870</wp:posOffset>
                      </wp:positionH>
                      <wp:positionV relativeFrom="paragraph">
                        <wp:posOffset>107950</wp:posOffset>
                      </wp:positionV>
                      <wp:extent cx="2857500" cy="1600200"/>
                      <wp:effectExtent l="0" t="0" r="0" b="0"/>
                      <wp:wrapThrough wrapText="bothSides">
                        <wp:wrapPolygon edited="0">
                          <wp:start x="8832" y="0"/>
                          <wp:lineTo x="8832" y="6171"/>
                          <wp:lineTo x="1344" y="16800"/>
                          <wp:lineTo x="384" y="17486"/>
                          <wp:lineTo x="192" y="21257"/>
                          <wp:lineTo x="21120" y="21257"/>
                          <wp:lineTo x="20928" y="17486"/>
                          <wp:lineTo x="11712" y="5829"/>
                          <wp:lineTo x="12480" y="5829"/>
                          <wp:lineTo x="13632" y="2743"/>
                          <wp:lineTo x="13440" y="0"/>
                          <wp:lineTo x="8832" y="0"/>
                        </wp:wrapPolygon>
                      </wp:wrapThrough>
                      <wp:docPr id="14" name="Agrupar 14"/>
                      <wp:cNvGraphicFramePr/>
                      <a:graphic xmlns:a="http://schemas.openxmlformats.org/drawingml/2006/main">
                        <a:graphicData uri="http://schemas.microsoft.com/office/word/2010/wordprocessingGroup">
                          <wpg:wgp>
                            <wpg:cNvGrpSpPr/>
                            <wpg:grpSpPr>
                              <a:xfrm>
                                <a:off x="0" y="0"/>
                                <a:ext cx="2857500" cy="1600200"/>
                                <a:chOff x="0" y="0"/>
                                <a:chExt cx="2857500" cy="1600200"/>
                              </a:xfrm>
                            </wpg:grpSpPr>
                            <wpg:grpSp>
                              <wpg:cNvPr id="7" name="Agrupar 7"/>
                              <wpg:cNvGrpSpPr/>
                              <wpg:grpSpPr>
                                <a:xfrm>
                                  <a:off x="228600" y="342900"/>
                                  <a:ext cx="2400300" cy="914400"/>
                                  <a:chOff x="0" y="0"/>
                                  <a:chExt cx="2400300" cy="914400"/>
                                </a:xfrm>
                              </wpg:grpSpPr>
                              <wps:wsp>
                                <wps:cNvPr id="2" name="Conector recto 2"/>
                                <wps:cNvCnPr/>
                                <wps:spPr>
                                  <a:xfrm flipH="1">
                                    <a:off x="0" y="0"/>
                                    <a:ext cx="1143000" cy="91440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3" name="Conector recto 3"/>
                                <wps:cNvCnPr/>
                                <wps:spPr>
                                  <a:xfrm>
                                    <a:off x="1143000" y="0"/>
                                    <a:ext cx="1257300" cy="91440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4" name="Conector recto 4"/>
                                <wps:cNvCnPr/>
                                <wps:spPr>
                                  <a:xfrm>
                                    <a:off x="0" y="914400"/>
                                    <a:ext cx="240030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5" name="Cuadro de texto 5"/>
                              <wps:cNvSpPr txBox="1"/>
                              <wps:spPr>
                                <a:xfrm>
                                  <a:off x="0" y="12573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DFD17E" w14:textId="77777777" w:rsidR="00FD32CF" w:rsidRPr="00452713" w:rsidRDefault="00FD32CF" w:rsidP="00CA1236">
                                    <w:pPr>
                                      <w:rPr>
                                        <w:i/>
                                      </w:rPr>
                                    </w:pPr>
                                    <w:r w:rsidRPr="00452713">
                                      <w:rPr>
                                        <w:i/>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2400300" y="12573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74A218" w14:textId="77777777" w:rsidR="00FD32CF" w:rsidRPr="00452713" w:rsidRDefault="00FD32CF" w:rsidP="00CA1236">
                                    <w:pPr>
                                      <w:rPr>
                                        <w:i/>
                                      </w:rPr>
                                    </w:pPr>
                                    <w:r>
                                      <w:rPr>
                                        <w:i/>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1028700" y="125730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B4BF6" w14:textId="3C2D153B" w:rsidR="00FD32CF" w:rsidRDefault="00FD32CF" w:rsidP="00CA1236">
                                    <w:r>
                                      <w:t>1000 pies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571500" y="10287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1DDCA7" w14:textId="77777777" w:rsidR="00FD32CF" w:rsidRPr="00452713" w:rsidRDefault="00FD32CF" w:rsidP="00CA1236">
                                    <w:pPr>
                                      <w:rPr>
                                        <w:rFonts w:ascii="Arial" w:hAnsi="Arial" w:cs="Arial"/>
                                      </w:rPr>
                                    </w:pPr>
                                    <w:r w:rsidRPr="00452713">
                                      <w:rPr>
                                        <w:rFonts w:ascii="Arial" w:hAnsi="Arial" w:cs="Arial"/>
                                      </w:rPr>
                                      <w:t>40º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1828800" y="102870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6ED08" w14:textId="77777777" w:rsidR="00FD32CF" w:rsidRPr="00452713" w:rsidRDefault="00FD32CF" w:rsidP="00CA1236">
                                    <w:pPr>
                                      <w:rPr>
                                        <w:rFonts w:ascii="Arial" w:hAnsi="Arial" w:cs="Arial"/>
                                      </w:rPr>
                                    </w:pPr>
                                    <w:r>
                                      <w:rPr>
                                        <w:rFonts w:ascii="Arial" w:hAnsi="Arial" w:cs="Arial"/>
                                      </w:rPr>
                                      <w:t>35</w:t>
                                    </w:r>
                                    <w:r w:rsidRPr="00452713">
                                      <w:rPr>
                                        <w:rFonts w:ascii="Arial" w:hAnsi="Arial" w:cs="Arial"/>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onector recto 11"/>
                              <wps:cNvCnPr/>
                              <wps:spPr>
                                <a:xfrm>
                                  <a:off x="1371600" y="342900"/>
                                  <a:ext cx="0" cy="914400"/>
                                </a:xfrm>
                                <a:prstGeom prst="line">
                                  <a:avLst/>
                                </a:prstGeom>
                                <a:ln w="12700">
                                  <a:prstDash val="sysDot"/>
                                </a:ln>
                              </wps:spPr>
                              <wps:style>
                                <a:lnRef idx="2">
                                  <a:schemeClr val="accent1"/>
                                </a:lnRef>
                                <a:fillRef idx="0">
                                  <a:schemeClr val="accent1"/>
                                </a:fillRef>
                                <a:effectRef idx="1">
                                  <a:schemeClr val="accent1"/>
                                </a:effectRef>
                                <a:fontRef idx="minor">
                                  <a:schemeClr val="tx1"/>
                                </a:fontRef>
                              </wps:style>
                              <wps:bodyPr/>
                            </wps:wsp>
                            <wps:wsp>
                              <wps:cNvPr id="12" name="Cuadro de texto 12"/>
                              <wps:cNvSpPr txBox="1"/>
                              <wps:spPr>
                                <a:xfrm>
                                  <a:off x="114300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DFF0D8" w14:textId="77777777" w:rsidR="00FD32CF" w:rsidRDefault="00FD32CF" w:rsidP="00CA1236">
                                    <w:r>
                                      <w:t>Avión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1257300" y="685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277D5D" w14:textId="77777777" w:rsidR="00FD32CF" w:rsidRPr="00452713" w:rsidRDefault="00FD32CF" w:rsidP="00CA1236">
                                    <w:pPr>
                                      <w:rPr>
                                        <w:i/>
                                      </w:rPr>
                                    </w:pPr>
                                    <w:r w:rsidRPr="00452713">
                                      <w:rPr>
                                        <w:i/>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14" o:spid="_x0000_s1026" style="position:absolute;left:0;text-align:left;margin-left:18.1pt;margin-top:8.5pt;width:225pt;height:126pt;z-index:251659264" coordsize="28575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">
                      <v:group id="Agrupar 7" o:spid="_x0000_s1027" style="position:absolute;left:228600;top:342900;width:2400300;height:914400" coordsize="24003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line id="Conector recto 2" o:spid="_x0000_s1028" style="position:absolute;flip:x;visibility:visible;mso-wrap-style:square" from="0,0" to="11430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cXucMAAADaAAAADwAAAGRycy9kb3ducmV2LnhtbESPQWvCQBSE74X+h+UVvNVNg4ikrqEV&#10;BAUhqEF6fM2+JqHZt2F3jfHfu4WCx2FmvmGW+Wg6MZDzrWUFb9MEBHFldcu1gvK0eV2A8AFZY2eZ&#10;FNzIQ756flpipu2VDzQcQy0ihH2GCpoQ+kxKXzVk0E9tTxy9H+sMhihdLbXDa4SbTqZJMpcGW44L&#10;Dfa0bqj6PV6MgqIsdnyeyf3nd+k2h7YYvrb7QanJy/jxDiLQGB7h//ZWK0jh70q8AXJ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63F7nDAAAA2gAAAA8AAAAAAAAAAAAA&#10;AAAAoQIAAGRycy9kb3ducmV2LnhtbFBLBQYAAAAABAAEAPkAAACRAwAAAAA=&#10;" strokecolor="#4f81bd [3204]" strokeweight="2pt">
                          <v:stroke dashstyle="dash"/>
                          <v:shadow on="t" opacity="24903f" mv:blur="40000f" origin=",.5" offset="0,20000emu"/>
                        </v:line>
                        <v:line id="Conector recto 3" o:spid="_x0000_s1029" style="position:absolute;visibility:visible;mso-wrap-style:square" from="1143000,0" to="24003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f/p8QAAADaAAAADwAAAGRycy9kb3ducmV2LnhtbESPQWuDQBSE74X+h+UVeil1NYEgNpsg&#10;BdscCiEml94e7qtK3LfibtXm13cDgRyH+WaGWW9n04mRBtdaVpBEMQjiyuqWawWnY/GagnAeWWNn&#10;mRT8kYPt5vFhjZm2Ex9oLH0tQgm7DBU03veZlK5qyKCLbE8cvB87GPRBDrXUA06h3HRyEccrabDl&#10;sNBgT+8NVefy1yhIP/LPffVVJPVlLBaHl4B/nyelnp/m/A2Ep9nf4Vt6pxUs4Xol3AC5+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x/+nxAAAANoAAAAPAAAAAAAAAAAA&#10;AAAAAKECAABkcnMvZG93bnJldi54bWxQSwUGAAAAAAQABAD5AAAAkgMAAAAA&#10;" strokecolor="#4f81bd [3204]" strokeweight="2pt">
                          <v:stroke dashstyle="dash"/>
                          <v:shadow on="t" opacity="24903f" mv:blur="40000f" origin=",.5" offset="0,20000emu"/>
                        </v:line>
                        <v:line id="Conector recto 4" o:spid="_x0000_s1030" style="position:absolute;visibility:visible;mso-wrap-style:square" from="0,914400" to="24003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JezMAAAADaAAAADwAAAGRycy9kb3ducmV2LnhtbESPT4vCMBTE7wt+h/AEb2vqIotWo4iw&#10;4KngP7w+kmdTbF5qE7X66TcLCx6HmfkNM192rhZ3akPlWcFomIEg1t5UXCo47H8+JyBCRDZYeyYF&#10;TwqwXPQ+5pgb/+At3XexFAnCIUcFNsYmlzJoSw7D0DfEyTv71mFMsi2lafGR4K6WX1n2LR1WnBYs&#10;NrS2pC+7m1OgD6fyeF1xsd1Pj/qFhSmcNUoN+t1qBiJSF9/h//bGKBjD35V0A+Ti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ZCXszAAAAA2gAAAA8AAAAAAAAAAAAAAAAA&#10;oQIAAGRycy9kb3ducmV2LnhtbFBLBQYAAAAABAAEAPkAAACOAwAAAAA=&#10;" strokecolor="#4f81bd [3204]" strokeweight="2pt">
                          <v:shadow on="t" opacity="24903f" mv:blur="40000f" origin=",.5" offset="0,20000emu"/>
                        </v:line>
                      </v:group>
                      <v:shapetype id="_x0000_t202" coordsize="21600,21600" o:spt="202" path="m0,0l0,21600,21600,21600,21600,0xe">
                        <v:stroke joinstyle="miter"/>
                        <v:path gradientshapeok="t" o:connecttype="rect"/>
                      </v:shapetype>
                      <v:shape id="Cuadro de texto 5" o:spid="_x0000_s1031" type="#_x0000_t202" style="position:absolute;top:12573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3EDFD17E" w14:textId="77777777" w:rsidR="0021439E" w:rsidRPr="00452713" w:rsidRDefault="0021439E" w:rsidP="00CA1236">
                              <w:pPr>
                                <w:rPr>
                                  <w:i/>
                                </w:rPr>
                              </w:pPr>
                              <w:r w:rsidRPr="00452713">
                                <w:rPr>
                                  <w:i/>
                                </w:rPr>
                                <w:t>A</w:t>
                              </w:r>
                            </w:p>
                          </w:txbxContent>
                        </v:textbox>
                      </v:shape>
                      <v:shape id="Cuadro de texto 6" o:spid="_x0000_s1032" type="#_x0000_t202" style="position:absolute;left:2400300;top:12573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2B74A218" w14:textId="77777777" w:rsidR="0021439E" w:rsidRPr="00452713" w:rsidRDefault="0021439E" w:rsidP="00CA1236">
                              <w:pPr>
                                <w:rPr>
                                  <w:i/>
                                </w:rPr>
                              </w:pPr>
                              <w:r>
                                <w:rPr>
                                  <w:i/>
                                </w:rPr>
                                <w:t>B</w:t>
                              </w:r>
                            </w:p>
                          </w:txbxContent>
                        </v:textbox>
                      </v:shape>
                      <v:shape id="Cuadro de texto 8" o:spid="_x0000_s1033" type="#_x0000_t202" style="position:absolute;left:1028700;top:1257300;width:12573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47B4BF6" w14:textId="3C2D153B" w:rsidR="0021439E" w:rsidRDefault="0021439E" w:rsidP="00CA1236">
                              <w:r>
                                <w:t>1000 pies</w:t>
                              </w:r>
                            </w:p>
                          </w:txbxContent>
                        </v:textbox>
                      </v:shape>
                      <v:shape id="Cuadro de texto 9" o:spid="_x0000_s1034" type="#_x0000_t202" style="position:absolute;left:571500;top:10287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791DDCA7" w14:textId="77777777" w:rsidR="0021439E" w:rsidRPr="00452713" w:rsidRDefault="0021439E" w:rsidP="00CA1236">
                              <w:pPr>
                                <w:rPr>
                                  <w:rFonts w:ascii="Arial" w:hAnsi="Arial" w:cs="Arial"/>
                                </w:rPr>
                              </w:pPr>
                              <w:r w:rsidRPr="00452713">
                                <w:rPr>
                                  <w:rFonts w:ascii="Arial" w:hAnsi="Arial" w:cs="Arial"/>
                                </w:rPr>
                                <w:t>40º</w:t>
                              </w:r>
                            </w:p>
                          </w:txbxContent>
                        </v:textbox>
                      </v:shape>
                      <v:shape id="Cuadro de texto 10" o:spid="_x0000_s1035" type="#_x0000_t202" style="position:absolute;left:1828800;top:1028700;width:4572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9A6ED08" w14:textId="77777777" w:rsidR="0021439E" w:rsidRPr="00452713" w:rsidRDefault="0021439E" w:rsidP="00CA1236">
                              <w:pPr>
                                <w:rPr>
                                  <w:rFonts w:ascii="Arial" w:hAnsi="Arial" w:cs="Arial"/>
                                </w:rPr>
                              </w:pPr>
                              <w:r>
                                <w:rPr>
                                  <w:rFonts w:ascii="Arial" w:hAnsi="Arial" w:cs="Arial"/>
                                </w:rPr>
                                <w:t>35</w:t>
                              </w:r>
                              <w:r w:rsidRPr="00452713">
                                <w:rPr>
                                  <w:rFonts w:ascii="Arial" w:hAnsi="Arial" w:cs="Arial"/>
                                </w:rPr>
                                <w:t>º</w:t>
                              </w:r>
                            </w:p>
                          </w:txbxContent>
                        </v:textbox>
                      </v:shape>
                      <v:line id="Conector recto 11" o:spid="_x0000_s1036" style="position:absolute;visibility:visible;mso-wrap-style:square" from="1371600,342900" to="1371600,1257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Asvp8UAAADbAAAADwAAAGRycy9kb3ducmV2LnhtbESPzWrDMBCE74W+g9hCb7WcHhLjWA6l&#10;oU1PgTg/5421tU2tlZHUxMnTR4FCb7vM7HyzxWI0vTiR851lBZMkBUFcW91xo2C3/XjJQPiArLG3&#10;TAou5GFRPj4UmGt75g2dqtCIGMI+RwVtCEMupa9bMugTOxBH7ds6gyGurpHa4TmGm16+pulUGuw4&#10;Eloc6L2l+qf6NZE7bbqlXx3W+1U2W1bZ8VrJz6tSz0/j2xxEoDH8m/+uv3SsP4H7L3EAWd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Asvp8UAAADbAAAADwAAAAAAAAAA&#10;AAAAAAChAgAAZHJzL2Rvd25yZXYueG1sUEsFBgAAAAAEAAQA+QAAAJMDAAAAAA==&#10;" strokecolor="#4f81bd [3204]" strokeweight="1pt">
                        <v:stroke dashstyle="1 1"/>
                        <v:shadow on="t" opacity="24903f" mv:blur="40000f" origin=",.5" offset="0,20000emu"/>
                      </v:line>
                      <v:shape id="Cuadro de texto 12" o:spid="_x0000_s1037" type="#_x0000_t202" style="position:absolute;left:114300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63DFF0D8" w14:textId="77777777" w:rsidR="0021439E" w:rsidRDefault="0021439E" w:rsidP="00CA1236">
                              <w:r>
                                <w:t>Avión</w:t>
                              </w:r>
                            </w:p>
                          </w:txbxContent>
                        </v:textbox>
                      </v:shape>
                      <v:shape id="Cuadro de texto 13" o:spid="_x0000_s1038" type="#_x0000_t202" style="position:absolute;left:1257300;top:685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21277D5D" w14:textId="77777777" w:rsidR="0021439E" w:rsidRPr="00452713" w:rsidRDefault="0021439E" w:rsidP="00CA1236">
                              <w:pPr>
                                <w:rPr>
                                  <w:i/>
                                </w:rPr>
                              </w:pPr>
                              <w:r w:rsidRPr="00452713">
                                <w:rPr>
                                  <w:i/>
                                </w:rPr>
                                <w:t>h</w:t>
                              </w:r>
                            </w:p>
                          </w:txbxContent>
                        </v:textbox>
                      </v:shape>
                      <w10:wrap type="through"/>
                    </v:group>
                  </w:pict>
                </mc:Fallback>
              </mc:AlternateContent>
            </w:r>
          </w:p>
          <w:p w14:paraId="154E9565" w14:textId="77777777" w:rsidR="00CA1236" w:rsidRDefault="00CA1236" w:rsidP="00691761">
            <w:pPr>
              <w:jc w:val="both"/>
              <w:rPr>
                <w:rFonts w:ascii="Arial" w:hAnsi="Arial" w:cs="Arial"/>
                <w:color w:val="000000"/>
                <w:sz w:val="24"/>
                <w:szCs w:val="24"/>
              </w:rPr>
            </w:pPr>
          </w:p>
          <w:p w14:paraId="02C5F5F9" w14:textId="77777777" w:rsidR="00CA1236" w:rsidRDefault="00CA1236" w:rsidP="00691761">
            <w:pPr>
              <w:jc w:val="both"/>
              <w:rPr>
                <w:rFonts w:ascii="Arial" w:hAnsi="Arial" w:cs="Arial"/>
                <w:color w:val="000000"/>
                <w:sz w:val="24"/>
                <w:szCs w:val="24"/>
              </w:rPr>
            </w:pPr>
          </w:p>
          <w:p w14:paraId="7F7A005C" w14:textId="77777777" w:rsidR="00CA1236" w:rsidRPr="005161F7" w:rsidRDefault="00CA1236" w:rsidP="00691761">
            <w:pPr>
              <w:jc w:val="both"/>
              <w:rPr>
                <w:rFonts w:ascii="Arial" w:hAnsi="Arial" w:cs="Arial"/>
                <w:color w:val="000000"/>
                <w:sz w:val="24"/>
                <w:szCs w:val="24"/>
              </w:rPr>
            </w:pPr>
          </w:p>
          <w:p w14:paraId="066CBE64" w14:textId="77777777" w:rsidR="00CA1236" w:rsidRPr="005161F7" w:rsidRDefault="00CA1236" w:rsidP="00691761">
            <w:pPr>
              <w:jc w:val="both"/>
              <w:rPr>
                <w:rFonts w:ascii="Arial" w:hAnsi="Arial" w:cs="Arial"/>
                <w:color w:val="000000"/>
                <w:sz w:val="24"/>
                <w:szCs w:val="24"/>
              </w:rPr>
            </w:pPr>
          </w:p>
        </w:tc>
      </w:tr>
      <w:tr w:rsidR="00CA1236" w:rsidRPr="005161F7" w14:paraId="3A8A4739" w14:textId="77777777" w:rsidTr="00691761">
        <w:tc>
          <w:tcPr>
            <w:tcW w:w="2518" w:type="dxa"/>
          </w:tcPr>
          <w:p w14:paraId="26AA6833" w14:textId="77777777" w:rsidR="00CA1236" w:rsidRPr="005161F7" w:rsidRDefault="00CA1236" w:rsidP="00691761">
            <w:pPr>
              <w:jc w:val="both"/>
              <w:rPr>
                <w:rFonts w:ascii="Arial" w:hAnsi="Arial" w:cs="Arial"/>
                <w:color w:val="000000"/>
                <w:sz w:val="24"/>
                <w:szCs w:val="24"/>
              </w:rPr>
            </w:pPr>
            <w:r w:rsidRPr="005161F7">
              <w:rPr>
                <w:rFonts w:ascii="Arial" w:hAnsi="Arial" w:cs="Arial"/>
                <w:b/>
                <w:color w:val="000000"/>
                <w:sz w:val="24"/>
                <w:szCs w:val="24"/>
              </w:rPr>
              <w:t>Pie de imagen</w:t>
            </w:r>
          </w:p>
        </w:tc>
        <w:tc>
          <w:tcPr>
            <w:tcW w:w="6515" w:type="dxa"/>
          </w:tcPr>
          <w:p w14:paraId="726C29BE" w14:textId="77777777" w:rsidR="00CA1236" w:rsidRPr="005161F7" w:rsidRDefault="00CA1236" w:rsidP="00691761">
            <w:pPr>
              <w:jc w:val="both"/>
              <w:rPr>
                <w:rFonts w:ascii="Arial" w:hAnsi="Arial" w:cs="Arial"/>
                <w:color w:val="000000"/>
                <w:sz w:val="24"/>
                <w:szCs w:val="24"/>
              </w:rPr>
            </w:pPr>
            <w:r>
              <w:rPr>
                <w:rFonts w:ascii="Arial" w:hAnsi="Arial" w:cs="Arial"/>
                <w:color w:val="000000"/>
                <w:sz w:val="24"/>
                <w:szCs w:val="24"/>
              </w:rPr>
              <w:t>En la imagen se muestra un dibujo que describe las condiciones del problema.</w:t>
            </w:r>
          </w:p>
        </w:tc>
      </w:tr>
    </w:tbl>
    <w:p w14:paraId="65DB3071" w14:textId="77777777" w:rsidR="00CA1236" w:rsidRDefault="00CA1236" w:rsidP="00CA1236">
      <w:pPr>
        <w:spacing w:after="0"/>
        <w:jc w:val="both"/>
        <w:rPr>
          <w:rFonts w:ascii="Arial" w:hAnsi="Arial" w:cs="Arial"/>
          <w:color w:val="000000"/>
        </w:rPr>
      </w:pPr>
    </w:p>
    <w:p w14:paraId="24DE5DFB" w14:textId="77777777" w:rsidR="00CA1236" w:rsidRDefault="00CA1236" w:rsidP="00CA1236">
      <w:pPr>
        <w:spacing w:after="0"/>
        <w:jc w:val="both"/>
        <w:rPr>
          <w:rFonts w:ascii="Arial" w:hAnsi="Arial" w:cs="Arial"/>
          <w:color w:val="000000"/>
        </w:rPr>
      </w:pPr>
      <w:r w:rsidRPr="009916F7">
        <w:rPr>
          <w:rFonts w:ascii="Arial" w:hAnsi="Arial" w:cs="Arial"/>
          <w:b/>
          <w:color w:val="000000"/>
        </w:rPr>
        <w:t>Pasos 2 y 3</w:t>
      </w:r>
      <w:r>
        <w:rPr>
          <w:rFonts w:ascii="Arial" w:hAnsi="Arial" w:cs="Arial"/>
          <w:color w:val="000000"/>
        </w:rPr>
        <w:t xml:space="preserve">. Inicialmente, se nombra el ángulo del avión como </w:t>
      </w:r>
      <w:r w:rsidRPr="00452713">
        <w:rPr>
          <w:rFonts w:ascii="Arial" w:hAnsi="Arial" w:cs="Arial"/>
          <w:i/>
          <w:color w:val="000000"/>
        </w:rPr>
        <w:t>C</w:t>
      </w:r>
      <w:r>
        <w:rPr>
          <w:rFonts w:ascii="Arial" w:hAnsi="Arial" w:cs="Arial"/>
          <w:color w:val="000000"/>
        </w:rPr>
        <w:t xml:space="preserve">; se sabe que </w:t>
      </w:r>
      <w:r w:rsidRPr="00452713">
        <w:rPr>
          <w:rFonts w:ascii="Arial" w:hAnsi="Arial" w:cs="Arial"/>
          <w:i/>
          <w:color w:val="000000"/>
        </w:rPr>
        <w:t>C</w:t>
      </w:r>
      <w:r>
        <w:rPr>
          <w:rFonts w:ascii="Arial" w:hAnsi="Arial" w:cs="Arial"/>
          <w:color w:val="000000"/>
        </w:rPr>
        <w:t xml:space="preserve"> = 105º.</w:t>
      </w:r>
    </w:p>
    <w:p w14:paraId="01C8347D" w14:textId="77777777" w:rsidR="00CA1236" w:rsidRDefault="00CA1236" w:rsidP="00CA1236">
      <w:pPr>
        <w:spacing w:after="0"/>
        <w:jc w:val="both"/>
        <w:rPr>
          <w:rFonts w:ascii="Arial" w:hAnsi="Arial" w:cs="Arial"/>
          <w:color w:val="000000"/>
        </w:rPr>
      </w:pPr>
      <w:r>
        <w:rPr>
          <w:rFonts w:ascii="Arial" w:hAnsi="Arial" w:cs="Arial"/>
          <w:color w:val="000000"/>
        </w:rPr>
        <w:t xml:space="preserve">Luego, se plantea el teorema del seno para hallar la longitud del lado </w:t>
      </w:r>
      <w:r w:rsidRPr="00452713">
        <w:rPr>
          <w:rFonts w:ascii="Arial" w:hAnsi="Arial" w:cs="Arial"/>
          <w:i/>
          <w:color w:val="000000"/>
        </w:rPr>
        <w:t>a</w:t>
      </w:r>
      <w:r>
        <w:rPr>
          <w:rFonts w:ascii="Arial" w:hAnsi="Arial" w:cs="Arial"/>
          <w:color w:val="000000"/>
        </w:rPr>
        <w:t>:</w:t>
      </w:r>
    </w:p>
    <w:p w14:paraId="78924BC4" w14:textId="79587C9E" w:rsidR="00CA1236" w:rsidRDefault="00C55A0B" w:rsidP="00CA1236">
      <w:pPr>
        <w:spacing w:after="0"/>
        <w:jc w:val="center"/>
      </w:pPr>
      <w:r w:rsidRPr="00C55A0B">
        <w:rPr>
          <w:position w:val="-24"/>
        </w:rPr>
        <w:t>MA_10_04_CO_265</w:t>
      </w:r>
    </w:p>
    <w:p w14:paraId="1F718C6D" w14:textId="70CB8854" w:rsidR="00CA1236" w:rsidRDefault="00C55A0B" w:rsidP="00CA1236">
      <w:pPr>
        <w:spacing w:after="0"/>
        <w:jc w:val="center"/>
      </w:pPr>
      <w:r w:rsidRPr="00C55A0B">
        <w:rPr>
          <w:position w:val="-24"/>
        </w:rPr>
        <w:t>MA_10_04_CO_266</w:t>
      </w:r>
    </w:p>
    <w:p w14:paraId="6225037E" w14:textId="134A62A9" w:rsidR="00CA1236" w:rsidRDefault="00C55A0B" w:rsidP="00CA1236">
      <w:pPr>
        <w:spacing w:after="0"/>
        <w:jc w:val="center"/>
        <w:rPr>
          <w:rFonts w:ascii="Arial" w:hAnsi="Arial" w:cs="Arial"/>
          <w:color w:val="000000"/>
        </w:rPr>
      </w:pPr>
      <w:r>
        <w:rPr>
          <w:position w:val="-10"/>
        </w:rPr>
        <w:t>MA_10_04_CO_267</w:t>
      </w:r>
    </w:p>
    <w:p w14:paraId="4103E711" w14:textId="77777777" w:rsidR="00CA1236" w:rsidRDefault="00CA1236" w:rsidP="00CA1236">
      <w:pPr>
        <w:spacing w:after="0"/>
        <w:jc w:val="both"/>
        <w:rPr>
          <w:rFonts w:ascii="Arial" w:hAnsi="Arial" w:cs="Arial"/>
          <w:color w:val="000000"/>
        </w:rPr>
      </w:pPr>
      <w:r>
        <w:rPr>
          <w:rFonts w:ascii="Arial" w:hAnsi="Arial" w:cs="Arial"/>
          <w:color w:val="000000"/>
        </w:rPr>
        <w:t xml:space="preserve">Teniendo esta longitud, se aplica la definición de la función trigonométrica seno para hallar la altura </w:t>
      </w:r>
      <w:r w:rsidRPr="00452713">
        <w:rPr>
          <w:rFonts w:ascii="Arial" w:hAnsi="Arial" w:cs="Arial"/>
          <w:i/>
          <w:color w:val="000000"/>
        </w:rPr>
        <w:t>h</w:t>
      </w:r>
      <w:r>
        <w:rPr>
          <w:rFonts w:ascii="Arial" w:hAnsi="Arial" w:cs="Arial"/>
          <w:color w:val="000000"/>
        </w:rPr>
        <w:t xml:space="preserve"> del avión:</w:t>
      </w:r>
    </w:p>
    <w:p w14:paraId="4DC45F67" w14:textId="3D02A0EF" w:rsidR="00CA1236" w:rsidRDefault="00C55A0B" w:rsidP="00CA1236">
      <w:pPr>
        <w:spacing w:after="0"/>
        <w:jc w:val="center"/>
      </w:pPr>
      <w:r w:rsidRPr="00C55A0B">
        <w:rPr>
          <w:position w:val="-28"/>
        </w:rPr>
        <w:t>MA_10_04_CO_268</w:t>
      </w:r>
    </w:p>
    <w:p w14:paraId="018CBF4C" w14:textId="515A003D" w:rsidR="00CA1236" w:rsidRDefault="00C55A0B" w:rsidP="00CA1236">
      <w:pPr>
        <w:spacing w:after="0"/>
        <w:jc w:val="center"/>
      </w:pPr>
      <w:r w:rsidRPr="00C55A0B">
        <w:rPr>
          <w:position w:val="-8"/>
        </w:rPr>
        <w:t>MA_10_04_CO_269</w:t>
      </w:r>
    </w:p>
    <w:p w14:paraId="0F938806" w14:textId="156BE179" w:rsidR="00CA1236" w:rsidRDefault="00C55A0B" w:rsidP="00CA1236">
      <w:pPr>
        <w:spacing w:after="0"/>
        <w:jc w:val="center"/>
        <w:rPr>
          <w:rFonts w:ascii="Arial" w:hAnsi="Arial" w:cs="Arial"/>
          <w:color w:val="000000"/>
        </w:rPr>
      </w:pPr>
      <w:r w:rsidRPr="00C55A0B">
        <w:rPr>
          <w:position w:val="-10"/>
        </w:rPr>
        <w:t>MA_10_04_CO_270</w:t>
      </w:r>
    </w:p>
    <w:p w14:paraId="29D6179D" w14:textId="77777777" w:rsidR="00CA1236" w:rsidRDefault="00CA1236" w:rsidP="00CA1236">
      <w:pPr>
        <w:spacing w:after="0"/>
        <w:jc w:val="both"/>
        <w:rPr>
          <w:rFonts w:ascii="Arial" w:hAnsi="Arial" w:cs="Arial"/>
          <w:color w:val="000000"/>
        </w:rPr>
      </w:pPr>
      <w:r w:rsidRPr="009916F7">
        <w:rPr>
          <w:rFonts w:ascii="Arial" w:hAnsi="Arial" w:cs="Arial"/>
          <w:b/>
          <w:color w:val="000000"/>
        </w:rPr>
        <w:t>Paso 4</w:t>
      </w:r>
      <w:r>
        <w:rPr>
          <w:rFonts w:ascii="Arial" w:hAnsi="Arial" w:cs="Arial"/>
          <w:color w:val="000000"/>
        </w:rPr>
        <w:t>. El avión se encuentra a 381,69 pies de altura.</w:t>
      </w:r>
    </w:p>
    <w:p w14:paraId="55B4C6D0" w14:textId="77777777" w:rsidR="00A14B25" w:rsidRDefault="00A14B25" w:rsidP="005552A2">
      <w:pPr>
        <w:spacing w:after="0"/>
        <w:jc w:val="both"/>
        <w:rPr>
          <w:rFonts w:ascii="Arial" w:hAnsi="Arial" w:cs="Arial"/>
          <w:color w:val="000000"/>
        </w:rPr>
      </w:pPr>
    </w:p>
    <w:p w14:paraId="133BF20E" w14:textId="454B9AA8" w:rsidR="00A14B25" w:rsidRDefault="00CA1236" w:rsidP="005552A2">
      <w:pPr>
        <w:spacing w:after="0"/>
        <w:jc w:val="both"/>
        <w:rPr>
          <w:rFonts w:ascii="Arial" w:hAnsi="Arial" w:cs="Arial"/>
          <w:color w:val="000000"/>
        </w:rPr>
      </w:pPr>
      <w:r>
        <w:rPr>
          <w:rFonts w:ascii="Arial" w:hAnsi="Arial" w:cs="Arial"/>
          <w:color w:val="000000"/>
        </w:rPr>
        <w:t>Ejemplo</w:t>
      </w:r>
    </w:p>
    <w:p w14:paraId="18064E0F" w14:textId="6077C239" w:rsidR="00691761" w:rsidRDefault="00691761" w:rsidP="00691761">
      <w:pPr>
        <w:rPr>
          <w:rStyle w:val="un"/>
          <w:rFonts w:ascii="Arial" w:hAnsi="Arial" w:cs="Arial"/>
        </w:rPr>
      </w:pPr>
      <w:r w:rsidRPr="00E70415">
        <w:rPr>
          <w:rStyle w:val="un"/>
          <w:rFonts w:ascii="Arial" w:hAnsi="Arial" w:cs="Arial"/>
        </w:rPr>
        <w:t>Se desea enchapar con baldosas cuadradas un patio en forma triangular que tiene como medidas 6 m, 7</w:t>
      </w:r>
      <w:r>
        <w:rPr>
          <w:rStyle w:val="un"/>
          <w:rFonts w:ascii="Arial" w:hAnsi="Arial" w:cs="Arial"/>
        </w:rPr>
        <w:t xml:space="preserve"> </w:t>
      </w:r>
      <w:r w:rsidRPr="00E70415">
        <w:rPr>
          <w:rStyle w:val="un"/>
          <w:rFonts w:ascii="Arial" w:hAnsi="Arial" w:cs="Arial"/>
        </w:rPr>
        <w:t>m y 10</w:t>
      </w:r>
      <w:r>
        <w:rPr>
          <w:rStyle w:val="un"/>
          <w:rFonts w:ascii="Arial" w:hAnsi="Arial" w:cs="Arial"/>
        </w:rPr>
        <w:t xml:space="preserve"> </w:t>
      </w:r>
      <w:r w:rsidRPr="00E70415">
        <w:rPr>
          <w:rStyle w:val="un"/>
          <w:rFonts w:ascii="Arial" w:hAnsi="Arial" w:cs="Arial"/>
        </w:rPr>
        <w:t>m en la base de las paredes. ¿En qué ángulos deben cortarse las baldosas para que queden perfectas en las esquinas?</w:t>
      </w:r>
    </w:p>
    <w:p w14:paraId="703E33B2" w14:textId="77777777" w:rsidR="00691761" w:rsidRDefault="00691761" w:rsidP="00691761">
      <w:pPr>
        <w:spacing w:after="0"/>
        <w:rPr>
          <w:rFonts w:ascii="Arial" w:hAnsi="Arial" w:cs="Arial"/>
          <w:color w:val="000000"/>
        </w:rPr>
      </w:pPr>
      <w:r>
        <w:rPr>
          <w:rFonts w:ascii="Arial" w:hAnsi="Arial" w:cs="Arial"/>
          <w:color w:val="000000"/>
        </w:rPr>
        <w:t>Para solucionar el problema se siguen los pasos propuestos.</w:t>
      </w:r>
    </w:p>
    <w:p w14:paraId="7E17C06E" w14:textId="7163CE05" w:rsidR="00691761" w:rsidRPr="00691761" w:rsidRDefault="00691761" w:rsidP="00691761">
      <w:pPr>
        <w:spacing w:after="0"/>
        <w:rPr>
          <w:rStyle w:val="un"/>
          <w:rFonts w:ascii="Arial" w:hAnsi="Arial" w:cs="Arial"/>
          <w:color w:val="000000"/>
        </w:rPr>
      </w:pPr>
      <w:r w:rsidRPr="009916F7">
        <w:rPr>
          <w:rFonts w:ascii="Arial" w:hAnsi="Arial" w:cs="Arial"/>
          <w:b/>
          <w:color w:val="000000"/>
        </w:rPr>
        <w:t>Paso 1</w:t>
      </w:r>
      <w:r>
        <w:rPr>
          <w:rFonts w:ascii="Arial" w:hAnsi="Arial" w:cs="Arial"/>
          <w:color w:val="000000"/>
        </w:rPr>
        <w:t>. El dibujo que representa la situación se muestra a continuación:</w:t>
      </w:r>
    </w:p>
    <w:tbl>
      <w:tblPr>
        <w:tblStyle w:val="Tablaconcuadrcula"/>
        <w:tblW w:w="0" w:type="auto"/>
        <w:tblLook w:val="04A0" w:firstRow="1" w:lastRow="0" w:firstColumn="1" w:lastColumn="0" w:noHBand="0" w:noVBand="1"/>
      </w:tblPr>
      <w:tblGrid>
        <w:gridCol w:w="2518"/>
        <w:gridCol w:w="6515"/>
      </w:tblGrid>
      <w:tr w:rsidR="00691761" w:rsidRPr="005161F7" w14:paraId="65A87B25" w14:textId="77777777" w:rsidTr="00691761">
        <w:tc>
          <w:tcPr>
            <w:tcW w:w="9033" w:type="dxa"/>
            <w:gridSpan w:val="2"/>
            <w:shd w:val="clear" w:color="auto" w:fill="0D0D0D" w:themeFill="text1" w:themeFillTint="F2"/>
          </w:tcPr>
          <w:p w14:paraId="6445D27A" w14:textId="77777777" w:rsidR="00691761" w:rsidRPr="005161F7" w:rsidRDefault="00691761" w:rsidP="00691761">
            <w:pPr>
              <w:jc w:val="center"/>
              <w:rPr>
                <w:rFonts w:ascii="Arial" w:hAnsi="Arial" w:cs="Arial"/>
                <w:b/>
                <w:color w:val="FFFFFF" w:themeColor="background1"/>
                <w:sz w:val="24"/>
                <w:szCs w:val="24"/>
              </w:rPr>
            </w:pPr>
            <w:r w:rsidRPr="005161F7">
              <w:rPr>
                <w:rFonts w:ascii="Arial" w:hAnsi="Arial" w:cs="Arial"/>
                <w:b/>
                <w:color w:val="FFFFFF" w:themeColor="background1"/>
                <w:sz w:val="24"/>
                <w:szCs w:val="24"/>
              </w:rPr>
              <w:t>Imagen (fotografía, gráfica o ilustración)</w:t>
            </w:r>
          </w:p>
        </w:tc>
      </w:tr>
      <w:tr w:rsidR="00691761" w:rsidRPr="005161F7" w14:paraId="0C6108F5" w14:textId="77777777" w:rsidTr="00691761">
        <w:tc>
          <w:tcPr>
            <w:tcW w:w="2518" w:type="dxa"/>
          </w:tcPr>
          <w:p w14:paraId="0B8918B4" w14:textId="77777777" w:rsidR="00691761" w:rsidRPr="005161F7" w:rsidRDefault="00691761" w:rsidP="00691761">
            <w:pPr>
              <w:rPr>
                <w:rFonts w:ascii="Arial" w:hAnsi="Arial" w:cs="Arial"/>
                <w:b/>
                <w:color w:val="000000"/>
                <w:sz w:val="24"/>
                <w:szCs w:val="24"/>
              </w:rPr>
            </w:pPr>
            <w:r w:rsidRPr="005161F7">
              <w:rPr>
                <w:rFonts w:ascii="Arial" w:hAnsi="Arial" w:cs="Arial"/>
                <w:b/>
                <w:color w:val="000000"/>
                <w:sz w:val="24"/>
                <w:szCs w:val="24"/>
              </w:rPr>
              <w:t>Código</w:t>
            </w:r>
          </w:p>
        </w:tc>
        <w:tc>
          <w:tcPr>
            <w:tcW w:w="6515" w:type="dxa"/>
          </w:tcPr>
          <w:p w14:paraId="25857833" w14:textId="77DE9A51" w:rsidR="00691761" w:rsidRPr="005161F7" w:rsidRDefault="00691761" w:rsidP="00691761">
            <w:pPr>
              <w:rPr>
                <w:rFonts w:ascii="Arial" w:hAnsi="Arial" w:cs="Arial"/>
                <w:b/>
                <w:color w:val="000000"/>
                <w:sz w:val="24"/>
                <w:szCs w:val="24"/>
              </w:rPr>
            </w:pPr>
            <w:r w:rsidRPr="005161F7">
              <w:rPr>
                <w:rFonts w:ascii="Arial" w:hAnsi="Arial" w:cs="Arial"/>
                <w:color w:val="000000"/>
                <w:sz w:val="24"/>
                <w:szCs w:val="24"/>
              </w:rPr>
              <w:t>MA_10_07_IMG</w:t>
            </w:r>
            <w:r>
              <w:rPr>
                <w:rFonts w:ascii="Arial" w:hAnsi="Arial" w:cs="Arial"/>
                <w:color w:val="000000"/>
                <w:sz w:val="24"/>
                <w:szCs w:val="24"/>
              </w:rPr>
              <w:t>0</w:t>
            </w:r>
            <w:r w:rsidR="00C0344F">
              <w:rPr>
                <w:rFonts w:ascii="Arial" w:hAnsi="Arial" w:cs="Arial"/>
                <w:color w:val="000000"/>
                <w:sz w:val="24"/>
                <w:szCs w:val="24"/>
              </w:rPr>
              <w:t>4</w:t>
            </w:r>
          </w:p>
        </w:tc>
      </w:tr>
      <w:tr w:rsidR="00691761" w:rsidRPr="005161F7" w14:paraId="76AA0724" w14:textId="77777777" w:rsidTr="00691761">
        <w:tc>
          <w:tcPr>
            <w:tcW w:w="2518" w:type="dxa"/>
          </w:tcPr>
          <w:p w14:paraId="01A15CF9" w14:textId="77777777" w:rsidR="00691761" w:rsidRPr="005161F7" w:rsidRDefault="00691761" w:rsidP="00691761">
            <w:pPr>
              <w:jc w:val="both"/>
              <w:rPr>
                <w:rFonts w:ascii="Arial" w:hAnsi="Arial" w:cs="Arial"/>
                <w:color w:val="000000"/>
                <w:sz w:val="24"/>
                <w:szCs w:val="24"/>
              </w:rPr>
            </w:pPr>
            <w:r w:rsidRPr="005161F7">
              <w:rPr>
                <w:rFonts w:ascii="Arial" w:hAnsi="Arial" w:cs="Arial"/>
                <w:b/>
                <w:color w:val="000000"/>
                <w:sz w:val="24"/>
                <w:szCs w:val="24"/>
              </w:rPr>
              <w:t>Descripción</w:t>
            </w:r>
          </w:p>
        </w:tc>
        <w:tc>
          <w:tcPr>
            <w:tcW w:w="6515" w:type="dxa"/>
          </w:tcPr>
          <w:p w14:paraId="26787840" w14:textId="77777777" w:rsidR="00691761" w:rsidRPr="005161F7" w:rsidRDefault="00691761" w:rsidP="00691761">
            <w:pPr>
              <w:jc w:val="both"/>
              <w:rPr>
                <w:rFonts w:ascii="Arial" w:hAnsi="Arial" w:cs="Arial"/>
                <w:color w:val="000000"/>
                <w:sz w:val="24"/>
                <w:szCs w:val="24"/>
              </w:rPr>
            </w:pPr>
          </w:p>
        </w:tc>
      </w:tr>
      <w:tr w:rsidR="00691761" w:rsidRPr="005161F7" w14:paraId="61FC0AE8" w14:textId="77777777" w:rsidTr="00691761">
        <w:tc>
          <w:tcPr>
            <w:tcW w:w="2518" w:type="dxa"/>
          </w:tcPr>
          <w:p w14:paraId="73E0D7E3" w14:textId="77777777" w:rsidR="00691761" w:rsidRPr="005161F7" w:rsidRDefault="00691761" w:rsidP="00691761">
            <w:pPr>
              <w:jc w:val="both"/>
              <w:rPr>
                <w:rFonts w:ascii="Arial" w:hAnsi="Arial" w:cs="Arial"/>
                <w:color w:val="000000"/>
                <w:sz w:val="24"/>
                <w:szCs w:val="24"/>
              </w:rPr>
            </w:pPr>
            <w:r w:rsidRPr="005161F7">
              <w:rPr>
                <w:rFonts w:ascii="Arial" w:hAnsi="Arial" w:cs="Arial"/>
                <w:b/>
                <w:color w:val="000000"/>
                <w:sz w:val="24"/>
                <w:szCs w:val="24"/>
              </w:rPr>
              <w:t>Código Shutterstock (o URL o la ruta en AulaPlaneta)</w:t>
            </w:r>
          </w:p>
        </w:tc>
        <w:tc>
          <w:tcPr>
            <w:tcW w:w="6515" w:type="dxa"/>
          </w:tcPr>
          <w:p w14:paraId="13C725F7" w14:textId="77777777" w:rsidR="00691761" w:rsidRPr="005161F7" w:rsidRDefault="00691761" w:rsidP="00691761">
            <w:pPr>
              <w:jc w:val="both"/>
              <w:rPr>
                <w:rFonts w:ascii="Arial" w:hAnsi="Arial" w:cs="Arial"/>
                <w:color w:val="000000"/>
                <w:sz w:val="24"/>
                <w:szCs w:val="24"/>
              </w:rPr>
            </w:pPr>
          </w:p>
          <w:p w14:paraId="5A082A01" w14:textId="6FFE8F41" w:rsidR="00691761" w:rsidRDefault="00691761" w:rsidP="00691761">
            <w:pPr>
              <w:jc w:val="both"/>
              <w:rPr>
                <w:rFonts w:ascii="Arial" w:hAnsi="Arial" w:cs="Arial"/>
                <w:color w:val="000000"/>
                <w:sz w:val="24"/>
                <w:szCs w:val="24"/>
              </w:rPr>
            </w:pPr>
            <w:r w:rsidRPr="00E70415">
              <w:rPr>
                <w:rFonts w:ascii="Arial" w:hAnsi="Arial" w:cs="Arial"/>
                <w:noProof/>
                <w:color w:val="000000"/>
                <w:lang w:val="es-ES" w:eastAsia="es-ES"/>
              </w:rPr>
              <w:drawing>
                <wp:anchor distT="0" distB="0" distL="114300" distR="114300" simplePos="0" relativeHeight="251660288" behindDoc="0" locked="0" layoutInCell="1" allowOverlap="1" wp14:anchorId="4047D2CA" wp14:editId="5EBDB866">
                  <wp:simplePos x="0" y="0"/>
                  <wp:positionH relativeFrom="column">
                    <wp:posOffset>458470</wp:posOffset>
                  </wp:positionH>
                  <wp:positionV relativeFrom="paragraph">
                    <wp:posOffset>5080</wp:posOffset>
                  </wp:positionV>
                  <wp:extent cx="2679700" cy="1812925"/>
                  <wp:effectExtent l="0" t="0" r="1270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squemaPatio.jpg"/>
                          <pic:cNvPicPr/>
                        </pic:nvPicPr>
                        <pic:blipFill>
                          <a:blip r:embed="rId12">
                            <a:extLst>
                              <a:ext uri="{28A0092B-C50C-407E-A947-70E740481C1C}">
                                <a14:useLocalDpi xmlns:a14="http://schemas.microsoft.com/office/drawing/2010/main" val="0"/>
                              </a:ext>
                            </a:extLst>
                          </a:blip>
                          <a:stretch>
                            <a:fillRect/>
                          </a:stretch>
                        </pic:blipFill>
                        <pic:spPr>
                          <a:xfrm>
                            <a:off x="0" y="0"/>
                            <a:ext cx="2679700" cy="181292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64047D3" w14:textId="6C255A1A" w:rsidR="00691761" w:rsidRDefault="00691761" w:rsidP="00691761">
            <w:pPr>
              <w:jc w:val="both"/>
              <w:rPr>
                <w:rFonts w:ascii="Arial" w:hAnsi="Arial" w:cs="Arial"/>
                <w:color w:val="000000"/>
                <w:sz w:val="24"/>
                <w:szCs w:val="24"/>
              </w:rPr>
            </w:pPr>
          </w:p>
          <w:p w14:paraId="6B102CDC" w14:textId="77777777" w:rsidR="00691761" w:rsidRDefault="00691761" w:rsidP="00691761">
            <w:pPr>
              <w:jc w:val="both"/>
              <w:rPr>
                <w:rFonts w:ascii="Arial" w:hAnsi="Arial" w:cs="Arial"/>
                <w:color w:val="000000"/>
                <w:sz w:val="24"/>
                <w:szCs w:val="24"/>
              </w:rPr>
            </w:pPr>
          </w:p>
          <w:p w14:paraId="6695F180" w14:textId="77777777" w:rsidR="00691761" w:rsidRDefault="00691761" w:rsidP="00691761">
            <w:pPr>
              <w:jc w:val="both"/>
              <w:rPr>
                <w:rFonts w:ascii="Arial" w:hAnsi="Arial" w:cs="Arial"/>
                <w:color w:val="000000"/>
                <w:sz w:val="24"/>
                <w:szCs w:val="24"/>
              </w:rPr>
            </w:pPr>
          </w:p>
          <w:p w14:paraId="215EA5D3" w14:textId="77777777" w:rsidR="00691761" w:rsidRDefault="00691761" w:rsidP="00691761">
            <w:pPr>
              <w:jc w:val="both"/>
              <w:rPr>
                <w:rFonts w:ascii="Arial" w:hAnsi="Arial" w:cs="Arial"/>
                <w:color w:val="000000"/>
                <w:sz w:val="24"/>
                <w:szCs w:val="24"/>
              </w:rPr>
            </w:pPr>
          </w:p>
          <w:p w14:paraId="470C5FD3" w14:textId="77777777" w:rsidR="00691761" w:rsidRPr="005161F7" w:rsidRDefault="00691761" w:rsidP="00691761">
            <w:pPr>
              <w:jc w:val="both"/>
              <w:rPr>
                <w:rFonts w:ascii="Arial" w:hAnsi="Arial" w:cs="Arial"/>
                <w:color w:val="000000"/>
                <w:sz w:val="24"/>
                <w:szCs w:val="24"/>
              </w:rPr>
            </w:pPr>
          </w:p>
          <w:p w14:paraId="40C50921" w14:textId="77777777" w:rsidR="00691761" w:rsidRPr="005161F7" w:rsidRDefault="00691761" w:rsidP="00691761">
            <w:pPr>
              <w:jc w:val="both"/>
              <w:rPr>
                <w:rFonts w:ascii="Arial" w:hAnsi="Arial" w:cs="Arial"/>
                <w:color w:val="000000"/>
                <w:sz w:val="24"/>
                <w:szCs w:val="24"/>
              </w:rPr>
            </w:pPr>
          </w:p>
        </w:tc>
      </w:tr>
      <w:tr w:rsidR="00691761" w:rsidRPr="005161F7" w14:paraId="776E6FB8" w14:textId="77777777" w:rsidTr="00691761">
        <w:tc>
          <w:tcPr>
            <w:tcW w:w="2518" w:type="dxa"/>
          </w:tcPr>
          <w:p w14:paraId="1D3B50E8" w14:textId="77777777" w:rsidR="00691761" w:rsidRPr="005161F7" w:rsidRDefault="00691761" w:rsidP="00691761">
            <w:pPr>
              <w:jc w:val="both"/>
              <w:rPr>
                <w:rFonts w:ascii="Arial" w:hAnsi="Arial" w:cs="Arial"/>
                <w:color w:val="000000"/>
                <w:sz w:val="24"/>
                <w:szCs w:val="24"/>
              </w:rPr>
            </w:pPr>
            <w:r w:rsidRPr="005161F7">
              <w:rPr>
                <w:rFonts w:ascii="Arial" w:hAnsi="Arial" w:cs="Arial"/>
                <w:b/>
                <w:color w:val="000000"/>
                <w:sz w:val="24"/>
                <w:szCs w:val="24"/>
              </w:rPr>
              <w:t>Pie de imagen</w:t>
            </w:r>
          </w:p>
        </w:tc>
        <w:tc>
          <w:tcPr>
            <w:tcW w:w="6515" w:type="dxa"/>
          </w:tcPr>
          <w:p w14:paraId="079B99F8" w14:textId="77777777" w:rsidR="00691761" w:rsidRPr="005161F7" w:rsidRDefault="00691761" w:rsidP="00691761">
            <w:pPr>
              <w:jc w:val="both"/>
              <w:rPr>
                <w:rFonts w:ascii="Arial" w:hAnsi="Arial" w:cs="Arial"/>
                <w:color w:val="000000"/>
                <w:sz w:val="24"/>
                <w:szCs w:val="24"/>
              </w:rPr>
            </w:pPr>
            <w:r>
              <w:rPr>
                <w:rFonts w:ascii="Arial" w:hAnsi="Arial" w:cs="Arial"/>
                <w:color w:val="000000"/>
                <w:sz w:val="24"/>
                <w:szCs w:val="24"/>
              </w:rPr>
              <w:t>En la imagen se muestra un dibujo que describe las condiciones del problema.</w:t>
            </w:r>
          </w:p>
        </w:tc>
      </w:tr>
    </w:tbl>
    <w:p w14:paraId="5EB0F248" w14:textId="77777777" w:rsidR="00CA1236" w:rsidRDefault="00CA1236" w:rsidP="005552A2">
      <w:pPr>
        <w:spacing w:after="0"/>
        <w:jc w:val="both"/>
        <w:rPr>
          <w:rFonts w:ascii="Arial" w:hAnsi="Arial" w:cs="Arial"/>
          <w:color w:val="000000"/>
        </w:rPr>
      </w:pPr>
    </w:p>
    <w:p w14:paraId="69C50F5B" w14:textId="40C98B6D" w:rsidR="00691761" w:rsidRDefault="00691761" w:rsidP="005552A2">
      <w:pPr>
        <w:spacing w:after="0"/>
        <w:jc w:val="both"/>
        <w:rPr>
          <w:rFonts w:ascii="Arial" w:hAnsi="Arial" w:cs="Arial"/>
          <w:color w:val="000000"/>
        </w:rPr>
      </w:pPr>
      <w:r w:rsidRPr="009916F7">
        <w:rPr>
          <w:rFonts w:ascii="Arial" w:hAnsi="Arial" w:cs="Arial"/>
          <w:b/>
          <w:color w:val="000000"/>
        </w:rPr>
        <w:t>Pasos 2 y 3</w:t>
      </w:r>
      <w:r w:rsidR="00240C6C">
        <w:rPr>
          <w:rFonts w:ascii="Arial" w:hAnsi="Arial" w:cs="Arial"/>
          <w:color w:val="000000"/>
        </w:rPr>
        <w:t xml:space="preserve">. Se aplica el teorema del coseno para hallar el ángulo </w:t>
      </w:r>
      <w:r w:rsidR="00240C6C" w:rsidRPr="00240C6C">
        <w:rPr>
          <w:rFonts w:ascii="Arial" w:hAnsi="Arial" w:cs="Arial"/>
          <w:i/>
          <w:color w:val="000000"/>
        </w:rPr>
        <w:t>A</w:t>
      </w:r>
      <w:r w:rsidR="00240C6C">
        <w:rPr>
          <w:rFonts w:ascii="Arial" w:hAnsi="Arial" w:cs="Arial"/>
          <w:color w:val="000000"/>
        </w:rPr>
        <w:t>.</w:t>
      </w:r>
    </w:p>
    <w:p w14:paraId="47EB022E" w14:textId="11CDC0DC" w:rsidR="00691761" w:rsidRDefault="00691761" w:rsidP="00240C6C">
      <w:pPr>
        <w:spacing w:after="0"/>
        <w:jc w:val="center"/>
        <w:rPr>
          <w:position w:val="-94"/>
        </w:rPr>
      </w:pPr>
    </w:p>
    <w:p w14:paraId="62E14E67" w14:textId="3413C4F5" w:rsidR="00C55A0B" w:rsidRDefault="00C55A0B" w:rsidP="00240C6C">
      <w:pPr>
        <w:spacing w:after="0"/>
        <w:jc w:val="center"/>
        <w:rPr>
          <w:rFonts w:ascii="Arial" w:hAnsi="Arial" w:cs="Arial"/>
          <w:color w:val="000000"/>
        </w:rPr>
      </w:pPr>
      <w:r>
        <w:rPr>
          <w:rFonts w:ascii="Arial" w:hAnsi="Arial" w:cs="Arial"/>
          <w:color w:val="000000"/>
        </w:rPr>
        <w:t>MA_10_04_CO_271</w:t>
      </w:r>
    </w:p>
    <w:p w14:paraId="3007BE14" w14:textId="0B4C4C3C" w:rsidR="00C55A0B" w:rsidRDefault="00C55A0B" w:rsidP="00240C6C">
      <w:pPr>
        <w:spacing w:after="0"/>
        <w:jc w:val="center"/>
        <w:rPr>
          <w:rFonts w:ascii="Arial" w:hAnsi="Arial" w:cs="Arial"/>
          <w:color w:val="000000"/>
        </w:rPr>
      </w:pPr>
      <w:r w:rsidRPr="00C55A0B">
        <w:rPr>
          <w:rFonts w:ascii="Arial" w:hAnsi="Arial" w:cs="Arial"/>
          <w:color w:val="000000"/>
        </w:rPr>
        <w:t>MA_10_04_CO_272</w:t>
      </w:r>
    </w:p>
    <w:p w14:paraId="12EBB4F7" w14:textId="08C6CBFB" w:rsidR="00C55A0B" w:rsidRDefault="00C55A0B" w:rsidP="00240C6C">
      <w:pPr>
        <w:spacing w:after="0"/>
        <w:jc w:val="center"/>
        <w:rPr>
          <w:rFonts w:ascii="Arial" w:hAnsi="Arial" w:cs="Arial"/>
          <w:color w:val="000000"/>
        </w:rPr>
      </w:pPr>
      <w:r w:rsidRPr="00C55A0B">
        <w:rPr>
          <w:rFonts w:ascii="Arial" w:hAnsi="Arial" w:cs="Arial"/>
          <w:color w:val="000000"/>
        </w:rPr>
        <w:t>MA_10_04_CO_273</w:t>
      </w:r>
    </w:p>
    <w:p w14:paraId="4D8C1175" w14:textId="699816C4" w:rsidR="00C55A0B" w:rsidRDefault="00C55A0B" w:rsidP="00240C6C">
      <w:pPr>
        <w:spacing w:after="0"/>
        <w:jc w:val="center"/>
        <w:rPr>
          <w:rFonts w:ascii="Arial" w:hAnsi="Arial" w:cs="Arial"/>
          <w:color w:val="000000"/>
        </w:rPr>
      </w:pPr>
      <w:r w:rsidRPr="00C55A0B">
        <w:rPr>
          <w:rFonts w:ascii="Arial" w:hAnsi="Arial" w:cs="Arial"/>
          <w:color w:val="000000"/>
        </w:rPr>
        <w:t>MA_10_04_CO_274</w:t>
      </w:r>
    </w:p>
    <w:p w14:paraId="5AFAD637" w14:textId="5E3AD36C" w:rsidR="00C55A0B" w:rsidRDefault="00C55A0B" w:rsidP="00240C6C">
      <w:pPr>
        <w:spacing w:after="0"/>
        <w:jc w:val="center"/>
        <w:rPr>
          <w:rFonts w:ascii="Arial" w:hAnsi="Arial" w:cs="Arial"/>
          <w:color w:val="000000"/>
        </w:rPr>
      </w:pPr>
      <w:r w:rsidRPr="00C55A0B">
        <w:rPr>
          <w:rFonts w:ascii="Arial" w:hAnsi="Arial" w:cs="Arial"/>
          <w:color w:val="000000"/>
        </w:rPr>
        <w:t>MA_10_04_CO_275</w:t>
      </w:r>
    </w:p>
    <w:p w14:paraId="1DBF7CAC" w14:textId="5B958B14" w:rsidR="00691761" w:rsidRDefault="00D55989" w:rsidP="005552A2">
      <w:pPr>
        <w:spacing w:after="0"/>
        <w:jc w:val="both"/>
        <w:rPr>
          <w:rFonts w:ascii="Arial" w:hAnsi="Arial" w:cs="Arial"/>
          <w:color w:val="000000"/>
        </w:rPr>
      </w:pPr>
      <w:r>
        <w:rPr>
          <w:rFonts w:ascii="Arial" w:hAnsi="Arial" w:cs="Arial"/>
          <w:color w:val="000000"/>
        </w:rPr>
        <w:t xml:space="preserve">Para hallar los otros dos ángulos se puede usar </w:t>
      </w:r>
      <w:r w:rsidR="00883CB6">
        <w:rPr>
          <w:rFonts w:ascii="Arial" w:hAnsi="Arial" w:cs="Arial"/>
          <w:color w:val="000000"/>
        </w:rPr>
        <w:t xml:space="preserve">de nuevo </w:t>
      </w:r>
      <w:r>
        <w:rPr>
          <w:rFonts w:ascii="Arial" w:hAnsi="Arial" w:cs="Arial"/>
          <w:color w:val="000000"/>
        </w:rPr>
        <w:t>el teorema del coseno o el teorema del seno. En los dos casos, la medida de los ángulos es:</w:t>
      </w:r>
    </w:p>
    <w:p w14:paraId="563E41C5" w14:textId="030B28E6" w:rsidR="00D55989" w:rsidRDefault="00D55989" w:rsidP="005552A2">
      <w:pPr>
        <w:spacing w:after="0"/>
        <w:jc w:val="both"/>
        <w:rPr>
          <w:rFonts w:ascii="Arial" w:hAnsi="Arial" w:cs="Arial"/>
          <w:color w:val="000000"/>
        </w:rPr>
      </w:pPr>
      <w:r w:rsidRPr="00D55989">
        <w:rPr>
          <w:rFonts w:ascii="Arial" w:hAnsi="Arial" w:cs="Arial"/>
          <w:i/>
          <w:color w:val="000000"/>
        </w:rPr>
        <w:t>B</w:t>
      </w:r>
      <w:r>
        <w:rPr>
          <w:rFonts w:ascii="Arial" w:hAnsi="Arial" w:cs="Arial"/>
          <w:color w:val="000000"/>
        </w:rPr>
        <w:t xml:space="preserve"> = 36,18º y </w:t>
      </w:r>
      <w:r w:rsidRPr="00D55989">
        <w:rPr>
          <w:rFonts w:ascii="Arial" w:hAnsi="Arial" w:cs="Arial"/>
          <w:i/>
          <w:color w:val="000000"/>
        </w:rPr>
        <w:t>C</w:t>
      </w:r>
      <w:r>
        <w:rPr>
          <w:rFonts w:ascii="Arial" w:hAnsi="Arial" w:cs="Arial"/>
          <w:color w:val="000000"/>
        </w:rPr>
        <w:t xml:space="preserve"> = 100,2º.</w:t>
      </w:r>
    </w:p>
    <w:p w14:paraId="561EA3C8" w14:textId="3D2533D1" w:rsidR="00691761" w:rsidRDefault="00D55989" w:rsidP="005552A2">
      <w:pPr>
        <w:spacing w:after="0"/>
        <w:jc w:val="both"/>
        <w:rPr>
          <w:rFonts w:ascii="Arial" w:hAnsi="Arial" w:cs="Arial"/>
          <w:color w:val="000000"/>
        </w:rPr>
      </w:pPr>
      <w:r w:rsidRPr="009916F7">
        <w:rPr>
          <w:rFonts w:ascii="Arial" w:hAnsi="Arial" w:cs="Arial"/>
          <w:b/>
          <w:color w:val="000000"/>
        </w:rPr>
        <w:t>Paso 4</w:t>
      </w:r>
      <w:r>
        <w:rPr>
          <w:rFonts w:ascii="Arial" w:hAnsi="Arial" w:cs="Arial"/>
          <w:color w:val="000000"/>
        </w:rPr>
        <w:t xml:space="preserve">. Las baldosas del vértice correspondiente a </w:t>
      </w:r>
      <w:r w:rsidRPr="00D55989">
        <w:rPr>
          <w:rFonts w:ascii="Arial" w:hAnsi="Arial" w:cs="Arial"/>
          <w:i/>
          <w:color w:val="000000"/>
        </w:rPr>
        <w:t>A</w:t>
      </w:r>
      <w:r>
        <w:rPr>
          <w:rFonts w:ascii="Arial" w:hAnsi="Arial" w:cs="Arial"/>
          <w:color w:val="000000"/>
        </w:rPr>
        <w:t xml:space="preserve"> se deben cortar en un ángulo de 43,53º; las baldosas del vértice </w:t>
      </w:r>
      <w:r w:rsidRPr="00D55989">
        <w:rPr>
          <w:rFonts w:ascii="Arial" w:hAnsi="Arial" w:cs="Arial"/>
          <w:i/>
          <w:color w:val="000000"/>
        </w:rPr>
        <w:t>B</w:t>
      </w:r>
      <w:r>
        <w:rPr>
          <w:rFonts w:ascii="Arial" w:hAnsi="Arial" w:cs="Arial"/>
          <w:color w:val="000000"/>
        </w:rPr>
        <w:t xml:space="preserve"> en un ángulo de 36,18º y del vértice </w:t>
      </w:r>
      <w:r w:rsidRPr="00D55989">
        <w:rPr>
          <w:rFonts w:ascii="Arial" w:hAnsi="Arial" w:cs="Arial"/>
          <w:i/>
          <w:color w:val="000000"/>
        </w:rPr>
        <w:t>C</w:t>
      </w:r>
      <w:r>
        <w:rPr>
          <w:rFonts w:ascii="Arial" w:hAnsi="Arial" w:cs="Arial"/>
          <w:color w:val="000000"/>
        </w:rPr>
        <w:t xml:space="preserve"> se deben cortar en un ángulo de 100,2º.</w:t>
      </w:r>
    </w:p>
    <w:tbl>
      <w:tblPr>
        <w:tblStyle w:val="Tablaconcuadrcula"/>
        <w:tblW w:w="0" w:type="auto"/>
        <w:tblLook w:val="04A0" w:firstRow="1" w:lastRow="0" w:firstColumn="1" w:lastColumn="0" w:noHBand="0" w:noVBand="1"/>
      </w:tblPr>
      <w:tblGrid>
        <w:gridCol w:w="2518"/>
        <w:gridCol w:w="6515"/>
      </w:tblGrid>
      <w:tr w:rsidR="00C53980" w:rsidRPr="00C87E96" w14:paraId="16CF5F32" w14:textId="77777777" w:rsidTr="00C4072A">
        <w:tc>
          <w:tcPr>
            <w:tcW w:w="9033" w:type="dxa"/>
            <w:gridSpan w:val="2"/>
            <w:shd w:val="clear" w:color="auto" w:fill="000000" w:themeFill="text1"/>
          </w:tcPr>
          <w:p w14:paraId="0104236B"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233BF9F2" w14:textId="77777777" w:rsidTr="00C4072A">
        <w:tc>
          <w:tcPr>
            <w:tcW w:w="2518" w:type="dxa"/>
          </w:tcPr>
          <w:p w14:paraId="2C83B1CC"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34899AA" w14:textId="5E824BD3"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MA_11_02_REC230</w:t>
            </w:r>
          </w:p>
        </w:tc>
      </w:tr>
      <w:tr w:rsidR="00C53980" w:rsidRPr="00C87E96" w14:paraId="28D10A7A" w14:textId="77777777" w:rsidTr="00C4072A">
        <w:tc>
          <w:tcPr>
            <w:tcW w:w="2518" w:type="dxa"/>
          </w:tcPr>
          <w:p w14:paraId="4EF0795A"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A6C53A0" w14:textId="7E5A7F22"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Resuelve triángulos oblicuángulos</w:t>
            </w:r>
          </w:p>
        </w:tc>
      </w:tr>
      <w:tr w:rsidR="00C53980" w:rsidRPr="00C87E96" w14:paraId="5B29C854" w14:textId="77777777" w:rsidTr="00C4072A">
        <w:tc>
          <w:tcPr>
            <w:tcW w:w="2518" w:type="dxa"/>
          </w:tcPr>
          <w:p w14:paraId="768BACC7"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77052EA" w14:textId="469B8047"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resolver triángulos oblicuángulos</w:t>
            </w:r>
          </w:p>
        </w:tc>
      </w:tr>
    </w:tbl>
    <w:p w14:paraId="707E0C91" w14:textId="77777777" w:rsidR="00691761" w:rsidRDefault="00691761" w:rsidP="005552A2">
      <w:pPr>
        <w:spacing w:after="0"/>
        <w:jc w:val="both"/>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53980" w:rsidRPr="00C87E96" w14:paraId="5E681B77" w14:textId="77777777" w:rsidTr="00C4072A">
        <w:tc>
          <w:tcPr>
            <w:tcW w:w="9033" w:type="dxa"/>
            <w:gridSpan w:val="2"/>
            <w:shd w:val="clear" w:color="auto" w:fill="000000" w:themeFill="text1"/>
          </w:tcPr>
          <w:p w14:paraId="7021DEAA"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0F53A922" w14:textId="77777777" w:rsidTr="00C4072A">
        <w:tc>
          <w:tcPr>
            <w:tcW w:w="2518" w:type="dxa"/>
          </w:tcPr>
          <w:p w14:paraId="5AF279DF"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33A5175" w14:textId="67072065"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MA_11_02_REC240</w:t>
            </w:r>
          </w:p>
        </w:tc>
      </w:tr>
      <w:tr w:rsidR="00C53980" w:rsidRPr="00C87E96" w14:paraId="104D40E9" w14:textId="77777777" w:rsidTr="00C4072A">
        <w:tc>
          <w:tcPr>
            <w:tcW w:w="2518" w:type="dxa"/>
          </w:tcPr>
          <w:p w14:paraId="178C3699"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9175CBA" w14:textId="04917EF5"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Resuelve situaciones problema que involucran triángulos oblicuángulos</w:t>
            </w:r>
          </w:p>
        </w:tc>
      </w:tr>
      <w:tr w:rsidR="00C53980" w:rsidRPr="00C87E96" w14:paraId="4567CCFF" w14:textId="77777777" w:rsidTr="00C4072A">
        <w:tc>
          <w:tcPr>
            <w:tcW w:w="2518" w:type="dxa"/>
          </w:tcPr>
          <w:p w14:paraId="7EBFEF80"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453FEEF" w14:textId="052F4602"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 para resolver situaciones problema que involucran triángulos oblicuángulos</w:t>
            </w:r>
          </w:p>
        </w:tc>
      </w:tr>
    </w:tbl>
    <w:p w14:paraId="47A3C0A2" w14:textId="77777777" w:rsidR="00C53980" w:rsidRDefault="00C53980" w:rsidP="005552A2">
      <w:pPr>
        <w:spacing w:after="0"/>
        <w:jc w:val="both"/>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C53980" w:rsidRPr="00C87E96" w14:paraId="12BA32ED" w14:textId="77777777" w:rsidTr="00C4072A">
        <w:tc>
          <w:tcPr>
            <w:tcW w:w="9033" w:type="dxa"/>
            <w:gridSpan w:val="2"/>
            <w:shd w:val="clear" w:color="auto" w:fill="000000" w:themeFill="text1"/>
          </w:tcPr>
          <w:p w14:paraId="2333BBD9" w14:textId="602DA276"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hAnsi="Arial" w:cs="Arial"/>
                <w:b/>
                <w:sz w:val="24"/>
                <w:szCs w:val="24"/>
              </w:rPr>
              <w:t>: recurso nuevo</w:t>
            </w:r>
          </w:p>
        </w:tc>
      </w:tr>
      <w:tr w:rsidR="00C53980" w:rsidRPr="00C87E96" w14:paraId="3BD74793" w14:textId="77777777" w:rsidTr="00C4072A">
        <w:tc>
          <w:tcPr>
            <w:tcW w:w="2518" w:type="dxa"/>
          </w:tcPr>
          <w:p w14:paraId="0C405F54"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C95D9F5" w14:textId="6BED6AF1"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MA_11_02_REC250</w:t>
            </w:r>
          </w:p>
        </w:tc>
      </w:tr>
      <w:tr w:rsidR="00C53980" w:rsidRPr="00C87E96" w14:paraId="258C66E7" w14:textId="77777777" w:rsidTr="00C4072A">
        <w:tc>
          <w:tcPr>
            <w:tcW w:w="2518" w:type="dxa"/>
          </w:tcPr>
          <w:p w14:paraId="4CE19563"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52CDFA5" w14:textId="352A2800"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Aplica la ley del seno y del coseno en la resolución de triángulos oblicuángulos</w:t>
            </w:r>
          </w:p>
        </w:tc>
      </w:tr>
      <w:tr w:rsidR="00C53980" w:rsidRPr="00C87E96" w14:paraId="53143BF0" w14:textId="77777777" w:rsidTr="00C4072A">
        <w:tc>
          <w:tcPr>
            <w:tcW w:w="2518" w:type="dxa"/>
          </w:tcPr>
          <w:p w14:paraId="16547AF8"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1FE47C6" w14:textId="58CA6945"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Interactivo que propone la aplicación de los teoremas del seno y del coseno para la resolución de triángulos oblicuángulos</w:t>
            </w:r>
          </w:p>
        </w:tc>
      </w:tr>
    </w:tbl>
    <w:p w14:paraId="17729E68" w14:textId="77777777" w:rsidR="00C53980" w:rsidRDefault="00C53980" w:rsidP="005552A2">
      <w:pPr>
        <w:spacing w:after="0"/>
        <w:jc w:val="both"/>
        <w:rPr>
          <w:rFonts w:ascii="Arial" w:hAnsi="Arial" w:cs="Arial"/>
          <w:color w:val="000000"/>
        </w:rPr>
      </w:pPr>
    </w:p>
    <w:p w14:paraId="5F5FB348" w14:textId="409AFAF3" w:rsidR="00C53980" w:rsidRDefault="00C53980" w:rsidP="00C53980">
      <w:pPr>
        <w:spacing w:after="0"/>
        <w:rPr>
          <w:rFonts w:ascii="Arial" w:hAnsi="Arial" w:cs="Arial"/>
          <w:b/>
        </w:rPr>
      </w:pPr>
      <w:r>
        <w:rPr>
          <w:rFonts w:ascii="Arial" w:hAnsi="Arial" w:cs="Arial"/>
          <w:b/>
          <w:highlight w:val="yellow"/>
        </w:rPr>
        <w:t>[SECCIÓN 2</w:t>
      </w:r>
      <w:r w:rsidRPr="000828AD">
        <w:rPr>
          <w:rFonts w:ascii="Arial" w:hAnsi="Arial" w:cs="Arial"/>
          <w:b/>
          <w:highlight w:val="yellow"/>
        </w:rPr>
        <w:t>]</w:t>
      </w:r>
      <w:r w:rsidRPr="000828AD">
        <w:rPr>
          <w:rFonts w:ascii="Arial" w:hAnsi="Arial" w:cs="Arial"/>
          <w:b/>
        </w:rPr>
        <w:t xml:space="preserve"> 4</w:t>
      </w:r>
      <w:r>
        <w:rPr>
          <w:rFonts w:ascii="Arial" w:hAnsi="Arial" w:cs="Arial"/>
          <w:b/>
        </w:rPr>
        <w:t>.5</w:t>
      </w:r>
      <w:r w:rsidRPr="000828AD">
        <w:rPr>
          <w:rFonts w:ascii="Arial" w:hAnsi="Arial" w:cs="Arial"/>
          <w:b/>
        </w:rPr>
        <w:t xml:space="preserve"> </w:t>
      </w:r>
      <w:r>
        <w:rPr>
          <w:rFonts w:ascii="Arial" w:hAnsi="Arial" w:cs="Arial"/>
          <w:b/>
        </w:rPr>
        <w:t>Consolidación</w:t>
      </w:r>
    </w:p>
    <w:p w14:paraId="129D9D7B" w14:textId="77777777" w:rsidR="00C53980" w:rsidRPr="00C87E96" w:rsidRDefault="00C53980" w:rsidP="00C53980">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3D8208DE" w14:textId="77777777" w:rsidR="00C53980" w:rsidRDefault="00C53980" w:rsidP="00C53980">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C53980" w:rsidRPr="00C87E96" w14:paraId="143CB608" w14:textId="77777777" w:rsidTr="00C4072A">
        <w:tc>
          <w:tcPr>
            <w:tcW w:w="9033" w:type="dxa"/>
            <w:gridSpan w:val="2"/>
            <w:shd w:val="clear" w:color="auto" w:fill="000000" w:themeFill="text1"/>
          </w:tcPr>
          <w:p w14:paraId="226EEB11" w14:textId="77777777" w:rsidR="00C53980" w:rsidRPr="00C87E96" w:rsidRDefault="00C53980"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C53980" w:rsidRPr="00C87E96" w14:paraId="33F58C33" w14:textId="77777777" w:rsidTr="00C4072A">
        <w:tc>
          <w:tcPr>
            <w:tcW w:w="2518" w:type="dxa"/>
          </w:tcPr>
          <w:p w14:paraId="782015FD" w14:textId="77777777" w:rsidR="00C53980" w:rsidRPr="00C87E96" w:rsidRDefault="00C53980"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1F876E3" w14:textId="73EB0CA6" w:rsidR="00C53980" w:rsidRPr="00C87E96" w:rsidRDefault="00C53980" w:rsidP="00C4072A">
            <w:pPr>
              <w:rPr>
                <w:rFonts w:ascii="Arial" w:eastAsiaTheme="minorEastAsia" w:hAnsi="Arial" w:cs="Arial"/>
                <w:b/>
                <w:sz w:val="24"/>
                <w:szCs w:val="24"/>
              </w:rPr>
            </w:pPr>
            <w:r>
              <w:rPr>
                <w:rFonts w:ascii="Arial" w:eastAsiaTheme="minorEastAsia" w:hAnsi="Arial" w:cs="Arial"/>
                <w:sz w:val="24"/>
                <w:szCs w:val="24"/>
              </w:rPr>
              <w:t>MA_11_02_REC260</w:t>
            </w:r>
          </w:p>
        </w:tc>
      </w:tr>
      <w:tr w:rsidR="00C53980" w:rsidRPr="00C87E96" w14:paraId="6F722F64" w14:textId="77777777" w:rsidTr="00C4072A">
        <w:tc>
          <w:tcPr>
            <w:tcW w:w="2518" w:type="dxa"/>
          </w:tcPr>
          <w:p w14:paraId="6E106109"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5678551" w14:textId="36879767"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Refuerza tu aprendizaje: La resolución de triángulos no rectángulos</w:t>
            </w:r>
          </w:p>
        </w:tc>
      </w:tr>
      <w:tr w:rsidR="00C53980" w:rsidRPr="00C87E96" w14:paraId="33CE8F22" w14:textId="77777777" w:rsidTr="00C4072A">
        <w:tc>
          <w:tcPr>
            <w:tcW w:w="2518" w:type="dxa"/>
          </w:tcPr>
          <w:p w14:paraId="0A910DA9" w14:textId="77777777" w:rsidR="00C53980" w:rsidRPr="00C87E96" w:rsidRDefault="00C53980"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9C5C975" w14:textId="6C143996" w:rsidR="00C53980" w:rsidRPr="00C87E96" w:rsidRDefault="00C53980" w:rsidP="00C4072A">
            <w:pPr>
              <w:rPr>
                <w:rFonts w:ascii="Arial" w:eastAsiaTheme="minorEastAsia" w:hAnsi="Arial" w:cs="Arial"/>
                <w:sz w:val="24"/>
                <w:szCs w:val="24"/>
              </w:rPr>
            </w:pPr>
            <w:r w:rsidRPr="00C53980">
              <w:rPr>
                <w:rFonts w:ascii="Arial" w:eastAsiaTheme="minorEastAsia" w:hAnsi="Arial" w:cs="Arial"/>
                <w:sz w:val="24"/>
                <w:szCs w:val="24"/>
              </w:rPr>
              <w:t>Actividades sobre La resolución de triángulos oblicuángulos</w:t>
            </w:r>
          </w:p>
        </w:tc>
      </w:tr>
    </w:tbl>
    <w:p w14:paraId="4C84E943" w14:textId="77777777" w:rsidR="00C53980" w:rsidRDefault="00C53980" w:rsidP="005552A2">
      <w:pPr>
        <w:spacing w:after="0"/>
        <w:jc w:val="both"/>
        <w:rPr>
          <w:rFonts w:ascii="Arial" w:hAnsi="Arial" w:cs="Arial"/>
          <w:color w:val="000000"/>
        </w:rPr>
      </w:pPr>
    </w:p>
    <w:p w14:paraId="7ACEB396" w14:textId="77777777" w:rsidR="001E2751" w:rsidRDefault="001E2751" w:rsidP="005552A2">
      <w:pPr>
        <w:spacing w:after="0"/>
        <w:jc w:val="both"/>
        <w:rPr>
          <w:rFonts w:ascii="Arial" w:hAnsi="Arial" w:cs="Arial"/>
          <w:color w:val="000000"/>
        </w:rPr>
      </w:pPr>
    </w:p>
    <w:p w14:paraId="66CC7E05" w14:textId="57419B9C" w:rsidR="001E2751" w:rsidRDefault="00185BCD" w:rsidP="005552A2">
      <w:pPr>
        <w:spacing w:after="0"/>
        <w:jc w:val="both"/>
        <w:rPr>
          <w:rFonts w:ascii="Arial" w:hAnsi="Arial" w:cs="Arial"/>
          <w:b/>
        </w:rPr>
      </w:pPr>
      <w:r w:rsidRPr="005161F7">
        <w:rPr>
          <w:rFonts w:ascii="Arial" w:hAnsi="Arial" w:cs="Arial"/>
          <w:highlight w:val="yellow"/>
        </w:rPr>
        <w:t xml:space="preserve">[SECCIÓN </w:t>
      </w:r>
      <w:r w:rsidR="001E2751" w:rsidRPr="00C87E96">
        <w:rPr>
          <w:rFonts w:ascii="Arial" w:hAnsi="Arial" w:cs="Arial"/>
          <w:highlight w:val="yellow"/>
        </w:rPr>
        <w:t>1]</w:t>
      </w:r>
      <w:r w:rsidR="001E2751" w:rsidRPr="00C87E96">
        <w:rPr>
          <w:rFonts w:ascii="Arial" w:hAnsi="Arial" w:cs="Arial"/>
        </w:rPr>
        <w:t xml:space="preserve"> </w:t>
      </w:r>
      <w:r w:rsidR="001E2751">
        <w:rPr>
          <w:rFonts w:ascii="Arial" w:hAnsi="Arial" w:cs="Arial"/>
          <w:b/>
        </w:rPr>
        <w:t>5</w:t>
      </w:r>
      <w:r w:rsidR="001E2751" w:rsidRPr="00C87E96">
        <w:rPr>
          <w:rFonts w:ascii="Arial" w:hAnsi="Arial" w:cs="Arial"/>
          <w:b/>
        </w:rPr>
        <w:t xml:space="preserve"> Competencias</w:t>
      </w:r>
    </w:p>
    <w:tbl>
      <w:tblPr>
        <w:tblStyle w:val="Tablaconcuadrcula"/>
        <w:tblW w:w="0" w:type="auto"/>
        <w:tblLook w:val="04A0" w:firstRow="1" w:lastRow="0" w:firstColumn="1" w:lastColumn="0" w:noHBand="0" w:noVBand="1"/>
      </w:tblPr>
      <w:tblGrid>
        <w:gridCol w:w="2518"/>
        <w:gridCol w:w="6515"/>
      </w:tblGrid>
      <w:tr w:rsidR="001E2751" w:rsidRPr="00C87E96" w14:paraId="13712DE1" w14:textId="77777777" w:rsidTr="00C4072A">
        <w:tc>
          <w:tcPr>
            <w:tcW w:w="9033" w:type="dxa"/>
            <w:gridSpan w:val="2"/>
            <w:shd w:val="clear" w:color="auto" w:fill="000000" w:themeFill="text1"/>
          </w:tcPr>
          <w:p w14:paraId="3FE6C71B" w14:textId="77777777" w:rsidR="001E2751" w:rsidRPr="00C87E96" w:rsidRDefault="001E2751" w:rsidP="00C4072A">
            <w:pPr>
              <w:jc w:val="center"/>
              <w:rPr>
                <w:rFonts w:ascii="Arial" w:eastAsiaTheme="minorEastAsia" w:hAnsi="Arial" w:cs="Arial"/>
                <w:b/>
                <w:sz w:val="24"/>
                <w:szCs w:val="24"/>
              </w:rPr>
            </w:pPr>
            <w:r>
              <w:rPr>
                <w:rFonts w:ascii="Arial" w:eastAsiaTheme="minorEastAsia" w:hAnsi="Arial" w:cs="Arial"/>
                <w:b/>
                <w:sz w:val="24"/>
                <w:szCs w:val="24"/>
              </w:rPr>
              <w:t>Practica</w:t>
            </w:r>
            <w:r w:rsidRPr="00C87E96">
              <w:rPr>
                <w:rFonts w:ascii="Arial" w:hAnsi="Arial" w:cs="Arial"/>
                <w:b/>
                <w:sz w:val="24"/>
                <w:szCs w:val="24"/>
              </w:rPr>
              <w:t>: recurso nuevo</w:t>
            </w:r>
          </w:p>
        </w:tc>
      </w:tr>
      <w:tr w:rsidR="001E2751" w:rsidRPr="00C87E96" w14:paraId="0C2F4758" w14:textId="77777777" w:rsidTr="00C4072A">
        <w:tc>
          <w:tcPr>
            <w:tcW w:w="2518" w:type="dxa"/>
          </w:tcPr>
          <w:p w14:paraId="77F9C6C2" w14:textId="77777777" w:rsidR="001E2751" w:rsidRPr="00C87E96" w:rsidRDefault="001E2751" w:rsidP="00C407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44AFF41" w14:textId="0A5BA064" w:rsidR="001E2751" w:rsidRPr="00C87E96" w:rsidRDefault="001E2751" w:rsidP="00C4072A">
            <w:pPr>
              <w:rPr>
                <w:rFonts w:ascii="Arial" w:eastAsiaTheme="minorEastAsia" w:hAnsi="Arial" w:cs="Arial"/>
                <w:b/>
                <w:sz w:val="24"/>
                <w:szCs w:val="24"/>
              </w:rPr>
            </w:pPr>
            <w:r>
              <w:rPr>
                <w:rFonts w:ascii="Arial" w:eastAsiaTheme="minorEastAsia" w:hAnsi="Arial" w:cs="Arial"/>
                <w:sz w:val="24"/>
                <w:szCs w:val="24"/>
              </w:rPr>
              <w:t>MA_11_02_REC270</w:t>
            </w:r>
          </w:p>
        </w:tc>
      </w:tr>
      <w:tr w:rsidR="001E2751" w:rsidRPr="00C87E96" w14:paraId="4DA5E2BE" w14:textId="77777777" w:rsidTr="00C4072A">
        <w:tc>
          <w:tcPr>
            <w:tcW w:w="2518" w:type="dxa"/>
          </w:tcPr>
          <w:p w14:paraId="0CD0AF92" w14:textId="77777777" w:rsidR="001E2751" w:rsidRPr="00C87E96" w:rsidRDefault="001E2751" w:rsidP="00C407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CEC3B26" w14:textId="224FCA94" w:rsidR="001E2751" w:rsidRPr="00C87E96" w:rsidRDefault="001E2751" w:rsidP="00C4072A">
            <w:pPr>
              <w:rPr>
                <w:rFonts w:ascii="Arial" w:eastAsiaTheme="minorEastAsia" w:hAnsi="Arial" w:cs="Arial"/>
                <w:sz w:val="24"/>
                <w:szCs w:val="24"/>
              </w:rPr>
            </w:pPr>
            <w:r w:rsidRPr="001E2751">
              <w:rPr>
                <w:rFonts w:ascii="Arial" w:eastAsiaTheme="minorEastAsia" w:hAnsi="Arial" w:cs="Arial"/>
                <w:sz w:val="24"/>
                <w:szCs w:val="24"/>
              </w:rPr>
              <w:t>Competencias: Aplicaciones de las identidades trigonométricas</w:t>
            </w:r>
          </w:p>
        </w:tc>
      </w:tr>
      <w:tr w:rsidR="001E2751" w:rsidRPr="00C87E96" w14:paraId="3C23184A" w14:textId="77777777" w:rsidTr="00C4072A">
        <w:tc>
          <w:tcPr>
            <w:tcW w:w="2518" w:type="dxa"/>
          </w:tcPr>
          <w:p w14:paraId="6FF866DE" w14:textId="77777777" w:rsidR="001E2751" w:rsidRPr="00C87E96" w:rsidRDefault="001E2751" w:rsidP="00C407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78F364E" w14:textId="206E2D3C" w:rsidR="001E2751" w:rsidRPr="00C87E96" w:rsidRDefault="001E2751" w:rsidP="00C4072A">
            <w:pPr>
              <w:rPr>
                <w:rFonts w:ascii="Arial" w:eastAsiaTheme="minorEastAsia" w:hAnsi="Arial" w:cs="Arial"/>
                <w:sz w:val="24"/>
                <w:szCs w:val="24"/>
              </w:rPr>
            </w:pPr>
            <w:r w:rsidRPr="001E2751">
              <w:rPr>
                <w:rFonts w:ascii="Arial" w:eastAsiaTheme="minorEastAsia" w:hAnsi="Arial" w:cs="Arial"/>
                <w:sz w:val="24"/>
                <w:szCs w:val="24"/>
              </w:rPr>
              <w:t>Actividad para analizar diferentes aplicaciones de las identidades trigonométricas</w:t>
            </w:r>
          </w:p>
        </w:tc>
      </w:tr>
    </w:tbl>
    <w:p w14:paraId="56883658" w14:textId="77777777" w:rsidR="001E2751" w:rsidRDefault="001E2751" w:rsidP="005552A2">
      <w:pPr>
        <w:spacing w:after="0"/>
        <w:jc w:val="both"/>
        <w:rPr>
          <w:rFonts w:ascii="Arial" w:hAnsi="Arial" w:cs="Arial"/>
          <w:b/>
        </w:rPr>
      </w:pPr>
    </w:p>
    <w:p w14:paraId="42999F1E" w14:textId="77777777" w:rsidR="001E2751" w:rsidRDefault="001E2751" w:rsidP="005552A2">
      <w:pPr>
        <w:spacing w:after="0"/>
        <w:jc w:val="both"/>
        <w:rPr>
          <w:rFonts w:ascii="Arial" w:hAnsi="Arial" w:cs="Arial"/>
          <w:color w:val="000000"/>
        </w:rPr>
      </w:pPr>
    </w:p>
    <w:p w14:paraId="517F6496" w14:textId="118408AE" w:rsidR="00116C1E" w:rsidRPr="005161F7" w:rsidRDefault="00FF369A" w:rsidP="005552A2">
      <w:pPr>
        <w:spacing w:after="0"/>
        <w:jc w:val="both"/>
        <w:rPr>
          <w:rFonts w:ascii="Arial" w:hAnsi="Arial" w:cs="Arial"/>
          <w:highlight w:val="yellow"/>
        </w:rPr>
      </w:pPr>
      <w:r w:rsidRPr="005161F7">
        <w:rPr>
          <w:rFonts w:ascii="Arial" w:hAnsi="Arial" w:cs="Arial"/>
          <w:highlight w:val="yellow"/>
        </w:rPr>
        <w:t xml:space="preserve"> </w:t>
      </w:r>
      <w:r w:rsidR="00116C1E" w:rsidRPr="005161F7">
        <w:rPr>
          <w:rFonts w:ascii="Arial" w:hAnsi="Arial" w:cs="Arial"/>
          <w:highlight w:val="yellow"/>
        </w:rPr>
        <w:t>[SECCIÓN 1]</w:t>
      </w:r>
      <w:ins w:id="29" w:author="user" w:date="2016-06-09T11:13:00Z">
        <w:r w:rsidR="00185BCD">
          <w:rPr>
            <w:rFonts w:ascii="Arial" w:hAnsi="Arial" w:cs="Arial"/>
          </w:rPr>
          <w:t xml:space="preserve"> </w:t>
        </w:r>
      </w:ins>
      <w:r w:rsidR="00116C1E" w:rsidRPr="005161F7">
        <w:rPr>
          <w:rFonts w:ascii="Arial" w:hAnsi="Arial" w:cs="Arial"/>
          <w:b/>
        </w:rPr>
        <w:t>Fin de unidad</w:t>
      </w:r>
    </w:p>
    <w:tbl>
      <w:tblPr>
        <w:tblStyle w:val="Tablaconcuadrcula"/>
        <w:tblW w:w="0" w:type="auto"/>
        <w:tblLook w:val="04A0" w:firstRow="1" w:lastRow="0" w:firstColumn="1" w:lastColumn="0" w:noHBand="0" w:noVBand="1"/>
      </w:tblPr>
      <w:tblGrid>
        <w:gridCol w:w="2518"/>
        <w:gridCol w:w="6515"/>
      </w:tblGrid>
      <w:tr w:rsidR="001E2751" w:rsidRPr="00C87E96" w14:paraId="5CFD08C5" w14:textId="77777777" w:rsidTr="00C4072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09EF3D5" w14:textId="77777777" w:rsidR="001E2751" w:rsidRPr="00C87E96" w:rsidRDefault="001E2751" w:rsidP="001E2751">
            <w:pPr>
              <w:jc w:val="center"/>
              <w:rPr>
                <w:rFonts w:ascii="Arial" w:hAnsi="Arial" w:cs="Arial"/>
                <w:b/>
                <w:sz w:val="24"/>
                <w:szCs w:val="24"/>
              </w:rPr>
            </w:pPr>
            <w:r w:rsidRPr="00C87E96">
              <w:rPr>
                <w:rFonts w:ascii="Arial" w:hAnsi="Arial" w:cs="Arial"/>
                <w:b/>
                <w:sz w:val="24"/>
                <w:szCs w:val="24"/>
              </w:rPr>
              <w:t>Evaluación: recurso nuevo</w:t>
            </w:r>
          </w:p>
        </w:tc>
      </w:tr>
      <w:tr w:rsidR="001E2751" w:rsidRPr="00C87E96" w14:paraId="731BCF70"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657F6" w14:textId="77777777" w:rsidR="001E2751" w:rsidRPr="00C87E96" w:rsidRDefault="001E2751" w:rsidP="00C4072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975E0" w14:textId="0AEA91C0" w:rsidR="001E2751" w:rsidRPr="00C87E96" w:rsidRDefault="001E2751" w:rsidP="00C4072A">
            <w:pPr>
              <w:jc w:val="both"/>
              <w:rPr>
                <w:rFonts w:ascii="Arial" w:hAnsi="Arial" w:cs="Arial"/>
                <w:b/>
                <w:sz w:val="24"/>
                <w:szCs w:val="24"/>
              </w:rPr>
            </w:pPr>
            <w:r w:rsidRPr="00C87E96">
              <w:rPr>
                <w:rFonts w:ascii="Arial" w:hAnsi="Arial" w:cs="Arial"/>
                <w:sz w:val="24"/>
                <w:szCs w:val="24"/>
              </w:rPr>
              <w:t>MA_G11_01_CO_REC</w:t>
            </w:r>
            <w:r>
              <w:rPr>
                <w:rFonts w:ascii="Arial" w:hAnsi="Arial" w:cs="Arial"/>
                <w:sz w:val="24"/>
                <w:szCs w:val="24"/>
              </w:rPr>
              <w:t>28</w:t>
            </w:r>
            <w:r w:rsidRPr="00C87E96">
              <w:rPr>
                <w:rFonts w:ascii="Arial" w:hAnsi="Arial" w:cs="Arial"/>
                <w:sz w:val="24"/>
                <w:szCs w:val="24"/>
              </w:rPr>
              <w:t>0</w:t>
            </w:r>
          </w:p>
        </w:tc>
      </w:tr>
      <w:tr w:rsidR="001E2751" w:rsidRPr="00C87E96" w14:paraId="3926428E"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1FD51" w14:textId="77777777" w:rsidR="001E2751" w:rsidRPr="00C87E96" w:rsidRDefault="001E2751" w:rsidP="00C4072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FC931" w14:textId="77777777" w:rsidR="001E2751" w:rsidRPr="00C87E96" w:rsidRDefault="001E2751" w:rsidP="00C4072A">
            <w:pPr>
              <w:jc w:val="both"/>
              <w:rPr>
                <w:rFonts w:ascii="Arial" w:hAnsi="Arial" w:cs="Arial"/>
                <w:sz w:val="24"/>
                <w:szCs w:val="24"/>
              </w:rPr>
            </w:pPr>
            <w:r>
              <w:rPr>
                <w:rFonts w:ascii="Arial" w:hAnsi="Arial" w:cs="Arial"/>
                <w:sz w:val="24"/>
                <w:szCs w:val="24"/>
              </w:rPr>
              <w:t>Evaluación</w:t>
            </w:r>
          </w:p>
        </w:tc>
      </w:tr>
      <w:tr w:rsidR="001E2751" w:rsidRPr="00C87E96" w14:paraId="142E3D0C"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D40EB1" w14:textId="77777777" w:rsidR="001E2751" w:rsidRPr="00C87E96" w:rsidRDefault="001E2751" w:rsidP="00C4072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44C41" w14:textId="26603E89" w:rsidR="001E2751" w:rsidRPr="00C87E96" w:rsidRDefault="001E2751" w:rsidP="00C4072A">
            <w:pPr>
              <w:rPr>
                <w:rFonts w:ascii="Arial" w:hAnsi="Arial" w:cs="Arial"/>
                <w:sz w:val="24"/>
                <w:szCs w:val="24"/>
              </w:rPr>
            </w:pPr>
            <w:r>
              <w:rPr>
                <w:rFonts w:ascii="Arial" w:hAnsi="Arial" w:cs="Arial"/>
                <w:sz w:val="24"/>
                <w:szCs w:val="24"/>
              </w:rPr>
              <w:t xml:space="preserve">Evaluación sobre </w:t>
            </w:r>
            <w:r w:rsidRPr="001E2751">
              <w:rPr>
                <w:rFonts w:ascii="Arial" w:hAnsi="Arial" w:cs="Arial"/>
                <w:sz w:val="24"/>
                <w:szCs w:val="24"/>
              </w:rPr>
              <w:t>Las identidades y las ecuaciones trigonométricas</w:t>
            </w:r>
          </w:p>
        </w:tc>
      </w:tr>
    </w:tbl>
    <w:p w14:paraId="1F42B572" w14:textId="77777777" w:rsidR="00116C1E" w:rsidRDefault="00116C1E" w:rsidP="005552A2">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1E2751" w:rsidRPr="00C87E96" w14:paraId="46CCFF01" w14:textId="77777777" w:rsidTr="00C4072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2E0043" w14:textId="77777777" w:rsidR="001E2751" w:rsidRPr="00C87E96" w:rsidRDefault="001E2751" w:rsidP="00C4072A">
            <w:pPr>
              <w:jc w:val="both"/>
              <w:rPr>
                <w:rFonts w:ascii="Arial" w:hAnsi="Arial" w:cs="Arial"/>
                <w:b/>
                <w:sz w:val="24"/>
                <w:szCs w:val="24"/>
              </w:rPr>
            </w:pPr>
            <w:r w:rsidRPr="00C87E96">
              <w:rPr>
                <w:rFonts w:ascii="Arial" w:hAnsi="Arial" w:cs="Arial"/>
                <w:b/>
                <w:sz w:val="24"/>
                <w:szCs w:val="24"/>
              </w:rPr>
              <w:t>Mapa conceptual</w:t>
            </w:r>
          </w:p>
        </w:tc>
      </w:tr>
      <w:tr w:rsidR="001E2751" w:rsidRPr="00C87E96" w14:paraId="0F5A32FC"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F9C29" w14:textId="77777777" w:rsidR="001E2751" w:rsidRPr="00C87E96" w:rsidRDefault="001E2751" w:rsidP="00C4072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69FB9" w14:textId="5815EA7A" w:rsidR="001E2751" w:rsidRPr="00C87E96" w:rsidRDefault="001E2751" w:rsidP="00C4072A">
            <w:pPr>
              <w:jc w:val="both"/>
              <w:rPr>
                <w:rFonts w:ascii="Arial" w:hAnsi="Arial" w:cs="Arial"/>
                <w:b/>
                <w:sz w:val="24"/>
                <w:szCs w:val="24"/>
              </w:rPr>
            </w:pPr>
            <w:r w:rsidRPr="00C87E96">
              <w:rPr>
                <w:rFonts w:ascii="Arial" w:hAnsi="Arial" w:cs="Arial"/>
                <w:sz w:val="24"/>
                <w:szCs w:val="24"/>
              </w:rPr>
              <w:t>MA_G11_01_CO_REC</w:t>
            </w:r>
            <w:r>
              <w:rPr>
                <w:rFonts w:ascii="Arial" w:hAnsi="Arial" w:cs="Arial"/>
                <w:sz w:val="24"/>
                <w:szCs w:val="24"/>
              </w:rPr>
              <w:t>29</w:t>
            </w:r>
            <w:r w:rsidRPr="00C87E96">
              <w:rPr>
                <w:rFonts w:ascii="Arial" w:hAnsi="Arial" w:cs="Arial"/>
                <w:sz w:val="24"/>
                <w:szCs w:val="24"/>
              </w:rPr>
              <w:t>0</w:t>
            </w:r>
          </w:p>
        </w:tc>
      </w:tr>
      <w:tr w:rsidR="001E2751" w:rsidRPr="00C87E96" w14:paraId="2A8BAAF1"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62988F" w14:textId="77777777" w:rsidR="001E2751" w:rsidRPr="00C87E96" w:rsidRDefault="001E2751" w:rsidP="00C4072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36377" w14:textId="77777777" w:rsidR="001E2751" w:rsidRPr="00C87E96" w:rsidRDefault="001E2751" w:rsidP="00C4072A">
            <w:pPr>
              <w:jc w:val="both"/>
              <w:rPr>
                <w:rFonts w:ascii="Arial" w:hAnsi="Arial" w:cs="Arial"/>
                <w:sz w:val="24"/>
                <w:szCs w:val="24"/>
              </w:rPr>
            </w:pPr>
            <w:r>
              <w:rPr>
                <w:rFonts w:ascii="Arial" w:hAnsi="Arial" w:cs="Arial"/>
                <w:sz w:val="24"/>
                <w:szCs w:val="24"/>
              </w:rPr>
              <w:t xml:space="preserve">Mapa conceptual </w:t>
            </w:r>
          </w:p>
        </w:tc>
      </w:tr>
      <w:tr w:rsidR="001E2751" w:rsidRPr="00C87E96" w14:paraId="53DBE721" w14:textId="77777777" w:rsidTr="00C4072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9A9CE" w14:textId="77777777" w:rsidR="001E2751" w:rsidRPr="00C87E96" w:rsidRDefault="001E2751" w:rsidP="00C4072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41DE7" w14:textId="3B44930A" w:rsidR="001E2751" w:rsidRPr="00C87E96" w:rsidRDefault="001E2751" w:rsidP="00C4072A">
            <w:pPr>
              <w:jc w:val="both"/>
              <w:rPr>
                <w:rFonts w:ascii="Arial" w:hAnsi="Arial" w:cs="Arial"/>
                <w:sz w:val="24"/>
                <w:szCs w:val="24"/>
              </w:rPr>
            </w:pPr>
            <w:r>
              <w:rPr>
                <w:rFonts w:ascii="Arial" w:hAnsi="Arial" w:cs="Arial"/>
                <w:sz w:val="24"/>
                <w:szCs w:val="24"/>
              </w:rPr>
              <w:t xml:space="preserve">Mapa conceptual sobre </w:t>
            </w:r>
            <w:r w:rsidRPr="001E2751">
              <w:rPr>
                <w:rFonts w:ascii="Arial" w:hAnsi="Arial" w:cs="Arial"/>
                <w:sz w:val="24"/>
                <w:szCs w:val="24"/>
              </w:rPr>
              <w:t>Las identidades y las ecuaciones trigonométricas</w:t>
            </w:r>
          </w:p>
        </w:tc>
      </w:tr>
    </w:tbl>
    <w:p w14:paraId="2BC8F87C" w14:textId="77777777" w:rsidR="00C53980" w:rsidRDefault="00C53980" w:rsidP="005552A2">
      <w:pPr>
        <w:spacing w:after="0"/>
        <w:jc w:val="both"/>
        <w:rPr>
          <w:rFonts w:ascii="Arial" w:hAnsi="Arial" w:cs="Arial"/>
          <w:highlight w:val="yellow"/>
        </w:rPr>
      </w:pPr>
    </w:p>
    <w:p w14:paraId="57F177D3" w14:textId="77777777" w:rsidR="00C53980" w:rsidRPr="005161F7" w:rsidRDefault="00C53980" w:rsidP="005552A2">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1474"/>
        <w:gridCol w:w="2266"/>
        <w:gridCol w:w="5314"/>
      </w:tblGrid>
      <w:tr w:rsidR="00116C1E" w:rsidRPr="005161F7" w14:paraId="39FEDB7B" w14:textId="77777777" w:rsidTr="00940685">
        <w:tc>
          <w:tcPr>
            <w:tcW w:w="9033" w:type="dxa"/>
            <w:gridSpan w:val="3"/>
            <w:shd w:val="clear" w:color="auto" w:fill="000000" w:themeFill="text1"/>
          </w:tcPr>
          <w:p w14:paraId="5D379FEB" w14:textId="77777777" w:rsidR="00116C1E" w:rsidRPr="005161F7" w:rsidRDefault="00116C1E" w:rsidP="005552A2">
            <w:pPr>
              <w:spacing w:after="0"/>
              <w:jc w:val="both"/>
              <w:rPr>
                <w:rFonts w:ascii="Arial" w:hAnsi="Arial" w:cs="Arial"/>
                <w:b/>
                <w:color w:val="FFFFFF" w:themeColor="background1"/>
                <w:sz w:val="24"/>
                <w:szCs w:val="24"/>
              </w:rPr>
            </w:pPr>
            <w:r w:rsidRPr="005161F7">
              <w:rPr>
                <w:rFonts w:ascii="Arial" w:hAnsi="Arial" w:cs="Arial"/>
                <w:b/>
                <w:color w:val="FFFFFF" w:themeColor="background1"/>
                <w:sz w:val="24"/>
                <w:szCs w:val="24"/>
              </w:rPr>
              <w:t>Webs de referencia</w:t>
            </w:r>
          </w:p>
        </w:tc>
      </w:tr>
      <w:tr w:rsidR="00116C1E" w:rsidRPr="005161F7" w14:paraId="3E5DF453" w14:textId="77777777" w:rsidTr="00940685">
        <w:tc>
          <w:tcPr>
            <w:tcW w:w="2518" w:type="dxa"/>
          </w:tcPr>
          <w:p w14:paraId="0136C0C0" w14:textId="77777777" w:rsidR="00116C1E" w:rsidRPr="005161F7" w:rsidRDefault="00116C1E" w:rsidP="005552A2">
            <w:pPr>
              <w:spacing w:after="0"/>
              <w:jc w:val="both"/>
              <w:rPr>
                <w:rFonts w:ascii="Arial" w:hAnsi="Arial" w:cs="Arial"/>
                <w:b/>
                <w:color w:val="000000"/>
                <w:sz w:val="24"/>
                <w:szCs w:val="24"/>
              </w:rPr>
            </w:pPr>
            <w:r w:rsidRPr="005161F7">
              <w:rPr>
                <w:rFonts w:ascii="Arial" w:hAnsi="Arial" w:cs="Arial"/>
                <w:b/>
                <w:color w:val="000000"/>
                <w:sz w:val="24"/>
                <w:szCs w:val="24"/>
              </w:rPr>
              <w:t>Código</w:t>
            </w:r>
          </w:p>
        </w:tc>
        <w:tc>
          <w:tcPr>
            <w:tcW w:w="6515" w:type="dxa"/>
            <w:gridSpan w:val="2"/>
          </w:tcPr>
          <w:p w14:paraId="2C8D28AB" w14:textId="77777777" w:rsidR="00116C1E" w:rsidRPr="005161F7" w:rsidRDefault="00116C1E" w:rsidP="005552A2">
            <w:pPr>
              <w:spacing w:after="0"/>
              <w:jc w:val="both"/>
              <w:rPr>
                <w:rFonts w:ascii="Arial" w:hAnsi="Arial" w:cs="Arial"/>
                <w:b/>
                <w:color w:val="000000"/>
                <w:sz w:val="24"/>
                <w:szCs w:val="24"/>
              </w:rPr>
            </w:pPr>
            <w:r w:rsidRPr="005161F7">
              <w:rPr>
                <w:rFonts w:ascii="Arial" w:hAnsi="Arial" w:cs="Arial"/>
                <w:color w:val="000000"/>
                <w:sz w:val="24"/>
                <w:szCs w:val="24"/>
              </w:rPr>
              <w:t>MA_10_07_REC00</w:t>
            </w:r>
          </w:p>
        </w:tc>
      </w:tr>
      <w:tr w:rsidR="00116C1E" w:rsidRPr="005161F7" w14:paraId="7463A78E" w14:textId="77777777" w:rsidTr="00940685">
        <w:tc>
          <w:tcPr>
            <w:tcW w:w="2518" w:type="dxa"/>
          </w:tcPr>
          <w:p w14:paraId="3572EF14" w14:textId="77777777" w:rsidR="00116C1E" w:rsidRPr="005161F7" w:rsidRDefault="00116C1E" w:rsidP="005552A2">
            <w:pPr>
              <w:spacing w:after="0"/>
              <w:jc w:val="both"/>
              <w:rPr>
                <w:rFonts w:ascii="Arial" w:hAnsi="Arial" w:cs="Arial"/>
                <w:color w:val="000000"/>
                <w:sz w:val="24"/>
                <w:szCs w:val="24"/>
              </w:rPr>
            </w:pPr>
            <w:r w:rsidRPr="005161F7">
              <w:rPr>
                <w:rFonts w:ascii="Arial" w:hAnsi="Arial" w:cs="Arial"/>
                <w:b/>
                <w:color w:val="000000"/>
                <w:sz w:val="24"/>
                <w:szCs w:val="24"/>
              </w:rPr>
              <w:t>Web 01</w:t>
            </w:r>
          </w:p>
        </w:tc>
        <w:tc>
          <w:tcPr>
            <w:tcW w:w="3257" w:type="dxa"/>
          </w:tcPr>
          <w:p w14:paraId="154AA909" w14:textId="77777777" w:rsidR="00116C1E" w:rsidRPr="005161F7" w:rsidRDefault="00116C1E" w:rsidP="005552A2">
            <w:pPr>
              <w:spacing w:after="0"/>
              <w:jc w:val="both"/>
              <w:rPr>
                <w:rFonts w:ascii="Arial" w:hAnsi="Arial" w:cs="Arial"/>
                <w:color w:val="BFBFBF" w:themeColor="background1" w:themeShade="BF"/>
                <w:sz w:val="24"/>
                <w:szCs w:val="24"/>
              </w:rPr>
            </w:pPr>
            <w:r w:rsidRPr="005161F7">
              <w:rPr>
                <w:rFonts w:ascii="Arial" w:hAnsi="Arial" w:cs="Arial"/>
                <w:sz w:val="24"/>
                <w:szCs w:val="24"/>
              </w:rPr>
              <w:t>Seno de la suma de ángulos</w:t>
            </w:r>
          </w:p>
        </w:tc>
        <w:tc>
          <w:tcPr>
            <w:tcW w:w="3258" w:type="dxa"/>
          </w:tcPr>
          <w:p w14:paraId="6C437EC8" w14:textId="77777777" w:rsidR="00116C1E" w:rsidRPr="005161F7" w:rsidRDefault="00116C1E" w:rsidP="005552A2">
            <w:pPr>
              <w:spacing w:after="0"/>
              <w:jc w:val="both"/>
              <w:rPr>
                <w:rFonts w:ascii="Arial" w:hAnsi="Arial" w:cs="Arial"/>
                <w:i/>
                <w:color w:val="BFBFBF" w:themeColor="background1" w:themeShade="BF"/>
                <w:sz w:val="24"/>
                <w:szCs w:val="24"/>
              </w:rPr>
            </w:pPr>
            <w:r w:rsidRPr="005161F7">
              <w:rPr>
                <w:rFonts w:ascii="Arial" w:hAnsi="Arial" w:cs="Arial"/>
                <w:i/>
                <w:sz w:val="24"/>
                <w:szCs w:val="24"/>
              </w:rPr>
              <w:t>http://tube.geogebra.org/student/m1083711URL</w:t>
            </w:r>
          </w:p>
        </w:tc>
      </w:tr>
      <w:tr w:rsidR="00116C1E" w:rsidRPr="005161F7" w14:paraId="11EE6A71" w14:textId="77777777" w:rsidTr="00940685">
        <w:tc>
          <w:tcPr>
            <w:tcW w:w="2518" w:type="dxa"/>
          </w:tcPr>
          <w:p w14:paraId="2E1FD7D1" w14:textId="77777777" w:rsidR="00116C1E" w:rsidRPr="005161F7" w:rsidRDefault="00116C1E" w:rsidP="005552A2">
            <w:pPr>
              <w:spacing w:after="0"/>
              <w:jc w:val="both"/>
              <w:rPr>
                <w:rFonts w:ascii="Arial" w:hAnsi="Arial" w:cs="Arial"/>
                <w:color w:val="000000"/>
                <w:sz w:val="24"/>
                <w:szCs w:val="24"/>
              </w:rPr>
            </w:pPr>
            <w:r w:rsidRPr="005161F7">
              <w:rPr>
                <w:rFonts w:ascii="Arial" w:hAnsi="Arial" w:cs="Arial"/>
                <w:b/>
                <w:color w:val="000000"/>
                <w:sz w:val="24"/>
                <w:szCs w:val="24"/>
              </w:rPr>
              <w:t>Web 02</w:t>
            </w:r>
          </w:p>
        </w:tc>
        <w:tc>
          <w:tcPr>
            <w:tcW w:w="3257" w:type="dxa"/>
          </w:tcPr>
          <w:p w14:paraId="16A72FB1" w14:textId="77777777" w:rsidR="00116C1E" w:rsidRPr="005161F7" w:rsidRDefault="00116C1E" w:rsidP="005552A2">
            <w:pPr>
              <w:spacing w:after="0"/>
              <w:jc w:val="both"/>
              <w:rPr>
                <w:rFonts w:ascii="Arial" w:hAnsi="Arial" w:cs="Arial"/>
                <w:color w:val="000000" w:themeColor="text1"/>
                <w:sz w:val="24"/>
                <w:szCs w:val="24"/>
              </w:rPr>
            </w:pPr>
            <w:r w:rsidRPr="005161F7">
              <w:rPr>
                <w:rFonts w:ascii="Arial" w:hAnsi="Arial" w:cs="Arial"/>
                <w:color w:val="000000" w:themeColor="text1"/>
                <w:sz w:val="24"/>
                <w:szCs w:val="24"/>
              </w:rPr>
              <w:t>Identidades trigonométricas</w:t>
            </w:r>
          </w:p>
        </w:tc>
        <w:tc>
          <w:tcPr>
            <w:tcW w:w="3258" w:type="dxa"/>
          </w:tcPr>
          <w:p w14:paraId="26DD46B6" w14:textId="77777777" w:rsidR="00116C1E" w:rsidRPr="005161F7" w:rsidRDefault="00116C1E" w:rsidP="005552A2">
            <w:pPr>
              <w:spacing w:after="0"/>
              <w:jc w:val="both"/>
              <w:rPr>
                <w:rFonts w:ascii="Arial" w:hAnsi="Arial" w:cs="Arial"/>
                <w:i/>
                <w:color w:val="000000" w:themeColor="text1"/>
                <w:sz w:val="24"/>
                <w:szCs w:val="24"/>
              </w:rPr>
            </w:pPr>
            <w:r w:rsidRPr="005161F7">
              <w:rPr>
                <w:rFonts w:ascii="Arial" w:hAnsi="Arial" w:cs="Arial"/>
                <w:i/>
                <w:color w:val="000000" w:themeColor="text1"/>
                <w:sz w:val="24"/>
                <w:szCs w:val="24"/>
              </w:rPr>
              <w:t>http://www.vitutor.com/al/trigo/trigo_1.html</w:t>
            </w:r>
          </w:p>
        </w:tc>
      </w:tr>
      <w:tr w:rsidR="00116C1E" w:rsidRPr="005161F7" w14:paraId="2A8518D1" w14:textId="77777777" w:rsidTr="00940685">
        <w:tc>
          <w:tcPr>
            <w:tcW w:w="2518" w:type="dxa"/>
          </w:tcPr>
          <w:p w14:paraId="02763EFB" w14:textId="77777777" w:rsidR="00116C1E" w:rsidRPr="005161F7" w:rsidRDefault="00116C1E" w:rsidP="005552A2">
            <w:pPr>
              <w:spacing w:after="0"/>
              <w:jc w:val="both"/>
              <w:rPr>
                <w:rFonts w:ascii="Arial" w:hAnsi="Arial" w:cs="Arial"/>
                <w:b/>
                <w:color w:val="000000"/>
                <w:sz w:val="24"/>
                <w:szCs w:val="24"/>
              </w:rPr>
            </w:pPr>
            <w:r w:rsidRPr="005161F7">
              <w:rPr>
                <w:rFonts w:ascii="Arial" w:hAnsi="Arial" w:cs="Arial"/>
                <w:b/>
                <w:color w:val="000000"/>
                <w:sz w:val="24"/>
                <w:szCs w:val="24"/>
              </w:rPr>
              <w:t>Web 03</w:t>
            </w:r>
          </w:p>
        </w:tc>
        <w:tc>
          <w:tcPr>
            <w:tcW w:w="3257" w:type="dxa"/>
          </w:tcPr>
          <w:p w14:paraId="0D5AD311" w14:textId="0EB26A63" w:rsidR="00116C1E" w:rsidRPr="00B33681" w:rsidRDefault="00B33681" w:rsidP="005552A2">
            <w:pPr>
              <w:spacing w:after="0"/>
              <w:jc w:val="both"/>
              <w:rPr>
                <w:rFonts w:ascii="Arial" w:hAnsi="Arial" w:cs="Arial"/>
                <w:i/>
                <w:sz w:val="24"/>
                <w:szCs w:val="24"/>
              </w:rPr>
            </w:pPr>
            <w:r w:rsidRPr="00B33681">
              <w:rPr>
                <w:rFonts w:ascii="Arial" w:hAnsi="Arial" w:cs="Arial"/>
                <w:i/>
                <w:sz w:val="24"/>
                <w:szCs w:val="24"/>
              </w:rPr>
              <w:t>Problemas sobre los teoremas del seno y el coseno</w:t>
            </w:r>
          </w:p>
        </w:tc>
        <w:tc>
          <w:tcPr>
            <w:tcW w:w="3258" w:type="dxa"/>
          </w:tcPr>
          <w:p w14:paraId="705FE946" w14:textId="728D03DB" w:rsidR="00116C1E" w:rsidRPr="00B33681" w:rsidRDefault="00B33681" w:rsidP="005552A2">
            <w:pPr>
              <w:spacing w:after="0"/>
              <w:jc w:val="both"/>
              <w:rPr>
                <w:rFonts w:ascii="Arial" w:hAnsi="Arial" w:cs="Arial"/>
                <w:i/>
                <w:sz w:val="24"/>
                <w:szCs w:val="24"/>
              </w:rPr>
            </w:pPr>
            <w:r w:rsidRPr="00B33681">
              <w:rPr>
                <w:rFonts w:ascii="Arial" w:hAnsi="Arial" w:cs="Arial"/>
                <w:i/>
                <w:sz w:val="24"/>
                <w:szCs w:val="24"/>
              </w:rPr>
              <w:t>https://es.scribd.com/doc/61328774/Problemas-Resueltos-Sobre-El-Teorema-Del-Seno-y-El-Coseno</w:t>
            </w:r>
          </w:p>
        </w:tc>
      </w:tr>
    </w:tbl>
    <w:p w14:paraId="4F15E377" w14:textId="77777777" w:rsidR="00116C1E" w:rsidRPr="005161F7" w:rsidRDefault="00116C1E" w:rsidP="00116C1E">
      <w:pPr>
        <w:spacing w:after="0"/>
        <w:jc w:val="both"/>
        <w:rPr>
          <w:rFonts w:ascii="Arial" w:hAnsi="Arial" w:cs="Arial"/>
          <w:highlight w:val="yellow"/>
        </w:rPr>
      </w:pPr>
    </w:p>
    <w:p w14:paraId="15C42865" w14:textId="77777777" w:rsidR="00116C1E" w:rsidRPr="005161F7" w:rsidRDefault="00116C1E" w:rsidP="00116C1E">
      <w:pPr>
        <w:spacing w:after="0"/>
        <w:jc w:val="both"/>
        <w:rPr>
          <w:rFonts w:ascii="Arial" w:hAnsi="Arial" w:cs="Arial"/>
        </w:rPr>
      </w:pPr>
    </w:p>
    <w:p w14:paraId="214E6E34" w14:textId="77777777" w:rsidR="00A643B3" w:rsidRDefault="00A643B3"/>
    <w:sectPr w:rsidR="00A643B3" w:rsidSect="00940685">
      <w:headerReference w:type="even" r:id="rId13"/>
      <w:headerReference w:type="default" r:id="rId14"/>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366D9" w15:done="0"/>
  <w15:commentEx w15:paraId="599825D5" w15:done="0"/>
  <w15:commentEx w15:paraId="48421EE3" w15:done="0"/>
  <w15:commentEx w15:paraId="0840DAF2" w15:done="0"/>
  <w15:commentEx w15:paraId="33569A6B" w15:done="0"/>
  <w15:commentEx w15:paraId="5EC37A91" w15:done="0"/>
  <w15:commentEx w15:paraId="4AA0F94C" w15:done="0"/>
  <w15:commentEx w15:paraId="1771F5C6" w15:done="0"/>
  <w15:commentEx w15:paraId="2C1832CD" w15:done="0"/>
  <w15:commentEx w15:paraId="251A7FE8" w15:done="0"/>
  <w15:commentEx w15:paraId="2FAFE112" w15:done="0"/>
  <w15:commentEx w15:paraId="7689DD46" w15:done="0"/>
  <w15:commentEx w15:paraId="1EA38A50" w15:done="0"/>
  <w15:commentEx w15:paraId="57AC8638" w15:done="0"/>
  <w15:commentEx w15:paraId="66A0D47C" w15:done="0"/>
  <w15:commentEx w15:paraId="4937E179" w15:done="0"/>
  <w15:commentEx w15:paraId="7AF7875F" w15:done="0"/>
  <w15:commentEx w15:paraId="4D145C17" w15:done="0"/>
  <w15:commentEx w15:paraId="0F4AA02D" w15:done="0"/>
  <w15:commentEx w15:paraId="2DEF2406" w15:done="0"/>
  <w15:commentEx w15:paraId="36D6EB4E" w15:done="0"/>
  <w15:commentEx w15:paraId="2CF25A21" w15:done="0"/>
  <w15:commentEx w15:paraId="225C5E56" w15:done="0"/>
  <w15:commentEx w15:paraId="7EFC769D" w15:done="0"/>
  <w15:commentEx w15:paraId="653431AC" w15:done="0"/>
  <w15:commentEx w15:paraId="0C905674" w15:done="0"/>
  <w15:commentEx w15:paraId="6380AE25" w15:done="0"/>
  <w15:commentEx w15:paraId="2CB8D5D5" w15:done="0"/>
  <w15:commentEx w15:paraId="2211A625" w15:done="0"/>
  <w15:commentEx w15:paraId="5C976282" w15:done="0"/>
  <w15:commentEx w15:paraId="6FABCFD8" w15:done="0"/>
  <w15:commentEx w15:paraId="24961A4A" w15:done="0"/>
  <w15:commentEx w15:paraId="63552413" w15:done="0"/>
  <w15:commentEx w15:paraId="2899C4FA" w15:done="0"/>
  <w15:commentEx w15:paraId="738305F5" w15:done="0"/>
  <w15:commentEx w15:paraId="6D30F260" w15:done="0"/>
  <w15:commentEx w15:paraId="0671E25A" w15:done="0"/>
  <w15:commentEx w15:paraId="25E7D228" w15:done="0"/>
  <w15:commentEx w15:paraId="7E50A536" w15:done="0"/>
  <w15:commentEx w15:paraId="2CBBBFC0" w15:done="0"/>
  <w15:commentEx w15:paraId="4E0022BF" w15:done="0"/>
  <w15:commentEx w15:paraId="5BA961C0" w15:done="0"/>
  <w15:commentEx w15:paraId="6A9C95A4" w15:done="0"/>
  <w15:commentEx w15:paraId="196DDC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654E8" w14:textId="77777777" w:rsidR="00FD32CF" w:rsidRDefault="00FD32CF" w:rsidP="00A65C3D">
      <w:pPr>
        <w:spacing w:after="0"/>
      </w:pPr>
      <w:r>
        <w:separator/>
      </w:r>
    </w:p>
  </w:endnote>
  <w:endnote w:type="continuationSeparator" w:id="0">
    <w:p w14:paraId="47A7C679" w14:textId="77777777" w:rsidR="00FD32CF" w:rsidRDefault="00FD32CF" w:rsidP="00A65C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16BDF" w14:textId="77777777" w:rsidR="00FD32CF" w:rsidRDefault="00FD32CF" w:rsidP="00A65C3D">
      <w:pPr>
        <w:spacing w:after="0"/>
      </w:pPr>
      <w:r>
        <w:separator/>
      </w:r>
    </w:p>
  </w:footnote>
  <w:footnote w:type="continuationSeparator" w:id="0">
    <w:p w14:paraId="0C86CD29" w14:textId="77777777" w:rsidR="00FD32CF" w:rsidRDefault="00FD32CF" w:rsidP="00A65C3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EDC3B" w14:textId="77777777" w:rsidR="00FD32CF" w:rsidRDefault="00FD32CF" w:rsidP="0094068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14:paraId="0FF3B27B" w14:textId="77777777" w:rsidR="00FD32CF" w:rsidRDefault="00FD32CF" w:rsidP="00940685">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8C5E4" w14:textId="77777777" w:rsidR="00FD32CF" w:rsidRDefault="00FD32CF" w:rsidP="0094068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5597">
      <w:rPr>
        <w:rStyle w:val="Nmerodepgina"/>
        <w:noProof/>
      </w:rPr>
      <w:t>2</w:t>
    </w:r>
    <w:r>
      <w:rPr>
        <w:rStyle w:val="Nmerodepgina"/>
      </w:rPr>
      <w:fldChar w:fldCharType="end"/>
    </w:r>
  </w:p>
  <w:p w14:paraId="06DCA75B" w14:textId="1EFE4F25" w:rsidR="00FD32CF" w:rsidRPr="00F16D37" w:rsidRDefault="00FD32CF" w:rsidP="00940685">
    <w:pPr>
      <w:pStyle w:val="Encabezado"/>
      <w:ind w:right="36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8A3"/>
    <w:multiLevelType w:val="hybridMultilevel"/>
    <w:tmpl w:val="BE705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4C2BB2"/>
    <w:multiLevelType w:val="hybridMultilevel"/>
    <w:tmpl w:val="F7CE3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251DC4"/>
    <w:multiLevelType w:val="hybridMultilevel"/>
    <w:tmpl w:val="BBC02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C9261F"/>
    <w:multiLevelType w:val="hybridMultilevel"/>
    <w:tmpl w:val="08004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D713BF"/>
    <w:multiLevelType w:val="hybridMultilevel"/>
    <w:tmpl w:val="7C345C94"/>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5">
    <w:nsid w:val="4B6931C6"/>
    <w:multiLevelType w:val="hybridMultilevel"/>
    <w:tmpl w:val="71649A42"/>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6">
    <w:nsid w:val="4C7D12E2"/>
    <w:multiLevelType w:val="hybridMultilevel"/>
    <w:tmpl w:val="401E4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C5C7082"/>
    <w:multiLevelType w:val="hybridMultilevel"/>
    <w:tmpl w:val="4D485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4637466"/>
    <w:multiLevelType w:val="hybridMultilevel"/>
    <w:tmpl w:val="90160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5232D5D"/>
    <w:multiLevelType w:val="hybridMultilevel"/>
    <w:tmpl w:val="F0F8F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98B5565"/>
    <w:multiLevelType w:val="hybridMultilevel"/>
    <w:tmpl w:val="8B98E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3100570"/>
    <w:multiLevelType w:val="hybridMultilevel"/>
    <w:tmpl w:val="775C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45A7792"/>
    <w:multiLevelType w:val="hybridMultilevel"/>
    <w:tmpl w:val="FFE0FEA0"/>
    <w:lvl w:ilvl="0" w:tplc="090EA834">
      <w:start w:val="1"/>
      <w:numFmt w:val="decimal"/>
      <w:pStyle w:val="Imagen"/>
      <w:lvlText w:val="MA_G10_06_IMG%1."/>
      <w:lvlJc w:val="left"/>
      <w:pPr>
        <w:ind w:left="720" w:hanging="360"/>
      </w:pPr>
      <w:rPr>
        <w:rFonts w:ascii="Times New Roman" w:hAnsi="Times New Roman" w:hint="default"/>
        <w:b w:val="0"/>
        <w:i w:val="0"/>
        <w:caps/>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2"/>
  </w:num>
  <w:num w:numId="5">
    <w:abstractNumId w:val="3"/>
  </w:num>
  <w:num w:numId="6">
    <w:abstractNumId w:val="7"/>
  </w:num>
  <w:num w:numId="7">
    <w:abstractNumId w:val="6"/>
  </w:num>
  <w:num w:numId="8">
    <w:abstractNumId w:val="12"/>
  </w:num>
  <w:num w:numId="9">
    <w:abstractNumId w:val="8"/>
  </w:num>
  <w:num w:numId="10">
    <w:abstractNumId w:val="9"/>
  </w:num>
  <w:num w:numId="11">
    <w:abstractNumId w:val="5"/>
  </w:num>
  <w:num w:numId="12">
    <w:abstractNumId w:val="1"/>
  </w:num>
  <w:num w:numId="13">
    <w:abstractNumId w:val="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1E"/>
    <w:rsid w:val="000002BF"/>
    <w:rsid w:val="000058C9"/>
    <w:rsid w:val="00017E40"/>
    <w:rsid w:val="00025482"/>
    <w:rsid w:val="000274E6"/>
    <w:rsid w:val="00030173"/>
    <w:rsid w:val="000522FB"/>
    <w:rsid w:val="00053666"/>
    <w:rsid w:val="000707CE"/>
    <w:rsid w:val="00072EB1"/>
    <w:rsid w:val="000828AD"/>
    <w:rsid w:val="000861E5"/>
    <w:rsid w:val="000A306D"/>
    <w:rsid w:val="000C00FA"/>
    <w:rsid w:val="000E315B"/>
    <w:rsid w:val="000E546D"/>
    <w:rsid w:val="000F276D"/>
    <w:rsid w:val="00116217"/>
    <w:rsid w:val="00116C1E"/>
    <w:rsid w:val="00120B5A"/>
    <w:rsid w:val="00135D88"/>
    <w:rsid w:val="00137620"/>
    <w:rsid w:val="00146E77"/>
    <w:rsid w:val="00160DA3"/>
    <w:rsid w:val="00163241"/>
    <w:rsid w:val="00185BCD"/>
    <w:rsid w:val="00187C07"/>
    <w:rsid w:val="001A52ED"/>
    <w:rsid w:val="001A5403"/>
    <w:rsid w:val="001C0874"/>
    <w:rsid w:val="001D17E1"/>
    <w:rsid w:val="001D4EB8"/>
    <w:rsid w:val="001D7CA6"/>
    <w:rsid w:val="001E2301"/>
    <w:rsid w:val="001E2751"/>
    <w:rsid w:val="001E5583"/>
    <w:rsid w:val="0020160D"/>
    <w:rsid w:val="00203352"/>
    <w:rsid w:val="00211607"/>
    <w:rsid w:val="00211654"/>
    <w:rsid w:val="0021439E"/>
    <w:rsid w:val="002365BB"/>
    <w:rsid w:val="00240C6C"/>
    <w:rsid w:val="002545D3"/>
    <w:rsid w:val="00280596"/>
    <w:rsid w:val="002916E9"/>
    <w:rsid w:val="002A0207"/>
    <w:rsid w:val="002A78F7"/>
    <w:rsid w:val="002B4CE7"/>
    <w:rsid w:val="002D2EB8"/>
    <w:rsid w:val="002D747A"/>
    <w:rsid w:val="002E207F"/>
    <w:rsid w:val="0033650C"/>
    <w:rsid w:val="003562EB"/>
    <w:rsid w:val="003605E3"/>
    <w:rsid w:val="003712E9"/>
    <w:rsid w:val="00371C22"/>
    <w:rsid w:val="00385D3D"/>
    <w:rsid w:val="003874AA"/>
    <w:rsid w:val="00391A0B"/>
    <w:rsid w:val="00392284"/>
    <w:rsid w:val="003964A2"/>
    <w:rsid w:val="00397CF6"/>
    <w:rsid w:val="003A0494"/>
    <w:rsid w:val="003B115D"/>
    <w:rsid w:val="003D1D6D"/>
    <w:rsid w:val="003D5050"/>
    <w:rsid w:val="003E3166"/>
    <w:rsid w:val="003F772C"/>
    <w:rsid w:val="003F781B"/>
    <w:rsid w:val="004012F9"/>
    <w:rsid w:val="00405A46"/>
    <w:rsid w:val="0042067C"/>
    <w:rsid w:val="00437E8D"/>
    <w:rsid w:val="00452294"/>
    <w:rsid w:val="00452713"/>
    <w:rsid w:val="00455754"/>
    <w:rsid w:val="00462CE1"/>
    <w:rsid w:val="00464E8D"/>
    <w:rsid w:val="004663C3"/>
    <w:rsid w:val="00470B06"/>
    <w:rsid w:val="00480488"/>
    <w:rsid w:val="00485AEE"/>
    <w:rsid w:val="004905C9"/>
    <w:rsid w:val="004923C0"/>
    <w:rsid w:val="00494FCC"/>
    <w:rsid w:val="004B17A7"/>
    <w:rsid w:val="004B5D01"/>
    <w:rsid w:val="004B66F5"/>
    <w:rsid w:val="004D1166"/>
    <w:rsid w:val="004D6A48"/>
    <w:rsid w:val="004E0449"/>
    <w:rsid w:val="004E311D"/>
    <w:rsid w:val="004E7295"/>
    <w:rsid w:val="00501035"/>
    <w:rsid w:val="0051200C"/>
    <w:rsid w:val="00532BF7"/>
    <w:rsid w:val="0055311B"/>
    <w:rsid w:val="005552A2"/>
    <w:rsid w:val="00584B4A"/>
    <w:rsid w:val="005903ED"/>
    <w:rsid w:val="005A7825"/>
    <w:rsid w:val="005B0102"/>
    <w:rsid w:val="005C1C36"/>
    <w:rsid w:val="005E4A2B"/>
    <w:rsid w:val="005F3113"/>
    <w:rsid w:val="005F6A8E"/>
    <w:rsid w:val="00605B43"/>
    <w:rsid w:val="00660D65"/>
    <w:rsid w:val="00671EDB"/>
    <w:rsid w:val="00691761"/>
    <w:rsid w:val="006939CA"/>
    <w:rsid w:val="006A6C9F"/>
    <w:rsid w:val="006C305D"/>
    <w:rsid w:val="006F0135"/>
    <w:rsid w:val="006F2235"/>
    <w:rsid w:val="00700924"/>
    <w:rsid w:val="00721F0E"/>
    <w:rsid w:val="00723746"/>
    <w:rsid w:val="0072501E"/>
    <w:rsid w:val="0074394D"/>
    <w:rsid w:val="0074727D"/>
    <w:rsid w:val="00766F3A"/>
    <w:rsid w:val="0076720D"/>
    <w:rsid w:val="00776AA7"/>
    <w:rsid w:val="00781145"/>
    <w:rsid w:val="00781406"/>
    <w:rsid w:val="007A4DA3"/>
    <w:rsid w:val="007C383C"/>
    <w:rsid w:val="007C3C2E"/>
    <w:rsid w:val="007D372C"/>
    <w:rsid w:val="007D482A"/>
    <w:rsid w:val="007E22DB"/>
    <w:rsid w:val="007F0615"/>
    <w:rsid w:val="00816017"/>
    <w:rsid w:val="00817D1D"/>
    <w:rsid w:val="008269ED"/>
    <w:rsid w:val="00827AD4"/>
    <w:rsid w:val="0083209B"/>
    <w:rsid w:val="00847E9A"/>
    <w:rsid w:val="00863BAB"/>
    <w:rsid w:val="00883CB6"/>
    <w:rsid w:val="00883E83"/>
    <w:rsid w:val="008A0D4B"/>
    <w:rsid w:val="008A3053"/>
    <w:rsid w:val="008A4125"/>
    <w:rsid w:val="008B35B9"/>
    <w:rsid w:val="008C35A7"/>
    <w:rsid w:val="008C3B01"/>
    <w:rsid w:val="008E14F9"/>
    <w:rsid w:val="008E65CF"/>
    <w:rsid w:val="00915E26"/>
    <w:rsid w:val="00936843"/>
    <w:rsid w:val="00940685"/>
    <w:rsid w:val="00973C20"/>
    <w:rsid w:val="00974223"/>
    <w:rsid w:val="0098303A"/>
    <w:rsid w:val="00987181"/>
    <w:rsid w:val="00987AB4"/>
    <w:rsid w:val="009916F7"/>
    <w:rsid w:val="009A6C6D"/>
    <w:rsid w:val="009D3E12"/>
    <w:rsid w:val="009D78E0"/>
    <w:rsid w:val="009F64C7"/>
    <w:rsid w:val="00A06DDA"/>
    <w:rsid w:val="00A0767D"/>
    <w:rsid w:val="00A1130B"/>
    <w:rsid w:val="00A14B25"/>
    <w:rsid w:val="00A25418"/>
    <w:rsid w:val="00A5320E"/>
    <w:rsid w:val="00A643B3"/>
    <w:rsid w:val="00A65C3D"/>
    <w:rsid w:val="00A671A9"/>
    <w:rsid w:val="00A85B5E"/>
    <w:rsid w:val="00A87A24"/>
    <w:rsid w:val="00A9213A"/>
    <w:rsid w:val="00A93449"/>
    <w:rsid w:val="00AB426A"/>
    <w:rsid w:val="00AB7602"/>
    <w:rsid w:val="00AC0C26"/>
    <w:rsid w:val="00AC6945"/>
    <w:rsid w:val="00AE092E"/>
    <w:rsid w:val="00AE31EB"/>
    <w:rsid w:val="00AE489E"/>
    <w:rsid w:val="00AE5333"/>
    <w:rsid w:val="00AF13B1"/>
    <w:rsid w:val="00AF469C"/>
    <w:rsid w:val="00AF491A"/>
    <w:rsid w:val="00AF736E"/>
    <w:rsid w:val="00B04D01"/>
    <w:rsid w:val="00B143C2"/>
    <w:rsid w:val="00B32D60"/>
    <w:rsid w:val="00B33681"/>
    <w:rsid w:val="00B35026"/>
    <w:rsid w:val="00B474DC"/>
    <w:rsid w:val="00B60E5B"/>
    <w:rsid w:val="00B96E9F"/>
    <w:rsid w:val="00BA0F81"/>
    <w:rsid w:val="00BA3127"/>
    <w:rsid w:val="00BB6179"/>
    <w:rsid w:val="00BC114A"/>
    <w:rsid w:val="00BC4B86"/>
    <w:rsid w:val="00BD2879"/>
    <w:rsid w:val="00BD4F6A"/>
    <w:rsid w:val="00BE052C"/>
    <w:rsid w:val="00BF573E"/>
    <w:rsid w:val="00C02C7B"/>
    <w:rsid w:val="00C0344F"/>
    <w:rsid w:val="00C21BB2"/>
    <w:rsid w:val="00C4072A"/>
    <w:rsid w:val="00C53980"/>
    <w:rsid w:val="00C53AE1"/>
    <w:rsid w:val="00C54A1F"/>
    <w:rsid w:val="00C55A0B"/>
    <w:rsid w:val="00C803F0"/>
    <w:rsid w:val="00C81D71"/>
    <w:rsid w:val="00C84C70"/>
    <w:rsid w:val="00CA069F"/>
    <w:rsid w:val="00CA1236"/>
    <w:rsid w:val="00CC1786"/>
    <w:rsid w:val="00CE4854"/>
    <w:rsid w:val="00D0147B"/>
    <w:rsid w:val="00D34C3D"/>
    <w:rsid w:val="00D42E7F"/>
    <w:rsid w:val="00D55989"/>
    <w:rsid w:val="00D61F13"/>
    <w:rsid w:val="00D73DD6"/>
    <w:rsid w:val="00D7531C"/>
    <w:rsid w:val="00D91233"/>
    <w:rsid w:val="00DA76B4"/>
    <w:rsid w:val="00DA7784"/>
    <w:rsid w:val="00DC1A13"/>
    <w:rsid w:val="00DC3571"/>
    <w:rsid w:val="00DC5804"/>
    <w:rsid w:val="00DD2B4F"/>
    <w:rsid w:val="00DE4602"/>
    <w:rsid w:val="00DF5EC5"/>
    <w:rsid w:val="00E07790"/>
    <w:rsid w:val="00E32499"/>
    <w:rsid w:val="00E329A3"/>
    <w:rsid w:val="00E43EE8"/>
    <w:rsid w:val="00E45BC7"/>
    <w:rsid w:val="00E5166A"/>
    <w:rsid w:val="00E5185E"/>
    <w:rsid w:val="00E5551F"/>
    <w:rsid w:val="00E62175"/>
    <w:rsid w:val="00E801BE"/>
    <w:rsid w:val="00E8586A"/>
    <w:rsid w:val="00E95597"/>
    <w:rsid w:val="00ED6F53"/>
    <w:rsid w:val="00EE1EF2"/>
    <w:rsid w:val="00F17040"/>
    <w:rsid w:val="00F335D8"/>
    <w:rsid w:val="00F928CD"/>
    <w:rsid w:val="00F95F8B"/>
    <w:rsid w:val="00FA300B"/>
    <w:rsid w:val="00FA6046"/>
    <w:rsid w:val="00FB4540"/>
    <w:rsid w:val="00FC3BC1"/>
    <w:rsid w:val="00FC3F3E"/>
    <w:rsid w:val="00FD0C9D"/>
    <w:rsid w:val="00FD2B64"/>
    <w:rsid w:val="00FD32CF"/>
    <w:rsid w:val="00FE19A6"/>
    <w:rsid w:val="00FF369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2BA3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C1E"/>
    <w:pPr>
      <w:spacing w:after="200"/>
    </w:pPr>
    <w:rPr>
      <w:rFonts w:eastAsiaTheme="minorHAnsi"/>
      <w:lang w:eastAsia="en-US"/>
    </w:rPr>
  </w:style>
  <w:style w:type="paragraph" w:styleId="Ttulo1">
    <w:name w:val="heading 1"/>
    <w:basedOn w:val="Normal"/>
    <w:link w:val="Ttulo1Car"/>
    <w:uiPriority w:val="9"/>
    <w:rsid w:val="00116C1E"/>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16C1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116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C1E"/>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116C1E"/>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116C1E"/>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116C1E"/>
    <w:pPr>
      <w:tabs>
        <w:tab w:val="center" w:pos="4252"/>
        <w:tab w:val="right" w:pos="8504"/>
      </w:tabs>
      <w:spacing w:after="0"/>
    </w:pPr>
  </w:style>
  <w:style w:type="character" w:customStyle="1" w:styleId="EncabezadoCar">
    <w:name w:val="Encabezado Car"/>
    <w:basedOn w:val="Fuentedeprrafopredeter"/>
    <w:link w:val="Encabezado"/>
    <w:uiPriority w:val="99"/>
    <w:rsid w:val="00116C1E"/>
    <w:rPr>
      <w:rFonts w:eastAsiaTheme="minorHAnsi"/>
      <w:lang w:eastAsia="en-US"/>
    </w:rPr>
  </w:style>
  <w:style w:type="paragraph" w:styleId="Piedepgina">
    <w:name w:val="footer"/>
    <w:basedOn w:val="Normal"/>
    <w:link w:val="PiedepginaCar"/>
    <w:uiPriority w:val="99"/>
    <w:unhideWhenUsed/>
    <w:rsid w:val="00116C1E"/>
    <w:pPr>
      <w:tabs>
        <w:tab w:val="center" w:pos="4252"/>
        <w:tab w:val="right" w:pos="8504"/>
      </w:tabs>
      <w:spacing w:after="0"/>
    </w:pPr>
  </w:style>
  <w:style w:type="character" w:customStyle="1" w:styleId="PiedepginaCar">
    <w:name w:val="Pie de página Car"/>
    <w:basedOn w:val="Fuentedeprrafopredeter"/>
    <w:link w:val="Piedepgina"/>
    <w:uiPriority w:val="99"/>
    <w:rsid w:val="00116C1E"/>
    <w:rPr>
      <w:rFonts w:eastAsiaTheme="minorHAnsi"/>
      <w:lang w:eastAsia="en-US"/>
    </w:rPr>
  </w:style>
  <w:style w:type="paragraph" w:styleId="Textocomentario">
    <w:name w:val="annotation text"/>
    <w:basedOn w:val="Normal"/>
    <w:link w:val="TextocomentarioCar"/>
    <w:uiPriority w:val="99"/>
    <w:unhideWhenUsed/>
    <w:rsid w:val="00116C1E"/>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16C1E"/>
    <w:rPr>
      <w:rFonts w:ascii="Calibri" w:eastAsia="Calibri" w:hAnsi="Calibri" w:cs="Times New Roman"/>
      <w:sz w:val="20"/>
      <w:szCs w:val="20"/>
      <w:lang w:val="es-MX" w:eastAsia="en-US"/>
    </w:rPr>
  </w:style>
  <w:style w:type="character" w:customStyle="1" w:styleId="ilad">
    <w:name w:val="il_ad"/>
    <w:basedOn w:val="Fuentedeprrafopredeter"/>
    <w:rsid w:val="00116C1E"/>
  </w:style>
  <w:style w:type="paragraph" w:styleId="NormalWeb">
    <w:name w:val="Normal (Web)"/>
    <w:basedOn w:val="Normal"/>
    <w:uiPriority w:val="99"/>
    <w:rsid w:val="00116C1E"/>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116C1E"/>
    <w:rPr>
      <w:b/>
    </w:rPr>
  </w:style>
  <w:style w:type="character" w:styleId="Enfasis">
    <w:name w:val="Emphasis"/>
    <w:basedOn w:val="Fuentedeprrafopredeter"/>
    <w:uiPriority w:val="20"/>
    <w:rsid w:val="00116C1E"/>
    <w:rPr>
      <w:i/>
    </w:rPr>
  </w:style>
  <w:style w:type="character" w:customStyle="1" w:styleId="contenido">
    <w:name w:val="contenido"/>
    <w:basedOn w:val="Fuentedeprrafopredeter"/>
    <w:rsid w:val="00116C1E"/>
  </w:style>
  <w:style w:type="character" w:styleId="Hipervnculo">
    <w:name w:val="Hyperlink"/>
    <w:basedOn w:val="Fuentedeprrafopredeter"/>
    <w:uiPriority w:val="99"/>
    <w:rsid w:val="00116C1E"/>
    <w:rPr>
      <w:color w:val="0000FF"/>
      <w:u w:val="single"/>
    </w:rPr>
  </w:style>
  <w:style w:type="table" w:styleId="Tablaconcuadrcula">
    <w:name w:val="Table Grid"/>
    <w:basedOn w:val="Tablanormal"/>
    <w:rsid w:val="00116C1E"/>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116C1E"/>
    <w:pPr>
      <w:ind w:left="720"/>
      <w:contextualSpacing/>
    </w:pPr>
  </w:style>
  <w:style w:type="character" w:customStyle="1" w:styleId="contenidoprinciapl">
    <w:name w:val="contenido_princiapl"/>
    <w:basedOn w:val="Fuentedeprrafopredeter"/>
    <w:rsid w:val="00116C1E"/>
  </w:style>
  <w:style w:type="character" w:customStyle="1" w:styleId="st">
    <w:name w:val="st"/>
    <w:basedOn w:val="Fuentedeprrafopredeter"/>
    <w:rsid w:val="00116C1E"/>
  </w:style>
  <w:style w:type="character" w:customStyle="1" w:styleId="kno-fvld">
    <w:name w:val="kno-fv _ld"/>
    <w:basedOn w:val="Fuentedeprrafopredeter"/>
    <w:rsid w:val="00116C1E"/>
  </w:style>
  <w:style w:type="paragraph" w:styleId="Textodeglobo">
    <w:name w:val="Balloon Text"/>
    <w:basedOn w:val="Normal"/>
    <w:link w:val="TextodegloboCar"/>
    <w:rsid w:val="00116C1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16C1E"/>
    <w:rPr>
      <w:rFonts w:ascii="Lucida Grande" w:eastAsiaTheme="minorHAnsi" w:hAnsi="Lucida Grande" w:cs="Lucida Grande"/>
      <w:sz w:val="18"/>
      <w:szCs w:val="18"/>
      <w:lang w:eastAsia="en-US"/>
    </w:rPr>
  </w:style>
  <w:style w:type="character" w:styleId="Nmerodepgina">
    <w:name w:val="page number"/>
    <w:basedOn w:val="Fuentedeprrafopredeter"/>
    <w:rsid w:val="00116C1E"/>
  </w:style>
  <w:style w:type="character" w:styleId="Refdecomentario">
    <w:name w:val="annotation reference"/>
    <w:basedOn w:val="Fuentedeprrafopredeter"/>
    <w:rsid w:val="00116C1E"/>
    <w:rPr>
      <w:sz w:val="18"/>
      <w:szCs w:val="18"/>
    </w:rPr>
  </w:style>
  <w:style w:type="paragraph" w:styleId="Asuntodelcomentario">
    <w:name w:val="annotation subject"/>
    <w:basedOn w:val="Textocomentario"/>
    <w:next w:val="Textocomentario"/>
    <w:link w:val="AsuntodelcomentarioCar"/>
    <w:rsid w:val="00116C1E"/>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16C1E"/>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116C1E"/>
  </w:style>
  <w:style w:type="character" w:styleId="Textodelmarcadordeposicin">
    <w:name w:val="Placeholder Text"/>
    <w:basedOn w:val="Fuentedeprrafopredeter"/>
    <w:semiHidden/>
    <w:rsid w:val="00116C1E"/>
    <w:rPr>
      <w:color w:val="808080"/>
    </w:rPr>
  </w:style>
  <w:style w:type="character" w:styleId="Hipervnculovisitado">
    <w:name w:val="FollowedHyperlink"/>
    <w:basedOn w:val="Fuentedeprrafopredeter"/>
    <w:rsid w:val="00116C1E"/>
    <w:rPr>
      <w:color w:val="800080" w:themeColor="followedHyperlink"/>
      <w:u w:val="single"/>
    </w:rPr>
  </w:style>
  <w:style w:type="paragraph" w:customStyle="1" w:styleId="Imagen">
    <w:name w:val="Imagen"/>
    <w:basedOn w:val="Prrafodelista"/>
    <w:link w:val="ImagenCar"/>
    <w:qFormat/>
    <w:rsid w:val="0072501E"/>
    <w:pPr>
      <w:numPr>
        <w:numId w:val="8"/>
      </w:numPr>
      <w:spacing w:after="0"/>
      <w:jc w:val="both"/>
    </w:pPr>
    <w:rPr>
      <w:rFonts w:ascii="Times New Roman" w:eastAsia="Times New Roman" w:hAnsi="Times New Roman" w:cs="Times New Roman"/>
      <w:b/>
      <w:color w:val="000000"/>
      <w:sz w:val="18"/>
      <w:szCs w:val="18"/>
      <w:lang w:val="uz-Cyrl-UZ" w:eastAsia="es-CO"/>
    </w:rPr>
  </w:style>
  <w:style w:type="character" w:customStyle="1" w:styleId="PrrafodelistaCar">
    <w:name w:val="Párrafo de lista Car"/>
    <w:basedOn w:val="Fuentedeprrafopredeter"/>
    <w:link w:val="Prrafodelista"/>
    <w:uiPriority w:val="34"/>
    <w:rsid w:val="0072501E"/>
    <w:rPr>
      <w:rFonts w:eastAsiaTheme="minorHAnsi"/>
      <w:lang w:eastAsia="en-US"/>
    </w:rPr>
  </w:style>
  <w:style w:type="character" w:customStyle="1" w:styleId="ImagenCar">
    <w:name w:val="Imagen Car"/>
    <w:basedOn w:val="PrrafodelistaCar"/>
    <w:link w:val="Imagen"/>
    <w:rsid w:val="0072501E"/>
    <w:rPr>
      <w:rFonts w:ascii="Times New Roman" w:eastAsia="Times New Roman" w:hAnsi="Times New Roman" w:cs="Times New Roman"/>
      <w:b/>
      <w:color w:val="000000"/>
      <w:sz w:val="18"/>
      <w:szCs w:val="18"/>
      <w:lang w:val="uz-Cyrl-UZ" w:eastAsia="es-CO"/>
    </w:rPr>
  </w:style>
  <w:style w:type="character" w:customStyle="1" w:styleId="un">
    <w:name w:val="un"/>
    <w:basedOn w:val="Fuentedeprrafopredeter"/>
    <w:rsid w:val="006917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C1E"/>
    <w:pPr>
      <w:spacing w:after="200"/>
    </w:pPr>
    <w:rPr>
      <w:rFonts w:eastAsiaTheme="minorHAnsi"/>
      <w:lang w:eastAsia="en-US"/>
    </w:rPr>
  </w:style>
  <w:style w:type="paragraph" w:styleId="Ttulo1">
    <w:name w:val="heading 1"/>
    <w:basedOn w:val="Normal"/>
    <w:link w:val="Ttulo1Car"/>
    <w:uiPriority w:val="9"/>
    <w:rsid w:val="00116C1E"/>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16C1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116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6C1E"/>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116C1E"/>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116C1E"/>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116C1E"/>
    <w:pPr>
      <w:tabs>
        <w:tab w:val="center" w:pos="4252"/>
        <w:tab w:val="right" w:pos="8504"/>
      </w:tabs>
      <w:spacing w:after="0"/>
    </w:pPr>
  </w:style>
  <w:style w:type="character" w:customStyle="1" w:styleId="EncabezadoCar">
    <w:name w:val="Encabezado Car"/>
    <w:basedOn w:val="Fuentedeprrafopredeter"/>
    <w:link w:val="Encabezado"/>
    <w:uiPriority w:val="99"/>
    <w:rsid w:val="00116C1E"/>
    <w:rPr>
      <w:rFonts w:eastAsiaTheme="minorHAnsi"/>
      <w:lang w:eastAsia="en-US"/>
    </w:rPr>
  </w:style>
  <w:style w:type="paragraph" w:styleId="Piedepgina">
    <w:name w:val="footer"/>
    <w:basedOn w:val="Normal"/>
    <w:link w:val="PiedepginaCar"/>
    <w:uiPriority w:val="99"/>
    <w:unhideWhenUsed/>
    <w:rsid w:val="00116C1E"/>
    <w:pPr>
      <w:tabs>
        <w:tab w:val="center" w:pos="4252"/>
        <w:tab w:val="right" w:pos="8504"/>
      </w:tabs>
      <w:spacing w:after="0"/>
    </w:pPr>
  </w:style>
  <w:style w:type="character" w:customStyle="1" w:styleId="PiedepginaCar">
    <w:name w:val="Pie de página Car"/>
    <w:basedOn w:val="Fuentedeprrafopredeter"/>
    <w:link w:val="Piedepgina"/>
    <w:uiPriority w:val="99"/>
    <w:rsid w:val="00116C1E"/>
    <w:rPr>
      <w:rFonts w:eastAsiaTheme="minorHAnsi"/>
      <w:lang w:eastAsia="en-US"/>
    </w:rPr>
  </w:style>
  <w:style w:type="paragraph" w:styleId="Textocomentario">
    <w:name w:val="annotation text"/>
    <w:basedOn w:val="Normal"/>
    <w:link w:val="TextocomentarioCar"/>
    <w:uiPriority w:val="99"/>
    <w:unhideWhenUsed/>
    <w:rsid w:val="00116C1E"/>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16C1E"/>
    <w:rPr>
      <w:rFonts w:ascii="Calibri" w:eastAsia="Calibri" w:hAnsi="Calibri" w:cs="Times New Roman"/>
      <w:sz w:val="20"/>
      <w:szCs w:val="20"/>
      <w:lang w:val="es-MX" w:eastAsia="en-US"/>
    </w:rPr>
  </w:style>
  <w:style w:type="character" w:customStyle="1" w:styleId="ilad">
    <w:name w:val="il_ad"/>
    <w:basedOn w:val="Fuentedeprrafopredeter"/>
    <w:rsid w:val="00116C1E"/>
  </w:style>
  <w:style w:type="paragraph" w:styleId="NormalWeb">
    <w:name w:val="Normal (Web)"/>
    <w:basedOn w:val="Normal"/>
    <w:uiPriority w:val="99"/>
    <w:rsid w:val="00116C1E"/>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116C1E"/>
    <w:rPr>
      <w:b/>
    </w:rPr>
  </w:style>
  <w:style w:type="character" w:styleId="Enfasis">
    <w:name w:val="Emphasis"/>
    <w:basedOn w:val="Fuentedeprrafopredeter"/>
    <w:uiPriority w:val="20"/>
    <w:rsid w:val="00116C1E"/>
    <w:rPr>
      <w:i/>
    </w:rPr>
  </w:style>
  <w:style w:type="character" w:customStyle="1" w:styleId="contenido">
    <w:name w:val="contenido"/>
    <w:basedOn w:val="Fuentedeprrafopredeter"/>
    <w:rsid w:val="00116C1E"/>
  </w:style>
  <w:style w:type="character" w:styleId="Hipervnculo">
    <w:name w:val="Hyperlink"/>
    <w:basedOn w:val="Fuentedeprrafopredeter"/>
    <w:uiPriority w:val="99"/>
    <w:rsid w:val="00116C1E"/>
    <w:rPr>
      <w:color w:val="0000FF"/>
      <w:u w:val="single"/>
    </w:rPr>
  </w:style>
  <w:style w:type="table" w:styleId="Tablaconcuadrcula">
    <w:name w:val="Table Grid"/>
    <w:basedOn w:val="Tablanormal"/>
    <w:rsid w:val="00116C1E"/>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116C1E"/>
    <w:pPr>
      <w:ind w:left="720"/>
      <w:contextualSpacing/>
    </w:pPr>
  </w:style>
  <w:style w:type="character" w:customStyle="1" w:styleId="contenidoprinciapl">
    <w:name w:val="contenido_princiapl"/>
    <w:basedOn w:val="Fuentedeprrafopredeter"/>
    <w:rsid w:val="00116C1E"/>
  </w:style>
  <w:style w:type="character" w:customStyle="1" w:styleId="st">
    <w:name w:val="st"/>
    <w:basedOn w:val="Fuentedeprrafopredeter"/>
    <w:rsid w:val="00116C1E"/>
  </w:style>
  <w:style w:type="character" w:customStyle="1" w:styleId="kno-fvld">
    <w:name w:val="kno-fv _ld"/>
    <w:basedOn w:val="Fuentedeprrafopredeter"/>
    <w:rsid w:val="00116C1E"/>
  </w:style>
  <w:style w:type="paragraph" w:styleId="Textodeglobo">
    <w:name w:val="Balloon Text"/>
    <w:basedOn w:val="Normal"/>
    <w:link w:val="TextodegloboCar"/>
    <w:rsid w:val="00116C1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16C1E"/>
    <w:rPr>
      <w:rFonts w:ascii="Lucida Grande" w:eastAsiaTheme="minorHAnsi" w:hAnsi="Lucida Grande" w:cs="Lucida Grande"/>
      <w:sz w:val="18"/>
      <w:szCs w:val="18"/>
      <w:lang w:eastAsia="en-US"/>
    </w:rPr>
  </w:style>
  <w:style w:type="character" w:styleId="Nmerodepgina">
    <w:name w:val="page number"/>
    <w:basedOn w:val="Fuentedeprrafopredeter"/>
    <w:rsid w:val="00116C1E"/>
  </w:style>
  <w:style w:type="character" w:styleId="Refdecomentario">
    <w:name w:val="annotation reference"/>
    <w:basedOn w:val="Fuentedeprrafopredeter"/>
    <w:rsid w:val="00116C1E"/>
    <w:rPr>
      <w:sz w:val="18"/>
      <w:szCs w:val="18"/>
    </w:rPr>
  </w:style>
  <w:style w:type="paragraph" w:styleId="Asuntodelcomentario">
    <w:name w:val="annotation subject"/>
    <w:basedOn w:val="Textocomentario"/>
    <w:next w:val="Textocomentario"/>
    <w:link w:val="AsuntodelcomentarioCar"/>
    <w:rsid w:val="00116C1E"/>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16C1E"/>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116C1E"/>
  </w:style>
  <w:style w:type="character" w:styleId="Textodelmarcadordeposicin">
    <w:name w:val="Placeholder Text"/>
    <w:basedOn w:val="Fuentedeprrafopredeter"/>
    <w:semiHidden/>
    <w:rsid w:val="00116C1E"/>
    <w:rPr>
      <w:color w:val="808080"/>
    </w:rPr>
  </w:style>
  <w:style w:type="character" w:styleId="Hipervnculovisitado">
    <w:name w:val="FollowedHyperlink"/>
    <w:basedOn w:val="Fuentedeprrafopredeter"/>
    <w:rsid w:val="00116C1E"/>
    <w:rPr>
      <w:color w:val="800080" w:themeColor="followedHyperlink"/>
      <w:u w:val="single"/>
    </w:rPr>
  </w:style>
  <w:style w:type="paragraph" w:customStyle="1" w:styleId="Imagen">
    <w:name w:val="Imagen"/>
    <w:basedOn w:val="Prrafodelista"/>
    <w:link w:val="ImagenCar"/>
    <w:qFormat/>
    <w:rsid w:val="0072501E"/>
    <w:pPr>
      <w:numPr>
        <w:numId w:val="8"/>
      </w:numPr>
      <w:spacing w:after="0"/>
      <w:jc w:val="both"/>
    </w:pPr>
    <w:rPr>
      <w:rFonts w:ascii="Times New Roman" w:eastAsia="Times New Roman" w:hAnsi="Times New Roman" w:cs="Times New Roman"/>
      <w:b/>
      <w:color w:val="000000"/>
      <w:sz w:val="18"/>
      <w:szCs w:val="18"/>
      <w:lang w:val="uz-Cyrl-UZ" w:eastAsia="es-CO"/>
    </w:rPr>
  </w:style>
  <w:style w:type="character" w:customStyle="1" w:styleId="PrrafodelistaCar">
    <w:name w:val="Párrafo de lista Car"/>
    <w:basedOn w:val="Fuentedeprrafopredeter"/>
    <w:link w:val="Prrafodelista"/>
    <w:uiPriority w:val="34"/>
    <w:rsid w:val="0072501E"/>
    <w:rPr>
      <w:rFonts w:eastAsiaTheme="minorHAnsi"/>
      <w:lang w:eastAsia="en-US"/>
    </w:rPr>
  </w:style>
  <w:style w:type="character" w:customStyle="1" w:styleId="ImagenCar">
    <w:name w:val="Imagen Car"/>
    <w:basedOn w:val="PrrafodelistaCar"/>
    <w:link w:val="Imagen"/>
    <w:rsid w:val="0072501E"/>
    <w:rPr>
      <w:rFonts w:ascii="Times New Roman" w:eastAsia="Times New Roman" w:hAnsi="Times New Roman" w:cs="Times New Roman"/>
      <w:b/>
      <w:color w:val="000000"/>
      <w:sz w:val="18"/>
      <w:szCs w:val="18"/>
      <w:lang w:val="uz-Cyrl-UZ" w:eastAsia="es-CO"/>
    </w:rPr>
  </w:style>
  <w:style w:type="character" w:customStyle="1" w:styleId="un">
    <w:name w:val="un"/>
    <w:basedOn w:val="Fuentedeprrafopredeter"/>
    <w:rsid w:val="0069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Editor_de_ecuaciones1.bin"/><Relationship Id="rId201" Type="http://schemas.microsoft.com/office/2011/relationships/people" Target="people.xml"/><Relationship Id="rId202" Type="http://schemas.microsoft.com/office/2011/relationships/commentsExtended" Target="commentsExtended.xml"/><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Pages>11</Pages>
  <Words>5411</Words>
  <Characters>29766</Characters>
  <Application>Microsoft Macintosh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anco</Company>
  <LinksUpToDate>false</LinksUpToDate>
  <CharactersWithSpaces>35107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Ancopepe pepe</dc:creator>
  <cp:keywords/>
  <dc:description/>
  <cp:lastModifiedBy>mac</cp:lastModifiedBy>
  <cp:revision>142</cp:revision>
  <dcterms:created xsi:type="dcterms:W3CDTF">2016-05-23T00:27:00Z</dcterms:created>
  <dcterms:modified xsi:type="dcterms:W3CDTF">2016-06-23T23:45:00Z</dcterms:modified>
</cp:coreProperties>
</file>