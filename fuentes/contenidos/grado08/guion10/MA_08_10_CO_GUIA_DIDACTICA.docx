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9D3" w:rsidRDefault="005849D3" w:rsidP="005849D3">
      <w:pPr>
        <w:jc w:val="center"/>
        <w:rPr>
          <w:b/>
        </w:rPr>
      </w:pPr>
      <w:bookmarkStart w:id="0" w:name="_GoBack"/>
      <w:bookmarkEnd w:id="0"/>
      <w:r w:rsidRPr="00910013">
        <w:rPr>
          <w:b/>
        </w:rPr>
        <w:t>GUIA DIDÁCTICA</w:t>
      </w:r>
    </w:p>
    <w:p w:rsidR="005849D3" w:rsidRPr="00031A16" w:rsidRDefault="005849D3" w:rsidP="005849D3">
      <w:pPr>
        <w:spacing w:after="0"/>
        <w:jc w:val="both"/>
      </w:pPr>
      <w:r w:rsidRPr="00031A16">
        <w:rPr>
          <w:b/>
        </w:rPr>
        <w:t>Tema</w:t>
      </w:r>
      <w:r w:rsidRPr="00031A16">
        <w:t xml:space="preserve">: </w:t>
      </w:r>
      <w:r w:rsidR="004D4C0B">
        <w:t>Poliedros y cuerpos de revolución.</w:t>
      </w:r>
    </w:p>
    <w:p w:rsidR="005849D3" w:rsidRPr="00031A16" w:rsidRDefault="005849D3" w:rsidP="005849D3">
      <w:pPr>
        <w:spacing w:after="0"/>
        <w:jc w:val="both"/>
      </w:pPr>
      <w:r w:rsidRPr="00031A16">
        <w:rPr>
          <w:b/>
        </w:rPr>
        <w:t>Pensamiento:</w:t>
      </w:r>
      <w:r w:rsidRPr="00031A16">
        <w:t xml:space="preserve"> </w:t>
      </w:r>
      <w:r w:rsidR="004D4C0B">
        <w:t>Geométrico,</w:t>
      </w:r>
      <w:r>
        <w:t xml:space="preserve"> sistemas geométricos</w:t>
      </w:r>
      <w:r w:rsidR="004D4C0B">
        <w:t>, métrico y sistemas de medidas</w:t>
      </w:r>
    </w:p>
    <w:p w:rsidR="005849D3" w:rsidRDefault="005849D3" w:rsidP="005849D3">
      <w:pPr>
        <w:autoSpaceDE w:val="0"/>
        <w:autoSpaceDN w:val="0"/>
        <w:adjustRightInd w:val="0"/>
        <w:spacing w:after="0" w:line="240" w:lineRule="auto"/>
        <w:rPr>
          <w:rFonts w:eastAsia="Microsoft JhengHei Light" w:cs="Times New Roman"/>
        </w:rPr>
      </w:pPr>
      <w:r w:rsidRPr="00031A16">
        <w:rPr>
          <w:b/>
        </w:rPr>
        <w:t>Estándar</w:t>
      </w:r>
      <w:r w:rsidRPr="00031A16">
        <w:t xml:space="preserve">: </w:t>
      </w:r>
      <w:r w:rsidR="004D4C0B" w:rsidRPr="004D4C0B">
        <w:rPr>
          <w:rFonts w:eastAsia="Microsoft JhengHei Light" w:cs="Times New Roman"/>
        </w:rPr>
        <w:t>Utilizo técnicas y herramientas para la construcción de ﬁ guras planas y cuerpos con medidas dadas.</w:t>
      </w:r>
    </w:p>
    <w:p w:rsidR="004D4C0B" w:rsidRDefault="004D4C0B" w:rsidP="005849D3">
      <w:pPr>
        <w:autoSpaceDE w:val="0"/>
        <w:autoSpaceDN w:val="0"/>
        <w:adjustRightInd w:val="0"/>
        <w:spacing w:after="0" w:line="240" w:lineRule="auto"/>
        <w:rPr>
          <w:rFonts w:eastAsia="Microsoft JhengHei Light" w:cs="Times New Roman"/>
        </w:rPr>
      </w:pPr>
      <w:r w:rsidRPr="004D4C0B">
        <w:rPr>
          <w:rFonts w:eastAsia="Microsoft JhengHei Light" w:cs="Times New Roman"/>
        </w:rPr>
        <w:t>Calculo áreas y volúmenes a través de composición y descomposición de ﬁ guras y cuerpos.</w:t>
      </w:r>
    </w:p>
    <w:p w:rsidR="004D4C0B" w:rsidRPr="004D4C0B" w:rsidRDefault="004D4C0B" w:rsidP="005849D3">
      <w:pPr>
        <w:autoSpaceDE w:val="0"/>
        <w:autoSpaceDN w:val="0"/>
        <w:adjustRightInd w:val="0"/>
        <w:spacing w:after="0" w:line="240" w:lineRule="auto"/>
        <w:rPr>
          <w:rFonts w:eastAsia="Microsoft JhengHei Light" w:cs="Times New Roman"/>
        </w:rPr>
      </w:pPr>
      <w:r w:rsidRPr="004D4C0B">
        <w:rPr>
          <w:rFonts w:eastAsia="Microsoft JhengHei Light" w:cs="Times New Roman"/>
        </w:rPr>
        <w:t>Uso representaciones geométricas para resolver y formular problemas en las matemáticas y en otras disciplinas.</w:t>
      </w:r>
    </w:p>
    <w:p w:rsidR="005849D3" w:rsidRDefault="005849D3" w:rsidP="005849D3">
      <w:pPr>
        <w:autoSpaceDE w:val="0"/>
        <w:autoSpaceDN w:val="0"/>
        <w:adjustRightInd w:val="0"/>
        <w:spacing w:after="0" w:line="240" w:lineRule="auto"/>
        <w:jc w:val="both"/>
        <w:rPr>
          <w:rFonts w:ascii="CheltenhamStd-LightCond" w:hAnsi="CheltenhamStd-LightCond" w:cs="CheltenhamStd-LightCond"/>
          <w:color w:val="58595B"/>
          <w:sz w:val="20"/>
          <w:szCs w:val="20"/>
        </w:rPr>
      </w:pPr>
    </w:p>
    <w:p w:rsidR="005849D3" w:rsidRPr="00031A16" w:rsidRDefault="005849D3" w:rsidP="005849D3">
      <w:pPr>
        <w:autoSpaceDE w:val="0"/>
        <w:autoSpaceDN w:val="0"/>
        <w:adjustRightInd w:val="0"/>
        <w:spacing w:after="0" w:line="240" w:lineRule="auto"/>
        <w:jc w:val="both"/>
        <w:rPr>
          <w:rFonts w:cstheme="minorHAnsi"/>
        </w:rPr>
      </w:pPr>
      <w:r w:rsidRPr="00031A16">
        <w:rPr>
          <w:rFonts w:cstheme="minorHAnsi"/>
          <w:b/>
        </w:rPr>
        <w:t xml:space="preserve">Competencias </w:t>
      </w:r>
      <w:r>
        <w:rPr>
          <w:rFonts w:cstheme="minorHAnsi"/>
          <w:b/>
        </w:rPr>
        <w:t>generales</w:t>
      </w:r>
      <w:r>
        <w:rPr>
          <w:rFonts w:cstheme="minorHAnsi"/>
        </w:rPr>
        <w:t>: Interpretación,</w:t>
      </w:r>
      <w:r w:rsidRPr="00031A16">
        <w:rPr>
          <w:rFonts w:cstheme="minorHAnsi"/>
        </w:rPr>
        <w:t xml:space="preserve"> argumentación </w:t>
      </w:r>
      <w:r>
        <w:rPr>
          <w:rFonts w:cstheme="minorHAnsi"/>
        </w:rPr>
        <w:t>y proposición.</w:t>
      </w:r>
    </w:p>
    <w:p w:rsidR="005849D3" w:rsidRDefault="005849D3" w:rsidP="005849D3">
      <w:pPr>
        <w:autoSpaceDE w:val="0"/>
        <w:autoSpaceDN w:val="0"/>
        <w:adjustRightInd w:val="0"/>
        <w:spacing w:after="0" w:line="240" w:lineRule="auto"/>
        <w:jc w:val="both"/>
        <w:rPr>
          <w:rFonts w:cstheme="minorHAnsi"/>
        </w:rPr>
      </w:pPr>
      <w:r w:rsidRPr="00031A16">
        <w:rPr>
          <w:rFonts w:cstheme="minorHAnsi"/>
          <w:b/>
        </w:rPr>
        <w:t>Procesos generales</w:t>
      </w:r>
      <w:r w:rsidRPr="00031A16">
        <w:rPr>
          <w:rFonts w:cstheme="minorHAnsi"/>
        </w:rPr>
        <w:t>: Comunicación</w:t>
      </w:r>
      <w:r>
        <w:rPr>
          <w:rFonts w:cstheme="minorHAnsi"/>
        </w:rPr>
        <w:t>, modelación, solución de problemas, razonamiento.</w:t>
      </w:r>
    </w:p>
    <w:p w:rsidR="005849D3" w:rsidRPr="00031A16" w:rsidRDefault="005849D3" w:rsidP="005849D3">
      <w:pPr>
        <w:autoSpaceDE w:val="0"/>
        <w:autoSpaceDN w:val="0"/>
        <w:adjustRightInd w:val="0"/>
        <w:spacing w:after="0" w:line="240" w:lineRule="auto"/>
        <w:jc w:val="both"/>
        <w:rPr>
          <w:rFonts w:cstheme="minorHAnsi"/>
        </w:rPr>
      </w:pPr>
    </w:p>
    <w:p w:rsidR="005849D3" w:rsidRDefault="005849D3" w:rsidP="005849D3">
      <w:pPr>
        <w:jc w:val="both"/>
        <w:rPr>
          <w:b/>
        </w:rPr>
      </w:pPr>
      <w:r>
        <w:rPr>
          <w:b/>
        </w:rPr>
        <w:t>Competencias matemáticas:</w:t>
      </w:r>
    </w:p>
    <w:p w:rsidR="005849D3" w:rsidRDefault="005849D3" w:rsidP="005849D3">
      <w:pPr>
        <w:pStyle w:val="Prrafodelista"/>
        <w:numPr>
          <w:ilvl w:val="0"/>
          <w:numId w:val="1"/>
        </w:numPr>
        <w:jc w:val="both"/>
      </w:pPr>
      <w:r>
        <w:t xml:space="preserve">Reconoce y </w:t>
      </w:r>
      <w:r w:rsidR="004D4C0B">
        <w:t>caracteriza</w:t>
      </w:r>
      <w:r>
        <w:t xml:space="preserve"> los diferentes </w:t>
      </w:r>
      <w:r w:rsidR="004D4C0B">
        <w:t>tipos de poliedros</w:t>
      </w:r>
      <w:r>
        <w:t>.</w:t>
      </w:r>
    </w:p>
    <w:p w:rsidR="004D4C0B" w:rsidRDefault="004D4C0B" w:rsidP="004D4C0B">
      <w:pPr>
        <w:pStyle w:val="Prrafodelista"/>
        <w:numPr>
          <w:ilvl w:val="0"/>
          <w:numId w:val="1"/>
        </w:numPr>
        <w:jc w:val="both"/>
      </w:pPr>
      <w:r>
        <w:t>Reconoce y caracteriza los diferentes tipos de solidos de revolución.</w:t>
      </w:r>
    </w:p>
    <w:p w:rsidR="005849D3" w:rsidRDefault="004D4C0B" w:rsidP="005849D3">
      <w:pPr>
        <w:pStyle w:val="Prrafodelista"/>
        <w:numPr>
          <w:ilvl w:val="0"/>
          <w:numId w:val="1"/>
        </w:numPr>
        <w:jc w:val="both"/>
      </w:pPr>
      <w:r>
        <w:t>Calcula áreas y volúmenes de los diferentes cuerpos geométricos</w:t>
      </w:r>
      <w:r w:rsidR="005849D3">
        <w:t xml:space="preserve">. </w:t>
      </w:r>
    </w:p>
    <w:p w:rsidR="005849D3" w:rsidRDefault="004D4C0B" w:rsidP="005849D3">
      <w:pPr>
        <w:pStyle w:val="Prrafodelista"/>
        <w:numPr>
          <w:ilvl w:val="0"/>
          <w:numId w:val="1"/>
        </w:numPr>
        <w:jc w:val="both"/>
      </w:pPr>
      <w:r>
        <w:t>Aplica el área y el volumen de los cuerpos geométricos en la solución de situaciones problema</w:t>
      </w:r>
      <w:r w:rsidR="005849D3">
        <w:t xml:space="preserve">. </w:t>
      </w:r>
    </w:p>
    <w:p w:rsidR="005849D3" w:rsidRDefault="005849D3" w:rsidP="005849D3">
      <w:pPr>
        <w:jc w:val="both"/>
        <w:rPr>
          <w:b/>
        </w:rPr>
      </w:pPr>
      <w:r w:rsidRPr="00143526">
        <w:rPr>
          <w:b/>
        </w:rPr>
        <w:t>Estrategia didáctica</w:t>
      </w:r>
    </w:p>
    <w:p w:rsidR="004D4C0B" w:rsidRPr="004D4C0B" w:rsidRDefault="004D4C0B" w:rsidP="004D4C0B">
      <w:pPr>
        <w:pStyle w:val="NormalWeb"/>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El tema sobre</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los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poliedros y los cuerpos de revolución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 xml:space="preserve">supone un paso adelante en el conocimiento de la geometría, porque contribuye al desarrollo de la perspectiva espacial en los </w:t>
      </w:r>
      <w:r>
        <w:rPr>
          <w:rFonts w:asciiTheme="minorHAnsi" w:hAnsiTheme="minorHAnsi" w:cs="Arial"/>
          <w:color w:val="333333"/>
          <w:sz w:val="22"/>
          <w:szCs w:val="22"/>
        </w:rPr>
        <w:t>estudiantes</w:t>
      </w:r>
      <w:r w:rsidRPr="004D4C0B">
        <w:rPr>
          <w:rFonts w:asciiTheme="minorHAnsi" w:hAnsiTheme="minorHAnsi" w:cs="Arial"/>
          <w:color w:val="333333"/>
          <w:sz w:val="22"/>
          <w:szCs w:val="22"/>
        </w:rPr>
        <w:t>.</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El objetivo de este tema es conocer los principales tipos de </w:t>
      </w:r>
      <w:r w:rsidRPr="004D4C0B">
        <w:rPr>
          <w:rStyle w:val="negrita"/>
          <w:rFonts w:asciiTheme="minorHAnsi" w:hAnsiTheme="minorHAnsi" w:cs="Arial"/>
          <w:b/>
          <w:bCs/>
          <w:color w:val="333333"/>
          <w:sz w:val="22"/>
          <w:szCs w:val="22"/>
        </w:rPr>
        <w:t>poliedros</w:t>
      </w:r>
      <w:r w:rsidRPr="004D4C0B">
        <w:rPr>
          <w:rFonts w:asciiTheme="minorHAnsi" w:hAnsiTheme="minorHAnsi" w:cs="Arial"/>
          <w:color w:val="333333"/>
          <w:sz w:val="22"/>
          <w:szCs w:val="22"/>
        </w:rPr>
        <w:t>, sus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elementos </w:t>
      </w:r>
      <w:r w:rsidRPr="004D4C0B">
        <w:rPr>
          <w:rFonts w:asciiTheme="minorHAnsi" w:hAnsiTheme="minorHAnsi" w:cs="Arial"/>
          <w:color w:val="333333"/>
          <w:sz w:val="22"/>
          <w:szCs w:val="22"/>
        </w:rPr>
        <w:t>y cómo calcular su</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área</w:t>
      </w:r>
      <w:r w:rsidRPr="004D4C0B">
        <w:rPr>
          <w:rFonts w:asciiTheme="minorHAnsi" w:hAnsiTheme="minorHAnsi" w:cs="Arial"/>
          <w:color w:val="333333"/>
          <w:sz w:val="22"/>
          <w:szCs w:val="22"/>
        </w:rPr>
        <w:t xml:space="preserve"> </w:t>
      </w:r>
      <w:r>
        <w:rPr>
          <w:rFonts w:asciiTheme="minorHAnsi" w:hAnsiTheme="minorHAnsi" w:cs="Arial"/>
          <w:color w:val="333333"/>
          <w:sz w:val="22"/>
          <w:szCs w:val="22"/>
        </w:rPr>
        <w:t xml:space="preserve">y </w:t>
      </w:r>
      <w:r w:rsidRPr="004D4C0B">
        <w:rPr>
          <w:rFonts w:asciiTheme="minorHAnsi" w:hAnsiTheme="minorHAnsi" w:cs="Arial"/>
          <w:color w:val="333333"/>
          <w:sz w:val="22"/>
          <w:szCs w:val="22"/>
        </w:rPr>
        <w:t>su</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volumen</w:t>
      </w:r>
      <w:r w:rsidRPr="004D4C0B">
        <w:rPr>
          <w:rFonts w:asciiTheme="minorHAnsi" w:hAnsiTheme="minorHAnsi" w:cs="Arial"/>
          <w:color w:val="333333"/>
          <w:sz w:val="22"/>
          <w:szCs w:val="22"/>
        </w:rPr>
        <w:t>, así como aprender la forma en la que se generan los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cuerpos de revolución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cuáles son sus principales características. Para ello, se propone la siguiente secuencia didáctica:</w:t>
      </w:r>
    </w:p>
    <w:p w:rsidR="004D4C0B" w:rsidRPr="004D4C0B" w:rsidRDefault="004D4C0B" w:rsidP="004D4C0B">
      <w:pPr>
        <w:pStyle w:val="tab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1.</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Elementos</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tipos</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de poliedros.</w:t>
      </w:r>
    </w:p>
    <w:p w:rsidR="004D4C0B" w:rsidRPr="004D4C0B" w:rsidRDefault="004D4C0B" w:rsidP="004D4C0B">
      <w:pPr>
        <w:pStyle w:val="tab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2.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área</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volumen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del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prisma</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la</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pirámide</w:t>
      </w:r>
      <w:r w:rsidRPr="004D4C0B">
        <w:rPr>
          <w:rFonts w:asciiTheme="minorHAnsi" w:hAnsiTheme="minorHAnsi" w:cs="Arial"/>
          <w:color w:val="333333"/>
          <w:sz w:val="22"/>
          <w:szCs w:val="22"/>
        </w:rPr>
        <w:t>.</w:t>
      </w:r>
    </w:p>
    <w:p w:rsidR="004D4C0B" w:rsidRPr="004D4C0B" w:rsidRDefault="004D4C0B" w:rsidP="004D4C0B">
      <w:pPr>
        <w:pStyle w:val="tab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3. Los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cuerpos de revolución</w:t>
      </w:r>
      <w:r w:rsidRPr="004D4C0B">
        <w:rPr>
          <w:rFonts w:asciiTheme="minorHAnsi" w:hAnsiTheme="minorHAnsi" w:cs="Arial"/>
          <w:color w:val="333333"/>
          <w:sz w:val="22"/>
          <w:szCs w:val="22"/>
        </w:rPr>
        <w:t>: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cilindro</w:t>
      </w:r>
      <w:r w:rsidRPr="004D4C0B">
        <w:rPr>
          <w:rFonts w:asciiTheme="minorHAnsi" w:hAnsiTheme="minorHAnsi" w:cs="Arial"/>
          <w:color w:val="333333"/>
          <w:sz w:val="22"/>
          <w:szCs w:val="22"/>
        </w:rPr>
        <w:t>,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cono</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la</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esfera</w:t>
      </w:r>
      <w:r w:rsidRPr="004D4C0B">
        <w:rPr>
          <w:rFonts w:asciiTheme="minorHAnsi" w:hAnsiTheme="minorHAnsi" w:cs="Arial"/>
          <w:color w:val="333333"/>
          <w:sz w:val="22"/>
          <w:szCs w:val="22"/>
        </w:rPr>
        <w:t>.</w:t>
      </w:r>
    </w:p>
    <w:p w:rsidR="004D4C0B" w:rsidRPr="004D4C0B" w:rsidRDefault="004D4C0B" w:rsidP="004D4C0B">
      <w:pPr>
        <w:pStyle w:val="tab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4.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área</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volumen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del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cilindro</w:t>
      </w:r>
      <w:r w:rsidRPr="004D4C0B">
        <w:rPr>
          <w:rFonts w:asciiTheme="minorHAnsi" w:hAnsiTheme="minorHAnsi" w:cs="Arial"/>
          <w:color w:val="333333"/>
          <w:sz w:val="22"/>
          <w:szCs w:val="22"/>
        </w:rPr>
        <w:t>,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cono</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la</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esfera</w:t>
      </w:r>
      <w:r w:rsidRPr="004D4C0B">
        <w:rPr>
          <w:rFonts w:asciiTheme="minorHAnsi" w:hAnsiTheme="minorHAnsi" w:cs="Arial"/>
          <w:color w:val="333333"/>
          <w:sz w:val="22"/>
          <w:szCs w:val="22"/>
        </w:rPr>
        <w:t>.</w:t>
      </w:r>
    </w:p>
    <w:p w:rsidR="004D4C0B" w:rsidRDefault="004D4C0B" w:rsidP="005849D3">
      <w:pPr>
        <w:jc w:val="both"/>
      </w:pPr>
      <w:r>
        <w:t>Para dar inicio al tema se debe hacer un breve repaso de los polígonos regulares y del reconocimiento de estas figuras en nuestro entorno, así mismo se puede aprovechar el estudio de algún objeto en particular que le permita al estudiante descubrir de qué tipo de cuerpo geométrico se trata.</w:t>
      </w:r>
    </w:p>
    <w:p w:rsidR="004D4C0B" w:rsidRDefault="004D4C0B" w:rsidP="005849D3">
      <w:pPr>
        <w:jc w:val="both"/>
      </w:pPr>
      <w:r>
        <w:t xml:space="preserve">Para estudiar lo poliedros se puede aprovechar el programa Geogebra a través del cual el estudiante puede construir cada poliedro regular y verificar mediante ejemplos concretos las explicaciones que provee el cuaderno de estudio. </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lastRenderedPageBreak/>
        <w:t>A continuación, se practicará el cálculo del</w:t>
      </w:r>
      <w:r w:rsidRPr="004D4C0B">
        <w:rPr>
          <w:rStyle w:val="apple-converted-space"/>
          <w:rFonts w:asciiTheme="minorHAnsi" w:hAnsiTheme="minorHAnsi" w:cs="Arial"/>
          <w:b/>
          <w:bCs/>
          <w:color w:val="333333"/>
          <w:sz w:val="22"/>
          <w:szCs w:val="22"/>
        </w:rPr>
        <w:t> </w:t>
      </w:r>
      <w:r w:rsidRPr="004D4C0B">
        <w:rPr>
          <w:rStyle w:val="negrita"/>
          <w:rFonts w:asciiTheme="minorHAnsi" w:hAnsiTheme="minorHAnsi" w:cs="Arial"/>
          <w:b/>
          <w:bCs/>
          <w:color w:val="333333"/>
          <w:sz w:val="22"/>
          <w:szCs w:val="22"/>
        </w:rPr>
        <w:t>volumen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del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prisma</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la</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pirámide</w:t>
      </w:r>
      <w:r w:rsidRPr="004D4C0B">
        <w:rPr>
          <w:rFonts w:asciiTheme="minorHAnsi" w:hAnsiTheme="minorHAnsi" w:cs="Arial"/>
          <w:color w:val="333333"/>
          <w:sz w:val="22"/>
          <w:szCs w:val="22"/>
        </w:rPr>
        <w:t>, para lo que conviene ejercitar cuanto sea necesario para que queden claras las operaciones que hay que realizar.</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Antes de pasar a los cuerpos de revolución se presenta el concepto de</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plano de simetría</w:t>
      </w:r>
      <w:r>
        <w:rPr>
          <w:rFonts w:asciiTheme="minorHAnsi" w:hAnsiTheme="minorHAnsi" w:cs="Arial"/>
          <w:color w:val="333333"/>
          <w:sz w:val="22"/>
          <w:szCs w:val="22"/>
        </w:rPr>
        <w:t>, donde el estudiante</w:t>
      </w:r>
      <w:r w:rsidRPr="004D4C0B">
        <w:rPr>
          <w:rFonts w:asciiTheme="minorHAnsi" w:hAnsiTheme="minorHAnsi" w:cs="Arial"/>
          <w:color w:val="333333"/>
          <w:sz w:val="22"/>
          <w:szCs w:val="22"/>
        </w:rPr>
        <w:t xml:space="preserve"> aprenderá el concepto de simetría y a reconocer los distintos planos de una figura.</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La exposición acerca de los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cuerpos de revolución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 xml:space="preserve">se plantea mediante un interactivo que permitirá a los </w:t>
      </w:r>
      <w:r>
        <w:rPr>
          <w:rFonts w:asciiTheme="minorHAnsi" w:hAnsiTheme="minorHAnsi" w:cs="Arial"/>
          <w:color w:val="333333"/>
          <w:sz w:val="22"/>
          <w:szCs w:val="22"/>
        </w:rPr>
        <w:t>estudiantes</w:t>
      </w:r>
      <w:r w:rsidRPr="004D4C0B">
        <w:rPr>
          <w:rFonts w:asciiTheme="minorHAnsi" w:hAnsiTheme="minorHAnsi" w:cs="Arial"/>
          <w:color w:val="333333"/>
          <w:sz w:val="22"/>
          <w:szCs w:val="22"/>
        </w:rPr>
        <w:t xml:space="preserve"> conocer su</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desarrollo</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relacionarlos con los cuerpos planos de los que cada uno procede. </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Para concluir, se practicará el cálculo del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área</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volumen</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del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cilindro</w:t>
      </w:r>
      <w:r w:rsidRPr="004D4C0B">
        <w:rPr>
          <w:rFonts w:asciiTheme="minorHAnsi" w:hAnsiTheme="minorHAnsi" w:cs="Arial"/>
          <w:color w:val="333333"/>
          <w:sz w:val="22"/>
          <w:szCs w:val="22"/>
        </w:rPr>
        <w:t>, el</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cono</w:t>
      </w:r>
      <w:r w:rsidRPr="004D4C0B">
        <w:rPr>
          <w:rStyle w:val="apple-converted-space"/>
          <w:rFonts w:asciiTheme="minorHAnsi" w:hAnsiTheme="minorHAnsi" w:cs="Arial"/>
          <w:b/>
          <w:bCs/>
          <w:color w:val="333333"/>
          <w:sz w:val="22"/>
          <w:szCs w:val="22"/>
        </w:rPr>
        <w:t> </w:t>
      </w:r>
      <w:r w:rsidRPr="004D4C0B">
        <w:rPr>
          <w:rFonts w:asciiTheme="minorHAnsi" w:hAnsiTheme="minorHAnsi" w:cs="Arial"/>
          <w:color w:val="333333"/>
          <w:sz w:val="22"/>
          <w:szCs w:val="22"/>
        </w:rPr>
        <w:t>y la</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esfera</w:t>
      </w:r>
      <w:r w:rsidRPr="004D4C0B">
        <w:rPr>
          <w:rFonts w:asciiTheme="minorHAnsi" w:hAnsiTheme="minorHAnsi" w:cs="Arial"/>
          <w:color w:val="333333"/>
          <w:sz w:val="22"/>
          <w:szCs w:val="22"/>
        </w:rPr>
        <w:t>. En el apartado de esfera se practicarán las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figuras esféricas</w:t>
      </w:r>
      <w:r w:rsidRPr="004D4C0B">
        <w:rPr>
          <w:rStyle w:val="apple-converted-space"/>
          <w:rFonts w:asciiTheme="minorHAnsi" w:hAnsiTheme="minorHAnsi" w:cs="Arial"/>
          <w:color w:val="333333"/>
          <w:sz w:val="22"/>
          <w:szCs w:val="22"/>
        </w:rPr>
        <w:t> </w:t>
      </w:r>
      <w:r w:rsidRPr="004D4C0B">
        <w:rPr>
          <w:rFonts w:asciiTheme="minorHAnsi" w:hAnsiTheme="minorHAnsi" w:cs="Arial"/>
          <w:color w:val="333333"/>
          <w:sz w:val="22"/>
          <w:szCs w:val="22"/>
        </w:rPr>
        <w:t>formadas por intersecciones de planos con esfera.</w:t>
      </w:r>
    </w:p>
    <w:p w:rsidR="004D4C0B" w:rsidRPr="004D4C0B" w:rsidRDefault="004D4C0B" w:rsidP="004D4C0B">
      <w:pPr>
        <w:pStyle w:val="Normal1"/>
        <w:shd w:val="clear" w:color="auto" w:fill="FFFFFF"/>
        <w:spacing w:before="0" w:beforeAutospacing="0" w:after="240" w:afterAutospacing="0" w:line="270" w:lineRule="atLeast"/>
        <w:rPr>
          <w:rFonts w:asciiTheme="minorHAnsi" w:hAnsiTheme="minorHAnsi" w:cs="Arial"/>
          <w:color w:val="333333"/>
          <w:sz w:val="22"/>
          <w:szCs w:val="22"/>
        </w:rPr>
      </w:pPr>
      <w:r w:rsidRPr="004D4C0B">
        <w:rPr>
          <w:rFonts w:asciiTheme="minorHAnsi" w:hAnsiTheme="minorHAnsi" w:cs="Arial"/>
          <w:color w:val="333333"/>
          <w:sz w:val="22"/>
          <w:szCs w:val="22"/>
        </w:rPr>
        <w:t>En todo el tema se proponen una serie de recursos que permiten desarrollar la</w:t>
      </w:r>
      <w:r>
        <w:rPr>
          <w:rFonts w:asciiTheme="minorHAnsi" w:hAnsiTheme="minorHAnsi" w:cs="Arial"/>
          <w:color w:val="333333"/>
          <w:sz w:val="22"/>
          <w:szCs w:val="22"/>
        </w:rPr>
        <w:t>s</w:t>
      </w:r>
      <w:r w:rsidRPr="004D4C0B">
        <w:rPr>
          <w:rStyle w:val="apple-converted-space"/>
          <w:rFonts w:asciiTheme="minorHAnsi" w:hAnsiTheme="minorHAnsi" w:cs="Arial"/>
          <w:color w:val="333333"/>
          <w:sz w:val="22"/>
          <w:szCs w:val="22"/>
        </w:rPr>
        <w:t> </w:t>
      </w:r>
      <w:r w:rsidRPr="004D4C0B">
        <w:rPr>
          <w:rStyle w:val="negrita"/>
          <w:rFonts w:asciiTheme="minorHAnsi" w:hAnsiTheme="minorHAnsi" w:cs="Arial"/>
          <w:b/>
          <w:bCs/>
          <w:color w:val="333333"/>
          <w:sz w:val="22"/>
          <w:szCs w:val="22"/>
        </w:rPr>
        <w:t>competencia</w:t>
      </w:r>
      <w:r>
        <w:rPr>
          <w:rStyle w:val="negrita"/>
          <w:rFonts w:asciiTheme="minorHAnsi" w:hAnsiTheme="minorHAnsi" w:cs="Arial"/>
          <w:b/>
          <w:bCs/>
          <w:color w:val="333333"/>
          <w:sz w:val="22"/>
          <w:szCs w:val="22"/>
        </w:rPr>
        <w:t>s</w:t>
      </w:r>
      <w:r w:rsidRPr="004D4C0B">
        <w:rPr>
          <w:rStyle w:val="negrita"/>
          <w:rFonts w:asciiTheme="minorHAnsi" w:hAnsiTheme="minorHAnsi" w:cs="Arial"/>
          <w:b/>
          <w:bCs/>
          <w:color w:val="333333"/>
          <w:sz w:val="22"/>
          <w:szCs w:val="22"/>
        </w:rPr>
        <w:t xml:space="preserve"> matemática</w:t>
      </w:r>
      <w:r>
        <w:rPr>
          <w:rStyle w:val="negrita"/>
          <w:rFonts w:asciiTheme="minorHAnsi" w:hAnsiTheme="minorHAnsi" w:cs="Arial"/>
          <w:b/>
          <w:bCs/>
          <w:color w:val="333333"/>
          <w:sz w:val="22"/>
          <w:szCs w:val="22"/>
        </w:rPr>
        <w:t>s</w:t>
      </w:r>
      <w:r w:rsidRPr="004D4C0B">
        <w:rPr>
          <w:rFonts w:asciiTheme="minorHAnsi" w:hAnsiTheme="minorHAnsi" w:cs="Arial"/>
          <w:color w:val="333333"/>
          <w:sz w:val="22"/>
          <w:szCs w:val="22"/>
        </w:rPr>
        <w:t>, mediante la que aprenderán a razonar de forma lógica en el planteamiento y la resolución de problemas, empleando técnicas básicas propias de esta materia, aplicando la experimentación, la intuición y la formulación precisas, en lenguaje matemático y reconociendo conceptos matemáticos en diversas situaciones.</w:t>
      </w:r>
    </w:p>
    <w:p w:rsidR="004D4C0B" w:rsidRPr="004D4C0B" w:rsidRDefault="004D4C0B" w:rsidP="005849D3">
      <w:pPr>
        <w:jc w:val="both"/>
      </w:pPr>
      <w:r>
        <w:t xml:space="preserve"> </w:t>
      </w:r>
    </w:p>
    <w:sectPr w:rsidR="004D4C0B" w:rsidRPr="004D4C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crosoft JhengHei Light">
    <w:panose1 w:val="020B0304030504040204"/>
    <w:charset w:val="80"/>
    <w:family w:val="swiss"/>
    <w:pitch w:val="variable"/>
    <w:sig w:usb0="A0000AEF" w:usb1="29CFFCFB" w:usb2="00000016" w:usb3="00000000" w:csb0="003E01BF" w:csb1="00000000"/>
  </w:font>
  <w:font w:name="CheltenhamStd-LightCon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EA06B6"/>
    <w:multiLevelType w:val="hybridMultilevel"/>
    <w:tmpl w:val="5F085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9D3"/>
    <w:rsid w:val="004D4C0B"/>
    <w:rsid w:val="005849D3"/>
    <w:rsid w:val="005D2232"/>
    <w:rsid w:val="0065315D"/>
    <w:rsid w:val="00CC4B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7FAFF-466F-43A3-BC7C-07076F2E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9D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49D3"/>
    <w:pPr>
      <w:spacing w:after="200" w:line="276" w:lineRule="auto"/>
      <w:ind w:left="720"/>
      <w:contextualSpacing/>
    </w:pPr>
  </w:style>
  <w:style w:type="paragraph" w:styleId="NormalWeb">
    <w:name w:val="Normal (Web)"/>
    <w:basedOn w:val="Normal"/>
    <w:uiPriority w:val="99"/>
    <w:semiHidden/>
    <w:unhideWhenUsed/>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4D4C0B"/>
  </w:style>
  <w:style w:type="character" w:customStyle="1" w:styleId="negrita">
    <w:name w:val="negrita"/>
    <w:basedOn w:val="Fuentedeprrafopredeter"/>
    <w:rsid w:val="004D4C0B"/>
  </w:style>
  <w:style w:type="paragraph" w:customStyle="1" w:styleId="Normal1">
    <w:name w:val="Normal1"/>
    <w:basedOn w:val="Normal"/>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1">
    <w:name w:val="tab1"/>
    <w:basedOn w:val="Normal"/>
    <w:rsid w:val="004D4C0B"/>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974542">
      <w:bodyDiv w:val="1"/>
      <w:marLeft w:val="0"/>
      <w:marRight w:val="0"/>
      <w:marTop w:val="0"/>
      <w:marBottom w:val="0"/>
      <w:divBdr>
        <w:top w:val="none" w:sz="0" w:space="0" w:color="auto"/>
        <w:left w:val="none" w:sz="0" w:space="0" w:color="auto"/>
        <w:bottom w:val="none" w:sz="0" w:space="0" w:color="auto"/>
        <w:right w:val="none" w:sz="0" w:space="0" w:color="auto"/>
      </w:divBdr>
    </w:div>
    <w:div w:id="1537352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520</Words>
  <Characters>2860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muñoz vera</dc:creator>
  <cp:keywords/>
  <dc:description/>
  <cp:lastModifiedBy>Edgar Josué Malagón Montaña</cp:lastModifiedBy>
  <cp:revision>2</cp:revision>
  <dcterms:created xsi:type="dcterms:W3CDTF">2016-02-01T13:30:00Z</dcterms:created>
  <dcterms:modified xsi:type="dcterms:W3CDTF">2016-02-01T13:30:00Z</dcterms:modified>
</cp:coreProperties>
</file>