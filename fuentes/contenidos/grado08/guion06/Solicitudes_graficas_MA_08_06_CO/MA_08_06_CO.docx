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aconcuadrcula"/>
        <w:tblW w:w="0" w:type="auto"/>
        <w:tblLook w:val="04A0" w:firstRow="1" w:lastRow="0" w:firstColumn="1" w:lastColumn="0" w:noHBand="0" w:noVBand="1"/>
      </w:tblPr>
      <w:tblGrid>
        <w:gridCol w:w="1958"/>
        <w:gridCol w:w="6870"/>
      </w:tblGrid>
      <w:tr w:rsidR="005B1544" w:rsidRPr="009611F6" w14:paraId="1718421D" w14:textId="77777777" w:rsidTr="005B1544">
        <w:trPr>
          <w:ins w:id="0" w:author="Edgar Josué Malagón Montaña" w:date="2015-11-10T12:27:00Z"/>
        </w:trPr>
        <w:tc>
          <w:tcPr>
            <w:tcW w:w="1951" w:type="dxa"/>
            <w:shd w:val="clear" w:color="auto" w:fill="000000" w:themeFill="text1"/>
          </w:tcPr>
          <w:p w14:paraId="41FFC410" w14:textId="77777777" w:rsidR="005B1544" w:rsidRPr="009611F6" w:rsidRDefault="005B1544" w:rsidP="005B1544">
            <w:pPr>
              <w:tabs>
                <w:tab w:val="right" w:pos="8498"/>
              </w:tabs>
              <w:rPr>
                <w:ins w:id="1" w:author="Edgar Josué Malagón Montaña" w:date="2015-11-10T12:27:00Z"/>
                <w:rFonts w:ascii="Times New Roman" w:hAnsi="Times New Roman" w:cs="Times New Roman"/>
              </w:rPr>
            </w:pPr>
            <w:ins w:id="2" w:author="Edgar Josué Malagón Montaña" w:date="2015-11-10T12:27:00Z">
              <w:r w:rsidRPr="009611F6">
                <w:rPr>
                  <w:rFonts w:ascii="Times New Roman" w:hAnsi="Times New Roman" w:cs="Times New Roman"/>
                </w:rPr>
                <w:t>Título del guion</w:t>
              </w:r>
            </w:ins>
          </w:p>
        </w:tc>
        <w:tc>
          <w:tcPr>
            <w:tcW w:w="7027" w:type="dxa"/>
          </w:tcPr>
          <w:p w14:paraId="0C118497" w14:textId="77777777" w:rsidR="005B1544" w:rsidRPr="009611F6" w:rsidRDefault="005B1544" w:rsidP="005B1544">
            <w:pPr>
              <w:tabs>
                <w:tab w:val="right" w:pos="8498"/>
              </w:tabs>
              <w:rPr>
                <w:ins w:id="3" w:author="Edgar Josué Malagón Montaña" w:date="2015-11-10T12:27:00Z"/>
                <w:rFonts w:ascii="Times New Roman" w:hAnsi="Times New Roman" w:cs="Times New Roman"/>
                <w:highlight w:val="yellow"/>
              </w:rPr>
            </w:pPr>
            <w:ins w:id="4" w:author="Edgar Josué Malagón Montaña" w:date="2015-11-10T12:27:00Z">
              <w:r w:rsidRPr="009611F6">
                <w:rPr>
                  <w:rFonts w:ascii="Times New Roman" w:hAnsi="Times New Roman" w:cs="Times New Roman"/>
                  <w:b/>
                </w:rPr>
                <w:t>E</w:t>
              </w:r>
              <w:r>
                <w:rPr>
                  <w:rFonts w:ascii="Times New Roman" w:hAnsi="Times New Roman" w:cs="Times New Roman"/>
                  <w:b/>
                </w:rPr>
                <w:t>cuaciones e inecuaciones</w:t>
              </w:r>
            </w:ins>
          </w:p>
        </w:tc>
      </w:tr>
      <w:tr w:rsidR="005B1544" w:rsidRPr="009611F6" w14:paraId="4A7A0C6E" w14:textId="77777777" w:rsidTr="005B1544">
        <w:trPr>
          <w:ins w:id="5" w:author="Edgar Josué Malagón Montaña" w:date="2015-11-10T12:27:00Z"/>
        </w:trPr>
        <w:tc>
          <w:tcPr>
            <w:tcW w:w="1951" w:type="dxa"/>
            <w:shd w:val="clear" w:color="auto" w:fill="000000" w:themeFill="text1"/>
          </w:tcPr>
          <w:p w14:paraId="18AD214A" w14:textId="77777777" w:rsidR="005B1544" w:rsidRPr="009611F6" w:rsidRDefault="005B1544" w:rsidP="005B1544">
            <w:pPr>
              <w:tabs>
                <w:tab w:val="right" w:pos="8498"/>
              </w:tabs>
              <w:rPr>
                <w:ins w:id="6" w:author="Edgar Josué Malagón Montaña" w:date="2015-11-10T12:27:00Z"/>
                <w:rFonts w:ascii="Times New Roman" w:hAnsi="Times New Roman" w:cs="Times New Roman"/>
              </w:rPr>
            </w:pPr>
            <w:ins w:id="7" w:author="Edgar Josué Malagón Montaña" w:date="2015-11-10T12:27:00Z">
              <w:r w:rsidRPr="009611F6">
                <w:rPr>
                  <w:rFonts w:ascii="Times New Roman" w:hAnsi="Times New Roman" w:cs="Times New Roman"/>
                </w:rPr>
                <w:t>Código del guion</w:t>
              </w:r>
            </w:ins>
          </w:p>
        </w:tc>
        <w:tc>
          <w:tcPr>
            <w:tcW w:w="7027" w:type="dxa"/>
          </w:tcPr>
          <w:p w14:paraId="44E2C3B0" w14:textId="77777777" w:rsidR="005B1544" w:rsidRPr="009611F6" w:rsidRDefault="005B1544" w:rsidP="005B1544">
            <w:pPr>
              <w:tabs>
                <w:tab w:val="right" w:pos="8498"/>
              </w:tabs>
              <w:rPr>
                <w:ins w:id="8" w:author="Edgar Josué Malagón Montaña" w:date="2015-11-10T12:27:00Z"/>
                <w:rFonts w:ascii="Times New Roman" w:hAnsi="Times New Roman" w:cs="Times New Roman"/>
                <w:highlight w:val="yellow"/>
              </w:rPr>
            </w:pPr>
            <w:ins w:id="9" w:author="Edgar Josué Malagón Montaña" w:date="2015-11-10T12:27:00Z">
              <w:r>
                <w:rPr>
                  <w:rFonts w:ascii="Times New Roman" w:hAnsi="Times New Roman" w:cs="Times New Roman"/>
                </w:rPr>
                <w:t>MA_08_06</w:t>
              </w:r>
              <w:r w:rsidRPr="009611F6">
                <w:rPr>
                  <w:rFonts w:ascii="Times New Roman" w:hAnsi="Times New Roman" w:cs="Times New Roman"/>
                </w:rPr>
                <w:t>_CO</w:t>
              </w:r>
            </w:ins>
          </w:p>
        </w:tc>
      </w:tr>
      <w:tr w:rsidR="005B1544" w:rsidRPr="009611F6" w14:paraId="1065DBBB" w14:textId="77777777" w:rsidTr="005B1544">
        <w:trPr>
          <w:ins w:id="10" w:author="Edgar Josué Malagón Montaña" w:date="2015-11-10T12:27:00Z"/>
        </w:trPr>
        <w:tc>
          <w:tcPr>
            <w:tcW w:w="1951" w:type="dxa"/>
            <w:shd w:val="clear" w:color="auto" w:fill="000000" w:themeFill="text1"/>
          </w:tcPr>
          <w:p w14:paraId="473BBB77" w14:textId="77777777" w:rsidR="005B1544" w:rsidRPr="009611F6" w:rsidRDefault="005B1544" w:rsidP="005B1544">
            <w:pPr>
              <w:tabs>
                <w:tab w:val="right" w:pos="8498"/>
              </w:tabs>
              <w:rPr>
                <w:ins w:id="11" w:author="Edgar Josué Malagón Montaña" w:date="2015-11-10T12:27:00Z"/>
                <w:rFonts w:ascii="Times New Roman" w:hAnsi="Times New Roman" w:cs="Times New Roman"/>
              </w:rPr>
            </w:pPr>
            <w:commentRangeStart w:id="12"/>
            <w:ins w:id="13" w:author="Edgar Josué Malagón Montaña" w:date="2015-11-10T12:27:00Z">
              <w:r w:rsidRPr="009611F6">
                <w:rPr>
                  <w:rFonts w:ascii="Times New Roman" w:hAnsi="Times New Roman" w:cs="Times New Roman"/>
                </w:rPr>
                <w:t>Descripción</w:t>
              </w:r>
              <w:commentRangeEnd w:id="12"/>
              <w:r>
                <w:rPr>
                  <w:rStyle w:val="Refdecomentario"/>
                </w:rPr>
                <w:commentReference w:id="12"/>
              </w:r>
            </w:ins>
          </w:p>
        </w:tc>
        <w:tc>
          <w:tcPr>
            <w:tcW w:w="7027" w:type="dxa"/>
          </w:tcPr>
          <w:p w14:paraId="5993A676" w14:textId="77777777" w:rsidR="005B1544" w:rsidRPr="009611F6" w:rsidRDefault="005B1544" w:rsidP="005B1544">
            <w:pPr>
              <w:rPr>
                <w:ins w:id="14" w:author="Edgar Josué Malagón Montaña" w:date="2015-11-10T12:27:00Z"/>
                <w:rFonts w:ascii="Times New Roman" w:hAnsi="Times New Roman" w:cs="Times New Roman"/>
                <w:highlight w:val="yellow"/>
              </w:rPr>
            </w:pPr>
          </w:p>
        </w:tc>
      </w:tr>
    </w:tbl>
    <w:p w14:paraId="2EAB46C3" w14:textId="77777777" w:rsidR="001676FB" w:rsidRDefault="001676FB" w:rsidP="00B03F70">
      <w:pPr>
        <w:tabs>
          <w:tab w:val="right" w:pos="8498"/>
        </w:tabs>
        <w:spacing w:after="0"/>
        <w:rPr>
          <w:rFonts w:ascii="Times" w:hAnsi="Times"/>
          <w:highlight w:val="yellow"/>
        </w:rPr>
      </w:pPr>
    </w:p>
    <w:p w14:paraId="7BC678A9" w14:textId="77777777" w:rsidR="001676FB" w:rsidRDefault="001676FB" w:rsidP="00B03F70">
      <w:pPr>
        <w:tabs>
          <w:tab w:val="right" w:pos="8498"/>
        </w:tabs>
        <w:spacing w:after="0"/>
        <w:rPr>
          <w:rFonts w:ascii="Times" w:hAnsi="Times"/>
          <w:highlight w:val="yellow"/>
        </w:rPr>
      </w:pPr>
    </w:p>
    <w:p w14:paraId="080FD2B9" w14:textId="7AC2BFD2" w:rsidR="0009356A" w:rsidRDefault="0009356A" w:rsidP="00B03F70">
      <w:pPr>
        <w:tabs>
          <w:tab w:val="right" w:pos="8498"/>
        </w:tabs>
        <w:spacing w:after="0"/>
        <w:rPr>
          <w:rFonts w:ascii="Times" w:hAnsi="Times"/>
          <w:b/>
        </w:rPr>
      </w:pPr>
      <w:r w:rsidRPr="004E5E51">
        <w:rPr>
          <w:rFonts w:ascii="Times" w:hAnsi="Times"/>
          <w:highlight w:val="yellow"/>
        </w:rPr>
        <w:t>[SECCIÓN 1]</w:t>
      </w:r>
      <w:r>
        <w:rPr>
          <w:rFonts w:ascii="Times" w:hAnsi="Times"/>
        </w:rPr>
        <w:t xml:space="preserve"> </w:t>
      </w:r>
      <w:r w:rsidRPr="004E5E51">
        <w:rPr>
          <w:rFonts w:ascii="Times" w:hAnsi="Times"/>
          <w:b/>
        </w:rPr>
        <w:t xml:space="preserve">1 </w:t>
      </w:r>
      <w:r>
        <w:rPr>
          <w:rFonts w:ascii="Times" w:hAnsi="Times"/>
          <w:b/>
        </w:rPr>
        <w:t>Gr</w:t>
      </w:r>
      <w:ins w:id="15" w:author="Edgar Josué Malagón Montaña" w:date="2015-11-12T10:03:00Z">
        <w:r w:rsidR="00AB7D87">
          <w:rPr>
            <w:rFonts w:ascii="Times" w:hAnsi="Times"/>
            <w:b/>
          </w:rPr>
          <w:t>á</w:t>
        </w:r>
      </w:ins>
      <w:del w:id="16" w:author="Edgar Josué Malagón Montaña" w:date="2015-11-12T10:03:00Z">
        <w:r w:rsidDel="00AB7D87">
          <w:rPr>
            <w:rFonts w:ascii="Times" w:hAnsi="Times"/>
            <w:b/>
          </w:rPr>
          <w:delText>a</w:delText>
        </w:r>
      </w:del>
      <w:r>
        <w:rPr>
          <w:rFonts w:ascii="Times" w:hAnsi="Times"/>
          <w:b/>
        </w:rPr>
        <w:t>fica de un polinomio a partir de su expresión algebraica</w:t>
      </w:r>
    </w:p>
    <w:p w14:paraId="6213C943" w14:textId="77777777" w:rsidR="0009356A" w:rsidRDefault="0009356A" w:rsidP="00B03F70">
      <w:pPr>
        <w:tabs>
          <w:tab w:val="right" w:pos="8498"/>
        </w:tabs>
        <w:spacing w:after="0"/>
        <w:rPr>
          <w:rFonts w:ascii="Times" w:hAnsi="Times"/>
          <w:b/>
        </w:rPr>
      </w:pPr>
    </w:p>
    <w:p w14:paraId="2C1D092D" w14:textId="21F91922" w:rsidR="00196B30" w:rsidDel="00CD3FC1" w:rsidRDefault="0009356A" w:rsidP="00B03F70">
      <w:pPr>
        <w:tabs>
          <w:tab w:val="right" w:pos="8498"/>
        </w:tabs>
        <w:spacing w:after="0"/>
        <w:rPr>
          <w:del w:id="17" w:author="Edgar Josué Malagón Montaña" w:date="2015-11-11T08:09:00Z"/>
          <w:rFonts w:ascii="Times" w:hAnsi="Times"/>
        </w:rPr>
      </w:pPr>
      <w:r w:rsidRPr="0009356A">
        <w:rPr>
          <w:rFonts w:ascii="Times" w:hAnsi="Times"/>
        </w:rPr>
        <w:t>Los</w:t>
      </w:r>
      <w:r>
        <w:rPr>
          <w:rFonts w:ascii="Times" w:hAnsi="Times"/>
        </w:rPr>
        <w:t xml:space="preserve"> polinomios </w:t>
      </w:r>
      <w:del w:id="18" w:author="Edgar Josué Malagón Montaña" w:date="2015-11-11T08:14:00Z">
        <w:r w:rsidR="00505E95" w:rsidRPr="00036431" w:rsidDel="00D56306">
          <w:rPr>
            <w:rFonts w:ascii="Times" w:hAnsi="Times"/>
            <w:i/>
          </w:rPr>
          <w:delText>P</w:delText>
        </w:r>
      </w:del>
      <w:ins w:id="19" w:author="Edgar Josué Malagón Montaña" w:date="2015-11-11T08:14:00Z">
        <w:r w:rsidR="00D56306">
          <w:rPr>
            <w:rFonts w:ascii="Times" w:hAnsi="Times"/>
            <w:i/>
          </w:rPr>
          <w:t>p</w:t>
        </w:r>
      </w:ins>
      <w:r w:rsidR="00505E95" w:rsidRPr="00036431">
        <w:rPr>
          <w:rFonts w:ascii="Times" w:hAnsi="Times"/>
          <w:i/>
        </w:rPr>
        <w:t>(x)</w:t>
      </w:r>
      <w:r w:rsidR="00505E95">
        <w:rPr>
          <w:rFonts w:ascii="Times" w:hAnsi="Times"/>
        </w:rPr>
        <w:t xml:space="preserve"> </w:t>
      </w:r>
      <w:r>
        <w:rPr>
          <w:rFonts w:ascii="Times" w:hAnsi="Times"/>
        </w:rPr>
        <w:t xml:space="preserve">en una variable </w:t>
      </w:r>
      <w:del w:id="20" w:author="Edgar Josué Malagón Montaña" w:date="2015-11-10T12:30:00Z">
        <w:r w:rsidR="00036431" w:rsidDel="005B1544">
          <w:rPr>
            <w:rFonts w:ascii="Times" w:hAnsi="Times"/>
          </w:rPr>
          <w:delText xml:space="preserve"> </w:delText>
        </w:r>
      </w:del>
      <w:r>
        <w:rPr>
          <w:rFonts w:ascii="Times" w:hAnsi="Times"/>
        </w:rPr>
        <w:t xml:space="preserve">son expresiones algebraicas que </w:t>
      </w:r>
      <w:r w:rsidR="003C1640">
        <w:rPr>
          <w:rFonts w:ascii="Times" w:hAnsi="Times"/>
        </w:rPr>
        <w:t>representan curvas en el plano cartesiano.</w:t>
      </w:r>
      <w:ins w:id="21" w:author="Edgar Josué Malagón Montaña" w:date="2015-11-11T08:09:00Z">
        <w:r w:rsidR="00CD3FC1">
          <w:rPr>
            <w:rFonts w:ascii="Times" w:hAnsi="Times"/>
          </w:rPr>
          <w:t xml:space="preserve"> </w:t>
        </w:r>
      </w:ins>
    </w:p>
    <w:p w14:paraId="70F5C428" w14:textId="0B74C62F" w:rsidR="003C1640" w:rsidDel="00CD3FC1" w:rsidRDefault="003C1640" w:rsidP="00B03F70">
      <w:pPr>
        <w:tabs>
          <w:tab w:val="right" w:pos="8498"/>
        </w:tabs>
        <w:spacing w:after="0"/>
        <w:rPr>
          <w:del w:id="22" w:author="Edgar Josué Malagón Montaña" w:date="2015-11-11T08:09:00Z"/>
          <w:rFonts w:ascii="Times" w:hAnsi="Times"/>
        </w:rPr>
      </w:pPr>
    </w:p>
    <w:p w14:paraId="1F73374E" w14:textId="4F3CC4F0" w:rsidR="003C1640" w:rsidDel="00CD3FC1" w:rsidRDefault="003C1640" w:rsidP="00B03F70">
      <w:pPr>
        <w:tabs>
          <w:tab w:val="right" w:pos="8498"/>
        </w:tabs>
        <w:spacing w:after="0"/>
        <w:rPr>
          <w:del w:id="23" w:author="Edgar Josué Malagón Montaña" w:date="2015-11-11T08:10:00Z"/>
          <w:rFonts w:ascii="Times" w:hAnsi="Times"/>
        </w:rPr>
      </w:pPr>
      <w:r>
        <w:rPr>
          <w:rFonts w:ascii="Times" w:hAnsi="Times"/>
        </w:rPr>
        <w:t xml:space="preserve">Los casos más simples son los polinomios de grado cero y de grado uno cuya representación </w:t>
      </w:r>
      <w:commentRangeStart w:id="24"/>
      <w:r>
        <w:rPr>
          <w:rFonts w:ascii="Times" w:hAnsi="Times"/>
        </w:rPr>
        <w:t>gráfica es una recta</w:t>
      </w:r>
      <w:commentRangeEnd w:id="24"/>
      <w:r w:rsidR="00CD3FC1">
        <w:rPr>
          <w:rStyle w:val="Refdecomentario"/>
        </w:rPr>
        <w:commentReference w:id="24"/>
      </w:r>
      <w:r>
        <w:rPr>
          <w:rFonts w:ascii="Times" w:hAnsi="Times"/>
        </w:rPr>
        <w:t>.</w:t>
      </w:r>
      <w:ins w:id="25" w:author="Edgar Josué Malagón Montaña" w:date="2015-11-11T08:10:00Z">
        <w:r w:rsidR="00CD3FC1">
          <w:rPr>
            <w:rFonts w:ascii="Times" w:hAnsi="Times"/>
          </w:rPr>
          <w:t xml:space="preserve"> </w:t>
        </w:r>
      </w:ins>
    </w:p>
    <w:p w14:paraId="221D8015" w14:textId="695BFA29" w:rsidR="003C1640" w:rsidDel="00CD3FC1" w:rsidRDefault="003C1640" w:rsidP="00B03F70">
      <w:pPr>
        <w:tabs>
          <w:tab w:val="right" w:pos="8498"/>
        </w:tabs>
        <w:spacing w:after="0"/>
        <w:rPr>
          <w:del w:id="26" w:author="Edgar Josué Malagón Montaña" w:date="2015-11-11T08:10:00Z"/>
          <w:rFonts w:ascii="Times" w:hAnsi="Times"/>
        </w:rPr>
      </w:pPr>
    </w:p>
    <w:p w14:paraId="60C769D0" w14:textId="66F2BE69" w:rsidR="003C1640" w:rsidRDefault="003C1640" w:rsidP="00B03F70">
      <w:pPr>
        <w:tabs>
          <w:tab w:val="right" w:pos="8498"/>
        </w:tabs>
        <w:spacing w:after="0"/>
        <w:rPr>
          <w:ins w:id="27" w:author="Edgar Josué Malagón Montaña" w:date="2015-11-11T08:07:00Z"/>
          <w:rFonts w:ascii="Times" w:hAnsi="Times"/>
        </w:rPr>
      </w:pPr>
      <w:r>
        <w:rPr>
          <w:rFonts w:ascii="Times" w:hAnsi="Times"/>
        </w:rPr>
        <w:t xml:space="preserve">En el caso de los polinomios de grado cero es una recta </w:t>
      </w:r>
      <w:commentRangeStart w:id="28"/>
      <w:r>
        <w:rPr>
          <w:rFonts w:ascii="Times" w:hAnsi="Times"/>
        </w:rPr>
        <w:t>horizontal</w:t>
      </w:r>
      <w:commentRangeEnd w:id="28"/>
      <w:r w:rsidR="00CD3FC1">
        <w:rPr>
          <w:rStyle w:val="Refdecomentario"/>
        </w:rPr>
        <w:commentReference w:id="28"/>
      </w:r>
      <w:commentRangeStart w:id="29"/>
      <w:ins w:id="30" w:author="Edgar Josué Malagón Montaña" w:date="2015-11-10T13:18:00Z">
        <w:r w:rsidR="00037ACA">
          <w:rPr>
            <w:rFonts w:ascii="Times" w:hAnsi="Times"/>
          </w:rPr>
          <w:t>.</w:t>
        </w:r>
        <w:commentRangeEnd w:id="29"/>
        <w:r w:rsidR="00037ACA">
          <w:rPr>
            <w:rStyle w:val="Refdecomentario"/>
          </w:rPr>
          <w:commentReference w:id="29"/>
        </w:r>
      </w:ins>
    </w:p>
    <w:p w14:paraId="7F5ACEFB" w14:textId="77777777" w:rsidR="00CD3FC1" w:rsidRDefault="00CD3FC1" w:rsidP="00B03F70">
      <w:pPr>
        <w:tabs>
          <w:tab w:val="right" w:pos="8498"/>
        </w:tabs>
        <w:spacing w:after="0"/>
        <w:rPr>
          <w:ins w:id="31" w:author="Edgar Josué Malagón Montaña" w:date="2015-11-11T08:07:00Z"/>
          <w:rFonts w:ascii="Times" w:hAnsi="Times"/>
        </w:rPr>
      </w:pPr>
    </w:p>
    <w:p w14:paraId="38F51CE2" w14:textId="40978EE6" w:rsidR="00CD3FC1" w:rsidDel="00CD3FC1" w:rsidRDefault="00CD3FC1" w:rsidP="00B03F70">
      <w:pPr>
        <w:tabs>
          <w:tab w:val="right" w:pos="8498"/>
        </w:tabs>
        <w:spacing w:after="0"/>
        <w:rPr>
          <w:del w:id="32" w:author="Edgar Josué Malagón Montaña" w:date="2015-11-11T08:10:00Z"/>
          <w:rFonts w:ascii="Times" w:hAnsi="Times"/>
        </w:rPr>
      </w:pPr>
    </w:p>
    <w:p w14:paraId="5D3335A4" w14:textId="77777777" w:rsidR="003C1640" w:rsidDel="005B1544" w:rsidRDefault="003C1640" w:rsidP="00B03F70">
      <w:pPr>
        <w:tabs>
          <w:tab w:val="right" w:pos="8498"/>
        </w:tabs>
        <w:spacing w:after="0"/>
        <w:rPr>
          <w:del w:id="33" w:author="Edgar Josué Malagón Montaña" w:date="2015-11-10T12:30:00Z"/>
          <w:rFonts w:ascii="Times" w:hAnsi="Times"/>
        </w:rPr>
      </w:pPr>
    </w:p>
    <w:p w14:paraId="109DAFB2" w14:textId="77777777" w:rsidR="008A3099" w:rsidRDefault="008A3099" w:rsidP="00B03F70">
      <w:pPr>
        <w:tabs>
          <w:tab w:val="right" w:pos="8498"/>
        </w:tabs>
        <w:spacing w:after="0"/>
        <w:rPr>
          <w:rFonts w:ascii="Times" w:hAnsi="Times"/>
        </w:rPr>
      </w:pPr>
    </w:p>
    <w:tbl>
      <w:tblPr>
        <w:tblStyle w:val="Tablaconcuadrcula"/>
        <w:tblW w:w="0" w:type="auto"/>
        <w:tblLook w:val="04A0" w:firstRow="1" w:lastRow="0" w:firstColumn="1" w:lastColumn="0" w:noHBand="0" w:noVBand="1"/>
      </w:tblPr>
      <w:tblGrid>
        <w:gridCol w:w="1992"/>
        <w:gridCol w:w="6836"/>
      </w:tblGrid>
      <w:tr w:rsidR="008A3099" w:rsidRPr="005D1738" w14:paraId="56E98607" w14:textId="77777777" w:rsidTr="00F71FCA">
        <w:tc>
          <w:tcPr>
            <w:tcW w:w="9033" w:type="dxa"/>
            <w:gridSpan w:val="2"/>
            <w:shd w:val="clear" w:color="auto" w:fill="0D0D0D" w:themeFill="text1" w:themeFillTint="F2"/>
          </w:tcPr>
          <w:p w14:paraId="0C69EE59" w14:textId="77777777" w:rsidR="008A3099" w:rsidRPr="005D1738" w:rsidRDefault="008A3099" w:rsidP="00F71FCA">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8A3099" w14:paraId="11F1737A" w14:textId="77777777" w:rsidTr="00F71FCA">
        <w:tc>
          <w:tcPr>
            <w:tcW w:w="2093" w:type="dxa"/>
          </w:tcPr>
          <w:p w14:paraId="57C78F23" w14:textId="77777777" w:rsidR="008A3099" w:rsidRPr="00053744" w:rsidRDefault="008A3099" w:rsidP="00F71FCA">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940" w:type="dxa"/>
          </w:tcPr>
          <w:p w14:paraId="1DCB0E54" w14:textId="77777777" w:rsidR="008A3099" w:rsidRPr="00053744" w:rsidRDefault="00243AFA" w:rsidP="00243AFA">
            <w:pPr>
              <w:rPr>
                <w:rFonts w:ascii="Times New Roman" w:hAnsi="Times New Roman" w:cs="Times New Roman"/>
                <w:b/>
                <w:color w:val="000000"/>
                <w:sz w:val="18"/>
                <w:szCs w:val="18"/>
              </w:rPr>
            </w:pPr>
            <w:r>
              <w:rPr>
                <w:rFonts w:ascii="Times New Roman" w:hAnsi="Times New Roman" w:cs="Times New Roman"/>
                <w:color w:val="000000"/>
              </w:rPr>
              <w:t>MA</w:t>
            </w:r>
            <w:r w:rsidR="008A3099">
              <w:rPr>
                <w:rFonts w:ascii="Times New Roman" w:hAnsi="Times New Roman" w:cs="Times New Roman"/>
                <w:color w:val="000000"/>
              </w:rPr>
              <w:t>_</w:t>
            </w:r>
            <w:del w:id="34" w:author="Edgar Josué Malagón Montaña" w:date="2015-11-10T12:30:00Z">
              <w:r w:rsidR="008A3099" w:rsidDel="005B1544">
                <w:rPr>
                  <w:rFonts w:ascii="Times New Roman" w:hAnsi="Times New Roman" w:cs="Times New Roman"/>
                  <w:color w:val="000000"/>
                </w:rPr>
                <w:delText>G</w:delText>
              </w:r>
            </w:del>
            <w:r w:rsidR="008A3099">
              <w:rPr>
                <w:rFonts w:ascii="Times New Roman" w:hAnsi="Times New Roman" w:cs="Times New Roman"/>
                <w:color w:val="000000"/>
              </w:rPr>
              <w:t>0</w:t>
            </w:r>
            <w:r>
              <w:rPr>
                <w:rFonts w:ascii="Times New Roman" w:hAnsi="Times New Roman" w:cs="Times New Roman"/>
                <w:color w:val="000000"/>
              </w:rPr>
              <w:t>8</w:t>
            </w:r>
            <w:r w:rsidR="008A3099">
              <w:rPr>
                <w:rFonts w:ascii="Times New Roman" w:hAnsi="Times New Roman" w:cs="Times New Roman"/>
                <w:color w:val="000000"/>
              </w:rPr>
              <w:t>_0</w:t>
            </w:r>
            <w:r>
              <w:rPr>
                <w:rFonts w:ascii="Times New Roman" w:hAnsi="Times New Roman" w:cs="Times New Roman"/>
                <w:color w:val="000000"/>
              </w:rPr>
              <w:t>6_IMG</w:t>
            </w:r>
            <w:r w:rsidR="008A3099">
              <w:rPr>
                <w:rFonts w:ascii="Times New Roman" w:hAnsi="Times New Roman" w:cs="Times New Roman"/>
                <w:color w:val="000000"/>
              </w:rPr>
              <w:t>0</w:t>
            </w:r>
            <w:r>
              <w:rPr>
                <w:rFonts w:ascii="Times New Roman" w:hAnsi="Times New Roman" w:cs="Times New Roman"/>
                <w:color w:val="000000"/>
              </w:rPr>
              <w:t>1</w:t>
            </w:r>
          </w:p>
        </w:tc>
      </w:tr>
      <w:tr w:rsidR="008A3099" w14:paraId="22BE005B" w14:textId="77777777" w:rsidTr="00F71FCA">
        <w:trPr>
          <w:trHeight w:val="1306"/>
        </w:trPr>
        <w:tc>
          <w:tcPr>
            <w:tcW w:w="2093" w:type="dxa"/>
          </w:tcPr>
          <w:p w14:paraId="76E7C351" w14:textId="77777777" w:rsidR="008A3099" w:rsidRDefault="008A3099" w:rsidP="00F71FCA">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940" w:type="dxa"/>
            <w:vAlign w:val="center"/>
          </w:tcPr>
          <w:p w14:paraId="343CFCE1" w14:textId="77777777" w:rsidR="008A3099" w:rsidRPr="004B06A4" w:rsidRDefault="003C1640" w:rsidP="004B06A4">
            <w:pPr>
              <w:spacing w:after="200"/>
              <w:rPr>
                <w:rFonts w:ascii="Times New Roman" w:hAnsi="Times New Roman" w:cs="Times New Roman"/>
                <w:color w:val="000000"/>
                <w:lang w:val="es-CO"/>
              </w:rPr>
            </w:pPr>
            <w:commentRangeStart w:id="35"/>
            <w:r w:rsidRPr="003C1640">
              <w:rPr>
                <w:rFonts w:ascii="Times New Roman" w:hAnsi="Times New Roman" w:cs="Times New Roman"/>
                <w:noProof/>
                <w:color w:val="000000"/>
                <w:lang w:val="es-CO" w:eastAsia="es-CO"/>
              </w:rPr>
              <w:drawing>
                <wp:inline distT="0" distB="0" distL="0" distR="0" wp14:anchorId="097892AC" wp14:editId="719F974A">
                  <wp:extent cx="3702050" cy="3727450"/>
                  <wp:effectExtent l="0" t="0" r="0" b="6350"/>
                  <wp:docPr id="8" name="Imagen 8" descr="C:\Users\MIGUEL MUÑOZ\AppData\Local\Temp\geogeb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IGUEL MUÑOZ\AppData\Local\Temp\geogebra.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702050" cy="3727450"/>
                          </a:xfrm>
                          <a:prstGeom prst="rect">
                            <a:avLst/>
                          </a:prstGeom>
                          <a:noFill/>
                          <a:ln>
                            <a:noFill/>
                          </a:ln>
                        </pic:spPr>
                      </pic:pic>
                    </a:graphicData>
                  </a:graphic>
                </wp:inline>
              </w:drawing>
            </w:r>
            <w:commentRangeEnd w:id="35"/>
            <w:r w:rsidR="00CD3FC1">
              <w:rPr>
                <w:rStyle w:val="Refdecomentario"/>
              </w:rPr>
              <w:commentReference w:id="35"/>
            </w:r>
          </w:p>
        </w:tc>
      </w:tr>
      <w:tr w:rsidR="008A3099" w14:paraId="55B9407C" w14:textId="77777777" w:rsidTr="00F71FCA">
        <w:tc>
          <w:tcPr>
            <w:tcW w:w="2093" w:type="dxa"/>
          </w:tcPr>
          <w:p w14:paraId="6E207ADF" w14:textId="77777777" w:rsidR="008A3099" w:rsidRDefault="008A3099" w:rsidP="00F71FCA">
            <w:pPr>
              <w:rPr>
                <w:rFonts w:ascii="Times New Roman" w:hAnsi="Times New Roman" w:cs="Times New Roman"/>
                <w:color w:val="000000"/>
              </w:rPr>
            </w:pPr>
            <w:r w:rsidRPr="00053744">
              <w:rPr>
                <w:rFonts w:ascii="Times New Roman" w:hAnsi="Times New Roman" w:cs="Times New Roman"/>
                <w:b/>
                <w:color w:val="000000"/>
                <w:sz w:val="18"/>
                <w:szCs w:val="18"/>
              </w:rPr>
              <w:t xml:space="preserve">Código </w:t>
            </w:r>
            <w:proofErr w:type="spellStart"/>
            <w:r w:rsidRPr="00053744">
              <w:rPr>
                <w:rFonts w:ascii="Times New Roman" w:hAnsi="Times New Roman" w:cs="Times New Roman"/>
                <w:b/>
                <w:color w:val="000000"/>
                <w:sz w:val="18"/>
                <w:szCs w:val="18"/>
              </w:rPr>
              <w:t>Shutterstock</w:t>
            </w:r>
            <w:proofErr w:type="spellEnd"/>
            <w:r w:rsidRPr="00053744">
              <w:rPr>
                <w:rFonts w:ascii="Times New Roman" w:hAnsi="Times New Roman" w:cs="Times New Roman"/>
                <w:b/>
                <w:color w:val="000000"/>
                <w:sz w:val="18"/>
                <w:szCs w:val="18"/>
              </w:rPr>
              <w:t xml:space="preserve"> (o URL</w:t>
            </w:r>
            <w:r>
              <w:rPr>
                <w:rFonts w:ascii="Times New Roman" w:hAnsi="Times New Roman" w:cs="Times New Roman"/>
                <w:b/>
                <w:color w:val="000000"/>
                <w:sz w:val="18"/>
                <w:szCs w:val="18"/>
              </w:rPr>
              <w:t xml:space="preserve"> o la ruta en </w:t>
            </w:r>
            <w:proofErr w:type="spellStart"/>
            <w:r>
              <w:rPr>
                <w:rFonts w:ascii="Times New Roman" w:hAnsi="Times New Roman" w:cs="Times New Roman"/>
                <w:b/>
                <w:color w:val="000000"/>
                <w:sz w:val="18"/>
                <w:szCs w:val="18"/>
              </w:rPr>
              <w:t>AulaPlaneta</w:t>
            </w:r>
            <w:proofErr w:type="spellEnd"/>
            <w:r w:rsidRPr="00053744">
              <w:rPr>
                <w:rFonts w:ascii="Times New Roman" w:hAnsi="Times New Roman" w:cs="Times New Roman"/>
                <w:b/>
                <w:color w:val="000000"/>
                <w:sz w:val="18"/>
                <w:szCs w:val="18"/>
              </w:rPr>
              <w:t>)</w:t>
            </w:r>
          </w:p>
        </w:tc>
        <w:tc>
          <w:tcPr>
            <w:tcW w:w="6940" w:type="dxa"/>
          </w:tcPr>
          <w:p w14:paraId="6F16B8B7" w14:textId="77777777" w:rsidR="008A3099" w:rsidRDefault="008A3099" w:rsidP="00F71FCA">
            <w:pPr>
              <w:autoSpaceDE w:val="0"/>
              <w:autoSpaceDN w:val="0"/>
              <w:adjustRightInd w:val="0"/>
              <w:rPr>
                <w:rFonts w:ascii="Times New Roman" w:hAnsi="Times New Roman" w:cs="Times New Roman"/>
                <w:color w:val="000000"/>
              </w:rPr>
            </w:pPr>
          </w:p>
        </w:tc>
      </w:tr>
      <w:tr w:rsidR="008A3099" w14:paraId="16882380" w14:textId="77777777" w:rsidTr="00F71FCA">
        <w:tc>
          <w:tcPr>
            <w:tcW w:w="2093" w:type="dxa"/>
          </w:tcPr>
          <w:p w14:paraId="3EEBC690" w14:textId="77777777" w:rsidR="008A3099" w:rsidRDefault="008A3099" w:rsidP="00F71FCA">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6940" w:type="dxa"/>
          </w:tcPr>
          <w:p w14:paraId="762D6344" w14:textId="336DCFE0" w:rsidR="008A3099" w:rsidDel="00037ACA" w:rsidRDefault="00CF238A" w:rsidP="00F71FCA">
            <w:pPr>
              <w:autoSpaceDE w:val="0"/>
              <w:autoSpaceDN w:val="0"/>
              <w:adjustRightInd w:val="0"/>
              <w:rPr>
                <w:del w:id="36" w:author="Edgar Josué Malagón Montaña" w:date="2015-11-10T13:18:00Z"/>
                <w:rFonts w:eastAsiaTheme="minorEastAsia"/>
                <w:i/>
              </w:rPr>
            </w:pPr>
            <w:ins w:id="37" w:author="Edgar Josué Malagón Montaña" w:date="2015-11-11T08:17:00Z">
              <w:r w:rsidRPr="00CF238A">
                <w:rPr>
                  <w:rFonts w:eastAsiaTheme="minorEastAsia"/>
                  <w:rPrChange w:id="38" w:author="Edgar Josué Malagón Montaña" w:date="2015-11-11T08:17:00Z">
                    <w:rPr>
                      <w:rFonts w:eastAsiaTheme="minorEastAsia"/>
                      <w:i/>
                    </w:rPr>
                  </w:rPrChange>
                </w:rPr>
                <w:t xml:space="preserve">Representación gráfica de una </w:t>
              </w:r>
            </w:ins>
            <w:del w:id="39" w:author="Edgar Josué Malagón Montaña" w:date="2015-11-10T13:19:00Z">
              <w:r w:rsidR="003C1640" w:rsidRPr="003C1640" w:rsidDel="00037ACA">
                <w:rPr>
                  <w:rFonts w:eastAsiaTheme="minorEastAsia"/>
                  <w:i/>
                </w:rPr>
                <w:delText>P</w:delText>
              </w:r>
            </w:del>
            <w:del w:id="40" w:author="Edgar Josué Malagón Montaña" w:date="2015-11-11T08:17:00Z">
              <w:r w:rsidR="003C1640" w:rsidRPr="003C1640" w:rsidDel="00CF238A">
                <w:rPr>
                  <w:rFonts w:eastAsiaTheme="minorEastAsia"/>
                  <w:i/>
                </w:rPr>
                <w:delText>(x)</w:delText>
              </w:r>
              <w:r w:rsidR="003C1640" w:rsidDel="00CF238A">
                <w:rPr>
                  <w:rFonts w:eastAsiaTheme="minorEastAsia"/>
                  <w:i/>
                </w:rPr>
                <w:delText xml:space="preserve"> </w:delText>
              </w:r>
              <w:r w:rsidR="003C1640" w:rsidRPr="003C1640" w:rsidDel="00CF238A">
                <w:rPr>
                  <w:rFonts w:eastAsiaTheme="minorEastAsia"/>
                  <w:i/>
                </w:rPr>
                <w:delText>=</w:delText>
              </w:r>
              <w:r w:rsidR="003C1640" w:rsidDel="00CF238A">
                <w:rPr>
                  <w:rFonts w:eastAsiaTheme="minorEastAsia"/>
                  <w:i/>
                </w:rPr>
                <w:delText xml:space="preserve"> </w:delText>
              </w:r>
              <w:r w:rsidR="003C1640" w:rsidRPr="00037ACA" w:rsidDel="00CF238A">
                <w:rPr>
                  <w:rFonts w:eastAsiaTheme="minorEastAsia"/>
                  <w:rPrChange w:id="41" w:author="Edgar Josué Malagón Montaña" w:date="2015-11-10T13:18:00Z">
                    <w:rPr>
                      <w:rFonts w:eastAsiaTheme="minorEastAsia"/>
                      <w:i/>
                    </w:rPr>
                  </w:rPrChange>
                </w:rPr>
                <w:delText>3</w:delText>
              </w:r>
            </w:del>
          </w:p>
          <w:p w14:paraId="4646298E" w14:textId="418E24C9" w:rsidR="003C1640" w:rsidRPr="003C1640" w:rsidDel="00CF238A" w:rsidRDefault="00CF238A" w:rsidP="00F71FCA">
            <w:pPr>
              <w:autoSpaceDE w:val="0"/>
              <w:autoSpaceDN w:val="0"/>
              <w:adjustRightInd w:val="0"/>
              <w:rPr>
                <w:del w:id="42" w:author="Edgar Josué Malagón Montaña" w:date="2015-11-11T08:17:00Z"/>
                <w:rFonts w:eastAsiaTheme="minorEastAsia"/>
                <w:i/>
              </w:rPr>
            </w:pPr>
            <w:proofErr w:type="gramStart"/>
            <w:ins w:id="43" w:author="Edgar Josué Malagón Montaña" w:date="2015-11-11T08:17:00Z">
              <w:r>
                <w:rPr>
                  <w:rFonts w:eastAsiaTheme="minorEastAsia"/>
                </w:rPr>
                <w:t>r</w:t>
              </w:r>
            </w:ins>
            <w:proofErr w:type="gramEnd"/>
            <w:del w:id="44" w:author="Edgar Josué Malagón Montaña" w:date="2015-11-11T08:17:00Z">
              <w:r w:rsidR="003C1640" w:rsidRPr="00037ACA" w:rsidDel="00CF238A">
                <w:rPr>
                  <w:rFonts w:eastAsiaTheme="minorEastAsia"/>
                  <w:rPrChange w:id="45" w:author="Edgar Josué Malagón Montaña" w:date="2015-11-10T13:18:00Z">
                    <w:rPr>
                      <w:rFonts w:eastAsiaTheme="minorEastAsia"/>
                      <w:i/>
                    </w:rPr>
                  </w:rPrChange>
                </w:rPr>
                <w:delText>R</w:delText>
              </w:r>
            </w:del>
            <w:r w:rsidR="003C1640" w:rsidRPr="00037ACA">
              <w:rPr>
                <w:rFonts w:eastAsiaTheme="minorEastAsia"/>
                <w:rPrChange w:id="46" w:author="Edgar Josué Malagón Montaña" w:date="2015-11-10T13:18:00Z">
                  <w:rPr>
                    <w:rFonts w:eastAsiaTheme="minorEastAsia"/>
                    <w:i/>
                  </w:rPr>
                </w:rPrChange>
              </w:rPr>
              <w:t>ecta horizontal que pasa por</w:t>
            </w:r>
            <w:r w:rsidR="003C1640">
              <w:rPr>
                <w:rFonts w:eastAsiaTheme="minorEastAsia"/>
                <w:i/>
              </w:rPr>
              <w:t xml:space="preserve"> y</w:t>
            </w:r>
            <w:ins w:id="47" w:author="Edgar Josué Malagón Montaña" w:date="2015-11-10T13:19:00Z">
              <w:r w:rsidR="00037ACA">
                <w:rPr>
                  <w:rFonts w:eastAsiaTheme="minorEastAsia"/>
                  <w:i/>
                </w:rPr>
                <w:t xml:space="preserve"> </w:t>
              </w:r>
            </w:ins>
            <w:r w:rsidR="003C1640" w:rsidRPr="00EB0A9C">
              <w:rPr>
                <w:rFonts w:eastAsiaTheme="minorEastAsia"/>
                <w:rPrChange w:id="48" w:author="Edgar Josué Malagón Montaña" w:date="2015-11-12T05:37:00Z">
                  <w:rPr>
                    <w:rFonts w:eastAsiaTheme="minorEastAsia"/>
                    <w:i/>
                  </w:rPr>
                </w:rPrChange>
              </w:rPr>
              <w:t>=</w:t>
            </w:r>
            <w:ins w:id="49" w:author="Edgar Josué Malagón Montaña" w:date="2015-11-10T13:19:00Z">
              <w:r w:rsidR="00037ACA">
                <w:rPr>
                  <w:rFonts w:eastAsiaTheme="minorEastAsia"/>
                  <w:i/>
                </w:rPr>
                <w:t xml:space="preserve"> </w:t>
              </w:r>
            </w:ins>
            <w:commentRangeStart w:id="50"/>
            <w:r w:rsidR="003C1640" w:rsidRPr="00037ACA">
              <w:rPr>
                <w:rFonts w:eastAsiaTheme="minorEastAsia"/>
                <w:rPrChange w:id="51" w:author="Edgar Josué Malagón Montaña" w:date="2015-11-10T13:19:00Z">
                  <w:rPr>
                    <w:rFonts w:eastAsiaTheme="minorEastAsia"/>
                    <w:i/>
                  </w:rPr>
                </w:rPrChange>
              </w:rPr>
              <w:t>3</w:t>
            </w:r>
            <w:commentRangeEnd w:id="50"/>
            <w:r w:rsidR="00037ACA">
              <w:rPr>
                <w:rStyle w:val="Refdecomentario"/>
              </w:rPr>
              <w:commentReference w:id="50"/>
            </w:r>
            <w:ins w:id="52" w:author="Edgar Josué Malagón Montaña" w:date="2015-11-10T13:19:00Z">
              <w:r w:rsidR="00037ACA">
                <w:rPr>
                  <w:rFonts w:eastAsiaTheme="minorEastAsia"/>
                </w:rPr>
                <w:t>.</w:t>
              </w:r>
            </w:ins>
          </w:p>
          <w:p w14:paraId="0CB4FE30" w14:textId="71E2A6BE" w:rsidR="008A3099" w:rsidRDefault="008A3099">
            <w:pPr>
              <w:autoSpaceDE w:val="0"/>
              <w:autoSpaceDN w:val="0"/>
              <w:adjustRightInd w:val="0"/>
              <w:rPr>
                <w:rFonts w:ascii="Times New Roman" w:hAnsi="Times New Roman" w:cs="Times New Roman"/>
                <w:color w:val="000000"/>
              </w:rPr>
              <w:pPrChange w:id="53" w:author="Edgar Josué Malagón Montaña" w:date="2015-11-11T08:17:00Z">
                <w:pPr>
                  <w:spacing w:after="200"/>
                </w:pPr>
              </w:pPrChange>
            </w:pPr>
          </w:p>
        </w:tc>
      </w:tr>
    </w:tbl>
    <w:p w14:paraId="7FC6917B" w14:textId="77777777" w:rsidR="008A3099" w:rsidRDefault="008A3099" w:rsidP="00B03F70">
      <w:pPr>
        <w:tabs>
          <w:tab w:val="right" w:pos="8498"/>
        </w:tabs>
        <w:spacing w:after="0"/>
        <w:rPr>
          <w:rFonts w:ascii="Times" w:hAnsi="Times"/>
        </w:rPr>
      </w:pPr>
    </w:p>
    <w:p w14:paraId="7FC80D6C" w14:textId="52D9F3A4" w:rsidR="003C1640" w:rsidRDefault="003C1640" w:rsidP="00B03F70">
      <w:pPr>
        <w:tabs>
          <w:tab w:val="right" w:pos="8498"/>
        </w:tabs>
        <w:spacing w:after="0"/>
        <w:rPr>
          <w:rFonts w:ascii="Times" w:hAnsi="Times"/>
          <w:i/>
        </w:rPr>
      </w:pPr>
      <w:r>
        <w:rPr>
          <w:rFonts w:ascii="Times" w:hAnsi="Times"/>
        </w:rPr>
        <w:t xml:space="preserve">En general para cualquier polinomio de la forma </w:t>
      </w:r>
      <w:commentRangeStart w:id="54"/>
      <w:ins w:id="55" w:author="Edgar Josué Malagón Montaña" w:date="2015-11-10T13:29:00Z">
        <w:r w:rsidR="0095297A">
          <w:rPr>
            <w:rFonts w:ascii="Times" w:hAnsi="Times"/>
            <w:b/>
            <w:i/>
          </w:rPr>
          <w:t>p</w:t>
        </w:r>
        <w:commentRangeEnd w:id="54"/>
        <w:r w:rsidR="0095297A">
          <w:rPr>
            <w:rStyle w:val="Refdecomentario"/>
          </w:rPr>
          <w:commentReference w:id="54"/>
        </w:r>
      </w:ins>
      <w:del w:id="56" w:author="Edgar Josué Malagón Montaña" w:date="2015-11-10T13:29:00Z">
        <w:r w:rsidRPr="003C1640" w:rsidDel="0095297A">
          <w:rPr>
            <w:rFonts w:ascii="Times" w:hAnsi="Times"/>
            <w:b/>
            <w:i/>
          </w:rPr>
          <w:delText>P</w:delText>
        </w:r>
      </w:del>
      <w:r w:rsidRPr="003C1640">
        <w:rPr>
          <w:rFonts w:ascii="Times" w:hAnsi="Times"/>
          <w:b/>
          <w:i/>
        </w:rPr>
        <w:t>(x) = k</w:t>
      </w:r>
      <w:r>
        <w:rPr>
          <w:rFonts w:ascii="Times" w:hAnsi="Times"/>
        </w:rPr>
        <w:t xml:space="preserve"> donde </w:t>
      </w:r>
      <w:r w:rsidRPr="0095297A">
        <w:rPr>
          <w:rFonts w:ascii="Times" w:hAnsi="Times"/>
          <w:i/>
          <w:rPrChange w:id="57" w:author="Edgar Josué Malagón Montaña" w:date="2015-11-10T13:30:00Z">
            <w:rPr>
              <w:rFonts w:ascii="Times" w:hAnsi="Times"/>
            </w:rPr>
          </w:rPrChange>
        </w:rPr>
        <w:t>k</w:t>
      </w:r>
      <w:r>
        <w:rPr>
          <w:rFonts w:ascii="Times" w:hAnsi="Times"/>
        </w:rPr>
        <w:t xml:space="preserve"> es un número real cualquiera, su representación gráfica es una recta horizontal que corta al eje </w:t>
      </w:r>
      <w:commentRangeStart w:id="58"/>
      <w:ins w:id="59" w:author="Edgar Josué Malagón Montaña" w:date="2015-11-10T13:30:00Z">
        <w:r w:rsidR="0095297A" w:rsidRPr="0095297A">
          <w:rPr>
            <w:rFonts w:ascii="Times" w:hAnsi="Times"/>
            <w:i/>
            <w:rPrChange w:id="60" w:author="Edgar Josué Malagón Montaña" w:date="2015-11-10T13:30:00Z">
              <w:rPr>
                <w:rFonts w:ascii="Times" w:hAnsi="Times"/>
              </w:rPr>
            </w:rPrChange>
          </w:rPr>
          <w:t>Y</w:t>
        </w:r>
      </w:ins>
      <w:commentRangeEnd w:id="58"/>
      <w:ins w:id="61" w:author="Edgar Josué Malagón Montaña" w:date="2015-11-10T13:31:00Z">
        <w:r w:rsidR="0095297A">
          <w:rPr>
            <w:rStyle w:val="Refdecomentario"/>
          </w:rPr>
          <w:commentReference w:id="58"/>
        </w:r>
      </w:ins>
      <w:ins w:id="62" w:author="Edgar Josué Malagón Montaña" w:date="2015-11-11T08:14:00Z">
        <w:r w:rsidR="00D56306">
          <w:rPr>
            <w:rFonts w:ascii="Times" w:hAnsi="Times"/>
            <w:i/>
          </w:rPr>
          <w:t xml:space="preserve"> </w:t>
        </w:r>
      </w:ins>
      <w:del w:id="63" w:author="Edgar Josué Malagón Montaña" w:date="2015-11-10T13:30:00Z">
        <w:r w:rsidRPr="0095297A" w:rsidDel="0095297A">
          <w:rPr>
            <w:rFonts w:ascii="Times" w:hAnsi="Times"/>
            <w:i/>
            <w:rPrChange w:id="64" w:author="Edgar Josué Malagón Montaña" w:date="2015-11-10T13:30:00Z">
              <w:rPr>
                <w:rFonts w:ascii="Times" w:hAnsi="Times"/>
              </w:rPr>
            </w:rPrChange>
          </w:rPr>
          <w:delText>y</w:delText>
        </w:r>
        <w:r w:rsidDel="0095297A">
          <w:rPr>
            <w:rFonts w:ascii="Times" w:hAnsi="Times"/>
          </w:rPr>
          <w:delText xml:space="preserve"> </w:delText>
        </w:r>
      </w:del>
      <w:r>
        <w:rPr>
          <w:rFonts w:ascii="Times" w:hAnsi="Times"/>
        </w:rPr>
        <w:t xml:space="preserve">en </w:t>
      </w:r>
      <w:r w:rsidRPr="003C1640">
        <w:rPr>
          <w:rFonts w:ascii="Times" w:hAnsi="Times"/>
          <w:i/>
        </w:rPr>
        <w:t>y</w:t>
      </w:r>
      <w:ins w:id="65" w:author="Edgar Josué Malagón Montaña" w:date="2015-11-10T13:31:00Z">
        <w:r w:rsidR="0095297A">
          <w:rPr>
            <w:rFonts w:ascii="Times" w:hAnsi="Times"/>
            <w:i/>
          </w:rPr>
          <w:t xml:space="preserve"> </w:t>
        </w:r>
      </w:ins>
      <w:r w:rsidRPr="003C1640">
        <w:rPr>
          <w:rFonts w:ascii="Times" w:hAnsi="Times"/>
          <w:i/>
        </w:rPr>
        <w:t>=</w:t>
      </w:r>
      <w:ins w:id="66" w:author="Edgar Josué Malagón Montaña" w:date="2015-11-10T13:31:00Z">
        <w:r w:rsidR="0095297A">
          <w:rPr>
            <w:rFonts w:ascii="Times" w:hAnsi="Times"/>
            <w:i/>
          </w:rPr>
          <w:t xml:space="preserve"> </w:t>
        </w:r>
      </w:ins>
      <w:r w:rsidRPr="003C1640">
        <w:rPr>
          <w:rFonts w:ascii="Times" w:hAnsi="Times"/>
          <w:i/>
        </w:rPr>
        <w:t>k</w:t>
      </w:r>
      <w:ins w:id="67" w:author="Edgar Josué Malagón Montaña" w:date="2015-11-10T13:31:00Z">
        <w:r w:rsidR="0095297A">
          <w:rPr>
            <w:rFonts w:ascii="Times" w:hAnsi="Times"/>
            <w:i/>
          </w:rPr>
          <w:t>.</w:t>
        </w:r>
      </w:ins>
    </w:p>
    <w:p w14:paraId="38B7DE3F" w14:textId="77777777" w:rsidR="003C1640" w:rsidRDefault="003C1640" w:rsidP="00B03F70">
      <w:pPr>
        <w:tabs>
          <w:tab w:val="right" w:pos="8498"/>
        </w:tabs>
        <w:spacing w:after="0"/>
        <w:rPr>
          <w:rFonts w:ascii="Times" w:hAnsi="Times"/>
          <w:i/>
        </w:rPr>
      </w:pPr>
    </w:p>
    <w:p w14:paraId="00D5F407" w14:textId="1751F866" w:rsidR="003C1640" w:rsidRDefault="003C1640" w:rsidP="00B03F70">
      <w:pPr>
        <w:tabs>
          <w:tab w:val="right" w:pos="8498"/>
        </w:tabs>
        <w:spacing w:after="0"/>
        <w:rPr>
          <w:rFonts w:ascii="Times" w:hAnsi="Times"/>
        </w:rPr>
      </w:pPr>
      <w:r>
        <w:rPr>
          <w:rFonts w:ascii="Times" w:hAnsi="Times"/>
        </w:rPr>
        <w:t xml:space="preserve">Para los polinomios </w:t>
      </w:r>
      <w:r w:rsidRPr="003C1640">
        <w:rPr>
          <w:rFonts w:ascii="Times" w:hAnsi="Times"/>
          <w:i/>
        </w:rPr>
        <w:t>p(x)</w:t>
      </w:r>
      <w:r>
        <w:rPr>
          <w:rFonts w:ascii="Times" w:hAnsi="Times"/>
        </w:rPr>
        <w:t xml:space="preserve"> de grado uno se debe </w:t>
      </w:r>
      <w:del w:id="68" w:author="Edgar Josué Malagón Montaña" w:date="2015-11-11T08:14:00Z">
        <w:r w:rsidRPr="0095297A" w:rsidDel="00D56306">
          <w:rPr>
            <w:rFonts w:ascii="Times" w:hAnsi="Times"/>
            <w:highlight w:val="yellow"/>
            <w:rPrChange w:id="69" w:author="Edgar Josué Malagón Montaña" w:date="2015-11-10T13:31:00Z">
              <w:rPr>
                <w:rFonts w:ascii="Times" w:hAnsi="Times"/>
              </w:rPr>
            </w:rPrChange>
          </w:rPr>
          <w:delText xml:space="preserve">realizar </w:delText>
        </w:r>
      </w:del>
      <w:r w:rsidRPr="00EF2B2A">
        <w:rPr>
          <w:rFonts w:ascii="Times" w:hAnsi="Times"/>
        </w:rPr>
        <w:t>hallar</w:t>
      </w:r>
      <w:r>
        <w:rPr>
          <w:rFonts w:ascii="Times" w:hAnsi="Times"/>
        </w:rPr>
        <w:t xml:space="preserve"> el valor numérico</w:t>
      </w:r>
      <w:r w:rsidR="00500806">
        <w:rPr>
          <w:rFonts w:ascii="Times" w:hAnsi="Times"/>
        </w:rPr>
        <w:t xml:space="preserve"> para dos valores </w:t>
      </w:r>
      <w:r w:rsidRPr="0095297A">
        <w:rPr>
          <w:rFonts w:ascii="Times" w:hAnsi="Times"/>
          <w:i/>
          <w:rPrChange w:id="70" w:author="Edgar Josué Malagón Montaña" w:date="2015-11-10T13:31:00Z">
            <w:rPr>
              <w:rFonts w:ascii="Times" w:hAnsi="Times"/>
            </w:rPr>
          </w:rPrChange>
        </w:rPr>
        <w:t>x</w:t>
      </w:r>
      <w:r w:rsidR="00500806" w:rsidRPr="0095297A">
        <w:rPr>
          <w:rFonts w:ascii="Times" w:hAnsi="Times"/>
          <w:vertAlign w:val="subscript"/>
        </w:rPr>
        <w:t>1</w:t>
      </w:r>
      <w:r w:rsidR="00500806">
        <w:rPr>
          <w:rFonts w:ascii="Times" w:hAnsi="Times"/>
          <w:vertAlign w:val="subscript"/>
        </w:rPr>
        <w:t xml:space="preserve"> </w:t>
      </w:r>
      <w:r w:rsidR="00500806" w:rsidRPr="00500806">
        <w:rPr>
          <w:rFonts w:ascii="Times" w:hAnsi="Times"/>
        </w:rPr>
        <w:t>y</w:t>
      </w:r>
      <w:r w:rsidR="00500806">
        <w:rPr>
          <w:rFonts w:ascii="Times" w:hAnsi="Times"/>
          <w:vertAlign w:val="subscript"/>
        </w:rPr>
        <w:t xml:space="preserve"> </w:t>
      </w:r>
      <w:r w:rsidR="00500806" w:rsidRPr="0095297A">
        <w:rPr>
          <w:rFonts w:ascii="Times" w:hAnsi="Times"/>
          <w:i/>
          <w:rPrChange w:id="71" w:author="Edgar Josué Malagón Montaña" w:date="2015-11-10T13:31:00Z">
            <w:rPr>
              <w:rFonts w:ascii="Times" w:hAnsi="Times"/>
            </w:rPr>
          </w:rPrChange>
        </w:rPr>
        <w:t>x</w:t>
      </w:r>
      <w:r w:rsidR="00500806">
        <w:rPr>
          <w:rFonts w:ascii="Times" w:hAnsi="Times"/>
          <w:vertAlign w:val="subscript"/>
        </w:rPr>
        <w:t>2</w:t>
      </w:r>
      <w:r>
        <w:rPr>
          <w:rFonts w:ascii="Times" w:hAnsi="Times"/>
        </w:rPr>
        <w:t xml:space="preserve"> cualesquiera</w:t>
      </w:r>
      <w:ins w:id="72" w:author="Edgar Josué Malagón Montaña" w:date="2015-11-10T13:32:00Z">
        <w:r w:rsidR="0095297A">
          <w:rPr>
            <w:rFonts w:ascii="Times" w:hAnsi="Times"/>
          </w:rPr>
          <w:t>,</w:t>
        </w:r>
      </w:ins>
      <w:r>
        <w:rPr>
          <w:rFonts w:ascii="Times" w:hAnsi="Times"/>
        </w:rPr>
        <w:t xml:space="preserve"> </w:t>
      </w:r>
      <w:del w:id="73" w:author="Edgar Josué Malagón Montaña" w:date="2015-11-10T13:32:00Z">
        <w:r w:rsidDel="0095297A">
          <w:rPr>
            <w:rFonts w:ascii="Times" w:hAnsi="Times"/>
          </w:rPr>
          <w:delText>y</w:delText>
        </w:r>
      </w:del>
      <w:del w:id="74" w:author="Edgar Josué Malagón Montaña" w:date="2015-11-11T08:14:00Z">
        <w:r w:rsidDel="00FD4D30">
          <w:rPr>
            <w:rFonts w:ascii="Times" w:hAnsi="Times"/>
          </w:rPr>
          <w:delText xml:space="preserve"> </w:delText>
        </w:r>
      </w:del>
      <w:r>
        <w:rPr>
          <w:rFonts w:ascii="Times" w:hAnsi="Times"/>
        </w:rPr>
        <w:t>así se forman los puntos (</w:t>
      </w:r>
      <w:r w:rsidRPr="003C1640">
        <w:rPr>
          <w:rFonts w:ascii="Times" w:hAnsi="Times"/>
          <w:b/>
          <w:i/>
        </w:rPr>
        <w:t>x</w:t>
      </w:r>
      <w:r w:rsidR="00500806">
        <w:rPr>
          <w:rFonts w:ascii="Times" w:hAnsi="Times"/>
          <w:b/>
          <w:i/>
          <w:vertAlign w:val="subscript"/>
        </w:rPr>
        <w:t>1</w:t>
      </w:r>
      <w:r w:rsidRPr="003C1640">
        <w:rPr>
          <w:rFonts w:ascii="Times" w:hAnsi="Times"/>
          <w:b/>
          <w:i/>
        </w:rPr>
        <w:t>, p</w:t>
      </w:r>
      <w:r w:rsidRPr="00FD4D30">
        <w:rPr>
          <w:rFonts w:ascii="Times" w:hAnsi="Times"/>
          <w:b/>
          <w:rPrChange w:id="75" w:author="Edgar Josué Malagón Montaña" w:date="2015-11-11T08:15:00Z">
            <w:rPr>
              <w:rFonts w:ascii="Times" w:hAnsi="Times"/>
              <w:b/>
              <w:i/>
            </w:rPr>
          </w:rPrChange>
        </w:rPr>
        <w:t>(</w:t>
      </w:r>
      <w:r w:rsidRPr="003C1640">
        <w:rPr>
          <w:rFonts w:ascii="Times" w:hAnsi="Times"/>
          <w:b/>
          <w:i/>
        </w:rPr>
        <w:t>x</w:t>
      </w:r>
      <w:r w:rsidR="00500806">
        <w:rPr>
          <w:rFonts w:ascii="Times" w:hAnsi="Times"/>
          <w:b/>
          <w:i/>
          <w:vertAlign w:val="subscript"/>
        </w:rPr>
        <w:t>1</w:t>
      </w:r>
      <w:r w:rsidRPr="00FD4D30">
        <w:rPr>
          <w:rFonts w:ascii="Times" w:hAnsi="Times"/>
          <w:b/>
          <w:rPrChange w:id="76" w:author="Edgar Josué Malagón Montaña" w:date="2015-11-11T08:15:00Z">
            <w:rPr>
              <w:rFonts w:ascii="Times" w:hAnsi="Times"/>
              <w:b/>
              <w:i/>
            </w:rPr>
          </w:rPrChange>
        </w:rPr>
        <w:t>)</w:t>
      </w:r>
      <w:r>
        <w:rPr>
          <w:rFonts w:ascii="Times" w:hAnsi="Times"/>
        </w:rPr>
        <w:t xml:space="preserve">) </w:t>
      </w:r>
      <w:r w:rsidR="00500806">
        <w:rPr>
          <w:rFonts w:ascii="Times" w:hAnsi="Times"/>
        </w:rPr>
        <w:t>y (</w:t>
      </w:r>
      <w:r w:rsidR="00500806" w:rsidRPr="00500806">
        <w:rPr>
          <w:rFonts w:ascii="Times" w:hAnsi="Times"/>
          <w:b/>
          <w:i/>
        </w:rPr>
        <w:t>x</w:t>
      </w:r>
      <w:r w:rsidR="00500806">
        <w:rPr>
          <w:rFonts w:ascii="Times" w:hAnsi="Times"/>
          <w:b/>
          <w:i/>
          <w:vertAlign w:val="subscript"/>
        </w:rPr>
        <w:t>2</w:t>
      </w:r>
      <w:r w:rsidR="00500806" w:rsidRPr="00500806">
        <w:rPr>
          <w:rFonts w:ascii="Times" w:hAnsi="Times"/>
          <w:b/>
          <w:i/>
        </w:rPr>
        <w:t>, p</w:t>
      </w:r>
      <w:r w:rsidR="00500806" w:rsidRPr="005A77AB">
        <w:rPr>
          <w:rFonts w:ascii="Times" w:hAnsi="Times"/>
          <w:b/>
          <w:rPrChange w:id="77" w:author="Edgar Josué Malagón Montaña" w:date="2015-11-11T07:41:00Z">
            <w:rPr>
              <w:rFonts w:ascii="Times" w:hAnsi="Times"/>
              <w:b/>
              <w:i/>
            </w:rPr>
          </w:rPrChange>
        </w:rPr>
        <w:t>(</w:t>
      </w:r>
      <w:r w:rsidR="00500806" w:rsidRPr="00500806">
        <w:rPr>
          <w:rFonts w:ascii="Times" w:hAnsi="Times"/>
          <w:b/>
          <w:i/>
        </w:rPr>
        <w:t>x</w:t>
      </w:r>
      <w:r w:rsidR="00500806">
        <w:rPr>
          <w:rFonts w:ascii="Times" w:hAnsi="Times"/>
          <w:b/>
          <w:i/>
          <w:vertAlign w:val="subscript"/>
        </w:rPr>
        <w:t>2</w:t>
      </w:r>
      <w:r w:rsidR="00500806" w:rsidRPr="005A77AB">
        <w:rPr>
          <w:rFonts w:ascii="Times" w:hAnsi="Times"/>
          <w:b/>
          <w:rPrChange w:id="78" w:author="Edgar Josué Malagón Montaña" w:date="2015-11-11T07:41:00Z">
            <w:rPr>
              <w:rFonts w:ascii="Times" w:hAnsi="Times"/>
              <w:b/>
              <w:i/>
            </w:rPr>
          </w:rPrChange>
        </w:rPr>
        <w:t>)</w:t>
      </w:r>
      <w:r w:rsidR="00500806" w:rsidRPr="005A77AB">
        <w:rPr>
          <w:rFonts w:ascii="Times" w:hAnsi="Times"/>
        </w:rPr>
        <w:t>)</w:t>
      </w:r>
      <w:r w:rsidR="00500806">
        <w:rPr>
          <w:rFonts w:ascii="Times" w:hAnsi="Times"/>
        </w:rPr>
        <w:t xml:space="preserve">. Después se traza la recta que pasa por dichos puntos. La recta que se traza es la representación gráfica de </w:t>
      </w:r>
      <w:r w:rsidR="00500806" w:rsidRPr="00500806">
        <w:rPr>
          <w:rFonts w:ascii="Times" w:hAnsi="Times"/>
          <w:i/>
        </w:rPr>
        <w:t>p</w:t>
      </w:r>
      <w:r w:rsidR="00500806" w:rsidRPr="00FD4D30">
        <w:rPr>
          <w:rFonts w:ascii="Times" w:hAnsi="Times"/>
          <w:rPrChange w:id="79" w:author="Edgar Josué Malagón Montaña" w:date="2015-11-11T08:15:00Z">
            <w:rPr>
              <w:rFonts w:ascii="Times" w:hAnsi="Times"/>
              <w:i/>
            </w:rPr>
          </w:rPrChange>
        </w:rPr>
        <w:t>(</w:t>
      </w:r>
      <w:r w:rsidR="00500806" w:rsidRPr="00500806">
        <w:rPr>
          <w:rFonts w:ascii="Times" w:hAnsi="Times"/>
          <w:i/>
        </w:rPr>
        <w:t>x</w:t>
      </w:r>
      <w:r w:rsidR="00500806" w:rsidRPr="00FD4D30">
        <w:rPr>
          <w:rFonts w:ascii="Times" w:hAnsi="Times"/>
          <w:rPrChange w:id="80" w:author="Edgar Josué Malagón Montaña" w:date="2015-11-11T08:15:00Z">
            <w:rPr>
              <w:rFonts w:ascii="Times" w:hAnsi="Times"/>
              <w:i/>
            </w:rPr>
          </w:rPrChange>
        </w:rPr>
        <w:t>)</w:t>
      </w:r>
      <w:ins w:id="81" w:author="Edgar Josué Malagón Montaña" w:date="2015-11-11T08:15:00Z">
        <w:r w:rsidR="00FD4D30" w:rsidRPr="00FD4D30">
          <w:rPr>
            <w:rFonts w:ascii="Times" w:hAnsi="Times"/>
            <w:rPrChange w:id="82" w:author="Edgar Josué Malagón Montaña" w:date="2015-11-11T08:15:00Z">
              <w:rPr>
                <w:rFonts w:ascii="Times" w:hAnsi="Times"/>
                <w:i/>
              </w:rPr>
            </w:rPrChange>
          </w:rPr>
          <w:t>,</w:t>
        </w:r>
      </w:ins>
      <w:r w:rsidR="00500806">
        <w:rPr>
          <w:rFonts w:ascii="Times" w:hAnsi="Times"/>
          <w:i/>
        </w:rPr>
        <w:t xml:space="preserve"> </w:t>
      </w:r>
      <w:ins w:id="83" w:author="Edgar Josué Malagón Montaña" w:date="2015-11-11T08:15:00Z">
        <w:r w:rsidR="00FD4D30">
          <w:rPr>
            <w:rFonts w:ascii="Times" w:hAnsi="Times"/>
          </w:rPr>
          <w:t>observa</w:t>
        </w:r>
      </w:ins>
      <w:del w:id="84" w:author="Edgar Josué Malagón Montaña" w:date="2015-11-11T08:15:00Z">
        <w:r w:rsidR="00500806" w:rsidDel="00FD4D30">
          <w:rPr>
            <w:rFonts w:ascii="Times" w:hAnsi="Times"/>
          </w:rPr>
          <w:delText>Veamos</w:delText>
        </w:r>
      </w:del>
      <w:r w:rsidR="00500806">
        <w:rPr>
          <w:rFonts w:ascii="Times" w:hAnsi="Times"/>
        </w:rPr>
        <w:t xml:space="preserve"> el siguiente ejemplo</w:t>
      </w:r>
      <w:ins w:id="85" w:author="Edgar Josué Malagón Montaña" w:date="2015-11-10T13:32:00Z">
        <w:r w:rsidR="0095297A">
          <w:rPr>
            <w:rFonts w:ascii="Times" w:hAnsi="Times"/>
          </w:rPr>
          <w:t>:</w:t>
        </w:r>
      </w:ins>
    </w:p>
    <w:p w14:paraId="2AFF5B8E" w14:textId="77777777" w:rsidR="00500806" w:rsidRDefault="00500806" w:rsidP="00B03F70">
      <w:pPr>
        <w:tabs>
          <w:tab w:val="right" w:pos="8498"/>
        </w:tabs>
        <w:spacing w:after="0"/>
        <w:rPr>
          <w:rFonts w:ascii="Times" w:hAnsi="Times"/>
        </w:rPr>
      </w:pPr>
    </w:p>
    <w:p w14:paraId="2168141B" w14:textId="72788C98" w:rsidR="00500806" w:rsidRDefault="00500806" w:rsidP="00B03F70">
      <w:pPr>
        <w:tabs>
          <w:tab w:val="right" w:pos="8498"/>
        </w:tabs>
        <w:spacing w:after="0"/>
        <w:rPr>
          <w:rFonts w:ascii="Times" w:hAnsi="Times"/>
        </w:rPr>
      </w:pPr>
      <w:r>
        <w:rPr>
          <w:rFonts w:ascii="Times" w:hAnsi="Times"/>
        </w:rPr>
        <w:t xml:space="preserve">Sea </w:t>
      </w:r>
      <w:del w:id="86" w:author="Edgar Josué Malagón Montaña" w:date="2015-11-10T13:38:00Z">
        <w:r w:rsidRPr="00500806" w:rsidDel="00A37B1E">
          <w:rPr>
            <w:rFonts w:ascii="Times" w:hAnsi="Times"/>
            <w:i/>
          </w:rPr>
          <w:delText>P</w:delText>
        </w:r>
      </w:del>
      <w:ins w:id="87" w:author="Edgar Josué Malagón Montaña" w:date="2015-11-10T13:38:00Z">
        <w:r w:rsidR="00A37B1E">
          <w:rPr>
            <w:rFonts w:ascii="Times" w:hAnsi="Times"/>
            <w:i/>
          </w:rPr>
          <w:t>p</w:t>
        </w:r>
      </w:ins>
      <w:r w:rsidRPr="00500806">
        <w:rPr>
          <w:rFonts w:ascii="Times" w:hAnsi="Times"/>
          <w:i/>
        </w:rPr>
        <w:t xml:space="preserve">(x)= </w:t>
      </w:r>
      <w:r w:rsidRPr="00A37B1E">
        <w:rPr>
          <w:rFonts w:ascii="Times" w:hAnsi="Times"/>
          <w:rPrChange w:id="88" w:author="Edgar Josué Malagón Montaña" w:date="2015-11-10T13:38:00Z">
            <w:rPr>
              <w:rFonts w:ascii="Times" w:hAnsi="Times"/>
              <w:i/>
            </w:rPr>
          </w:rPrChange>
        </w:rPr>
        <w:t>2</w:t>
      </w:r>
      <w:r w:rsidRPr="00500806">
        <w:rPr>
          <w:rFonts w:ascii="Times" w:hAnsi="Times"/>
          <w:i/>
        </w:rPr>
        <w:t>x+</w:t>
      </w:r>
      <w:r w:rsidRPr="00A37B1E">
        <w:rPr>
          <w:rFonts w:ascii="Times" w:hAnsi="Times"/>
          <w:rPrChange w:id="89" w:author="Edgar Josué Malagón Montaña" w:date="2015-11-10T13:39:00Z">
            <w:rPr>
              <w:rFonts w:ascii="Times" w:hAnsi="Times"/>
              <w:i/>
            </w:rPr>
          </w:rPrChange>
        </w:rPr>
        <w:t>1</w:t>
      </w:r>
      <w:r>
        <w:rPr>
          <w:rFonts w:ascii="Times" w:hAnsi="Times"/>
          <w:i/>
        </w:rPr>
        <w:t xml:space="preserve"> </w:t>
      </w:r>
      <w:r>
        <w:rPr>
          <w:rFonts w:ascii="Times" w:hAnsi="Times"/>
        </w:rPr>
        <w:t xml:space="preserve">y </w:t>
      </w:r>
      <w:r w:rsidRPr="00A37B1E">
        <w:rPr>
          <w:rFonts w:ascii="Times" w:hAnsi="Times"/>
          <w:i/>
          <w:rPrChange w:id="90" w:author="Edgar Josué Malagón Montaña" w:date="2015-11-10T13:39:00Z">
            <w:rPr>
              <w:rFonts w:ascii="Times" w:hAnsi="Times"/>
            </w:rPr>
          </w:rPrChange>
        </w:rPr>
        <w:t>x</w:t>
      </w:r>
      <w:r>
        <w:rPr>
          <w:rFonts w:ascii="Times" w:hAnsi="Times"/>
          <w:vertAlign w:val="subscript"/>
        </w:rPr>
        <w:t>1</w:t>
      </w:r>
      <w:ins w:id="91" w:author="Edgar Josué Malagón Montaña" w:date="2015-11-10T13:39:00Z">
        <w:r w:rsidR="00A37B1E">
          <w:rPr>
            <w:rFonts w:ascii="Times" w:hAnsi="Times"/>
            <w:vertAlign w:val="subscript"/>
          </w:rPr>
          <w:t xml:space="preserve"> </w:t>
        </w:r>
      </w:ins>
      <w:r>
        <w:rPr>
          <w:rFonts w:ascii="Times" w:hAnsi="Times"/>
        </w:rPr>
        <w:t>=</w:t>
      </w:r>
      <w:ins w:id="92" w:author="Edgar Josué Malagón Montaña" w:date="2015-11-10T13:39:00Z">
        <w:r w:rsidR="00A37B1E">
          <w:rPr>
            <w:rFonts w:ascii="Times" w:hAnsi="Times"/>
          </w:rPr>
          <w:t xml:space="preserve"> </w:t>
        </w:r>
      </w:ins>
      <w:r>
        <w:rPr>
          <w:rFonts w:ascii="Times" w:hAnsi="Times"/>
        </w:rPr>
        <w:t>1</w:t>
      </w:r>
      <w:r>
        <w:rPr>
          <w:rFonts w:ascii="Times" w:hAnsi="Times"/>
          <w:vertAlign w:val="subscript"/>
        </w:rPr>
        <w:t xml:space="preserve"> </w:t>
      </w:r>
      <w:r w:rsidRPr="00500806">
        <w:rPr>
          <w:rFonts w:ascii="Times" w:hAnsi="Times"/>
        </w:rPr>
        <w:t>y</w:t>
      </w:r>
      <w:r>
        <w:rPr>
          <w:rFonts w:ascii="Times" w:hAnsi="Times"/>
        </w:rPr>
        <w:t xml:space="preserve"> </w:t>
      </w:r>
      <w:r>
        <w:rPr>
          <w:rFonts w:ascii="Times" w:hAnsi="Times"/>
          <w:vertAlign w:val="subscript"/>
        </w:rPr>
        <w:t xml:space="preserve"> </w:t>
      </w:r>
      <w:r w:rsidRPr="00A37B1E">
        <w:rPr>
          <w:rFonts w:ascii="Times" w:hAnsi="Times"/>
          <w:i/>
          <w:rPrChange w:id="93" w:author="Edgar Josué Malagón Montaña" w:date="2015-11-10T13:39:00Z">
            <w:rPr>
              <w:rFonts w:ascii="Times" w:hAnsi="Times"/>
            </w:rPr>
          </w:rPrChange>
        </w:rPr>
        <w:t>x</w:t>
      </w:r>
      <w:r>
        <w:rPr>
          <w:rFonts w:ascii="Times" w:hAnsi="Times"/>
          <w:vertAlign w:val="subscript"/>
        </w:rPr>
        <w:t>2</w:t>
      </w:r>
      <w:ins w:id="94" w:author="Edgar Josué Malagón Montaña" w:date="2015-11-10T13:39:00Z">
        <w:r w:rsidR="00A37B1E">
          <w:rPr>
            <w:rFonts w:ascii="Times" w:hAnsi="Times"/>
            <w:vertAlign w:val="subscript"/>
          </w:rPr>
          <w:t xml:space="preserve"> </w:t>
        </w:r>
      </w:ins>
      <w:r>
        <w:rPr>
          <w:rFonts w:ascii="Times" w:hAnsi="Times"/>
        </w:rPr>
        <w:t>=</w:t>
      </w:r>
      <w:ins w:id="95" w:author="Edgar Josué Malagón Montaña" w:date="2015-11-10T13:39:00Z">
        <w:r w:rsidR="00A37B1E">
          <w:rPr>
            <w:rFonts w:ascii="Times" w:hAnsi="Times"/>
          </w:rPr>
          <w:t xml:space="preserve"> </w:t>
        </w:r>
      </w:ins>
      <w:r>
        <w:rPr>
          <w:rFonts w:ascii="Times" w:hAnsi="Times"/>
        </w:rPr>
        <w:t>3. Hallamos sus respectivos valores numéricos</w:t>
      </w:r>
      <w:ins w:id="96" w:author="Edgar Josué Malagón Montaña" w:date="2015-11-10T13:39:00Z">
        <w:r w:rsidR="00A37B1E">
          <w:rPr>
            <w:rFonts w:ascii="Times" w:hAnsi="Times"/>
          </w:rPr>
          <w:t>:</w:t>
        </w:r>
      </w:ins>
    </w:p>
    <w:p w14:paraId="30D813A8" w14:textId="77777777" w:rsidR="00500806" w:rsidRDefault="00500806" w:rsidP="00B03F70">
      <w:pPr>
        <w:tabs>
          <w:tab w:val="right" w:pos="8498"/>
        </w:tabs>
        <w:spacing w:after="0"/>
        <w:rPr>
          <w:ins w:id="97" w:author="Edgar Josué Malagón Montaña" w:date="2015-11-10T13:39:00Z"/>
          <w:rFonts w:ascii="Times" w:eastAsiaTheme="minorEastAsia" w:hAnsi="Times"/>
        </w:rPr>
      </w:pPr>
    </w:p>
    <w:p w14:paraId="12E606C8" w14:textId="28AE5265" w:rsidR="005F6F60" w:rsidRDefault="005F6F60" w:rsidP="00B03F70">
      <w:pPr>
        <w:tabs>
          <w:tab w:val="right" w:pos="8498"/>
        </w:tabs>
        <w:spacing w:after="0"/>
        <w:rPr>
          <w:ins w:id="98" w:author="Edgar Josué Malagón Montaña" w:date="2015-11-10T13:39:00Z"/>
          <w:rFonts w:ascii="Times" w:eastAsiaTheme="minorEastAsia" w:hAnsi="Times"/>
        </w:rPr>
      </w:pPr>
      <w:ins w:id="99" w:author="Edgar Josué Malagón Montaña" w:date="2015-11-10T13:39:00Z">
        <w:r>
          <w:rPr>
            <w:rFonts w:ascii="Times" w:eastAsiaTheme="minorEastAsia" w:hAnsi="Times"/>
          </w:rPr>
          <w:t xml:space="preserve">Para </w:t>
        </w:r>
        <w:r>
          <w:rPr>
            <w:rFonts w:ascii="Times" w:eastAsiaTheme="minorEastAsia" w:hAnsi="Times"/>
            <w:i/>
          </w:rPr>
          <w:t>x</w:t>
        </w:r>
        <w:r>
          <w:rPr>
            <w:rFonts w:ascii="Times" w:eastAsiaTheme="minorEastAsia" w:hAnsi="Times"/>
          </w:rPr>
          <w:t xml:space="preserve"> = 1:</w:t>
        </w:r>
      </w:ins>
    </w:p>
    <w:p w14:paraId="65773161" w14:textId="4429C560" w:rsidR="005F6F60" w:rsidRDefault="005F6F60">
      <w:pPr>
        <w:tabs>
          <w:tab w:val="right" w:pos="8498"/>
        </w:tabs>
        <w:spacing w:after="0"/>
        <w:jc w:val="center"/>
        <w:rPr>
          <w:ins w:id="100" w:author="Edgar Josué Malagón Montaña" w:date="2015-11-10T13:40:00Z"/>
          <w:rFonts w:ascii="Times" w:eastAsiaTheme="minorEastAsia" w:hAnsi="Times"/>
        </w:rPr>
        <w:pPrChange w:id="101" w:author="Edgar Josué Malagón Montaña" w:date="2015-11-11T08:16:00Z">
          <w:pPr>
            <w:tabs>
              <w:tab w:val="right" w:pos="8498"/>
            </w:tabs>
            <w:spacing w:after="0"/>
          </w:pPr>
        </w:pPrChange>
      </w:pPr>
      <w:ins w:id="102" w:author="Edgar Josué Malagón Montaña" w:date="2015-11-10T13:40:00Z">
        <w:r>
          <w:rPr>
            <w:rFonts w:ascii="Times" w:eastAsiaTheme="minorEastAsia" w:hAnsi="Times"/>
            <w:i/>
          </w:rPr>
          <w:t>p</w:t>
        </w:r>
      </w:ins>
      <w:ins w:id="103" w:author="Edgar Josué Malagón Montaña" w:date="2015-11-10T13:39:00Z">
        <w:r>
          <w:rPr>
            <w:rFonts w:ascii="Times" w:eastAsiaTheme="minorEastAsia" w:hAnsi="Times"/>
          </w:rPr>
          <w:t>(</w:t>
        </w:r>
        <w:r>
          <w:rPr>
            <w:rFonts w:ascii="Times" w:eastAsiaTheme="minorEastAsia" w:hAnsi="Times"/>
            <w:i/>
          </w:rPr>
          <w:t>x</w:t>
        </w:r>
        <w:r>
          <w:rPr>
            <w:rFonts w:ascii="Times" w:eastAsiaTheme="minorEastAsia" w:hAnsi="Times"/>
          </w:rPr>
          <w:t>)</w:t>
        </w:r>
      </w:ins>
      <w:ins w:id="104" w:author="Edgar Josué Malagón Montaña" w:date="2015-11-10T13:40:00Z">
        <w:r>
          <w:rPr>
            <w:rFonts w:ascii="Times" w:eastAsiaTheme="minorEastAsia" w:hAnsi="Times"/>
          </w:rPr>
          <w:t xml:space="preserve"> = 2</w:t>
        </w:r>
        <w:r>
          <w:rPr>
            <w:rFonts w:ascii="Times" w:eastAsiaTheme="minorEastAsia" w:hAnsi="Times"/>
            <w:i/>
          </w:rPr>
          <w:t>x</w:t>
        </w:r>
        <w:r>
          <w:rPr>
            <w:rFonts w:ascii="Times" w:eastAsiaTheme="minorEastAsia" w:hAnsi="Times"/>
          </w:rPr>
          <w:t xml:space="preserve"> + 1</w:t>
        </w:r>
      </w:ins>
    </w:p>
    <w:p w14:paraId="6462FA50" w14:textId="541AE3B2" w:rsidR="005F6F60" w:rsidRDefault="005F6F60">
      <w:pPr>
        <w:tabs>
          <w:tab w:val="right" w:pos="8498"/>
        </w:tabs>
        <w:spacing w:after="0"/>
        <w:jc w:val="center"/>
        <w:rPr>
          <w:ins w:id="105" w:author="Edgar Josué Malagón Montaña" w:date="2015-11-11T08:16:00Z"/>
          <w:rFonts w:ascii="Times" w:eastAsiaTheme="minorEastAsia" w:hAnsi="Times"/>
        </w:rPr>
        <w:pPrChange w:id="106" w:author="Edgar Josué Malagón Montaña" w:date="2015-11-11T08:16:00Z">
          <w:pPr>
            <w:tabs>
              <w:tab w:val="right" w:pos="8498"/>
            </w:tabs>
            <w:spacing w:after="0"/>
          </w:pPr>
        </w:pPrChange>
      </w:pPr>
      <w:proofErr w:type="gramStart"/>
      <w:ins w:id="107" w:author="Edgar Josué Malagón Montaña" w:date="2015-11-10T13:40:00Z">
        <w:r>
          <w:rPr>
            <w:rFonts w:ascii="Times" w:eastAsiaTheme="minorEastAsia" w:hAnsi="Times"/>
            <w:i/>
          </w:rPr>
          <w:t>p</w:t>
        </w:r>
        <w:r w:rsidRPr="005F6F60">
          <w:rPr>
            <w:rFonts w:ascii="Times" w:eastAsiaTheme="minorEastAsia" w:hAnsi="Times"/>
            <w:rPrChange w:id="108" w:author="Edgar Josué Malagón Montaña" w:date="2015-11-10T13:40:00Z">
              <w:rPr>
                <w:rFonts w:ascii="Times" w:eastAsiaTheme="minorEastAsia" w:hAnsi="Times"/>
                <w:i/>
              </w:rPr>
            </w:rPrChange>
          </w:rPr>
          <w:t>(</w:t>
        </w:r>
        <w:proofErr w:type="gramEnd"/>
        <w:r w:rsidRPr="005F6F60">
          <w:rPr>
            <w:rFonts w:ascii="Times" w:eastAsiaTheme="minorEastAsia" w:hAnsi="Times"/>
            <w:rPrChange w:id="109" w:author="Edgar Josué Malagón Montaña" w:date="2015-11-10T13:40:00Z">
              <w:rPr>
                <w:rFonts w:ascii="Times" w:eastAsiaTheme="minorEastAsia" w:hAnsi="Times"/>
                <w:i/>
              </w:rPr>
            </w:rPrChange>
          </w:rPr>
          <w:t>1)</w:t>
        </w:r>
        <w:r>
          <w:rPr>
            <w:rFonts w:ascii="Times" w:eastAsiaTheme="minorEastAsia" w:hAnsi="Times"/>
            <w:i/>
          </w:rPr>
          <w:t xml:space="preserve"> </w:t>
        </w:r>
        <w:r>
          <w:rPr>
            <w:rFonts w:ascii="Times" w:eastAsiaTheme="minorEastAsia" w:hAnsi="Times"/>
          </w:rPr>
          <w:t>= 2(1) + 1</w:t>
        </w:r>
      </w:ins>
    </w:p>
    <w:p w14:paraId="3EB31CC6" w14:textId="4BEA3430" w:rsidR="00FD4D30" w:rsidRDefault="00FD4D30">
      <w:pPr>
        <w:tabs>
          <w:tab w:val="right" w:pos="8498"/>
        </w:tabs>
        <w:spacing w:after="0"/>
        <w:jc w:val="center"/>
        <w:rPr>
          <w:ins w:id="110" w:author="Edgar Josué Malagón Montaña" w:date="2015-11-11T08:16:00Z"/>
          <w:rFonts w:ascii="Times" w:eastAsiaTheme="minorEastAsia" w:hAnsi="Times"/>
        </w:rPr>
        <w:pPrChange w:id="111" w:author="Edgar Josué Malagón Montaña" w:date="2015-11-11T08:16:00Z">
          <w:pPr>
            <w:tabs>
              <w:tab w:val="right" w:pos="8498"/>
            </w:tabs>
            <w:spacing w:after="0"/>
          </w:pPr>
        </w:pPrChange>
      </w:pPr>
      <w:proofErr w:type="gramStart"/>
      <w:ins w:id="112" w:author="Edgar Josué Malagón Montaña" w:date="2015-11-11T08:16:00Z">
        <w:r>
          <w:rPr>
            <w:rFonts w:ascii="Times" w:eastAsiaTheme="minorEastAsia" w:hAnsi="Times"/>
            <w:i/>
          </w:rPr>
          <w:t>p</w:t>
        </w:r>
        <w:r>
          <w:rPr>
            <w:rFonts w:ascii="Times" w:eastAsiaTheme="minorEastAsia" w:hAnsi="Times"/>
          </w:rPr>
          <w:t>(</w:t>
        </w:r>
        <w:proofErr w:type="gramEnd"/>
        <w:r>
          <w:rPr>
            <w:rFonts w:ascii="Times" w:eastAsiaTheme="minorEastAsia" w:hAnsi="Times"/>
          </w:rPr>
          <w:t>1) = 2 + 1</w:t>
        </w:r>
      </w:ins>
    </w:p>
    <w:p w14:paraId="72E10082" w14:textId="51966E9F" w:rsidR="00FD4D30" w:rsidRDefault="00FD4D30">
      <w:pPr>
        <w:tabs>
          <w:tab w:val="right" w:pos="8498"/>
        </w:tabs>
        <w:spacing w:after="0"/>
        <w:jc w:val="center"/>
        <w:rPr>
          <w:ins w:id="113" w:author="Edgar Josué Malagón Montaña" w:date="2015-11-12T05:38:00Z"/>
          <w:rFonts w:ascii="Times" w:eastAsiaTheme="minorEastAsia" w:hAnsi="Times"/>
        </w:rPr>
        <w:pPrChange w:id="114" w:author="Edgar Josué Malagón Montaña" w:date="2015-11-11T08:16:00Z">
          <w:pPr>
            <w:tabs>
              <w:tab w:val="right" w:pos="8498"/>
            </w:tabs>
            <w:spacing w:after="0"/>
          </w:pPr>
        </w:pPrChange>
      </w:pPr>
      <w:proofErr w:type="gramStart"/>
      <w:ins w:id="115" w:author="Edgar Josué Malagón Montaña" w:date="2015-11-11T08:16:00Z">
        <w:r>
          <w:rPr>
            <w:rFonts w:ascii="Times" w:eastAsiaTheme="minorEastAsia" w:hAnsi="Times"/>
            <w:i/>
          </w:rPr>
          <w:t>p</w:t>
        </w:r>
        <w:r>
          <w:rPr>
            <w:rFonts w:ascii="Times" w:eastAsiaTheme="minorEastAsia" w:hAnsi="Times"/>
          </w:rPr>
          <w:t>(</w:t>
        </w:r>
        <w:proofErr w:type="gramEnd"/>
        <w:r>
          <w:rPr>
            <w:rFonts w:ascii="Times" w:eastAsiaTheme="minorEastAsia" w:hAnsi="Times"/>
          </w:rPr>
          <w:t>1) = 3</w:t>
        </w:r>
      </w:ins>
    </w:p>
    <w:p w14:paraId="1ABC96D9" w14:textId="77777777" w:rsidR="00EB0A9C" w:rsidRDefault="00EB0A9C">
      <w:pPr>
        <w:tabs>
          <w:tab w:val="right" w:pos="8498"/>
        </w:tabs>
        <w:spacing w:after="0"/>
        <w:jc w:val="center"/>
        <w:rPr>
          <w:ins w:id="116" w:author="Edgar Josué Malagón Montaña" w:date="2015-11-12T05:38:00Z"/>
          <w:rFonts w:ascii="Times" w:eastAsiaTheme="minorEastAsia" w:hAnsi="Times"/>
        </w:rPr>
        <w:pPrChange w:id="117" w:author="Edgar Josué Malagón Montaña" w:date="2015-11-11T08:16:00Z">
          <w:pPr>
            <w:tabs>
              <w:tab w:val="right" w:pos="8498"/>
            </w:tabs>
            <w:spacing w:after="0"/>
          </w:pPr>
        </w:pPrChange>
      </w:pPr>
    </w:p>
    <w:p w14:paraId="4FF3C944" w14:textId="5AFAC68C" w:rsidR="00EB0A9C" w:rsidRDefault="00EB0A9C">
      <w:pPr>
        <w:tabs>
          <w:tab w:val="right" w:pos="8498"/>
        </w:tabs>
        <w:spacing w:after="0"/>
        <w:jc w:val="both"/>
        <w:rPr>
          <w:ins w:id="118" w:author="Edgar Josué Malagón Montaña" w:date="2015-11-12T05:38:00Z"/>
          <w:rFonts w:ascii="Times" w:eastAsiaTheme="minorEastAsia" w:hAnsi="Times"/>
        </w:rPr>
        <w:pPrChange w:id="119" w:author="Edgar Josué Malagón Montaña" w:date="2015-11-12T05:38:00Z">
          <w:pPr>
            <w:tabs>
              <w:tab w:val="right" w:pos="8498"/>
            </w:tabs>
            <w:spacing w:after="0"/>
          </w:pPr>
        </w:pPrChange>
      </w:pPr>
      <w:ins w:id="120" w:author="Edgar Josué Malagón Montaña" w:date="2015-11-12T05:38:00Z">
        <w:r>
          <w:rPr>
            <w:rFonts w:ascii="Times" w:eastAsiaTheme="minorEastAsia" w:hAnsi="Times"/>
          </w:rPr>
          <w:t xml:space="preserve">Para </w:t>
        </w:r>
        <w:r>
          <w:rPr>
            <w:rFonts w:ascii="Times" w:eastAsiaTheme="minorEastAsia" w:hAnsi="Times"/>
            <w:i/>
          </w:rPr>
          <w:t>x</w:t>
        </w:r>
        <w:r>
          <w:rPr>
            <w:rFonts w:ascii="Times" w:eastAsiaTheme="minorEastAsia" w:hAnsi="Times"/>
          </w:rPr>
          <w:t xml:space="preserve"> = 3:</w:t>
        </w:r>
      </w:ins>
    </w:p>
    <w:p w14:paraId="05E5C672" w14:textId="00178B4D" w:rsidR="00EB0A9C" w:rsidRDefault="00EB0A9C">
      <w:pPr>
        <w:tabs>
          <w:tab w:val="right" w:pos="8498"/>
        </w:tabs>
        <w:spacing w:after="0"/>
        <w:jc w:val="center"/>
        <w:rPr>
          <w:ins w:id="121" w:author="Edgar Josué Malagón Montaña" w:date="2015-11-12T05:38:00Z"/>
          <w:rFonts w:ascii="Times" w:eastAsiaTheme="minorEastAsia" w:hAnsi="Times"/>
        </w:rPr>
        <w:pPrChange w:id="122" w:author="Edgar Josué Malagón Montaña" w:date="2015-11-12T05:39:00Z">
          <w:pPr>
            <w:tabs>
              <w:tab w:val="right" w:pos="8498"/>
            </w:tabs>
            <w:spacing w:after="0"/>
          </w:pPr>
        </w:pPrChange>
      </w:pPr>
      <w:ins w:id="123" w:author="Edgar Josué Malagón Montaña" w:date="2015-11-12T05:38:00Z">
        <w:r>
          <w:rPr>
            <w:rFonts w:ascii="Times" w:eastAsiaTheme="minorEastAsia" w:hAnsi="Times"/>
            <w:i/>
          </w:rPr>
          <w:t>p</w:t>
        </w:r>
        <w:r>
          <w:rPr>
            <w:rFonts w:ascii="Times" w:eastAsiaTheme="minorEastAsia" w:hAnsi="Times"/>
          </w:rPr>
          <w:t>(</w:t>
        </w:r>
        <w:r w:rsidRPr="00EB0A9C">
          <w:rPr>
            <w:rFonts w:ascii="Times" w:eastAsiaTheme="minorEastAsia" w:hAnsi="Times"/>
            <w:i/>
            <w:rPrChange w:id="124" w:author="Edgar Josué Malagón Montaña" w:date="2015-11-12T05:38:00Z">
              <w:rPr>
                <w:rFonts w:ascii="Times" w:eastAsiaTheme="minorEastAsia" w:hAnsi="Times"/>
              </w:rPr>
            </w:rPrChange>
          </w:rPr>
          <w:t>x</w:t>
        </w:r>
        <w:r>
          <w:rPr>
            <w:rFonts w:ascii="Times" w:eastAsiaTheme="minorEastAsia" w:hAnsi="Times"/>
          </w:rPr>
          <w:t>) = 2</w:t>
        </w:r>
        <w:r>
          <w:rPr>
            <w:rFonts w:ascii="Times" w:eastAsiaTheme="minorEastAsia" w:hAnsi="Times"/>
            <w:i/>
          </w:rPr>
          <w:t>x</w:t>
        </w:r>
        <w:r>
          <w:rPr>
            <w:rFonts w:ascii="Times" w:eastAsiaTheme="minorEastAsia" w:hAnsi="Times"/>
          </w:rPr>
          <w:t xml:space="preserve"> +1</w:t>
        </w:r>
      </w:ins>
    </w:p>
    <w:p w14:paraId="2247AA9E" w14:textId="22BF57E0" w:rsidR="00EB0A9C" w:rsidRDefault="00EB0A9C">
      <w:pPr>
        <w:tabs>
          <w:tab w:val="right" w:pos="8498"/>
        </w:tabs>
        <w:spacing w:after="0"/>
        <w:jc w:val="center"/>
        <w:rPr>
          <w:ins w:id="125" w:author="Edgar Josué Malagón Montaña" w:date="2015-11-12T05:39:00Z"/>
          <w:rFonts w:ascii="Times" w:eastAsiaTheme="minorEastAsia" w:hAnsi="Times"/>
        </w:rPr>
        <w:pPrChange w:id="126" w:author="Edgar Josué Malagón Montaña" w:date="2015-11-12T05:39:00Z">
          <w:pPr>
            <w:tabs>
              <w:tab w:val="right" w:pos="8498"/>
            </w:tabs>
            <w:spacing w:after="0"/>
          </w:pPr>
        </w:pPrChange>
      </w:pPr>
      <w:proofErr w:type="gramStart"/>
      <w:ins w:id="127" w:author="Edgar Josué Malagón Montaña" w:date="2015-11-12T05:39:00Z">
        <w:r>
          <w:rPr>
            <w:rFonts w:ascii="Times" w:eastAsiaTheme="minorEastAsia" w:hAnsi="Times"/>
            <w:i/>
          </w:rPr>
          <w:t>p</w:t>
        </w:r>
        <w:r>
          <w:rPr>
            <w:rFonts w:ascii="Times" w:eastAsiaTheme="minorEastAsia" w:hAnsi="Times"/>
          </w:rPr>
          <w:t>(</w:t>
        </w:r>
        <w:proofErr w:type="gramEnd"/>
        <w:r w:rsidRPr="00EB0A9C">
          <w:rPr>
            <w:rFonts w:ascii="Times" w:eastAsiaTheme="minorEastAsia" w:hAnsi="Times"/>
            <w:rPrChange w:id="128" w:author="Edgar Josué Malagón Montaña" w:date="2015-11-12T05:39:00Z">
              <w:rPr>
                <w:rFonts w:ascii="Times" w:eastAsiaTheme="minorEastAsia" w:hAnsi="Times"/>
                <w:i/>
              </w:rPr>
            </w:rPrChange>
          </w:rPr>
          <w:t>3</w:t>
        </w:r>
        <w:r>
          <w:rPr>
            <w:rFonts w:ascii="Times" w:eastAsiaTheme="minorEastAsia" w:hAnsi="Times"/>
          </w:rPr>
          <w:t>) = 2(3) +1</w:t>
        </w:r>
      </w:ins>
    </w:p>
    <w:p w14:paraId="219AED1D" w14:textId="676EDFDF" w:rsidR="00EB0A9C" w:rsidRDefault="00EB0A9C">
      <w:pPr>
        <w:tabs>
          <w:tab w:val="right" w:pos="8498"/>
        </w:tabs>
        <w:spacing w:after="0"/>
        <w:jc w:val="center"/>
        <w:rPr>
          <w:ins w:id="129" w:author="Edgar Josué Malagón Montaña" w:date="2015-11-12T05:39:00Z"/>
          <w:rFonts w:ascii="Times" w:eastAsiaTheme="minorEastAsia" w:hAnsi="Times"/>
        </w:rPr>
        <w:pPrChange w:id="130" w:author="Edgar Josué Malagón Montaña" w:date="2015-11-12T05:39:00Z">
          <w:pPr>
            <w:tabs>
              <w:tab w:val="right" w:pos="8498"/>
            </w:tabs>
            <w:spacing w:after="0"/>
          </w:pPr>
        </w:pPrChange>
      </w:pPr>
      <w:proofErr w:type="gramStart"/>
      <w:ins w:id="131" w:author="Edgar Josué Malagón Montaña" w:date="2015-11-12T05:39:00Z">
        <w:r>
          <w:rPr>
            <w:rFonts w:ascii="Times" w:eastAsiaTheme="minorEastAsia" w:hAnsi="Times"/>
            <w:i/>
          </w:rPr>
          <w:t>p</w:t>
        </w:r>
        <w:r>
          <w:rPr>
            <w:rFonts w:ascii="Times" w:eastAsiaTheme="minorEastAsia" w:hAnsi="Times"/>
          </w:rPr>
          <w:t>(</w:t>
        </w:r>
        <w:proofErr w:type="gramEnd"/>
        <w:r>
          <w:rPr>
            <w:rFonts w:ascii="Times" w:eastAsiaTheme="minorEastAsia" w:hAnsi="Times"/>
          </w:rPr>
          <w:t>3) = 6 +1</w:t>
        </w:r>
      </w:ins>
    </w:p>
    <w:p w14:paraId="238F5FAE" w14:textId="2542A833" w:rsidR="00EB0A9C" w:rsidRDefault="00EB0A9C">
      <w:pPr>
        <w:tabs>
          <w:tab w:val="right" w:pos="8498"/>
        </w:tabs>
        <w:spacing w:after="0"/>
        <w:jc w:val="center"/>
        <w:rPr>
          <w:ins w:id="132" w:author="Edgar Josué Malagón Montaña" w:date="2015-11-11T08:16:00Z"/>
          <w:rFonts w:ascii="Times" w:eastAsiaTheme="minorEastAsia" w:hAnsi="Times"/>
        </w:rPr>
        <w:pPrChange w:id="133" w:author="Edgar Josué Malagón Montaña" w:date="2015-11-12T05:39:00Z">
          <w:pPr>
            <w:tabs>
              <w:tab w:val="right" w:pos="8498"/>
            </w:tabs>
            <w:spacing w:after="0"/>
          </w:pPr>
        </w:pPrChange>
      </w:pPr>
      <w:proofErr w:type="gramStart"/>
      <w:ins w:id="134" w:author="Edgar Josué Malagón Montaña" w:date="2015-11-12T05:39:00Z">
        <w:r>
          <w:rPr>
            <w:rFonts w:ascii="Times" w:eastAsiaTheme="minorEastAsia" w:hAnsi="Times"/>
            <w:i/>
          </w:rPr>
          <w:t>p</w:t>
        </w:r>
        <w:r>
          <w:rPr>
            <w:rFonts w:ascii="Times" w:eastAsiaTheme="minorEastAsia" w:hAnsi="Times"/>
          </w:rPr>
          <w:t>(</w:t>
        </w:r>
        <w:proofErr w:type="gramEnd"/>
        <w:r>
          <w:rPr>
            <w:rFonts w:ascii="Times" w:eastAsiaTheme="minorEastAsia" w:hAnsi="Times"/>
          </w:rPr>
          <w:t>3) = 7</w:t>
        </w:r>
      </w:ins>
    </w:p>
    <w:p w14:paraId="131EB789" w14:textId="093B628E" w:rsidR="00FD4D30" w:rsidRPr="00EF2B2A" w:rsidDel="00EB0A9C" w:rsidRDefault="00FD4D30">
      <w:pPr>
        <w:tabs>
          <w:tab w:val="right" w:pos="8498"/>
        </w:tabs>
        <w:spacing w:after="0"/>
        <w:jc w:val="center"/>
        <w:rPr>
          <w:del w:id="135" w:author="Edgar Josué Malagón Montaña" w:date="2015-11-12T05:40:00Z"/>
          <w:rFonts w:ascii="Times" w:eastAsiaTheme="minorEastAsia" w:hAnsi="Times"/>
        </w:rPr>
        <w:pPrChange w:id="136" w:author="Edgar Josué Malagón Montaña" w:date="2015-11-11T08:16:00Z">
          <w:pPr>
            <w:tabs>
              <w:tab w:val="right" w:pos="8498"/>
            </w:tabs>
            <w:spacing w:after="0"/>
          </w:pPr>
        </w:pPrChange>
      </w:pPr>
    </w:p>
    <w:p w14:paraId="6C76ECEE" w14:textId="6D36EF86" w:rsidR="00500806" w:rsidRPr="005F6F60" w:rsidDel="00EB0A9C" w:rsidRDefault="00500806" w:rsidP="00B03F70">
      <w:pPr>
        <w:tabs>
          <w:tab w:val="right" w:pos="8498"/>
        </w:tabs>
        <w:spacing w:after="0"/>
        <w:rPr>
          <w:del w:id="137" w:author="Edgar Josué Malagón Montaña" w:date="2015-11-12T05:40:00Z"/>
          <w:rFonts w:ascii="Times" w:eastAsiaTheme="minorEastAsia" w:hAnsi="Times"/>
          <w:highlight w:val="yellow"/>
          <w:rPrChange w:id="138" w:author="Edgar Josué Malagón Montaña" w:date="2015-11-10T13:40:00Z">
            <w:rPr>
              <w:del w:id="139" w:author="Edgar Josué Malagón Montaña" w:date="2015-11-12T05:40:00Z"/>
              <w:rFonts w:ascii="Times" w:eastAsiaTheme="minorEastAsia" w:hAnsi="Times"/>
            </w:rPr>
          </w:rPrChange>
        </w:rPr>
      </w:pPr>
      <w:commentRangeStart w:id="140"/>
      <w:del w:id="141" w:author="Edgar Josué Malagón Montaña" w:date="2015-11-12T05:40:00Z">
        <m:oMathPara>
          <m:oMath>
            <m:r>
              <w:rPr>
                <w:rFonts w:ascii="Cambria Math" w:hAnsi="Cambria Math"/>
                <w:highlight w:val="yellow"/>
                <w:rPrChange w:id="142" w:author="Edgar Josué Malagón Montaña" w:date="2015-11-10T13:40:00Z">
                  <w:rPr>
                    <w:rFonts w:ascii="Cambria Math" w:hAnsi="Cambria Math"/>
                  </w:rPr>
                </w:rPrChange>
              </w:rPr>
              <m:t>Para x</m:t>
            </m:r>
            <m:r>
              <m:rPr>
                <m:aln/>
              </m:rPr>
              <w:rPr>
                <w:rFonts w:ascii="Cambria Math" w:hAnsi="Cambria Math"/>
                <w:highlight w:val="yellow"/>
                <w:rPrChange w:id="143" w:author="Edgar Josué Malagón Montaña" w:date="2015-11-10T13:40:00Z">
                  <w:rPr>
                    <w:rFonts w:ascii="Cambria Math" w:hAnsi="Cambria Math"/>
                  </w:rPr>
                </w:rPrChange>
              </w:rPr>
              <m:t>=1</m:t>
            </m:r>
            <m:r>
              <m:rPr>
                <m:sty m:val="p"/>
              </m:rPr>
              <w:rPr>
                <w:rFonts w:ascii="Times" w:eastAsiaTheme="minorEastAsia" w:hAnsi="Times"/>
                <w:highlight w:val="yellow"/>
                <w:rPrChange w:id="144" w:author="Edgar Josué Malagón Montaña" w:date="2015-11-10T13:40:00Z">
                  <w:rPr>
                    <w:rFonts w:ascii="Times" w:eastAsiaTheme="minorEastAsia" w:hAnsi="Times"/>
                  </w:rPr>
                </w:rPrChange>
              </w:rPr>
              <w:br/>
            </m:r>
          </m:oMath>
          <m:oMath>
            <m:r>
              <w:rPr>
                <w:rFonts w:ascii="Cambria Math" w:hAnsi="Cambria Math"/>
                <w:highlight w:val="yellow"/>
                <w:rPrChange w:id="145" w:author="Edgar Josué Malagón Montaña" w:date="2015-11-10T13:40:00Z">
                  <w:rPr>
                    <w:rFonts w:ascii="Cambria Math" w:hAnsi="Cambria Math"/>
                  </w:rPr>
                </w:rPrChange>
              </w:rPr>
              <m:t>P</m:t>
            </m:r>
            <m:d>
              <m:dPr>
                <m:ctrlPr>
                  <w:rPr>
                    <w:rFonts w:ascii="Cambria Math" w:hAnsi="Cambria Math"/>
                    <w:i/>
                    <w:highlight w:val="yellow"/>
                  </w:rPr>
                </m:ctrlPr>
              </m:dPr>
              <m:e>
                <m:r>
                  <w:rPr>
                    <w:rFonts w:ascii="Cambria Math" w:hAnsi="Cambria Math"/>
                    <w:highlight w:val="yellow"/>
                    <w:rPrChange w:id="146" w:author="Edgar Josué Malagón Montaña" w:date="2015-11-10T13:40:00Z">
                      <w:rPr>
                        <w:rFonts w:ascii="Cambria Math" w:hAnsi="Cambria Math"/>
                      </w:rPr>
                    </w:rPrChange>
                  </w:rPr>
                  <m:t>x</m:t>
                </m:r>
              </m:e>
            </m:d>
            <m:r>
              <m:rPr>
                <m:aln/>
              </m:rPr>
              <w:rPr>
                <w:rFonts w:ascii="Cambria Math" w:hAnsi="Cambria Math"/>
                <w:highlight w:val="yellow"/>
                <w:rPrChange w:id="147" w:author="Edgar Josué Malagón Montaña" w:date="2015-11-10T13:40:00Z">
                  <w:rPr>
                    <w:rFonts w:ascii="Cambria Math" w:hAnsi="Cambria Math"/>
                  </w:rPr>
                </w:rPrChange>
              </w:rPr>
              <m:t>= 2x+1</m:t>
            </m:r>
            <m:r>
              <m:rPr>
                <m:sty m:val="p"/>
              </m:rPr>
              <w:rPr>
                <w:rFonts w:ascii="Times" w:eastAsiaTheme="minorEastAsia" w:hAnsi="Times"/>
                <w:highlight w:val="yellow"/>
                <w:rPrChange w:id="148" w:author="Edgar Josué Malagón Montaña" w:date="2015-11-10T13:40:00Z">
                  <w:rPr>
                    <w:rFonts w:ascii="Times" w:eastAsiaTheme="minorEastAsia" w:hAnsi="Times"/>
                  </w:rPr>
                </w:rPrChange>
              </w:rPr>
              <w:br/>
            </m:r>
          </m:oMath>
          <m:oMath>
            <m:r>
              <w:rPr>
                <w:rFonts w:ascii="Cambria Math" w:hAnsi="Cambria Math"/>
                <w:highlight w:val="yellow"/>
                <w:rPrChange w:id="149" w:author="Edgar Josué Malagón Montaña" w:date="2015-11-10T13:40:00Z">
                  <w:rPr>
                    <w:rFonts w:ascii="Cambria Math" w:hAnsi="Cambria Math"/>
                  </w:rPr>
                </w:rPrChange>
              </w:rPr>
              <m:t>P</m:t>
            </m:r>
            <m:d>
              <m:dPr>
                <m:ctrlPr>
                  <w:rPr>
                    <w:rFonts w:ascii="Cambria Math" w:hAnsi="Cambria Math"/>
                    <w:i/>
                    <w:highlight w:val="yellow"/>
                  </w:rPr>
                </m:ctrlPr>
              </m:dPr>
              <m:e>
                <m:r>
                  <w:rPr>
                    <w:rFonts w:ascii="Cambria Math" w:hAnsi="Cambria Math"/>
                    <w:highlight w:val="yellow"/>
                    <w:rPrChange w:id="150" w:author="Edgar Josué Malagón Montaña" w:date="2015-11-10T13:40:00Z">
                      <w:rPr>
                        <w:rFonts w:ascii="Cambria Math" w:hAnsi="Cambria Math"/>
                      </w:rPr>
                    </w:rPrChange>
                  </w:rPr>
                  <m:t>1</m:t>
                </m:r>
              </m:e>
            </m:d>
            <m:r>
              <m:rPr>
                <m:aln/>
              </m:rPr>
              <w:rPr>
                <w:rFonts w:ascii="Cambria Math" w:hAnsi="Cambria Math"/>
                <w:highlight w:val="yellow"/>
                <w:rPrChange w:id="151" w:author="Edgar Josué Malagón Montaña" w:date="2015-11-10T13:40:00Z">
                  <w:rPr>
                    <w:rFonts w:ascii="Cambria Math" w:hAnsi="Cambria Math"/>
                  </w:rPr>
                </w:rPrChange>
              </w:rPr>
              <m:t>=2</m:t>
            </m:r>
            <m:d>
              <m:dPr>
                <m:ctrlPr>
                  <w:rPr>
                    <w:rFonts w:ascii="Cambria Math" w:hAnsi="Cambria Math"/>
                    <w:i/>
                    <w:highlight w:val="yellow"/>
                  </w:rPr>
                </m:ctrlPr>
              </m:dPr>
              <m:e>
                <m:r>
                  <w:rPr>
                    <w:rFonts w:ascii="Cambria Math" w:hAnsi="Cambria Math"/>
                    <w:highlight w:val="yellow"/>
                    <w:rPrChange w:id="152" w:author="Edgar Josué Malagón Montaña" w:date="2015-11-10T13:40:00Z">
                      <w:rPr>
                        <w:rFonts w:ascii="Cambria Math" w:hAnsi="Cambria Math"/>
                      </w:rPr>
                    </w:rPrChange>
                  </w:rPr>
                  <m:t>1</m:t>
                </m:r>
              </m:e>
            </m:d>
            <m:r>
              <w:rPr>
                <w:rFonts w:ascii="Cambria Math" w:hAnsi="Cambria Math"/>
                <w:highlight w:val="yellow"/>
                <w:rPrChange w:id="153" w:author="Edgar Josué Malagón Montaña" w:date="2015-11-10T13:40:00Z">
                  <w:rPr>
                    <w:rFonts w:ascii="Cambria Math" w:hAnsi="Cambria Math"/>
                  </w:rPr>
                </w:rPrChange>
              </w:rPr>
              <m:t>+1</m:t>
            </m:r>
            <m:r>
              <m:rPr>
                <m:sty m:val="p"/>
              </m:rPr>
              <w:rPr>
                <w:rFonts w:ascii="Times" w:eastAsiaTheme="minorEastAsia" w:hAnsi="Times"/>
                <w:highlight w:val="yellow"/>
                <w:rPrChange w:id="154" w:author="Edgar Josué Malagón Montaña" w:date="2015-11-10T13:40:00Z">
                  <w:rPr>
                    <w:rFonts w:ascii="Times" w:eastAsiaTheme="minorEastAsia" w:hAnsi="Times"/>
                  </w:rPr>
                </w:rPrChange>
              </w:rPr>
              <w:br/>
            </m:r>
          </m:oMath>
          <m:oMath>
            <m:r>
              <w:rPr>
                <w:rFonts w:ascii="Cambria Math" w:eastAsiaTheme="minorEastAsia" w:hAnsi="Cambria Math"/>
                <w:highlight w:val="yellow"/>
                <w:rPrChange w:id="155" w:author="Edgar Josué Malagón Montaña" w:date="2015-11-10T13:40:00Z">
                  <w:rPr>
                    <w:rFonts w:ascii="Cambria Math" w:eastAsiaTheme="minorEastAsia" w:hAnsi="Cambria Math"/>
                  </w:rPr>
                </w:rPrChange>
              </w:rPr>
              <m:t>P</m:t>
            </m:r>
            <m:d>
              <m:dPr>
                <m:ctrlPr>
                  <w:rPr>
                    <w:rFonts w:ascii="Cambria Math" w:eastAsiaTheme="minorEastAsia" w:hAnsi="Cambria Math"/>
                    <w:i/>
                    <w:highlight w:val="yellow"/>
                  </w:rPr>
                </m:ctrlPr>
              </m:dPr>
              <m:e>
                <m:r>
                  <w:rPr>
                    <w:rFonts w:ascii="Cambria Math" w:eastAsiaTheme="minorEastAsia" w:hAnsi="Cambria Math"/>
                    <w:highlight w:val="yellow"/>
                    <w:rPrChange w:id="156" w:author="Edgar Josué Malagón Montaña" w:date="2015-11-10T13:40:00Z">
                      <w:rPr>
                        <w:rFonts w:ascii="Cambria Math" w:eastAsiaTheme="minorEastAsia" w:hAnsi="Cambria Math"/>
                      </w:rPr>
                    </w:rPrChange>
                  </w:rPr>
                  <m:t>1</m:t>
                </m:r>
              </m:e>
            </m:d>
            <m:r>
              <m:rPr>
                <m:aln/>
              </m:rPr>
              <w:rPr>
                <w:rFonts w:ascii="Cambria Math" w:eastAsiaTheme="minorEastAsia" w:hAnsi="Cambria Math"/>
                <w:highlight w:val="yellow"/>
                <w:rPrChange w:id="157" w:author="Edgar Josué Malagón Montaña" w:date="2015-11-10T13:40:00Z">
                  <w:rPr>
                    <w:rFonts w:ascii="Cambria Math" w:eastAsiaTheme="minorEastAsia" w:hAnsi="Cambria Math"/>
                  </w:rPr>
                </w:rPrChange>
              </w:rPr>
              <m:t>=2+1</m:t>
            </m:r>
            <m:r>
              <m:rPr>
                <m:sty m:val="p"/>
              </m:rPr>
              <w:rPr>
                <w:rFonts w:ascii="Times" w:eastAsiaTheme="minorEastAsia" w:hAnsi="Times"/>
                <w:highlight w:val="yellow"/>
                <w:rPrChange w:id="158" w:author="Edgar Josué Malagón Montaña" w:date="2015-11-10T13:40:00Z">
                  <w:rPr>
                    <w:rFonts w:ascii="Times" w:eastAsiaTheme="minorEastAsia" w:hAnsi="Times"/>
                  </w:rPr>
                </w:rPrChange>
              </w:rPr>
              <w:br/>
            </m:r>
          </m:oMath>
          <m:oMath>
            <m:r>
              <w:rPr>
                <w:rFonts w:ascii="Cambria Math" w:eastAsiaTheme="minorEastAsia" w:hAnsi="Cambria Math"/>
                <w:highlight w:val="yellow"/>
                <w:rPrChange w:id="159" w:author="Edgar Josué Malagón Montaña" w:date="2015-11-10T13:40:00Z">
                  <w:rPr>
                    <w:rFonts w:ascii="Cambria Math" w:eastAsiaTheme="minorEastAsia" w:hAnsi="Cambria Math"/>
                  </w:rPr>
                </w:rPrChange>
              </w:rPr>
              <m:t>P</m:t>
            </m:r>
            <m:d>
              <m:dPr>
                <m:ctrlPr>
                  <w:rPr>
                    <w:rFonts w:ascii="Cambria Math" w:eastAsiaTheme="minorEastAsia" w:hAnsi="Cambria Math"/>
                    <w:i/>
                    <w:highlight w:val="yellow"/>
                  </w:rPr>
                </m:ctrlPr>
              </m:dPr>
              <m:e>
                <m:r>
                  <w:rPr>
                    <w:rFonts w:ascii="Cambria Math" w:eastAsiaTheme="minorEastAsia" w:hAnsi="Cambria Math"/>
                    <w:highlight w:val="yellow"/>
                    <w:rPrChange w:id="160" w:author="Edgar Josué Malagón Montaña" w:date="2015-11-10T13:40:00Z">
                      <w:rPr>
                        <w:rFonts w:ascii="Cambria Math" w:eastAsiaTheme="minorEastAsia" w:hAnsi="Cambria Math"/>
                      </w:rPr>
                    </w:rPrChange>
                  </w:rPr>
                  <m:t>1</m:t>
                </m:r>
              </m:e>
            </m:d>
            <m:r>
              <m:rPr>
                <m:aln/>
              </m:rPr>
              <w:rPr>
                <w:rFonts w:ascii="Cambria Math" w:eastAsiaTheme="minorEastAsia" w:hAnsi="Cambria Math"/>
                <w:highlight w:val="yellow"/>
                <w:rPrChange w:id="161" w:author="Edgar Josué Malagón Montaña" w:date="2015-11-10T13:40:00Z">
                  <w:rPr>
                    <w:rFonts w:ascii="Cambria Math" w:eastAsiaTheme="minorEastAsia" w:hAnsi="Cambria Math"/>
                  </w:rPr>
                </w:rPrChange>
              </w:rPr>
              <m:t>=3</m:t>
            </m:r>
          </m:oMath>
        </m:oMathPara>
      </w:del>
    </w:p>
    <w:p w14:paraId="296C674D" w14:textId="6F8FCF74" w:rsidR="00500806" w:rsidRPr="005F6F60" w:rsidDel="00EB0A9C" w:rsidRDefault="00500806" w:rsidP="00B03F70">
      <w:pPr>
        <w:tabs>
          <w:tab w:val="right" w:pos="8498"/>
        </w:tabs>
        <w:spacing w:after="0"/>
        <w:rPr>
          <w:del w:id="162" w:author="Edgar Josué Malagón Montaña" w:date="2015-11-12T05:40:00Z"/>
          <w:rFonts w:ascii="Times" w:hAnsi="Times"/>
          <w:highlight w:val="yellow"/>
          <w:rPrChange w:id="163" w:author="Edgar Josué Malagón Montaña" w:date="2015-11-10T13:40:00Z">
            <w:rPr>
              <w:del w:id="164" w:author="Edgar Josué Malagón Montaña" w:date="2015-11-12T05:40:00Z"/>
              <w:rFonts w:ascii="Times" w:hAnsi="Times"/>
            </w:rPr>
          </w:rPrChange>
        </w:rPr>
      </w:pPr>
    </w:p>
    <w:p w14:paraId="3EC3C85E" w14:textId="5C6471D5" w:rsidR="00500806" w:rsidRPr="00500806" w:rsidDel="00EB0A9C" w:rsidRDefault="00500806" w:rsidP="00500806">
      <w:pPr>
        <w:tabs>
          <w:tab w:val="right" w:pos="8498"/>
        </w:tabs>
        <w:spacing w:after="0"/>
        <w:rPr>
          <w:del w:id="165" w:author="Edgar Josué Malagón Montaña" w:date="2015-11-12T05:40:00Z"/>
          <w:rFonts w:ascii="Times" w:eastAsiaTheme="minorEastAsia" w:hAnsi="Times"/>
        </w:rPr>
      </w:pPr>
      <w:del w:id="166" w:author="Edgar Josué Malagón Montaña" w:date="2015-11-12T05:40:00Z">
        <m:oMathPara>
          <m:oMath>
            <m:r>
              <w:rPr>
                <w:rFonts w:ascii="Cambria Math" w:hAnsi="Cambria Math"/>
                <w:highlight w:val="yellow"/>
                <w:rPrChange w:id="167" w:author="Edgar Josué Malagón Montaña" w:date="2015-11-10T13:40:00Z">
                  <w:rPr>
                    <w:rFonts w:ascii="Cambria Math" w:hAnsi="Cambria Math"/>
                  </w:rPr>
                </w:rPrChange>
              </w:rPr>
              <m:t>Para x</m:t>
            </m:r>
            <m:r>
              <m:rPr>
                <m:aln/>
              </m:rPr>
              <w:rPr>
                <w:rFonts w:ascii="Cambria Math" w:hAnsi="Cambria Math"/>
                <w:highlight w:val="yellow"/>
                <w:rPrChange w:id="168" w:author="Edgar Josué Malagón Montaña" w:date="2015-11-10T13:40:00Z">
                  <w:rPr>
                    <w:rFonts w:ascii="Cambria Math" w:hAnsi="Cambria Math"/>
                  </w:rPr>
                </w:rPrChange>
              </w:rPr>
              <m:t>=3</m:t>
            </m:r>
            <m:r>
              <m:rPr>
                <m:sty m:val="p"/>
              </m:rPr>
              <w:rPr>
                <w:rFonts w:ascii="Times" w:eastAsiaTheme="minorEastAsia" w:hAnsi="Times"/>
                <w:highlight w:val="yellow"/>
                <w:rPrChange w:id="169" w:author="Edgar Josué Malagón Montaña" w:date="2015-11-10T13:40:00Z">
                  <w:rPr>
                    <w:rFonts w:ascii="Times" w:eastAsiaTheme="minorEastAsia" w:hAnsi="Times"/>
                  </w:rPr>
                </w:rPrChange>
              </w:rPr>
              <w:br/>
            </m:r>
          </m:oMath>
          <m:oMath>
            <m:r>
              <w:rPr>
                <w:rFonts w:ascii="Cambria Math" w:hAnsi="Cambria Math"/>
                <w:highlight w:val="yellow"/>
                <w:rPrChange w:id="170" w:author="Edgar Josué Malagón Montaña" w:date="2015-11-10T13:40:00Z">
                  <w:rPr>
                    <w:rFonts w:ascii="Cambria Math" w:hAnsi="Cambria Math"/>
                  </w:rPr>
                </w:rPrChange>
              </w:rPr>
              <m:t>P</m:t>
            </m:r>
            <m:d>
              <m:dPr>
                <m:ctrlPr>
                  <w:rPr>
                    <w:rFonts w:ascii="Cambria Math" w:hAnsi="Cambria Math"/>
                    <w:i/>
                    <w:highlight w:val="yellow"/>
                  </w:rPr>
                </m:ctrlPr>
              </m:dPr>
              <m:e>
                <m:r>
                  <w:rPr>
                    <w:rFonts w:ascii="Cambria Math" w:hAnsi="Cambria Math"/>
                    <w:highlight w:val="yellow"/>
                    <w:rPrChange w:id="171" w:author="Edgar Josué Malagón Montaña" w:date="2015-11-10T13:40:00Z">
                      <w:rPr>
                        <w:rFonts w:ascii="Cambria Math" w:hAnsi="Cambria Math"/>
                      </w:rPr>
                    </w:rPrChange>
                  </w:rPr>
                  <m:t>x</m:t>
                </m:r>
              </m:e>
            </m:d>
            <m:r>
              <m:rPr>
                <m:aln/>
              </m:rPr>
              <w:rPr>
                <w:rFonts w:ascii="Cambria Math" w:hAnsi="Cambria Math"/>
                <w:highlight w:val="yellow"/>
                <w:rPrChange w:id="172" w:author="Edgar Josué Malagón Montaña" w:date="2015-11-10T13:40:00Z">
                  <w:rPr>
                    <w:rFonts w:ascii="Cambria Math" w:hAnsi="Cambria Math"/>
                  </w:rPr>
                </w:rPrChange>
              </w:rPr>
              <m:t>= 2x+1</m:t>
            </m:r>
            <m:r>
              <m:rPr>
                <m:sty m:val="p"/>
              </m:rPr>
              <w:rPr>
                <w:rFonts w:ascii="Times" w:eastAsiaTheme="minorEastAsia" w:hAnsi="Times"/>
                <w:highlight w:val="yellow"/>
                <w:rPrChange w:id="173" w:author="Edgar Josué Malagón Montaña" w:date="2015-11-10T13:40:00Z">
                  <w:rPr>
                    <w:rFonts w:ascii="Times" w:eastAsiaTheme="minorEastAsia" w:hAnsi="Times"/>
                  </w:rPr>
                </w:rPrChange>
              </w:rPr>
              <w:br/>
            </m:r>
          </m:oMath>
          <m:oMath>
            <m:r>
              <w:rPr>
                <w:rFonts w:ascii="Cambria Math" w:hAnsi="Cambria Math"/>
                <w:highlight w:val="yellow"/>
                <w:rPrChange w:id="174" w:author="Edgar Josué Malagón Montaña" w:date="2015-11-10T13:40:00Z">
                  <w:rPr>
                    <w:rFonts w:ascii="Cambria Math" w:hAnsi="Cambria Math"/>
                  </w:rPr>
                </w:rPrChange>
              </w:rPr>
              <m:t>P</m:t>
            </m:r>
            <m:d>
              <m:dPr>
                <m:ctrlPr>
                  <w:rPr>
                    <w:rFonts w:ascii="Cambria Math" w:hAnsi="Cambria Math"/>
                    <w:i/>
                    <w:highlight w:val="yellow"/>
                  </w:rPr>
                </m:ctrlPr>
              </m:dPr>
              <m:e>
                <m:r>
                  <w:rPr>
                    <w:rFonts w:ascii="Cambria Math" w:hAnsi="Cambria Math"/>
                    <w:highlight w:val="yellow"/>
                    <w:rPrChange w:id="175" w:author="Edgar Josué Malagón Montaña" w:date="2015-11-10T13:40:00Z">
                      <w:rPr>
                        <w:rFonts w:ascii="Cambria Math" w:hAnsi="Cambria Math"/>
                      </w:rPr>
                    </w:rPrChange>
                  </w:rPr>
                  <m:t>3</m:t>
                </m:r>
              </m:e>
            </m:d>
            <m:r>
              <m:rPr>
                <m:aln/>
              </m:rPr>
              <w:rPr>
                <w:rFonts w:ascii="Cambria Math" w:hAnsi="Cambria Math"/>
                <w:highlight w:val="yellow"/>
                <w:rPrChange w:id="176" w:author="Edgar Josué Malagón Montaña" w:date="2015-11-10T13:40:00Z">
                  <w:rPr>
                    <w:rFonts w:ascii="Cambria Math" w:hAnsi="Cambria Math"/>
                  </w:rPr>
                </w:rPrChange>
              </w:rPr>
              <m:t>=2</m:t>
            </m:r>
            <m:d>
              <m:dPr>
                <m:ctrlPr>
                  <w:rPr>
                    <w:rFonts w:ascii="Cambria Math" w:hAnsi="Cambria Math"/>
                    <w:i/>
                    <w:highlight w:val="yellow"/>
                  </w:rPr>
                </m:ctrlPr>
              </m:dPr>
              <m:e>
                <m:r>
                  <w:rPr>
                    <w:rFonts w:ascii="Cambria Math" w:hAnsi="Cambria Math"/>
                    <w:highlight w:val="yellow"/>
                    <w:rPrChange w:id="177" w:author="Edgar Josué Malagón Montaña" w:date="2015-11-10T13:40:00Z">
                      <w:rPr>
                        <w:rFonts w:ascii="Cambria Math" w:hAnsi="Cambria Math"/>
                      </w:rPr>
                    </w:rPrChange>
                  </w:rPr>
                  <m:t>3</m:t>
                </m:r>
              </m:e>
            </m:d>
            <m:r>
              <w:rPr>
                <w:rFonts w:ascii="Cambria Math" w:hAnsi="Cambria Math"/>
                <w:highlight w:val="yellow"/>
                <w:rPrChange w:id="178" w:author="Edgar Josué Malagón Montaña" w:date="2015-11-10T13:40:00Z">
                  <w:rPr>
                    <w:rFonts w:ascii="Cambria Math" w:hAnsi="Cambria Math"/>
                  </w:rPr>
                </w:rPrChange>
              </w:rPr>
              <m:t>+1</m:t>
            </m:r>
            <m:r>
              <m:rPr>
                <m:sty m:val="p"/>
              </m:rPr>
              <w:rPr>
                <w:rFonts w:ascii="Times" w:eastAsiaTheme="minorEastAsia" w:hAnsi="Times"/>
                <w:highlight w:val="yellow"/>
                <w:rPrChange w:id="179" w:author="Edgar Josué Malagón Montaña" w:date="2015-11-10T13:40:00Z">
                  <w:rPr>
                    <w:rFonts w:ascii="Times" w:eastAsiaTheme="minorEastAsia" w:hAnsi="Times"/>
                  </w:rPr>
                </w:rPrChange>
              </w:rPr>
              <w:br/>
            </m:r>
          </m:oMath>
          <m:oMath>
            <m:r>
              <w:rPr>
                <w:rFonts w:ascii="Cambria Math" w:eastAsiaTheme="minorEastAsia" w:hAnsi="Cambria Math"/>
                <w:highlight w:val="yellow"/>
                <w:rPrChange w:id="180" w:author="Edgar Josué Malagón Montaña" w:date="2015-11-10T13:40:00Z">
                  <w:rPr>
                    <w:rFonts w:ascii="Cambria Math" w:eastAsiaTheme="minorEastAsia" w:hAnsi="Cambria Math"/>
                  </w:rPr>
                </w:rPrChange>
              </w:rPr>
              <m:t>P</m:t>
            </m:r>
            <m:d>
              <m:dPr>
                <m:ctrlPr>
                  <w:rPr>
                    <w:rFonts w:ascii="Cambria Math" w:eastAsiaTheme="minorEastAsia" w:hAnsi="Cambria Math"/>
                    <w:i/>
                    <w:highlight w:val="yellow"/>
                  </w:rPr>
                </m:ctrlPr>
              </m:dPr>
              <m:e>
                <m:r>
                  <w:rPr>
                    <w:rFonts w:ascii="Cambria Math" w:eastAsiaTheme="minorEastAsia" w:hAnsi="Cambria Math"/>
                    <w:highlight w:val="yellow"/>
                    <w:rPrChange w:id="181" w:author="Edgar Josué Malagón Montaña" w:date="2015-11-10T13:40:00Z">
                      <w:rPr>
                        <w:rFonts w:ascii="Cambria Math" w:eastAsiaTheme="minorEastAsia" w:hAnsi="Cambria Math"/>
                      </w:rPr>
                    </w:rPrChange>
                  </w:rPr>
                  <m:t>3</m:t>
                </m:r>
              </m:e>
            </m:d>
            <m:r>
              <m:rPr>
                <m:aln/>
              </m:rPr>
              <w:rPr>
                <w:rFonts w:ascii="Cambria Math" w:eastAsiaTheme="minorEastAsia" w:hAnsi="Cambria Math"/>
                <w:highlight w:val="yellow"/>
                <w:rPrChange w:id="182" w:author="Edgar Josué Malagón Montaña" w:date="2015-11-10T13:40:00Z">
                  <w:rPr>
                    <w:rFonts w:ascii="Cambria Math" w:eastAsiaTheme="minorEastAsia" w:hAnsi="Cambria Math"/>
                  </w:rPr>
                </w:rPrChange>
              </w:rPr>
              <m:t>=6+1</m:t>
            </m:r>
            <m:r>
              <m:rPr>
                <m:sty m:val="p"/>
              </m:rPr>
              <w:rPr>
                <w:rFonts w:ascii="Times" w:eastAsiaTheme="minorEastAsia" w:hAnsi="Times"/>
                <w:highlight w:val="yellow"/>
                <w:rPrChange w:id="183" w:author="Edgar Josué Malagón Montaña" w:date="2015-11-10T13:40:00Z">
                  <w:rPr>
                    <w:rFonts w:ascii="Times" w:eastAsiaTheme="minorEastAsia" w:hAnsi="Times"/>
                  </w:rPr>
                </w:rPrChange>
              </w:rPr>
              <w:br/>
            </m:r>
          </m:oMath>
          <m:oMath>
            <m:r>
              <w:rPr>
                <w:rFonts w:ascii="Cambria Math" w:eastAsiaTheme="minorEastAsia" w:hAnsi="Cambria Math"/>
                <w:highlight w:val="yellow"/>
                <w:rPrChange w:id="184" w:author="Edgar Josué Malagón Montaña" w:date="2015-11-10T13:40:00Z">
                  <w:rPr>
                    <w:rFonts w:ascii="Cambria Math" w:eastAsiaTheme="minorEastAsia" w:hAnsi="Cambria Math"/>
                  </w:rPr>
                </w:rPrChange>
              </w:rPr>
              <m:t>P</m:t>
            </m:r>
            <m:d>
              <m:dPr>
                <m:ctrlPr>
                  <w:rPr>
                    <w:rFonts w:ascii="Cambria Math" w:eastAsiaTheme="minorEastAsia" w:hAnsi="Cambria Math"/>
                    <w:i/>
                    <w:highlight w:val="yellow"/>
                  </w:rPr>
                </m:ctrlPr>
              </m:dPr>
              <m:e>
                <m:r>
                  <w:rPr>
                    <w:rFonts w:ascii="Cambria Math" w:eastAsiaTheme="minorEastAsia" w:hAnsi="Cambria Math"/>
                    <w:highlight w:val="yellow"/>
                    <w:rPrChange w:id="185" w:author="Edgar Josué Malagón Montaña" w:date="2015-11-10T13:40:00Z">
                      <w:rPr>
                        <w:rFonts w:ascii="Cambria Math" w:eastAsiaTheme="minorEastAsia" w:hAnsi="Cambria Math"/>
                      </w:rPr>
                    </w:rPrChange>
                  </w:rPr>
                  <m:t>3</m:t>
                </m:r>
              </m:e>
            </m:d>
            <m:r>
              <m:rPr>
                <m:aln/>
              </m:rPr>
              <w:rPr>
                <w:rFonts w:ascii="Cambria Math" w:eastAsiaTheme="minorEastAsia" w:hAnsi="Cambria Math"/>
                <w:highlight w:val="yellow"/>
                <w:rPrChange w:id="186" w:author="Edgar Josué Malagón Montaña" w:date="2015-11-10T13:40:00Z">
                  <w:rPr>
                    <w:rFonts w:ascii="Cambria Math" w:eastAsiaTheme="minorEastAsia" w:hAnsi="Cambria Math"/>
                  </w:rPr>
                </w:rPrChange>
              </w:rPr>
              <m:t>=7</m:t>
            </m:r>
            <w:commentRangeEnd w:id="140"/>
            <m:r>
              <m:rPr>
                <m:sty m:val="p"/>
              </m:rPr>
              <w:rPr>
                <w:rStyle w:val="Refdecomentario"/>
              </w:rPr>
              <w:commentReference w:id="140"/>
            </m:r>
          </m:oMath>
        </m:oMathPara>
      </w:del>
    </w:p>
    <w:p w14:paraId="77EA9E5A" w14:textId="77777777" w:rsidR="00500806" w:rsidRDefault="00500806" w:rsidP="00B03F70">
      <w:pPr>
        <w:tabs>
          <w:tab w:val="right" w:pos="8498"/>
        </w:tabs>
        <w:spacing w:after="0"/>
        <w:rPr>
          <w:rFonts w:ascii="Times" w:hAnsi="Times"/>
        </w:rPr>
      </w:pPr>
    </w:p>
    <w:p w14:paraId="7EC9EB96" w14:textId="24EAE702" w:rsidR="00500806" w:rsidRDefault="00500806" w:rsidP="00B03F70">
      <w:pPr>
        <w:tabs>
          <w:tab w:val="right" w:pos="8498"/>
        </w:tabs>
        <w:spacing w:after="0"/>
        <w:rPr>
          <w:rFonts w:ascii="Times" w:hAnsi="Times"/>
        </w:rPr>
      </w:pPr>
      <w:r>
        <w:rPr>
          <w:rFonts w:ascii="Times" w:hAnsi="Times"/>
        </w:rPr>
        <w:t>De este modo se forman los puntos (1,</w:t>
      </w:r>
      <w:ins w:id="187" w:author="Edgar Josué Malagón Montaña" w:date="2015-11-10T13:47:00Z">
        <w:r w:rsidR="00757AB8">
          <w:rPr>
            <w:rFonts w:ascii="Times" w:hAnsi="Times"/>
          </w:rPr>
          <w:t xml:space="preserve"> </w:t>
        </w:r>
      </w:ins>
      <w:r>
        <w:rPr>
          <w:rFonts w:ascii="Times" w:hAnsi="Times"/>
        </w:rPr>
        <w:t>3) y (3,</w:t>
      </w:r>
      <w:ins w:id="188" w:author="Edgar Josué Malagón Montaña" w:date="2015-11-10T13:47:00Z">
        <w:r w:rsidR="00757AB8">
          <w:rPr>
            <w:rFonts w:ascii="Times" w:hAnsi="Times"/>
          </w:rPr>
          <w:t xml:space="preserve"> </w:t>
        </w:r>
      </w:ins>
      <w:r>
        <w:rPr>
          <w:rFonts w:ascii="Times" w:hAnsi="Times"/>
        </w:rPr>
        <w:t>7) que se deben ubicar en un plano cartesiano y trazar la recta que los contiene.</w:t>
      </w:r>
    </w:p>
    <w:p w14:paraId="235FD44D" w14:textId="77777777" w:rsidR="00500806" w:rsidRPr="00500806" w:rsidRDefault="00500806" w:rsidP="00B03F70">
      <w:pPr>
        <w:tabs>
          <w:tab w:val="right" w:pos="8498"/>
        </w:tabs>
        <w:spacing w:after="0"/>
        <w:rPr>
          <w:rFonts w:ascii="Times" w:eastAsiaTheme="minorEastAsia" w:hAnsi="Times"/>
        </w:rPr>
      </w:pPr>
      <w:r>
        <w:rPr>
          <w:rFonts w:ascii="Times" w:hAnsi="Times"/>
        </w:rPr>
        <w:t xml:space="preserve"> </w:t>
      </w:r>
    </w:p>
    <w:tbl>
      <w:tblPr>
        <w:tblStyle w:val="Tablaconcuadrcula"/>
        <w:tblW w:w="0" w:type="auto"/>
        <w:tblLook w:val="04A0" w:firstRow="1" w:lastRow="0" w:firstColumn="1" w:lastColumn="0" w:noHBand="0" w:noVBand="1"/>
      </w:tblPr>
      <w:tblGrid>
        <w:gridCol w:w="2036"/>
        <w:gridCol w:w="6792"/>
      </w:tblGrid>
      <w:tr w:rsidR="008A3099" w:rsidRPr="005D1738" w14:paraId="41D1FB60" w14:textId="77777777" w:rsidTr="00F71FCA">
        <w:tc>
          <w:tcPr>
            <w:tcW w:w="9033" w:type="dxa"/>
            <w:gridSpan w:val="2"/>
            <w:shd w:val="clear" w:color="auto" w:fill="0D0D0D" w:themeFill="text1" w:themeFillTint="F2"/>
          </w:tcPr>
          <w:p w14:paraId="2E605CB9" w14:textId="77777777" w:rsidR="008A3099" w:rsidRPr="005D1738" w:rsidRDefault="008A3099" w:rsidP="00F71FCA">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8A3099" w14:paraId="53D13CE6" w14:textId="77777777" w:rsidTr="00F71FCA">
        <w:tc>
          <w:tcPr>
            <w:tcW w:w="2093" w:type="dxa"/>
          </w:tcPr>
          <w:p w14:paraId="2FA5675F" w14:textId="77777777" w:rsidR="008A3099" w:rsidRPr="00053744" w:rsidRDefault="008A3099" w:rsidP="00F71FCA">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940" w:type="dxa"/>
          </w:tcPr>
          <w:p w14:paraId="777B64A6" w14:textId="77777777" w:rsidR="008A3099" w:rsidRPr="00053744" w:rsidRDefault="00243AFA" w:rsidP="00243AFA">
            <w:pPr>
              <w:rPr>
                <w:rFonts w:ascii="Times New Roman" w:hAnsi="Times New Roman" w:cs="Times New Roman"/>
                <w:b/>
                <w:color w:val="000000"/>
                <w:sz w:val="18"/>
                <w:szCs w:val="18"/>
              </w:rPr>
            </w:pPr>
            <w:r>
              <w:rPr>
                <w:rFonts w:ascii="Times New Roman" w:hAnsi="Times New Roman" w:cs="Times New Roman"/>
                <w:color w:val="000000"/>
              </w:rPr>
              <w:t>MA</w:t>
            </w:r>
            <w:r w:rsidR="008A3099">
              <w:rPr>
                <w:rFonts w:ascii="Times New Roman" w:hAnsi="Times New Roman" w:cs="Times New Roman"/>
                <w:color w:val="000000"/>
              </w:rPr>
              <w:t>_</w:t>
            </w:r>
            <w:del w:id="189" w:author="Edgar Josué Malagón Montaña" w:date="2015-11-10T13:47:00Z">
              <w:r w:rsidR="008A3099" w:rsidDel="00757AB8">
                <w:rPr>
                  <w:rFonts w:ascii="Times New Roman" w:hAnsi="Times New Roman" w:cs="Times New Roman"/>
                  <w:color w:val="000000"/>
                </w:rPr>
                <w:delText>G</w:delText>
              </w:r>
            </w:del>
            <w:r w:rsidR="008A3099">
              <w:rPr>
                <w:rFonts w:ascii="Times New Roman" w:hAnsi="Times New Roman" w:cs="Times New Roman"/>
                <w:color w:val="000000"/>
              </w:rPr>
              <w:t>0</w:t>
            </w:r>
            <w:r>
              <w:rPr>
                <w:rFonts w:ascii="Times New Roman" w:hAnsi="Times New Roman" w:cs="Times New Roman"/>
                <w:color w:val="000000"/>
              </w:rPr>
              <w:t>8</w:t>
            </w:r>
            <w:r w:rsidR="008A3099">
              <w:rPr>
                <w:rFonts w:ascii="Times New Roman" w:hAnsi="Times New Roman" w:cs="Times New Roman"/>
                <w:color w:val="000000"/>
              </w:rPr>
              <w:t>_0</w:t>
            </w:r>
            <w:r>
              <w:rPr>
                <w:rFonts w:ascii="Times New Roman" w:hAnsi="Times New Roman" w:cs="Times New Roman"/>
                <w:color w:val="000000"/>
              </w:rPr>
              <w:t>6</w:t>
            </w:r>
            <w:r w:rsidR="008A3099">
              <w:rPr>
                <w:rFonts w:ascii="Times New Roman" w:hAnsi="Times New Roman" w:cs="Times New Roman"/>
                <w:color w:val="000000"/>
              </w:rPr>
              <w:t>_IMG0</w:t>
            </w:r>
            <w:r>
              <w:rPr>
                <w:rFonts w:ascii="Times New Roman" w:hAnsi="Times New Roman" w:cs="Times New Roman"/>
                <w:color w:val="000000"/>
              </w:rPr>
              <w:t>2</w:t>
            </w:r>
          </w:p>
        </w:tc>
      </w:tr>
      <w:tr w:rsidR="008A3099" w14:paraId="291852BE" w14:textId="77777777" w:rsidTr="00F71FCA">
        <w:trPr>
          <w:trHeight w:val="1306"/>
        </w:trPr>
        <w:tc>
          <w:tcPr>
            <w:tcW w:w="2093" w:type="dxa"/>
          </w:tcPr>
          <w:p w14:paraId="1D1A227E" w14:textId="77777777" w:rsidR="008A3099" w:rsidRDefault="008A3099" w:rsidP="00F71FCA">
            <w:pPr>
              <w:rPr>
                <w:rFonts w:ascii="Times New Roman" w:hAnsi="Times New Roman" w:cs="Times New Roman"/>
                <w:color w:val="000000"/>
              </w:rPr>
            </w:pPr>
            <w:r w:rsidRPr="00053744">
              <w:rPr>
                <w:rFonts w:ascii="Times New Roman" w:hAnsi="Times New Roman" w:cs="Times New Roman"/>
                <w:b/>
                <w:color w:val="000000"/>
                <w:sz w:val="18"/>
                <w:szCs w:val="18"/>
              </w:rPr>
              <w:lastRenderedPageBreak/>
              <w:t>Descripción</w:t>
            </w:r>
          </w:p>
        </w:tc>
        <w:tc>
          <w:tcPr>
            <w:tcW w:w="6940" w:type="dxa"/>
            <w:vAlign w:val="center"/>
          </w:tcPr>
          <w:p w14:paraId="146FF12B" w14:textId="77777777" w:rsidR="008A3099" w:rsidRDefault="00500806" w:rsidP="00F71FCA">
            <w:pPr>
              <w:jc w:val="center"/>
              <w:rPr>
                <w:ins w:id="190" w:author="Edgar Josué Malagón Montaña" w:date="2015-11-12T05:40:00Z"/>
                <w:rFonts w:ascii="Times New Roman" w:hAnsi="Times New Roman" w:cs="Times New Roman"/>
                <w:color w:val="000000"/>
              </w:rPr>
            </w:pPr>
            <w:r w:rsidRPr="00500806">
              <w:rPr>
                <w:rFonts w:ascii="Times New Roman" w:hAnsi="Times New Roman" w:cs="Times New Roman"/>
                <w:noProof/>
                <w:color w:val="000000"/>
                <w:lang w:val="es-CO" w:eastAsia="es-CO"/>
              </w:rPr>
              <w:drawing>
                <wp:inline distT="0" distB="0" distL="0" distR="0" wp14:anchorId="127BE4AD" wp14:editId="36007ED0">
                  <wp:extent cx="2844800" cy="4025900"/>
                  <wp:effectExtent l="0" t="0" r="0" b="0"/>
                  <wp:docPr id="10" name="Imagen 10" descr="C:\Users\MIGUEL MUÑOZ\AppData\Local\Temp\geogeb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IGUEL MUÑOZ\AppData\Local\Temp\geogebra.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44800" cy="4025900"/>
                          </a:xfrm>
                          <a:prstGeom prst="rect">
                            <a:avLst/>
                          </a:prstGeom>
                          <a:noFill/>
                          <a:ln>
                            <a:noFill/>
                          </a:ln>
                        </pic:spPr>
                      </pic:pic>
                    </a:graphicData>
                  </a:graphic>
                </wp:inline>
              </w:drawing>
            </w:r>
          </w:p>
          <w:p w14:paraId="0EA9F493" w14:textId="4E4CA335" w:rsidR="00EB0A9C" w:rsidRPr="00EB0A9C" w:rsidRDefault="00EB0A9C" w:rsidP="00F71FCA">
            <w:pPr>
              <w:jc w:val="center"/>
              <w:rPr>
                <w:rFonts w:ascii="Times New Roman" w:hAnsi="Times New Roman" w:cs="Times New Roman"/>
                <w:i/>
                <w:color w:val="000000"/>
                <w:rPrChange w:id="191" w:author="Edgar Josué Malagón Montaña" w:date="2015-11-12T05:40:00Z">
                  <w:rPr>
                    <w:rFonts w:ascii="Times New Roman" w:hAnsi="Times New Roman" w:cs="Times New Roman"/>
                    <w:color w:val="000000"/>
                  </w:rPr>
                </w:rPrChange>
              </w:rPr>
            </w:pPr>
            <w:ins w:id="192" w:author="Edgar Josué Malagón Montaña" w:date="2015-11-12T05:40:00Z">
              <w:r>
                <w:rPr>
                  <w:rFonts w:ascii="Times New Roman" w:hAnsi="Times New Roman" w:cs="Times New Roman"/>
                  <w:color w:val="000000"/>
                </w:rPr>
                <w:t>Nota al diseñador: agregar nombres a los ejes del plano (</w:t>
              </w:r>
              <w:r>
                <w:rPr>
                  <w:rFonts w:ascii="Times New Roman" w:hAnsi="Times New Roman" w:cs="Times New Roman"/>
                  <w:i/>
                  <w:color w:val="000000"/>
                </w:rPr>
                <w:t>X, Y)</w:t>
              </w:r>
            </w:ins>
          </w:p>
        </w:tc>
      </w:tr>
      <w:tr w:rsidR="008A3099" w14:paraId="56EF1D25" w14:textId="77777777" w:rsidTr="00F71FCA">
        <w:tc>
          <w:tcPr>
            <w:tcW w:w="2093" w:type="dxa"/>
          </w:tcPr>
          <w:p w14:paraId="252B045D" w14:textId="77777777" w:rsidR="008A3099" w:rsidRDefault="008A3099" w:rsidP="00F71FCA">
            <w:pPr>
              <w:rPr>
                <w:rFonts w:ascii="Times New Roman" w:hAnsi="Times New Roman" w:cs="Times New Roman"/>
                <w:color w:val="000000"/>
              </w:rPr>
            </w:pPr>
            <w:r w:rsidRPr="00053744">
              <w:rPr>
                <w:rFonts w:ascii="Times New Roman" w:hAnsi="Times New Roman" w:cs="Times New Roman"/>
                <w:b/>
                <w:color w:val="000000"/>
                <w:sz w:val="18"/>
                <w:szCs w:val="18"/>
              </w:rPr>
              <w:t xml:space="preserve">Código </w:t>
            </w:r>
            <w:proofErr w:type="spellStart"/>
            <w:r w:rsidRPr="00053744">
              <w:rPr>
                <w:rFonts w:ascii="Times New Roman" w:hAnsi="Times New Roman" w:cs="Times New Roman"/>
                <w:b/>
                <w:color w:val="000000"/>
                <w:sz w:val="18"/>
                <w:szCs w:val="18"/>
              </w:rPr>
              <w:t>Shutterstock</w:t>
            </w:r>
            <w:proofErr w:type="spellEnd"/>
            <w:r w:rsidRPr="00053744">
              <w:rPr>
                <w:rFonts w:ascii="Times New Roman" w:hAnsi="Times New Roman" w:cs="Times New Roman"/>
                <w:b/>
                <w:color w:val="000000"/>
                <w:sz w:val="18"/>
                <w:szCs w:val="18"/>
              </w:rPr>
              <w:t xml:space="preserve"> (o URL</w:t>
            </w:r>
            <w:r>
              <w:rPr>
                <w:rFonts w:ascii="Times New Roman" w:hAnsi="Times New Roman" w:cs="Times New Roman"/>
                <w:b/>
                <w:color w:val="000000"/>
                <w:sz w:val="18"/>
                <w:szCs w:val="18"/>
              </w:rPr>
              <w:t xml:space="preserve"> o la ruta en </w:t>
            </w:r>
            <w:proofErr w:type="spellStart"/>
            <w:r>
              <w:rPr>
                <w:rFonts w:ascii="Times New Roman" w:hAnsi="Times New Roman" w:cs="Times New Roman"/>
                <w:b/>
                <w:color w:val="000000"/>
                <w:sz w:val="18"/>
                <w:szCs w:val="18"/>
              </w:rPr>
              <w:t>AulaPlaneta</w:t>
            </w:r>
            <w:proofErr w:type="spellEnd"/>
            <w:r w:rsidRPr="00053744">
              <w:rPr>
                <w:rFonts w:ascii="Times New Roman" w:hAnsi="Times New Roman" w:cs="Times New Roman"/>
                <w:b/>
                <w:color w:val="000000"/>
                <w:sz w:val="18"/>
                <w:szCs w:val="18"/>
              </w:rPr>
              <w:t>)</w:t>
            </w:r>
          </w:p>
        </w:tc>
        <w:tc>
          <w:tcPr>
            <w:tcW w:w="6940" w:type="dxa"/>
          </w:tcPr>
          <w:p w14:paraId="7E53263E" w14:textId="77777777" w:rsidR="008A3099" w:rsidRPr="00500806" w:rsidRDefault="008A3099" w:rsidP="00F71FCA">
            <w:pPr>
              <w:autoSpaceDE w:val="0"/>
              <w:autoSpaceDN w:val="0"/>
              <w:adjustRightInd w:val="0"/>
              <w:rPr>
                <w:rFonts w:ascii="Times New Roman" w:hAnsi="Times New Roman" w:cs="Times New Roman"/>
                <w:i/>
                <w:color w:val="000000"/>
              </w:rPr>
            </w:pPr>
          </w:p>
        </w:tc>
      </w:tr>
      <w:tr w:rsidR="008A3099" w14:paraId="0C9B56FB" w14:textId="77777777" w:rsidTr="00F71FCA">
        <w:tc>
          <w:tcPr>
            <w:tcW w:w="2093" w:type="dxa"/>
          </w:tcPr>
          <w:p w14:paraId="2E3E01C3" w14:textId="77777777" w:rsidR="008A3099" w:rsidRDefault="008A3099" w:rsidP="00F71FCA">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6940" w:type="dxa"/>
          </w:tcPr>
          <w:p w14:paraId="1BD67035" w14:textId="3E4A0EA2" w:rsidR="008A3099" w:rsidRDefault="00CF238A" w:rsidP="00F71FCA">
            <w:pPr>
              <w:rPr>
                <w:rFonts w:ascii="Times New Roman" w:hAnsi="Times New Roman" w:cs="Times New Roman"/>
                <w:color w:val="000000"/>
              </w:rPr>
            </w:pPr>
            <w:ins w:id="193" w:author="Edgar Josué Malagón Montaña" w:date="2015-11-11T08:16:00Z">
              <w:r>
                <w:rPr>
                  <w:rFonts w:ascii="Times New Roman" w:hAnsi="Times New Roman" w:cs="Times New Roman"/>
                  <w:color w:val="000000"/>
                </w:rPr>
                <w:t>Representación gr</w:t>
              </w:r>
            </w:ins>
            <w:ins w:id="194" w:author="Edgar Josué Malagón Montaña" w:date="2015-11-11T08:17:00Z">
              <w:r>
                <w:rPr>
                  <w:rFonts w:ascii="Times New Roman" w:hAnsi="Times New Roman" w:cs="Times New Roman"/>
                  <w:color w:val="000000"/>
                </w:rPr>
                <w:t xml:space="preserve">áfica de </w:t>
              </w:r>
            </w:ins>
            <w:ins w:id="195" w:author="Edgar Josué Malagón Montaña" w:date="2015-11-10T13:47:00Z">
              <w:r w:rsidR="00757AB8">
                <w:rPr>
                  <w:rFonts w:ascii="Times New Roman" w:hAnsi="Times New Roman" w:cs="Times New Roman"/>
                  <w:i/>
                  <w:color w:val="000000"/>
                </w:rPr>
                <w:t>p</w:t>
              </w:r>
            </w:ins>
            <w:del w:id="196" w:author="Edgar Josué Malagón Montaña" w:date="2015-11-10T13:47:00Z">
              <w:r w:rsidR="00500806" w:rsidRPr="00500806" w:rsidDel="00757AB8">
                <w:rPr>
                  <w:rFonts w:ascii="Times New Roman" w:hAnsi="Times New Roman" w:cs="Times New Roman"/>
                  <w:i/>
                  <w:color w:val="000000"/>
                </w:rPr>
                <w:delText>P</w:delText>
              </w:r>
            </w:del>
            <w:r w:rsidR="00500806" w:rsidRPr="00500806">
              <w:rPr>
                <w:rFonts w:ascii="Times New Roman" w:hAnsi="Times New Roman" w:cs="Times New Roman"/>
                <w:i/>
                <w:color w:val="000000"/>
              </w:rPr>
              <w:t>(x)</w:t>
            </w:r>
            <w:ins w:id="197" w:author="Edgar Josué Malagón Montaña" w:date="2015-11-10T13:47:00Z">
              <w:r w:rsidR="00757AB8">
                <w:rPr>
                  <w:rFonts w:ascii="Times New Roman" w:hAnsi="Times New Roman" w:cs="Times New Roman"/>
                  <w:i/>
                  <w:color w:val="000000"/>
                </w:rPr>
                <w:t xml:space="preserve"> </w:t>
              </w:r>
            </w:ins>
            <w:r w:rsidR="00500806" w:rsidRPr="00500806">
              <w:rPr>
                <w:rFonts w:ascii="Times New Roman" w:hAnsi="Times New Roman" w:cs="Times New Roman"/>
                <w:i/>
                <w:color w:val="000000"/>
              </w:rPr>
              <w:t>=</w:t>
            </w:r>
            <w:ins w:id="198" w:author="Edgar Josué Malagón Montaña" w:date="2015-11-10T13:47:00Z">
              <w:r w:rsidR="00757AB8">
                <w:rPr>
                  <w:rFonts w:ascii="Times New Roman" w:hAnsi="Times New Roman" w:cs="Times New Roman"/>
                  <w:i/>
                  <w:color w:val="000000"/>
                </w:rPr>
                <w:t xml:space="preserve"> </w:t>
              </w:r>
            </w:ins>
            <w:r w:rsidR="00500806" w:rsidRPr="00757AB8">
              <w:rPr>
                <w:rFonts w:ascii="Times New Roman" w:hAnsi="Times New Roman" w:cs="Times New Roman"/>
                <w:color w:val="000000"/>
                <w:rPrChange w:id="199" w:author="Edgar Josué Malagón Montaña" w:date="2015-11-10T13:47:00Z">
                  <w:rPr>
                    <w:rFonts w:ascii="Times New Roman" w:hAnsi="Times New Roman" w:cs="Times New Roman"/>
                    <w:i/>
                    <w:color w:val="000000"/>
                  </w:rPr>
                </w:rPrChange>
              </w:rPr>
              <w:t>2</w:t>
            </w:r>
            <w:r w:rsidR="00500806" w:rsidRPr="00500806">
              <w:rPr>
                <w:rFonts w:ascii="Times New Roman" w:hAnsi="Times New Roman" w:cs="Times New Roman"/>
                <w:i/>
                <w:color w:val="000000"/>
              </w:rPr>
              <w:t>x</w:t>
            </w:r>
            <w:ins w:id="200" w:author="Edgar Josué Malagón Montaña" w:date="2015-11-10T13:47:00Z">
              <w:r w:rsidR="00757AB8">
                <w:rPr>
                  <w:rFonts w:ascii="Times New Roman" w:hAnsi="Times New Roman" w:cs="Times New Roman"/>
                  <w:i/>
                  <w:color w:val="000000"/>
                </w:rPr>
                <w:t xml:space="preserve"> </w:t>
              </w:r>
            </w:ins>
            <w:r w:rsidR="00500806" w:rsidRPr="00500806">
              <w:rPr>
                <w:rFonts w:ascii="Times New Roman" w:hAnsi="Times New Roman" w:cs="Times New Roman"/>
                <w:i/>
                <w:color w:val="000000"/>
              </w:rPr>
              <w:t>+</w:t>
            </w:r>
            <w:ins w:id="201" w:author="Edgar Josué Malagón Montaña" w:date="2015-11-10T13:47:00Z">
              <w:r w:rsidR="00757AB8">
                <w:rPr>
                  <w:rFonts w:ascii="Times New Roman" w:hAnsi="Times New Roman" w:cs="Times New Roman"/>
                  <w:i/>
                  <w:color w:val="000000"/>
                </w:rPr>
                <w:t xml:space="preserve"> </w:t>
              </w:r>
            </w:ins>
            <w:r w:rsidR="00500806" w:rsidRPr="00757AB8">
              <w:rPr>
                <w:rFonts w:ascii="Times New Roman" w:hAnsi="Times New Roman" w:cs="Times New Roman"/>
                <w:color w:val="000000"/>
                <w:rPrChange w:id="202" w:author="Edgar Josué Malagón Montaña" w:date="2015-11-10T13:47:00Z">
                  <w:rPr>
                    <w:rFonts w:ascii="Times New Roman" w:hAnsi="Times New Roman" w:cs="Times New Roman"/>
                    <w:i/>
                    <w:color w:val="000000"/>
                  </w:rPr>
                </w:rPrChange>
              </w:rPr>
              <w:t>1</w:t>
            </w:r>
            <w:ins w:id="203" w:author="Edgar Josué Malagón Montaña" w:date="2015-11-11T08:17:00Z">
              <w:r>
                <w:rPr>
                  <w:rFonts w:ascii="Times New Roman" w:hAnsi="Times New Roman" w:cs="Times New Roman"/>
                  <w:color w:val="000000"/>
                </w:rPr>
                <w:t>.</w:t>
              </w:r>
            </w:ins>
          </w:p>
        </w:tc>
      </w:tr>
    </w:tbl>
    <w:p w14:paraId="3E6497BA" w14:textId="77777777" w:rsidR="0009356A" w:rsidRDefault="0009356A" w:rsidP="00B03F70">
      <w:pPr>
        <w:tabs>
          <w:tab w:val="right" w:pos="8498"/>
        </w:tabs>
        <w:spacing w:after="0"/>
        <w:rPr>
          <w:rFonts w:ascii="Times" w:hAnsi="Times"/>
        </w:rPr>
      </w:pPr>
    </w:p>
    <w:p w14:paraId="341D8B6B" w14:textId="5E072834" w:rsidR="00243AFA" w:rsidRDefault="00243AFA" w:rsidP="00B03F70">
      <w:pPr>
        <w:tabs>
          <w:tab w:val="right" w:pos="8498"/>
        </w:tabs>
        <w:spacing w:after="0"/>
        <w:rPr>
          <w:rFonts w:ascii="Times" w:hAnsi="Times"/>
        </w:rPr>
      </w:pPr>
      <w:commentRangeStart w:id="204"/>
      <w:r>
        <w:rPr>
          <w:rFonts w:ascii="Times" w:hAnsi="Times"/>
        </w:rPr>
        <w:t xml:space="preserve">Para los polinomios de grado dos o más </w:t>
      </w:r>
      <w:commentRangeEnd w:id="204"/>
      <w:r w:rsidR="007833BE">
        <w:rPr>
          <w:rStyle w:val="Refdecomentario"/>
        </w:rPr>
        <w:commentReference w:id="204"/>
      </w:r>
      <w:r>
        <w:rPr>
          <w:rFonts w:ascii="Times" w:hAnsi="Times"/>
        </w:rPr>
        <w:t xml:space="preserve">es conveniente realizar una tabla de valores en los que se le de </w:t>
      </w:r>
      <w:commentRangeStart w:id="205"/>
      <w:r>
        <w:rPr>
          <w:rFonts w:ascii="Times" w:hAnsi="Times"/>
        </w:rPr>
        <w:t xml:space="preserve">varios valores </w:t>
      </w:r>
      <w:commentRangeEnd w:id="205"/>
      <w:r w:rsidR="007833BE">
        <w:rPr>
          <w:rStyle w:val="Refdecomentario"/>
        </w:rPr>
        <w:commentReference w:id="205"/>
      </w:r>
      <w:r>
        <w:rPr>
          <w:rFonts w:ascii="Times" w:hAnsi="Times"/>
        </w:rPr>
        <w:t xml:space="preserve">a la variable </w:t>
      </w:r>
      <w:r w:rsidRPr="00617AFF">
        <w:rPr>
          <w:rFonts w:ascii="Times" w:hAnsi="Times"/>
          <w:i/>
          <w:rPrChange w:id="206" w:author="Edgar Josué Malagón Montaña" w:date="2015-11-10T14:10:00Z">
            <w:rPr>
              <w:rFonts w:ascii="Times" w:hAnsi="Times"/>
            </w:rPr>
          </w:rPrChange>
        </w:rPr>
        <w:t>x</w:t>
      </w:r>
      <w:r>
        <w:rPr>
          <w:rFonts w:ascii="Times" w:hAnsi="Times"/>
        </w:rPr>
        <w:t xml:space="preserve"> y se calcule </w:t>
      </w:r>
      <w:del w:id="207" w:author="Edgar Josué Malagón Montaña" w:date="2015-11-11T08:45:00Z">
        <w:r w:rsidDel="007833BE">
          <w:rPr>
            <w:rFonts w:ascii="Times" w:hAnsi="Times"/>
          </w:rPr>
          <w:delText>sus respectivos</w:delText>
        </w:r>
      </w:del>
      <w:ins w:id="208" w:author="Edgar Josué Malagón Montaña" w:date="2015-11-11T08:45:00Z">
        <w:r w:rsidR="007833BE">
          <w:rPr>
            <w:rFonts w:ascii="Times" w:hAnsi="Times"/>
          </w:rPr>
          <w:t>los</w:t>
        </w:r>
      </w:ins>
      <w:r>
        <w:rPr>
          <w:rFonts w:ascii="Times" w:hAnsi="Times"/>
        </w:rPr>
        <w:t xml:space="preserve"> valores numéricos</w:t>
      </w:r>
      <w:ins w:id="209" w:author="Edgar Josué Malagón Montaña" w:date="2015-11-11T08:45:00Z">
        <w:r w:rsidR="007833BE">
          <w:rPr>
            <w:rFonts w:ascii="Times" w:hAnsi="Times"/>
          </w:rPr>
          <w:t xml:space="preserve"> de </w:t>
        </w:r>
        <w:r w:rsidR="007833BE">
          <w:rPr>
            <w:rFonts w:ascii="Times" w:hAnsi="Times"/>
            <w:i/>
          </w:rPr>
          <w:t>p</w:t>
        </w:r>
        <w:r w:rsidR="007833BE">
          <w:rPr>
            <w:rFonts w:ascii="Times" w:hAnsi="Times"/>
          </w:rPr>
          <w:t>(</w:t>
        </w:r>
        <w:r w:rsidR="007833BE">
          <w:rPr>
            <w:rFonts w:ascii="Times" w:hAnsi="Times"/>
            <w:i/>
          </w:rPr>
          <w:t>x</w:t>
        </w:r>
        <w:r w:rsidR="007833BE">
          <w:rPr>
            <w:rFonts w:ascii="Times" w:hAnsi="Times"/>
          </w:rPr>
          <w:t>),</w:t>
        </w:r>
      </w:ins>
      <w:del w:id="210" w:author="Edgar Josué Malagón Montaña" w:date="2015-11-11T08:45:00Z">
        <w:r w:rsidDel="007833BE">
          <w:rPr>
            <w:rFonts w:ascii="Times" w:hAnsi="Times"/>
          </w:rPr>
          <w:delText xml:space="preserve"> y</w:delText>
        </w:r>
      </w:del>
      <w:r>
        <w:rPr>
          <w:rFonts w:ascii="Times" w:hAnsi="Times"/>
        </w:rPr>
        <w:t xml:space="preserve"> luego se ubi</w:t>
      </w:r>
      <w:ins w:id="211" w:author="Edgar Josué Malagón Montaña" w:date="2015-11-11T08:45:00Z">
        <w:r w:rsidR="007833BE">
          <w:rPr>
            <w:rFonts w:ascii="Times" w:hAnsi="Times"/>
          </w:rPr>
          <w:t>can</w:t>
        </w:r>
      </w:ins>
      <w:del w:id="212" w:author="Edgar Josué Malagón Montaña" w:date="2015-11-11T08:45:00Z">
        <w:r w:rsidDel="007833BE">
          <w:rPr>
            <w:rFonts w:ascii="Times" w:hAnsi="Times"/>
          </w:rPr>
          <w:delText>quen</w:delText>
        </w:r>
      </w:del>
      <w:r>
        <w:rPr>
          <w:rFonts w:ascii="Times" w:hAnsi="Times"/>
        </w:rPr>
        <w:t xml:space="preserve"> los puntos en el plano cartesiano, </w:t>
      </w:r>
      <w:ins w:id="213" w:author="Edgar Josué Malagón Montaña" w:date="2015-11-11T08:46:00Z">
        <w:r w:rsidR="007833BE">
          <w:rPr>
            <w:rFonts w:ascii="Times" w:hAnsi="Times"/>
          </w:rPr>
          <w:t>posteriormente</w:t>
        </w:r>
      </w:ins>
      <w:del w:id="214" w:author="Edgar Josué Malagón Montaña" w:date="2015-11-11T08:46:00Z">
        <w:r w:rsidDel="007833BE">
          <w:rPr>
            <w:rFonts w:ascii="Times" w:hAnsi="Times"/>
          </w:rPr>
          <w:delText>después</w:delText>
        </w:r>
      </w:del>
      <w:r>
        <w:rPr>
          <w:rFonts w:ascii="Times" w:hAnsi="Times"/>
        </w:rPr>
        <w:t xml:space="preserve"> se deben unir los puntos mediante una curva y así tener una idea aproximada de la gráfica que representa a dicho polinomio.</w:t>
      </w:r>
    </w:p>
    <w:p w14:paraId="6C7A6155" w14:textId="38F2840B" w:rsidR="00243AFA" w:rsidRDefault="00243AFA" w:rsidP="00B03F70">
      <w:pPr>
        <w:tabs>
          <w:tab w:val="right" w:pos="8498"/>
        </w:tabs>
        <w:spacing w:after="0"/>
        <w:rPr>
          <w:rFonts w:ascii="Times" w:hAnsi="Times"/>
        </w:rPr>
      </w:pPr>
    </w:p>
    <w:p w14:paraId="2DF4F570" w14:textId="7FDF2A1C" w:rsidR="00243AFA" w:rsidDel="00617AFF" w:rsidRDefault="00243AFA" w:rsidP="00B03F70">
      <w:pPr>
        <w:tabs>
          <w:tab w:val="right" w:pos="8498"/>
        </w:tabs>
        <w:spacing w:after="0"/>
        <w:rPr>
          <w:del w:id="215" w:author="Edgar Josué Malagón Montaña" w:date="2015-11-10T14:11:00Z"/>
          <w:rFonts w:ascii="Times" w:hAnsi="Times"/>
        </w:rPr>
      </w:pPr>
      <w:r>
        <w:rPr>
          <w:rFonts w:ascii="Times" w:hAnsi="Times"/>
        </w:rPr>
        <w:t>Por ejemplo</w:t>
      </w:r>
      <w:ins w:id="216" w:author="Edgar Josué Malagón Montaña" w:date="2015-11-10T14:10:00Z">
        <w:r w:rsidR="00617AFF">
          <w:rPr>
            <w:rFonts w:ascii="Times" w:hAnsi="Times"/>
          </w:rPr>
          <w:t xml:space="preserve"> </w:t>
        </w:r>
      </w:ins>
    </w:p>
    <w:p w14:paraId="29789165" w14:textId="2F5F6F81" w:rsidR="00243AFA" w:rsidDel="00617AFF" w:rsidRDefault="00243AFA" w:rsidP="00B03F70">
      <w:pPr>
        <w:tabs>
          <w:tab w:val="right" w:pos="8498"/>
        </w:tabs>
        <w:spacing w:after="0"/>
        <w:rPr>
          <w:del w:id="217" w:author="Edgar Josué Malagón Montaña" w:date="2015-11-10T14:11:00Z"/>
          <w:rFonts w:ascii="Times" w:hAnsi="Times"/>
        </w:rPr>
      </w:pPr>
    </w:p>
    <w:p w14:paraId="116EA304" w14:textId="090E7F9D" w:rsidR="00243AFA" w:rsidDel="00617AFF" w:rsidRDefault="00243AFA" w:rsidP="00B03F70">
      <w:pPr>
        <w:tabs>
          <w:tab w:val="right" w:pos="8498"/>
        </w:tabs>
        <w:spacing w:after="0"/>
        <w:rPr>
          <w:del w:id="218" w:author="Edgar Josué Malagón Montaña" w:date="2015-11-10T14:11:00Z"/>
          <w:rFonts w:ascii="Times" w:hAnsi="Times"/>
        </w:rPr>
      </w:pPr>
      <w:del w:id="219" w:author="Edgar Josué Malagón Montaña" w:date="2015-11-10T14:11:00Z">
        <w:r w:rsidDel="00617AFF">
          <w:rPr>
            <w:rFonts w:ascii="Times" w:hAnsi="Times"/>
          </w:rPr>
          <w:delText>P</w:delText>
        </w:r>
      </w:del>
      <w:proofErr w:type="gramStart"/>
      <w:ins w:id="220" w:author="Edgar Josué Malagón Montaña" w:date="2015-11-10T14:11:00Z">
        <w:r w:rsidR="00617AFF">
          <w:rPr>
            <w:rFonts w:ascii="Times" w:hAnsi="Times"/>
          </w:rPr>
          <w:t>p</w:t>
        </w:r>
      </w:ins>
      <w:r>
        <w:rPr>
          <w:rFonts w:ascii="Times" w:hAnsi="Times"/>
        </w:rPr>
        <w:t>ara</w:t>
      </w:r>
      <w:proofErr w:type="gramEnd"/>
      <w:r>
        <w:rPr>
          <w:rFonts w:ascii="Times" w:hAnsi="Times"/>
        </w:rPr>
        <w:t xml:space="preserve"> </w:t>
      </w:r>
      <w:ins w:id="221" w:author="Edgar Josué Malagón Montaña" w:date="2015-11-10T14:11:00Z">
        <w:r w:rsidR="00617AFF">
          <w:rPr>
            <w:rFonts w:ascii="Times" w:hAnsi="Times"/>
            <w:i/>
          </w:rPr>
          <w:t>p</w:t>
        </w:r>
      </w:ins>
      <w:del w:id="222" w:author="Edgar Josué Malagón Montaña" w:date="2015-11-10T14:11:00Z">
        <w:r w:rsidDel="00617AFF">
          <w:rPr>
            <w:rFonts w:ascii="Times" w:hAnsi="Times"/>
          </w:rPr>
          <w:delText>P</w:delText>
        </w:r>
      </w:del>
      <w:r>
        <w:rPr>
          <w:rFonts w:ascii="Times" w:hAnsi="Times"/>
        </w:rPr>
        <w:t>(</w:t>
      </w:r>
      <w:r w:rsidRPr="00617AFF">
        <w:rPr>
          <w:rFonts w:ascii="Times" w:hAnsi="Times"/>
          <w:i/>
          <w:rPrChange w:id="223" w:author="Edgar Josué Malagón Montaña" w:date="2015-11-10T14:11:00Z">
            <w:rPr>
              <w:rFonts w:ascii="Times" w:hAnsi="Times"/>
            </w:rPr>
          </w:rPrChange>
        </w:rPr>
        <w:t>x</w:t>
      </w:r>
      <w:r>
        <w:rPr>
          <w:rFonts w:ascii="Times" w:hAnsi="Times"/>
        </w:rPr>
        <w:t xml:space="preserve">)= </w:t>
      </w:r>
      <w:r w:rsidRPr="00617AFF">
        <w:rPr>
          <w:rFonts w:ascii="Times" w:hAnsi="Times"/>
          <w:i/>
          <w:rPrChange w:id="224" w:author="Edgar Josué Malagón Montaña" w:date="2015-11-10T14:11:00Z">
            <w:rPr>
              <w:rFonts w:ascii="Times" w:hAnsi="Times"/>
            </w:rPr>
          </w:rPrChange>
        </w:rPr>
        <w:t>x</w:t>
      </w:r>
      <w:r>
        <w:rPr>
          <w:rFonts w:ascii="Times" w:hAnsi="Times"/>
          <w:vertAlign w:val="superscript"/>
        </w:rPr>
        <w:t>2</w:t>
      </w:r>
      <w:ins w:id="225" w:author="Edgar Josué Malagón Montaña" w:date="2015-11-10T14:11:00Z">
        <w:r w:rsidR="00617AFF">
          <w:rPr>
            <w:rFonts w:ascii="Times" w:hAnsi="Times"/>
          </w:rPr>
          <w:t xml:space="preserve"> </w:t>
        </w:r>
      </w:ins>
      <w:r>
        <w:rPr>
          <w:rFonts w:ascii="Times" w:hAnsi="Times"/>
        </w:rPr>
        <w:t>+</w:t>
      </w:r>
      <w:ins w:id="226" w:author="Edgar Josué Malagón Montaña" w:date="2015-11-10T14:11:00Z">
        <w:r w:rsidR="00617AFF">
          <w:rPr>
            <w:rFonts w:ascii="Times" w:hAnsi="Times"/>
          </w:rPr>
          <w:t xml:space="preserve"> </w:t>
        </w:r>
      </w:ins>
      <w:r>
        <w:rPr>
          <w:rFonts w:ascii="Times" w:hAnsi="Times"/>
        </w:rPr>
        <w:t>2</w:t>
      </w:r>
      <w:r w:rsidRPr="00617AFF">
        <w:rPr>
          <w:rFonts w:ascii="Times" w:hAnsi="Times"/>
          <w:i/>
          <w:rPrChange w:id="227" w:author="Edgar Josué Malagón Montaña" w:date="2015-11-10T14:11:00Z">
            <w:rPr>
              <w:rFonts w:ascii="Times" w:hAnsi="Times"/>
            </w:rPr>
          </w:rPrChange>
        </w:rPr>
        <w:t>x</w:t>
      </w:r>
      <w:ins w:id="228" w:author="Edgar Josué Malagón Montaña" w:date="2015-11-10T14:11:00Z">
        <w:r w:rsidR="00617AFF">
          <w:rPr>
            <w:rFonts w:ascii="Times" w:hAnsi="Times"/>
          </w:rPr>
          <w:t xml:space="preserve"> </w:t>
        </w:r>
      </w:ins>
      <w:r>
        <w:rPr>
          <w:rFonts w:ascii="Times" w:hAnsi="Times"/>
        </w:rPr>
        <w:t>+</w:t>
      </w:r>
      <w:ins w:id="229" w:author="Edgar Josué Malagón Montaña" w:date="2015-11-10T14:11:00Z">
        <w:r w:rsidR="00617AFF">
          <w:rPr>
            <w:rFonts w:ascii="Times" w:hAnsi="Times"/>
          </w:rPr>
          <w:t xml:space="preserve"> </w:t>
        </w:r>
      </w:ins>
      <w:r>
        <w:rPr>
          <w:rFonts w:ascii="Times" w:hAnsi="Times"/>
        </w:rPr>
        <w:t>1</w:t>
      </w:r>
      <w:ins w:id="230" w:author="Edgar Josué Malagón Montaña" w:date="2015-11-10T14:11:00Z">
        <w:r w:rsidR="00617AFF">
          <w:rPr>
            <w:rFonts w:ascii="Times" w:hAnsi="Times"/>
          </w:rPr>
          <w:t xml:space="preserve">, </w:t>
        </w:r>
      </w:ins>
    </w:p>
    <w:p w14:paraId="5C708354" w14:textId="0C425D37" w:rsidR="00243AFA" w:rsidDel="00617AFF" w:rsidRDefault="00243AFA" w:rsidP="00B03F70">
      <w:pPr>
        <w:tabs>
          <w:tab w:val="right" w:pos="8498"/>
        </w:tabs>
        <w:spacing w:after="0"/>
        <w:rPr>
          <w:del w:id="231" w:author="Edgar Josué Malagón Montaña" w:date="2015-11-10T14:11:00Z"/>
          <w:rFonts w:ascii="Times" w:hAnsi="Times"/>
        </w:rPr>
      </w:pPr>
    </w:p>
    <w:p w14:paraId="636B142A" w14:textId="26F07C81" w:rsidR="00243AFA" w:rsidRDefault="00243AFA" w:rsidP="00B03F70">
      <w:pPr>
        <w:tabs>
          <w:tab w:val="right" w:pos="8498"/>
        </w:tabs>
        <w:spacing w:after="0"/>
        <w:rPr>
          <w:rFonts w:ascii="Times" w:hAnsi="Times"/>
        </w:rPr>
      </w:pPr>
      <w:del w:id="232" w:author="Edgar Josué Malagón Montaña" w:date="2015-11-10T14:11:00Z">
        <w:r w:rsidDel="00617AFF">
          <w:rPr>
            <w:rFonts w:ascii="Times" w:hAnsi="Times"/>
          </w:rPr>
          <w:delText>H</w:delText>
        </w:r>
      </w:del>
      <w:proofErr w:type="gramStart"/>
      <w:ins w:id="233" w:author="Edgar Josué Malagón Montaña" w:date="2015-11-10T14:11:00Z">
        <w:r w:rsidR="00617AFF">
          <w:rPr>
            <w:rFonts w:ascii="Times" w:hAnsi="Times"/>
          </w:rPr>
          <w:t>h</w:t>
        </w:r>
      </w:ins>
      <w:r>
        <w:rPr>
          <w:rFonts w:ascii="Times" w:hAnsi="Times"/>
        </w:rPr>
        <w:t>allar</w:t>
      </w:r>
      <w:proofErr w:type="gramEnd"/>
      <w:r>
        <w:rPr>
          <w:rFonts w:ascii="Times" w:hAnsi="Times"/>
        </w:rPr>
        <w:t xml:space="preserve"> el valor numérico</w:t>
      </w:r>
      <w:ins w:id="234" w:author="Edgar Josué Malagón Montaña" w:date="2015-11-10T14:11:00Z">
        <w:r w:rsidR="00617AFF">
          <w:rPr>
            <w:rFonts w:ascii="Times" w:hAnsi="Times"/>
          </w:rPr>
          <w:t xml:space="preserve"> de </w:t>
        </w:r>
      </w:ins>
      <w:del w:id="235" w:author="Edgar Josué Malagón Montaña" w:date="2015-11-10T14:11:00Z">
        <w:r w:rsidDel="00617AFF">
          <w:rPr>
            <w:rFonts w:ascii="Times" w:hAnsi="Times"/>
          </w:rPr>
          <w:delText xml:space="preserve"> </w:delText>
        </w:r>
      </w:del>
      <w:r w:rsidRPr="00617AFF">
        <w:rPr>
          <w:rFonts w:ascii="Times" w:hAnsi="Times"/>
          <w:i/>
          <w:rPrChange w:id="236" w:author="Edgar Josué Malagón Montaña" w:date="2015-11-10T14:11:00Z">
            <w:rPr>
              <w:rFonts w:ascii="Times" w:hAnsi="Times"/>
            </w:rPr>
          </w:rPrChange>
        </w:rPr>
        <w:t>x</w:t>
      </w:r>
      <w:r>
        <w:rPr>
          <w:rFonts w:ascii="Times" w:hAnsi="Times"/>
        </w:rPr>
        <w:t xml:space="preserve"> = </w:t>
      </w:r>
      <w:ins w:id="237" w:author="Edgar Josué Malagón Montaña" w:date="2015-11-11T07:41:00Z">
        <w:r w:rsidR="005A77AB">
          <w:rPr>
            <w:rFonts w:ascii="Times" w:hAnsi="Times"/>
          </w:rPr>
          <w:t>–</w:t>
        </w:r>
      </w:ins>
      <w:del w:id="238" w:author="Edgar Josué Malagón Montaña" w:date="2015-11-11T07:41:00Z">
        <w:r w:rsidDel="005A77AB">
          <w:rPr>
            <w:rFonts w:ascii="Times" w:hAnsi="Times"/>
          </w:rPr>
          <w:delText>-</w:delText>
        </w:r>
      </w:del>
      <w:r>
        <w:rPr>
          <w:rFonts w:ascii="Times" w:hAnsi="Times"/>
        </w:rPr>
        <w:t xml:space="preserve">3, </w:t>
      </w:r>
      <w:r w:rsidRPr="005A77AB">
        <w:rPr>
          <w:rFonts w:ascii="Times" w:hAnsi="Times"/>
          <w:i/>
          <w:rPrChange w:id="239" w:author="Edgar Josué Malagón Montaña" w:date="2015-11-11T07:42:00Z">
            <w:rPr>
              <w:rFonts w:ascii="Times" w:hAnsi="Times"/>
            </w:rPr>
          </w:rPrChange>
        </w:rPr>
        <w:t>x</w:t>
      </w:r>
      <w:r>
        <w:rPr>
          <w:rFonts w:ascii="Times" w:hAnsi="Times"/>
        </w:rPr>
        <w:t xml:space="preserve"> = </w:t>
      </w:r>
      <w:ins w:id="240" w:author="Edgar Josué Malagón Montaña" w:date="2015-11-11T07:41:00Z">
        <w:r w:rsidR="005A77AB">
          <w:rPr>
            <w:rFonts w:ascii="Times" w:hAnsi="Times"/>
          </w:rPr>
          <w:t>–</w:t>
        </w:r>
      </w:ins>
      <w:del w:id="241" w:author="Edgar Josué Malagón Montaña" w:date="2015-11-11T07:41:00Z">
        <w:r w:rsidDel="005A77AB">
          <w:rPr>
            <w:rFonts w:ascii="Times" w:hAnsi="Times"/>
          </w:rPr>
          <w:delText>-</w:delText>
        </w:r>
      </w:del>
      <w:r>
        <w:rPr>
          <w:rFonts w:ascii="Times" w:hAnsi="Times"/>
        </w:rPr>
        <w:t xml:space="preserve">2, </w:t>
      </w:r>
      <w:del w:id="242" w:author="Edgar Josué Malagón Montaña" w:date="2015-11-11T07:42:00Z">
        <w:r w:rsidDel="005A77AB">
          <w:rPr>
            <w:rFonts w:ascii="Times" w:hAnsi="Times"/>
          </w:rPr>
          <w:delText xml:space="preserve">x </w:delText>
        </w:r>
      </w:del>
      <w:r>
        <w:rPr>
          <w:rFonts w:ascii="Times" w:hAnsi="Times"/>
        </w:rPr>
        <w:t xml:space="preserve">= </w:t>
      </w:r>
      <w:ins w:id="243" w:author="Edgar Josué Malagón Montaña" w:date="2015-11-11T07:42:00Z">
        <w:r w:rsidR="005A77AB">
          <w:rPr>
            <w:rFonts w:ascii="Times" w:hAnsi="Times"/>
          </w:rPr>
          <w:t>–</w:t>
        </w:r>
      </w:ins>
      <w:del w:id="244" w:author="Edgar Josué Malagón Montaña" w:date="2015-11-11T07:42:00Z">
        <w:r w:rsidDel="005A77AB">
          <w:rPr>
            <w:rFonts w:ascii="Times" w:hAnsi="Times"/>
          </w:rPr>
          <w:delText>-</w:delText>
        </w:r>
      </w:del>
      <w:r>
        <w:rPr>
          <w:rFonts w:ascii="Times" w:hAnsi="Times"/>
        </w:rPr>
        <w:t xml:space="preserve">1, </w:t>
      </w:r>
      <w:r w:rsidRPr="005A77AB">
        <w:rPr>
          <w:rFonts w:ascii="Times" w:hAnsi="Times"/>
          <w:i/>
          <w:rPrChange w:id="245" w:author="Edgar Josué Malagón Montaña" w:date="2015-11-11T07:42:00Z">
            <w:rPr>
              <w:rFonts w:ascii="Times" w:hAnsi="Times"/>
            </w:rPr>
          </w:rPrChange>
        </w:rPr>
        <w:t>x</w:t>
      </w:r>
      <w:r>
        <w:rPr>
          <w:rFonts w:ascii="Times" w:hAnsi="Times"/>
        </w:rPr>
        <w:t xml:space="preserve"> = 0, </w:t>
      </w:r>
      <w:r w:rsidR="002B1935">
        <w:rPr>
          <w:rFonts w:ascii="Times" w:hAnsi="Times"/>
        </w:rPr>
        <w:t xml:space="preserve">y </w:t>
      </w:r>
      <w:r w:rsidRPr="005A77AB">
        <w:rPr>
          <w:rFonts w:ascii="Times" w:hAnsi="Times"/>
          <w:i/>
          <w:rPrChange w:id="246" w:author="Edgar Josué Malagón Montaña" w:date="2015-11-11T07:42:00Z">
            <w:rPr>
              <w:rFonts w:ascii="Times" w:hAnsi="Times"/>
            </w:rPr>
          </w:rPrChange>
        </w:rPr>
        <w:t>x</w:t>
      </w:r>
      <w:r>
        <w:rPr>
          <w:rFonts w:ascii="Times" w:hAnsi="Times"/>
        </w:rPr>
        <w:t xml:space="preserve"> = 1</w:t>
      </w:r>
      <w:ins w:id="247" w:author="Edgar Josué Malagón Montaña" w:date="2015-11-11T07:42:00Z">
        <w:r w:rsidR="005A77AB">
          <w:rPr>
            <w:rFonts w:ascii="Times" w:hAnsi="Times"/>
          </w:rPr>
          <w:t>.</w:t>
        </w:r>
      </w:ins>
    </w:p>
    <w:p w14:paraId="1DF1899E" w14:textId="77777777" w:rsidR="00243AFA" w:rsidRDefault="00243AFA" w:rsidP="00B03F70">
      <w:pPr>
        <w:tabs>
          <w:tab w:val="right" w:pos="8498"/>
        </w:tabs>
        <w:spacing w:after="0"/>
        <w:rPr>
          <w:rFonts w:ascii="Times" w:hAnsi="Times"/>
        </w:rPr>
      </w:pPr>
    </w:p>
    <w:tbl>
      <w:tblPr>
        <w:tblStyle w:val="Tablaconcuadrcula"/>
        <w:tblW w:w="0" w:type="auto"/>
        <w:jc w:val="center"/>
        <w:tblLook w:val="04A0" w:firstRow="1" w:lastRow="0" w:firstColumn="1" w:lastColumn="0" w:noHBand="0" w:noVBand="1"/>
      </w:tblPr>
      <w:tblGrid>
        <w:gridCol w:w="997"/>
        <w:gridCol w:w="997"/>
        <w:gridCol w:w="997"/>
        <w:gridCol w:w="997"/>
        <w:gridCol w:w="998"/>
        <w:gridCol w:w="998"/>
      </w:tblGrid>
      <w:tr w:rsidR="002B1935" w14:paraId="22DE0C3C" w14:textId="77777777" w:rsidTr="002B1935">
        <w:trPr>
          <w:jc w:val="center"/>
        </w:trPr>
        <w:tc>
          <w:tcPr>
            <w:tcW w:w="997" w:type="dxa"/>
          </w:tcPr>
          <w:p w14:paraId="56393DA0" w14:textId="77777777" w:rsidR="002B1935" w:rsidRPr="00D47BE7" w:rsidRDefault="002B1935" w:rsidP="002B1935">
            <w:pPr>
              <w:tabs>
                <w:tab w:val="right" w:pos="8498"/>
              </w:tabs>
              <w:spacing w:after="200"/>
              <w:jc w:val="center"/>
              <w:rPr>
                <w:rFonts w:ascii="Times" w:hAnsi="Times"/>
                <w:i/>
                <w:rPrChange w:id="248" w:author="Edgar Josué Malagón Montaña" w:date="2015-11-11T07:36:00Z">
                  <w:rPr>
                    <w:rFonts w:ascii="Times" w:hAnsi="Times"/>
                  </w:rPr>
                </w:rPrChange>
              </w:rPr>
            </w:pPr>
            <w:r w:rsidRPr="00D47BE7">
              <w:rPr>
                <w:rFonts w:ascii="Times" w:hAnsi="Times"/>
                <w:i/>
                <w:rPrChange w:id="249" w:author="Edgar Josué Malagón Montaña" w:date="2015-11-11T07:36:00Z">
                  <w:rPr>
                    <w:rFonts w:ascii="Times" w:hAnsi="Times"/>
                  </w:rPr>
                </w:rPrChange>
              </w:rPr>
              <w:t>x</w:t>
            </w:r>
          </w:p>
        </w:tc>
        <w:tc>
          <w:tcPr>
            <w:tcW w:w="997" w:type="dxa"/>
          </w:tcPr>
          <w:p w14:paraId="6CFE0B0C" w14:textId="12C01986" w:rsidR="002B1935" w:rsidRDefault="005A77AB" w:rsidP="002B1935">
            <w:pPr>
              <w:tabs>
                <w:tab w:val="right" w:pos="8498"/>
              </w:tabs>
              <w:jc w:val="center"/>
              <w:rPr>
                <w:rFonts w:ascii="Times" w:hAnsi="Times"/>
              </w:rPr>
            </w:pPr>
            <w:ins w:id="250" w:author="Edgar Josué Malagón Montaña" w:date="2015-11-11T07:42:00Z">
              <w:r>
                <w:rPr>
                  <w:rFonts w:ascii="Times" w:hAnsi="Times"/>
                </w:rPr>
                <w:t>–</w:t>
              </w:r>
            </w:ins>
            <w:del w:id="251" w:author="Edgar Josué Malagón Montaña" w:date="2015-11-11T07:42:00Z">
              <w:r w:rsidR="002B1935" w:rsidDel="005A77AB">
                <w:rPr>
                  <w:rFonts w:ascii="Times" w:hAnsi="Times"/>
                </w:rPr>
                <w:delText>-</w:delText>
              </w:r>
            </w:del>
            <w:r w:rsidR="002B1935">
              <w:rPr>
                <w:rFonts w:ascii="Times" w:hAnsi="Times"/>
              </w:rPr>
              <w:t>3</w:t>
            </w:r>
          </w:p>
        </w:tc>
        <w:tc>
          <w:tcPr>
            <w:tcW w:w="997" w:type="dxa"/>
          </w:tcPr>
          <w:p w14:paraId="68FAC916" w14:textId="09D6AC76" w:rsidR="002B1935" w:rsidRDefault="005A77AB" w:rsidP="002B1935">
            <w:pPr>
              <w:tabs>
                <w:tab w:val="right" w:pos="8498"/>
              </w:tabs>
              <w:jc w:val="center"/>
              <w:rPr>
                <w:rFonts w:ascii="Times" w:hAnsi="Times"/>
              </w:rPr>
            </w:pPr>
            <w:ins w:id="252" w:author="Edgar Josué Malagón Montaña" w:date="2015-11-11T07:42:00Z">
              <w:r>
                <w:rPr>
                  <w:rFonts w:ascii="Times" w:hAnsi="Times"/>
                </w:rPr>
                <w:t>–</w:t>
              </w:r>
            </w:ins>
            <w:del w:id="253" w:author="Edgar Josué Malagón Montaña" w:date="2015-11-11T07:42:00Z">
              <w:r w:rsidR="002B1935" w:rsidDel="005A77AB">
                <w:rPr>
                  <w:rFonts w:ascii="Times" w:hAnsi="Times"/>
                </w:rPr>
                <w:delText>-</w:delText>
              </w:r>
            </w:del>
            <w:r w:rsidR="002B1935">
              <w:rPr>
                <w:rFonts w:ascii="Times" w:hAnsi="Times"/>
              </w:rPr>
              <w:t>2</w:t>
            </w:r>
          </w:p>
        </w:tc>
        <w:tc>
          <w:tcPr>
            <w:tcW w:w="997" w:type="dxa"/>
          </w:tcPr>
          <w:p w14:paraId="78014966" w14:textId="0130338B" w:rsidR="002B1935" w:rsidRDefault="005A77AB" w:rsidP="002B1935">
            <w:pPr>
              <w:tabs>
                <w:tab w:val="right" w:pos="8498"/>
              </w:tabs>
              <w:jc w:val="center"/>
              <w:rPr>
                <w:rFonts w:ascii="Times" w:hAnsi="Times"/>
              </w:rPr>
            </w:pPr>
            <w:ins w:id="254" w:author="Edgar Josué Malagón Montaña" w:date="2015-11-11T07:42:00Z">
              <w:r>
                <w:rPr>
                  <w:rFonts w:ascii="Times" w:hAnsi="Times"/>
                </w:rPr>
                <w:t>–</w:t>
              </w:r>
            </w:ins>
            <w:del w:id="255" w:author="Edgar Josué Malagón Montaña" w:date="2015-11-11T07:42:00Z">
              <w:r w:rsidR="002B1935" w:rsidDel="005A77AB">
                <w:rPr>
                  <w:rFonts w:ascii="Times" w:hAnsi="Times"/>
                </w:rPr>
                <w:delText>-</w:delText>
              </w:r>
            </w:del>
            <w:r w:rsidR="002B1935">
              <w:rPr>
                <w:rFonts w:ascii="Times" w:hAnsi="Times"/>
              </w:rPr>
              <w:t>1</w:t>
            </w:r>
          </w:p>
        </w:tc>
        <w:tc>
          <w:tcPr>
            <w:tcW w:w="998" w:type="dxa"/>
          </w:tcPr>
          <w:p w14:paraId="6469CA49" w14:textId="77777777" w:rsidR="002B1935" w:rsidRDefault="002B1935" w:rsidP="002B1935">
            <w:pPr>
              <w:tabs>
                <w:tab w:val="right" w:pos="8498"/>
              </w:tabs>
              <w:jc w:val="center"/>
              <w:rPr>
                <w:rFonts w:ascii="Times" w:hAnsi="Times"/>
              </w:rPr>
            </w:pPr>
            <w:r>
              <w:rPr>
                <w:rFonts w:ascii="Times" w:hAnsi="Times"/>
              </w:rPr>
              <w:t>0</w:t>
            </w:r>
          </w:p>
        </w:tc>
        <w:tc>
          <w:tcPr>
            <w:tcW w:w="998" w:type="dxa"/>
          </w:tcPr>
          <w:p w14:paraId="498232A7" w14:textId="77777777" w:rsidR="002B1935" w:rsidRDefault="002B1935" w:rsidP="002B1935">
            <w:pPr>
              <w:tabs>
                <w:tab w:val="right" w:pos="8498"/>
              </w:tabs>
              <w:jc w:val="center"/>
              <w:rPr>
                <w:rFonts w:ascii="Times" w:hAnsi="Times"/>
              </w:rPr>
            </w:pPr>
            <w:r>
              <w:rPr>
                <w:rFonts w:ascii="Times" w:hAnsi="Times"/>
              </w:rPr>
              <w:t>1</w:t>
            </w:r>
          </w:p>
        </w:tc>
      </w:tr>
      <w:tr w:rsidR="002B1935" w14:paraId="101A0182" w14:textId="77777777" w:rsidTr="002B1935">
        <w:trPr>
          <w:jc w:val="center"/>
        </w:trPr>
        <w:tc>
          <w:tcPr>
            <w:tcW w:w="997" w:type="dxa"/>
          </w:tcPr>
          <w:p w14:paraId="3B880BED" w14:textId="3786208C" w:rsidR="002B1935" w:rsidRDefault="002B1935" w:rsidP="002B1935">
            <w:pPr>
              <w:tabs>
                <w:tab w:val="right" w:pos="8498"/>
              </w:tabs>
              <w:jc w:val="center"/>
              <w:rPr>
                <w:rFonts w:ascii="Times" w:hAnsi="Times"/>
              </w:rPr>
            </w:pPr>
            <w:del w:id="256" w:author="Edgar Josué Malagón Montaña" w:date="2015-11-11T07:36:00Z">
              <w:r w:rsidDel="00D47BE7">
                <w:rPr>
                  <w:rFonts w:ascii="Times" w:hAnsi="Times"/>
                </w:rPr>
                <w:delText>P</w:delText>
              </w:r>
            </w:del>
            <w:ins w:id="257" w:author="Edgar Josué Malagón Montaña" w:date="2015-11-11T07:36:00Z">
              <w:r w:rsidR="00D47BE7">
                <w:rPr>
                  <w:rFonts w:ascii="Times" w:hAnsi="Times"/>
                  <w:i/>
                </w:rPr>
                <w:t>p</w:t>
              </w:r>
            </w:ins>
            <w:r>
              <w:rPr>
                <w:rFonts w:ascii="Times" w:hAnsi="Times"/>
              </w:rPr>
              <w:t>(</w:t>
            </w:r>
            <w:r w:rsidRPr="00D47BE7">
              <w:rPr>
                <w:rFonts w:ascii="Times" w:hAnsi="Times"/>
                <w:i/>
                <w:rPrChange w:id="258" w:author="Edgar Josué Malagón Montaña" w:date="2015-11-11T07:36:00Z">
                  <w:rPr>
                    <w:rFonts w:ascii="Times" w:hAnsi="Times"/>
                  </w:rPr>
                </w:rPrChange>
              </w:rPr>
              <w:t>x</w:t>
            </w:r>
            <w:r>
              <w:rPr>
                <w:rFonts w:ascii="Times" w:hAnsi="Times"/>
              </w:rPr>
              <w:t>)</w:t>
            </w:r>
          </w:p>
        </w:tc>
        <w:tc>
          <w:tcPr>
            <w:tcW w:w="997" w:type="dxa"/>
          </w:tcPr>
          <w:p w14:paraId="6D3E4A6D" w14:textId="77777777" w:rsidR="002B1935" w:rsidRDefault="002B1935" w:rsidP="002B1935">
            <w:pPr>
              <w:tabs>
                <w:tab w:val="right" w:pos="8498"/>
              </w:tabs>
              <w:jc w:val="center"/>
              <w:rPr>
                <w:rFonts w:ascii="Times" w:hAnsi="Times"/>
              </w:rPr>
            </w:pPr>
            <w:r>
              <w:rPr>
                <w:rFonts w:ascii="Times" w:hAnsi="Times"/>
              </w:rPr>
              <w:t>4</w:t>
            </w:r>
          </w:p>
        </w:tc>
        <w:tc>
          <w:tcPr>
            <w:tcW w:w="997" w:type="dxa"/>
          </w:tcPr>
          <w:p w14:paraId="09BA34CE" w14:textId="77777777" w:rsidR="002B1935" w:rsidRDefault="002B1935" w:rsidP="002B1935">
            <w:pPr>
              <w:tabs>
                <w:tab w:val="right" w:pos="8498"/>
              </w:tabs>
              <w:jc w:val="center"/>
              <w:rPr>
                <w:rFonts w:ascii="Times" w:hAnsi="Times"/>
              </w:rPr>
            </w:pPr>
            <w:r>
              <w:rPr>
                <w:rFonts w:ascii="Times" w:hAnsi="Times"/>
              </w:rPr>
              <w:t>1</w:t>
            </w:r>
          </w:p>
        </w:tc>
        <w:tc>
          <w:tcPr>
            <w:tcW w:w="997" w:type="dxa"/>
          </w:tcPr>
          <w:p w14:paraId="47888A64" w14:textId="77777777" w:rsidR="002B1935" w:rsidRDefault="002B1935" w:rsidP="002B1935">
            <w:pPr>
              <w:tabs>
                <w:tab w:val="right" w:pos="8498"/>
              </w:tabs>
              <w:jc w:val="center"/>
              <w:rPr>
                <w:rFonts w:ascii="Times" w:hAnsi="Times"/>
              </w:rPr>
            </w:pPr>
            <w:r>
              <w:rPr>
                <w:rFonts w:ascii="Times" w:hAnsi="Times"/>
              </w:rPr>
              <w:t>0</w:t>
            </w:r>
          </w:p>
        </w:tc>
        <w:tc>
          <w:tcPr>
            <w:tcW w:w="998" w:type="dxa"/>
          </w:tcPr>
          <w:p w14:paraId="5C320A13" w14:textId="77777777" w:rsidR="002B1935" w:rsidRDefault="002B1935" w:rsidP="002B1935">
            <w:pPr>
              <w:tabs>
                <w:tab w:val="right" w:pos="8498"/>
              </w:tabs>
              <w:jc w:val="center"/>
              <w:rPr>
                <w:rFonts w:ascii="Times" w:hAnsi="Times"/>
              </w:rPr>
            </w:pPr>
            <w:r>
              <w:rPr>
                <w:rFonts w:ascii="Times" w:hAnsi="Times"/>
              </w:rPr>
              <w:t>1</w:t>
            </w:r>
          </w:p>
        </w:tc>
        <w:tc>
          <w:tcPr>
            <w:tcW w:w="998" w:type="dxa"/>
          </w:tcPr>
          <w:p w14:paraId="06B95C63" w14:textId="77777777" w:rsidR="002B1935" w:rsidRDefault="002B1935" w:rsidP="002B1935">
            <w:pPr>
              <w:tabs>
                <w:tab w:val="right" w:pos="8498"/>
              </w:tabs>
              <w:jc w:val="center"/>
              <w:rPr>
                <w:rFonts w:ascii="Times" w:hAnsi="Times"/>
              </w:rPr>
            </w:pPr>
            <w:r>
              <w:rPr>
                <w:rFonts w:ascii="Times" w:hAnsi="Times"/>
              </w:rPr>
              <w:t>4</w:t>
            </w:r>
          </w:p>
        </w:tc>
      </w:tr>
    </w:tbl>
    <w:p w14:paraId="50B88CE7" w14:textId="77777777" w:rsidR="00243AFA" w:rsidRDefault="00243AFA" w:rsidP="00B03F70">
      <w:pPr>
        <w:tabs>
          <w:tab w:val="right" w:pos="8498"/>
        </w:tabs>
        <w:spacing w:after="0"/>
        <w:rPr>
          <w:rFonts w:ascii="Times" w:hAnsi="Times"/>
        </w:rPr>
      </w:pPr>
    </w:p>
    <w:p w14:paraId="530247FE" w14:textId="77777777" w:rsidR="008A3099" w:rsidRPr="0009356A" w:rsidRDefault="0009356A" w:rsidP="00B03F70">
      <w:pPr>
        <w:tabs>
          <w:tab w:val="right" w:pos="8498"/>
        </w:tabs>
        <w:spacing w:after="0"/>
        <w:rPr>
          <w:rFonts w:ascii="Times" w:hAnsi="Times"/>
          <w:highlight w:val="yellow"/>
        </w:rPr>
      </w:pPr>
      <w:r>
        <w:rPr>
          <w:rFonts w:ascii="Times" w:hAnsi="Times"/>
        </w:rPr>
        <w:t xml:space="preserve"> </w:t>
      </w:r>
      <w:r w:rsidRPr="0009356A">
        <w:rPr>
          <w:rFonts w:ascii="Times" w:hAnsi="Times"/>
        </w:rPr>
        <w:t xml:space="preserve"> </w:t>
      </w:r>
    </w:p>
    <w:tbl>
      <w:tblPr>
        <w:tblStyle w:val="Tablaconcuadrcula"/>
        <w:tblW w:w="0" w:type="auto"/>
        <w:tblLook w:val="04A0" w:firstRow="1" w:lastRow="0" w:firstColumn="1" w:lastColumn="0" w:noHBand="0" w:noVBand="1"/>
      </w:tblPr>
      <w:tblGrid>
        <w:gridCol w:w="2021"/>
        <w:gridCol w:w="6807"/>
      </w:tblGrid>
      <w:tr w:rsidR="008A3099" w:rsidRPr="005D1738" w14:paraId="610D995C" w14:textId="77777777" w:rsidTr="00F71FCA">
        <w:tc>
          <w:tcPr>
            <w:tcW w:w="9033" w:type="dxa"/>
            <w:gridSpan w:val="2"/>
            <w:shd w:val="clear" w:color="auto" w:fill="0D0D0D" w:themeFill="text1" w:themeFillTint="F2"/>
          </w:tcPr>
          <w:p w14:paraId="1990BF75" w14:textId="77777777" w:rsidR="008A3099" w:rsidRPr="005D1738" w:rsidRDefault="008A3099" w:rsidP="00F71FCA">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8A3099" w14:paraId="352AEF4C" w14:textId="77777777" w:rsidTr="00F71FCA">
        <w:tc>
          <w:tcPr>
            <w:tcW w:w="2093" w:type="dxa"/>
          </w:tcPr>
          <w:p w14:paraId="61C13E8E" w14:textId="77777777" w:rsidR="008A3099" w:rsidRPr="00053744" w:rsidRDefault="008A3099" w:rsidP="00F71FCA">
            <w:pPr>
              <w:rPr>
                <w:rFonts w:ascii="Times New Roman" w:hAnsi="Times New Roman" w:cs="Times New Roman"/>
                <w:b/>
                <w:color w:val="000000"/>
                <w:sz w:val="18"/>
                <w:szCs w:val="18"/>
              </w:rPr>
            </w:pPr>
            <w:r>
              <w:rPr>
                <w:rFonts w:ascii="Times New Roman" w:hAnsi="Times New Roman" w:cs="Times New Roman"/>
                <w:b/>
                <w:color w:val="000000"/>
                <w:sz w:val="18"/>
                <w:szCs w:val="18"/>
              </w:rPr>
              <w:lastRenderedPageBreak/>
              <w:t>Código</w:t>
            </w:r>
          </w:p>
        </w:tc>
        <w:tc>
          <w:tcPr>
            <w:tcW w:w="6940" w:type="dxa"/>
          </w:tcPr>
          <w:p w14:paraId="4D89A926" w14:textId="77777777" w:rsidR="008A3099" w:rsidRPr="00053744" w:rsidRDefault="002B1935" w:rsidP="002B1935">
            <w:pPr>
              <w:rPr>
                <w:rFonts w:ascii="Times New Roman" w:hAnsi="Times New Roman" w:cs="Times New Roman"/>
                <w:b/>
                <w:color w:val="000000"/>
                <w:sz w:val="18"/>
                <w:szCs w:val="18"/>
              </w:rPr>
            </w:pPr>
            <w:r>
              <w:rPr>
                <w:rFonts w:ascii="Times New Roman" w:hAnsi="Times New Roman" w:cs="Times New Roman"/>
                <w:color w:val="000000"/>
              </w:rPr>
              <w:t>MA</w:t>
            </w:r>
            <w:r w:rsidR="008A3099">
              <w:rPr>
                <w:rFonts w:ascii="Times New Roman" w:hAnsi="Times New Roman" w:cs="Times New Roman"/>
                <w:color w:val="000000"/>
              </w:rPr>
              <w:t>_</w:t>
            </w:r>
            <w:del w:id="259" w:author="Edgar Josué Malagón Montaña" w:date="2015-11-11T07:43:00Z">
              <w:r w:rsidR="008A3099" w:rsidDel="005A77AB">
                <w:rPr>
                  <w:rFonts w:ascii="Times New Roman" w:hAnsi="Times New Roman" w:cs="Times New Roman"/>
                  <w:color w:val="000000"/>
                </w:rPr>
                <w:delText>G</w:delText>
              </w:r>
            </w:del>
            <w:r w:rsidR="008A3099">
              <w:rPr>
                <w:rFonts w:ascii="Times New Roman" w:hAnsi="Times New Roman" w:cs="Times New Roman"/>
                <w:color w:val="000000"/>
              </w:rPr>
              <w:t>0</w:t>
            </w:r>
            <w:r>
              <w:rPr>
                <w:rFonts w:ascii="Times New Roman" w:hAnsi="Times New Roman" w:cs="Times New Roman"/>
                <w:color w:val="000000"/>
              </w:rPr>
              <w:t>8</w:t>
            </w:r>
            <w:r w:rsidR="008A3099">
              <w:rPr>
                <w:rFonts w:ascii="Times New Roman" w:hAnsi="Times New Roman" w:cs="Times New Roman"/>
                <w:color w:val="000000"/>
              </w:rPr>
              <w:t>_0</w:t>
            </w:r>
            <w:r>
              <w:rPr>
                <w:rFonts w:ascii="Times New Roman" w:hAnsi="Times New Roman" w:cs="Times New Roman"/>
                <w:color w:val="000000"/>
              </w:rPr>
              <w:t>6</w:t>
            </w:r>
            <w:r w:rsidR="008A3099">
              <w:rPr>
                <w:rFonts w:ascii="Times New Roman" w:hAnsi="Times New Roman" w:cs="Times New Roman"/>
                <w:color w:val="000000"/>
              </w:rPr>
              <w:t>_IMG0</w:t>
            </w:r>
            <w:r>
              <w:rPr>
                <w:rFonts w:ascii="Times New Roman" w:hAnsi="Times New Roman" w:cs="Times New Roman"/>
                <w:color w:val="000000"/>
              </w:rPr>
              <w:t>3</w:t>
            </w:r>
          </w:p>
        </w:tc>
      </w:tr>
      <w:tr w:rsidR="008A3099" w14:paraId="44A6332C" w14:textId="77777777" w:rsidTr="00F71FCA">
        <w:trPr>
          <w:trHeight w:val="1306"/>
        </w:trPr>
        <w:tc>
          <w:tcPr>
            <w:tcW w:w="2093" w:type="dxa"/>
          </w:tcPr>
          <w:p w14:paraId="4B2AFDF1" w14:textId="77777777" w:rsidR="008A3099" w:rsidRDefault="008A3099" w:rsidP="00F71FCA">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940" w:type="dxa"/>
            <w:vAlign w:val="center"/>
          </w:tcPr>
          <w:p w14:paraId="30433360" w14:textId="77777777" w:rsidR="008A3099" w:rsidRDefault="002B1935" w:rsidP="00F71FCA">
            <w:pPr>
              <w:jc w:val="center"/>
              <w:rPr>
                <w:ins w:id="260" w:author="Edgar Josué Malagón Montaña" w:date="2015-11-11T07:52:00Z"/>
                <w:rFonts w:ascii="Times New Roman" w:hAnsi="Times New Roman" w:cs="Times New Roman"/>
                <w:color w:val="000000"/>
              </w:rPr>
            </w:pPr>
            <w:r w:rsidRPr="002B1935">
              <w:rPr>
                <w:rFonts w:ascii="Times New Roman" w:hAnsi="Times New Roman" w:cs="Times New Roman"/>
                <w:noProof/>
                <w:color w:val="000000"/>
                <w:lang w:val="es-CO" w:eastAsia="es-CO"/>
              </w:rPr>
              <w:drawing>
                <wp:inline distT="0" distB="0" distL="0" distR="0" wp14:anchorId="4C0DD3B8" wp14:editId="498011BC">
                  <wp:extent cx="3248986" cy="3219450"/>
                  <wp:effectExtent l="0" t="0" r="8890" b="0"/>
                  <wp:docPr id="11" name="Imagen 11" descr="C:\Users\MIGUEL MUÑOZ\AppData\Local\Temp\geogeb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IGUEL MUÑOZ\AppData\Local\Temp\geogebra.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52703" cy="3223134"/>
                          </a:xfrm>
                          <a:prstGeom prst="rect">
                            <a:avLst/>
                          </a:prstGeom>
                          <a:noFill/>
                          <a:ln>
                            <a:noFill/>
                          </a:ln>
                        </pic:spPr>
                      </pic:pic>
                    </a:graphicData>
                  </a:graphic>
                </wp:inline>
              </w:drawing>
            </w:r>
          </w:p>
          <w:p w14:paraId="4B5CDD64" w14:textId="5994469B" w:rsidR="004B53B9" w:rsidRPr="00EF2B2A" w:rsidRDefault="004B53B9" w:rsidP="00F71FCA">
            <w:pPr>
              <w:jc w:val="center"/>
              <w:rPr>
                <w:rFonts w:ascii="Times New Roman" w:hAnsi="Times New Roman" w:cs="Times New Roman"/>
                <w:color w:val="000000"/>
              </w:rPr>
            </w:pPr>
            <w:ins w:id="261" w:author="Edgar Josué Malagón Montaña" w:date="2015-11-11T07:53:00Z">
              <w:r>
                <w:rPr>
                  <w:rFonts w:ascii="Times New Roman" w:hAnsi="Times New Roman" w:cs="Times New Roman"/>
                  <w:color w:val="000000"/>
                </w:rPr>
                <w:t xml:space="preserve">Nota para el diseñador: </w:t>
              </w:r>
            </w:ins>
            <w:ins w:id="262" w:author="Edgar Josué Malagón Montaña" w:date="2015-11-11T07:52:00Z">
              <w:r>
                <w:rPr>
                  <w:rFonts w:ascii="Times New Roman" w:hAnsi="Times New Roman" w:cs="Times New Roman"/>
                  <w:color w:val="000000"/>
                </w:rPr>
                <w:t>Agregar nombres a los ejes</w:t>
              </w:r>
            </w:ins>
            <w:ins w:id="263" w:author="Edgar Josué Malagón Montaña" w:date="2015-11-11T07:53:00Z">
              <w:r>
                <w:rPr>
                  <w:rFonts w:ascii="Times New Roman" w:hAnsi="Times New Roman" w:cs="Times New Roman"/>
                  <w:color w:val="000000"/>
                </w:rPr>
                <w:t xml:space="preserve"> del plano</w:t>
              </w:r>
              <w:r w:rsidR="007833BE">
                <w:rPr>
                  <w:rFonts w:ascii="Times New Roman" w:hAnsi="Times New Roman" w:cs="Times New Roman"/>
                  <w:color w:val="000000"/>
                </w:rPr>
                <w:t xml:space="preserve"> y la f</w:t>
              </w:r>
            </w:ins>
            <w:ins w:id="264" w:author="Edgar Josué Malagón Montaña" w:date="2015-11-11T08:46:00Z">
              <w:r w:rsidR="007833BE">
                <w:rPr>
                  <w:rFonts w:ascii="Times New Roman" w:hAnsi="Times New Roman" w:cs="Times New Roman"/>
                  <w:color w:val="000000"/>
                </w:rPr>
                <w:t xml:space="preserve">órmula </w:t>
              </w:r>
              <w:r w:rsidR="007833BE">
                <w:rPr>
                  <w:rFonts w:ascii="Times" w:hAnsi="Times"/>
                  <w:i/>
                </w:rPr>
                <w:t>p</w:t>
              </w:r>
              <w:r w:rsidR="007833BE" w:rsidRPr="009538A9">
                <w:rPr>
                  <w:rFonts w:ascii="Times" w:hAnsi="Times"/>
                </w:rPr>
                <w:t>(</w:t>
              </w:r>
              <w:r w:rsidR="007833BE" w:rsidRPr="002B1935">
                <w:rPr>
                  <w:rFonts w:ascii="Times" w:hAnsi="Times"/>
                  <w:i/>
                </w:rPr>
                <w:t>x</w:t>
              </w:r>
              <w:r w:rsidR="007833BE" w:rsidRPr="009538A9">
                <w:rPr>
                  <w:rFonts w:ascii="Times" w:hAnsi="Times"/>
                </w:rPr>
                <w:t>)</w:t>
              </w:r>
              <w:r w:rsidR="007833BE" w:rsidRPr="002B1935">
                <w:rPr>
                  <w:rFonts w:ascii="Times" w:hAnsi="Times"/>
                  <w:i/>
                </w:rPr>
                <w:t>= x</w:t>
              </w:r>
              <w:r w:rsidR="007833BE" w:rsidRPr="002B1935">
                <w:rPr>
                  <w:rFonts w:ascii="Times" w:hAnsi="Times"/>
                  <w:i/>
                  <w:vertAlign w:val="superscript"/>
                </w:rPr>
                <w:t>2</w:t>
              </w:r>
              <w:r w:rsidR="007833BE">
                <w:rPr>
                  <w:rFonts w:ascii="Times" w:hAnsi="Times"/>
                  <w:i/>
                </w:rPr>
                <w:t xml:space="preserve"> </w:t>
              </w:r>
              <w:r w:rsidR="007833BE" w:rsidRPr="002B1935">
                <w:rPr>
                  <w:rFonts w:ascii="Times" w:hAnsi="Times"/>
                  <w:i/>
                </w:rPr>
                <w:t>+</w:t>
              </w:r>
              <w:r w:rsidR="007833BE">
                <w:rPr>
                  <w:rFonts w:ascii="Times" w:hAnsi="Times"/>
                  <w:i/>
                </w:rPr>
                <w:t xml:space="preserve"> </w:t>
              </w:r>
              <w:r w:rsidR="007833BE" w:rsidRPr="009538A9">
                <w:rPr>
                  <w:rFonts w:ascii="Times" w:hAnsi="Times"/>
                </w:rPr>
                <w:t>2</w:t>
              </w:r>
              <w:r w:rsidR="007833BE" w:rsidRPr="002B1935">
                <w:rPr>
                  <w:rFonts w:ascii="Times" w:hAnsi="Times"/>
                  <w:i/>
                </w:rPr>
                <w:t>x</w:t>
              </w:r>
              <w:r w:rsidR="007833BE">
                <w:rPr>
                  <w:rFonts w:ascii="Times" w:hAnsi="Times"/>
                  <w:i/>
                </w:rPr>
                <w:t xml:space="preserve"> </w:t>
              </w:r>
              <w:r w:rsidR="007833BE" w:rsidRPr="002B1935">
                <w:rPr>
                  <w:rFonts w:ascii="Times" w:hAnsi="Times"/>
                  <w:i/>
                </w:rPr>
                <w:t>+</w:t>
              </w:r>
              <w:r w:rsidR="007833BE">
                <w:rPr>
                  <w:rFonts w:ascii="Times" w:hAnsi="Times"/>
                  <w:i/>
                </w:rPr>
                <w:t xml:space="preserve"> k </w:t>
              </w:r>
            </w:ins>
            <w:ins w:id="265" w:author="Edgar Josué Malagón Montaña" w:date="2015-11-11T08:47:00Z">
              <w:r w:rsidR="007833BE">
                <w:rPr>
                  <w:rFonts w:ascii="Times" w:hAnsi="Times"/>
                </w:rPr>
                <w:t>cerca de</w:t>
              </w:r>
            </w:ins>
            <w:ins w:id="266" w:author="Edgar Josué Malagón Montaña" w:date="2015-11-11T08:46:00Z">
              <w:r w:rsidR="007833BE">
                <w:rPr>
                  <w:rFonts w:ascii="Times" w:hAnsi="Times"/>
                </w:rPr>
                <w:t xml:space="preserve"> la línea roja.</w:t>
              </w:r>
            </w:ins>
          </w:p>
        </w:tc>
      </w:tr>
      <w:tr w:rsidR="008A3099" w14:paraId="1ACE1595" w14:textId="77777777" w:rsidTr="00F71FCA">
        <w:tc>
          <w:tcPr>
            <w:tcW w:w="2093" w:type="dxa"/>
          </w:tcPr>
          <w:p w14:paraId="370603C4" w14:textId="77777777" w:rsidR="008A3099" w:rsidRDefault="008A3099" w:rsidP="00F71FCA">
            <w:pPr>
              <w:rPr>
                <w:rFonts w:ascii="Times New Roman" w:hAnsi="Times New Roman" w:cs="Times New Roman"/>
                <w:color w:val="000000"/>
              </w:rPr>
            </w:pPr>
            <w:r w:rsidRPr="00053744">
              <w:rPr>
                <w:rFonts w:ascii="Times New Roman" w:hAnsi="Times New Roman" w:cs="Times New Roman"/>
                <w:b/>
                <w:color w:val="000000"/>
                <w:sz w:val="18"/>
                <w:szCs w:val="18"/>
              </w:rPr>
              <w:t xml:space="preserve">Código </w:t>
            </w:r>
            <w:proofErr w:type="spellStart"/>
            <w:r w:rsidRPr="00053744">
              <w:rPr>
                <w:rFonts w:ascii="Times New Roman" w:hAnsi="Times New Roman" w:cs="Times New Roman"/>
                <w:b/>
                <w:color w:val="000000"/>
                <w:sz w:val="18"/>
                <w:szCs w:val="18"/>
              </w:rPr>
              <w:t>Shutterstock</w:t>
            </w:r>
            <w:proofErr w:type="spellEnd"/>
            <w:r w:rsidRPr="00053744">
              <w:rPr>
                <w:rFonts w:ascii="Times New Roman" w:hAnsi="Times New Roman" w:cs="Times New Roman"/>
                <w:b/>
                <w:color w:val="000000"/>
                <w:sz w:val="18"/>
                <w:szCs w:val="18"/>
              </w:rPr>
              <w:t xml:space="preserve"> (o URL</w:t>
            </w:r>
            <w:r>
              <w:rPr>
                <w:rFonts w:ascii="Times New Roman" w:hAnsi="Times New Roman" w:cs="Times New Roman"/>
                <w:b/>
                <w:color w:val="000000"/>
                <w:sz w:val="18"/>
                <w:szCs w:val="18"/>
              </w:rPr>
              <w:t xml:space="preserve"> o la ruta en </w:t>
            </w:r>
            <w:proofErr w:type="spellStart"/>
            <w:r>
              <w:rPr>
                <w:rFonts w:ascii="Times New Roman" w:hAnsi="Times New Roman" w:cs="Times New Roman"/>
                <w:b/>
                <w:color w:val="000000"/>
                <w:sz w:val="18"/>
                <w:szCs w:val="18"/>
              </w:rPr>
              <w:t>AulaPlaneta</w:t>
            </w:r>
            <w:proofErr w:type="spellEnd"/>
            <w:r w:rsidRPr="00053744">
              <w:rPr>
                <w:rFonts w:ascii="Times New Roman" w:hAnsi="Times New Roman" w:cs="Times New Roman"/>
                <w:b/>
                <w:color w:val="000000"/>
                <w:sz w:val="18"/>
                <w:szCs w:val="18"/>
              </w:rPr>
              <w:t>)</w:t>
            </w:r>
          </w:p>
        </w:tc>
        <w:tc>
          <w:tcPr>
            <w:tcW w:w="6940" w:type="dxa"/>
          </w:tcPr>
          <w:p w14:paraId="7CCB3570" w14:textId="77777777" w:rsidR="008A3099" w:rsidRDefault="008A3099" w:rsidP="00F71FCA">
            <w:pPr>
              <w:autoSpaceDE w:val="0"/>
              <w:autoSpaceDN w:val="0"/>
              <w:adjustRightInd w:val="0"/>
              <w:rPr>
                <w:rFonts w:ascii="Times New Roman" w:hAnsi="Times New Roman" w:cs="Times New Roman"/>
                <w:color w:val="000000"/>
              </w:rPr>
            </w:pPr>
          </w:p>
        </w:tc>
      </w:tr>
      <w:tr w:rsidR="008A3099" w14:paraId="1BD4FDA4" w14:textId="77777777" w:rsidTr="00F71FCA">
        <w:tc>
          <w:tcPr>
            <w:tcW w:w="2093" w:type="dxa"/>
          </w:tcPr>
          <w:p w14:paraId="6F1EAD66" w14:textId="77777777" w:rsidR="008A3099" w:rsidRDefault="008A3099" w:rsidP="00F71FCA">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6940" w:type="dxa"/>
          </w:tcPr>
          <w:p w14:paraId="06EF0BB5" w14:textId="2B644FC4" w:rsidR="002B1935" w:rsidRPr="002B1935" w:rsidDel="005A77AB" w:rsidRDefault="002B1935" w:rsidP="002B1935">
            <w:pPr>
              <w:tabs>
                <w:tab w:val="right" w:pos="8498"/>
              </w:tabs>
              <w:rPr>
                <w:del w:id="267" w:author="Edgar Josué Malagón Montaña" w:date="2015-11-11T07:51:00Z"/>
                <w:rFonts w:ascii="Times" w:hAnsi="Times"/>
                <w:i/>
              </w:rPr>
            </w:pPr>
            <w:del w:id="268" w:author="Edgar Josué Malagón Montaña" w:date="2015-11-11T07:50:00Z">
              <w:r w:rsidRPr="005A77AB" w:rsidDel="005A77AB">
                <w:rPr>
                  <w:rFonts w:ascii="Times" w:hAnsi="Times"/>
                  <w:rPrChange w:id="269" w:author="Edgar Josué Malagón Montaña" w:date="2015-11-11T07:50:00Z">
                    <w:rPr>
                      <w:rFonts w:ascii="Times" w:hAnsi="Times"/>
                      <w:i/>
                    </w:rPr>
                  </w:rPrChange>
                </w:rPr>
                <w:delText>P</w:delText>
              </w:r>
            </w:del>
            <w:del w:id="270" w:author="Edgar Josué Malagón Montaña" w:date="2015-11-11T08:46:00Z">
              <w:r w:rsidRPr="005A77AB" w:rsidDel="007833BE">
                <w:rPr>
                  <w:rFonts w:ascii="Times" w:hAnsi="Times"/>
                  <w:rPrChange w:id="271" w:author="Edgar Josué Malagón Montaña" w:date="2015-11-11T07:50:00Z">
                    <w:rPr>
                      <w:rFonts w:ascii="Times" w:hAnsi="Times"/>
                      <w:i/>
                    </w:rPr>
                  </w:rPrChange>
                </w:rPr>
                <w:delText>(</w:delText>
              </w:r>
              <w:r w:rsidRPr="002B1935" w:rsidDel="007833BE">
                <w:rPr>
                  <w:rFonts w:ascii="Times" w:hAnsi="Times"/>
                  <w:i/>
                </w:rPr>
                <w:delText>x</w:delText>
              </w:r>
              <w:r w:rsidRPr="005A77AB" w:rsidDel="007833BE">
                <w:rPr>
                  <w:rFonts w:ascii="Times" w:hAnsi="Times"/>
                  <w:rPrChange w:id="272" w:author="Edgar Josué Malagón Montaña" w:date="2015-11-11T07:50:00Z">
                    <w:rPr>
                      <w:rFonts w:ascii="Times" w:hAnsi="Times"/>
                      <w:i/>
                    </w:rPr>
                  </w:rPrChange>
                </w:rPr>
                <w:delText>)</w:delText>
              </w:r>
              <w:r w:rsidRPr="002B1935" w:rsidDel="007833BE">
                <w:rPr>
                  <w:rFonts w:ascii="Times" w:hAnsi="Times"/>
                  <w:i/>
                </w:rPr>
                <w:delText>= x</w:delText>
              </w:r>
              <w:r w:rsidRPr="002B1935" w:rsidDel="007833BE">
                <w:rPr>
                  <w:rFonts w:ascii="Times" w:hAnsi="Times"/>
                  <w:i/>
                  <w:vertAlign w:val="superscript"/>
                </w:rPr>
                <w:delText>2</w:delText>
              </w:r>
              <w:r w:rsidRPr="002B1935" w:rsidDel="007833BE">
                <w:rPr>
                  <w:rFonts w:ascii="Times" w:hAnsi="Times"/>
                  <w:i/>
                </w:rPr>
                <w:delText>+</w:delText>
              </w:r>
              <w:r w:rsidRPr="005A77AB" w:rsidDel="007833BE">
                <w:rPr>
                  <w:rFonts w:ascii="Times" w:hAnsi="Times"/>
                  <w:rPrChange w:id="273" w:author="Edgar Josué Malagón Montaña" w:date="2015-11-11T07:50:00Z">
                    <w:rPr>
                      <w:rFonts w:ascii="Times" w:hAnsi="Times"/>
                      <w:i/>
                    </w:rPr>
                  </w:rPrChange>
                </w:rPr>
                <w:delText>2</w:delText>
              </w:r>
              <w:r w:rsidRPr="002B1935" w:rsidDel="007833BE">
                <w:rPr>
                  <w:rFonts w:ascii="Times" w:hAnsi="Times"/>
                  <w:i/>
                </w:rPr>
                <w:delText>x+</w:delText>
              </w:r>
            </w:del>
            <w:del w:id="274" w:author="Edgar Josué Malagón Montaña" w:date="2015-11-11T07:51:00Z">
              <w:r w:rsidRPr="002B1935" w:rsidDel="005A77AB">
                <w:rPr>
                  <w:rFonts w:ascii="Times" w:hAnsi="Times"/>
                  <w:i/>
                </w:rPr>
                <w:delText>1</w:delText>
              </w:r>
            </w:del>
          </w:p>
          <w:p w14:paraId="1BA0D6BA" w14:textId="0CDB30E7" w:rsidR="008A3099" w:rsidDel="001B0136" w:rsidRDefault="002B1935">
            <w:pPr>
              <w:tabs>
                <w:tab w:val="right" w:pos="8498"/>
              </w:tabs>
              <w:rPr>
                <w:del w:id="275" w:author="Edgar Josué Malagón Montaña" w:date="2015-11-11T07:51:00Z"/>
                <w:rFonts w:eastAsiaTheme="minorEastAsia"/>
              </w:rPr>
              <w:pPrChange w:id="276" w:author="Edgar Josué Malagón Montaña" w:date="2015-11-11T07:51:00Z">
                <w:pPr>
                  <w:autoSpaceDE w:val="0"/>
                  <w:autoSpaceDN w:val="0"/>
                  <w:adjustRightInd w:val="0"/>
                  <w:spacing w:after="200"/>
                </w:pPr>
              </w:pPrChange>
            </w:pPr>
            <w:r>
              <w:rPr>
                <w:rFonts w:eastAsiaTheme="minorEastAsia"/>
              </w:rPr>
              <w:t>La grafica de un polinomio de segundo grado se conoce como parábola</w:t>
            </w:r>
            <w:commentRangeStart w:id="277"/>
            <w:ins w:id="278" w:author="Edgar Josué Malagón Montaña" w:date="2015-11-11T07:51:00Z">
              <w:r w:rsidR="001B0136">
                <w:rPr>
                  <w:rFonts w:eastAsiaTheme="minorEastAsia"/>
                </w:rPr>
                <w:t>.</w:t>
              </w:r>
              <w:commentRangeEnd w:id="277"/>
              <w:r w:rsidR="001B0136">
                <w:rPr>
                  <w:rStyle w:val="Refdecomentario"/>
                </w:rPr>
                <w:commentReference w:id="277"/>
              </w:r>
            </w:ins>
          </w:p>
          <w:p w14:paraId="045A6B5A" w14:textId="77777777" w:rsidR="008A3099" w:rsidRDefault="008A3099">
            <w:pPr>
              <w:tabs>
                <w:tab w:val="right" w:pos="8498"/>
              </w:tabs>
              <w:rPr>
                <w:rFonts w:ascii="Times New Roman" w:hAnsi="Times New Roman" w:cs="Times New Roman"/>
                <w:color w:val="000000"/>
              </w:rPr>
              <w:pPrChange w:id="279" w:author="Edgar Josué Malagón Montaña" w:date="2015-11-11T07:51:00Z">
                <w:pPr>
                  <w:spacing w:after="200"/>
                </w:pPr>
              </w:pPrChange>
            </w:pPr>
          </w:p>
        </w:tc>
      </w:tr>
    </w:tbl>
    <w:p w14:paraId="55133AEB" w14:textId="77777777" w:rsidR="002B1935" w:rsidRDefault="002B1935" w:rsidP="00B03F70">
      <w:pPr>
        <w:tabs>
          <w:tab w:val="right" w:pos="8498"/>
        </w:tabs>
        <w:spacing w:after="0"/>
        <w:rPr>
          <w:rFonts w:ascii="Times" w:hAnsi="Times"/>
          <w:highlight w:val="yellow"/>
        </w:rPr>
      </w:pPr>
    </w:p>
    <w:p w14:paraId="5DC82801" w14:textId="67F09A33" w:rsidR="002B1935" w:rsidDel="004B53B9" w:rsidRDefault="002B1935" w:rsidP="00B03F70">
      <w:pPr>
        <w:tabs>
          <w:tab w:val="right" w:pos="8498"/>
        </w:tabs>
        <w:spacing w:after="0"/>
        <w:rPr>
          <w:del w:id="280" w:author="Edgar Josué Malagón Montaña" w:date="2015-11-11T07:53:00Z"/>
          <w:rFonts w:ascii="Times" w:hAnsi="Times"/>
          <w:color w:val="000000" w:themeColor="text1"/>
        </w:rPr>
      </w:pPr>
      <w:r w:rsidRPr="002B1935">
        <w:rPr>
          <w:rFonts w:ascii="Times" w:hAnsi="Times"/>
          <w:color w:val="000000" w:themeColor="text1"/>
        </w:rPr>
        <w:t>Las</w:t>
      </w:r>
      <w:r>
        <w:rPr>
          <w:rFonts w:ascii="Times" w:hAnsi="Times"/>
          <w:color w:val="000000" w:themeColor="text1"/>
        </w:rPr>
        <w:t xml:space="preserve"> gráficas de los polinomios de segundo grado se pueden dirigir hacia arriba o hacia abajo dependiendo del valor que tome el coeficiente principal del polinomio.</w:t>
      </w:r>
      <w:ins w:id="281" w:author="Edgar Josué Malagón Montaña" w:date="2015-11-11T07:53:00Z">
        <w:r w:rsidR="004B53B9">
          <w:rPr>
            <w:rFonts w:ascii="Times" w:hAnsi="Times"/>
            <w:color w:val="000000" w:themeColor="text1"/>
          </w:rPr>
          <w:t xml:space="preserve"> </w:t>
        </w:r>
      </w:ins>
    </w:p>
    <w:p w14:paraId="62B39803" w14:textId="14589323" w:rsidR="002B1935" w:rsidRDefault="002B1935" w:rsidP="00B03F70">
      <w:pPr>
        <w:tabs>
          <w:tab w:val="right" w:pos="8498"/>
        </w:tabs>
        <w:spacing w:after="0"/>
        <w:rPr>
          <w:rFonts w:ascii="Times" w:hAnsi="Times"/>
          <w:color w:val="000000" w:themeColor="text1"/>
        </w:rPr>
      </w:pPr>
      <w:r>
        <w:rPr>
          <w:rFonts w:ascii="Times" w:hAnsi="Times"/>
          <w:color w:val="000000" w:themeColor="text1"/>
        </w:rPr>
        <w:t xml:space="preserve">Si es positivo la parábola abre hacia arriba y si es negativo </w:t>
      </w:r>
      <w:ins w:id="282" w:author="Edgar Josué Malagón Montaña" w:date="2015-11-11T07:53:00Z">
        <w:r w:rsidR="004B53B9">
          <w:rPr>
            <w:rFonts w:ascii="Times" w:hAnsi="Times"/>
            <w:color w:val="000000" w:themeColor="text1"/>
          </w:rPr>
          <w:t xml:space="preserve">se </w:t>
        </w:r>
      </w:ins>
      <w:r>
        <w:rPr>
          <w:rFonts w:ascii="Times" w:hAnsi="Times"/>
          <w:color w:val="000000" w:themeColor="text1"/>
        </w:rPr>
        <w:t>abre hacia abajo.</w:t>
      </w:r>
    </w:p>
    <w:p w14:paraId="1EDB8947" w14:textId="77777777" w:rsidR="002B1935" w:rsidRDefault="002B1935" w:rsidP="00B03F70">
      <w:pPr>
        <w:tabs>
          <w:tab w:val="right" w:pos="8498"/>
        </w:tabs>
        <w:spacing w:after="0"/>
        <w:rPr>
          <w:rFonts w:ascii="Times" w:hAnsi="Times"/>
          <w:color w:val="000000" w:themeColor="text1"/>
        </w:rPr>
      </w:pPr>
    </w:p>
    <w:tbl>
      <w:tblPr>
        <w:tblStyle w:val="Tablaconcuadrcula"/>
        <w:tblW w:w="0" w:type="auto"/>
        <w:tblLook w:val="04A0" w:firstRow="1" w:lastRow="0" w:firstColumn="1" w:lastColumn="0" w:noHBand="0" w:noVBand="1"/>
      </w:tblPr>
      <w:tblGrid>
        <w:gridCol w:w="1089"/>
        <w:gridCol w:w="7739"/>
      </w:tblGrid>
      <w:tr w:rsidR="002B1935" w:rsidRPr="005D1738" w14:paraId="70D99F66" w14:textId="77777777" w:rsidTr="005B1544">
        <w:tc>
          <w:tcPr>
            <w:tcW w:w="9033" w:type="dxa"/>
            <w:gridSpan w:val="2"/>
            <w:shd w:val="clear" w:color="auto" w:fill="0D0D0D" w:themeFill="text1" w:themeFillTint="F2"/>
          </w:tcPr>
          <w:p w14:paraId="672E28A1" w14:textId="77777777" w:rsidR="002B1935" w:rsidRPr="005D1738" w:rsidRDefault="002B1935" w:rsidP="005B1544">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2B1935" w14:paraId="5329B5A8" w14:textId="77777777" w:rsidTr="005B1544">
        <w:tc>
          <w:tcPr>
            <w:tcW w:w="2093" w:type="dxa"/>
          </w:tcPr>
          <w:p w14:paraId="67C4F002" w14:textId="77777777" w:rsidR="002B1935" w:rsidRPr="00053744" w:rsidRDefault="002B1935" w:rsidP="005B1544">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940" w:type="dxa"/>
          </w:tcPr>
          <w:p w14:paraId="0938628F" w14:textId="77777777" w:rsidR="002B1935" w:rsidRPr="00053744" w:rsidRDefault="002B1935" w:rsidP="005B1544">
            <w:pPr>
              <w:rPr>
                <w:rFonts w:ascii="Times New Roman" w:hAnsi="Times New Roman" w:cs="Times New Roman"/>
                <w:b/>
                <w:color w:val="000000"/>
                <w:sz w:val="18"/>
                <w:szCs w:val="18"/>
              </w:rPr>
            </w:pPr>
            <w:r>
              <w:rPr>
                <w:rFonts w:ascii="Times New Roman" w:hAnsi="Times New Roman" w:cs="Times New Roman"/>
                <w:color w:val="000000"/>
              </w:rPr>
              <w:t>MA_</w:t>
            </w:r>
            <w:del w:id="283" w:author="Edgar Josué Malagón Montaña" w:date="2015-11-11T07:53:00Z">
              <w:r w:rsidDel="004B53B9">
                <w:rPr>
                  <w:rFonts w:ascii="Times New Roman" w:hAnsi="Times New Roman" w:cs="Times New Roman"/>
                  <w:color w:val="000000"/>
                </w:rPr>
                <w:delText>G</w:delText>
              </w:r>
            </w:del>
            <w:r>
              <w:rPr>
                <w:rFonts w:ascii="Times New Roman" w:hAnsi="Times New Roman" w:cs="Times New Roman"/>
                <w:color w:val="000000"/>
              </w:rPr>
              <w:t>08_06_IMG04</w:t>
            </w:r>
          </w:p>
        </w:tc>
      </w:tr>
      <w:tr w:rsidR="002B1935" w14:paraId="294DED1F" w14:textId="77777777" w:rsidTr="005B1544">
        <w:trPr>
          <w:trHeight w:val="1306"/>
        </w:trPr>
        <w:tc>
          <w:tcPr>
            <w:tcW w:w="2093" w:type="dxa"/>
          </w:tcPr>
          <w:p w14:paraId="022AC03B" w14:textId="77777777" w:rsidR="002B1935" w:rsidRDefault="002B1935" w:rsidP="005B1544">
            <w:pPr>
              <w:rPr>
                <w:rFonts w:ascii="Times New Roman" w:hAnsi="Times New Roman" w:cs="Times New Roman"/>
                <w:color w:val="000000"/>
              </w:rPr>
            </w:pPr>
            <w:r w:rsidRPr="00053744">
              <w:rPr>
                <w:rFonts w:ascii="Times New Roman" w:hAnsi="Times New Roman" w:cs="Times New Roman"/>
                <w:b/>
                <w:color w:val="000000"/>
                <w:sz w:val="18"/>
                <w:szCs w:val="18"/>
              </w:rPr>
              <w:lastRenderedPageBreak/>
              <w:t>Descripción</w:t>
            </w:r>
          </w:p>
        </w:tc>
        <w:tc>
          <w:tcPr>
            <w:tcW w:w="6940" w:type="dxa"/>
            <w:vAlign w:val="center"/>
          </w:tcPr>
          <w:p w14:paraId="26F19F2B" w14:textId="77777777" w:rsidR="002B1935" w:rsidRDefault="002B1935" w:rsidP="005B1544">
            <w:pPr>
              <w:jc w:val="center"/>
              <w:rPr>
                <w:ins w:id="284" w:author="Edgar Josué Malagón Montaña" w:date="2015-11-11T07:54:00Z"/>
                <w:rFonts w:ascii="Times New Roman" w:hAnsi="Times New Roman" w:cs="Times New Roman"/>
                <w:color w:val="000000"/>
              </w:rPr>
            </w:pPr>
            <w:r w:rsidRPr="002B1935">
              <w:rPr>
                <w:rFonts w:ascii="Times New Roman" w:hAnsi="Times New Roman" w:cs="Times New Roman"/>
                <w:noProof/>
                <w:color w:val="000000"/>
                <w:lang w:val="es-CO" w:eastAsia="es-CO"/>
              </w:rPr>
              <w:drawing>
                <wp:inline distT="0" distB="0" distL="0" distR="0" wp14:anchorId="5135359C" wp14:editId="01567320">
                  <wp:extent cx="5518150" cy="4044950"/>
                  <wp:effectExtent l="0" t="0" r="6350" b="0"/>
                  <wp:docPr id="17" name="Imagen 17" descr="C:\Users\MIGUEL MUÑOZ\AppData\Local\Temp\geogeb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IGUEL MUÑOZ\AppData\Local\Temp\geogebra.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518150" cy="4044950"/>
                          </a:xfrm>
                          <a:prstGeom prst="rect">
                            <a:avLst/>
                          </a:prstGeom>
                          <a:noFill/>
                          <a:ln>
                            <a:noFill/>
                          </a:ln>
                        </pic:spPr>
                      </pic:pic>
                    </a:graphicData>
                  </a:graphic>
                </wp:inline>
              </w:drawing>
            </w:r>
          </w:p>
          <w:p w14:paraId="1E73EE65" w14:textId="77777777" w:rsidR="004B53B9" w:rsidRDefault="004B53B9" w:rsidP="005B1544">
            <w:pPr>
              <w:jc w:val="center"/>
              <w:rPr>
                <w:ins w:id="285" w:author="Edgar Josué Malagón Montaña" w:date="2015-11-11T07:54:00Z"/>
                <w:rFonts w:ascii="Times New Roman" w:hAnsi="Times New Roman" w:cs="Times New Roman"/>
                <w:color w:val="000000"/>
              </w:rPr>
            </w:pPr>
          </w:p>
          <w:p w14:paraId="3D1D54E0" w14:textId="12CA9DAF" w:rsidR="004B53B9" w:rsidRDefault="004B53B9" w:rsidP="00FE2BCC">
            <w:pPr>
              <w:jc w:val="center"/>
              <w:rPr>
                <w:rFonts w:ascii="Times New Roman" w:hAnsi="Times New Roman" w:cs="Times New Roman"/>
                <w:color w:val="000000"/>
              </w:rPr>
            </w:pPr>
            <w:ins w:id="286" w:author="Edgar Josué Malagón Montaña" w:date="2015-11-11T07:54:00Z">
              <w:r>
                <w:rPr>
                  <w:rFonts w:ascii="Times New Roman" w:hAnsi="Times New Roman" w:cs="Times New Roman"/>
                  <w:color w:val="000000"/>
                </w:rPr>
                <w:t xml:space="preserve">Nota al diseñador: Agregar nombres a los ejes del plano y tilde en la segunda “a” </w:t>
              </w:r>
            </w:ins>
            <w:ins w:id="287" w:author="Edgar Josué Malagón Montaña" w:date="2015-11-12T05:41:00Z">
              <w:r w:rsidR="00EB0A9C">
                <w:rPr>
                  <w:rFonts w:ascii="Times New Roman" w:hAnsi="Times New Roman" w:cs="Times New Roman"/>
                  <w:color w:val="000000"/>
                </w:rPr>
                <w:t>de</w:t>
              </w:r>
            </w:ins>
            <w:ins w:id="288" w:author="Edgar Josué Malagón Montaña" w:date="2015-11-11T07:54:00Z">
              <w:r>
                <w:rPr>
                  <w:rFonts w:ascii="Times New Roman" w:hAnsi="Times New Roman" w:cs="Times New Roman"/>
                  <w:color w:val="000000"/>
                </w:rPr>
                <w:t xml:space="preserve"> la palabra parábola.</w:t>
              </w:r>
            </w:ins>
          </w:p>
        </w:tc>
      </w:tr>
      <w:tr w:rsidR="002B1935" w14:paraId="2803166F" w14:textId="77777777" w:rsidTr="005B1544">
        <w:tc>
          <w:tcPr>
            <w:tcW w:w="2093" w:type="dxa"/>
          </w:tcPr>
          <w:p w14:paraId="2D8E7D47" w14:textId="77777777" w:rsidR="002B1935" w:rsidRDefault="002B1935" w:rsidP="005B1544">
            <w:pPr>
              <w:rPr>
                <w:rFonts w:ascii="Times New Roman" w:hAnsi="Times New Roman" w:cs="Times New Roman"/>
                <w:color w:val="000000"/>
              </w:rPr>
            </w:pPr>
            <w:r w:rsidRPr="00053744">
              <w:rPr>
                <w:rFonts w:ascii="Times New Roman" w:hAnsi="Times New Roman" w:cs="Times New Roman"/>
                <w:b/>
                <w:color w:val="000000"/>
                <w:sz w:val="18"/>
                <w:szCs w:val="18"/>
              </w:rPr>
              <w:t xml:space="preserve">Código </w:t>
            </w:r>
            <w:proofErr w:type="spellStart"/>
            <w:r w:rsidRPr="00053744">
              <w:rPr>
                <w:rFonts w:ascii="Times New Roman" w:hAnsi="Times New Roman" w:cs="Times New Roman"/>
                <w:b/>
                <w:color w:val="000000"/>
                <w:sz w:val="18"/>
                <w:szCs w:val="18"/>
              </w:rPr>
              <w:t>Shutterstock</w:t>
            </w:r>
            <w:proofErr w:type="spellEnd"/>
            <w:r w:rsidRPr="00053744">
              <w:rPr>
                <w:rFonts w:ascii="Times New Roman" w:hAnsi="Times New Roman" w:cs="Times New Roman"/>
                <w:b/>
                <w:color w:val="000000"/>
                <w:sz w:val="18"/>
                <w:szCs w:val="18"/>
              </w:rPr>
              <w:t xml:space="preserve"> (o URL</w:t>
            </w:r>
            <w:r>
              <w:rPr>
                <w:rFonts w:ascii="Times New Roman" w:hAnsi="Times New Roman" w:cs="Times New Roman"/>
                <w:b/>
                <w:color w:val="000000"/>
                <w:sz w:val="18"/>
                <w:szCs w:val="18"/>
              </w:rPr>
              <w:t xml:space="preserve"> o la ruta en </w:t>
            </w:r>
            <w:proofErr w:type="spellStart"/>
            <w:r>
              <w:rPr>
                <w:rFonts w:ascii="Times New Roman" w:hAnsi="Times New Roman" w:cs="Times New Roman"/>
                <w:b/>
                <w:color w:val="000000"/>
                <w:sz w:val="18"/>
                <w:szCs w:val="18"/>
              </w:rPr>
              <w:t>AulaPlaneta</w:t>
            </w:r>
            <w:proofErr w:type="spellEnd"/>
            <w:r w:rsidRPr="00053744">
              <w:rPr>
                <w:rFonts w:ascii="Times New Roman" w:hAnsi="Times New Roman" w:cs="Times New Roman"/>
                <w:b/>
                <w:color w:val="000000"/>
                <w:sz w:val="18"/>
                <w:szCs w:val="18"/>
              </w:rPr>
              <w:t>)</w:t>
            </w:r>
          </w:p>
        </w:tc>
        <w:tc>
          <w:tcPr>
            <w:tcW w:w="6940" w:type="dxa"/>
          </w:tcPr>
          <w:p w14:paraId="4E68DD6A" w14:textId="77777777" w:rsidR="002B1935" w:rsidRDefault="002B1935" w:rsidP="005B1544">
            <w:pPr>
              <w:autoSpaceDE w:val="0"/>
              <w:autoSpaceDN w:val="0"/>
              <w:adjustRightInd w:val="0"/>
              <w:rPr>
                <w:rFonts w:ascii="Times New Roman" w:hAnsi="Times New Roman" w:cs="Times New Roman"/>
                <w:color w:val="000000"/>
              </w:rPr>
            </w:pPr>
          </w:p>
        </w:tc>
      </w:tr>
      <w:tr w:rsidR="002B1935" w14:paraId="18D24B7E" w14:textId="77777777" w:rsidTr="005B1544">
        <w:tc>
          <w:tcPr>
            <w:tcW w:w="2093" w:type="dxa"/>
          </w:tcPr>
          <w:p w14:paraId="19805B85" w14:textId="77777777" w:rsidR="002B1935" w:rsidRDefault="002B1935" w:rsidP="005B1544">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6940" w:type="dxa"/>
          </w:tcPr>
          <w:p w14:paraId="6C43C3D2" w14:textId="628699E4" w:rsidR="002B1935" w:rsidRPr="000F3867" w:rsidRDefault="002B1935" w:rsidP="005B1544">
            <w:pPr>
              <w:tabs>
                <w:tab w:val="right" w:pos="8498"/>
              </w:tabs>
              <w:rPr>
                <w:rFonts w:ascii="Times" w:hAnsi="Times"/>
                <w:i/>
                <w:rPrChange w:id="289" w:author="Edgar Josué Malagón Montaña" w:date="2015-11-12T05:41:00Z">
                  <w:rPr>
                    <w:rFonts w:ascii="Times" w:hAnsi="Times"/>
                  </w:rPr>
                </w:rPrChange>
              </w:rPr>
            </w:pPr>
            <w:r w:rsidRPr="002B1935">
              <w:rPr>
                <w:rFonts w:ascii="Times" w:hAnsi="Times"/>
              </w:rPr>
              <w:t>En un polinomio</w:t>
            </w:r>
            <w:r>
              <w:rPr>
                <w:rFonts w:ascii="Times" w:hAnsi="Times"/>
                <w:i/>
              </w:rPr>
              <w:t xml:space="preserve"> </w:t>
            </w:r>
            <w:del w:id="290" w:author="Edgar Josué Malagón Montaña" w:date="2015-11-12T05:41:00Z">
              <w:r w:rsidRPr="002B1935" w:rsidDel="000F3867">
                <w:rPr>
                  <w:rFonts w:ascii="Times" w:hAnsi="Times"/>
                  <w:i/>
                </w:rPr>
                <w:delText>P</w:delText>
              </w:r>
            </w:del>
            <w:ins w:id="291" w:author="Edgar Josué Malagón Montaña" w:date="2015-11-12T05:41:00Z">
              <w:r w:rsidR="000F3867">
                <w:rPr>
                  <w:rFonts w:ascii="Times" w:hAnsi="Times"/>
                  <w:i/>
                </w:rPr>
                <w:t>p</w:t>
              </w:r>
            </w:ins>
            <w:r w:rsidRPr="002B1935">
              <w:rPr>
                <w:rFonts w:ascii="Times" w:hAnsi="Times"/>
                <w:i/>
              </w:rPr>
              <w:t xml:space="preserve">(x)= </w:t>
            </w:r>
            <w:r>
              <w:rPr>
                <w:rFonts w:ascii="Times" w:hAnsi="Times"/>
                <w:i/>
              </w:rPr>
              <w:t>a</w:t>
            </w:r>
            <w:r w:rsidRPr="002B1935">
              <w:rPr>
                <w:rFonts w:ascii="Times" w:hAnsi="Times"/>
                <w:i/>
              </w:rPr>
              <w:t>x</w:t>
            </w:r>
            <w:r w:rsidRPr="002B1935">
              <w:rPr>
                <w:rFonts w:ascii="Times" w:hAnsi="Times"/>
                <w:i/>
                <w:vertAlign w:val="superscript"/>
              </w:rPr>
              <w:t>2</w:t>
            </w:r>
            <w:r w:rsidRPr="002B1935">
              <w:rPr>
                <w:rFonts w:ascii="Times" w:hAnsi="Times"/>
                <w:i/>
              </w:rPr>
              <w:t>+</w:t>
            </w:r>
            <w:r>
              <w:rPr>
                <w:rFonts w:ascii="Times" w:hAnsi="Times"/>
                <w:i/>
              </w:rPr>
              <w:t>b</w:t>
            </w:r>
            <w:r w:rsidRPr="002B1935">
              <w:rPr>
                <w:rFonts w:ascii="Times" w:hAnsi="Times"/>
                <w:i/>
              </w:rPr>
              <w:t>x+</w:t>
            </w:r>
            <w:r>
              <w:rPr>
                <w:rFonts w:ascii="Times" w:hAnsi="Times"/>
                <w:i/>
              </w:rPr>
              <w:t xml:space="preserve">c </w:t>
            </w:r>
            <w:del w:id="292" w:author="Edgar Josué Malagón Montaña" w:date="2015-11-12T05:41:00Z">
              <w:r w:rsidDel="000F3867">
                <w:rPr>
                  <w:rFonts w:ascii="Times" w:hAnsi="Times"/>
                </w:rPr>
                <w:delText>L</w:delText>
              </w:r>
            </w:del>
            <w:ins w:id="293" w:author="Edgar Josué Malagón Montaña" w:date="2015-11-12T05:41:00Z">
              <w:r w:rsidR="000F3867">
                <w:rPr>
                  <w:rFonts w:ascii="Times" w:hAnsi="Times"/>
                </w:rPr>
                <w:t>l</w:t>
              </w:r>
            </w:ins>
            <w:r>
              <w:rPr>
                <w:rFonts w:ascii="Times" w:hAnsi="Times"/>
              </w:rPr>
              <w:t xml:space="preserve">a orientación de la parábola depende del valor de </w:t>
            </w:r>
            <w:del w:id="294" w:author="Edgar Josué Malagón Montaña" w:date="2015-11-12T05:41:00Z">
              <w:r w:rsidDel="000F3867">
                <w:rPr>
                  <w:rFonts w:ascii="Times" w:hAnsi="Times"/>
                </w:rPr>
                <w:delText>a</w:delText>
              </w:r>
            </w:del>
            <w:ins w:id="295" w:author="Edgar Josué Malagón Montaña" w:date="2015-11-12T05:41:00Z">
              <w:r w:rsidR="000F3867">
                <w:rPr>
                  <w:rFonts w:ascii="Times" w:hAnsi="Times"/>
                  <w:i/>
                </w:rPr>
                <w:t>a.</w:t>
              </w:r>
            </w:ins>
          </w:p>
          <w:p w14:paraId="7EBC4C91" w14:textId="77777777" w:rsidR="002B1935" w:rsidRDefault="002B1935" w:rsidP="002B1935">
            <w:pPr>
              <w:autoSpaceDE w:val="0"/>
              <w:autoSpaceDN w:val="0"/>
              <w:adjustRightInd w:val="0"/>
              <w:rPr>
                <w:rFonts w:ascii="Times New Roman" w:hAnsi="Times New Roman" w:cs="Times New Roman"/>
                <w:color w:val="000000"/>
              </w:rPr>
            </w:pPr>
          </w:p>
        </w:tc>
      </w:tr>
    </w:tbl>
    <w:p w14:paraId="56A6DB24" w14:textId="77777777" w:rsidR="002B1935" w:rsidRPr="002B1935" w:rsidRDefault="002B1935" w:rsidP="00B03F70">
      <w:pPr>
        <w:tabs>
          <w:tab w:val="right" w:pos="8498"/>
        </w:tabs>
        <w:spacing w:after="0"/>
        <w:rPr>
          <w:rFonts w:ascii="Times" w:hAnsi="Times"/>
          <w:color w:val="000000" w:themeColor="text1"/>
        </w:rPr>
      </w:pPr>
    </w:p>
    <w:p w14:paraId="25115BD1" w14:textId="77777777" w:rsidR="004B53B9" w:rsidRDefault="004B53B9" w:rsidP="00B03F70">
      <w:pPr>
        <w:tabs>
          <w:tab w:val="right" w:pos="8498"/>
        </w:tabs>
        <w:spacing w:after="0"/>
        <w:rPr>
          <w:ins w:id="296" w:author="Edgar Josué Malagón Montaña" w:date="2015-11-11T07:53:00Z"/>
          <w:rFonts w:ascii="Times" w:hAnsi="Times"/>
          <w:highlight w:val="yellow"/>
        </w:rPr>
      </w:pPr>
    </w:p>
    <w:p w14:paraId="25FC19F3" w14:textId="77777777" w:rsidR="004B53B9" w:rsidRDefault="004B53B9" w:rsidP="00B03F70">
      <w:pPr>
        <w:tabs>
          <w:tab w:val="right" w:pos="8498"/>
        </w:tabs>
        <w:spacing w:after="0"/>
        <w:rPr>
          <w:ins w:id="297" w:author="Edgar Josué Malagón Montaña" w:date="2015-11-10T12:43:00Z"/>
          <w:rFonts w:ascii="Times" w:hAnsi="Times"/>
          <w:highlight w:val="yellow"/>
        </w:rPr>
      </w:pPr>
    </w:p>
    <w:p w14:paraId="46928111" w14:textId="77777777" w:rsidR="00450102" w:rsidRDefault="00450102" w:rsidP="00B03F70">
      <w:pPr>
        <w:tabs>
          <w:tab w:val="right" w:pos="8498"/>
        </w:tabs>
        <w:spacing w:after="0"/>
        <w:rPr>
          <w:ins w:id="298" w:author="Edgar Josué Malagón Montaña" w:date="2015-11-10T12:43:00Z"/>
          <w:rFonts w:ascii="Times" w:hAnsi="Times"/>
          <w:highlight w:val="yellow"/>
        </w:rPr>
      </w:pPr>
      <w:ins w:id="299" w:author="Edgar Josué Malagón Montaña" w:date="2015-11-10T12:43:00Z">
        <w:r>
          <w:rPr>
            <w:rFonts w:ascii="Times" w:hAnsi="Times"/>
            <w:highlight w:val="yellow"/>
          </w:rPr>
          <w:t>¿Consolidación?</w:t>
        </w:r>
      </w:ins>
    </w:p>
    <w:p w14:paraId="7D6E3380" w14:textId="77777777" w:rsidR="00450102" w:rsidRDefault="00450102" w:rsidP="00B03F70">
      <w:pPr>
        <w:tabs>
          <w:tab w:val="right" w:pos="8498"/>
        </w:tabs>
        <w:spacing w:after="0"/>
        <w:rPr>
          <w:ins w:id="300" w:author="Edgar Josué Malagón Montaña" w:date="2015-11-10T12:43:00Z"/>
          <w:rFonts w:ascii="Times" w:hAnsi="Times"/>
          <w:highlight w:val="yellow"/>
        </w:rPr>
      </w:pPr>
    </w:p>
    <w:p w14:paraId="07BABCE6" w14:textId="1209589E" w:rsidR="004B53B9" w:rsidRDefault="004B53B9">
      <w:pPr>
        <w:spacing w:line="276" w:lineRule="auto"/>
        <w:rPr>
          <w:ins w:id="301" w:author="Edgar Josué Malagón Montaña" w:date="2015-11-11T07:54:00Z"/>
          <w:rFonts w:ascii="Times" w:hAnsi="Times"/>
          <w:highlight w:val="yellow"/>
        </w:rPr>
      </w:pPr>
      <w:ins w:id="302" w:author="Edgar Josué Malagón Montaña" w:date="2015-11-11T07:54:00Z">
        <w:r>
          <w:rPr>
            <w:rFonts w:ascii="Times" w:hAnsi="Times"/>
            <w:highlight w:val="yellow"/>
          </w:rPr>
          <w:br w:type="page"/>
        </w:r>
      </w:ins>
    </w:p>
    <w:p w14:paraId="21ED7FB9" w14:textId="16BF465C" w:rsidR="00450102" w:rsidRPr="0009356A" w:rsidDel="004B53B9" w:rsidRDefault="00450102" w:rsidP="00B03F70">
      <w:pPr>
        <w:tabs>
          <w:tab w:val="right" w:pos="8498"/>
        </w:tabs>
        <w:spacing w:after="0"/>
        <w:rPr>
          <w:del w:id="303" w:author="Edgar Josué Malagón Montaña" w:date="2015-11-11T07:54:00Z"/>
          <w:rFonts w:ascii="Times" w:hAnsi="Times"/>
          <w:highlight w:val="yellow"/>
        </w:rPr>
      </w:pPr>
    </w:p>
    <w:p w14:paraId="2F49B094" w14:textId="77777777" w:rsidR="00B03F70" w:rsidRDefault="00B03F70" w:rsidP="00B03F70">
      <w:pPr>
        <w:tabs>
          <w:tab w:val="right" w:pos="8498"/>
        </w:tabs>
        <w:spacing w:after="0"/>
        <w:rPr>
          <w:rFonts w:ascii="Times" w:hAnsi="Times"/>
          <w:b/>
        </w:rPr>
      </w:pPr>
      <w:r w:rsidRPr="004E5E51">
        <w:rPr>
          <w:rFonts w:ascii="Times" w:hAnsi="Times"/>
          <w:highlight w:val="yellow"/>
        </w:rPr>
        <w:t>[SECCIÓN 1]</w:t>
      </w:r>
      <w:r>
        <w:rPr>
          <w:rFonts w:ascii="Times" w:hAnsi="Times"/>
        </w:rPr>
        <w:t xml:space="preserve"> </w:t>
      </w:r>
      <w:r w:rsidR="00072A51">
        <w:rPr>
          <w:rFonts w:ascii="Times" w:hAnsi="Times"/>
          <w:b/>
        </w:rPr>
        <w:t>2</w:t>
      </w:r>
      <w:r w:rsidRPr="004E5E51">
        <w:rPr>
          <w:rFonts w:ascii="Times" w:hAnsi="Times"/>
          <w:b/>
        </w:rPr>
        <w:t xml:space="preserve"> </w:t>
      </w:r>
      <w:r>
        <w:rPr>
          <w:rFonts w:ascii="Times" w:hAnsi="Times"/>
          <w:b/>
        </w:rPr>
        <w:t>Las ecuaciones</w:t>
      </w:r>
    </w:p>
    <w:p w14:paraId="3907E579" w14:textId="77777777" w:rsidR="00B03F70" w:rsidRDefault="00B03F70" w:rsidP="00B03F70">
      <w:pPr>
        <w:tabs>
          <w:tab w:val="right" w:pos="8498"/>
        </w:tabs>
        <w:spacing w:after="0"/>
        <w:rPr>
          <w:rFonts w:ascii="Times" w:hAnsi="Times"/>
          <w:b/>
        </w:rPr>
      </w:pPr>
    </w:p>
    <w:p w14:paraId="7EFB2646" w14:textId="29A8CFB0" w:rsidR="00B03F70" w:rsidRDefault="00B03F70" w:rsidP="00B03F70">
      <w:pPr>
        <w:tabs>
          <w:tab w:val="right" w:pos="8498"/>
        </w:tabs>
        <w:spacing w:after="0"/>
        <w:rPr>
          <w:ins w:id="304" w:author="Edgar Josué Malagón Montaña" w:date="2015-11-11T10:11:00Z"/>
          <w:rFonts w:ascii="Times" w:hAnsi="Times"/>
        </w:rPr>
      </w:pPr>
      <w:r>
        <w:rPr>
          <w:rFonts w:ascii="Times" w:hAnsi="Times"/>
        </w:rPr>
        <w:t xml:space="preserve">Las ecuaciones son </w:t>
      </w:r>
      <w:r w:rsidRPr="00B03F70">
        <w:rPr>
          <w:rFonts w:ascii="Times" w:hAnsi="Times"/>
          <w:b/>
        </w:rPr>
        <w:t>igualdades</w:t>
      </w:r>
      <w:ins w:id="305" w:author="Edgar Josué Malagón Montaña" w:date="2015-11-11T08:57:00Z">
        <w:r w:rsidR="007C2644">
          <w:rPr>
            <w:rFonts w:ascii="Times" w:hAnsi="Times"/>
            <w:b/>
          </w:rPr>
          <w:t xml:space="preserve"> matemáticas</w:t>
        </w:r>
      </w:ins>
      <w:r>
        <w:rPr>
          <w:rFonts w:ascii="Times" w:hAnsi="Times"/>
        </w:rPr>
        <w:t xml:space="preserve"> entre expresiones </w:t>
      </w:r>
      <w:r w:rsidR="009D2DAD">
        <w:rPr>
          <w:rFonts w:ascii="Times" w:hAnsi="Times"/>
        </w:rPr>
        <w:t>algebraicas</w:t>
      </w:r>
      <w:ins w:id="306" w:author="Edgar Josué Malagón Montaña" w:date="2015-11-11T08:58:00Z">
        <w:r w:rsidR="007C2644">
          <w:rPr>
            <w:rFonts w:ascii="Times" w:hAnsi="Times"/>
          </w:rPr>
          <w:t xml:space="preserve">, </w:t>
        </w:r>
      </w:ins>
      <w:ins w:id="307" w:author="Edgar Josué Malagón Montaña" w:date="2015-11-11T09:53:00Z">
        <w:r w:rsidR="0070086D">
          <w:rPr>
            <w:rFonts w:ascii="Times" w:hAnsi="Times"/>
          </w:rPr>
          <w:t xml:space="preserve">una ecuación se </w:t>
        </w:r>
      </w:ins>
      <w:ins w:id="308" w:author="Edgar Josué Malagón Montaña" w:date="2015-11-11T09:54:00Z">
        <w:r w:rsidR="0070086D">
          <w:rPr>
            <w:rFonts w:ascii="Times" w:hAnsi="Times"/>
          </w:rPr>
          <w:t>transforma</w:t>
        </w:r>
      </w:ins>
      <w:ins w:id="309" w:author="Edgar Josué Malagón Montaña" w:date="2015-11-11T09:53:00Z">
        <w:r w:rsidR="0070086D">
          <w:rPr>
            <w:rFonts w:ascii="Times" w:hAnsi="Times"/>
          </w:rPr>
          <w:t xml:space="preserve"> en una igualdad numérica cuando se atribuyen a las variables de la igualdad algebraica, </w:t>
        </w:r>
      </w:ins>
      <w:ins w:id="310" w:author="Edgar Josué Malagón Montaña" w:date="2015-11-11T09:54:00Z">
        <w:r w:rsidR="0070086D">
          <w:rPr>
            <w:rFonts w:ascii="Times" w:hAnsi="Times"/>
          </w:rPr>
          <w:t>valores</w:t>
        </w:r>
      </w:ins>
      <w:ins w:id="311" w:author="Edgar Josué Malagón Montaña" w:date="2015-11-11T09:53:00Z">
        <w:r w:rsidR="0070086D">
          <w:rPr>
            <w:rFonts w:ascii="Times" w:hAnsi="Times"/>
          </w:rPr>
          <w:t xml:space="preserve"> </w:t>
        </w:r>
      </w:ins>
      <w:ins w:id="312" w:author="Edgar Josué Malagón Montaña" w:date="2015-11-11T09:54:00Z">
        <w:r w:rsidR="0070086D">
          <w:rPr>
            <w:rFonts w:ascii="Times" w:hAnsi="Times"/>
          </w:rPr>
          <w:t>numéricos</w:t>
        </w:r>
      </w:ins>
      <w:ins w:id="313" w:author="Edgar Josué Malagón Montaña" w:date="2015-11-11T09:53:00Z">
        <w:r w:rsidR="0070086D">
          <w:rPr>
            <w:rFonts w:ascii="Times" w:hAnsi="Times"/>
          </w:rPr>
          <w:t xml:space="preserve"> </w:t>
        </w:r>
      </w:ins>
      <w:ins w:id="314" w:author="Edgar Josué Malagón Montaña" w:date="2015-11-11T09:54:00Z">
        <w:r w:rsidR="0070086D">
          <w:rPr>
            <w:rFonts w:ascii="Times" w:hAnsi="Times"/>
          </w:rPr>
          <w:t>particulares.</w:t>
        </w:r>
      </w:ins>
      <w:r>
        <w:rPr>
          <w:rFonts w:ascii="Times" w:hAnsi="Times"/>
        </w:rPr>
        <w:t xml:space="preserve"> </w:t>
      </w:r>
      <w:del w:id="315" w:author="Edgar Josué Malagón Montaña" w:date="2015-11-11T09:56:00Z">
        <w:r w:rsidDel="0070086D">
          <w:rPr>
            <w:rFonts w:ascii="Times" w:hAnsi="Times"/>
          </w:rPr>
          <w:delText>a través de</w:delText>
        </w:r>
        <w:r w:rsidR="009D2DAD" w:rsidDel="0070086D">
          <w:rPr>
            <w:rFonts w:ascii="Times" w:hAnsi="Times"/>
          </w:rPr>
          <w:delText xml:space="preserve"> las cuales es posible hallar </w:delText>
        </w:r>
        <w:r w:rsidDel="0070086D">
          <w:rPr>
            <w:rFonts w:ascii="Times" w:hAnsi="Times"/>
          </w:rPr>
          <w:delText xml:space="preserve">uno o varios valores desconocidos. </w:delText>
        </w:r>
      </w:del>
      <w:r w:rsidR="009D2DAD">
        <w:rPr>
          <w:rFonts w:ascii="Times" w:hAnsi="Times"/>
        </w:rPr>
        <w:t>Las expresiones que están separadas por el signo igual reciben el nombre de miembros de la ecuación</w:t>
      </w:r>
      <w:r w:rsidR="009809FB">
        <w:rPr>
          <w:rFonts w:ascii="Times" w:hAnsi="Times"/>
        </w:rPr>
        <w:t>.</w:t>
      </w:r>
    </w:p>
    <w:p w14:paraId="625E441D" w14:textId="77777777" w:rsidR="003F4D62" w:rsidRDefault="003F4D62" w:rsidP="00B03F70">
      <w:pPr>
        <w:tabs>
          <w:tab w:val="right" w:pos="8498"/>
        </w:tabs>
        <w:spacing w:after="0"/>
        <w:rPr>
          <w:ins w:id="316" w:author="Edgar Josué Malagón Montaña" w:date="2015-11-11T10:11:00Z"/>
          <w:rFonts w:ascii="Times" w:hAnsi="Times"/>
        </w:rPr>
      </w:pPr>
    </w:p>
    <w:p w14:paraId="5567FA74" w14:textId="136932F9" w:rsidR="003F4D62" w:rsidRDefault="003F4D62" w:rsidP="00B03F70">
      <w:pPr>
        <w:tabs>
          <w:tab w:val="right" w:pos="8498"/>
        </w:tabs>
        <w:spacing w:after="0"/>
        <w:rPr>
          <w:rFonts w:ascii="Times" w:hAnsi="Times"/>
        </w:rPr>
      </w:pPr>
      <w:ins w:id="317" w:author="Edgar Josué Malagón Montaña" w:date="2015-11-11T10:11:00Z">
        <w:r>
          <w:rPr>
            <w:rFonts w:ascii="Times" w:hAnsi="Times"/>
          </w:rPr>
          <w:t>En una ecuación las letras se utilizan como variables y representan valores desconocidos. Se les denomina inc</w:t>
        </w:r>
      </w:ins>
      <w:ins w:id="318" w:author="Edgar Josué Malagón Montaña" w:date="2015-11-11T10:12:00Z">
        <w:r>
          <w:rPr>
            <w:rFonts w:ascii="Times" w:hAnsi="Times"/>
          </w:rPr>
          <w:t>ó</w:t>
        </w:r>
      </w:ins>
      <w:ins w:id="319" w:author="Edgar Josué Malagón Montaña" w:date="2015-11-11T10:11:00Z">
        <w:r>
          <w:rPr>
            <w:rFonts w:ascii="Times" w:hAnsi="Times"/>
          </w:rPr>
          <w:t>gnitas</w:t>
        </w:r>
      </w:ins>
      <w:ins w:id="320" w:author="Edgar Josué Malagón Montaña" w:date="2015-11-11T10:12:00Z">
        <w:r>
          <w:rPr>
            <w:rFonts w:ascii="Times" w:hAnsi="Times"/>
          </w:rPr>
          <w:t>, por lo general son representadas con las últimas letras del alfabeto.</w:t>
        </w:r>
      </w:ins>
    </w:p>
    <w:p w14:paraId="03F84B09" w14:textId="77777777" w:rsidR="00CE061B" w:rsidRDefault="00CE061B" w:rsidP="00B03F70">
      <w:pPr>
        <w:tabs>
          <w:tab w:val="right" w:pos="8498"/>
        </w:tabs>
        <w:spacing w:after="0"/>
        <w:rPr>
          <w:rFonts w:ascii="Times" w:hAnsi="Times"/>
        </w:rPr>
      </w:pPr>
    </w:p>
    <w:tbl>
      <w:tblPr>
        <w:tblStyle w:val="Tablaconcuadrcula"/>
        <w:tblW w:w="0" w:type="auto"/>
        <w:tblLook w:val="04A0" w:firstRow="1" w:lastRow="0" w:firstColumn="1" w:lastColumn="0" w:noHBand="0" w:noVBand="1"/>
      </w:tblPr>
      <w:tblGrid>
        <w:gridCol w:w="2010"/>
        <w:gridCol w:w="6818"/>
      </w:tblGrid>
      <w:tr w:rsidR="00CE061B" w:rsidRPr="005D1738" w14:paraId="694C19D0" w14:textId="77777777" w:rsidTr="00E22AC8">
        <w:tc>
          <w:tcPr>
            <w:tcW w:w="9033" w:type="dxa"/>
            <w:gridSpan w:val="2"/>
            <w:shd w:val="clear" w:color="auto" w:fill="0D0D0D" w:themeFill="text1" w:themeFillTint="F2"/>
          </w:tcPr>
          <w:p w14:paraId="676358A1" w14:textId="77777777" w:rsidR="00CE061B" w:rsidRPr="005D1738" w:rsidRDefault="00CE061B" w:rsidP="00E22AC8">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CE061B" w14:paraId="2F4FB21A" w14:textId="77777777" w:rsidTr="00E22AC8">
        <w:tc>
          <w:tcPr>
            <w:tcW w:w="2093" w:type="dxa"/>
          </w:tcPr>
          <w:p w14:paraId="27872E09" w14:textId="77777777" w:rsidR="00CE061B" w:rsidRPr="00053744" w:rsidRDefault="00CE061B" w:rsidP="00E22AC8">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940" w:type="dxa"/>
          </w:tcPr>
          <w:p w14:paraId="07FDD136" w14:textId="77777777" w:rsidR="00CE061B" w:rsidRPr="00053744" w:rsidRDefault="002B1935" w:rsidP="002B1935">
            <w:pPr>
              <w:rPr>
                <w:rFonts w:ascii="Times New Roman" w:hAnsi="Times New Roman" w:cs="Times New Roman"/>
                <w:b/>
                <w:color w:val="000000"/>
                <w:sz w:val="18"/>
                <w:szCs w:val="18"/>
              </w:rPr>
            </w:pPr>
            <w:r>
              <w:rPr>
                <w:rFonts w:ascii="Times New Roman" w:hAnsi="Times New Roman" w:cs="Times New Roman"/>
                <w:color w:val="000000"/>
              </w:rPr>
              <w:t>MA</w:t>
            </w:r>
            <w:r w:rsidR="00CE061B">
              <w:rPr>
                <w:rFonts w:ascii="Times New Roman" w:hAnsi="Times New Roman" w:cs="Times New Roman"/>
                <w:color w:val="000000"/>
              </w:rPr>
              <w:t>_</w:t>
            </w:r>
            <w:del w:id="321" w:author="Edgar Josué Malagón Montaña" w:date="2015-11-11T09:56:00Z">
              <w:r w:rsidR="00CE061B" w:rsidDel="00383D9A">
                <w:rPr>
                  <w:rFonts w:ascii="Times New Roman" w:hAnsi="Times New Roman" w:cs="Times New Roman"/>
                  <w:color w:val="000000"/>
                </w:rPr>
                <w:delText>G</w:delText>
              </w:r>
            </w:del>
            <w:r w:rsidR="00CE061B">
              <w:rPr>
                <w:rFonts w:ascii="Times New Roman" w:hAnsi="Times New Roman" w:cs="Times New Roman"/>
                <w:color w:val="000000"/>
              </w:rPr>
              <w:t>0</w:t>
            </w:r>
            <w:r>
              <w:rPr>
                <w:rFonts w:ascii="Times New Roman" w:hAnsi="Times New Roman" w:cs="Times New Roman"/>
                <w:color w:val="000000"/>
              </w:rPr>
              <w:t>8</w:t>
            </w:r>
            <w:r w:rsidR="00CE061B">
              <w:rPr>
                <w:rFonts w:ascii="Times New Roman" w:hAnsi="Times New Roman" w:cs="Times New Roman"/>
                <w:color w:val="000000"/>
              </w:rPr>
              <w:t>_0</w:t>
            </w:r>
            <w:r>
              <w:rPr>
                <w:rFonts w:ascii="Times New Roman" w:hAnsi="Times New Roman" w:cs="Times New Roman"/>
                <w:color w:val="000000"/>
              </w:rPr>
              <w:t>6</w:t>
            </w:r>
            <w:r w:rsidR="00CE061B">
              <w:rPr>
                <w:rFonts w:ascii="Times New Roman" w:hAnsi="Times New Roman" w:cs="Times New Roman"/>
                <w:color w:val="000000"/>
              </w:rPr>
              <w:t>_IMG0</w:t>
            </w:r>
            <w:r>
              <w:rPr>
                <w:rFonts w:ascii="Times New Roman" w:hAnsi="Times New Roman" w:cs="Times New Roman"/>
                <w:color w:val="000000"/>
              </w:rPr>
              <w:t>4</w:t>
            </w:r>
          </w:p>
        </w:tc>
      </w:tr>
      <w:tr w:rsidR="00CE061B" w14:paraId="5E7D83D9" w14:textId="77777777" w:rsidTr="00DD57E5">
        <w:trPr>
          <w:trHeight w:val="1306"/>
        </w:trPr>
        <w:tc>
          <w:tcPr>
            <w:tcW w:w="2093" w:type="dxa"/>
          </w:tcPr>
          <w:p w14:paraId="1F704CBD" w14:textId="77777777" w:rsidR="00CE061B" w:rsidRDefault="00CE061B" w:rsidP="00E22AC8">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940" w:type="dxa"/>
            <w:vAlign w:val="center"/>
          </w:tcPr>
          <w:p w14:paraId="323CB877" w14:textId="77777777" w:rsidR="00CE061B" w:rsidRDefault="00CE061B" w:rsidP="00DD57E5">
            <w:pPr>
              <w:jc w:val="center"/>
              <w:rPr>
                <w:rFonts w:ascii="Times New Roman" w:hAnsi="Times New Roman" w:cs="Times New Roman"/>
                <w:color w:val="000000"/>
              </w:rPr>
            </w:pPr>
            <w:r>
              <w:rPr>
                <w:noProof/>
                <w:lang w:val="es-CO" w:eastAsia="es-CO"/>
              </w:rPr>
              <w:drawing>
                <wp:inline distT="0" distB="0" distL="0" distR="0" wp14:anchorId="6C8B30BE" wp14:editId="32D9E9FA">
                  <wp:extent cx="3455411" cy="620202"/>
                  <wp:effectExtent l="0" t="0" r="0" b="8890"/>
                  <wp:docPr id="31" name="30 Imagen" descr="ecuac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cuacion.png"/>
                          <pic:cNvPicPr/>
                        </pic:nvPicPr>
                        <pic:blipFill>
                          <a:blip r:embed="rId13"/>
                          <a:stretch>
                            <a:fillRect/>
                          </a:stretch>
                        </pic:blipFill>
                        <pic:spPr>
                          <a:xfrm>
                            <a:off x="0" y="0"/>
                            <a:ext cx="3477009" cy="624079"/>
                          </a:xfrm>
                          <a:prstGeom prst="rect">
                            <a:avLst/>
                          </a:prstGeom>
                        </pic:spPr>
                      </pic:pic>
                    </a:graphicData>
                  </a:graphic>
                </wp:inline>
              </w:drawing>
            </w:r>
          </w:p>
        </w:tc>
      </w:tr>
      <w:tr w:rsidR="00CE061B" w14:paraId="5E2B763B" w14:textId="77777777" w:rsidTr="00E22AC8">
        <w:tc>
          <w:tcPr>
            <w:tcW w:w="2093" w:type="dxa"/>
          </w:tcPr>
          <w:p w14:paraId="1037F4C6" w14:textId="77777777" w:rsidR="00CE061B" w:rsidRDefault="00CE061B" w:rsidP="00E22AC8">
            <w:pPr>
              <w:rPr>
                <w:rFonts w:ascii="Times New Roman" w:hAnsi="Times New Roman" w:cs="Times New Roman"/>
                <w:color w:val="000000"/>
              </w:rPr>
            </w:pPr>
            <w:r w:rsidRPr="00053744">
              <w:rPr>
                <w:rFonts w:ascii="Times New Roman" w:hAnsi="Times New Roman" w:cs="Times New Roman"/>
                <w:b/>
                <w:color w:val="000000"/>
                <w:sz w:val="18"/>
                <w:szCs w:val="18"/>
              </w:rPr>
              <w:t xml:space="preserve">Código </w:t>
            </w:r>
            <w:proofErr w:type="spellStart"/>
            <w:r w:rsidRPr="00053744">
              <w:rPr>
                <w:rFonts w:ascii="Times New Roman" w:hAnsi="Times New Roman" w:cs="Times New Roman"/>
                <w:b/>
                <w:color w:val="000000"/>
                <w:sz w:val="18"/>
                <w:szCs w:val="18"/>
              </w:rPr>
              <w:t>Shutterstock</w:t>
            </w:r>
            <w:proofErr w:type="spellEnd"/>
            <w:r w:rsidRPr="00053744">
              <w:rPr>
                <w:rFonts w:ascii="Times New Roman" w:hAnsi="Times New Roman" w:cs="Times New Roman"/>
                <w:b/>
                <w:color w:val="000000"/>
                <w:sz w:val="18"/>
                <w:szCs w:val="18"/>
              </w:rPr>
              <w:t xml:space="preserve"> (o URL</w:t>
            </w:r>
            <w:r>
              <w:rPr>
                <w:rFonts w:ascii="Times New Roman" w:hAnsi="Times New Roman" w:cs="Times New Roman"/>
                <w:b/>
                <w:color w:val="000000"/>
                <w:sz w:val="18"/>
                <w:szCs w:val="18"/>
              </w:rPr>
              <w:t xml:space="preserve"> o la ruta en </w:t>
            </w:r>
            <w:proofErr w:type="spellStart"/>
            <w:r>
              <w:rPr>
                <w:rFonts w:ascii="Times New Roman" w:hAnsi="Times New Roman" w:cs="Times New Roman"/>
                <w:b/>
                <w:color w:val="000000"/>
                <w:sz w:val="18"/>
                <w:szCs w:val="18"/>
              </w:rPr>
              <w:t>AulaPlaneta</w:t>
            </w:r>
            <w:proofErr w:type="spellEnd"/>
            <w:r w:rsidRPr="00053744">
              <w:rPr>
                <w:rFonts w:ascii="Times New Roman" w:hAnsi="Times New Roman" w:cs="Times New Roman"/>
                <w:b/>
                <w:color w:val="000000"/>
                <w:sz w:val="18"/>
                <w:szCs w:val="18"/>
              </w:rPr>
              <w:t>)</w:t>
            </w:r>
          </w:p>
        </w:tc>
        <w:tc>
          <w:tcPr>
            <w:tcW w:w="6940" w:type="dxa"/>
          </w:tcPr>
          <w:p w14:paraId="4DB61AB5" w14:textId="77777777" w:rsidR="00CE061B" w:rsidRDefault="00CE061B" w:rsidP="00E22AC8">
            <w:pPr>
              <w:autoSpaceDE w:val="0"/>
              <w:autoSpaceDN w:val="0"/>
              <w:adjustRightInd w:val="0"/>
              <w:rPr>
                <w:rFonts w:ascii="Times New Roman" w:hAnsi="Times New Roman" w:cs="Times New Roman"/>
                <w:color w:val="000000"/>
              </w:rPr>
            </w:pPr>
          </w:p>
        </w:tc>
      </w:tr>
      <w:tr w:rsidR="00CE061B" w14:paraId="2648C431" w14:textId="77777777" w:rsidTr="00E22AC8">
        <w:tc>
          <w:tcPr>
            <w:tcW w:w="2093" w:type="dxa"/>
          </w:tcPr>
          <w:p w14:paraId="4463A587" w14:textId="77777777" w:rsidR="00CE061B" w:rsidRDefault="00CE061B" w:rsidP="00E22AC8">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6940" w:type="dxa"/>
          </w:tcPr>
          <w:p w14:paraId="3DD1FBB1" w14:textId="77777777" w:rsidR="00CE061B" w:rsidRDefault="00CE061B" w:rsidP="00E22AC8">
            <w:pPr>
              <w:autoSpaceDE w:val="0"/>
              <w:autoSpaceDN w:val="0"/>
              <w:adjustRightInd w:val="0"/>
              <w:rPr>
                <w:rFonts w:eastAsiaTheme="minorEastAsia"/>
              </w:rPr>
            </w:pPr>
            <w:r>
              <w:rPr>
                <w:rFonts w:eastAsiaTheme="minorEastAsia"/>
              </w:rPr>
              <w:t>Cada parte de la igualdad, tanto derecha como izquierda son los miembros de la ecuación.</w:t>
            </w:r>
          </w:p>
          <w:p w14:paraId="3BB1925D" w14:textId="77777777" w:rsidR="00CE061B" w:rsidRDefault="00CE061B" w:rsidP="00E22AC8">
            <w:pPr>
              <w:rPr>
                <w:rFonts w:ascii="Times New Roman" w:hAnsi="Times New Roman" w:cs="Times New Roman"/>
                <w:color w:val="000000"/>
              </w:rPr>
            </w:pPr>
          </w:p>
        </w:tc>
      </w:tr>
    </w:tbl>
    <w:p w14:paraId="509B4D70" w14:textId="77777777" w:rsidR="00CE061B" w:rsidRDefault="00CE061B" w:rsidP="00B03F70">
      <w:pPr>
        <w:tabs>
          <w:tab w:val="right" w:pos="8498"/>
        </w:tabs>
        <w:spacing w:after="0"/>
        <w:rPr>
          <w:rFonts w:ascii="Times" w:hAnsi="Times"/>
        </w:rPr>
      </w:pPr>
    </w:p>
    <w:p w14:paraId="70F6A005" w14:textId="06037F6E" w:rsidR="009809FB" w:rsidDel="00383D9A" w:rsidRDefault="009809FB" w:rsidP="00B03F70">
      <w:pPr>
        <w:tabs>
          <w:tab w:val="right" w:pos="8498"/>
        </w:tabs>
        <w:spacing w:after="0"/>
        <w:rPr>
          <w:del w:id="322" w:author="Edgar Josué Malagón Montaña" w:date="2015-11-11T09:56:00Z"/>
          <w:rFonts w:ascii="Times" w:hAnsi="Times"/>
        </w:rPr>
      </w:pPr>
    </w:p>
    <w:p w14:paraId="0F1F7254" w14:textId="5126F7E6" w:rsidR="00AE2294" w:rsidRDefault="009809FB" w:rsidP="00B03F70">
      <w:pPr>
        <w:tabs>
          <w:tab w:val="right" w:pos="8498"/>
        </w:tabs>
        <w:spacing w:after="0"/>
        <w:rPr>
          <w:ins w:id="323" w:author="Edgar Josué Malagón Montaña" w:date="2015-11-11T10:47:00Z"/>
          <w:rFonts w:ascii="Times" w:hAnsi="Times"/>
        </w:rPr>
      </w:pPr>
      <w:r>
        <w:rPr>
          <w:rFonts w:ascii="Times" w:hAnsi="Times"/>
        </w:rPr>
        <w:t>La</w:t>
      </w:r>
      <w:r w:rsidR="00843651">
        <w:rPr>
          <w:rFonts w:ascii="Times" w:hAnsi="Times"/>
        </w:rPr>
        <w:t>s</w:t>
      </w:r>
      <w:r>
        <w:rPr>
          <w:rFonts w:ascii="Times" w:hAnsi="Times"/>
        </w:rPr>
        <w:t xml:space="preserve"> ecuaciones son una de las herramientas </w:t>
      </w:r>
      <w:r w:rsidR="00843651">
        <w:rPr>
          <w:rFonts w:ascii="Times" w:hAnsi="Times"/>
        </w:rPr>
        <w:t>más</w:t>
      </w:r>
      <w:r>
        <w:rPr>
          <w:rFonts w:ascii="Times" w:hAnsi="Times"/>
        </w:rPr>
        <w:t xml:space="preserve"> importantes y útiles de las matemáticas, debido a que a través del </w:t>
      </w:r>
      <w:r w:rsidR="00843651">
        <w:rPr>
          <w:rFonts w:ascii="Times" w:hAnsi="Times"/>
        </w:rPr>
        <w:t xml:space="preserve">modelamiento de estas, </w:t>
      </w:r>
      <w:del w:id="324" w:author="Edgar Josué Malagón Montaña" w:date="2015-11-11T10:13:00Z">
        <w:r w:rsidDel="003F4D62">
          <w:rPr>
            <w:rFonts w:ascii="Times" w:hAnsi="Times"/>
          </w:rPr>
          <w:delText xml:space="preserve"> </w:delText>
        </w:r>
      </w:del>
      <w:r w:rsidR="00843651">
        <w:rPr>
          <w:rFonts w:ascii="Times" w:hAnsi="Times"/>
        </w:rPr>
        <w:t xml:space="preserve">es posible resolver problemas numéricos en </w:t>
      </w:r>
      <w:r>
        <w:rPr>
          <w:rFonts w:ascii="Times" w:hAnsi="Times"/>
        </w:rPr>
        <w:t xml:space="preserve">una situación </w:t>
      </w:r>
      <w:r w:rsidR="00843651">
        <w:rPr>
          <w:rFonts w:ascii="Times" w:hAnsi="Times"/>
        </w:rPr>
        <w:t>cotidiana o de las ciencias.</w:t>
      </w:r>
      <w:ins w:id="325" w:author="Edgar Josué Malagón Montaña" w:date="2015-11-11T10:48:00Z">
        <w:r w:rsidR="00AE2294">
          <w:rPr>
            <w:rFonts w:ascii="Times" w:hAnsi="Times"/>
          </w:rPr>
          <w:t xml:space="preserve"> Por </w:t>
        </w:r>
        <w:commentRangeStart w:id="326"/>
        <w:r w:rsidR="00AE2294">
          <w:rPr>
            <w:rFonts w:ascii="Times" w:hAnsi="Times"/>
          </w:rPr>
          <w:t>ejemplo</w:t>
        </w:r>
        <w:commentRangeEnd w:id="326"/>
        <w:r w:rsidR="00AE2294">
          <w:rPr>
            <w:rStyle w:val="Refdecomentario"/>
          </w:rPr>
          <w:commentReference w:id="326"/>
        </w:r>
        <w:r w:rsidR="00AE2294">
          <w:rPr>
            <w:rFonts w:ascii="Times" w:hAnsi="Times"/>
          </w:rPr>
          <w:t>:</w:t>
        </w:r>
      </w:ins>
    </w:p>
    <w:p w14:paraId="5A0A1DD2" w14:textId="77777777" w:rsidR="00AE2294" w:rsidRDefault="00AE2294" w:rsidP="00B03F70">
      <w:pPr>
        <w:tabs>
          <w:tab w:val="right" w:pos="8498"/>
        </w:tabs>
        <w:spacing w:after="0"/>
        <w:rPr>
          <w:ins w:id="327" w:author="Edgar Josué Malagón Montaña" w:date="2015-11-11T10:48:00Z"/>
          <w:rFonts w:ascii="Times" w:hAnsi="Times"/>
        </w:rPr>
      </w:pPr>
    </w:p>
    <w:p w14:paraId="73F4D571" w14:textId="77777777" w:rsidR="00AE2294" w:rsidRDefault="00AE2294" w:rsidP="00B03F70">
      <w:pPr>
        <w:tabs>
          <w:tab w:val="right" w:pos="8498"/>
        </w:tabs>
        <w:spacing w:after="0"/>
        <w:rPr>
          <w:ins w:id="328" w:author="Edgar Josué Malagón Montaña" w:date="2015-11-11T10:48:00Z"/>
          <w:rFonts w:ascii="Times" w:hAnsi="Times"/>
        </w:rPr>
      </w:pPr>
    </w:p>
    <w:p w14:paraId="4065D3F5" w14:textId="72136AA0" w:rsidR="009809FB" w:rsidDel="00AE2294" w:rsidRDefault="00843651" w:rsidP="00B03F70">
      <w:pPr>
        <w:tabs>
          <w:tab w:val="right" w:pos="8498"/>
        </w:tabs>
        <w:spacing w:after="0"/>
        <w:rPr>
          <w:del w:id="329" w:author="Edgar Josué Malagón Montaña" w:date="2015-11-11T10:48:00Z"/>
          <w:rFonts w:ascii="Times" w:hAnsi="Times"/>
        </w:rPr>
      </w:pPr>
      <w:del w:id="330" w:author="Edgar Josué Malagón Montaña" w:date="2015-11-11T10:47:00Z">
        <w:r w:rsidDel="00AE2294">
          <w:rPr>
            <w:rFonts w:ascii="Times" w:hAnsi="Times"/>
          </w:rPr>
          <w:delText xml:space="preserve"> </w:delText>
        </w:r>
      </w:del>
    </w:p>
    <w:p w14:paraId="1D812676" w14:textId="6DEE79C7" w:rsidR="00CE061B" w:rsidDel="00AE2294" w:rsidRDefault="00CE061B" w:rsidP="00B03F70">
      <w:pPr>
        <w:tabs>
          <w:tab w:val="right" w:pos="8498"/>
        </w:tabs>
        <w:spacing w:after="0"/>
        <w:rPr>
          <w:del w:id="331" w:author="Edgar Josué Malagón Montaña" w:date="2015-11-11T10:48:00Z"/>
          <w:rFonts w:ascii="Times" w:hAnsi="Times"/>
        </w:rPr>
      </w:pPr>
    </w:p>
    <w:p w14:paraId="7EAD4924" w14:textId="70C2C432" w:rsidR="00CE061B" w:rsidDel="00AE2294" w:rsidRDefault="00CE061B" w:rsidP="00B03F70">
      <w:pPr>
        <w:tabs>
          <w:tab w:val="right" w:pos="8498"/>
        </w:tabs>
        <w:spacing w:after="0"/>
        <w:rPr>
          <w:del w:id="332" w:author="Edgar Josué Malagón Montaña" w:date="2015-11-11T10:48:00Z"/>
          <w:rFonts w:ascii="Times" w:hAnsi="Times"/>
        </w:rPr>
      </w:pPr>
      <w:del w:id="333" w:author="Edgar Josué Malagón Montaña" w:date="2015-11-11T10:48:00Z">
        <w:r w:rsidDel="00AE2294">
          <w:rPr>
            <w:rFonts w:ascii="Times" w:hAnsi="Times"/>
          </w:rPr>
          <w:delText>Veamos en la siguiente tabla algunos ejemplos de ecuaciones</w:delText>
        </w:r>
      </w:del>
    </w:p>
    <w:p w14:paraId="58DBE6D5" w14:textId="7AEDAA92" w:rsidR="00CE061B" w:rsidDel="00AE2294" w:rsidRDefault="00CE061B" w:rsidP="00B03F70">
      <w:pPr>
        <w:tabs>
          <w:tab w:val="right" w:pos="8498"/>
        </w:tabs>
        <w:spacing w:after="0"/>
        <w:rPr>
          <w:del w:id="334" w:author="Edgar Josué Malagón Montaña" w:date="2015-11-11T10:48:00Z"/>
          <w:rFonts w:ascii="Times" w:hAnsi="Times"/>
        </w:rPr>
      </w:pPr>
    </w:p>
    <w:tbl>
      <w:tblPr>
        <w:tblStyle w:val="Tablaconcuadrcula"/>
        <w:tblW w:w="0" w:type="auto"/>
        <w:tblLook w:val="04A0" w:firstRow="1" w:lastRow="0" w:firstColumn="1" w:lastColumn="0" w:noHBand="0" w:noVBand="1"/>
      </w:tblPr>
      <w:tblGrid>
        <w:gridCol w:w="4410"/>
        <w:gridCol w:w="4418"/>
      </w:tblGrid>
      <w:tr w:rsidR="00CE061B" w14:paraId="31690F92" w14:textId="77777777" w:rsidTr="00CE061B">
        <w:tc>
          <w:tcPr>
            <w:tcW w:w="4489" w:type="dxa"/>
          </w:tcPr>
          <w:p w14:paraId="073363DB" w14:textId="77777777" w:rsidR="00CE061B" w:rsidRPr="003F4D62" w:rsidRDefault="00CE061B">
            <w:pPr>
              <w:tabs>
                <w:tab w:val="right" w:pos="8498"/>
              </w:tabs>
              <w:jc w:val="center"/>
              <w:rPr>
                <w:rFonts w:ascii="Times" w:hAnsi="Times"/>
                <w:b/>
                <w:rPrChange w:id="335" w:author="Edgar Josué Malagón Montaña" w:date="2015-11-11T10:14:00Z">
                  <w:rPr>
                    <w:rFonts w:ascii="Times" w:hAnsi="Times"/>
                  </w:rPr>
                </w:rPrChange>
              </w:rPr>
              <w:pPrChange w:id="336" w:author="Edgar Josué Malagón Montaña" w:date="2015-11-11T09:56:00Z">
                <w:pPr>
                  <w:tabs>
                    <w:tab w:val="right" w:pos="8498"/>
                  </w:tabs>
                  <w:spacing w:after="200"/>
                </w:pPr>
              </w:pPrChange>
            </w:pPr>
            <w:r w:rsidRPr="003F4D62">
              <w:rPr>
                <w:rFonts w:ascii="Times" w:hAnsi="Times"/>
                <w:b/>
                <w:rPrChange w:id="337" w:author="Edgar Josué Malagón Montaña" w:date="2015-11-11T10:14:00Z">
                  <w:rPr>
                    <w:rFonts w:ascii="Times" w:hAnsi="Times"/>
                  </w:rPr>
                </w:rPrChange>
              </w:rPr>
              <w:t>Situación</w:t>
            </w:r>
          </w:p>
        </w:tc>
        <w:tc>
          <w:tcPr>
            <w:tcW w:w="4489" w:type="dxa"/>
          </w:tcPr>
          <w:p w14:paraId="598A804E" w14:textId="77777777" w:rsidR="00CE061B" w:rsidRPr="003F4D62" w:rsidRDefault="00CE061B">
            <w:pPr>
              <w:tabs>
                <w:tab w:val="right" w:pos="8498"/>
              </w:tabs>
              <w:jc w:val="center"/>
              <w:rPr>
                <w:rFonts w:ascii="Times" w:hAnsi="Times"/>
                <w:b/>
                <w:rPrChange w:id="338" w:author="Edgar Josué Malagón Montaña" w:date="2015-11-11T10:14:00Z">
                  <w:rPr>
                    <w:rFonts w:ascii="Times" w:hAnsi="Times"/>
                  </w:rPr>
                </w:rPrChange>
              </w:rPr>
              <w:pPrChange w:id="339" w:author="Edgar Josué Malagón Montaña" w:date="2015-11-11T09:56:00Z">
                <w:pPr>
                  <w:tabs>
                    <w:tab w:val="right" w:pos="8498"/>
                  </w:tabs>
                  <w:spacing w:after="200"/>
                </w:pPr>
              </w:pPrChange>
            </w:pPr>
            <w:r w:rsidRPr="003F4D62">
              <w:rPr>
                <w:rFonts w:ascii="Times" w:hAnsi="Times"/>
                <w:b/>
                <w:rPrChange w:id="340" w:author="Edgar Josué Malagón Montaña" w:date="2015-11-11T10:14:00Z">
                  <w:rPr>
                    <w:rFonts w:ascii="Times" w:hAnsi="Times"/>
                  </w:rPr>
                </w:rPrChange>
              </w:rPr>
              <w:t>Ecuación</w:t>
            </w:r>
          </w:p>
        </w:tc>
      </w:tr>
      <w:tr w:rsidR="00CE061B" w14:paraId="49BB2514" w14:textId="77777777" w:rsidTr="00CE061B">
        <w:tc>
          <w:tcPr>
            <w:tcW w:w="4489" w:type="dxa"/>
          </w:tcPr>
          <w:p w14:paraId="268728B6" w14:textId="7FCB706E" w:rsidR="00CE061B" w:rsidRDefault="00CE061B" w:rsidP="00CE061B">
            <w:pPr>
              <w:tabs>
                <w:tab w:val="right" w:pos="8498"/>
              </w:tabs>
              <w:rPr>
                <w:rFonts w:ascii="Times" w:hAnsi="Times"/>
              </w:rPr>
            </w:pPr>
            <w:r>
              <w:rPr>
                <w:rFonts w:ascii="Times" w:hAnsi="Times"/>
              </w:rPr>
              <w:t>El área de un cuadrado</w:t>
            </w:r>
            <w:ins w:id="341" w:author="paula" w:date="2015-11-11T17:46:00Z">
              <w:r w:rsidR="00591BEE">
                <w:rPr>
                  <w:rFonts w:ascii="Times" w:hAnsi="Times"/>
                </w:rPr>
                <w:t>.</w:t>
              </w:r>
            </w:ins>
          </w:p>
        </w:tc>
        <w:tc>
          <w:tcPr>
            <w:tcW w:w="4489" w:type="dxa"/>
          </w:tcPr>
          <w:p w14:paraId="2A318B56" w14:textId="1F0A2298" w:rsidR="00CE061B" w:rsidRPr="008C5B6E" w:rsidRDefault="008C5B6E" w:rsidP="008C5B6E">
            <w:pPr>
              <w:tabs>
                <w:tab w:val="right" w:pos="8498"/>
              </w:tabs>
              <w:jc w:val="center"/>
              <w:rPr>
                <w:rFonts w:ascii="Times" w:hAnsi="Times"/>
                <w:vertAlign w:val="superscript"/>
              </w:rPr>
            </w:pPr>
            <w:r w:rsidRPr="003F4D62">
              <w:rPr>
                <w:rFonts w:ascii="Times" w:hAnsi="Times"/>
                <w:i/>
                <w:rPrChange w:id="342" w:author="Edgar Josué Malagón Montaña" w:date="2015-11-11T10:14:00Z">
                  <w:rPr>
                    <w:rFonts w:ascii="Times" w:hAnsi="Times"/>
                  </w:rPr>
                </w:rPrChange>
              </w:rPr>
              <w:t>A</w:t>
            </w:r>
            <w:ins w:id="343" w:author="Edgar Josué Malagón Montaña" w:date="2015-11-11T10:14:00Z">
              <w:r w:rsidR="003F4D62">
                <w:rPr>
                  <w:rFonts w:ascii="Times" w:hAnsi="Times"/>
                </w:rPr>
                <w:t xml:space="preserve"> </w:t>
              </w:r>
            </w:ins>
            <w:r>
              <w:rPr>
                <w:rFonts w:ascii="Times" w:hAnsi="Times"/>
              </w:rPr>
              <w:t>=</w:t>
            </w:r>
            <w:ins w:id="344" w:author="Edgar Josué Malagón Montaña" w:date="2015-11-11T10:14:00Z">
              <w:r w:rsidR="003F4D62">
                <w:rPr>
                  <w:rFonts w:ascii="Times" w:hAnsi="Times"/>
                </w:rPr>
                <w:t xml:space="preserve"> </w:t>
              </w:r>
            </w:ins>
            <w:r w:rsidRPr="003F4D62">
              <w:rPr>
                <w:rFonts w:ascii="Times" w:hAnsi="Times"/>
                <w:i/>
                <w:rPrChange w:id="345" w:author="Edgar Josué Malagón Montaña" w:date="2015-11-11T10:14:00Z">
                  <w:rPr>
                    <w:rFonts w:ascii="Times" w:hAnsi="Times"/>
                  </w:rPr>
                </w:rPrChange>
              </w:rPr>
              <w:t>l</w:t>
            </w:r>
            <w:r>
              <w:rPr>
                <w:rFonts w:ascii="Times" w:hAnsi="Times"/>
                <w:vertAlign w:val="superscript"/>
              </w:rPr>
              <w:t>2</w:t>
            </w:r>
          </w:p>
        </w:tc>
      </w:tr>
      <w:tr w:rsidR="00CE061B" w14:paraId="1A90A1C3" w14:textId="77777777" w:rsidTr="00CE061B">
        <w:tc>
          <w:tcPr>
            <w:tcW w:w="4489" w:type="dxa"/>
          </w:tcPr>
          <w:p w14:paraId="2B8A4B01" w14:textId="3AA5286B" w:rsidR="00CE061B" w:rsidRPr="00A35D09" w:rsidRDefault="00CE061B" w:rsidP="00B03F70">
            <w:pPr>
              <w:tabs>
                <w:tab w:val="right" w:pos="8498"/>
              </w:tabs>
              <w:rPr>
                <w:rFonts w:ascii="Times" w:hAnsi="Times"/>
                <w:i/>
              </w:rPr>
            </w:pPr>
            <w:r>
              <w:rPr>
                <w:rFonts w:ascii="Times" w:hAnsi="Times"/>
              </w:rPr>
              <w:t xml:space="preserve">La relación entre grados </w:t>
            </w:r>
            <w:r w:rsidR="008C5B6E">
              <w:rPr>
                <w:rFonts w:ascii="Times" w:hAnsi="Times"/>
              </w:rPr>
              <w:t>centígrados y grados Fahrenheit</w:t>
            </w:r>
            <w:ins w:id="346" w:author="paula" w:date="2015-11-11T17:46:00Z">
              <w:r w:rsidR="00591BEE">
                <w:rPr>
                  <w:rFonts w:ascii="Times" w:hAnsi="Times"/>
                </w:rPr>
                <w:t>.</w:t>
              </w:r>
            </w:ins>
          </w:p>
        </w:tc>
        <w:tc>
          <w:tcPr>
            <w:tcW w:w="4489" w:type="dxa"/>
          </w:tcPr>
          <w:p w14:paraId="5A4F886C" w14:textId="25AF2F33" w:rsidR="00591BEE" w:rsidRPr="00591BEE" w:rsidRDefault="00591BEE" w:rsidP="005C471C">
            <w:pPr>
              <w:tabs>
                <w:tab w:val="right" w:pos="8498"/>
              </w:tabs>
              <w:rPr>
                <w:ins w:id="347" w:author="paula" w:date="2015-11-11T17:44:00Z"/>
                <w:rFonts w:ascii="Times" w:eastAsiaTheme="minorEastAsia" w:hAnsi="Times"/>
                <w:i/>
                <w:highlight w:val="yellow"/>
              </w:rPr>
            </w:pPr>
            <w:ins w:id="348" w:author="paula" w:date="2015-11-11T17:44:00Z">
              <w:r>
                <w:rPr>
                  <w:rFonts w:ascii="Times" w:eastAsiaTheme="minorEastAsia" w:hAnsi="Times"/>
                  <w:i/>
                  <w:highlight w:val="yellow"/>
                </w:rPr>
                <w:t xml:space="preserve">F = </w:t>
              </w:r>
              <w:r>
                <w:rPr>
                  <w:rFonts w:ascii="Times" w:eastAsiaTheme="minorEastAsia" w:hAnsi="Times"/>
                  <w:highlight w:val="yellow"/>
                </w:rPr>
                <w:t>9/5</w:t>
              </w:r>
            </w:ins>
            <w:ins w:id="349" w:author="paula" w:date="2015-11-11T17:45:00Z">
              <w:r>
                <w:rPr>
                  <w:rFonts w:ascii="Times" w:eastAsiaTheme="minorEastAsia" w:hAnsi="Times"/>
                  <w:i/>
                  <w:highlight w:val="yellow"/>
                </w:rPr>
                <w:t xml:space="preserve">C </w:t>
              </w:r>
              <w:r>
                <w:rPr>
                  <w:rFonts w:ascii="Times" w:eastAsiaTheme="minorEastAsia" w:hAnsi="Times"/>
                  <w:highlight w:val="yellow"/>
                </w:rPr>
                <w:t xml:space="preserve">+ </w:t>
              </w:r>
              <w:r w:rsidRPr="00591BEE">
                <w:rPr>
                  <w:rFonts w:ascii="Times" w:eastAsiaTheme="minorEastAsia" w:hAnsi="Times"/>
                  <w:highlight w:val="yellow"/>
                  <w:rPrChange w:id="350" w:author="paula" w:date="2015-11-11T17:45:00Z">
                    <w:rPr>
                      <w:rFonts w:ascii="Times" w:eastAsiaTheme="minorEastAsia" w:hAnsi="Times"/>
                      <w:i/>
                      <w:highlight w:val="yellow"/>
                    </w:rPr>
                  </w:rPrChange>
                </w:rPr>
                <w:t>32</w:t>
              </w:r>
            </w:ins>
          </w:p>
          <w:p w14:paraId="736C3DED" w14:textId="77777777" w:rsidR="00CE061B" w:rsidRDefault="005C471C" w:rsidP="005C471C">
            <w:pPr>
              <w:tabs>
                <w:tab w:val="right" w:pos="8498"/>
              </w:tabs>
              <w:rPr>
                <w:rFonts w:ascii="Times" w:hAnsi="Times"/>
              </w:rPr>
            </w:pPr>
            <m:oMathPara>
              <m:oMath>
                <m:r>
                  <w:rPr>
                    <w:rFonts w:ascii="Cambria Math" w:hAnsi="Cambria Math"/>
                    <w:highlight w:val="yellow"/>
                    <w:rPrChange w:id="351" w:author="Edgar Josué Malagón Montaña" w:date="2015-11-11T10:48:00Z">
                      <w:rPr>
                        <w:rFonts w:ascii="Cambria Math" w:hAnsi="Cambria Math"/>
                      </w:rPr>
                    </w:rPrChange>
                  </w:rPr>
                  <m:t>F=</m:t>
                </m:r>
                <m:f>
                  <m:fPr>
                    <m:ctrlPr>
                      <w:rPr>
                        <w:rFonts w:ascii="Cambria Math" w:hAnsi="Cambria Math"/>
                        <w:i/>
                        <w:highlight w:val="yellow"/>
                      </w:rPr>
                    </m:ctrlPr>
                  </m:fPr>
                  <m:num>
                    <m:r>
                      <w:rPr>
                        <w:rFonts w:ascii="Cambria Math" w:hAnsi="Cambria Math"/>
                        <w:highlight w:val="yellow"/>
                        <w:rPrChange w:id="352" w:author="Edgar Josué Malagón Montaña" w:date="2015-11-11T10:48:00Z">
                          <w:rPr>
                            <w:rFonts w:ascii="Cambria Math" w:hAnsi="Cambria Math"/>
                          </w:rPr>
                        </w:rPrChange>
                      </w:rPr>
                      <m:t>9</m:t>
                    </m:r>
                  </m:num>
                  <m:den>
                    <m:r>
                      <w:rPr>
                        <w:rFonts w:ascii="Cambria Math" w:hAnsi="Cambria Math"/>
                        <w:highlight w:val="yellow"/>
                        <w:rPrChange w:id="353" w:author="Edgar Josué Malagón Montaña" w:date="2015-11-11T10:48:00Z">
                          <w:rPr>
                            <w:rFonts w:ascii="Cambria Math" w:hAnsi="Cambria Math"/>
                          </w:rPr>
                        </w:rPrChange>
                      </w:rPr>
                      <m:t>5</m:t>
                    </m:r>
                  </m:den>
                </m:f>
                <m:r>
                  <w:rPr>
                    <w:rFonts w:ascii="Cambria Math" w:hAnsi="Cambria Math"/>
                    <w:highlight w:val="yellow"/>
                    <w:rPrChange w:id="354" w:author="Edgar Josué Malagón Montaña" w:date="2015-11-11T10:48:00Z">
                      <w:rPr>
                        <w:rFonts w:ascii="Cambria Math" w:hAnsi="Cambria Math"/>
                      </w:rPr>
                    </w:rPrChange>
                  </w:rPr>
                  <m:t>C+32</m:t>
                </m:r>
              </m:oMath>
            </m:oMathPara>
          </w:p>
        </w:tc>
      </w:tr>
      <w:tr w:rsidR="00CE061B" w14:paraId="4739F0C5" w14:textId="77777777" w:rsidTr="00CE061B">
        <w:tc>
          <w:tcPr>
            <w:tcW w:w="4489" w:type="dxa"/>
          </w:tcPr>
          <w:p w14:paraId="399A88A3" w14:textId="30A9DE8C" w:rsidR="00CE061B" w:rsidRDefault="00CE061B" w:rsidP="00B03F70">
            <w:pPr>
              <w:tabs>
                <w:tab w:val="right" w:pos="8498"/>
              </w:tabs>
              <w:rPr>
                <w:rFonts w:ascii="Times" w:hAnsi="Times"/>
              </w:rPr>
            </w:pPr>
            <w:r>
              <w:rPr>
                <w:rFonts w:ascii="Times" w:hAnsi="Times"/>
              </w:rPr>
              <w:t>El volumen de una esfera</w:t>
            </w:r>
            <w:ins w:id="355" w:author="paula" w:date="2015-11-11T17:46:00Z">
              <w:r w:rsidR="00591BEE">
                <w:rPr>
                  <w:rFonts w:ascii="Times" w:hAnsi="Times"/>
                </w:rPr>
                <w:t>.</w:t>
              </w:r>
            </w:ins>
          </w:p>
        </w:tc>
        <w:tc>
          <w:tcPr>
            <w:tcW w:w="4489" w:type="dxa"/>
          </w:tcPr>
          <w:p w14:paraId="281DFF0A" w14:textId="255D80B5" w:rsidR="00A0665F" w:rsidRPr="00AE2294" w:rsidRDefault="00A0665F" w:rsidP="00B03F70">
            <w:pPr>
              <w:tabs>
                <w:tab w:val="right" w:pos="8498"/>
              </w:tabs>
              <w:spacing w:after="200"/>
              <w:rPr>
                <w:ins w:id="356" w:author="Edgar Josué Malagón Montaña" w:date="2015-11-11T10:41:00Z"/>
                <w:rFonts w:ascii="Times" w:eastAsiaTheme="minorEastAsia" w:hAnsi="Times"/>
                <w:highlight w:val="yellow"/>
                <w:vertAlign w:val="superscript"/>
                <w:rPrChange w:id="357" w:author="Edgar Josué Malagón Montaña" w:date="2015-11-11T10:45:00Z">
                  <w:rPr>
                    <w:ins w:id="358" w:author="Edgar Josué Malagón Montaña" w:date="2015-11-11T10:41:00Z"/>
                    <w:rFonts w:ascii="Times" w:eastAsiaTheme="minorEastAsia" w:hAnsi="Times"/>
                  </w:rPr>
                </w:rPrChange>
              </w:rPr>
            </w:pPr>
            <w:commentRangeStart w:id="359"/>
            <w:ins w:id="360" w:author="Edgar Josué Malagón Montaña" w:date="2015-11-11T10:41:00Z">
              <w:r w:rsidRPr="00A0665F">
                <w:rPr>
                  <w:rFonts w:ascii="Times" w:eastAsiaTheme="minorEastAsia" w:hAnsi="Times"/>
                  <w:i/>
                  <w:highlight w:val="yellow"/>
                  <w:rPrChange w:id="361" w:author="Edgar Josué Malagón Montaña" w:date="2015-11-11T10:44:00Z">
                    <w:rPr>
                      <w:rFonts w:ascii="Times" w:eastAsiaTheme="minorEastAsia" w:hAnsi="Times"/>
                      <w:i/>
                    </w:rPr>
                  </w:rPrChange>
                </w:rPr>
                <w:t>V</w:t>
              </w:r>
            </w:ins>
            <w:commentRangeEnd w:id="359"/>
            <w:ins w:id="362" w:author="Edgar Josué Malagón Montaña" w:date="2015-11-11T10:44:00Z">
              <w:r>
                <w:rPr>
                  <w:rStyle w:val="Refdecomentario"/>
                </w:rPr>
                <w:commentReference w:id="359"/>
              </w:r>
            </w:ins>
            <w:ins w:id="363" w:author="Edgar Josué Malagón Montaña" w:date="2015-11-11T10:41:00Z">
              <w:r w:rsidRPr="00A0665F">
                <w:rPr>
                  <w:rFonts w:ascii="Times" w:eastAsiaTheme="minorEastAsia" w:hAnsi="Times"/>
                  <w:i/>
                  <w:highlight w:val="yellow"/>
                  <w:rPrChange w:id="364" w:author="Edgar Josué Malagón Montaña" w:date="2015-11-11T10:44:00Z">
                    <w:rPr>
                      <w:rFonts w:ascii="Times" w:eastAsiaTheme="minorEastAsia" w:hAnsi="Times"/>
                      <w:i/>
                    </w:rPr>
                  </w:rPrChange>
                </w:rPr>
                <w:t xml:space="preserve"> </w:t>
              </w:r>
              <w:r w:rsidRPr="00EF2B2A">
                <w:rPr>
                  <w:rFonts w:ascii="Times" w:eastAsiaTheme="minorEastAsia" w:hAnsi="Times"/>
                  <w:highlight w:val="yellow"/>
                </w:rPr>
                <w:t>= 4/3</w:t>
              </w:r>
            </w:ins>
            <w:ins w:id="365" w:author="Edgar Josué Malagón Montaña" w:date="2015-11-11T10:45:00Z">
              <w:r>
                <w:rPr>
                  <w:rFonts w:ascii="Times" w:eastAsiaTheme="minorEastAsia" w:hAnsi="Times" w:cs="Times"/>
                  <w:highlight w:val="yellow"/>
                </w:rPr>
                <w:t>π</w:t>
              </w:r>
              <w:r w:rsidR="00AE2294">
                <w:rPr>
                  <w:rFonts w:ascii="Times" w:eastAsiaTheme="minorEastAsia" w:hAnsi="Times" w:cs="Times"/>
                  <w:i/>
                  <w:highlight w:val="yellow"/>
                </w:rPr>
                <w:t>r</w:t>
              </w:r>
              <w:r w:rsidR="00AE2294">
                <w:rPr>
                  <w:rFonts w:ascii="Times" w:eastAsiaTheme="minorEastAsia" w:hAnsi="Times" w:cs="Times"/>
                  <w:highlight w:val="yellow"/>
                  <w:vertAlign w:val="superscript"/>
                </w:rPr>
                <w:t>3</w:t>
              </w:r>
            </w:ins>
          </w:p>
          <w:p w14:paraId="7878A409" w14:textId="77777777" w:rsidR="00CE061B" w:rsidRDefault="00D33C59" w:rsidP="00B03F70">
            <w:pPr>
              <w:tabs>
                <w:tab w:val="right" w:pos="8498"/>
              </w:tabs>
              <w:rPr>
                <w:rFonts w:ascii="Times" w:hAnsi="Times"/>
              </w:rPr>
            </w:pPr>
            <m:oMathPara>
              <m:oMath>
                <m:r>
                  <w:rPr>
                    <w:rFonts w:ascii="Cambria Math" w:hAnsi="Cambria Math"/>
                    <w:highlight w:val="yellow"/>
                    <w:rPrChange w:id="366" w:author="Edgar Josué Malagón Montaña" w:date="2015-11-11T10:44:00Z">
                      <w:rPr>
                        <w:rFonts w:ascii="Cambria Math" w:hAnsi="Cambria Math"/>
                      </w:rPr>
                    </w:rPrChange>
                  </w:rPr>
                  <m:t>V=</m:t>
                </m:r>
                <m:f>
                  <m:fPr>
                    <m:ctrlPr>
                      <w:rPr>
                        <w:rFonts w:ascii="Cambria Math" w:hAnsi="Cambria Math"/>
                        <w:i/>
                        <w:highlight w:val="yellow"/>
                      </w:rPr>
                    </m:ctrlPr>
                  </m:fPr>
                  <m:num>
                    <m:r>
                      <w:rPr>
                        <w:rFonts w:ascii="Cambria Math" w:hAnsi="Cambria Math"/>
                        <w:highlight w:val="yellow"/>
                        <w:rPrChange w:id="367" w:author="Edgar Josué Malagón Montaña" w:date="2015-11-11T10:44:00Z">
                          <w:rPr>
                            <w:rFonts w:ascii="Cambria Math" w:hAnsi="Cambria Math"/>
                          </w:rPr>
                        </w:rPrChange>
                      </w:rPr>
                      <m:t>4</m:t>
                    </m:r>
                  </m:num>
                  <m:den>
                    <m:r>
                      <w:rPr>
                        <w:rFonts w:ascii="Cambria Math" w:hAnsi="Cambria Math"/>
                        <w:highlight w:val="yellow"/>
                        <w:rPrChange w:id="368" w:author="Edgar Josué Malagón Montaña" w:date="2015-11-11T10:44:00Z">
                          <w:rPr>
                            <w:rFonts w:ascii="Cambria Math" w:hAnsi="Cambria Math"/>
                          </w:rPr>
                        </w:rPrChange>
                      </w:rPr>
                      <m:t>3</m:t>
                    </m:r>
                  </m:den>
                </m:f>
                <m:r>
                  <w:rPr>
                    <w:rFonts w:ascii="Cambria Math" w:hAnsi="Cambria Math"/>
                    <w:highlight w:val="yellow"/>
                    <w:rPrChange w:id="369" w:author="Edgar Josué Malagón Montaña" w:date="2015-11-11T10:44:00Z">
                      <w:rPr>
                        <w:rFonts w:ascii="Cambria Math" w:hAnsi="Cambria Math"/>
                      </w:rPr>
                    </w:rPrChange>
                  </w:rPr>
                  <m:t>π</m:t>
                </m:r>
                <m:sSup>
                  <m:sSupPr>
                    <m:ctrlPr>
                      <w:rPr>
                        <w:rFonts w:ascii="Cambria Math" w:hAnsi="Cambria Math"/>
                        <w:i/>
                        <w:highlight w:val="yellow"/>
                      </w:rPr>
                    </m:ctrlPr>
                  </m:sSupPr>
                  <m:e>
                    <m:r>
                      <w:rPr>
                        <w:rFonts w:ascii="Cambria Math" w:hAnsi="Cambria Math"/>
                        <w:highlight w:val="yellow"/>
                        <w:rPrChange w:id="370" w:author="Edgar Josué Malagón Montaña" w:date="2015-11-11T10:44:00Z">
                          <w:rPr>
                            <w:rFonts w:ascii="Cambria Math" w:hAnsi="Cambria Math"/>
                          </w:rPr>
                        </w:rPrChange>
                      </w:rPr>
                      <m:t>r</m:t>
                    </m:r>
                  </m:e>
                  <m:sup>
                    <m:r>
                      <w:rPr>
                        <w:rFonts w:ascii="Cambria Math" w:hAnsi="Cambria Math"/>
                        <w:highlight w:val="yellow"/>
                        <w:rPrChange w:id="371" w:author="Edgar Josué Malagón Montaña" w:date="2015-11-11T10:44:00Z">
                          <w:rPr>
                            <w:rFonts w:ascii="Cambria Math" w:hAnsi="Cambria Math"/>
                          </w:rPr>
                        </w:rPrChange>
                      </w:rPr>
                      <m:t>3</m:t>
                    </m:r>
                  </m:sup>
                </m:sSup>
              </m:oMath>
            </m:oMathPara>
          </w:p>
        </w:tc>
      </w:tr>
      <w:tr w:rsidR="00CE061B" w14:paraId="61F499C6" w14:textId="77777777" w:rsidTr="00CE061B">
        <w:tc>
          <w:tcPr>
            <w:tcW w:w="4489" w:type="dxa"/>
          </w:tcPr>
          <w:p w14:paraId="14D68704" w14:textId="35D46816" w:rsidR="00CE061B" w:rsidRDefault="00CE061B" w:rsidP="00B03F70">
            <w:pPr>
              <w:tabs>
                <w:tab w:val="right" w:pos="8498"/>
              </w:tabs>
              <w:rPr>
                <w:rFonts w:ascii="Times" w:hAnsi="Times"/>
              </w:rPr>
            </w:pPr>
            <w:r>
              <w:rPr>
                <w:rFonts w:ascii="Times" w:hAnsi="Times"/>
              </w:rPr>
              <w:lastRenderedPageBreak/>
              <w:t>El perímetro de un rectángulo</w:t>
            </w:r>
            <w:r w:rsidR="008C5B6E">
              <w:rPr>
                <w:rFonts w:ascii="Times" w:hAnsi="Times"/>
              </w:rPr>
              <w:t xml:space="preserve"> de lados </w:t>
            </w:r>
            <w:r w:rsidR="008C5B6E" w:rsidRPr="00591BEE">
              <w:rPr>
                <w:rFonts w:ascii="Times" w:hAnsi="Times"/>
                <w:i/>
                <w:rPrChange w:id="372" w:author="paula" w:date="2015-11-11T17:45:00Z">
                  <w:rPr>
                    <w:rFonts w:ascii="Times" w:hAnsi="Times"/>
                  </w:rPr>
                </w:rPrChange>
              </w:rPr>
              <w:t>a</w:t>
            </w:r>
            <w:r w:rsidR="008C5B6E">
              <w:rPr>
                <w:rFonts w:ascii="Times" w:hAnsi="Times"/>
              </w:rPr>
              <w:t xml:space="preserve"> y </w:t>
            </w:r>
            <w:r w:rsidR="008C5B6E" w:rsidRPr="00591BEE">
              <w:rPr>
                <w:rFonts w:ascii="Times" w:hAnsi="Times"/>
                <w:i/>
                <w:rPrChange w:id="373" w:author="paula" w:date="2015-11-11T17:45:00Z">
                  <w:rPr>
                    <w:rFonts w:ascii="Times" w:hAnsi="Times"/>
                  </w:rPr>
                </w:rPrChange>
              </w:rPr>
              <w:t>b</w:t>
            </w:r>
            <w:ins w:id="374" w:author="paula" w:date="2015-11-11T17:46:00Z">
              <w:r w:rsidR="00591BEE">
                <w:rPr>
                  <w:rFonts w:ascii="Times" w:hAnsi="Times"/>
                  <w:i/>
                </w:rPr>
                <w:t>.</w:t>
              </w:r>
            </w:ins>
          </w:p>
        </w:tc>
        <w:tc>
          <w:tcPr>
            <w:tcW w:w="4489" w:type="dxa"/>
          </w:tcPr>
          <w:p w14:paraId="050668F1" w14:textId="3FD2AF49" w:rsidR="00CE061B" w:rsidRDefault="008C5B6E" w:rsidP="008C5B6E">
            <w:pPr>
              <w:tabs>
                <w:tab w:val="right" w:pos="8498"/>
              </w:tabs>
              <w:jc w:val="center"/>
              <w:rPr>
                <w:rFonts w:ascii="Times" w:hAnsi="Times"/>
              </w:rPr>
            </w:pPr>
            <w:r w:rsidRPr="003F4D62">
              <w:rPr>
                <w:rFonts w:ascii="Times" w:hAnsi="Times"/>
                <w:i/>
                <w:rPrChange w:id="375" w:author="Edgar Josué Malagón Montaña" w:date="2015-11-11T10:14:00Z">
                  <w:rPr>
                    <w:rFonts w:ascii="Times" w:hAnsi="Times"/>
                  </w:rPr>
                </w:rPrChange>
              </w:rPr>
              <w:t>P</w:t>
            </w:r>
            <w:ins w:id="376" w:author="Edgar Josué Malagón Montaña" w:date="2015-11-11T10:14:00Z">
              <w:r w:rsidR="003F4D62">
                <w:rPr>
                  <w:rFonts w:ascii="Times" w:hAnsi="Times"/>
                </w:rPr>
                <w:t xml:space="preserve"> </w:t>
              </w:r>
            </w:ins>
            <w:r>
              <w:rPr>
                <w:rFonts w:ascii="Times" w:hAnsi="Times"/>
              </w:rPr>
              <w:t>=</w:t>
            </w:r>
            <w:ins w:id="377" w:author="Edgar Josué Malagón Montaña" w:date="2015-11-11T10:14:00Z">
              <w:r w:rsidR="003F4D62">
                <w:rPr>
                  <w:rFonts w:ascii="Times" w:hAnsi="Times"/>
                </w:rPr>
                <w:t xml:space="preserve"> </w:t>
              </w:r>
            </w:ins>
            <w:r>
              <w:rPr>
                <w:rFonts w:ascii="Times" w:hAnsi="Times"/>
              </w:rPr>
              <w:t>2</w:t>
            </w:r>
            <w:r w:rsidRPr="003F4D62">
              <w:rPr>
                <w:rFonts w:ascii="Times" w:hAnsi="Times"/>
                <w:i/>
                <w:rPrChange w:id="378" w:author="Edgar Josué Malagón Montaña" w:date="2015-11-11T10:14:00Z">
                  <w:rPr>
                    <w:rFonts w:ascii="Times" w:hAnsi="Times"/>
                  </w:rPr>
                </w:rPrChange>
              </w:rPr>
              <w:t>a</w:t>
            </w:r>
            <w:ins w:id="379" w:author="Edgar Josué Malagón Montaña" w:date="2015-11-11T10:14:00Z">
              <w:r w:rsidR="003F4D62">
                <w:rPr>
                  <w:rFonts w:ascii="Times" w:hAnsi="Times"/>
                </w:rPr>
                <w:t xml:space="preserve"> </w:t>
              </w:r>
            </w:ins>
            <w:r>
              <w:rPr>
                <w:rFonts w:ascii="Times" w:hAnsi="Times"/>
              </w:rPr>
              <w:t>+</w:t>
            </w:r>
            <w:ins w:id="380" w:author="Edgar Josué Malagón Montaña" w:date="2015-11-11T10:14:00Z">
              <w:r w:rsidR="003F4D62">
                <w:rPr>
                  <w:rFonts w:ascii="Times" w:hAnsi="Times"/>
                </w:rPr>
                <w:t xml:space="preserve"> </w:t>
              </w:r>
            </w:ins>
            <w:r>
              <w:rPr>
                <w:rFonts w:ascii="Times" w:hAnsi="Times"/>
              </w:rPr>
              <w:t>2</w:t>
            </w:r>
            <w:r w:rsidRPr="003F4D62">
              <w:rPr>
                <w:rFonts w:ascii="Times" w:hAnsi="Times"/>
                <w:i/>
                <w:rPrChange w:id="381" w:author="Edgar Josué Malagón Montaña" w:date="2015-11-11T10:14:00Z">
                  <w:rPr>
                    <w:rFonts w:ascii="Times" w:hAnsi="Times"/>
                  </w:rPr>
                </w:rPrChange>
              </w:rPr>
              <w:t>b</w:t>
            </w:r>
          </w:p>
        </w:tc>
      </w:tr>
      <w:tr w:rsidR="00CE061B" w14:paraId="6D41D2D6" w14:textId="77777777" w:rsidTr="00CE061B">
        <w:tc>
          <w:tcPr>
            <w:tcW w:w="4489" w:type="dxa"/>
          </w:tcPr>
          <w:p w14:paraId="7FBC31EB" w14:textId="77777777" w:rsidR="00CE061B" w:rsidRDefault="00CE061B" w:rsidP="00B03F70">
            <w:pPr>
              <w:tabs>
                <w:tab w:val="right" w:pos="8498"/>
              </w:tabs>
              <w:rPr>
                <w:rFonts w:ascii="Times" w:hAnsi="Times"/>
              </w:rPr>
            </w:pPr>
            <w:r>
              <w:rPr>
                <w:rFonts w:ascii="Times" w:hAnsi="Times"/>
              </w:rPr>
              <w:t>La densidad de un cuerpo</w:t>
            </w:r>
          </w:p>
        </w:tc>
        <w:tc>
          <w:tcPr>
            <w:tcW w:w="4489" w:type="dxa"/>
          </w:tcPr>
          <w:p w14:paraId="71D40146" w14:textId="1AE5E8D4" w:rsidR="00CE061B" w:rsidRDefault="003F4D62">
            <w:pPr>
              <w:tabs>
                <w:tab w:val="right" w:pos="8498"/>
              </w:tabs>
              <w:jc w:val="center"/>
              <w:rPr>
                <w:rFonts w:ascii="Times" w:hAnsi="Times"/>
              </w:rPr>
              <w:pPrChange w:id="382" w:author="Edgar Josué Malagón Montaña" w:date="2015-11-11T10:56:00Z">
                <w:pPr>
                  <w:tabs>
                    <w:tab w:val="right" w:pos="8498"/>
                  </w:tabs>
                  <w:spacing w:after="200"/>
                </w:pPr>
              </w:pPrChange>
            </w:pPr>
            <w:commentRangeStart w:id="383"/>
            <w:ins w:id="384" w:author="Edgar Josué Malagón Montaña" w:date="2015-11-11T10:14:00Z">
              <w:r>
                <w:rPr>
                  <w:rFonts w:ascii="Times" w:eastAsiaTheme="minorEastAsia" w:hAnsi="Times"/>
                  <w:i/>
                </w:rPr>
                <w:t xml:space="preserve">D </w:t>
              </w:r>
              <w:r>
                <w:rPr>
                  <w:rFonts w:ascii="Times" w:eastAsiaTheme="minorEastAsia" w:hAnsi="Times"/>
                </w:rPr>
                <w:t xml:space="preserve">= </w:t>
              </w:r>
            </w:ins>
            <w:ins w:id="385" w:author="Edgar Josué Malagón Montaña" w:date="2015-11-11T10:15:00Z">
              <w:r>
                <w:rPr>
                  <w:rFonts w:ascii="Times" w:eastAsiaTheme="minorEastAsia" w:hAnsi="Times"/>
                  <w:i/>
                </w:rPr>
                <w:t>m/v</w:t>
              </w:r>
              <w:commentRangeEnd w:id="383"/>
              <w:r>
                <w:rPr>
                  <w:rStyle w:val="Refdecomentario"/>
                </w:rPr>
                <w:commentReference w:id="383"/>
              </w:r>
            </w:ins>
            <w:del w:id="386" w:author="Edgar Josué Malagón Montaña" w:date="2015-11-11T10:15:00Z">
              <m:oMath>
                <m:r>
                  <w:rPr>
                    <w:rFonts w:ascii="Cambria Math" w:hAnsi="Cambria Math"/>
                  </w:rPr>
                  <m:t>D=</m:t>
                </m:r>
                <m:f>
                  <m:fPr>
                    <m:ctrlPr>
                      <w:rPr>
                        <w:rFonts w:ascii="Cambria Math" w:hAnsi="Cambria Math"/>
                        <w:i/>
                      </w:rPr>
                    </m:ctrlPr>
                  </m:fPr>
                  <m:num>
                    <m:r>
                      <w:rPr>
                        <w:rFonts w:ascii="Cambria Math" w:hAnsi="Cambria Math"/>
                      </w:rPr>
                      <m:t>m</m:t>
                    </m:r>
                  </m:num>
                  <m:den>
                    <m:r>
                      <w:rPr>
                        <w:rFonts w:ascii="Cambria Math" w:hAnsi="Cambria Math"/>
                      </w:rPr>
                      <m:t>v</m:t>
                    </m:r>
                  </m:den>
                </m:f>
              </m:oMath>
            </w:del>
          </w:p>
        </w:tc>
      </w:tr>
    </w:tbl>
    <w:p w14:paraId="1142580D" w14:textId="77777777" w:rsidR="00CE061B" w:rsidRDefault="00CE061B" w:rsidP="00B03F70">
      <w:pPr>
        <w:tabs>
          <w:tab w:val="right" w:pos="8498"/>
        </w:tabs>
        <w:spacing w:after="0"/>
        <w:rPr>
          <w:ins w:id="387" w:author="Edgar Josué Malagón Montaña" w:date="2015-11-11T09:56:00Z"/>
          <w:rFonts w:ascii="Times" w:hAnsi="Times"/>
        </w:rPr>
      </w:pPr>
    </w:p>
    <w:p w14:paraId="4F3C476C" w14:textId="77777777" w:rsidR="00383D9A" w:rsidRDefault="00383D9A" w:rsidP="00B03F70">
      <w:pPr>
        <w:tabs>
          <w:tab w:val="right" w:pos="8498"/>
        </w:tabs>
        <w:spacing w:after="0"/>
        <w:rPr>
          <w:rFonts w:ascii="Times" w:hAnsi="Times"/>
        </w:rPr>
      </w:pPr>
    </w:p>
    <w:tbl>
      <w:tblPr>
        <w:tblStyle w:val="Tablaconcuadrcula"/>
        <w:tblW w:w="0" w:type="auto"/>
        <w:tblLook w:val="04A0" w:firstRow="1" w:lastRow="0" w:firstColumn="1" w:lastColumn="0" w:noHBand="0" w:noVBand="1"/>
      </w:tblPr>
      <w:tblGrid>
        <w:gridCol w:w="2481"/>
        <w:gridCol w:w="6347"/>
      </w:tblGrid>
      <w:tr w:rsidR="002049A4" w:rsidRPr="005D1738" w14:paraId="4E13C570" w14:textId="77777777" w:rsidTr="00072A51">
        <w:tc>
          <w:tcPr>
            <w:tcW w:w="8978" w:type="dxa"/>
            <w:gridSpan w:val="2"/>
            <w:shd w:val="clear" w:color="auto" w:fill="000000" w:themeFill="text1"/>
          </w:tcPr>
          <w:p w14:paraId="3938AB63" w14:textId="77777777" w:rsidR="002049A4" w:rsidRPr="005D1738" w:rsidRDefault="002049A4" w:rsidP="00072A51">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Destacado</w:t>
            </w:r>
          </w:p>
        </w:tc>
      </w:tr>
      <w:tr w:rsidR="002049A4" w:rsidRPr="00726376" w14:paraId="55A80C47" w14:textId="77777777" w:rsidTr="00072A51">
        <w:tc>
          <w:tcPr>
            <w:tcW w:w="2518" w:type="dxa"/>
          </w:tcPr>
          <w:p w14:paraId="678A36AC" w14:textId="77777777" w:rsidR="002049A4" w:rsidRPr="00726376" w:rsidRDefault="002049A4" w:rsidP="00072A51">
            <w:pPr>
              <w:rPr>
                <w:rFonts w:ascii="Times" w:hAnsi="Times"/>
                <w:b/>
                <w:sz w:val="18"/>
                <w:szCs w:val="18"/>
              </w:rPr>
            </w:pPr>
            <w:r w:rsidRPr="00726376">
              <w:rPr>
                <w:rFonts w:ascii="Times" w:hAnsi="Times"/>
                <w:b/>
                <w:sz w:val="18"/>
                <w:szCs w:val="18"/>
              </w:rPr>
              <w:t>Título</w:t>
            </w:r>
          </w:p>
        </w:tc>
        <w:tc>
          <w:tcPr>
            <w:tcW w:w="6460" w:type="dxa"/>
          </w:tcPr>
          <w:p w14:paraId="3C604E49" w14:textId="39DA8764" w:rsidR="002049A4" w:rsidRPr="0049693D" w:rsidRDefault="003D7E19" w:rsidP="00EF2B2A">
            <w:pPr>
              <w:spacing w:after="200"/>
              <w:jc w:val="center"/>
              <w:rPr>
                <w:rFonts w:ascii="Times" w:hAnsi="Times"/>
                <w:rPrChange w:id="388" w:author="Edgar Josué Malagón Montaña" w:date="2015-11-11T10:56:00Z">
                  <w:rPr>
                    <w:rFonts w:ascii="Times" w:hAnsi="Times"/>
                    <w:b/>
                    <w:sz w:val="18"/>
                    <w:szCs w:val="18"/>
                  </w:rPr>
                </w:rPrChange>
              </w:rPr>
            </w:pPr>
            <w:ins w:id="389" w:author="Edgar Josué Malagón Montaña" w:date="2015-11-11T11:01:00Z">
              <w:r>
                <w:rPr>
                  <w:rFonts w:ascii="Times" w:hAnsi="Times"/>
                </w:rPr>
                <w:t>Elementos</w:t>
              </w:r>
            </w:ins>
            <w:del w:id="390" w:author="Edgar Josué Malagón Montaña" w:date="2015-11-11T11:01:00Z">
              <w:r w:rsidR="002049A4" w:rsidRPr="0049693D" w:rsidDel="003D7E19">
                <w:rPr>
                  <w:rFonts w:ascii="Times" w:hAnsi="Times"/>
                  <w:rPrChange w:id="391" w:author="Edgar Josué Malagón Montaña" w:date="2015-11-11T10:56:00Z">
                    <w:rPr>
                      <w:rFonts w:ascii="Times" w:hAnsi="Times"/>
                      <w:b/>
                      <w:sz w:val="18"/>
                      <w:szCs w:val="18"/>
                    </w:rPr>
                  </w:rPrChange>
                </w:rPr>
                <w:delText>Partes</w:delText>
              </w:r>
            </w:del>
            <w:r w:rsidR="002049A4" w:rsidRPr="0049693D">
              <w:rPr>
                <w:rFonts w:ascii="Times" w:hAnsi="Times"/>
                <w:rPrChange w:id="392" w:author="Edgar Josué Malagón Montaña" w:date="2015-11-11T10:56:00Z">
                  <w:rPr>
                    <w:rFonts w:ascii="Times" w:hAnsi="Times"/>
                    <w:b/>
                    <w:sz w:val="18"/>
                    <w:szCs w:val="18"/>
                  </w:rPr>
                </w:rPrChange>
              </w:rPr>
              <w:t xml:space="preserve"> de </w:t>
            </w:r>
            <w:del w:id="393" w:author="Edgar Josué Malagón Montaña" w:date="2015-11-11T11:01:00Z">
              <w:r w:rsidR="002049A4" w:rsidRPr="0049693D" w:rsidDel="003D7E19">
                <w:rPr>
                  <w:rFonts w:ascii="Times" w:hAnsi="Times"/>
                  <w:rPrChange w:id="394" w:author="Edgar Josué Malagón Montaña" w:date="2015-11-11T10:56:00Z">
                    <w:rPr>
                      <w:rFonts w:ascii="Times" w:hAnsi="Times"/>
                      <w:b/>
                      <w:sz w:val="18"/>
                      <w:szCs w:val="18"/>
                    </w:rPr>
                  </w:rPrChange>
                </w:rPr>
                <w:delText>las</w:delText>
              </w:r>
            </w:del>
            <w:ins w:id="395" w:author="Edgar Josué Malagón Montaña" w:date="2015-11-11T11:01:00Z">
              <w:r>
                <w:rPr>
                  <w:rFonts w:ascii="Times" w:hAnsi="Times"/>
                </w:rPr>
                <w:t>una</w:t>
              </w:r>
            </w:ins>
            <w:r w:rsidR="002049A4" w:rsidRPr="0049693D">
              <w:rPr>
                <w:rFonts w:ascii="Times" w:hAnsi="Times"/>
                <w:rPrChange w:id="396" w:author="Edgar Josué Malagón Montaña" w:date="2015-11-11T10:56:00Z">
                  <w:rPr>
                    <w:rFonts w:ascii="Times" w:hAnsi="Times"/>
                    <w:b/>
                    <w:sz w:val="18"/>
                    <w:szCs w:val="18"/>
                  </w:rPr>
                </w:rPrChange>
              </w:rPr>
              <w:t xml:space="preserve"> ecuaci</w:t>
            </w:r>
            <w:ins w:id="397" w:author="Edgar Josué Malagón Montaña" w:date="2015-11-11T11:01:00Z">
              <w:r>
                <w:rPr>
                  <w:rFonts w:ascii="Times" w:hAnsi="Times"/>
                </w:rPr>
                <w:t>ó</w:t>
              </w:r>
            </w:ins>
            <w:del w:id="398" w:author="Edgar Josué Malagón Montaña" w:date="2015-11-11T11:01:00Z">
              <w:r w:rsidR="002049A4" w:rsidRPr="0049693D" w:rsidDel="003D7E19">
                <w:rPr>
                  <w:rFonts w:ascii="Times" w:hAnsi="Times"/>
                  <w:rPrChange w:id="399" w:author="Edgar Josué Malagón Montaña" w:date="2015-11-11T10:56:00Z">
                    <w:rPr>
                      <w:rFonts w:ascii="Times" w:hAnsi="Times"/>
                      <w:b/>
                      <w:sz w:val="18"/>
                      <w:szCs w:val="18"/>
                    </w:rPr>
                  </w:rPrChange>
                </w:rPr>
                <w:delText>o</w:delText>
              </w:r>
            </w:del>
            <w:r w:rsidR="002049A4" w:rsidRPr="0049693D">
              <w:rPr>
                <w:rFonts w:ascii="Times" w:hAnsi="Times"/>
                <w:rPrChange w:id="400" w:author="Edgar Josué Malagón Montaña" w:date="2015-11-11T10:56:00Z">
                  <w:rPr>
                    <w:rFonts w:ascii="Times" w:hAnsi="Times"/>
                    <w:b/>
                    <w:sz w:val="18"/>
                    <w:szCs w:val="18"/>
                  </w:rPr>
                </w:rPrChange>
              </w:rPr>
              <w:t>n</w:t>
            </w:r>
            <w:del w:id="401" w:author="Edgar Josué Malagón Montaña" w:date="2015-11-11T11:01:00Z">
              <w:r w:rsidR="002049A4" w:rsidRPr="0049693D" w:rsidDel="003D7E19">
                <w:rPr>
                  <w:rFonts w:ascii="Times" w:hAnsi="Times"/>
                  <w:rPrChange w:id="402" w:author="Edgar Josué Malagón Montaña" w:date="2015-11-11T10:56:00Z">
                    <w:rPr>
                      <w:rFonts w:ascii="Times" w:hAnsi="Times"/>
                      <w:b/>
                      <w:sz w:val="18"/>
                      <w:szCs w:val="18"/>
                    </w:rPr>
                  </w:rPrChange>
                </w:rPr>
                <w:delText>es</w:delText>
              </w:r>
            </w:del>
          </w:p>
        </w:tc>
      </w:tr>
      <w:tr w:rsidR="002049A4" w14:paraId="699BC7D5" w14:textId="77777777" w:rsidTr="00072A51">
        <w:tc>
          <w:tcPr>
            <w:tcW w:w="2518" w:type="dxa"/>
          </w:tcPr>
          <w:p w14:paraId="2AEBDDC1" w14:textId="77777777" w:rsidR="002049A4" w:rsidRDefault="002049A4" w:rsidP="00072A51">
            <w:pPr>
              <w:rPr>
                <w:rFonts w:ascii="Times" w:hAnsi="Times"/>
              </w:rPr>
            </w:pPr>
            <w:r w:rsidRPr="00726376">
              <w:rPr>
                <w:rFonts w:ascii="Times" w:hAnsi="Times"/>
                <w:b/>
                <w:sz w:val="18"/>
                <w:szCs w:val="18"/>
              </w:rPr>
              <w:t>Contenido</w:t>
            </w:r>
          </w:p>
        </w:tc>
        <w:tc>
          <w:tcPr>
            <w:tcW w:w="6460" w:type="dxa"/>
          </w:tcPr>
          <w:p w14:paraId="35A70669" w14:textId="0BD4ECBD" w:rsidR="002049A4" w:rsidRDefault="002049A4" w:rsidP="00072A51">
            <w:pPr>
              <w:rPr>
                <w:rFonts w:ascii="Times" w:hAnsi="Times"/>
              </w:rPr>
            </w:pPr>
            <w:commentRangeStart w:id="403"/>
            <w:r w:rsidRPr="002049A4">
              <w:rPr>
                <w:rFonts w:ascii="Times" w:hAnsi="Times"/>
                <w:b/>
              </w:rPr>
              <w:t>Miembro</w:t>
            </w:r>
            <w:r>
              <w:rPr>
                <w:rFonts w:ascii="Times" w:hAnsi="Times"/>
              </w:rPr>
              <w:t>: partes de la ecuación separadas por el signo igual</w:t>
            </w:r>
            <w:ins w:id="404" w:author="Edgar Josué Malagón Montaña" w:date="2015-11-11T10:12:00Z">
              <w:r w:rsidR="003F4D62">
                <w:rPr>
                  <w:rFonts w:ascii="Times" w:hAnsi="Times"/>
                </w:rPr>
                <w:t>.</w:t>
              </w:r>
            </w:ins>
          </w:p>
          <w:p w14:paraId="63ADC70E" w14:textId="57D7C607" w:rsidR="002049A4" w:rsidRDefault="002049A4" w:rsidP="00072A51">
            <w:pPr>
              <w:rPr>
                <w:rFonts w:ascii="Times" w:hAnsi="Times"/>
              </w:rPr>
            </w:pPr>
            <w:r w:rsidRPr="002049A4">
              <w:rPr>
                <w:rFonts w:ascii="Times" w:hAnsi="Times"/>
                <w:b/>
              </w:rPr>
              <w:t>Incógnita</w:t>
            </w:r>
            <w:r>
              <w:rPr>
                <w:rFonts w:ascii="Times" w:hAnsi="Times"/>
              </w:rPr>
              <w:t>: valor desconocido de la ecuación representado por letras</w:t>
            </w:r>
            <w:ins w:id="405" w:author="Edgar Josué Malagón Montaña" w:date="2015-11-11T10:12:00Z">
              <w:r w:rsidR="003F4D62">
                <w:rPr>
                  <w:rFonts w:ascii="Times" w:hAnsi="Times"/>
                </w:rPr>
                <w:t>.</w:t>
              </w:r>
            </w:ins>
          </w:p>
          <w:p w14:paraId="1CBA46EB" w14:textId="1F63EF15" w:rsidR="002049A4" w:rsidRDefault="002049A4" w:rsidP="002049A4">
            <w:pPr>
              <w:rPr>
                <w:rFonts w:ascii="Times" w:hAnsi="Times"/>
              </w:rPr>
            </w:pPr>
            <w:r w:rsidRPr="002049A4">
              <w:rPr>
                <w:rFonts w:ascii="Times" w:hAnsi="Times"/>
                <w:b/>
              </w:rPr>
              <w:t>T</w:t>
            </w:r>
            <w:r>
              <w:rPr>
                <w:rFonts w:ascii="Times" w:hAnsi="Times"/>
                <w:b/>
              </w:rPr>
              <w:t>é</w:t>
            </w:r>
            <w:r w:rsidRPr="002049A4">
              <w:rPr>
                <w:rFonts w:ascii="Times" w:hAnsi="Times"/>
                <w:b/>
              </w:rPr>
              <w:t>rminos</w:t>
            </w:r>
            <w:r>
              <w:rPr>
                <w:rFonts w:ascii="Times" w:hAnsi="Times"/>
              </w:rPr>
              <w:t>: Partes que componen cada uno de los miembros de la ecuación</w:t>
            </w:r>
            <w:ins w:id="406" w:author="Edgar Josué Malagón Montaña" w:date="2015-11-11T10:12:00Z">
              <w:r w:rsidR="003F4D62">
                <w:rPr>
                  <w:rFonts w:ascii="Times" w:hAnsi="Times"/>
                </w:rPr>
                <w:t>.</w:t>
              </w:r>
            </w:ins>
          </w:p>
          <w:p w14:paraId="313F6F40" w14:textId="45D53520" w:rsidR="002049A4" w:rsidRPr="002049A4" w:rsidRDefault="002049A4" w:rsidP="002049A4">
            <w:pPr>
              <w:rPr>
                <w:rFonts w:ascii="Times" w:hAnsi="Times"/>
              </w:rPr>
            </w:pPr>
            <w:r w:rsidRPr="002049A4">
              <w:rPr>
                <w:rFonts w:ascii="Times" w:hAnsi="Times"/>
                <w:b/>
              </w:rPr>
              <w:t>Grado de la ecuación</w:t>
            </w:r>
            <w:r>
              <w:rPr>
                <w:rFonts w:ascii="Times" w:hAnsi="Times"/>
              </w:rPr>
              <w:t>: Es el mayor exponente asociado a la incógnita de la ecuación</w:t>
            </w:r>
            <w:ins w:id="407" w:author="Edgar Josué Malagón Montaña" w:date="2015-11-11T10:12:00Z">
              <w:r w:rsidR="003F4D62">
                <w:rPr>
                  <w:rFonts w:ascii="Times" w:hAnsi="Times"/>
                </w:rPr>
                <w:t>.</w:t>
              </w:r>
              <w:commentRangeEnd w:id="403"/>
              <w:r w:rsidR="003F4D62">
                <w:rPr>
                  <w:rStyle w:val="Refdecomentario"/>
                </w:rPr>
                <w:commentReference w:id="403"/>
              </w:r>
            </w:ins>
          </w:p>
        </w:tc>
      </w:tr>
    </w:tbl>
    <w:p w14:paraId="184E3190" w14:textId="77777777" w:rsidR="00322741" w:rsidRDefault="00322741" w:rsidP="00B03F70">
      <w:pPr>
        <w:tabs>
          <w:tab w:val="right" w:pos="8498"/>
        </w:tabs>
        <w:spacing w:after="0"/>
        <w:rPr>
          <w:rFonts w:ascii="Times" w:hAnsi="Times"/>
        </w:rPr>
      </w:pPr>
    </w:p>
    <w:p w14:paraId="0F88E152" w14:textId="77777777" w:rsidR="003D7E19" w:rsidRDefault="003D7E19" w:rsidP="00322741">
      <w:pPr>
        <w:tabs>
          <w:tab w:val="right" w:pos="8498"/>
        </w:tabs>
        <w:spacing w:after="0"/>
        <w:rPr>
          <w:ins w:id="408" w:author="Edgar Josué Malagón Montaña" w:date="2015-11-11T11:01:00Z"/>
          <w:rFonts w:ascii="Times" w:hAnsi="Times"/>
          <w:b/>
        </w:rPr>
      </w:pPr>
    </w:p>
    <w:p w14:paraId="0AD02C78" w14:textId="77777777" w:rsidR="00322741" w:rsidRDefault="00322741" w:rsidP="00322741">
      <w:pPr>
        <w:tabs>
          <w:tab w:val="right" w:pos="8498"/>
        </w:tabs>
        <w:spacing w:after="0"/>
        <w:rPr>
          <w:rFonts w:ascii="Times" w:hAnsi="Times"/>
          <w:b/>
        </w:rPr>
      </w:pPr>
      <w:r>
        <w:rPr>
          <w:rFonts w:ascii="Times" w:hAnsi="Times"/>
          <w:b/>
        </w:rPr>
        <w:t>Propiedades de las igualdades</w:t>
      </w:r>
    </w:p>
    <w:p w14:paraId="6F46B22F" w14:textId="1CA475C2" w:rsidR="003A68A0" w:rsidDel="00CC31CD" w:rsidRDefault="003A68A0" w:rsidP="00322741">
      <w:pPr>
        <w:tabs>
          <w:tab w:val="right" w:pos="8498"/>
        </w:tabs>
        <w:spacing w:after="0"/>
        <w:rPr>
          <w:del w:id="409" w:author="Edgar Josué Malagón Montaña" w:date="2015-11-11T11:02:00Z"/>
          <w:rFonts w:ascii="Times" w:hAnsi="Times"/>
          <w:b/>
        </w:rPr>
      </w:pPr>
    </w:p>
    <w:p w14:paraId="062EB6EE" w14:textId="4B7683A0" w:rsidR="003A68A0" w:rsidRDefault="003A68A0" w:rsidP="00322741">
      <w:pPr>
        <w:tabs>
          <w:tab w:val="right" w:pos="8498"/>
        </w:tabs>
        <w:spacing w:after="0"/>
        <w:rPr>
          <w:rFonts w:ascii="Times" w:hAnsi="Times"/>
        </w:rPr>
      </w:pPr>
      <w:r>
        <w:rPr>
          <w:rFonts w:ascii="Times" w:hAnsi="Times"/>
        </w:rPr>
        <w:t xml:space="preserve">Una igualdad es una relación entre cantidades </w:t>
      </w:r>
      <w:del w:id="410" w:author="Edgar Josué Malagón Montaña" w:date="2015-11-11T11:01:00Z">
        <w:r w:rsidR="009D4863" w:rsidDel="00CC31CD">
          <w:rPr>
            <w:rFonts w:ascii="Times" w:hAnsi="Times"/>
          </w:rPr>
          <w:delText xml:space="preserve"> </w:delText>
        </w:r>
      </w:del>
      <w:r w:rsidR="00E77879">
        <w:rPr>
          <w:rFonts w:ascii="Times" w:hAnsi="Times"/>
        </w:rPr>
        <w:t>que cumple las siguientes propiedades:</w:t>
      </w:r>
    </w:p>
    <w:p w14:paraId="492C73B2" w14:textId="77777777" w:rsidR="00E77879" w:rsidRDefault="00E77879" w:rsidP="00322741">
      <w:pPr>
        <w:tabs>
          <w:tab w:val="right" w:pos="8498"/>
        </w:tabs>
        <w:spacing w:after="0"/>
        <w:rPr>
          <w:rFonts w:ascii="Times" w:hAnsi="Times"/>
        </w:rPr>
      </w:pPr>
    </w:p>
    <w:p w14:paraId="495F4616" w14:textId="446431DC" w:rsidR="00E77879" w:rsidDel="003615DC" w:rsidRDefault="00E77879" w:rsidP="00EF2B2A">
      <w:pPr>
        <w:pStyle w:val="Prrafodelista"/>
        <w:numPr>
          <w:ilvl w:val="0"/>
          <w:numId w:val="3"/>
        </w:numPr>
        <w:tabs>
          <w:tab w:val="right" w:pos="8498"/>
        </w:tabs>
        <w:spacing w:after="0"/>
        <w:rPr>
          <w:del w:id="411" w:author="Edgar Josué Malagón Montaña" w:date="2015-11-11T11:41:00Z"/>
          <w:rFonts w:ascii="Times" w:hAnsi="Times"/>
        </w:rPr>
      </w:pPr>
      <w:r w:rsidRPr="00EF2B2A">
        <w:rPr>
          <w:rFonts w:ascii="Times" w:hAnsi="Times"/>
        </w:rPr>
        <w:t>Propiedad reflexiva</w:t>
      </w:r>
      <w:ins w:id="412" w:author="Edgar Josué Malagón Montaña" w:date="2015-11-11T11:41:00Z">
        <w:r w:rsidR="003615DC" w:rsidRPr="00EF2B2A">
          <w:rPr>
            <w:rFonts w:ascii="Times" w:hAnsi="Times"/>
          </w:rPr>
          <w:t xml:space="preserve">: </w:t>
        </w:r>
      </w:ins>
      <w:del w:id="413" w:author="Edgar Josué Malagón Montaña" w:date="2015-11-11T11:41:00Z">
        <w:r w:rsidRPr="00EF2B2A" w:rsidDel="003615DC">
          <w:rPr>
            <w:rFonts w:ascii="Times" w:hAnsi="Times"/>
          </w:rPr>
          <w:delText xml:space="preserve"> </w:delText>
        </w:r>
      </w:del>
    </w:p>
    <w:p w14:paraId="67108C56" w14:textId="7F5C4B26" w:rsidR="00E77879" w:rsidRDefault="00E77879">
      <w:pPr>
        <w:pStyle w:val="Prrafodelista"/>
        <w:numPr>
          <w:ilvl w:val="0"/>
          <w:numId w:val="3"/>
        </w:numPr>
        <w:tabs>
          <w:tab w:val="right" w:pos="8498"/>
        </w:tabs>
        <w:spacing w:after="0"/>
        <w:rPr>
          <w:ins w:id="414" w:author="Edgar Josué Malagón Montaña" w:date="2015-11-12T05:53:00Z"/>
          <w:rFonts w:ascii="Times" w:hAnsi="Times"/>
        </w:rPr>
        <w:pPrChange w:id="415" w:author="Edgar Josué Malagón Montaña" w:date="2015-11-11T11:41:00Z">
          <w:pPr>
            <w:pStyle w:val="Prrafodelista"/>
            <w:tabs>
              <w:tab w:val="right" w:pos="8498"/>
            </w:tabs>
            <w:spacing w:after="0"/>
          </w:pPr>
        </w:pPrChange>
      </w:pPr>
      <w:del w:id="416" w:author="Edgar Josué Malagón Montaña" w:date="2015-11-11T11:41:00Z">
        <w:r w:rsidRPr="00EF2B2A" w:rsidDel="003615DC">
          <w:rPr>
            <w:rFonts w:ascii="Times" w:hAnsi="Times"/>
          </w:rPr>
          <w:delText>L</w:delText>
        </w:r>
      </w:del>
      <w:ins w:id="417" w:author="Edgar Josué Malagón Montaña" w:date="2015-11-11T11:41:00Z">
        <w:r w:rsidR="003615DC">
          <w:rPr>
            <w:rFonts w:ascii="Times" w:hAnsi="Times"/>
          </w:rPr>
          <w:t>l</w:t>
        </w:r>
      </w:ins>
      <w:r w:rsidRPr="00EF2B2A">
        <w:rPr>
          <w:rFonts w:ascii="Times" w:hAnsi="Times"/>
        </w:rPr>
        <w:t>a propiedad reflexiva de las igualdades implica que un elemento es igual a sí mismo, es decir:</w:t>
      </w:r>
    </w:p>
    <w:p w14:paraId="68C56FE5" w14:textId="786137DC" w:rsidR="001603E0" w:rsidRPr="001603E0" w:rsidRDefault="001603E0">
      <w:pPr>
        <w:tabs>
          <w:tab w:val="right" w:pos="8498"/>
        </w:tabs>
        <w:spacing w:after="0"/>
        <w:ind w:left="360"/>
        <w:jc w:val="center"/>
        <w:rPr>
          <w:rFonts w:ascii="Times" w:hAnsi="Times"/>
          <w:i/>
          <w:rPrChange w:id="418" w:author="Edgar Josué Malagón Montaña" w:date="2015-11-12T05:53:00Z">
            <w:rPr/>
          </w:rPrChange>
        </w:rPr>
        <w:pPrChange w:id="419" w:author="Edgar Josué Malagón Montaña" w:date="2015-11-12T05:53:00Z">
          <w:pPr>
            <w:pStyle w:val="Prrafodelista"/>
            <w:tabs>
              <w:tab w:val="right" w:pos="8498"/>
            </w:tabs>
            <w:spacing w:after="0"/>
          </w:pPr>
        </w:pPrChange>
      </w:pPr>
      <w:ins w:id="420" w:author="Edgar Josué Malagón Montaña" w:date="2015-11-12T05:53:00Z">
        <w:r>
          <w:rPr>
            <w:rFonts w:ascii="Times" w:hAnsi="Times"/>
            <w:i/>
          </w:rPr>
          <w:t>a</w:t>
        </w:r>
        <w:r>
          <w:rPr>
            <w:rFonts w:ascii="Times" w:hAnsi="Times"/>
          </w:rPr>
          <w:t xml:space="preserve"> = </w:t>
        </w:r>
        <w:r>
          <w:rPr>
            <w:rFonts w:ascii="Times" w:hAnsi="Times"/>
            <w:i/>
          </w:rPr>
          <w:t>a</w:t>
        </w:r>
      </w:ins>
    </w:p>
    <w:p w14:paraId="00E4B0FD" w14:textId="6C4644C7" w:rsidR="00E77879" w:rsidDel="00CC31CD" w:rsidRDefault="00E77879" w:rsidP="00E77879">
      <w:pPr>
        <w:pStyle w:val="Prrafodelista"/>
        <w:tabs>
          <w:tab w:val="right" w:pos="8498"/>
        </w:tabs>
        <w:spacing w:after="0"/>
        <w:rPr>
          <w:del w:id="421" w:author="Edgar Josué Malagón Montaña" w:date="2015-11-11T11:02:00Z"/>
          <w:rFonts w:ascii="Times" w:hAnsi="Times"/>
        </w:rPr>
      </w:pPr>
    </w:p>
    <w:p w14:paraId="6066830B" w14:textId="71770572" w:rsidR="00E77879" w:rsidRPr="0098111A" w:rsidDel="001603E0" w:rsidRDefault="00E77879" w:rsidP="00E77879">
      <w:pPr>
        <w:pStyle w:val="Prrafodelista"/>
        <w:tabs>
          <w:tab w:val="right" w:pos="8498"/>
        </w:tabs>
        <w:spacing w:after="0"/>
        <w:rPr>
          <w:del w:id="422" w:author="Edgar Josué Malagón Montaña" w:date="2015-11-12T05:53:00Z"/>
          <w:rFonts w:ascii="Times" w:eastAsiaTheme="minorEastAsia" w:hAnsi="Times"/>
        </w:rPr>
      </w:pPr>
      <w:del w:id="423" w:author="Edgar Josué Malagón Montaña" w:date="2015-11-12T05:53:00Z">
        <m:oMathPara>
          <m:oMath>
            <m:r>
              <w:rPr>
                <w:rFonts w:ascii="Cambria Math" w:hAnsi="Cambria Math"/>
                <w:highlight w:val="yellow"/>
                <w:rPrChange w:id="424" w:author="Edgar Josué Malagón Montaña" w:date="2015-11-11T11:02:00Z">
                  <w:rPr>
                    <w:rFonts w:ascii="Cambria Math" w:hAnsi="Cambria Math"/>
                  </w:rPr>
                </w:rPrChange>
              </w:rPr>
              <m:t>a=a</m:t>
            </m:r>
          </m:oMath>
        </m:oMathPara>
      </w:del>
    </w:p>
    <w:p w14:paraId="57BE327C" w14:textId="77777777" w:rsidR="0098111A" w:rsidRDefault="0098111A" w:rsidP="00E77879">
      <w:pPr>
        <w:pStyle w:val="Prrafodelista"/>
        <w:tabs>
          <w:tab w:val="right" w:pos="8498"/>
        </w:tabs>
        <w:spacing w:after="0"/>
        <w:rPr>
          <w:rFonts w:ascii="Times" w:eastAsiaTheme="minorEastAsia" w:hAnsi="Times"/>
        </w:rPr>
      </w:pPr>
    </w:p>
    <w:p w14:paraId="36A39D28" w14:textId="717667B2" w:rsidR="0098111A" w:rsidDel="00CC31CD" w:rsidRDefault="0098111A" w:rsidP="00E77879">
      <w:pPr>
        <w:pStyle w:val="Prrafodelista"/>
        <w:tabs>
          <w:tab w:val="right" w:pos="8498"/>
        </w:tabs>
        <w:spacing w:after="0"/>
        <w:rPr>
          <w:del w:id="425" w:author="Edgar Josué Malagón Montaña" w:date="2015-11-11T11:02:00Z"/>
          <w:rFonts w:ascii="Times" w:eastAsiaTheme="minorEastAsia" w:hAnsi="Times"/>
        </w:rPr>
      </w:pPr>
      <w:r>
        <w:rPr>
          <w:rFonts w:ascii="Times" w:eastAsiaTheme="minorEastAsia" w:hAnsi="Times"/>
        </w:rPr>
        <w:t>Por ejemplo</w:t>
      </w:r>
      <w:ins w:id="426" w:author="Edgar Josué Malagón Montaña" w:date="2015-11-11T11:02:00Z">
        <w:r w:rsidR="00CC31CD">
          <w:rPr>
            <w:rFonts w:ascii="Times" w:eastAsiaTheme="minorEastAsia" w:hAnsi="Times"/>
          </w:rPr>
          <w:t xml:space="preserve">, </w:t>
        </w:r>
      </w:ins>
    </w:p>
    <w:p w14:paraId="3DD0E6C4" w14:textId="6675085B" w:rsidR="0098111A" w:rsidDel="00CC31CD" w:rsidRDefault="0098111A" w:rsidP="00E77879">
      <w:pPr>
        <w:pStyle w:val="Prrafodelista"/>
        <w:tabs>
          <w:tab w:val="right" w:pos="8498"/>
        </w:tabs>
        <w:spacing w:after="0"/>
        <w:rPr>
          <w:del w:id="427" w:author="Edgar Josué Malagón Montaña" w:date="2015-11-11T11:02:00Z"/>
          <w:rFonts w:ascii="Times" w:eastAsiaTheme="minorEastAsia" w:hAnsi="Times"/>
        </w:rPr>
      </w:pPr>
    </w:p>
    <w:p w14:paraId="1231C1E0" w14:textId="3A6148F7" w:rsidR="0098111A" w:rsidRPr="00611B16" w:rsidRDefault="0098111A" w:rsidP="0098111A">
      <w:pPr>
        <w:pStyle w:val="Prrafodelista"/>
        <w:tabs>
          <w:tab w:val="right" w:pos="8498"/>
        </w:tabs>
        <w:spacing w:after="0"/>
        <w:rPr>
          <w:rFonts w:ascii="Times" w:eastAsiaTheme="minorEastAsia" w:hAnsi="Times"/>
        </w:rPr>
      </w:pPr>
      <w:r>
        <w:rPr>
          <w:rFonts w:ascii="Times" w:eastAsiaTheme="minorEastAsia" w:hAnsi="Times"/>
        </w:rPr>
        <w:t>5 siempre es igual a 5 por tanto se puede escribir que 5</w:t>
      </w:r>
      <w:ins w:id="428" w:author="Edgar Josué Malagón Montaña" w:date="2015-11-11T11:02:00Z">
        <w:r w:rsidR="00CC31CD">
          <w:rPr>
            <w:rFonts w:ascii="Times" w:eastAsiaTheme="minorEastAsia" w:hAnsi="Times"/>
          </w:rPr>
          <w:t xml:space="preserve"> </w:t>
        </w:r>
      </w:ins>
      <w:r>
        <w:rPr>
          <w:rFonts w:ascii="Times" w:eastAsiaTheme="minorEastAsia" w:hAnsi="Times"/>
        </w:rPr>
        <w:t>=</w:t>
      </w:r>
      <w:ins w:id="429" w:author="Edgar Josué Malagón Montaña" w:date="2015-11-11T11:02:00Z">
        <w:r w:rsidR="00CC31CD">
          <w:rPr>
            <w:rFonts w:ascii="Times" w:eastAsiaTheme="minorEastAsia" w:hAnsi="Times"/>
          </w:rPr>
          <w:t xml:space="preserve"> </w:t>
        </w:r>
      </w:ins>
      <w:r>
        <w:rPr>
          <w:rFonts w:ascii="Times" w:eastAsiaTheme="minorEastAsia" w:hAnsi="Times"/>
        </w:rPr>
        <w:t>5</w:t>
      </w:r>
      <w:ins w:id="430" w:author="Edgar Josué Malagón Montaña" w:date="2015-11-11T11:02:00Z">
        <w:r w:rsidR="00CC31CD">
          <w:rPr>
            <w:rFonts w:ascii="Times" w:eastAsiaTheme="minorEastAsia" w:hAnsi="Times"/>
          </w:rPr>
          <w:t>.</w:t>
        </w:r>
      </w:ins>
    </w:p>
    <w:p w14:paraId="19E76B98" w14:textId="77777777" w:rsidR="0098111A" w:rsidRPr="00E77879" w:rsidRDefault="0098111A" w:rsidP="00E77879">
      <w:pPr>
        <w:pStyle w:val="Prrafodelista"/>
        <w:tabs>
          <w:tab w:val="right" w:pos="8498"/>
        </w:tabs>
        <w:spacing w:after="0"/>
        <w:rPr>
          <w:rFonts w:ascii="Times" w:eastAsiaTheme="minorEastAsia" w:hAnsi="Times"/>
        </w:rPr>
      </w:pPr>
    </w:p>
    <w:p w14:paraId="5E17690E" w14:textId="10DD547B" w:rsidR="00E77879" w:rsidRPr="00E77879" w:rsidDel="003615DC" w:rsidRDefault="00E77879" w:rsidP="00EF2B2A">
      <w:pPr>
        <w:pStyle w:val="Prrafodelista"/>
        <w:numPr>
          <w:ilvl w:val="0"/>
          <w:numId w:val="3"/>
        </w:numPr>
        <w:tabs>
          <w:tab w:val="right" w:pos="8498"/>
        </w:tabs>
        <w:spacing w:after="0"/>
        <w:rPr>
          <w:del w:id="431" w:author="Edgar Josué Malagón Montaña" w:date="2015-11-11T11:41:00Z"/>
          <w:rFonts w:ascii="Times" w:hAnsi="Times"/>
        </w:rPr>
      </w:pPr>
      <w:r w:rsidRPr="00EF2B2A">
        <w:rPr>
          <w:rFonts w:ascii="Times" w:eastAsiaTheme="minorEastAsia" w:hAnsi="Times"/>
        </w:rPr>
        <w:t>Propiedad simétrica</w:t>
      </w:r>
      <w:ins w:id="432" w:author="Edgar Josué Malagón Montaña" w:date="2015-11-11T11:41:00Z">
        <w:r w:rsidR="003615DC" w:rsidRPr="00EF2B2A">
          <w:rPr>
            <w:rFonts w:ascii="Times" w:eastAsiaTheme="minorEastAsia" w:hAnsi="Times"/>
          </w:rPr>
          <w:t xml:space="preserve">: </w:t>
        </w:r>
      </w:ins>
    </w:p>
    <w:p w14:paraId="432618D3" w14:textId="68723F73" w:rsidR="00611B16" w:rsidRPr="00EF2B2A" w:rsidRDefault="00E77879">
      <w:pPr>
        <w:pStyle w:val="Prrafodelista"/>
        <w:numPr>
          <w:ilvl w:val="0"/>
          <w:numId w:val="3"/>
        </w:numPr>
        <w:tabs>
          <w:tab w:val="right" w:pos="8498"/>
        </w:tabs>
        <w:spacing w:after="0"/>
        <w:rPr>
          <w:rFonts w:ascii="Times" w:eastAsiaTheme="minorEastAsia" w:hAnsi="Times"/>
        </w:rPr>
        <w:pPrChange w:id="433" w:author="Edgar Josué Malagón Montaña" w:date="2015-11-11T11:41:00Z">
          <w:pPr>
            <w:pStyle w:val="Prrafodelista"/>
            <w:tabs>
              <w:tab w:val="right" w:pos="8498"/>
            </w:tabs>
            <w:spacing w:after="0"/>
          </w:pPr>
        </w:pPrChange>
      </w:pPr>
      <w:del w:id="434" w:author="Edgar Josué Malagón Montaña" w:date="2015-11-11T11:41:00Z">
        <w:r w:rsidRPr="00EF2B2A" w:rsidDel="003615DC">
          <w:rPr>
            <w:rFonts w:ascii="Times" w:eastAsiaTheme="minorEastAsia" w:hAnsi="Times"/>
          </w:rPr>
          <w:delText>L</w:delText>
        </w:r>
      </w:del>
      <w:ins w:id="435" w:author="Edgar Josué Malagón Montaña" w:date="2015-11-11T11:41:00Z">
        <w:r w:rsidR="003615DC">
          <w:rPr>
            <w:rFonts w:ascii="Times" w:eastAsiaTheme="minorEastAsia" w:hAnsi="Times"/>
          </w:rPr>
          <w:t>l</w:t>
        </w:r>
      </w:ins>
      <w:r w:rsidRPr="00EF2B2A">
        <w:rPr>
          <w:rFonts w:ascii="Times" w:eastAsiaTheme="minorEastAsia" w:hAnsi="Times"/>
        </w:rPr>
        <w:t>a propiedad simétrica de las igualdades significa que si dos elementos son iguales en</w:t>
      </w:r>
      <w:r w:rsidR="00611B16" w:rsidRPr="00EF2B2A">
        <w:rPr>
          <w:rFonts w:ascii="Times" w:eastAsiaTheme="minorEastAsia" w:hAnsi="Times"/>
        </w:rPr>
        <w:t>tre sí, no importa el orden en el que se escriban, siempre serán iguales, es decir</w:t>
      </w:r>
      <w:commentRangeStart w:id="436"/>
      <w:ins w:id="437" w:author="Edgar Josué Malagón Montaña" w:date="2015-11-11T11:03:00Z">
        <w:r w:rsidR="00CC31CD" w:rsidRPr="00EF2B2A">
          <w:rPr>
            <w:rFonts w:ascii="Times" w:eastAsiaTheme="minorEastAsia" w:hAnsi="Times"/>
          </w:rPr>
          <w:t>:</w:t>
        </w:r>
        <w:commentRangeEnd w:id="436"/>
        <w:r w:rsidR="00CC31CD">
          <w:rPr>
            <w:rStyle w:val="Refdecomentario"/>
          </w:rPr>
          <w:commentReference w:id="436"/>
        </w:r>
      </w:ins>
    </w:p>
    <w:p w14:paraId="27932F38" w14:textId="77777777" w:rsidR="00611B16" w:rsidRDefault="00611B16" w:rsidP="00E77879">
      <w:pPr>
        <w:pStyle w:val="Prrafodelista"/>
        <w:tabs>
          <w:tab w:val="right" w:pos="8498"/>
        </w:tabs>
        <w:spacing w:after="0"/>
        <w:rPr>
          <w:ins w:id="438" w:author="Edgar Josué Malagón Montaña" w:date="2015-11-11T11:02:00Z"/>
          <w:rFonts w:ascii="Times" w:eastAsiaTheme="minorEastAsia" w:hAnsi="Times"/>
        </w:rPr>
      </w:pPr>
    </w:p>
    <w:p w14:paraId="19355CF5" w14:textId="104C85A6" w:rsidR="00CC31CD" w:rsidRPr="00CC31CD" w:rsidRDefault="00CC31CD">
      <w:pPr>
        <w:pStyle w:val="Prrafodelista"/>
        <w:tabs>
          <w:tab w:val="right" w:pos="8498"/>
        </w:tabs>
        <w:spacing w:before="240" w:after="0"/>
        <w:jc w:val="center"/>
        <w:rPr>
          <w:rFonts w:ascii="Times" w:eastAsiaTheme="minorEastAsia" w:hAnsi="Times"/>
          <w:i/>
          <w:rPrChange w:id="439" w:author="Edgar Josué Malagón Montaña" w:date="2015-11-11T11:03:00Z">
            <w:rPr>
              <w:rFonts w:ascii="Times" w:eastAsiaTheme="minorEastAsia" w:hAnsi="Times"/>
            </w:rPr>
          </w:rPrChange>
        </w:rPr>
        <w:pPrChange w:id="440" w:author="Edgar Josué Malagón Montaña" w:date="2015-11-11T11:04:00Z">
          <w:pPr>
            <w:pStyle w:val="Prrafodelista"/>
            <w:tabs>
              <w:tab w:val="right" w:pos="8498"/>
            </w:tabs>
            <w:spacing w:after="0"/>
          </w:pPr>
        </w:pPrChange>
      </w:pPr>
      <w:ins w:id="441" w:author="Edgar Josué Malagón Montaña" w:date="2015-11-11T11:02:00Z">
        <w:r>
          <w:rPr>
            <w:rFonts w:ascii="Times" w:eastAsiaTheme="minorEastAsia" w:hAnsi="Times"/>
          </w:rPr>
          <w:t>S</w:t>
        </w:r>
      </w:ins>
      <w:ins w:id="442" w:author="Edgar Josué Malagón Montaña" w:date="2015-11-11T11:03:00Z">
        <w:r>
          <w:rPr>
            <w:rFonts w:ascii="Times" w:eastAsiaTheme="minorEastAsia" w:hAnsi="Times"/>
          </w:rPr>
          <w:t xml:space="preserve">í </w:t>
        </w:r>
        <w:r>
          <w:rPr>
            <w:rFonts w:ascii="Times" w:eastAsiaTheme="minorEastAsia" w:hAnsi="Times"/>
            <w:i/>
          </w:rPr>
          <w:t>a = b</w:t>
        </w:r>
        <w:r>
          <w:rPr>
            <w:rFonts w:ascii="Times" w:eastAsiaTheme="minorEastAsia" w:hAnsi="Times"/>
          </w:rPr>
          <w:t xml:space="preserve"> </w:t>
        </w:r>
        <w:r>
          <w:rPr>
            <w:rFonts w:ascii="Times" w:eastAsiaTheme="minorEastAsia" w:hAnsi="Times" w:cs="Times"/>
          </w:rPr>
          <w:t>→</w:t>
        </w:r>
        <w:r>
          <w:rPr>
            <w:rFonts w:ascii="Times" w:eastAsiaTheme="minorEastAsia" w:hAnsi="Times"/>
          </w:rPr>
          <w:t xml:space="preserve"> </w:t>
        </w:r>
        <w:r w:rsidRPr="00CC31CD">
          <w:rPr>
            <w:rFonts w:ascii="Times" w:eastAsiaTheme="minorEastAsia" w:hAnsi="Times"/>
            <w:i/>
            <w:rPrChange w:id="443" w:author="Edgar Josué Malagón Montaña" w:date="2015-11-11T11:03:00Z">
              <w:rPr>
                <w:rFonts w:ascii="Times" w:eastAsiaTheme="minorEastAsia" w:hAnsi="Times"/>
              </w:rPr>
            </w:rPrChange>
          </w:rPr>
          <w:t>b</w:t>
        </w:r>
        <w:r>
          <w:rPr>
            <w:rFonts w:ascii="Times" w:eastAsiaTheme="minorEastAsia" w:hAnsi="Times"/>
            <w:i/>
          </w:rPr>
          <w:t xml:space="preserve"> =</w:t>
        </w:r>
        <w:r>
          <w:rPr>
            <w:rFonts w:ascii="Times" w:eastAsiaTheme="minorEastAsia" w:hAnsi="Times"/>
          </w:rPr>
          <w:t xml:space="preserve"> </w:t>
        </w:r>
        <w:r>
          <w:rPr>
            <w:rFonts w:ascii="Times" w:eastAsiaTheme="minorEastAsia" w:hAnsi="Times"/>
            <w:i/>
          </w:rPr>
          <w:t>a</w:t>
        </w:r>
      </w:ins>
    </w:p>
    <w:p w14:paraId="548745A5" w14:textId="1B925EB5" w:rsidR="00E77879" w:rsidRPr="0098111A" w:rsidDel="00CC31CD" w:rsidRDefault="00611B16" w:rsidP="00611B16">
      <w:pPr>
        <w:pStyle w:val="Prrafodelista"/>
        <w:tabs>
          <w:tab w:val="right" w:pos="8498"/>
        </w:tabs>
        <w:spacing w:after="0"/>
        <w:jc w:val="center"/>
        <w:rPr>
          <w:del w:id="444" w:author="Edgar Josué Malagón Montaña" w:date="2015-11-11T11:04:00Z"/>
          <w:rFonts w:ascii="Times" w:eastAsiaTheme="minorEastAsia" w:hAnsi="Times"/>
        </w:rPr>
      </w:pPr>
      <w:del w:id="445" w:author="Edgar Josué Malagón Montaña" w:date="2015-11-11T11:04:00Z">
        <m:oMathPara>
          <m:oMath>
            <m:r>
              <w:rPr>
                <w:rFonts w:ascii="Cambria Math" w:eastAsiaTheme="minorEastAsia" w:hAnsi="Cambria Math"/>
              </w:rPr>
              <m:t xml:space="preserve">si a=b </m:t>
            </m:r>
            <m:r>
              <m:rPr>
                <m:sty m:val="p"/>
              </m:rPr>
              <w:rPr>
                <w:rFonts w:ascii="Cambria Math" w:eastAsiaTheme="minorEastAsia" w:hAnsi="Cambria Math"/>
              </w:rPr>
              <m:t>entonces</m:t>
            </m:r>
            <m:r>
              <w:rPr>
                <w:rFonts w:ascii="Cambria Math" w:eastAsiaTheme="minorEastAsia" w:hAnsi="Cambria Math"/>
              </w:rPr>
              <m:t xml:space="preserve"> b=a</m:t>
            </m:r>
          </m:oMath>
        </m:oMathPara>
      </w:del>
    </w:p>
    <w:p w14:paraId="64879DA9" w14:textId="77777777" w:rsidR="0098111A" w:rsidRDefault="0098111A" w:rsidP="0098111A">
      <w:pPr>
        <w:pStyle w:val="Prrafodelista"/>
        <w:tabs>
          <w:tab w:val="right" w:pos="8498"/>
        </w:tabs>
        <w:spacing w:after="0"/>
        <w:rPr>
          <w:rFonts w:ascii="Times" w:eastAsiaTheme="minorEastAsia" w:hAnsi="Times"/>
        </w:rPr>
      </w:pPr>
    </w:p>
    <w:p w14:paraId="41B84A9D" w14:textId="1DC63490" w:rsidR="0098111A" w:rsidDel="00CC31CD" w:rsidRDefault="0098111A" w:rsidP="0098111A">
      <w:pPr>
        <w:pStyle w:val="Prrafodelista"/>
        <w:tabs>
          <w:tab w:val="right" w:pos="8498"/>
        </w:tabs>
        <w:spacing w:after="0"/>
        <w:rPr>
          <w:del w:id="446" w:author="Edgar Josué Malagón Montaña" w:date="2015-11-11T11:04:00Z"/>
          <w:rFonts w:ascii="Times" w:eastAsiaTheme="minorEastAsia" w:hAnsi="Times"/>
        </w:rPr>
      </w:pPr>
      <w:r>
        <w:rPr>
          <w:rFonts w:ascii="Times" w:eastAsiaTheme="minorEastAsia" w:hAnsi="Times"/>
        </w:rPr>
        <w:t>Por ejemplo</w:t>
      </w:r>
      <w:ins w:id="447" w:author="Edgar Josué Malagón Montaña" w:date="2015-11-11T11:04:00Z">
        <w:r w:rsidR="00CC31CD">
          <w:rPr>
            <w:rFonts w:ascii="Times" w:eastAsiaTheme="minorEastAsia" w:hAnsi="Times"/>
          </w:rPr>
          <w:t>,</w:t>
        </w:r>
        <w:commentRangeStart w:id="448"/>
        <w:r w:rsidR="00CC31CD">
          <w:rPr>
            <w:rFonts w:ascii="Times" w:eastAsiaTheme="minorEastAsia" w:hAnsi="Times"/>
          </w:rPr>
          <w:t xml:space="preserve"> </w:t>
        </w:r>
      </w:ins>
    </w:p>
    <w:p w14:paraId="56134A4B" w14:textId="57DB280A" w:rsidR="0098111A" w:rsidRPr="00CC31CD" w:rsidDel="00CC31CD" w:rsidRDefault="0098111A">
      <w:pPr>
        <w:tabs>
          <w:tab w:val="right" w:pos="8498"/>
        </w:tabs>
        <w:spacing w:after="0"/>
        <w:rPr>
          <w:del w:id="449" w:author="Edgar Josué Malagón Montaña" w:date="2015-11-11T11:04:00Z"/>
          <w:rFonts w:ascii="Times" w:eastAsiaTheme="minorEastAsia" w:hAnsi="Times"/>
          <w:rPrChange w:id="450" w:author="Edgar Josué Malagón Montaña" w:date="2015-11-11T11:04:00Z">
            <w:rPr>
              <w:del w:id="451" w:author="Edgar Josué Malagón Montaña" w:date="2015-11-11T11:04:00Z"/>
            </w:rPr>
          </w:rPrChange>
        </w:rPr>
        <w:pPrChange w:id="452" w:author="Edgar Josué Malagón Montaña" w:date="2015-11-11T11:04:00Z">
          <w:pPr>
            <w:pStyle w:val="Prrafodelista"/>
            <w:tabs>
              <w:tab w:val="right" w:pos="8498"/>
            </w:tabs>
            <w:spacing w:after="0"/>
          </w:pPr>
        </w:pPrChange>
      </w:pPr>
    </w:p>
    <w:p w14:paraId="3D15F03E" w14:textId="209FD943" w:rsidR="0098111A" w:rsidRPr="00611B16" w:rsidRDefault="0098111A" w:rsidP="0098111A">
      <w:pPr>
        <w:pStyle w:val="Prrafodelista"/>
        <w:tabs>
          <w:tab w:val="right" w:pos="8498"/>
        </w:tabs>
        <w:spacing w:after="0"/>
        <w:rPr>
          <w:rFonts w:ascii="Times" w:eastAsiaTheme="minorEastAsia" w:hAnsi="Times"/>
        </w:rPr>
      </w:pPr>
      <w:r>
        <w:rPr>
          <w:rFonts w:ascii="Times" w:eastAsiaTheme="minorEastAsia" w:hAnsi="Times"/>
        </w:rPr>
        <w:t>10</w:t>
      </w:r>
      <w:ins w:id="453" w:author="Edgar Josué Malagón Montaña" w:date="2015-11-11T11:04:00Z">
        <w:r w:rsidR="00CC31CD">
          <w:rPr>
            <w:rFonts w:ascii="Times" w:eastAsiaTheme="minorEastAsia" w:hAnsi="Times"/>
          </w:rPr>
          <w:t xml:space="preserve"> </w:t>
        </w:r>
      </w:ins>
      <w:del w:id="454" w:author="Edgar Josué Malagón Montaña" w:date="2015-11-11T11:04:00Z">
        <w:r w:rsidDel="00CC31CD">
          <w:rPr>
            <w:rFonts w:ascii="Times" w:eastAsiaTheme="minorEastAsia" w:hAnsi="Times"/>
          </w:rPr>
          <w:delText>-</w:delText>
        </w:r>
      </w:del>
      <w:ins w:id="455" w:author="Edgar Josué Malagón Montaña" w:date="2015-11-11T11:04:00Z">
        <w:r w:rsidR="00CC31CD">
          <w:rPr>
            <w:rFonts w:ascii="Times" w:eastAsiaTheme="minorEastAsia" w:hAnsi="Times"/>
          </w:rPr>
          <w:t xml:space="preserve">– </w:t>
        </w:r>
      </w:ins>
      <w:r>
        <w:rPr>
          <w:rFonts w:ascii="Times" w:eastAsiaTheme="minorEastAsia" w:hAnsi="Times"/>
        </w:rPr>
        <w:t>8</w:t>
      </w:r>
      <w:ins w:id="456" w:author="Edgar Josué Malagón Montaña" w:date="2015-11-11T11:04:00Z">
        <w:r w:rsidR="00CC31CD">
          <w:rPr>
            <w:rFonts w:ascii="Times" w:eastAsiaTheme="minorEastAsia" w:hAnsi="Times"/>
          </w:rPr>
          <w:t xml:space="preserve"> </w:t>
        </w:r>
      </w:ins>
      <w:r>
        <w:rPr>
          <w:rFonts w:ascii="Times" w:eastAsiaTheme="minorEastAsia" w:hAnsi="Times"/>
        </w:rPr>
        <w:t>=</w:t>
      </w:r>
      <w:ins w:id="457" w:author="Edgar Josué Malagón Montaña" w:date="2015-11-11T11:04:00Z">
        <w:r w:rsidR="00CC31CD">
          <w:rPr>
            <w:rFonts w:ascii="Times" w:eastAsiaTheme="minorEastAsia" w:hAnsi="Times"/>
          </w:rPr>
          <w:t xml:space="preserve"> </w:t>
        </w:r>
      </w:ins>
      <w:r>
        <w:rPr>
          <w:rFonts w:ascii="Times" w:eastAsiaTheme="minorEastAsia" w:hAnsi="Times"/>
        </w:rPr>
        <w:t>2</w:t>
      </w:r>
      <w:del w:id="458" w:author="Edgar Josué Malagón Montaña" w:date="2015-11-11T11:04:00Z">
        <w:r w:rsidDel="00CC31CD">
          <w:rPr>
            <w:rFonts w:ascii="Times" w:eastAsiaTheme="minorEastAsia" w:hAnsi="Times"/>
          </w:rPr>
          <w:delText xml:space="preserve"> </w:delText>
        </w:r>
      </w:del>
      <w:r>
        <w:rPr>
          <w:rFonts w:ascii="Times" w:eastAsiaTheme="minorEastAsia" w:hAnsi="Times"/>
        </w:rPr>
        <w:t xml:space="preserve"> es lo mismo que decir 2</w:t>
      </w:r>
      <w:ins w:id="459" w:author="Edgar Josué Malagón Montaña" w:date="2015-11-11T11:04:00Z">
        <w:r w:rsidR="00CC31CD">
          <w:rPr>
            <w:rFonts w:ascii="Times" w:eastAsiaTheme="minorEastAsia" w:hAnsi="Times"/>
          </w:rPr>
          <w:t xml:space="preserve"> </w:t>
        </w:r>
      </w:ins>
      <w:r>
        <w:rPr>
          <w:rFonts w:ascii="Times" w:eastAsiaTheme="minorEastAsia" w:hAnsi="Times"/>
        </w:rPr>
        <w:t>=</w:t>
      </w:r>
      <w:ins w:id="460" w:author="Edgar Josué Malagón Montaña" w:date="2015-11-11T11:04:00Z">
        <w:r w:rsidR="00CC31CD">
          <w:rPr>
            <w:rFonts w:ascii="Times" w:eastAsiaTheme="minorEastAsia" w:hAnsi="Times"/>
          </w:rPr>
          <w:t xml:space="preserve"> </w:t>
        </w:r>
      </w:ins>
      <w:r>
        <w:rPr>
          <w:rFonts w:ascii="Times" w:eastAsiaTheme="minorEastAsia" w:hAnsi="Times"/>
        </w:rPr>
        <w:t>10</w:t>
      </w:r>
      <w:ins w:id="461" w:author="Edgar Josué Malagón Montaña" w:date="2015-11-11T11:04:00Z">
        <w:r w:rsidR="00CC31CD">
          <w:rPr>
            <w:rFonts w:ascii="Times" w:eastAsiaTheme="minorEastAsia" w:hAnsi="Times"/>
          </w:rPr>
          <w:t xml:space="preserve"> </w:t>
        </w:r>
      </w:ins>
      <w:del w:id="462" w:author="Edgar Josué Malagón Montaña" w:date="2015-11-11T11:04:00Z">
        <w:r w:rsidDel="00CC31CD">
          <w:rPr>
            <w:rFonts w:ascii="Times" w:eastAsiaTheme="minorEastAsia" w:hAnsi="Times"/>
          </w:rPr>
          <w:delText>-</w:delText>
        </w:r>
      </w:del>
      <w:ins w:id="463" w:author="Edgar Josué Malagón Montaña" w:date="2015-11-11T11:04:00Z">
        <w:r w:rsidR="00CC31CD">
          <w:rPr>
            <w:rFonts w:ascii="Times" w:eastAsiaTheme="minorEastAsia" w:hAnsi="Times"/>
          </w:rPr>
          <w:t xml:space="preserve">– </w:t>
        </w:r>
      </w:ins>
      <w:r>
        <w:rPr>
          <w:rFonts w:ascii="Times" w:eastAsiaTheme="minorEastAsia" w:hAnsi="Times"/>
        </w:rPr>
        <w:t>8</w:t>
      </w:r>
      <w:ins w:id="464" w:author="Edgar Josué Malagón Montaña" w:date="2015-11-11T11:04:00Z">
        <w:r w:rsidR="00CC31CD">
          <w:rPr>
            <w:rFonts w:ascii="Times" w:eastAsiaTheme="minorEastAsia" w:hAnsi="Times"/>
          </w:rPr>
          <w:t>.</w:t>
        </w:r>
        <w:commentRangeEnd w:id="448"/>
        <w:r w:rsidR="00CC31CD">
          <w:rPr>
            <w:rStyle w:val="Refdecomentario"/>
          </w:rPr>
          <w:commentReference w:id="448"/>
        </w:r>
      </w:ins>
    </w:p>
    <w:p w14:paraId="0DAE61EE" w14:textId="77777777" w:rsidR="00611B16" w:rsidRDefault="00611B16" w:rsidP="00611B16">
      <w:pPr>
        <w:pStyle w:val="Prrafodelista"/>
        <w:tabs>
          <w:tab w:val="right" w:pos="8498"/>
        </w:tabs>
        <w:spacing w:after="0"/>
        <w:jc w:val="center"/>
        <w:rPr>
          <w:rFonts w:ascii="Times" w:eastAsiaTheme="minorEastAsia" w:hAnsi="Times"/>
        </w:rPr>
      </w:pPr>
    </w:p>
    <w:p w14:paraId="75EF8E0C" w14:textId="26DA84D8" w:rsidR="00611B16" w:rsidDel="003615DC" w:rsidRDefault="00611B16" w:rsidP="00EF2B2A">
      <w:pPr>
        <w:pStyle w:val="Prrafodelista"/>
        <w:numPr>
          <w:ilvl w:val="0"/>
          <w:numId w:val="3"/>
        </w:numPr>
        <w:tabs>
          <w:tab w:val="right" w:pos="8498"/>
        </w:tabs>
        <w:spacing w:after="0"/>
        <w:rPr>
          <w:del w:id="465" w:author="Edgar Josué Malagón Montaña" w:date="2015-11-11T11:42:00Z"/>
          <w:rFonts w:ascii="Times" w:hAnsi="Times"/>
        </w:rPr>
      </w:pPr>
      <w:r w:rsidRPr="00EF2B2A">
        <w:rPr>
          <w:rFonts w:ascii="Times" w:hAnsi="Times"/>
        </w:rPr>
        <w:t xml:space="preserve">Propiedad </w:t>
      </w:r>
      <w:ins w:id="466" w:author="Edgar Josué Malagón Montaña" w:date="2015-11-11T11:05:00Z">
        <w:r w:rsidR="00CC31CD" w:rsidRPr="00EF2B2A">
          <w:rPr>
            <w:rFonts w:ascii="Times" w:hAnsi="Times"/>
          </w:rPr>
          <w:t>t</w:t>
        </w:r>
      </w:ins>
      <w:del w:id="467" w:author="Edgar Josué Malagón Montaña" w:date="2015-11-11T11:05:00Z">
        <w:r w:rsidRPr="00EF2B2A" w:rsidDel="00CC31CD">
          <w:rPr>
            <w:rFonts w:ascii="Times" w:hAnsi="Times"/>
          </w:rPr>
          <w:delText>T</w:delText>
        </w:r>
      </w:del>
      <w:r w:rsidRPr="00EF2B2A">
        <w:rPr>
          <w:rFonts w:ascii="Times" w:hAnsi="Times"/>
        </w:rPr>
        <w:t>ransitiva</w:t>
      </w:r>
      <w:ins w:id="468" w:author="Edgar Josué Malagón Montaña" w:date="2015-11-11T11:42:00Z">
        <w:r w:rsidR="003615DC" w:rsidRPr="00EF2B2A">
          <w:rPr>
            <w:rFonts w:ascii="Times" w:hAnsi="Times"/>
          </w:rPr>
          <w:t xml:space="preserve">: </w:t>
        </w:r>
      </w:ins>
    </w:p>
    <w:p w14:paraId="7E18D228" w14:textId="3B9E8910" w:rsidR="001603E0" w:rsidRPr="001603E0" w:rsidRDefault="00611B16">
      <w:pPr>
        <w:pStyle w:val="Prrafodelista"/>
        <w:numPr>
          <w:ilvl w:val="0"/>
          <w:numId w:val="3"/>
        </w:numPr>
        <w:tabs>
          <w:tab w:val="right" w:pos="8498"/>
        </w:tabs>
        <w:spacing w:after="0"/>
        <w:rPr>
          <w:rFonts w:ascii="Times" w:hAnsi="Times"/>
          <w:rPrChange w:id="469" w:author="Edgar Josué Malagón Montaña" w:date="2015-11-12T05:54:00Z">
            <w:rPr/>
          </w:rPrChange>
        </w:rPr>
        <w:pPrChange w:id="470" w:author="Edgar Josué Malagón Montaña" w:date="2015-11-12T05:54:00Z">
          <w:pPr>
            <w:pStyle w:val="Prrafodelista"/>
            <w:tabs>
              <w:tab w:val="right" w:pos="8498"/>
            </w:tabs>
            <w:spacing w:after="0"/>
          </w:pPr>
        </w:pPrChange>
      </w:pPr>
      <w:del w:id="471" w:author="Edgar Josué Malagón Montaña" w:date="2015-11-11T11:42:00Z">
        <w:r w:rsidRPr="00EF2B2A" w:rsidDel="003615DC">
          <w:rPr>
            <w:rFonts w:ascii="Times" w:hAnsi="Times"/>
          </w:rPr>
          <w:lastRenderedPageBreak/>
          <w:delText>L</w:delText>
        </w:r>
      </w:del>
      <w:ins w:id="472" w:author="Edgar Josué Malagón Montaña" w:date="2015-11-11T11:42:00Z">
        <w:r w:rsidR="003615DC" w:rsidRPr="00EF2B2A">
          <w:rPr>
            <w:rFonts w:ascii="Times" w:hAnsi="Times"/>
          </w:rPr>
          <w:t>l</w:t>
        </w:r>
      </w:ins>
      <w:r w:rsidRPr="00EF2B2A">
        <w:rPr>
          <w:rFonts w:ascii="Times" w:hAnsi="Times"/>
        </w:rPr>
        <w:t xml:space="preserve">a propiedad transitiva establece que si un elemento </w:t>
      </w:r>
      <w:commentRangeStart w:id="473"/>
      <m:oMath>
        <m:r>
          <w:rPr>
            <w:rFonts w:ascii="Cambria Math" w:hAnsi="Cambria Math"/>
            <w:highlight w:val="yellow"/>
            <w:rPrChange w:id="474" w:author="Edgar Josué Malagón Montaña" w:date="2015-11-11T11:45:00Z">
              <w:rPr>
                <w:rFonts w:ascii="Cambria Math" w:hAnsi="Cambria Math"/>
              </w:rPr>
            </w:rPrChange>
          </w:rPr>
          <m:t>a</m:t>
        </m:r>
      </m:oMath>
      <w:r w:rsidRPr="00EF2B2A">
        <w:rPr>
          <w:rFonts w:ascii="Times" w:hAnsi="Times"/>
        </w:rPr>
        <w:t xml:space="preserve"> </w:t>
      </w:r>
      <w:commentRangeEnd w:id="473"/>
      <w:r w:rsidR="004C03C7">
        <w:rPr>
          <w:rStyle w:val="Refdecomentario"/>
        </w:rPr>
        <w:commentReference w:id="473"/>
      </w:r>
      <w:r w:rsidRPr="00EF2B2A">
        <w:rPr>
          <w:rFonts w:ascii="Times" w:hAnsi="Times"/>
        </w:rPr>
        <w:t xml:space="preserve">es igual a un elemento </w:t>
      </w:r>
      <m:oMath>
        <m:r>
          <w:rPr>
            <w:rFonts w:ascii="Cambria Math" w:hAnsi="Cambria Math"/>
            <w:highlight w:val="yellow"/>
            <w:rPrChange w:id="475" w:author="Edgar Josué Malagón Montaña" w:date="2015-11-11T11:45:00Z">
              <w:rPr>
                <w:rFonts w:ascii="Cambria Math" w:hAnsi="Cambria Math"/>
              </w:rPr>
            </w:rPrChange>
          </w:rPr>
          <m:t>b</m:t>
        </m:r>
      </m:oMath>
      <w:r w:rsidRPr="00EF2B2A">
        <w:rPr>
          <w:rFonts w:ascii="Times" w:hAnsi="Times"/>
        </w:rPr>
        <w:t xml:space="preserve"> y a la vez el elemento </w:t>
      </w:r>
      <m:oMath>
        <m:r>
          <w:rPr>
            <w:rFonts w:ascii="Cambria Math" w:hAnsi="Cambria Math"/>
            <w:highlight w:val="yellow"/>
            <w:rPrChange w:id="476" w:author="Edgar Josué Malagón Montaña" w:date="2015-11-11T11:45:00Z">
              <w:rPr>
                <w:rFonts w:ascii="Cambria Math" w:hAnsi="Cambria Math"/>
              </w:rPr>
            </w:rPrChange>
          </w:rPr>
          <m:t>b</m:t>
        </m:r>
      </m:oMath>
      <w:r w:rsidRPr="00EF2B2A">
        <w:rPr>
          <w:rFonts w:ascii="Times" w:hAnsi="Times"/>
        </w:rPr>
        <w:t xml:space="preserve"> es igual a un elemento </w:t>
      </w:r>
      <m:oMath>
        <m:r>
          <w:rPr>
            <w:rFonts w:ascii="Cambria Math" w:hAnsi="Cambria Math"/>
            <w:highlight w:val="yellow"/>
            <w:rPrChange w:id="477" w:author="Edgar Josué Malagón Montaña" w:date="2015-11-11T11:45:00Z">
              <w:rPr>
                <w:rFonts w:ascii="Cambria Math" w:hAnsi="Cambria Math"/>
              </w:rPr>
            </w:rPrChange>
          </w:rPr>
          <m:t>c</m:t>
        </m:r>
      </m:oMath>
      <w:r w:rsidRPr="00EF2B2A">
        <w:rPr>
          <w:rFonts w:ascii="Times" w:hAnsi="Times"/>
        </w:rPr>
        <w:t xml:space="preserve">, entonces los elementos </w:t>
      </w:r>
      <m:oMath>
        <m:r>
          <w:rPr>
            <w:rFonts w:ascii="Cambria Math" w:hAnsi="Cambria Math"/>
            <w:highlight w:val="yellow"/>
            <w:rPrChange w:id="478" w:author="Edgar Josué Malagón Montaña" w:date="2015-11-11T11:45:00Z">
              <w:rPr>
                <w:rFonts w:ascii="Cambria Math" w:hAnsi="Cambria Math"/>
              </w:rPr>
            </w:rPrChange>
          </w:rPr>
          <m:t>a</m:t>
        </m:r>
      </m:oMath>
      <w:r w:rsidRPr="00EF2B2A">
        <w:rPr>
          <w:rFonts w:ascii="Times" w:hAnsi="Times"/>
          <w:highlight w:val="yellow"/>
          <w:rPrChange w:id="479" w:author="Edgar Josué Malagón Montaña" w:date="2015-11-11T11:45:00Z">
            <w:rPr>
              <w:rFonts w:ascii="Times" w:hAnsi="Times"/>
            </w:rPr>
          </w:rPrChange>
        </w:rPr>
        <w:t xml:space="preserve"> y </w:t>
      </w:r>
      <m:oMath>
        <m:r>
          <w:rPr>
            <w:rFonts w:ascii="Cambria Math" w:hAnsi="Cambria Math"/>
            <w:highlight w:val="yellow"/>
            <w:rPrChange w:id="480" w:author="Edgar Josué Malagón Montaña" w:date="2015-11-11T11:45:00Z">
              <w:rPr>
                <w:rFonts w:ascii="Cambria Math" w:hAnsi="Cambria Math"/>
              </w:rPr>
            </w:rPrChange>
          </w:rPr>
          <m:t>c</m:t>
        </m:r>
      </m:oMath>
      <w:r w:rsidRPr="00EF2B2A">
        <w:rPr>
          <w:rFonts w:ascii="Times" w:hAnsi="Times"/>
        </w:rPr>
        <w:t xml:space="preserve"> son iguales entre sí.</w:t>
      </w:r>
    </w:p>
    <w:p w14:paraId="06193E45" w14:textId="77777777" w:rsidR="00611B16" w:rsidRDefault="00611B16" w:rsidP="00611B16">
      <w:pPr>
        <w:pStyle w:val="Prrafodelista"/>
        <w:tabs>
          <w:tab w:val="right" w:pos="8498"/>
        </w:tabs>
        <w:spacing w:after="0"/>
        <w:rPr>
          <w:ins w:id="481" w:author="Edgar Josué Malagón Montaña" w:date="2015-11-12T05:54:00Z"/>
          <w:rFonts w:ascii="Times" w:hAnsi="Times"/>
        </w:rPr>
      </w:pPr>
    </w:p>
    <w:p w14:paraId="4BFCEC86" w14:textId="4AB4B28D" w:rsidR="001603E0" w:rsidRPr="001603E0" w:rsidRDefault="001603E0">
      <w:pPr>
        <w:pStyle w:val="Prrafodelista"/>
        <w:tabs>
          <w:tab w:val="right" w:pos="8498"/>
        </w:tabs>
        <w:spacing w:after="0"/>
        <w:jc w:val="center"/>
        <w:rPr>
          <w:rFonts w:ascii="Times" w:hAnsi="Times"/>
          <w:i/>
          <w:rPrChange w:id="482" w:author="Edgar Josué Malagón Montaña" w:date="2015-11-12T05:54:00Z">
            <w:rPr>
              <w:rFonts w:ascii="Times" w:hAnsi="Times"/>
            </w:rPr>
          </w:rPrChange>
        </w:rPr>
        <w:pPrChange w:id="483" w:author="Edgar Josué Malagón Montaña" w:date="2015-11-12T05:54:00Z">
          <w:pPr>
            <w:pStyle w:val="Prrafodelista"/>
            <w:tabs>
              <w:tab w:val="right" w:pos="8498"/>
            </w:tabs>
            <w:spacing w:after="0"/>
          </w:pPr>
        </w:pPrChange>
      </w:pPr>
      <w:ins w:id="484" w:author="Edgar Josué Malagón Montaña" w:date="2015-11-12T05:54:00Z">
        <w:r>
          <w:rPr>
            <w:rFonts w:ascii="Times" w:hAnsi="Times"/>
          </w:rPr>
          <w:t xml:space="preserve">Sí </w:t>
        </w:r>
        <w:r w:rsidRPr="001603E0">
          <w:rPr>
            <w:rFonts w:ascii="Times" w:hAnsi="Times"/>
            <w:i/>
            <w:rPrChange w:id="485" w:author="Edgar Josué Malagón Montaña" w:date="2015-11-12T05:54:00Z">
              <w:rPr>
                <w:rFonts w:ascii="Times" w:hAnsi="Times"/>
              </w:rPr>
            </w:rPrChange>
          </w:rPr>
          <w:t>a</w:t>
        </w:r>
        <w:r>
          <w:rPr>
            <w:rFonts w:ascii="Times" w:hAnsi="Times"/>
          </w:rPr>
          <w:t xml:space="preserve"> = </w:t>
        </w:r>
        <w:r>
          <w:rPr>
            <w:rFonts w:ascii="Times" w:hAnsi="Times"/>
            <w:i/>
          </w:rPr>
          <w:t>b</w:t>
        </w:r>
        <w:r>
          <w:rPr>
            <w:rFonts w:ascii="Times" w:hAnsi="Times"/>
          </w:rPr>
          <w:t xml:space="preserve"> y </w:t>
        </w:r>
        <w:r>
          <w:rPr>
            <w:rFonts w:ascii="Times" w:hAnsi="Times"/>
            <w:i/>
          </w:rPr>
          <w:t>b</w:t>
        </w:r>
        <w:r>
          <w:rPr>
            <w:rFonts w:ascii="Times" w:hAnsi="Times"/>
          </w:rPr>
          <w:t xml:space="preserve"> = c, entonces </w:t>
        </w:r>
        <w:r>
          <w:rPr>
            <w:rFonts w:ascii="Times" w:hAnsi="Times"/>
            <w:i/>
          </w:rPr>
          <w:t>a</w:t>
        </w:r>
        <w:r>
          <w:rPr>
            <w:rFonts w:ascii="Times" w:hAnsi="Times"/>
          </w:rPr>
          <w:t xml:space="preserve"> = </w:t>
        </w:r>
        <w:r>
          <w:rPr>
            <w:rFonts w:ascii="Times" w:hAnsi="Times"/>
            <w:i/>
          </w:rPr>
          <w:t>c</w:t>
        </w:r>
      </w:ins>
    </w:p>
    <w:p w14:paraId="11769F29" w14:textId="65C11B43" w:rsidR="00611B16" w:rsidRPr="0098111A" w:rsidDel="001603E0" w:rsidRDefault="00611B16" w:rsidP="00611B16">
      <w:pPr>
        <w:pStyle w:val="Prrafodelista"/>
        <w:tabs>
          <w:tab w:val="right" w:pos="8498"/>
        </w:tabs>
        <w:spacing w:after="0"/>
        <w:jc w:val="center"/>
        <w:rPr>
          <w:del w:id="486" w:author="Edgar Josué Malagón Montaña" w:date="2015-11-12T05:55:00Z"/>
          <w:rFonts w:ascii="Times" w:eastAsiaTheme="minorEastAsia" w:hAnsi="Times"/>
        </w:rPr>
      </w:pPr>
      <w:commentRangeStart w:id="487"/>
      <w:del w:id="488" w:author="Edgar Josué Malagón Montaña" w:date="2015-11-12T05:55:00Z">
        <m:oMathPara>
          <m:oMath>
            <m:r>
              <w:rPr>
                <w:rFonts w:ascii="Cambria Math" w:hAnsi="Cambria Math"/>
                <w:highlight w:val="yellow"/>
                <w:rPrChange w:id="489" w:author="Edgar Josué Malagón Montaña" w:date="2015-11-11T11:33:00Z">
                  <w:rPr>
                    <w:rFonts w:ascii="Cambria Math" w:hAnsi="Cambria Math"/>
                  </w:rPr>
                </w:rPrChange>
              </w:rPr>
              <m:t>Si a=b  ∧  b=c  entonces a=c</m:t>
            </m:r>
            <w:commentRangeEnd w:id="487"/>
            <m:r>
              <m:rPr>
                <m:sty m:val="p"/>
              </m:rPr>
              <w:rPr>
                <w:rStyle w:val="Refdecomentario"/>
                <w:highlight w:val="yellow"/>
                <w:rPrChange w:id="490" w:author="Edgar Josué Malagón Montaña" w:date="2015-11-11T11:33:00Z">
                  <w:rPr>
                    <w:rStyle w:val="Refdecomentario"/>
                  </w:rPr>
                </w:rPrChange>
              </w:rPr>
              <w:commentReference w:id="487"/>
            </m:r>
          </m:oMath>
        </m:oMathPara>
      </w:del>
    </w:p>
    <w:p w14:paraId="0EC493F2" w14:textId="77777777" w:rsidR="0098111A" w:rsidRDefault="0098111A" w:rsidP="00611B16">
      <w:pPr>
        <w:pStyle w:val="Prrafodelista"/>
        <w:tabs>
          <w:tab w:val="right" w:pos="8498"/>
        </w:tabs>
        <w:spacing w:after="0"/>
        <w:jc w:val="center"/>
        <w:rPr>
          <w:rFonts w:ascii="Times" w:eastAsiaTheme="minorEastAsia" w:hAnsi="Times"/>
        </w:rPr>
      </w:pPr>
    </w:p>
    <w:p w14:paraId="266C6E04" w14:textId="2C8D4A47" w:rsidR="0098111A" w:rsidRDefault="0098111A" w:rsidP="0098111A">
      <w:pPr>
        <w:pStyle w:val="Prrafodelista"/>
        <w:tabs>
          <w:tab w:val="right" w:pos="8498"/>
        </w:tabs>
        <w:spacing w:after="0"/>
        <w:rPr>
          <w:rFonts w:ascii="Times" w:eastAsiaTheme="minorEastAsia" w:hAnsi="Times"/>
        </w:rPr>
      </w:pPr>
      <w:r>
        <w:rPr>
          <w:rFonts w:ascii="Times" w:eastAsiaTheme="minorEastAsia" w:hAnsi="Times"/>
        </w:rPr>
        <w:t>Por ejemplo</w:t>
      </w:r>
      <w:ins w:id="491" w:author="Edgar Josué Malagón Montaña" w:date="2015-11-11T11:13:00Z">
        <w:r w:rsidR="004C03C7">
          <w:rPr>
            <w:rFonts w:ascii="Times" w:eastAsiaTheme="minorEastAsia" w:hAnsi="Times"/>
          </w:rPr>
          <w:t>:</w:t>
        </w:r>
      </w:ins>
    </w:p>
    <w:p w14:paraId="28C5490A" w14:textId="77777777" w:rsidR="0098111A" w:rsidRDefault="0098111A" w:rsidP="0098111A">
      <w:pPr>
        <w:pStyle w:val="Prrafodelista"/>
        <w:tabs>
          <w:tab w:val="right" w:pos="8498"/>
        </w:tabs>
        <w:spacing w:after="0"/>
        <w:rPr>
          <w:rFonts w:ascii="Times" w:eastAsiaTheme="minorEastAsia" w:hAnsi="Times"/>
        </w:rPr>
      </w:pPr>
    </w:p>
    <w:p w14:paraId="338FBB98" w14:textId="527200A3" w:rsidR="0098111A" w:rsidDel="00CD71AF" w:rsidRDefault="00395A84">
      <w:pPr>
        <w:pStyle w:val="Prrafodelista"/>
        <w:tabs>
          <w:tab w:val="right" w:pos="8498"/>
        </w:tabs>
        <w:spacing w:after="0"/>
        <w:jc w:val="center"/>
        <w:rPr>
          <w:del w:id="492" w:author="Edgar Josué Malagón Montaña" w:date="2015-11-11T11:13:00Z"/>
          <w:rFonts w:ascii="Times" w:eastAsiaTheme="minorEastAsia" w:hAnsi="Times"/>
        </w:rPr>
        <w:pPrChange w:id="493" w:author="Edgar Josué Malagón Montaña" w:date="2015-11-11T11:13:00Z">
          <w:pPr>
            <w:pStyle w:val="Prrafodelista"/>
            <w:tabs>
              <w:tab w:val="right" w:pos="8498"/>
            </w:tabs>
            <w:spacing w:after="0"/>
          </w:pPr>
        </w:pPrChange>
      </w:pPr>
      <w:r>
        <w:rPr>
          <w:rFonts w:ascii="Times" w:eastAsiaTheme="minorEastAsia" w:hAnsi="Times"/>
        </w:rPr>
        <w:t>7</w:t>
      </w:r>
      <w:ins w:id="494" w:author="Edgar Josué Malagón Montaña" w:date="2015-11-11T11:13:00Z">
        <w:r w:rsidR="00CD71AF">
          <w:rPr>
            <w:rFonts w:ascii="Times" w:eastAsiaTheme="minorEastAsia" w:hAnsi="Times"/>
          </w:rPr>
          <w:t xml:space="preserve"> </w:t>
        </w:r>
      </w:ins>
      <w:r>
        <w:rPr>
          <w:rFonts w:ascii="Times" w:eastAsiaTheme="minorEastAsia" w:hAnsi="Times"/>
        </w:rPr>
        <w:t>+</w:t>
      </w:r>
      <w:ins w:id="495" w:author="Edgar Josué Malagón Montaña" w:date="2015-11-11T11:14:00Z">
        <w:r w:rsidR="00CD71AF">
          <w:rPr>
            <w:rFonts w:ascii="Times" w:eastAsiaTheme="minorEastAsia" w:hAnsi="Times"/>
          </w:rPr>
          <w:t xml:space="preserve"> </w:t>
        </w:r>
      </w:ins>
      <w:r>
        <w:rPr>
          <w:rFonts w:ascii="Times" w:eastAsiaTheme="minorEastAsia" w:hAnsi="Times"/>
        </w:rPr>
        <w:t>3</w:t>
      </w:r>
      <w:ins w:id="496" w:author="Edgar Josué Malagón Montaña" w:date="2015-11-11T11:14:00Z">
        <w:r w:rsidR="00CD71AF">
          <w:rPr>
            <w:rFonts w:ascii="Times" w:eastAsiaTheme="minorEastAsia" w:hAnsi="Times"/>
          </w:rPr>
          <w:t xml:space="preserve"> </w:t>
        </w:r>
      </w:ins>
      <w:r>
        <w:rPr>
          <w:rFonts w:ascii="Times" w:eastAsiaTheme="minorEastAsia" w:hAnsi="Times"/>
        </w:rPr>
        <w:t>=</w:t>
      </w:r>
      <w:ins w:id="497" w:author="Edgar Josué Malagón Montaña" w:date="2015-11-11T11:14:00Z">
        <w:r w:rsidR="00CD71AF">
          <w:rPr>
            <w:rFonts w:ascii="Times" w:eastAsiaTheme="minorEastAsia" w:hAnsi="Times"/>
          </w:rPr>
          <w:t xml:space="preserve"> </w:t>
        </w:r>
      </w:ins>
      <w:r>
        <w:rPr>
          <w:rFonts w:ascii="Times" w:eastAsiaTheme="minorEastAsia" w:hAnsi="Times"/>
        </w:rPr>
        <w:t xml:space="preserve">10 </w:t>
      </w:r>
      <w:del w:id="498" w:author="Edgar Josué Malagón Montaña" w:date="2015-11-11T11:14:00Z">
        <w:r w:rsidDel="00CD71AF">
          <w:rPr>
            <w:rFonts w:ascii="Times" w:eastAsiaTheme="minorEastAsia" w:hAnsi="Times"/>
          </w:rPr>
          <w:delText xml:space="preserve"> </w:delText>
        </w:r>
      </w:del>
      <w:r>
        <w:rPr>
          <w:rFonts w:ascii="Times" w:eastAsiaTheme="minorEastAsia" w:hAnsi="Times"/>
        </w:rPr>
        <w:t xml:space="preserve"> y </w:t>
      </w:r>
      <w:del w:id="499" w:author="Edgar Josué Malagón Montaña" w:date="2015-11-11T11:14:00Z">
        <w:r w:rsidDel="00CD71AF">
          <w:rPr>
            <w:rFonts w:ascii="Times" w:eastAsiaTheme="minorEastAsia" w:hAnsi="Times"/>
          </w:rPr>
          <w:delText xml:space="preserve"> </w:delText>
        </w:r>
      </w:del>
      <w:r>
        <w:rPr>
          <w:rFonts w:ascii="Times" w:eastAsiaTheme="minorEastAsia" w:hAnsi="Times"/>
        </w:rPr>
        <w:t>5</w:t>
      </w:r>
      <w:ins w:id="500" w:author="Edgar Josué Malagón Montaña" w:date="2015-11-11T11:14:00Z">
        <w:r w:rsidR="00CD71AF">
          <w:rPr>
            <w:rFonts w:ascii="Times" w:eastAsiaTheme="minorEastAsia" w:hAnsi="Times"/>
          </w:rPr>
          <w:t xml:space="preserve"> </w:t>
        </w:r>
      </w:ins>
      <w:r>
        <w:rPr>
          <w:rFonts w:ascii="Times" w:eastAsiaTheme="minorEastAsia" w:hAnsi="Times"/>
        </w:rPr>
        <w:t>+</w:t>
      </w:r>
      <w:ins w:id="501" w:author="Edgar Josué Malagón Montaña" w:date="2015-11-11T11:14:00Z">
        <w:r w:rsidR="00CD71AF">
          <w:rPr>
            <w:rFonts w:ascii="Times" w:eastAsiaTheme="minorEastAsia" w:hAnsi="Times"/>
          </w:rPr>
          <w:t xml:space="preserve"> </w:t>
        </w:r>
      </w:ins>
      <w:r>
        <w:rPr>
          <w:rFonts w:ascii="Times" w:eastAsiaTheme="minorEastAsia" w:hAnsi="Times"/>
        </w:rPr>
        <w:t>5</w:t>
      </w:r>
      <w:ins w:id="502" w:author="Edgar Josué Malagón Montaña" w:date="2015-11-11T11:14:00Z">
        <w:r w:rsidR="00CD71AF">
          <w:rPr>
            <w:rFonts w:ascii="Times" w:eastAsiaTheme="minorEastAsia" w:hAnsi="Times"/>
          </w:rPr>
          <w:t xml:space="preserve"> </w:t>
        </w:r>
      </w:ins>
      <w:r>
        <w:rPr>
          <w:rFonts w:ascii="Times" w:eastAsiaTheme="minorEastAsia" w:hAnsi="Times"/>
        </w:rPr>
        <w:t>=</w:t>
      </w:r>
      <w:ins w:id="503" w:author="Edgar Josué Malagón Montaña" w:date="2015-11-11T11:14:00Z">
        <w:r w:rsidR="00CD71AF">
          <w:rPr>
            <w:rFonts w:ascii="Times" w:eastAsiaTheme="minorEastAsia" w:hAnsi="Times"/>
          </w:rPr>
          <w:t xml:space="preserve"> </w:t>
        </w:r>
      </w:ins>
      <w:r>
        <w:rPr>
          <w:rFonts w:ascii="Times" w:eastAsiaTheme="minorEastAsia" w:hAnsi="Times"/>
        </w:rPr>
        <w:t>10 por tanto</w:t>
      </w:r>
      <w:ins w:id="504" w:author="Edgar Josué Malagón Montaña" w:date="2015-11-11T11:14:00Z">
        <w:r w:rsidR="00CD71AF">
          <w:rPr>
            <w:rFonts w:ascii="Times" w:eastAsiaTheme="minorEastAsia" w:hAnsi="Times"/>
          </w:rPr>
          <w:t xml:space="preserve"> </w:t>
        </w:r>
      </w:ins>
    </w:p>
    <w:p w14:paraId="2C1C85D5" w14:textId="15C0A4AD" w:rsidR="00395A84" w:rsidRDefault="00395A84">
      <w:pPr>
        <w:pStyle w:val="Prrafodelista"/>
        <w:tabs>
          <w:tab w:val="right" w:pos="8498"/>
        </w:tabs>
        <w:spacing w:after="0"/>
        <w:jc w:val="center"/>
        <w:rPr>
          <w:rFonts w:ascii="Times" w:eastAsiaTheme="minorEastAsia" w:hAnsi="Times"/>
        </w:rPr>
        <w:pPrChange w:id="505" w:author="Edgar Josué Malagón Montaña" w:date="2015-11-11T11:13:00Z">
          <w:pPr>
            <w:pStyle w:val="Prrafodelista"/>
            <w:tabs>
              <w:tab w:val="right" w:pos="8498"/>
            </w:tabs>
            <w:spacing w:after="0"/>
          </w:pPr>
        </w:pPrChange>
      </w:pPr>
      <w:r>
        <w:rPr>
          <w:rFonts w:ascii="Times" w:eastAsiaTheme="minorEastAsia" w:hAnsi="Times"/>
        </w:rPr>
        <w:t>7</w:t>
      </w:r>
      <w:ins w:id="506" w:author="Edgar Josué Malagón Montaña" w:date="2015-11-11T11:14:00Z">
        <w:r w:rsidR="00CD71AF">
          <w:rPr>
            <w:rFonts w:ascii="Times" w:eastAsiaTheme="minorEastAsia" w:hAnsi="Times"/>
          </w:rPr>
          <w:t xml:space="preserve"> </w:t>
        </w:r>
      </w:ins>
      <w:r>
        <w:rPr>
          <w:rFonts w:ascii="Times" w:eastAsiaTheme="minorEastAsia" w:hAnsi="Times"/>
        </w:rPr>
        <w:t>+</w:t>
      </w:r>
      <w:ins w:id="507" w:author="Edgar Josué Malagón Montaña" w:date="2015-11-11T11:14:00Z">
        <w:r w:rsidR="00CD71AF">
          <w:rPr>
            <w:rFonts w:ascii="Times" w:eastAsiaTheme="minorEastAsia" w:hAnsi="Times"/>
          </w:rPr>
          <w:t xml:space="preserve"> </w:t>
        </w:r>
      </w:ins>
      <w:r>
        <w:rPr>
          <w:rFonts w:ascii="Times" w:eastAsiaTheme="minorEastAsia" w:hAnsi="Times"/>
        </w:rPr>
        <w:t>3</w:t>
      </w:r>
      <w:ins w:id="508" w:author="Edgar Josué Malagón Montaña" w:date="2015-11-11T11:14:00Z">
        <w:r w:rsidR="00CD71AF">
          <w:rPr>
            <w:rFonts w:ascii="Times" w:eastAsiaTheme="minorEastAsia" w:hAnsi="Times"/>
          </w:rPr>
          <w:t xml:space="preserve"> </w:t>
        </w:r>
      </w:ins>
      <w:r>
        <w:rPr>
          <w:rFonts w:ascii="Times" w:eastAsiaTheme="minorEastAsia" w:hAnsi="Times"/>
        </w:rPr>
        <w:t>=</w:t>
      </w:r>
      <w:ins w:id="509" w:author="Edgar Josué Malagón Montaña" w:date="2015-11-11T11:14:00Z">
        <w:r w:rsidR="00CD71AF">
          <w:rPr>
            <w:rFonts w:ascii="Times" w:eastAsiaTheme="minorEastAsia" w:hAnsi="Times"/>
          </w:rPr>
          <w:t xml:space="preserve"> </w:t>
        </w:r>
      </w:ins>
      <w:r>
        <w:rPr>
          <w:rFonts w:ascii="Times" w:eastAsiaTheme="minorEastAsia" w:hAnsi="Times"/>
        </w:rPr>
        <w:t>5</w:t>
      </w:r>
      <w:ins w:id="510" w:author="Edgar Josué Malagón Montaña" w:date="2015-11-11T11:14:00Z">
        <w:r w:rsidR="00CD71AF">
          <w:rPr>
            <w:rFonts w:ascii="Times" w:eastAsiaTheme="minorEastAsia" w:hAnsi="Times"/>
          </w:rPr>
          <w:t xml:space="preserve"> </w:t>
        </w:r>
      </w:ins>
      <w:r>
        <w:rPr>
          <w:rFonts w:ascii="Times" w:eastAsiaTheme="minorEastAsia" w:hAnsi="Times"/>
        </w:rPr>
        <w:t>+</w:t>
      </w:r>
      <w:ins w:id="511" w:author="Edgar Josué Malagón Montaña" w:date="2015-11-11T11:14:00Z">
        <w:r w:rsidR="00CD71AF">
          <w:rPr>
            <w:rFonts w:ascii="Times" w:eastAsiaTheme="minorEastAsia" w:hAnsi="Times"/>
          </w:rPr>
          <w:t xml:space="preserve"> </w:t>
        </w:r>
      </w:ins>
      <w:r>
        <w:rPr>
          <w:rFonts w:ascii="Times" w:eastAsiaTheme="minorEastAsia" w:hAnsi="Times"/>
        </w:rPr>
        <w:t>5</w:t>
      </w:r>
    </w:p>
    <w:p w14:paraId="5D4702C6" w14:textId="77777777" w:rsidR="00395A84" w:rsidRDefault="00395A84" w:rsidP="0098111A">
      <w:pPr>
        <w:pStyle w:val="Prrafodelista"/>
        <w:tabs>
          <w:tab w:val="right" w:pos="8498"/>
        </w:tabs>
        <w:spacing w:after="0"/>
        <w:rPr>
          <w:rFonts w:ascii="Times" w:eastAsiaTheme="minorEastAsia" w:hAnsi="Times"/>
        </w:rPr>
      </w:pPr>
    </w:p>
    <w:p w14:paraId="08424594" w14:textId="7D16BED9" w:rsidR="00395A84" w:rsidDel="002871D6" w:rsidRDefault="00395A84" w:rsidP="0098111A">
      <w:pPr>
        <w:pStyle w:val="Prrafodelista"/>
        <w:tabs>
          <w:tab w:val="right" w:pos="8498"/>
        </w:tabs>
        <w:spacing w:after="0"/>
        <w:rPr>
          <w:del w:id="512" w:author="Edgar Josué Malagón Montaña" w:date="2015-11-11T11:33:00Z"/>
          <w:rFonts w:ascii="Times" w:eastAsiaTheme="minorEastAsia" w:hAnsi="Times"/>
        </w:rPr>
      </w:pPr>
    </w:p>
    <w:p w14:paraId="71740040" w14:textId="20C0F00E" w:rsidR="00611B16" w:rsidDel="003615DC" w:rsidRDefault="00611B16" w:rsidP="008D5EF1">
      <w:pPr>
        <w:pStyle w:val="Prrafodelista"/>
        <w:numPr>
          <w:ilvl w:val="0"/>
          <w:numId w:val="3"/>
        </w:numPr>
        <w:tabs>
          <w:tab w:val="right" w:pos="8498"/>
        </w:tabs>
        <w:spacing w:after="0"/>
        <w:rPr>
          <w:del w:id="513" w:author="Edgar Josué Malagón Montaña" w:date="2015-11-11T11:42:00Z"/>
          <w:rFonts w:ascii="Times" w:eastAsiaTheme="minorEastAsia" w:hAnsi="Times"/>
        </w:rPr>
      </w:pPr>
      <w:r w:rsidRPr="00EF2B2A">
        <w:rPr>
          <w:rFonts w:ascii="Times" w:eastAsiaTheme="minorEastAsia" w:hAnsi="Times"/>
        </w:rPr>
        <w:t>Propiedad uniforme</w:t>
      </w:r>
      <w:ins w:id="514" w:author="Edgar Josué Malagón Montaña" w:date="2015-11-11T11:42:00Z">
        <w:r w:rsidR="003615DC" w:rsidRPr="00EF2B2A">
          <w:rPr>
            <w:rFonts w:ascii="Times" w:eastAsiaTheme="minorEastAsia" w:hAnsi="Times"/>
          </w:rPr>
          <w:t xml:space="preserve">: </w:t>
        </w:r>
      </w:ins>
    </w:p>
    <w:p w14:paraId="0A3A8E04" w14:textId="1A7A3021" w:rsidR="00395A84" w:rsidRPr="00EF2B2A" w:rsidDel="00CD71AF" w:rsidRDefault="00395A84">
      <w:pPr>
        <w:pStyle w:val="Prrafodelista"/>
        <w:numPr>
          <w:ilvl w:val="0"/>
          <w:numId w:val="3"/>
        </w:numPr>
        <w:tabs>
          <w:tab w:val="right" w:pos="8498"/>
        </w:tabs>
        <w:spacing w:after="0"/>
        <w:rPr>
          <w:del w:id="515" w:author="Edgar Josué Malagón Montaña" w:date="2015-11-11T11:14:00Z"/>
          <w:rFonts w:ascii="Times" w:eastAsiaTheme="minorEastAsia" w:hAnsi="Times"/>
        </w:rPr>
        <w:pPrChange w:id="516" w:author="Edgar Josué Malagón Montaña" w:date="2015-11-11T11:42:00Z">
          <w:pPr>
            <w:pStyle w:val="Prrafodelista"/>
            <w:tabs>
              <w:tab w:val="right" w:pos="8498"/>
            </w:tabs>
            <w:spacing w:after="0"/>
          </w:pPr>
        </w:pPrChange>
      </w:pPr>
    </w:p>
    <w:p w14:paraId="0366DF30" w14:textId="5E0EC899" w:rsidR="00611B16" w:rsidRDefault="0098111A" w:rsidP="00611B16">
      <w:pPr>
        <w:pStyle w:val="Prrafodelista"/>
        <w:tabs>
          <w:tab w:val="right" w:pos="8498"/>
        </w:tabs>
        <w:spacing w:after="0"/>
        <w:rPr>
          <w:rFonts w:ascii="Times" w:eastAsiaTheme="minorEastAsia" w:hAnsi="Times"/>
        </w:rPr>
      </w:pPr>
      <w:del w:id="517" w:author="Edgar Josué Malagón Montaña" w:date="2015-11-11T11:42:00Z">
        <w:r w:rsidDel="003615DC">
          <w:rPr>
            <w:rFonts w:ascii="Times" w:eastAsiaTheme="minorEastAsia" w:hAnsi="Times"/>
          </w:rPr>
          <w:delText>S</w:delText>
        </w:r>
      </w:del>
      <w:proofErr w:type="gramStart"/>
      <w:ins w:id="518" w:author="Edgar Josué Malagón Montaña" w:date="2015-11-11T11:42:00Z">
        <w:r w:rsidR="003615DC">
          <w:rPr>
            <w:rFonts w:ascii="Times" w:eastAsiaTheme="minorEastAsia" w:hAnsi="Times"/>
          </w:rPr>
          <w:t>s</w:t>
        </w:r>
      </w:ins>
      <w:r>
        <w:rPr>
          <w:rFonts w:ascii="Times" w:eastAsiaTheme="minorEastAsia" w:hAnsi="Times"/>
        </w:rPr>
        <w:t>i</w:t>
      </w:r>
      <w:proofErr w:type="gramEnd"/>
      <w:r>
        <w:rPr>
          <w:rFonts w:ascii="Times" w:eastAsiaTheme="minorEastAsia" w:hAnsi="Times"/>
        </w:rPr>
        <w:t xml:space="preserve"> los miembros en ambos lados de una igualdad se transforman mediante alguna operación, (suma, resta, multiplicación, división, potenciación, radicación y logaritmación) la igualdad se mantiene.</w:t>
      </w:r>
    </w:p>
    <w:p w14:paraId="1C8CDC9A" w14:textId="77777777" w:rsidR="00395A84" w:rsidRDefault="00395A84" w:rsidP="00611B16">
      <w:pPr>
        <w:pStyle w:val="Prrafodelista"/>
        <w:tabs>
          <w:tab w:val="right" w:pos="8498"/>
        </w:tabs>
        <w:spacing w:after="0"/>
        <w:rPr>
          <w:rFonts w:ascii="Times" w:eastAsiaTheme="minorEastAsia" w:hAnsi="Times"/>
        </w:rPr>
      </w:pPr>
    </w:p>
    <w:p w14:paraId="62F7C135" w14:textId="7FBEFFB4" w:rsidR="00395A84" w:rsidDel="00234078" w:rsidRDefault="00395A84" w:rsidP="00611B16">
      <w:pPr>
        <w:pStyle w:val="Prrafodelista"/>
        <w:tabs>
          <w:tab w:val="right" w:pos="8498"/>
        </w:tabs>
        <w:spacing w:after="0"/>
        <w:rPr>
          <w:del w:id="519" w:author="Edgar Josué Malagón Montaña" w:date="2015-11-11T11:34:00Z"/>
          <w:rFonts w:ascii="Times" w:eastAsiaTheme="minorEastAsia" w:hAnsi="Times"/>
        </w:rPr>
      </w:pPr>
      <w:r>
        <w:rPr>
          <w:rFonts w:ascii="Times" w:eastAsiaTheme="minorEastAsia" w:hAnsi="Times"/>
        </w:rPr>
        <w:t>Por ejemplo</w:t>
      </w:r>
      <w:ins w:id="520" w:author="Edgar Josué Malagón Montaña" w:date="2015-11-11T11:34:00Z">
        <w:r w:rsidR="00234078">
          <w:rPr>
            <w:rFonts w:ascii="Times" w:eastAsiaTheme="minorEastAsia" w:hAnsi="Times"/>
          </w:rPr>
          <w:t xml:space="preserve">, </w:t>
        </w:r>
      </w:ins>
      <w:del w:id="521" w:author="Edgar Josué Malagón Montaña" w:date="2015-11-11T11:34:00Z">
        <w:r w:rsidDel="00234078">
          <w:rPr>
            <w:rFonts w:ascii="Times" w:eastAsiaTheme="minorEastAsia" w:hAnsi="Times"/>
          </w:rPr>
          <w:delText>.</w:delText>
        </w:r>
      </w:del>
    </w:p>
    <w:p w14:paraId="55BBF01C" w14:textId="5D648FDB" w:rsidR="00395A84" w:rsidDel="00234078" w:rsidRDefault="00395A84" w:rsidP="00611B16">
      <w:pPr>
        <w:pStyle w:val="Prrafodelista"/>
        <w:tabs>
          <w:tab w:val="right" w:pos="8498"/>
        </w:tabs>
        <w:spacing w:after="0"/>
        <w:rPr>
          <w:del w:id="522" w:author="Edgar Josué Malagón Montaña" w:date="2015-11-11T11:34:00Z"/>
          <w:rFonts w:ascii="Times" w:eastAsiaTheme="minorEastAsia" w:hAnsi="Times"/>
        </w:rPr>
      </w:pPr>
    </w:p>
    <w:p w14:paraId="25F7448E" w14:textId="325C31FE" w:rsidR="00395A84" w:rsidRDefault="00395A84" w:rsidP="00611B16">
      <w:pPr>
        <w:pStyle w:val="Prrafodelista"/>
        <w:tabs>
          <w:tab w:val="right" w:pos="8498"/>
        </w:tabs>
        <w:spacing w:after="0"/>
        <w:rPr>
          <w:ins w:id="523" w:author="Edgar Josué Malagón Montaña" w:date="2015-11-11T11:35:00Z"/>
          <w:rFonts w:ascii="Times" w:eastAsiaTheme="minorEastAsia" w:hAnsi="Times"/>
        </w:rPr>
      </w:pPr>
      <w:del w:id="524" w:author="Edgar Josué Malagón Montaña" w:date="2015-11-11T11:34:00Z">
        <w:r w:rsidDel="00234078">
          <w:rPr>
            <w:rFonts w:ascii="Times" w:eastAsiaTheme="minorEastAsia" w:hAnsi="Times"/>
          </w:rPr>
          <w:delText xml:space="preserve"> D</w:delText>
        </w:r>
      </w:del>
      <w:proofErr w:type="gramStart"/>
      <w:ins w:id="525" w:author="Edgar Josué Malagón Montaña" w:date="2015-11-11T11:34:00Z">
        <w:r w:rsidR="00234078">
          <w:rPr>
            <w:rFonts w:ascii="Times" w:eastAsiaTheme="minorEastAsia" w:hAnsi="Times"/>
          </w:rPr>
          <w:t>d</w:t>
        </w:r>
      </w:ins>
      <w:r>
        <w:rPr>
          <w:rFonts w:ascii="Times" w:eastAsiaTheme="minorEastAsia" w:hAnsi="Times"/>
        </w:rPr>
        <w:t>ada</w:t>
      </w:r>
      <w:proofErr w:type="gramEnd"/>
      <w:r>
        <w:rPr>
          <w:rFonts w:ascii="Times" w:eastAsiaTheme="minorEastAsia" w:hAnsi="Times"/>
        </w:rPr>
        <w:t xml:space="preserve"> la </w:t>
      </w:r>
      <w:r w:rsidRPr="00234078">
        <w:rPr>
          <w:rFonts w:ascii="Times" w:eastAsiaTheme="minorEastAsia" w:hAnsi="Times"/>
          <w:highlight w:val="yellow"/>
          <w:rPrChange w:id="526" w:author="Edgar Josué Malagón Montaña" w:date="2015-11-11T11:34:00Z">
            <w:rPr>
              <w:rFonts w:ascii="Times" w:eastAsiaTheme="minorEastAsia" w:hAnsi="Times"/>
            </w:rPr>
          </w:rPrChange>
        </w:rPr>
        <w:t xml:space="preserve">igualdad </w:t>
      </w:r>
      <m:oMath>
        <m:r>
          <w:rPr>
            <w:rFonts w:ascii="Cambria Math" w:eastAsiaTheme="minorEastAsia" w:hAnsi="Cambria Math"/>
            <w:highlight w:val="yellow"/>
            <w:rPrChange w:id="527" w:author="Edgar Josué Malagón Montaña" w:date="2015-11-11T11:34:00Z">
              <w:rPr>
                <w:rFonts w:ascii="Cambria Math" w:eastAsiaTheme="minorEastAsia" w:hAnsi="Cambria Math"/>
              </w:rPr>
            </w:rPrChange>
          </w:rPr>
          <m:t>x=2y+2</m:t>
        </m:r>
      </m:oMath>
      <w:r>
        <w:rPr>
          <w:rFonts w:ascii="Times" w:eastAsiaTheme="minorEastAsia" w:hAnsi="Times"/>
        </w:rPr>
        <w:t xml:space="preserve"> si sumamos en ambos miembros 7 tenemos que:</w:t>
      </w:r>
    </w:p>
    <w:p w14:paraId="522827DF" w14:textId="2F1D5CDB" w:rsidR="002F04A8" w:rsidRDefault="002F04A8">
      <w:pPr>
        <w:pStyle w:val="Prrafodelista"/>
        <w:tabs>
          <w:tab w:val="right" w:pos="8498"/>
        </w:tabs>
        <w:spacing w:after="0"/>
        <w:jc w:val="center"/>
        <w:rPr>
          <w:ins w:id="528" w:author="Edgar Josué Malagón Montaña" w:date="2015-11-11T11:35:00Z"/>
          <w:rFonts w:ascii="Times" w:eastAsiaTheme="minorEastAsia" w:hAnsi="Times"/>
        </w:rPr>
        <w:pPrChange w:id="529" w:author="Edgar Josué Malagón Montaña" w:date="2015-11-11T11:36:00Z">
          <w:pPr>
            <w:pStyle w:val="Prrafodelista"/>
            <w:tabs>
              <w:tab w:val="right" w:pos="8498"/>
            </w:tabs>
            <w:spacing w:after="0"/>
          </w:pPr>
        </w:pPrChange>
      </w:pPr>
      <w:commentRangeStart w:id="530"/>
      <w:proofErr w:type="gramStart"/>
      <w:ins w:id="531" w:author="Edgar Josué Malagón Montaña" w:date="2015-11-11T11:35:00Z">
        <w:r>
          <w:rPr>
            <w:rFonts w:ascii="Times" w:eastAsiaTheme="minorEastAsia" w:hAnsi="Times"/>
            <w:i/>
          </w:rPr>
          <w:t>x</w:t>
        </w:r>
        <w:proofErr w:type="gramEnd"/>
        <w:r>
          <w:rPr>
            <w:rFonts w:ascii="Times" w:eastAsiaTheme="minorEastAsia" w:hAnsi="Times"/>
          </w:rPr>
          <w:t xml:space="preserve"> + </w:t>
        </w:r>
        <w:r>
          <w:rPr>
            <w:rFonts w:ascii="Times" w:eastAsiaTheme="minorEastAsia" w:hAnsi="Times"/>
            <w:b/>
          </w:rPr>
          <w:t>7</w:t>
        </w:r>
        <w:r>
          <w:rPr>
            <w:rFonts w:ascii="Times" w:eastAsiaTheme="minorEastAsia" w:hAnsi="Times"/>
          </w:rPr>
          <w:t xml:space="preserve"> = 2</w:t>
        </w:r>
        <w:r>
          <w:rPr>
            <w:rFonts w:ascii="Times" w:eastAsiaTheme="minorEastAsia" w:hAnsi="Times"/>
            <w:i/>
          </w:rPr>
          <w:t>y</w:t>
        </w:r>
        <w:r>
          <w:rPr>
            <w:rFonts w:ascii="Times" w:eastAsiaTheme="minorEastAsia" w:hAnsi="Times"/>
          </w:rPr>
          <w:t xml:space="preserve"> + 2 + </w:t>
        </w:r>
        <w:r>
          <w:rPr>
            <w:rFonts w:ascii="Times" w:eastAsiaTheme="minorEastAsia" w:hAnsi="Times"/>
            <w:b/>
          </w:rPr>
          <w:t>7</w:t>
        </w:r>
      </w:ins>
    </w:p>
    <w:p w14:paraId="14800259" w14:textId="3475C362" w:rsidR="002F04A8" w:rsidRDefault="002F04A8">
      <w:pPr>
        <w:pStyle w:val="Prrafodelista"/>
        <w:tabs>
          <w:tab w:val="right" w:pos="8498"/>
        </w:tabs>
        <w:spacing w:after="0"/>
        <w:jc w:val="center"/>
        <w:rPr>
          <w:ins w:id="532" w:author="Edgar Josué Malagón Montaña" w:date="2015-11-11T11:36:00Z"/>
          <w:rFonts w:ascii="Times" w:eastAsiaTheme="minorEastAsia" w:hAnsi="Times"/>
        </w:rPr>
        <w:pPrChange w:id="533" w:author="Edgar Josué Malagón Montaña" w:date="2015-11-11T11:36:00Z">
          <w:pPr>
            <w:pStyle w:val="Prrafodelista"/>
            <w:tabs>
              <w:tab w:val="right" w:pos="8498"/>
            </w:tabs>
            <w:spacing w:after="0"/>
          </w:pPr>
        </w:pPrChange>
      </w:pPr>
      <w:proofErr w:type="gramStart"/>
      <w:ins w:id="534" w:author="Edgar Josué Malagón Montaña" w:date="2015-11-11T11:35:00Z">
        <w:r>
          <w:rPr>
            <w:rFonts w:ascii="Times" w:eastAsiaTheme="minorEastAsia" w:hAnsi="Times"/>
            <w:i/>
          </w:rPr>
          <w:t>x</w:t>
        </w:r>
        <w:proofErr w:type="gramEnd"/>
        <w:r>
          <w:rPr>
            <w:rFonts w:ascii="Times" w:eastAsiaTheme="minorEastAsia" w:hAnsi="Times"/>
            <w:i/>
          </w:rPr>
          <w:t xml:space="preserve"> </w:t>
        </w:r>
        <w:r>
          <w:rPr>
            <w:rFonts w:ascii="Times" w:eastAsiaTheme="minorEastAsia" w:hAnsi="Times"/>
          </w:rPr>
          <w:t>+ 7 = 2</w:t>
        </w:r>
      </w:ins>
      <w:ins w:id="535" w:author="Edgar Josué Malagón Montaña" w:date="2015-11-11T11:36:00Z">
        <w:r>
          <w:rPr>
            <w:rFonts w:ascii="Times" w:eastAsiaTheme="minorEastAsia" w:hAnsi="Times"/>
            <w:i/>
          </w:rPr>
          <w:t>y</w:t>
        </w:r>
        <w:r>
          <w:rPr>
            <w:rFonts w:ascii="Times" w:eastAsiaTheme="minorEastAsia" w:hAnsi="Times"/>
          </w:rPr>
          <w:t xml:space="preserve"> + 9</w:t>
        </w:r>
        <w:commentRangeEnd w:id="530"/>
        <w:r>
          <w:rPr>
            <w:rStyle w:val="Refdecomentario"/>
          </w:rPr>
          <w:commentReference w:id="530"/>
        </w:r>
      </w:ins>
    </w:p>
    <w:p w14:paraId="24D54E63" w14:textId="77777777" w:rsidR="002F04A8" w:rsidRPr="00EF2B2A" w:rsidDel="00997BD8" w:rsidRDefault="002F04A8">
      <w:pPr>
        <w:pStyle w:val="Prrafodelista"/>
        <w:tabs>
          <w:tab w:val="right" w:pos="8498"/>
        </w:tabs>
        <w:spacing w:after="0"/>
        <w:jc w:val="center"/>
        <w:rPr>
          <w:del w:id="536" w:author="Edgar Josué Malagón Montaña" w:date="2015-11-11T11:40:00Z"/>
          <w:rFonts w:ascii="Times" w:eastAsiaTheme="minorEastAsia" w:hAnsi="Times"/>
        </w:rPr>
        <w:pPrChange w:id="537" w:author="Edgar Josué Malagón Montaña" w:date="2015-11-11T11:36:00Z">
          <w:pPr>
            <w:pStyle w:val="Prrafodelista"/>
            <w:tabs>
              <w:tab w:val="right" w:pos="8498"/>
            </w:tabs>
            <w:spacing w:after="0"/>
          </w:pPr>
        </w:pPrChange>
      </w:pPr>
    </w:p>
    <w:p w14:paraId="1A0DC205" w14:textId="0D335A8B" w:rsidR="00395A84" w:rsidRPr="00997BD8" w:rsidDel="00997BD8" w:rsidRDefault="00395A84">
      <w:pPr>
        <w:rPr>
          <w:del w:id="538" w:author="Edgar Josué Malagón Montaña" w:date="2015-11-11T11:40:00Z"/>
          <w:rFonts w:ascii="Times" w:eastAsiaTheme="minorEastAsia" w:hAnsi="Times"/>
          <w:color w:val="FF0000"/>
          <w:rPrChange w:id="539" w:author="Edgar Josué Malagón Montaña" w:date="2015-11-11T11:40:00Z">
            <w:rPr>
              <w:del w:id="540" w:author="Edgar Josué Malagón Montaña" w:date="2015-11-11T11:40:00Z"/>
              <w:rFonts w:ascii="Times" w:hAnsi="Times"/>
              <w:color w:val="FF0000"/>
            </w:rPr>
          </w:rPrChange>
        </w:rPr>
        <w:pPrChange w:id="541" w:author="Edgar Josué Malagón Montaña" w:date="2015-11-11T11:40:00Z">
          <w:pPr>
            <w:pStyle w:val="Prrafodelista"/>
            <w:tabs>
              <w:tab w:val="right" w:pos="8498"/>
            </w:tabs>
            <w:spacing w:after="0"/>
          </w:pPr>
        </w:pPrChange>
      </w:pPr>
      <w:del w:id="542" w:author="Edgar Josué Malagón Montaña" w:date="2015-11-11T11:40:00Z">
        <m:oMathPara>
          <m:oMath>
            <m:r>
              <w:rPr>
                <w:rFonts w:ascii="Cambria Math" w:eastAsiaTheme="minorEastAsia" w:hAnsi="Cambria Math"/>
                <w:rPrChange w:id="543" w:author="Edgar Josué Malagón Montaña" w:date="2015-11-11T11:40:00Z">
                  <w:rPr>
                    <w:rFonts w:ascii="Cambria Math" w:hAnsi="Cambria Math"/>
                  </w:rPr>
                </w:rPrChange>
              </w:rPr>
              <m:t>x+</m:t>
            </m:r>
            <m:r>
              <w:rPr>
                <w:rFonts w:ascii="Cambria Math" w:eastAsiaTheme="minorEastAsia" w:hAnsi="Cambria Math"/>
                <w:color w:val="FF0000"/>
                <w:rPrChange w:id="544" w:author="Edgar Josué Malagón Montaña" w:date="2015-11-11T11:40:00Z">
                  <w:rPr>
                    <w:color w:val="FF0000"/>
                  </w:rPr>
                </w:rPrChange>
              </w:rPr>
              <m:t>7</m:t>
            </m:r>
            <m:r>
              <w:rPr>
                <w:rFonts w:ascii="Cambria Math" w:eastAsiaTheme="minorEastAsia" w:hAnsi="Cambria Math"/>
                <w:rPrChange w:id="545" w:author="Edgar Josué Malagón Montaña" w:date="2015-11-11T11:40:00Z">
                  <w:rPr/>
                </w:rPrChange>
              </w:rPr>
              <m:t>=2y+2+</m:t>
            </m:r>
            <m:r>
              <w:rPr>
                <w:rFonts w:ascii="Cambria Math" w:eastAsiaTheme="minorEastAsia" w:hAnsi="Cambria Math"/>
                <w:color w:val="FF0000"/>
                <w:rPrChange w:id="546" w:author="Edgar Josué Malagón Montaña" w:date="2015-11-11T11:40:00Z">
                  <w:rPr>
                    <w:color w:val="FF0000"/>
                  </w:rPr>
                </w:rPrChange>
              </w:rPr>
              <m:t>7</m:t>
            </m:r>
          </m:oMath>
        </m:oMathPara>
      </w:del>
    </w:p>
    <w:p w14:paraId="15F69A45" w14:textId="317D64CC" w:rsidR="00234078" w:rsidRPr="00395A84" w:rsidRDefault="00395A84">
      <w:pPr>
        <w:rPr>
          <w:rFonts w:ascii="Times" w:hAnsi="Times"/>
        </w:rPr>
        <w:pPrChange w:id="547" w:author="Edgar Josué Malagón Montaña" w:date="2015-11-11T11:40:00Z">
          <w:pPr>
            <w:pStyle w:val="Prrafodelista"/>
            <w:tabs>
              <w:tab w:val="right" w:pos="8498"/>
            </w:tabs>
            <w:spacing w:after="0"/>
          </w:pPr>
        </w:pPrChange>
      </w:pPr>
      <w:del w:id="548" w:author="Edgar Josué Malagón Montaña" w:date="2015-11-11T11:40:00Z">
        <m:oMathPara>
          <m:oMath>
            <m:r>
              <w:rPr>
                <w:rFonts w:ascii="Cambria Math" w:hAnsi="Cambria Math"/>
              </w:rPr>
              <m:t>x</m:t>
            </m:r>
            <m:r>
              <m:rPr>
                <m:sty m:val="p"/>
              </m:rPr>
              <w:rPr>
                <w:rFonts w:ascii="Cambria Math" w:hAnsi="Cambria Math"/>
              </w:rPr>
              <m:t>+7=2</m:t>
            </m:r>
            <m:r>
              <w:rPr>
                <w:rFonts w:ascii="Cambria Math" w:hAnsi="Cambria Math"/>
              </w:rPr>
              <m:t>y</m:t>
            </m:r>
            <m:r>
              <m:rPr>
                <m:sty m:val="p"/>
              </m:rPr>
              <w:rPr>
                <w:rFonts w:ascii="Cambria Math" w:hAnsi="Cambria Math"/>
              </w:rPr>
              <m:t>+9</m:t>
            </m:r>
          </m:oMath>
        </m:oMathPara>
      </w:del>
    </w:p>
    <w:p w14:paraId="4D5876C6" w14:textId="05DB4F3F" w:rsidR="00395A84" w:rsidRDefault="00395A84" w:rsidP="00611B16">
      <w:pPr>
        <w:pStyle w:val="Prrafodelista"/>
        <w:tabs>
          <w:tab w:val="right" w:pos="8498"/>
        </w:tabs>
        <w:spacing w:after="0"/>
        <w:rPr>
          <w:ins w:id="549" w:author="Edgar Josué Malagón Montaña" w:date="2015-11-11T11:42:00Z"/>
          <w:rFonts w:ascii="Times" w:eastAsiaTheme="minorEastAsia" w:hAnsi="Times"/>
        </w:rPr>
      </w:pPr>
      <w:r>
        <w:rPr>
          <w:rFonts w:ascii="Times" w:eastAsiaTheme="minorEastAsia" w:hAnsi="Times"/>
        </w:rPr>
        <w:t>Si tenemos la igualdad</w:t>
      </w:r>
      <w:ins w:id="550" w:author="Edgar Josué Malagón Montaña" w:date="2015-11-11T11:42:00Z">
        <w:r w:rsidR="003615DC">
          <w:rPr>
            <w:rFonts w:ascii="Times" w:eastAsiaTheme="minorEastAsia" w:hAnsi="Times"/>
          </w:rPr>
          <w:t xml:space="preserve"> </w:t>
        </w:r>
        <w:r w:rsidR="003615DC">
          <w:rPr>
            <w:rFonts w:ascii="Times" w:eastAsiaTheme="minorEastAsia" w:hAnsi="Times"/>
            <w:i/>
          </w:rPr>
          <w:t>y</w:t>
        </w:r>
        <w:r w:rsidR="003615DC">
          <w:rPr>
            <w:rFonts w:ascii="Times" w:eastAsiaTheme="minorEastAsia" w:hAnsi="Times"/>
            <w:vertAlign w:val="superscript"/>
          </w:rPr>
          <w:t>2</w:t>
        </w:r>
        <w:r w:rsidR="003615DC">
          <w:rPr>
            <w:rFonts w:ascii="Times" w:eastAsiaTheme="minorEastAsia" w:hAnsi="Times"/>
          </w:rPr>
          <w:t xml:space="preserve"> = 4</w:t>
        </w:r>
      </w:ins>
      <w:r>
        <w:rPr>
          <w:rFonts w:ascii="Times" w:eastAsiaTheme="minorEastAsia" w:hAnsi="Times"/>
        </w:rPr>
        <w:t xml:space="preserve"> </w:t>
      </w:r>
      <m:oMath>
        <m:sSup>
          <m:sSupPr>
            <m:ctrlPr>
              <w:del w:id="551" w:author="Edgar Josué Malagón Montaña" w:date="2015-11-11T11:42:00Z">
                <w:rPr>
                  <w:rFonts w:ascii="Cambria Math" w:eastAsiaTheme="minorEastAsia" w:hAnsi="Cambria Math"/>
                  <w:i/>
                </w:rPr>
              </w:del>
            </m:ctrlPr>
          </m:sSupPr>
          <m:e>
            <w:del w:id="552" w:author="Edgar Josué Malagón Montaña" w:date="2015-11-11T11:42:00Z">
              <m:r>
                <w:rPr>
                  <w:rFonts w:ascii="Cambria Math" w:eastAsiaTheme="minorEastAsia" w:hAnsi="Cambria Math"/>
                </w:rPr>
                <m:t>y</m:t>
              </m:r>
            </w:del>
          </m:e>
          <m:sup>
            <w:del w:id="553" w:author="Edgar Josué Malagón Montaña" w:date="2015-11-11T11:42:00Z">
              <m:r>
                <w:rPr>
                  <w:rFonts w:ascii="Cambria Math" w:eastAsiaTheme="minorEastAsia" w:hAnsi="Cambria Math"/>
                </w:rPr>
                <m:t>2</m:t>
              </m:r>
            </w:del>
          </m:sup>
        </m:sSup>
        <w:del w:id="554" w:author="Edgar Josué Malagón Montaña" w:date="2015-11-11T11:42:00Z">
          <m:r>
            <w:rPr>
              <w:rFonts w:ascii="Cambria Math" w:eastAsiaTheme="minorEastAsia" w:hAnsi="Cambria Math"/>
            </w:rPr>
            <m:t>=4</m:t>
          </m:r>
        </w:del>
      </m:oMath>
      <w:del w:id="555" w:author="Edgar Josué Malagón Montaña" w:date="2015-11-11T11:42:00Z">
        <w:r w:rsidR="00C04DB0" w:rsidDel="003615DC">
          <w:rPr>
            <w:rFonts w:ascii="Times" w:eastAsiaTheme="minorEastAsia" w:hAnsi="Times"/>
          </w:rPr>
          <w:delText xml:space="preserve"> </w:delText>
        </w:r>
      </w:del>
      <w:r w:rsidR="00C04DB0">
        <w:rPr>
          <w:rFonts w:ascii="Times" w:eastAsiaTheme="minorEastAsia" w:hAnsi="Times"/>
        </w:rPr>
        <w:t>y aplicamos raíz cuadrada en ambos miembros de la igualdad tenemos:</w:t>
      </w:r>
    </w:p>
    <w:p w14:paraId="2D616BBA" w14:textId="631C90E1" w:rsidR="00F119B0" w:rsidRDefault="00F119B0">
      <w:pPr>
        <w:pStyle w:val="Prrafodelista"/>
        <w:tabs>
          <w:tab w:val="right" w:pos="8498"/>
        </w:tabs>
        <w:spacing w:after="0"/>
        <w:jc w:val="center"/>
        <w:rPr>
          <w:ins w:id="556" w:author="Edgar Josué Malagón Montaña" w:date="2015-11-11T11:42:00Z"/>
          <w:rFonts w:ascii="Times" w:eastAsiaTheme="minorEastAsia" w:hAnsi="Times"/>
        </w:rPr>
        <w:pPrChange w:id="557" w:author="Edgar Josué Malagón Montaña" w:date="2015-11-11T11:43:00Z">
          <w:pPr>
            <w:pStyle w:val="Prrafodelista"/>
            <w:tabs>
              <w:tab w:val="right" w:pos="8498"/>
            </w:tabs>
            <w:spacing w:after="0"/>
          </w:pPr>
        </w:pPrChange>
      </w:pPr>
      <w:ins w:id="558" w:author="Edgar Josué Malagón Montaña" w:date="2015-11-11T11:42:00Z">
        <w:r>
          <w:rPr>
            <w:rFonts w:ascii="Times" w:eastAsiaTheme="minorEastAsia" w:hAnsi="Times"/>
            <w:i/>
          </w:rPr>
          <w:t>y</w:t>
        </w:r>
        <w:r>
          <w:rPr>
            <w:rFonts w:ascii="Times" w:eastAsiaTheme="minorEastAsia" w:hAnsi="Times"/>
            <w:vertAlign w:val="superscript"/>
          </w:rPr>
          <w:t>2</w:t>
        </w:r>
        <w:r>
          <w:rPr>
            <w:rFonts w:ascii="Times" w:eastAsiaTheme="minorEastAsia" w:hAnsi="Times"/>
          </w:rPr>
          <w:t xml:space="preserve"> = 4</w:t>
        </w:r>
      </w:ins>
    </w:p>
    <w:p w14:paraId="59EEFEB9" w14:textId="5341EC13" w:rsidR="00F119B0" w:rsidRDefault="00F119B0">
      <w:pPr>
        <w:pStyle w:val="Prrafodelista"/>
        <w:tabs>
          <w:tab w:val="right" w:pos="8498"/>
        </w:tabs>
        <w:spacing w:after="0"/>
        <w:jc w:val="center"/>
        <w:rPr>
          <w:ins w:id="559" w:author="Edgar Josué Malagón Montaña" w:date="2015-11-11T11:43:00Z"/>
          <w:rFonts w:ascii="Times" w:eastAsiaTheme="minorEastAsia" w:hAnsi="Times"/>
        </w:rPr>
        <w:pPrChange w:id="560" w:author="Edgar Josué Malagón Montaña" w:date="2015-11-11T11:43:00Z">
          <w:pPr>
            <w:pStyle w:val="Prrafodelista"/>
            <w:tabs>
              <w:tab w:val="right" w:pos="8498"/>
            </w:tabs>
            <w:spacing w:after="0"/>
          </w:pPr>
        </w:pPrChange>
      </w:pPr>
      <w:ins w:id="561" w:author="Edgar Josué Malagón Montaña" w:date="2015-11-11T11:43:00Z">
        <w:r>
          <w:rPr>
            <w:rFonts w:ascii="Times" w:eastAsiaTheme="minorEastAsia" w:hAnsi="Times" w:cs="Times"/>
            <w:i/>
          </w:rPr>
          <w:t>√</w:t>
        </w:r>
        <w:r w:rsidRPr="00F119B0">
          <w:rPr>
            <w:rFonts w:ascii="Times" w:eastAsiaTheme="minorEastAsia" w:hAnsi="Times"/>
            <w:i/>
          </w:rPr>
          <w:t xml:space="preserve"> </w:t>
        </w:r>
        <w:r>
          <w:rPr>
            <w:rFonts w:ascii="Times" w:eastAsiaTheme="minorEastAsia" w:hAnsi="Times"/>
            <w:i/>
          </w:rPr>
          <w:t>y</w:t>
        </w:r>
        <w:r>
          <w:rPr>
            <w:rFonts w:ascii="Times" w:eastAsiaTheme="minorEastAsia" w:hAnsi="Times"/>
            <w:vertAlign w:val="superscript"/>
          </w:rPr>
          <w:t xml:space="preserve">2 </w:t>
        </w:r>
        <w:r>
          <w:rPr>
            <w:rFonts w:ascii="Times" w:eastAsiaTheme="minorEastAsia" w:hAnsi="Times"/>
          </w:rPr>
          <w:t xml:space="preserve">= </w:t>
        </w:r>
        <w:r>
          <w:rPr>
            <w:rFonts w:ascii="Times" w:eastAsiaTheme="minorEastAsia" w:hAnsi="Times" w:cs="Times"/>
          </w:rPr>
          <w:t>√</w:t>
        </w:r>
        <w:r>
          <w:rPr>
            <w:rFonts w:ascii="Times" w:eastAsiaTheme="minorEastAsia" w:hAnsi="Times"/>
          </w:rPr>
          <w:t>4</w:t>
        </w:r>
      </w:ins>
    </w:p>
    <w:p w14:paraId="1B98E2CF" w14:textId="6F1BDEA2" w:rsidR="00F119B0" w:rsidRPr="00EF2B2A" w:rsidRDefault="00F119B0">
      <w:pPr>
        <w:pStyle w:val="Prrafodelista"/>
        <w:tabs>
          <w:tab w:val="right" w:pos="8498"/>
        </w:tabs>
        <w:spacing w:after="0"/>
        <w:jc w:val="center"/>
        <w:rPr>
          <w:rFonts w:ascii="Times" w:eastAsiaTheme="minorEastAsia" w:hAnsi="Times"/>
        </w:rPr>
        <w:pPrChange w:id="562" w:author="Edgar Josué Malagón Montaña" w:date="2015-11-11T11:43:00Z">
          <w:pPr>
            <w:pStyle w:val="Prrafodelista"/>
            <w:tabs>
              <w:tab w:val="right" w:pos="8498"/>
            </w:tabs>
            <w:spacing w:after="0"/>
          </w:pPr>
        </w:pPrChange>
      </w:pPr>
      <w:ins w:id="563" w:author="Edgar Josué Malagón Montaña" w:date="2015-11-11T11:43:00Z">
        <w:r>
          <w:rPr>
            <w:rFonts w:ascii="Times" w:eastAsiaTheme="minorEastAsia" w:hAnsi="Times" w:cs="Times"/>
            <w:i/>
          </w:rPr>
          <w:t xml:space="preserve">y </w:t>
        </w:r>
        <w:r>
          <w:rPr>
            <w:rFonts w:ascii="Times" w:eastAsiaTheme="minorEastAsia" w:hAnsi="Times" w:cs="Times"/>
          </w:rPr>
          <w:t>= ±2</w:t>
        </w:r>
      </w:ins>
    </w:p>
    <w:p w14:paraId="55D16A36" w14:textId="61206EA8" w:rsidR="00C04DB0" w:rsidRPr="00C04DB0" w:rsidDel="008E0CE6" w:rsidRDefault="00202CB5" w:rsidP="00611B16">
      <w:pPr>
        <w:pStyle w:val="Prrafodelista"/>
        <w:tabs>
          <w:tab w:val="right" w:pos="8498"/>
        </w:tabs>
        <w:spacing w:after="0"/>
        <w:rPr>
          <w:del w:id="564" w:author="Edgar Josué Malagón Montaña" w:date="2015-11-11T11:44:00Z"/>
          <w:rFonts w:ascii="Times" w:eastAsiaTheme="minorEastAsia" w:hAnsi="Times"/>
        </w:rPr>
      </w:pPr>
      <m:oMathPara>
        <m:oMath>
          <m:sSup>
            <m:sSupPr>
              <m:ctrlPr>
                <w:del w:id="565" w:author="Edgar Josué Malagón Montaña" w:date="2015-11-11T11:44:00Z">
                  <w:rPr>
                    <w:rFonts w:ascii="Cambria Math" w:eastAsiaTheme="minorEastAsia" w:hAnsi="Cambria Math"/>
                    <w:i/>
                  </w:rPr>
                </w:del>
              </m:ctrlPr>
            </m:sSupPr>
            <m:e>
              <w:del w:id="566" w:author="Edgar Josué Malagón Montaña" w:date="2015-11-11T11:44:00Z">
                <m:r>
                  <w:rPr>
                    <w:rFonts w:ascii="Cambria Math" w:eastAsiaTheme="minorEastAsia" w:hAnsi="Cambria Math"/>
                  </w:rPr>
                  <m:t>y</m:t>
                </m:r>
              </w:del>
            </m:e>
            <m:sup>
              <w:del w:id="567" w:author="Edgar Josué Malagón Montaña" w:date="2015-11-11T11:44:00Z">
                <m:r>
                  <w:rPr>
                    <w:rFonts w:ascii="Cambria Math" w:eastAsiaTheme="minorEastAsia" w:hAnsi="Cambria Math"/>
                  </w:rPr>
                  <m:t>2</m:t>
                </m:r>
              </w:del>
            </m:sup>
          </m:sSup>
          <w:del w:id="568" w:author="Edgar Josué Malagón Montaña" w:date="2015-11-11T11:44:00Z">
            <m:r>
              <w:rPr>
                <w:rFonts w:ascii="Cambria Math" w:eastAsiaTheme="minorEastAsia" w:hAnsi="Cambria Math"/>
              </w:rPr>
              <m:t>=4</m:t>
            </m:r>
          </w:del>
        </m:oMath>
      </m:oMathPara>
    </w:p>
    <w:p w14:paraId="5DE4831D" w14:textId="0808A138" w:rsidR="00C04DB0" w:rsidRPr="00C04DB0" w:rsidDel="008E0CE6" w:rsidRDefault="00202CB5" w:rsidP="00611B16">
      <w:pPr>
        <w:pStyle w:val="Prrafodelista"/>
        <w:tabs>
          <w:tab w:val="right" w:pos="8498"/>
        </w:tabs>
        <w:spacing w:after="0"/>
        <w:rPr>
          <w:del w:id="569" w:author="Edgar Josué Malagón Montaña" w:date="2015-11-11T11:44:00Z"/>
          <w:rFonts w:ascii="Times" w:eastAsiaTheme="minorEastAsia" w:hAnsi="Times"/>
        </w:rPr>
      </w:pPr>
      <m:oMathPara>
        <m:oMath>
          <m:rad>
            <m:radPr>
              <m:degHide m:val="1"/>
              <m:ctrlPr>
                <w:del w:id="570" w:author="Edgar Josué Malagón Montaña" w:date="2015-11-11T11:44:00Z">
                  <w:rPr>
                    <w:rFonts w:ascii="Cambria Math" w:eastAsiaTheme="minorEastAsia" w:hAnsi="Cambria Math"/>
                    <w:i/>
                  </w:rPr>
                </w:del>
              </m:ctrlPr>
            </m:radPr>
            <m:deg/>
            <m:e>
              <m:sSup>
                <m:sSupPr>
                  <m:ctrlPr>
                    <w:del w:id="571" w:author="Edgar Josué Malagón Montaña" w:date="2015-11-11T11:44:00Z">
                      <w:rPr>
                        <w:rFonts w:ascii="Cambria Math" w:eastAsiaTheme="minorEastAsia" w:hAnsi="Cambria Math"/>
                        <w:i/>
                      </w:rPr>
                    </w:del>
                  </m:ctrlPr>
                </m:sSupPr>
                <m:e>
                  <w:del w:id="572" w:author="Edgar Josué Malagón Montaña" w:date="2015-11-11T11:44:00Z">
                    <m:r>
                      <w:rPr>
                        <w:rFonts w:ascii="Cambria Math" w:eastAsiaTheme="minorEastAsia" w:hAnsi="Cambria Math"/>
                      </w:rPr>
                      <m:t>y</m:t>
                    </m:r>
                  </w:del>
                </m:e>
                <m:sup>
                  <w:del w:id="573" w:author="Edgar Josué Malagón Montaña" w:date="2015-11-11T11:44:00Z">
                    <m:r>
                      <w:rPr>
                        <w:rFonts w:ascii="Cambria Math" w:eastAsiaTheme="minorEastAsia" w:hAnsi="Cambria Math"/>
                      </w:rPr>
                      <m:t>2</m:t>
                    </m:r>
                  </w:del>
                </m:sup>
              </m:sSup>
            </m:e>
          </m:rad>
          <w:del w:id="574" w:author="Edgar Josué Malagón Montaña" w:date="2015-11-11T11:44:00Z">
            <m:r>
              <w:rPr>
                <w:rFonts w:ascii="Cambria Math" w:eastAsiaTheme="minorEastAsia" w:hAnsi="Cambria Math"/>
              </w:rPr>
              <m:t>=</m:t>
            </m:r>
          </w:del>
          <m:rad>
            <m:radPr>
              <m:degHide m:val="1"/>
              <m:ctrlPr>
                <w:del w:id="575" w:author="Edgar Josué Malagón Montaña" w:date="2015-11-11T11:44:00Z">
                  <w:rPr>
                    <w:rFonts w:ascii="Cambria Math" w:eastAsiaTheme="minorEastAsia" w:hAnsi="Cambria Math"/>
                    <w:i/>
                  </w:rPr>
                </w:del>
              </m:ctrlPr>
            </m:radPr>
            <m:deg/>
            <m:e>
              <w:del w:id="576" w:author="Edgar Josué Malagón Montaña" w:date="2015-11-11T11:44:00Z">
                <m:r>
                  <w:rPr>
                    <w:rFonts w:ascii="Cambria Math" w:eastAsiaTheme="minorEastAsia" w:hAnsi="Cambria Math"/>
                  </w:rPr>
                  <m:t>4</m:t>
                </m:r>
              </w:del>
            </m:e>
          </m:rad>
        </m:oMath>
      </m:oMathPara>
    </w:p>
    <w:p w14:paraId="2286E626" w14:textId="482DB915" w:rsidR="00C04DB0" w:rsidRPr="00C04DB0" w:rsidDel="008E0CE6" w:rsidRDefault="00C04DB0" w:rsidP="00611B16">
      <w:pPr>
        <w:pStyle w:val="Prrafodelista"/>
        <w:tabs>
          <w:tab w:val="right" w:pos="8498"/>
        </w:tabs>
        <w:spacing w:after="0"/>
        <w:rPr>
          <w:del w:id="577" w:author="Edgar Josué Malagón Montaña" w:date="2015-11-11T11:44:00Z"/>
          <w:rFonts w:ascii="Times" w:eastAsiaTheme="minorEastAsia" w:hAnsi="Times"/>
        </w:rPr>
      </w:pPr>
      <w:del w:id="578" w:author="Edgar Josué Malagón Montaña" w:date="2015-11-11T11:44:00Z">
        <m:oMathPara>
          <m:oMath>
            <m:r>
              <w:rPr>
                <w:rFonts w:ascii="Cambria Math" w:eastAsiaTheme="minorEastAsia" w:hAnsi="Cambria Math"/>
              </w:rPr>
              <m:t>y=±2</m:t>
            </m:r>
          </m:oMath>
        </m:oMathPara>
      </w:del>
    </w:p>
    <w:p w14:paraId="2C3807E3" w14:textId="77777777" w:rsidR="0098111A" w:rsidRDefault="0098111A" w:rsidP="00611B16">
      <w:pPr>
        <w:pStyle w:val="Prrafodelista"/>
        <w:tabs>
          <w:tab w:val="right" w:pos="8498"/>
        </w:tabs>
        <w:spacing w:after="0"/>
        <w:rPr>
          <w:rFonts w:ascii="Times" w:eastAsiaTheme="minorEastAsia" w:hAnsi="Times"/>
        </w:rPr>
      </w:pPr>
    </w:p>
    <w:p w14:paraId="7C935F43" w14:textId="07C87230" w:rsidR="0098111A" w:rsidDel="008E0CE6" w:rsidRDefault="0098111A">
      <w:pPr>
        <w:pStyle w:val="Prrafodelista"/>
        <w:numPr>
          <w:ilvl w:val="0"/>
          <w:numId w:val="3"/>
        </w:numPr>
        <w:tabs>
          <w:tab w:val="right" w:pos="8498"/>
        </w:tabs>
        <w:spacing w:after="0"/>
        <w:ind w:left="708"/>
        <w:rPr>
          <w:del w:id="579" w:author="Edgar Josué Malagón Montaña" w:date="2015-11-11T11:44:00Z"/>
          <w:rFonts w:ascii="Times" w:eastAsiaTheme="minorEastAsia" w:hAnsi="Times"/>
        </w:rPr>
        <w:pPrChange w:id="580" w:author="Edgar Josué Malagón Montaña" w:date="2015-11-11T11:45:00Z">
          <w:pPr>
            <w:pStyle w:val="Prrafodelista"/>
            <w:numPr>
              <w:numId w:val="3"/>
            </w:numPr>
            <w:tabs>
              <w:tab w:val="right" w:pos="8498"/>
            </w:tabs>
            <w:spacing w:after="0"/>
            <w:ind w:hanging="360"/>
          </w:pPr>
        </w:pPrChange>
      </w:pPr>
      <w:r w:rsidRPr="00EF2B2A">
        <w:rPr>
          <w:rFonts w:ascii="Times" w:eastAsiaTheme="minorEastAsia" w:hAnsi="Times"/>
        </w:rPr>
        <w:t xml:space="preserve">Propiedad </w:t>
      </w:r>
      <w:proofErr w:type="spellStart"/>
      <w:r w:rsidRPr="00EF2B2A">
        <w:rPr>
          <w:rFonts w:ascii="Times" w:eastAsiaTheme="minorEastAsia" w:hAnsi="Times"/>
        </w:rPr>
        <w:t>cancelativa</w:t>
      </w:r>
      <w:proofErr w:type="spellEnd"/>
      <w:ins w:id="581" w:author="Edgar Josué Malagón Montaña" w:date="2015-11-11T11:44:00Z">
        <w:r w:rsidR="008E0CE6" w:rsidRPr="00EF2B2A">
          <w:rPr>
            <w:rFonts w:ascii="Times" w:eastAsiaTheme="minorEastAsia" w:hAnsi="Times"/>
          </w:rPr>
          <w:t xml:space="preserve">: </w:t>
        </w:r>
      </w:ins>
    </w:p>
    <w:p w14:paraId="3CBA7857" w14:textId="5B34CE02" w:rsidR="00C04DB0" w:rsidRPr="00EF2B2A" w:rsidDel="003615DC" w:rsidRDefault="00C04DB0">
      <w:pPr>
        <w:pStyle w:val="Prrafodelista"/>
        <w:numPr>
          <w:ilvl w:val="0"/>
          <w:numId w:val="3"/>
        </w:numPr>
        <w:tabs>
          <w:tab w:val="right" w:pos="8498"/>
        </w:tabs>
        <w:spacing w:after="0"/>
        <w:ind w:left="708"/>
        <w:rPr>
          <w:del w:id="582" w:author="Edgar Josué Malagón Montaña" w:date="2015-11-11T11:41:00Z"/>
          <w:rFonts w:ascii="Times" w:eastAsiaTheme="minorEastAsia" w:hAnsi="Times"/>
        </w:rPr>
        <w:pPrChange w:id="583" w:author="Edgar Josué Malagón Montaña" w:date="2015-11-11T11:45:00Z">
          <w:pPr>
            <w:pStyle w:val="Prrafodelista"/>
            <w:tabs>
              <w:tab w:val="right" w:pos="8498"/>
            </w:tabs>
            <w:spacing w:after="0"/>
          </w:pPr>
        </w:pPrChange>
      </w:pPr>
    </w:p>
    <w:p w14:paraId="58A763C4" w14:textId="0B4BDE81" w:rsidR="0098111A" w:rsidRDefault="0098111A">
      <w:pPr>
        <w:pStyle w:val="Prrafodelista"/>
        <w:tabs>
          <w:tab w:val="right" w:pos="8498"/>
        </w:tabs>
        <w:spacing w:after="0"/>
        <w:ind w:left="708"/>
        <w:rPr>
          <w:ins w:id="584" w:author="Edgar Josué Malagón Montaña" w:date="2015-11-10T12:42:00Z"/>
          <w:rFonts w:ascii="Times" w:eastAsiaTheme="minorEastAsia" w:hAnsi="Times"/>
        </w:rPr>
        <w:pPrChange w:id="585" w:author="Edgar Josué Malagón Montaña" w:date="2015-11-11T11:45:00Z">
          <w:pPr>
            <w:pStyle w:val="Prrafodelista"/>
            <w:tabs>
              <w:tab w:val="right" w:pos="8498"/>
            </w:tabs>
            <w:spacing w:after="0"/>
          </w:pPr>
        </w:pPrChange>
      </w:pPr>
      <w:del w:id="586" w:author="Edgar Josué Malagón Montaña" w:date="2015-11-11T11:44:00Z">
        <w:r w:rsidDel="008E0CE6">
          <w:rPr>
            <w:rFonts w:ascii="Times" w:eastAsiaTheme="minorEastAsia" w:hAnsi="Times"/>
          </w:rPr>
          <w:delText>E</w:delText>
        </w:r>
      </w:del>
      <w:proofErr w:type="gramStart"/>
      <w:ins w:id="587" w:author="Edgar Josué Malagón Montaña" w:date="2015-11-11T11:44:00Z">
        <w:r w:rsidR="008E0CE6">
          <w:rPr>
            <w:rFonts w:ascii="Times" w:eastAsiaTheme="minorEastAsia" w:hAnsi="Times"/>
          </w:rPr>
          <w:t>e</w:t>
        </w:r>
      </w:ins>
      <w:r>
        <w:rPr>
          <w:rFonts w:ascii="Times" w:eastAsiaTheme="minorEastAsia" w:hAnsi="Times"/>
        </w:rPr>
        <w:t>n</w:t>
      </w:r>
      <w:proofErr w:type="gramEnd"/>
      <w:r>
        <w:rPr>
          <w:rFonts w:ascii="Times" w:eastAsiaTheme="minorEastAsia" w:hAnsi="Times"/>
        </w:rPr>
        <w:t xml:space="preserve"> una igualdad se pueden suprimir o eliminar términos semejantes si están en lados diferentes de la igualdad, y la igualdad se conserva.</w:t>
      </w:r>
    </w:p>
    <w:p w14:paraId="4C9AEDEF" w14:textId="77777777" w:rsidR="00450102" w:rsidRDefault="00450102" w:rsidP="0098111A">
      <w:pPr>
        <w:pStyle w:val="Prrafodelista"/>
        <w:tabs>
          <w:tab w:val="right" w:pos="8498"/>
        </w:tabs>
        <w:spacing w:after="0"/>
        <w:rPr>
          <w:rFonts w:ascii="Times" w:eastAsiaTheme="minorEastAsia" w:hAnsi="Times"/>
        </w:rPr>
      </w:pPr>
    </w:p>
    <w:p w14:paraId="6EA6B4C0" w14:textId="77777777" w:rsidR="008E5621" w:rsidRDefault="008E5621" w:rsidP="00322741">
      <w:pPr>
        <w:tabs>
          <w:tab w:val="right" w:pos="8498"/>
        </w:tabs>
        <w:spacing w:after="0"/>
        <w:rPr>
          <w:rFonts w:ascii="Times" w:hAnsi="Times"/>
          <w:b/>
        </w:rPr>
      </w:pPr>
    </w:p>
    <w:p w14:paraId="0C711C2B" w14:textId="77777777" w:rsidR="008E5621" w:rsidRDefault="008E5621" w:rsidP="008E5621">
      <w:pPr>
        <w:tabs>
          <w:tab w:val="right" w:pos="8498"/>
        </w:tabs>
        <w:spacing w:after="0"/>
        <w:rPr>
          <w:rFonts w:ascii="Times" w:hAnsi="Times"/>
          <w:b/>
        </w:rPr>
      </w:pPr>
      <w:r w:rsidRPr="004E5E51">
        <w:rPr>
          <w:rFonts w:ascii="Times" w:hAnsi="Times"/>
          <w:highlight w:val="yellow"/>
        </w:rPr>
        <w:t xml:space="preserve">[SECCIÓN </w:t>
      </w:r>
      <w:r>
        <w:rPr>
          <w:rFonts w:ascii="Times" w:hAnsi="Times"/>
          <w:highlight w:val="yellow"/>
        </w:rPr>
        <w:t>2</w:t>
      </w:r>
      <w:r w:rsidRPr="004E5E51">
        <w:rPr>
          <w:rFonts w:ascii="Times" w:hAnsi="Times"/>
          <w:highlight w:val="yellow"/>
        </w:rPr>
        <w:t>]</w:t>
      </w:r>
      <w:r>
        <w:rPr>
          <w:rFonts w:ascii="Times" w:hAnsi="Times"/>
        </w:rPr>
        <w:t xml:space="preserve"> </w:t>
      </w:r>
      <w:r w:rsidR="00072A51">
        <w:rPr>
          <w:rFonts w:ascii="Times" w:hAnsi="Times"/>
          <w:b/>
        </w:rPr>
        <w:t>2.1</w:t>
      </w:r>
      <w:r w:rsidRPr="004E5E51">
        <w:rPr>
          <w:rFonts w:ascii="Times" w:hAnsi="Times"/>
          <w:b/>
        </w:rPr>
        <w:t xml:space="preserve"> </w:t>
      </w:r>
      <w:r w:rsidR="00072A51">
        <w:rPr>
          <w:rFonts w:ascii="Times" w:hAnsi="Times"/>
          <w:b/>
        </w:rPr>
        <w:t>Solución de una ecuación</w:t>
      </w:r>
    </w:p>
    <w:p w14:paraId="6A525F2E" w14:textId="584536E9" w:rsidR="009809FB" w:rsidDel="004C0375" w:rsidRDefault="009809FB" w:rsidP="008E5621">
      <w:pPr>
        <w:tabs>
          <w:tab w:val="right" w:pos="8498"/>
        </w:tabs>
        <w:spacing w:after="0"/>
        <w:rPr>
          <w:del w:id="588" w:author="Edgar Josué Malagón Montaña" w:date="2015-11-11T11:46:00Z"/>
          <w:rFonts w:ascii="Times" w:hAnsi="Times"/>
          <w:b/>
        </w:rPr>
      </w:pPr>
    </w:p>
    <w:p w14:paraId="751A6570" w14:textId="75A966EC" w:rsidR="009809FB" w:rsidDel="00533C6E" w:rsidRDefault="004C0375" w:rsidP="008E5621">
      <w:pPr>
        <w:tabs>
          <w:tab w:val="right" w:pos="8498"/>
        </w:tabs>
        <w:spacing w:after="0"/>
        <w:rPr>
          <w:del w:id="589" w:author="Edgar Josué Malagón Montaña" w:date="2015-11-11T12:03:00Z"/>
          <w:rFonts w:ascii="Times" w:hAnsi="Times"/>
        </w:rPr>
      </w:pPr>
      <w:ins w:id="590" w:author="Edgar Josué Malagón Montaña" w:date="2015-11-11T11:51:00Z">
        <w:r>
          <w:rPr>
            <w:rFonts w:ascii="Times" w:hAnsi="Times"/>
          </w:rPr>
          <w:lastRenderedPageBreak/>
          <w:t xml:space="preserve">Resolver </w:t>
        </w:r>
      </w:ins>
      <w:del w:id="591" w:author="Edgar Josué Malagón Montaña" w:date="2015-11-11T11:51:00Z">
        <w:r w:rsidR="00072A51" w:rsidDel="004C0375">
          <w:rPr>
            <w:rFonts w:ascii="Times" w:hAnsi="Times"/>
          </w:rPr>
          <w:delText xml:space="preserve">La solución de </w:delText>
        </w:r>
      </w:del>
      <w:r w:rsidR="00072A51">
        <w:rPr>
          <w:rFonts w:ascii="Times" w:hAnsi="Times"/>
        </w:rPr>
        <w:t xml:space="preserve">una ecuación corresponde al valor o valores numéricos por los cuales se puede reemplazar la incógnita para que la igualdad se cumpla. </w:t>
      </w:r>
    </w:p>
    <w:p w14:paraId="10B271F3" w14:textId="7EDE6471" w:rsidR="00C12116" w:rsidDel="00533C6E" w:rsidRDefault="00C12116" w:rsidP="008E5621">
      <w:pPr>
        <w:tabs>
          <w:tab w:val="right" w:pos="8498"/>
        </w:tabs>
        <w:spacing w:after="0"/>
        <w:rPr>
          <w:del w:id="592" w:author="Edgar Josué Malagón Montaña" w:date="2015-11-11T12:03:00Z"/>
          <w:rFonts w:ascii="Times" w:hAnsi="Times"/>
        </w:rPr>
      </w:pPr>
    </w:p>
    <w:p w14:paraId="28CA3F49" w14:textId="34C034DE" w:rsidR="009809FB" w:rsidRDefault="00C12116" w:rsidP="008E5621">
      <w:pPr>
        <w:tabs>
          <w:tab w:val="right" w:pos="8498"/>
        </w:tabs>
        <w:spacing w:after="0"/>
        <w:rPr>
          <w:rFonts w:ascii="Times" w:hAnsi="Times"/>
        </w:rPr>
      </w:pPr>
      <w:r>
        <w:rPr>
          <w:rFonts w:ascii="Times" w:hAnsi="Times"/>
        </w:rPr>
        <w:t>Por ejemplo</w:t>
      </w:r>
      <w:ins w:id="593" w:author="Edgar Josué Malagón Montaña" w:date="2015-11-11T12:04:00Z">
        <w:r w:rsidR="00533C6E">
          <w:rPr>
            <w:rFonts w:ascii="Times" w:hAnsi="Times"/>
          </w:rPr>
          <w:t>:</w:t>
        </w:r>
      </w:ins>
    </w:p>
    <w:p w14:paraId="71EA9C59" w14:textId="77777777" w:rsidR="00C12116" w:rsidRDefault="00C12116" w:rsidP="008E5621">
      <w:pPr>
        <w:tabs>
          <w:tab w:val="right" w:pos="8498"/>
        </w:tabs>
        <w:spacing w:after="0"/>
        <w:rPr>
          <w:ins w:id="594" w:author="Edgar Josué Malagón Montaña" w:date="2015-11-12T05:55:00Z"/>
          <w:rFonts w:ascii="Times" w:hAnsi="Times"/>
        </w:rPr>
      </w:pPr>
    </w:p>
    <w:p w14:paraId="66F7B14A" w14:textId="47D93409" w:rsidR="00FE2BCC" w:rsidRPr="00FE2BCC" w:rsidRDefault="00FE2BCC">
      <w:pPr>
        <w:tabs>
          <w:tab w:val="right" w:pos="8498"/>
        </w:tabs>
        <w:spacing w:after="0"/>
        <w:jc w:val="center"/>
        <w:rPr>
          <w:rFonts w:ascii="Times" w:hAnsi="Times"/>
        </w:rPr>
        <w:pPrChange w:id="595" w:author="Edgar Josué Malagón Montaña" w:date="2015-11-12T05:55:00Z">
          <w:pPr>
            <w:tabs>
              <w:tab w:val="right" w:pos="8498"/>
            </w:tabs>
            <w:spacing w:after="0"/>
          </w:pPr>
        </w:pPrChange>
      </w:pPr>
      <w:ins w:id="596" w:author="Edgar Josué Malagón Montaña" w:date="2015-11-12T05:55:00Z">
        <w:r>
          <w:rPr>
            <w:rFonts w:ascii="Times" w:hAnsi="Times"/>
          </w:rPr>
          <w:t>5</w:t>
        </w:r>
        <w:r>
          <w:rPr>
            <w:rFonts w:ascii="Times" w:hAnsi="Times"/>
            <w:i/>
          </w:rPr>
          <w:t>x</w:t>
        </w:r>
        <w:r>
          <w:rPr>
            <w:rFonts w:ascii="Times" w:hAnsi="Times"/>
          </w:rPr>
          <w:t xml:space="preserve"> + 3 = 23</w:t>
        </w:r>
      </w:ins>
    </w:p>
    <w:p w14:paraId="507CF173" w14:textId="36CFCA9D" w:rsidR="00C12116" w:rsidRPr="00C12116" w:rsidDel="00FE2BCC" w:rsidRDefault="00C12116" w:rsidP="00072A51">
      <w:pPr>
        <w:pStyle w:val="Prrafodelista"/>
        <w:tabs>
          <w:tab w:val="right" w:pos="8498"/>
        </w:tabs>
        <w:spacing w:after="0"/>
        <w:rPr>
          <w:del w:id="597" w:author="Edgar Josué Malagón Montaña" w:date="2015-11-12T05:55:00Z"/>
          <w:rFonts w:ascii="Times" w:eastAsiaTheme="minorEastAsia" w:hAnsi="Times"/>
        </w:rPr>
      </w:pPr>
      <w:del w:id="598" w:author="Edgar Josué Malagón Montaña" w:date="2015-11-12T05:55:00Z">
        <m:oMathPara>
          <m:oMath>
            <m:r>
              <w:rPr>
                <w:rFonts w:ascii="Cambria Math" w:hAnsi="Cambria Math"/>
                <w:highlight w:val="yellow"/>
                <w:rPrChange w:id="599" w:author="Edgar Josué Malagón Montaña" w:date="2015-11-11T12:04:00Z">
                  <w:rPr>
                    <w:rFonts w:ascii="Cambria Math" w:hAnsi="Cambria Math"/>
                  </w:rPr>
                </w:rPrChange>
              </w:rPr>
              <m:t>5x+3=23</m:t>
            </m:r>
          </m:oMath>
        </m:oMathPara>
      </w:del>
    </w:p>
    <w:p w14:paraId="6447B100" w14:textId="77777777" w:rsidR="008E5621" w:rsidRDefault="008E5621" w:rsidP="008E5621">
      <w:pPr>
        <w:tabs>
          <w:tab w:val="right" w:pos="8498"/>
        </w:tabs>
        <w:spacing w:after="0"/>
        <w:rPr>
          <w:rFonts w:ascii="Times" w:hAnsi="Times"/>
          <w:b/>
        </w:rPr>
      </w:pPr>
    </w:p>
    <w:p w14:paraId="2D5E403E" w14:textId="561A3269" w:rsidR="00072A51" w:rsidRDefault="00072A51" w:rsidP="008E5621">
      <w:pPr>
        <w:tabs>
          <w:tab w:val="right" w:pos="8498"/>
        </w:tabs>
        <w:spacing w:after="0"/>
        <w:rPr>
          <w:rFonts w:ascii="Times" w:hAnsi="Times"/>
        </w:rPr>
      </w:pPr>
      <w:r>
        <w:rPr>
          <w:rFonts w:ascii="Times" w:hAnsi="Times"/>
        </w:rPr>
        <w:t xml:space="preserve">Si reemplazamos la </w:t>
      </w:r>
      <w:ins w:id="600" w:author="Edgar Josué Malagón Montaña" w:date="2015-11-11T12:04:00Z">
        <w:r w:rsidR="00533C6E">
          <w:rPr>
            <w:rFonts w:ascii="Times" w:hAnsi="Times"/>
          </w:rPr>
          <w:t xml:space="preserve">variable </w:t>
        </w:r>
      </w:ins>
      <w:r w:rsidRPr="00533C6E">
        <w:rPr>
          <w:rFonts w:ascii="Times" w:hAnsi="Times"/>
          <w:i/>
          <w:rPrChange w:id="601" w:author="Edgar Josué Malagón Montaña" w:date="2015-11-11T12:04:00Z">
            <w:rPr>
              <w:rFonts w:ascii="Times" w:hAnsi="Times"/>
            </w:rPr>
          </w:rPrChange>
        </w:rPr>
        <w:t>x</w:t>
      </w:r>
      <w:r>
        <w:rPr>
          <w:rFonts w:ascii="Times" w:hAnsi="Times"/>
        </w:rPr>
        <w:t xml:space="preserve"> por 4 </w:t>
      </w:r>
      <w:ins w:id="602" w:author="Edgar Josué Malagón Montaña" w:date="2015-11-11T12:04:00Z">
        <w:r w:rsidR="00533C6E">
          <w:rPr>
            <w:rFonts w:ascii="Times" w:hAnsi="Times"/>
          </w:rPr>
          <w:t>se obtiene:</w:t>
        </w:r>
      </w:ins>
      <w:del w:id="603" w:author="Edgar Josué Malagón Montaña" w:date="2015-11-11T12:04:00Z">
        <w:r w:rsidDel="00533C6E">
          <w:rPr>
            <w:rFonts w:ascii="Times" w:hAnsi="Times"/>
          </w:rPr>
          <w:delText>nos damos cuenta que</w:delText>
        </w:r>
      </w:del>
    </w:p>
    <w:p w14:paraId="13D34BF0" w14:textId="77777777" w:rsidR="00072A51" w:rsidRDefault="00072A51" w:rsidP="008E5621">
      <w:pPr>
        <w:tabs>
          <w:tab w:val="right" w:pos="8498"/>
        </w:tabs>
        <w:spacing w:after="0"/>
        <w:rPr>
          <w:ins w:id="604" w:author="Edgar Josué Malagón Montaña" w:date="2015-11-12T05:55:00Z"/>
          <w:rFonts w:ascii="Times" w:hAnsi="Times"/>
        </w:rPr>
      </w:pPr>
    </w:p>
    <w:p w14:paraId="57EA3413" w14:textId="6716FF70" w:rsidR="00FE2BCC" w:rsidRDefault="00FE2BCC" w:rsidP="00FE2BCC">
      <w:pPr>
        <w:tabs>
          <w:tab w:val="right" w:pos="8498"/>
        </w:tabs>
        <w:spacing w:after="0"/>
        <w:jc w:val="center"/>
        <w:rPr>
          <w:ins w:id="605" w:author="Edgar Josué Malagón Montaña" w:date="2015-11-12T05:56:00Z"/>
          <w:rFonts w:ascii="Times" w:hAnsi="Times"/>
        </w:rPr>
      </w:pPr>
      <w:ins w:id="606" w:author="Edgar Josué Malagón Montaña" w:date="2015-11-12T05:55:00Z">
        <w:r>
          <w:rPr>
            <w:rFonts w:ascii="Times" w:hAnsi="Times"/>
          </w:rPr>
          <w:t>5(4) + 3 = 23</w:t>
        </w:r>
      </w:ins>
    </w:p>
    <w:p w14:paraId="09BD7824" w14:textId="1BC3517E" w:rsidR="00FE2BCC" w:rsidRDefault="00FE2BCC" w:rsidP="00FE2BCC">
      <w:pPr>
        <w:tabs>
          <w:tab w:val="right" w:pos="8498"/>
        </w:tabs>
        <w:spacing w:after="0"/>
        <w:jc w:val="center"/>
        <w:rPr>
          <w:ins w:id="607" w:author="Edgar Josué Malagón Montaña" w:date="2015-11-12T05:56:00Z"/>
          <w:rFonts w:ascii="Times" w:hAnsi="Times"/>
        </w:rPr>
      </w:pPr>
      <w:ins w:id="608" w:author="Edgar Josué Malagón Montaña" w:date="2015-11-12T05:56:00Z">
        <w:r>
          <w:rPr>
            <w:rFonts w:ascii="Times" w:hAnsi="Times"/>
          </w:rPr>
          <w:t>20 + 3 = 23</w:t>
        </w:r>
      </w:ins>
    </w:p>
    <w:p w14:paraId="2F1A1FFF" w14:textId="184A4F95" w:rsidR="00FE2BCC" w:rsidRPr="00566E2A" w:rsidRDefault="00FE2BCC" w:rsidP="00FE2BCC">
      <w:pPr>
        <w:tabs>
          <w:tab w:val="right" w:pos="8498"/>
        </w:tabs>
        <w:spacing w:after="0"/>
        <w:jc w:val="center"/>
        <w:rPr>
          <w:ins w:id="609" w:author="Edgar Josué Malagón Montaña" w:date="2015-11-12T05:56:00Z"/>
          <w:rFonts w:ascii="Times" w:hAnsi="Times"/>
        </w:rPr>
      </w:pPr>
      <w:ins w:id="610" w:author="Edgar Josué Malagón Montaña" w:date="2015-11-12T05:56:00Z">
        <w:r>
          <w:rPr>
            <w:rFonts w:ascii="Times" w:hAnsi="Times"/>
          </w:rPr>
          <w:t>23 = 23</w:t>
        </w:r>
      </w:ins>
    </w:p>
    <w:p w14:paraId="78525616" w14:textId="77777777" w:rsidR="00FE2BCC" w:rsidRPr="00566E2A" w:rsidRDefault="00FE2BCC" w:rsidP="00FE2BCC">
      <w:pPr>
        <w:tabs>
          <w:tab w:val="right" w:pos="8498"/>
        </w:tabs>
        <w:spacing w:after="0"/>
        <w:jc w:val="center"/>
        <w:rPr>
          <w:ins w:id="611" w:author="Edgar Josué Malagón Montaña" w:date="2015-11-12T05:55:00Z"/>
          <w:rFonts w:ascii="Times" w:hAnsi="Times"/>
        </w:rPr>
      </w:pPr>
    </w:p>
    <w:p w14:paraId="08344290" w14:textId="75DBC7B7" w:rsidR="00FE2BCC" w:rsidDel="00FE2BCC" w:rsidRDefault="00FE2BCC" w:rsidP="008E5621">
      <w:pPr>
        <w:tabs>
          <w:tab w:val="right" w:pos="8498"/>
        </w:tabs>
        <w:spacing w:after="0"/>
        <w:rPr>
          <w:del w:id="612" w:author="Edgar Josué Malagón Montaña" w:date="2015-11-12T05:56:00Z"/>
          <w:rFonts w:ascii="Times" w:hAnsi="Times"/>
        </w:rPr>
      </w:pPr>
    </w:p>
    <w:p w14:paraId="2C14FF9E" w14:textId="3AE5E284" w:rsidR="00072A51" w:rsidRPr="00533C6E" w:rsidDel="00FE2BCC" w:rsidRDefault="00072A51" w:rsidP="00072A51">
      <w:pPr>
        <w:pStyle w:val="Prrafodelista"/>
        <w:tabs>
          <w:tab w:val="right" w:pos="8498"/>
        </w:tabs>
        <w:spacing w:after="0"/>
        <w:rPr>
          <w:del w:id="613" w:author="Edgar Josué Malagón Montaña" w:date="2015-11-12T05:56:00Z"/>
          <w:rFonts w:ascii="Times" w:eastAsiaTheme="minorEastAsia" w:hAnsi="Times"/>
          <w:highlight w:val="yellow"/>
          <w:rPrChange w:id="614" w:author="Edgar Josué Malagón Montaña" w:date="2015-11-11T12:04:00Z">
            <w:rPr>
              <w:del w:id="615" w:author="Edgar Josué Malagón Montaña" w:date="2015-11-12T05:56:00Z"/>
              <w:rFonts w:ascii="Times" w:eastAsiaTheme="minorEastAsia" w:hAnsi="Times"/>
            </w:rPr>
          </w:rPrChange>
        </w:rPr>
      </w:pPr>
      <w:del w:id="616" w:author="Edgar Josué Malagón Montaña" w:date="2015-11-12T05:56:00Z">
        <m:oMathPara>
          <m:oMath>
            <m:r>
              <w:rPr>
                <w:rFonts w:ascii="Cambria Math" w:hAnsi="Cambria Math"/>
                <w:highlight w:val="yellow"/>
                <w:rPrChange w:id="617" w:author="Edgar Josué Malagón Montaña" w:date="2015-11-11T12:04:00Z">
                  <w:rPr>
                    <w:rFonts w:ascii="Cambria Math" w:hAnsi="Cambria Math"/>
                  </w:rPr>
                </w:rPrChange>
              </w:rPr>
              <m:t>5(4)+3=23</m:t>
            </m:r>
          </m:oMath>
        </m:oMathPara>
      </w:del>
    </w:p>
    <w:p w14:paraId="3C9F2A8A" w14:textId="5FE5A7B4" w:rsidR="00072A51" w:rsidRPr="00533C6E" w:rsidDel="00FE2BCC" w:rsidRDefault="00072A51" w:rsidP="00072A51">
      <w:pPr>
        <w:pStyle w:val="Prrafodelista"/>
        <w:tabs>
          <w:tab w:val="right" w:pos="8498"/>
        </w:tabs>
        <w:spacing w:after="0"/>
        <w:rPr>
          <w:del w:id="618" w:author="Edgar Josué Malagón Montaña" w:date="2015-11-12T05:56:00Z"/>
          <w:rFonts w:ascii="Times" w:eastAsiaTheme="minorEastAsia" w:hAnsi="Times"/>
          <w:highlight w:val="yellow"/>
          <w:rPrChange w:id="619" w:author="Edgar Josué Malagón Montaña" w:date="2015-11-11T12:04:00Z">
            <w:rPr>
              <w:del w:id="620" w:author="Edgar Josué Malagón Montaña" w:date="2015-11-12T05:56:00Z"/>
              <w:rFonts w:ascii="Times" w:eastAsiaTheme="minorEastAsia" w:hAnsi="Times"/>
            </w:rPr>
          </w:rPrChange>
        </w:rPr>
      </w:pPr>
      <w:del w:id="621" w:author="Edgar Josué Malagón Montaña" w:date="2015-11-12T05:56:00Z">
        <m:oMathPara>
          <m:oMath>
            <m:r>
              <w:rPr>
                <w:rFonts w:ascii="Cambria Math" w:hAnsi="Cambria Math"/>
                <w:highlight w:val="yellow"/>
                <w:rPrChange w:id="622" w:author="Edgar Josué Malagón Montaña" w:date="2015-11-11T12:04:00Z">
                  <w:rPr>
                    <w:rFonts w:ascii="Cambria Math" w:hAnsi="Cambria Math"/>
                  </w:rPr>
                </w:rPrChange>
              </w:rPr>
              <m:t>20+3=23</m:t>
            </m:r>
          </m:oMath>
        </m:oMathPara>
      </w:del>
    </w:p>
    <w:p w14:paraId="412FB751" w14:textId="563D63C8" w:rsidR="00072A51" w:rsidRPr="00C12116" w:rsidDel="00FE2BCC" w:rsidRDefault="00072A51" w:rsidP="00072A51">
      <w:pPr>
        <w:pStyle w:val="Prrafodelista"/>
        <w:tabs>
          <w:tab w:val="right" w:pos="8498"/>
        </w:tabs>
        <w:spacing w:after="0"/>
        <w:rPr>
          <w:del w:id="623" w:author="Edgar Josué Malagón Montaña" w:date="2015-11-12T05:56:00Z"/>
          <w:rFonts w:ascii="Times" w:eastAsiaTheme="minorEastAsia" w:hAnsi="Times"/>
        </w:rPr>
      </w:pPr>
      <w:del w:id="624" w:author="Edgar Josué Malagón Montaña" w:date="2015-11-12T05:56:00Z">
        <m:oMathPara>
          <m:oMath>
            <m:r>
              <w:rPr>
                <w:rFonts w:ascii="Cambria Math" w:hAnsi="Cambria Math"/>
                <w:highlight w:val="yellow"/>
                <w:rPrChange w:id="625" w:author="Edgar Josué Malagón Montaña" w:date="2015-11-11T12:04:00Z">
                  <w:rPr>
                    <w:rFonts w:ascii="Cambria Math" w:hAnsi="Cambria Math"/>
                  </w:rPr>
                </w:rPrChange>
              </w:rPr>
              <m:t>23=23</m:t>
            </m:r>
          </m:oMath>
        </m:oMathPara>
      </w:del>
    </w:p>
    <w:p w14:paraId="5E986754" w14:textId="0C29C993" w:rsidR="00072A51" w:rsidRPr="00072A51" w:rsidDel="00FE2BCC" w:rsidRDefault="00072A51" w:rsidP="00072A51">
      <w:pPr>
        <w:pStyle w:val="Prrafodelista"/>
        <w:tabs>
          <w:tab w:val="right" w:pos="8498"/>
        </w:tabs>
        <w:spacing w:after="0"/>
        <w:rPr>
          <w:del w:id="626" w:author="Edgar Josué Malagón Montaña" w:date="2015-11-12T05:56:00Z"/>
          <w:rFonts w:ascii="Times" w:eastAsiaTheme="minorEastAsia" w:hAnsi="Times"/>
        </w:rPr>
      </w:pPr>
    </w:p>
    <w:p w14:paraId="17C0F79B" w14:textId="2AD71A4C" w:rsidR="00072A51" w:rsidRDefault="00072A51" w:rsidP="008E5621">
      <w:pPr>
        <w:tabs>
          <w:tab w:val="right" w:pos="8498"/>
        </w:tabs>
        <w:spacing w:after="0"/>
        <w:rPr>
          <w:rFonts w:ascii="Times" w:hAnsi="Times"/>
        </w:rPr>
      </w:pPr>
      <w:r>
        <w:rPr>
          <w:rFonts w:ascii="Times" w:hAnsi="Times"/>
        </w:rPr>
        <w:t xml:space="preserve">Lo cual muestra que </w:t>
      </w:r>
      <w:r w:rsidRPr="00533C6E">
        <w:rPr>
          <w:rFonts w:ascii="Times" w:hAnsi="Times"/>
          <w:i/>
          <w:rPrChange w:id="627" w:author="Edgar Josué Malagón Montaña" w:date="2015-11-11T12:04:00Z">
            <w:rPr>
              <w:rFonts w:ascii="Times" w:hAnsi="Times"/>
            </w:rPr>
          </w:rPrChange>
        </w:rPr>
        <w:t>x</w:t>
      </w:r>
      <w:ins w:id="628" w:author="Edgar Josué Malagón Montaña" w:date="2015-11-11T12:04:00Z">
        <w:r w:rsidR="00533C6E">
          <w:rPr>
            <w:rFonts w:ascii="Times" w:hAnsi="Times"/>
          </w:rPr>
          <w:t xml:space="preserve"> </w:t>
        </w:r>
      </w:ins>
      <w:r>
        <w:rPr>
          <w:rFonts w:ascii="Times" w:hAnsi="Times"/>
        </w:rPr>
        <w:t>=</w:t>
      </w:r>
      <w:ins w:id="629" w:author="Edgar Josué Malagón Montaña" w:date="2015-11-11T12:04:00Z">
        <w:r w:rsidR="00533C6E">
          <w:rPr>
            <w:rFonts w:ascii="Times" w:hAnsi="Times"/>
          </w:rPr>
          <w:t xml:space="preserve"> </w:t>
        </w:r>
      </w:ins>
      <w:r>
        <w:rPr>
          <w:rFonts w:ascii="Times" w:hAnsi="Times"/>
        </w:rPr>
        <w:t>4 es la solución de la ecuación anterior</w:t>
      </w:r>
      <w:ins w:id="630" w:author="Edgar Josué Malagón Montaña" w:date="2015-11-11T12:04:00Z">
        <w:r w:rsidR="00533C6E">
          <w:rPr>
            <w:rFonts w:ascii="Times" w:hAnsi="Times"/>
          </w:rPr>
          <w:t>.</w:t>
        </w:r>
      </w:ins>
    </w:p>
    <w:p w14:paraId="60E7B2F9" w14:textId="77777777" w:rsidR="00072A51" w:rsidRPr="00072A51" w:rsidRDefault="00072A51" w:rsidP="008E5621">
      <w:pPr>
        <w:tabs>
          <w:tab w:val="right" w:pos="8498"/>
        </w:tabs>
        <w:spacing w:after="0"/>
        <w:rPr>
          <w:rFonts w:ascii="Times" w:hAnsi="Times"/>
        </w:rPr>
      </w:pPr>
    </w:p>
    <w:p w14:paraId="33C9E71B" w14:textId="1416A216" w:rsidR="008E5621" w:rsidRDefault="008E5621" w:rsidP="008E5621">
      <w:pPr>
        <w:tabs>
          <w:tab w:val="right" w:pos="8498"/>
        </w:tabs>
        <w:spacing w:after="0"/>
        <w:rPr>
          <w:rFonts w:ascii="Times" w:hAnsi="Times"/>
          <w:b/>
        </w:rPr>
      </w:pPr>
      <w:r w:rsidRPr="004E5E51">
        <w:rPr>
          <w:rFonts w:ascii="Times" w:hAnsi="Times"/>
          <w:highlight w:val="yellow"/>
        </w:rPr>
        <w:t xml:space="preserve">[SECCIÓN </w:t>
      </w:r>
      <w:r w:rsidR="000E62E4">
        <w:rPr>
          <w:rFonts w:ascii="Times" w:hAnsi="Times"/>
          <w:highlight w:val="yellow"/>
        </w:rPr>
        <w:t>3</w:t>
      </w:r>
      <w:r w:rsidRPr="004E5E51">
        <w:rPr>
          <w:rFonts w:ascii="Times" w:hAnsi="Times"/>
          <w:highlight w:val="yellow"/>
        </w:rPr>
        <w:t>]</w:t>
      </w:r>
      <w:r>
        <w:rPr>
          <w:rFonts w:ascii="Times" w:hAnsi="Times"/>
        </w:rPr>
        <w:t xml:space="preserve"> </w:t>
      </w:r>
      <w:r w:rsidR="00072A51">
        <w:rPr>
          <w:rFonts w:ascii="Times" w:hAnsi="Times"/>
          <w:b/>
        </w:rPr>
        <w:t xml:space="preserve">2.1.1 Solución de ecuaciones de la forma </w:t>
      </w:r>
      <w:r w:rsidR="00072A51" w:rsidRPr="00450102">
        <w:rPr>
          <w:rFonts w:ascii="Times" w:hAnsi="Times"/>
          <w:b/>
          <w:i/>
          <w:rPrChange w:id="631" w:author="Edgar Josué Malagón Montaña" w:date="2015-11-10T12:44:00Z">
            <w:rPr>
              <w:rFonts w:ascii="Times" w:hAnsi="Times"/>
              <w:b/>
            </w:rPr>
          </w:rPrChange>
        </w:rPr>
        <w:t>x</w:t>
      </w:r>
      <w:ins w:id="632" w:author="Edgar Josué Malagón Montaña" w:date="2015-11-10T12:44:00Z">
        <w:r w:rsidR="00450102">
          <w:rPr>
            <w:rFonts w:ascii="Times" w:hAnsi="Times"/>
            <w:b/>
          </w:rPr>
          <w:t xml:space="preserve"> </w:t>
        </w:r>
      </w:ins>
      <w:ins w:id="633" w:author="Edgar Josué Malagón Montaña" w:date="2015-11-12T06:14:00Z">
        <w:r w:rsidR="004D55D1">
          <w:rPr>
            <w:rFonts w:ascii="Times" w:hAnsi="Times" w:cs="Times"/>
            <w:b/>
            <w:i/>
          </w:rPr>
          <w:t>±</w:t>
        </w:r>
      </w:ins>
      <w:del w:id="634" w:author="Edgar Josué Malagón Montaña" w:date="2015-11-12T06:14:00Z">
        <w:r w:rsidR="00072A51" w:rsidDel="004D55D1">
          <w:rPr>
            <w:rFonts w:ascii="Times" w:hAnsi="Times"/>
            <w:b/>
          </w:rPr>
          <w:delText>+</w:delText>
        </w:r>
      </w:del>
      <w:ins w:id="635" w:author="Edgar Josué Malagón Montaña" w:date="2015-11-10T12:44:00Z">
        <w:r w:rsidR="00450102">
          <w:rPr>
            <w:rFonts w:ascii="Times" w:hAnsi="Times"/>
            <w:b/>
          </w:rPr>
          <w:t xml:space="preserve"> </w:t>
        </w:r>
      </w:ins>
      <w:r w:rsidR="00072A51" w:rsidRPr="00450102">
        <w:rPr>
          <w:rFonts w:ascii="Times" w:hAnsi="Times"/>
          <w:b/>
          <w:i/>
          <w:rPrChange w:id="636" w:author="Edgar Josué Malagón Montaña" w:date="2015-11-10T12:44:00Z">
            <w:rPr>
              <w:rFonts w:ascii="Times" w:hAnsi="Times"/>
              <w:b/>
            </w:rPr>
          </w:rPrChange>
        </w:rPr>
        <w:t>b</w:t>
      </w:r>
      <w:ins w:id="637" w:author="Edgar Josué Malagón Montaña" w:date="2015-11-10T12:44:00Z">
        <w:r w:rsidR="00450102">
          <w:rPr>
            <w:rFonts w:ascii="Times" w:hAnsi="Times"/>
            <w:b/>
          </w:rPr>
          <w:t xml:space="preserve"> </w:t>
        </w:r>
      </w:ins>
      <w:r w:rsidR="00072A51">
        <w:rPr>
          <w:rFonts w:ascii="Times" w:hAnsi="Times"/>
          <w:b/>
        </w:rPr>
        <w:t>=</w:t>
      </w:r>
      <w:ins w:id="638" w:author="Edgar Josué Malagón Montaña" w:date="2015-11-10T12:44:00Z">
        <w:r w:rsidR="00450102">
          <w:rPr>
            <w:rFonts w:ascii="Times" w:hAnsi="Times"/>
            <w:b/>
          </w:rPr>
          <w:t xml:space="preserve"> </w:t>
        </w:r>
      </w:ins>
      <w:r w:rsidR="00072A51" w:rsidRPr="00450102">
        <w:rPr>
          <w:rFonts w:ascii="Times" w:hAnsi="Times"/>
          <w:b/>
          <w:i/>
          <w:rPrChange w:id="639" w:author="Edgar Josué Malagón Montaña" w:date="2015-11-10T12:44:00Z">
            <w:rPr>
              <w:rFonts w:ascii="Times" w:hAnsi="Times"/>
              <w:b/>
            </w:rPr>
          </w:rPrChange>
        </w:rPr>
        <w:t>c</w:t>
      </w:r>
    </w:p>
    <w:p w14:paraId="63B3B8D2" w14:textId="77777777" w:rsidR="009809FB" w:rsidRDefault="009809FB" w:rsidP="008E5621">
      <w:pPr>
        <w:tabs>
          <w:tab w:val="right" w:pos="8498"/>
        </w:tabs>
        <w:spacing w:after="0"/>
        <w:rPr>
          <w:rFonts w:ascii="Times" w:hAnsi="Times"/>
          <w:b/>
        </w:rPr>
      </w:pPr>
    </w:p>
    <w:p w14:paraId="00C62B1B" w14:textId="77777777" w:rsidR="009809FB" w:rsidRDefault="00072A51" w:rsidP="008E5621">
      <w:pPr>
        <w:tabs>
          <w:tab w:val="right" w:pos="8498"/>
        </w:tabs>
        <w:spacing w:after="0"/>
        <w:rPr>
          <w:ins w:id="640" w:author="paula" w:date="2015-11-11T17:46:00Z"/>
          <w:rFonts w:ascii="Times" w:hAnsi="Times"/>
        </w:rPr>
      </w:pPr>
      <w:r>
        <w:rPr>
          <w:rFonts w:ascii="Times" w:hAnsi="Times"/>
        </w:rPr>
        <w:t xml:space="preserve">Este tipo de ecuaciones se conocen como </w:t>
      </w:r>
      <w:r w:rsidR="009809FB">
        <w:rPr>
          <w:rFonts w:ascii="Times" w:hAnsi="Times"/>
        </w:rPr>
        <w:t xml:space="preserve">ecuaciones aditivas </w:t>
      </w:r>
      <w:r>
        <w:rPr>
          <w:rFonts w:ascii="Times" w:hAnsi="Times"/>
        </w:rPr>
        <w:t xml:space="preserve">y </w:t>
      </w:r>
      <w:r w:rsidR="009809FB">
        <w:rPr>
          <w:rFonts w:ascii="Times" w:hAnsi="Times"/>
        </w:rPr>
        <w:t xml:space="preserve">son todas aquellas igualdades que </w:t>
      </w:r>
      <w:r w:rsidR="00390DE9">
        <w:rPr>
          <w:rFonts w:ascii="Times" w:hAnsi="Times"/>
        </w:rPr>
        <w:t xml:space="preserve">describen situaciones que </w:t>
      </w:r>
      <w:r w:rsidR="009809FB">
        <w:rPr>
          <w:rFonts w:ascii="Times" w:hAnsi="Times"/>
        </w:rPr>
        <w:t>se pueden solucionar aplicando únicamente una suma o una resta, su forma general es:</w:t>
      </w:r>
    </w:p>
    <w:p w14:paraId="6D0C5F78" w14:textId="77777777" w:rsidR="00591BEE" w:rsidRDefault="00591BEE" w:rsidP="008E5621">
      <w:pPr>
        <w:tabs>
          <w:tab w:val="right" w:pos="8498"/>
        </w:tabs>
        <w:spacing w:after="0"/>
        <w:rPr>
          <w:ins w:id="641" w:author="paula" w:date="2015-11-11T17:46:00Z"/>
          <w:rFonts w:ascii="Times" w:hAnsi="Times"/>
        </w:rPr>
      </w:pPr>
    </w:p>
    <w:p w14:paraId="0EB76D31" w14:textId="2BAE652B" w:rsidR="00591BEE" w:rsidDel="001B7A6E" w:rsidRDefault="00591BEE" w:rsidP="008E5621">
      <w:pPr>
        <w:tabs>
          <w:tab w:val="right" w:pos="8498"/>
        </w:tabs>
        <w:spacing w:after="0"/>
        <w:rPr>
          <w:del w:id="642" w:author="paula" w:date="2015-11-11T17:47:00Z"/>
          <w:rFonts w:ascii="Times" w:hAnsi="Times"/>
          <w:i/>
        </w:rPr>
      </w:pPr>
      <w:ins w:id="643" w:author="paula" w:date="2015-11-11T17:46:00Z">
        <w:r>
          <w:rPr>
            <w:rFonts w:ascii="Times" w:hAnsi="Times"/>
            <w:i/>
          </w:rPr>
          <w:t>x</w:t>
        </w:r>
        <w:r>
          <w:rPr>
            <w:rFonts w:ascii="Times" w:hAnsi="Times"/>
          </w:rPr>
          <w:t xml:space="preserve"> </w:t>
        </w:r>
      </w:ins>
      <w:ins w:id="644" w:author="Edgar Josué Malagón Montaña" w:date="2015-11-12T06:14:00Z">
        <w:r w:rsidR="004D55D1">
          <w:rPr>
            <w:rFonts w:ascii="Times" w:hAnsi="Times" w:cs="Times"/>
            <w:b/>
            <w:i/>
          </w:rPr>
          <w:t>±</w:t>
        </w:r>
      </w:ins>
      <w:ins w:id="645" w:author="paula" w:date="2015-11-11T17:46:00Z">
        <w:del w:id="646" w:author="Edgar Josué Malagón Montaña" w:date="2015-11-12T06:14:00Z">
          <w:r w:rsidDel="004D55D1">
            <w:rPr>
              <w:rFonts w:ascii="Times" w:hAnsi="Times"/>
            </w:rPr>
            <w:delText>+</w:delText>
          </w:r>
        </w:del>
        <w:r>
          <w:rPr>
            <w:rFonts w:ascii="Times" w:hAnsi="Times"/>
          </w:rPr>
          <w:t xml:space="preserve"> </w:t>
        </w:r>
        <w:r>
          <w:rPr>
            <w:rFonts w:ascii="Times" w:hAnsi="Times"/>
            <w:i/>
          </w:rPr>
          <w:t xml:space="preserve">b </w:t>
        </w:r>
        <w:r>
          <w:rPr>
            <w:rFonts w:ascii="Times" w:hAnsi="Times"/>
          </w:rPr>
          <w:t xml:space="preserve">= </w:t>
        </w:r>
        <w:r>
          <w:rPr>
            <w:rFonts w:ascii="Times" w:hAnsi="Times"/>
            <w:i/>
          </w:rPr>
          <w:t>c</w:t>
        </w:r>
      </w:ins>
    </w:p>
    <w:p w14:paraId="336A81C5" w14:textId="77777777" w:rsidR="001B7A6E" w:rsidRPr="00591BEE" w:rsidRDefault="001B7A6E">
      <w:pPr>
        <w:tabs>
          <w:tab w:val="right" w:pos="8498"/>
        </w:tabs>
        <w:spacing w:after="0"/>
        <w:jc w:val="center"/>
        <w:rPr>
          <w:ins w:id="647" w:author="Edgar Josué Malagón Montaña" w:date="2015-11-11T21:12:00Z"/>
          <w:rFonts w:ascii="Times" w:hAnsi="Times"/>
          <w:i/>
          <w:rPrChange w:id="648" w:author="paula" w:date="2015-11-11T17:46:00Z">
            <w:rPr>
              <w:ins w:id="649" w:author="Edgar Josué Malagón Montaña" w:date="2015-11-11T21:12:00Z"/>
              <w:rFonts w:ascii="Times" w:hAnsi="Times"/>
            </w:rPr>
          </w:rPrChange>
        </w:rPr>
        <w:pPrChange w:id="650" w:author="paula" w:date="2015-11-11T17:47:00Z">
          <w:pPr>
            <w:tabs>
              <w:tab w:val="right" w:pos="8498"/>
            </w:tabs>
            <w:spacing w:after="0"/>
          </w:pPr>
        </w:pPrChange>
      </w:pPr>
    </w:p>
    <w:p w14:paraId="4D7063FA" w14:textId="77777777" w:rsidR="009809FB" w:rsidDel="00591BEE" w:rsidRDefault="009809FB">
      <w:pPr>
        <w:tabs>
          <w:tab w:val="right" w:pos="8498"/>
        </w:tabs>
        <w:spacing w:after="0"/>
        <w:jc w:val="center"/>
        <w:rPr>
          <w:del w:id="651" w:author="paula" w:date="2015-11-11T17:47:00Z"/>
          <w:rFonts w:ascii="Times" w:hAnsi="Times"/>
        </w:rPr>
        <w:pPrChange w:id="652" w:author="paula" w:date="2015-11-11T17:47:00Z">
          <w:pPr>
            <w:tabs>
              <w:tab w:val="right" w:pos="8498"/>
            </w:tabs>
            <w:spacing w:after="0"/>
          </w:pPr>
        </w:pPrChange>
      </w:pPr>
    </w:p>
    <w:p w14:paraId="6BB85E5D" w14:textId="25A5D4F9" w:rsidR="009809FB" w:rsidRPr="00AD0201" w:rsidDel="00591BEE" w:rsidRDefault="009809FB" w:rsidP="008E5621">
      <w:pPr>
        <w:tabs>
          <w:tab w:val="right" w:pos="8498"/>
        </w:tabs>
        <w:spacing w:after="0"/>
        <w:rPr>
          <w:del w:id="653" w:author="paula" w:date="2015-11-11T17:47:00Z"/>
          <w:rFonts w:ascii="Times" w:eastAsiaTheme="minorEastAsia" w:hAnsi="Times"/>
          <w:b/>
        </w:rPr>
      </w:pPr>
      <w:commentRangeStart w:id="654"/>
      <w:del w:id="655" w:author="paula" w:date="2015-11-11T17:47:00Z">
        <m:oMathPara>
          <m:oMath>
            <m:r>
              <m:rPr>
                <m:sty m:val="bi"/>
              </m:rPr>
              <w:rPr>
                <w:rFonts w:ascii="Cambria Math" w:hAnsi="Cambria Math"/>
              </w:rPr>
              <m:t>x+b=c</m:t>
            </m:r>
            <w:commentRangeEnd w:id="654"/>
            <m:r>
              <m:rPr>
                <m:sty m:val="p"/>
              </m:rPr>
              <w:rPr>
                <w:rStyle w:val="Refdecomentario"/>
              </w:rPr>
              <w:commentReference w:id="654"/>
            </m:r>
          </m:oMath>
        </m:oMathPara>
      </w:del>
    </w:p>
    <w:p w14:paraId="1B08F459" w14:textId="77777777" w:rsidR="00AD0201" w:rsidRDefault="00AD0201" w:rsidP="008E5621">
      <w:pPr>
        <w:tabs>
          <w:tab w:val="right" w:pos="8498"/>
        </w:tabs>
        <w:spacing w:after="0"/>
        <w:rPr>
          <w:rFonts w:ascii="Times" w:eastAsiaTheme="minorEastAsia" w:hAnsi="Times"/>
          <w:b/>
        </w:rPr>
      </w:pPr>
    </w:p>
    <w:tbl>
      <w:tblPr>
        <w:tblStyle w:val="Tablaconcuadrcula"/>
        <w:tblW w:w="0" w:type="auto"/>
        <w:tblLook w:val="04A0" w:firstRow="1" w:lastRow="0" w:firstColumn="1" w:lastColumn="0" w:noHBand="0" w:noVBand="1"/>
      </w:tblPr>
      <w:tblGrid>
        <w:gridCol w:w="2061"/>
        <w:gridCol w:w="6767"/>
      </w:tblGrid>
      <w:tr w:rsidR="00AD0201" w:rsidRPr="005D1738" w14:paraId="347BA05A" w14:textId="77777777" w:rsidTr="002503B9">
        <w:tc>
          <w:tcPr>
            <w:tcW w:w="9033" w:type="dxa"/>
            <w:gridSpan w:val="2"/>
            <w:shd w:val="clear" w:color="auto" w:fill="0D0D0D" w:themeFill="text1" w:themeFillTint="F2"/>
          </w:tcPr>
          <w:p w14:paraId="4192B6CD" w14:textId="77777777" w:rsidR="00AD0201" w:rsidRPr="005D1738" w:rsidRDefault="00AD0201" w:rsidP="002503B9">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AD0201" w14:paraId="51C771F9" w14:textId="77777777" w:rsidTr="00AD0201">
        <w:tc>
          <w:tcPr>
            <w:tcW w:w="2093" w:type="dxa"/>
          </w:tcPr>
          <w:p w14:paraId="05C37A49" w14:textId="77777777" w:rsidR="00AD0201" w:rsidRPr="00053744" w:rsidRDefault="00AD0201" w:rsidP="002503B9">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940" w:type="dxa"/>
          </w:tcPr>
          <w:p w14:paraId="3736F0FA" w14:textId="77777777" w:rsidR="00AD0201" w:rsidRPr="00053744" w:rsidRDefault="002B1935" w:rsidP="00450102">
            <w:pPr>
              <w:rPr>
                <w:rFonts w:ascii="Times New Roman" w:hAnsi="Times New Roman" w:cs="Times New Roman"/>
                <w:b/>
                <w:color w:val="000000"/>
                <w:sz w:val="18"/>
                <w:szCs w:val="18"/>
              </w:rPr>
            </w:pPr>
            <w:r>
              <w:rPr>
                <w:rFonts w:ascii="Times New Roman" w:hAnsi="Times New Roman" w:cs="Times New Roman"/>
                <w:color w:val="000000"/>
              </w:rPr>
              <w:t>MA_</w:t>
            </w:r>
            <w:del w:id="656" w:author="Edgar Josué Malagón Montaña" w:date="2015-11-10T12:44:00Z">
              <w:r w:rsidDel="00450102">
                <w:rPr>
                  <w:rFonts w:ascii="Times New Roman" w:hAnsi="Times New Roman" w:cs="Times New Roman"/>
                  <w:color w:val="000000"/>
                </w:rPr>
                <w:delText>G</w:delText>
              </w:r>
            </w:del>
            <w:r>
              <w:rPr>
                <w:rFonts w:ascii="Times New Roman" w:hAnsi="Times New Roman" w:cs="Times New Roman"/>
                <w:color w:val="000000"/>
              </w:rPr>
              <w:t>08_06_IMG05</w:t>
            </w:r>
          </w:p>
        </w:tc>
      </w:tr>
      <w:tr w:rsidR="00AD0201" w14:paraId="57765338" w14:textId="77777777" w:rsidTr="00AD0201">
        <w:trPr>
          <w:trHeight w:val="1831"/>
        </w:trPr>
        <w:tc>
          <w:tcPr>
            <w:tcW w:w="2093" w:type="dxa"/>
          </w:tcPr>
          <w:p w14:paraId="6B6C3E69" w14:textId="77777777" w:rsidR="00AD0201" w:rsidRDefault="00AD0201" w:rsidP="002503B9">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940" w:type="dxa"/>
          </w:tcPr>
          <w:p w14:paraId="32A343FF" w14:textId="77777777" w:rsidR="00AD0201" w:rsidRDefault="00AD0201" w:rsidP="00AD0201">
            <w:pPr>
              <w:jc w:val="center"/>
              <w:rPr>
                <w:rFonts w:eastAsiaTheme="minorEastAsia"/>
              </w:rPr>
            </w:pPr>
            <w:r w:rsidRPr="000B2FD5">
              <w:rPr>
                <w:rFonts w:eastAsiaTheme="minorEastAsia"/>
                <w:noProof/>
                <w:lang w:val="es-CO" w:eastAsia="es-CO"/>
              </w:rPr>
              <w:drawing>
                <wp:anchor distT="0" distB="0" distL="114300" distR="114300" simplePos="0" relativeHeight="251659264" behindDoc="1" locked="0" layoutInCell="1" allowOverlap="1" wp14:anchorId="6CF1F20F" wp14:editId="18E02C47">
                  <wp:simplePos x="0" y="0"/>
                  <wp:positionH relativeFrom="column">
                    <wp:posOffset>15875</wp:posOffset>
                  </wp:positionH>
                  <wp:positionV relativeFrom="paragraph">
                    <wp:posOffset>149225</wp:posOffset>
                  </wp:positionV>
                  <wp:extent cx="1701165" cy="934085"/>
                  <wp:effectExtent l="0" t="0" r="0" b="0"/>
                  <wp:wrapNone/>
                  <wp:docPr id="40" name="Imagen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14" cstate="print"/>
                          <a:srcRect/>
                          <a:stretch>
                            <a:fillRect/>
                          </a:stretch>
                        </pic:blipFill>
                        <pic:spPr bwMode="auto">
                          <a:xfrm>
                            <a:off x="0" y="0"/>
                            <a:ext cx="1701165" cy="93408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14:paraId="3C745F3C" w14:textId="77777777" w:rsidR="00AD0201" w:rsidRDefault="00AD0201" w:rsidP="00AD0201">
            <w:pPr>
              <w:rPr>
                <w:rFonts w:ascii="Times New Roman" w:hAnsi="Times New Roman" w:cs="Times New Roman"/>
                <w:color w:val="000000"/>
              </w:rPr>
            </w:pPr>
            <w:r>
              <w:rPr>
                <w:rFonts w:eastAsiaTheme="minorEastAsia"/>
              </w:rPr>
              <w:t xml:space="preserve">    </w:t>
            </w:r>
            <w:commentRangeStart w:id="657"/>
            <w:r>
              <w:rPr>
                <w:rFonts w:eastAsiaTheme="minorEastAsia"/>
              </w:rPr>
              <w:t xml:space="preserve">                                                   </w:t>
            </w:r>
            <w:commentRangeEnd w:id="657"/>
            <w:r w:rsidR="00FF60A8">
              <w:rPr>
                <w:rStyle w:val="Refdecomentario"/>
              </w:rPr>
              <w:commentReference w:id="657"/>
            </w:r>
            <w:r>
              <w:rPr>
                <w:rFonts w:eastAsiaTheme="minorEastAsia"/>
              </w:rPr>
              <w:t xml:space="preserve">                      </w:t>
            </w:r>
          </w:p>
        </w:tc>
      </w:tr>
      <w:tr w:rsidR="00AD0201" w14:paraId="142254DD" w14:textId="77777777" w:rsidTr="00AD0201">
        <w:tc>
          <w:tcPr>
            <w:tcW w:w="2093" w:type="dxa"/>
          </w:tcPr>
          <w:p w14:paraId="71635DB0" w14:textId="77777777" w:rsidR="00AD0201" w:rsidRDefault="00AD0201" w:rsidP="002503B9">
            <w:pPr>
              <w:rPr>
                <w:rFonts w:ascii="Times New Roman" w:hAnsi="Times New Roman" w:cs="Times New Roman"/>
                <w:color w:val="000000"/>
              </w:rPr>
            </w:pPr>
            <w:r w:rsidRPr="00053744">
              <w:rPr>
                <w:rFonts w:ascii="Times New Roman" w:hAnsi="Times New Roman" w:cs="Times New Roman"/>
                <w:b/>
                <w:color w:val="000000"/>
                <w:sz w:val="18"/>
                <w:szCs w:val="18"/>
              </w:rPr>
              <w:t xml:space="preserve">Código </w:t>
            </w:r>
            <w:proofErr w:type="spellStart"/>
            <w:r w:rsidRPr="00053744">
              <w:rPr>
                <w:rFonts w:ascii="Times New Roman" w:hAnsi="Times New Roman" w:cs="Times New Roman"/>
                <w:b/>
                <w:color w:val="000000"/>
                <w:sz w:val="18"/>
                <w:szCs w:val="18"/>
              </w:rPr>
              <w:t>Shutterstock</w:t>
            </w:r>
            <w:proofErr w:type="spellEnd"/>
            <w:r w:rsidRPr="00053744">
              <w:rPr>
                <w:rFonts w:ascii="Times New Roman" w:hAnsi="Times New Roman" w:cs="Times New Roman"/>
                <w:b/>
                <w:color w:val="000000"/>
                <w:sz w:val="18"/>
                <w:szCs w:val="18"/>
              </w:rPr>
              <w:t xml:space="preserve"> (o URL</w:t>
            </w:r>
            <w:r>
              <w:rPr>
                <w:rFonts w:ascii="Times New Roman" w:hAnsi="Times New Roman" w:cs="Times New Roman"/>
                <w:b/>
                <w:color w:val="000000"/>
                <w:sz w:val="18"/>
                <w:szCs w:val="18"/>
              </w:rPr>
              <w:t xml:space="preserve"> o la ruta en </w:t>
            </w:r>
            <w:proofErr w:type="spellStart"/>
            <w:r>
              <w:rPr>
                <w:rFonts w:ascii="Times New Roman" w:hAnsi="Times New Roman" w:cs="Times New Roman"/>
                <w:b/>
                <w:color w:val="000000"/>
                <w:sz w:val="18"/>
                <w:szCs w:val="18"/>
              </w:rPr>
              <w:t>AulaPlaneta</w:t>
            </w:r>
            <w:proofErr w:type="spellEnd"/>
            <w:r w:rsidRPr="00053744">
              <w:rPr>
                <w:rFonts w:ascii="Times New Roman" w:hAnsi="Times New Roman" w:cs="Times New Roman"/>
                <w:b/>
                <w:color w:val="000000"/>
                <w:sz w:val="18"/>
                <w:szCs w:val="18"/>
              </w:rPr>
              <w:t>)</w:t>
            </w:r>
          </w:p>
        </w:tc>
        <w:tc>
          <w:tcPr>
            <w:tcW w:w="6940" w:type="dxa"/>
          </w:tcPr>
          <w:p w14:paraId="0C0E1AAF" w14:textId="77777777" w:rsidR="00AD0201" w:rsidRDefault="00AD0201" w:rsidP="00AD0201">
            <w:pPr>
              <w:autoSpaceDE w:val="0"/>
              <w:autoSpaceDN w:val="0"/>
              <w:adjustRightInd w:val="0"/>
              <w:rPr>
                <w:rFonts w:ascii="Times New Roman" w:hAnsi="Times New Roman" w:cs="Times New Roman"/>
                <w:color w:val="000000"/>
              </w:rPr>
            </w:pPr>
          </w:p>
        </w:tc>
      </w:tr>
      <w:tr w:rsidR="00AD0201" w14:paraId="7F4FB920" w14:textId="77777777" w:rsidTr="00AD0201">
        <w:tc>
          <w:tcPr>
            <w:tcW w:w="2093" w:type="dxa"/>
          </w:tcPr>
          <w:p w14:paraId="041E58FD" w14:textId="77777777" w:rsidR="00AD0201" w:rsidRDefault="00AD0201" w:rsidP="002503B9">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6940" w:type="dxa"/>
          </w:tcPr>
          <w:p w14:paraId="1B4885F4" w14:textId="74C733DF" w:rsidR="00234289" w:rsidRDefault="001B7A6E" w:rsidP="00234289">
            <w:pPr>
              <w:autoSpaceDE w:val="0"/>
              <w:autoSpaceDN w:val="0"/>
              <w:adjustRightInd w:val="0"/>
              <w:rPr>
                <w:rFonts w:eastAsiaTheme="minorEastAsia"/>
              </w:rPr>
            </w:pPr>
            <w:ins w:id="658" w:author="Edgar Josué Malagón Montaña" w:date="2015-11-11T21:13:00Z">
              <w:r>
                <w:rPr>
                  <w:rFonts w:eastAsiaTheme="minorEastAsia"/>
                </w:rPr>
                <w:t>U</w:t>
              </w:r>
            </w:ins>
            <w:del w:id="659" w:author="Edgar Josué Malagón Montaña" w:date="2015-11-11T21:13:00Z">
              <w:r w:rsidR="00234289" w:rsidDel="001B7A6E">
                <w:rPr>
                  <w:rFonts w:eastAsiaTheme="minorEastAsia"/>
                </w:rPr>
                <w:delText>La figura representa u</w:delText>
              </w:r>
            </w:del>
            <w:r w:rsidR="00234289">
              <w:rPr>
                <w:rFonts w:eastAsiaTheme="minorEastAsia"/>
              </w:rPr>
              <w:t>na balanza que está equilibrada</w:t>
            </w:r>
            <w:ins w:id="660" w:author="Edgar Josué Malagón Montaña" w:date="2015-11-11T21:14:00Z">
              <w:r>
                <w:rPr>
                  <w:rFonts w:eastAsiaTheme="minorEastAsia"/>
                </w:rPr>
                <w:t xml:space="preserve"> porque tiene la misma masa en cada brazo</w:t>
              </w:r>
            </w:ins>
            <w:ins w:id="661" w:author="Edgar Josué Malagón Montaña" w:date="2015-11-11T21:13:00Z">
              <w:r>
                <w:rPr>
                  <w:rFonts w:eastAsiaTheme="minorEastAsia"/>
                </w:rPr>
                <w:t>.</w:t>
              </w:r>
            </w:ins>
            <w:del w:id="662" w:author="Edgar Josué Malagón Montaña" w:date="2015-11-11T21:13:00Z">
              <w:r w:rsidR="00234289" w:rsidDel="001B7A6E">
                <w:rPr>
                  <w:rFonts w:eastAsiaTheme="minorEastAsia"/>
                </w:rPr>
                <w:delText xml:space="preserve">, cada bloque pequeño </w:delText>
              </w:r>
            </w:del>
            <w:ins w:id="663" w:author="paula" w:date="2015-11-11T17:49:00Z">
              <w:del w:id="664" w:author="Edgar Josué Malagón Montaña" w:date="2015-11-11T21:13:00Z">
                <w:r w:rsidR="00591BEE" w:rsidDel="001B7A6E">
                  <w:rPr>
                    <w:rFonts w:eastAsiaTheme="minorEastAsia"/>
                  </w:rPr>
                  <w:delText xml:space="preserve">tiene </w:delText>
                </w:r>
                <w:r w:rsidR="00591BEE" w:rsidDel="001B7A6E">
                  <w:rPr>
                    <w:rFonts w:eastAsiaTheme="minorEastAsia"/>
                  </w:rPr>
                  <w:lastRenderedPageBreak/>
                  <w:delText>una masa de</w:delText>
                </w:r>
              </w:del>
            </w:ins>
            <w:commentRangeStart w:id="665"/>
            <w:del w:id="666" w:author="Edgar Josué Malagón Montaña" w:date="2015-11-11T21:13:00Z">
              <w:r w:rsidR="00234289" w:rsidDel="001B7A6E">
                <w:rPr>
                  <w:rFonts w:eastAsiaTheme="minorEastAsia"/>
                </w:rPr>
                <w:delText>pesa</w:delText>
              </w:r>
              <w:commentRangeEnd w:id="665"/>
              <w:r w:rsidR="00591BEE" w:rsidDel="001B7A6E">
                <w:rPr>
                  <w:rStyle w:val="Refdecomentario"/>
                </w:rPr>
                <w:commentReference w:id="665"/>
              </w:r>
              <w:r w:rsidR="00234289" w:rsidDel="001B7A6E">
                <w:rPr>
                  <w:rFonts w:eastAsiaTheme="minorEastAsia"/>
                </w:rPr>
                <w:delText xml:space="preserve"> 1 K</w:delText>
              </w:r>
            </w:del>
            <w:commentRangeStart w:id="667"/>
            <w:ins w:id="668" w:author="paula" w:date="2015-11-11T17:47:00Z">
              <w:del w:id="669" w:author="Edgar Josué Malagón Montaña" w:date="2015-11-11T21:13:00Z">
                <w:r w:rsidR="00591BEE" w:rsidDel="001B7A6E">
                  <w:rPr>
                    <w:rFonts w:eastAsiaTheme="minorEastAsia"/>
                  </w:rPr>
                  <w:delText>k</w:delText>
                </w:r>
              </w:del>
            </w:ins>
            <w:del w:id="670" w:author="Edgar Josué Malagón Montaña" w:date="2015-11-11T21:13:00Z">
              <w:r w:rsidR="00234289" w:rsidDel="001B7A6E">
                <w:rPr>
                  <w:rFonts w:eastAsiaTheme="minorEastAsia"/>
                </w:rPr>
                <w:delText>g</w:delText>
              </w:r>
              <w:commentRangeEnd w:id="667"/>
              <w:r w:rsidR="00591BEE" w:rsidDel="001B7A6E">
                <w:rPr>
                  <w:rStyle w:val="Refdecomentario"/>
                </w:rPr>
                <w:commentReference w:id="667"/>
              </w:r>
              <w:r w:rsidR="00234289" w:rsidDel="001B7A6E">
                <w:rPr>
                  <w:rFonts w:eastAsiaTheme="minorEastAsia"/>
                </w:rPr>
                <w:delText>, ¿</w:delText>
              </w:r>
            </w:del>
            <w:ins w:id="671" w:author="paula" w:date="2015-11-11T17:47:00Z">
              <w:del w:id="672" w:author="Edgar Josué Malagón Montaña" w:date="2015-11-11T21:13:00Z">
                <w:r w:rsidR="00591BEE" w:rsidDel="001B7A6E">
                  <w:rPr>
                    <w:rFonts w:eastAsiaTheme="minorEastAsia"/>
                  </w:rPr>
                  <w:delText>c</w:delText>
                </w:r>
              </w:del>
            </w:ins>
            <w:del w:id="673" w:author="Edgar Josué Malagón Montaña" w:date="2015-11-11T21:13:00Z">
              <w:r w:rsidR="00234289" w:rsidDel="001B7A6E">
                <w:rPr>
                  <w:rFonts w:eastAsiaTheme="minorEastAsia"/>
                </w:rPr>
                <w:delText xml:space="preserve">Cuál es </w:delText>
              </w:r>
            </w:del>
            <w:ins w:id="674" w:author="paula" w:date="2015-11-11T17:51:00Z">
              <w:del w:id="675" w:author="Edgar Josué Malagón Montaña" w:date="2015-11-11T21:13:00Z">
                <w:r w:rsidR="00FF60A8" w:rsidDel="001B7A6E">
                  <w:rPr>
                    <w:rFonts w:eastAsiaTheme="minorEastAsia"/>
                  </w:rPr>
                  <w:delText xml:space="preserve">la masa </w:delText>
                </w:r>
              </w:del>
            </w:ins>
            <w:del w:id="676" w:author="Edgar Josué Malagón Montaña" w:date="2015-11-11T21:13:00Z">
              <w:r w:rsidR="00234289" w:rsidDel="001B7A6E">
                <w:rPr>
                  <w:rFonts w:eastAsiaTheme="minorEastAsia"/>
                </w:rPr>
                <w:delText>el peso del bloque grande con la incógnita?</w:delText>
              </w:r>
            </w:del>
          </w:p>
          <w:p w14:paraId="4847A347" w14:textId="77777777" w:rsidR="00AD0201" w:rsidRDefault="00AD0201" w:rsidP="002503B9">
            <w:pPr>
              <w:rPr>
                <w:rFonts w:ascii="Times New Roman" w:hAnsi="Times New Roman" w:cs="Times New Roman"/>
                <w:color w:val="000000"/>
              </w:rPr>
            </w:pPr>
          </w:p>
        </w:tc>
      </w:tr>
    </w:tbl>
    <w:p w14:paraId="307DF4C4" w14:textId="77777777" w:rsidR="00AD0201" w:rsidRPr="00EF6F8F" w:rsidRDefault="00AD0201" w:rsidP="008E5621">
      <w:pPr>
        <w:tabs>
          <w:tab w:val="right" w:pos="8498"/>
        </w:tabs>
        <w:spacing w:after="0"/>
        <w:rPr>
          <w:rFonts w:ascii="Times" w:eastAsiaTheme="minorEastAsia" w:hAnsi="Times"/>
          <w:b/>
        </w:rPr>
      </w:pPr>
    </w:p>
    <w:p w14:paraId="181C148C" w14:textId="2EB5A79C" w:rsidR="001B7A6E" w:rsidRDefault="001B7A6E" w:rsidP="008E5621">
      <w:pPr>
        <w:tabs>
          <w:tab w:val="right" w:pos="8498"/>
        </w:tabs>
        <w:spacing w:after="0"/>
        <w:rPr>
          <w:ins w:id="677" w:author="Edgar Josué Malagón Montaña" w:date="2015-11-11T21:13:00Z"/>
          <w:rFonts w:ascii="Times" w:eastAsiaTheme="minorEastAsia" w:hAnsi="Times"/>
        </w:rPr>
      </w:pPr>
      <w:ins w:id="678" w:author="Edgar Josué Malagón Montaña" w:date="2015-11-11T21:13:00Z">
        <w:r>
          <w:rPr>
            <w:rFonts w:ascii="Times" w:eastAsiaTheme="minorEastAsia" w:hAnsi="Times"/>
          </w:rPr>
          <w:t>En la imagen anterior cada bloque pequeño tiene una masa de 1 kg, ¿cuál es la masa del bloque grande?</w:t>
        </w:r>
      </w:ins>
    </w:p>
    <w:p w14:paraId="084D04B2" w14:textId="77777777" w:rsidR="001B7A6E" w:rsidRDefault="001B7A6E" w:rsidP="008E5621">
      <w:pPr>
        <w:tabs>
          <w:tab w:val="right" w:pos="8498"/>
        </w:tabs>
        <w:spacing w:after="0"/>
        <w:rPr>
          <w:ins w:id="679" w:author="Edgar Josué Malagón Montaña" w:date="2015-11-11T21:13:00Z"/>
          <w:rFonts w:ascii="Times" w:eastAsiaTheme="minorEastAsia" w:hAnsi="Times"/>
        </w:rPr>
      </w:pPr>
    </w:p>
    <w:p w14:paraId="6B23CBA8" w14:textId="2437E0C8" w:rsidR="00234289" w:rsidRDefault="00234289" w:rsidP="008E5621">
      <w:pPr>
        <w:tabs>
          <w:tab w:val="right" w:pos="8498"/>
        </w:tabs>
        <w:spacing w:after="0"/>
        <w:rPr>
          <w:ins w:id="680" w:author="paula" w:date="2015-11-11T17:54:00Z"/>
          <w:rFonts w:ascii="Times" w:eastAsiaTheme="minorEastAsia" w:hAnsi="Times"/>
        </w:rPr>
      </w:pPr>
      <w:r>
        <w:rPr>
          <w:rFonts w:ascii="Times" w:eastAsiaTheme="minorEastAsia" w:hAnsi="Times"/>
        </w:rPr>
        <w:t xml:space="preserve">La situación anterior se puede esquematizar mediante una ecuación aditiva, cada plato del bloque representa un miembro de la ecuación, el bloque grande </w:t>
      </w:r>
      <w:del w:id="681" w:author="paula" w:date="2015-11-11T17:54:00Z">
        <w:r w:rsidDel="00186A6B">
          <w:rPr>
            <w:rFonts w:ascii="Times" w:eastAsiaTheme="minorEastAsia" w:hAnsi="Times"/>
          </w:rPr>
          <w:delText xml:space="preserve">como </w:delText>
        </w:r>
      </w:del>
      <w:ins w:id="682" w:author="paula" w:date="2015-11-11T17:55:00Z">
        <w:r w:rsidR="00186A6B">
          <w:rPr>
            <w:rFonts w:ascii="Times" w:eastAsiaTheme="minorEastAsia" w:hAnsi="Times"/>
          </w:rPr>
          <w:t>es la variable o incógnita de la ecuación, por ello</w:t>
        </w:r>
      </w:ins>
      <w:del w:id="683" w:author="paula" w:date="2015-11-11T17:55:00Z">
        <w:r w:rsidDel="00186A6B">
          <w:rPr>
            <w:rFonts w:ascii="Times" w:eastAsiaTheme="minorEastAsia" w:hAnsi="Times"/>
          </w:rPr>
          <w:delText>representa la incógnita</w:delText>
        </w:r>
      </w:del>
      <w:r>
        <w:rPr>
          <w:rFonts w:ascii="Times" w:eastAsiaTheme="minorEastAsia" w:hAnsi="Times"/>
        </w:rPr>
        <w:t xml:space="preserve"> lo podemos denominar </w:t>
      </w:r>
      <w:commentRangeStart w:id="684"/>
      <w:r w:rsidRPr="008D5EF1">
        <w:rPr>
          <w:rFonts w:ascii="Times" w:eastAsiaTheme="minorEastAsia" w:hAnsi="Times"/>
          <w:i/>
          <w:rPrChange w:id="685" w:author="paula" w:date="2015-11-11T17:53:00Z">
            <w:rPr>
              <w:rFonts w:ascii="Times" w:eastAsiaTheme="minorEastAsia" w:hAnsi="Times"/>
            </w:rPr>
          </w:rPrChange>
        </w:rPr>
        <w:t>x</w:t>
      </w:r>
      <w:commentRangeEnd w:id="684"/>
      <w:r w:rsidR="008D5EF1">
        <w:rPr>
          <w:rStyle w:val="Refdecomentario"/>
        </w:rPr>
        <w:commentReference w:id="684"/>
      </w:r>
      <w:r>
        <w:rPr>
          <w:rFonts w:ascii="Times" w:eastAsiaTheme="minorEastAsia" w:hAnsi="Times"/>
        </w:rPr>
        <w:t xml:space="preserve">, </w:t>
      </w:r>
      <w:ins w:id="686" w:author="paula" w:date="2015-11-11T17:55:00Z">
        <w:r w:rsidR="00186A6B">
          <w:rPr>
            <w:rFonts w:ascii="Times" w:eastAsiaTheme="minorEastAsia" w:hAnsi="Times"/>
          </w:rPr>
          <w:t>la masa de los bloques pequeños es</w:t>
        </w:r>
      </w:ins>
      <w:ins w:id="687" w:author="paula" w:date="2015-11-11T17:56:00Z">
        <w:r w:rsidR="00186A6B">
          <w:rPr>
            <w:rFonts w:ascii="Times" w:eastAsiaTheme="minorEastAsia" w:hAnsi="Times"/>
          </w:rPr>
          <w:t xml:space="preserve"> </w:t>
        </w:r>
      </w:ins>
      <w:ins w:id="688" w:author="paula" w:date="2015-11-11T17:55:00Z">
        <w:r w:rsidR="00186A6B">
          <w:rPr>
            <w:rFonts w:ascii="Times" w:eastAsiaTheme="minorEastAsia" w:hAnsi="Times"/>
          </w:rPr>
          <w:t>un dato conocido</w:t>
        </w:r>
      </w:ins>
      <w:ins w:id="689" w:author="paula" w:date="2015-11-11T17:56:00Z">
        <w:r w:rsidR="00186A6B">
          <w:rPr>
            <w:rFonts w:ascii="Times" w:eastAsiaTheme="minorEastAsia" w:hAnsi="Times"/>
          </w:rPr>
          <w:t xml:space="preserve"> (4 kg en el primer miembro y 9 en el segundo miembro),</w:t>
        </w:r>
      </w:ins>
      <w:del w:id="690" w:author="paula" w:date="2015-11-11T17:57:00Z">
        <w:r w:rsidDel="00186A6B">
          <w:rPr>
            <w:rFonts w:ascii="Times" w:eastAsiaTheme="minorEastAsia" w:hAnsi="Times"/>
          </w:rPr>
          <w:delText>mientras que bloque es un dato conocido</w:delText>
        </w:r>
      </w:del>
      <w:r>
        <w:rPr>
          <w:rFonts w:ascii="Times" w:eastAsiaTheme="minorEastAsia" w:hAnsi="Times"/>
        </w:rPr>
        <w:t xml:space="preserve"> por lo tanto</w:t>
      </w:r>
      <w:ins w:id="691" w:author="paula" w:date="2015-11-11T17:57:00Z">
        <w:r w:rsidR="00186A6B">
          <w:rPr>
            <w:rFonts w:ascii="Times" w:eastAsiaTheme="minorEastAsia" w:hAnsi="Times"/>
          </w:rPr>
          <w:t xml:space="preserve"> se puede</w:t>
        </w:r>
      </w:ins>
      <w:ins w:id="692" w:author="Edgar Josué Malagón Montaña" w:date="2015-11-11T20:31:00Z">
        <w:r w:rsidR="00842F43">
          <w:rPr>
            <w:rFonts w:ascii="Times" w:eastAsiaTheme="minorEastAsia" w:hAnsi="Times"/>
          </w:rPr>
          <w:t xml:space="preserve"> </w:t>
        </w:r>
      </w:ins>
      <w:del w:id="693" w:author="paula" w:date="2015-11-11T17:57:00Z">
        <w:r w:rsidDel="00186A6B">
          <w:rPr>
            <w:rFonts w:ascii="Times" w:eastAsiaTheme="minorEastAsia" w:hAnsi="Times"/>
          </w:rPr>
          <w:delText xml:space="preserve"> podemos </w:delText>
        </w:r>
      </w:del>
      <w:r>
        <w:rPr>
          <w:rFonts w:ascii="Times" w:eastAsiaTheme="minorEastAsia" w:hAnsi="Times"/>
        </w:rPr>
        <w:t>proponer la siguiente ecuación</w:t>
      </w:r>
      <w:ins w:id="694" w:author="paula" w:date="2015-11-11T17:57:00Z">
        <w:r w:rsidR="00186A6B">
          <w:rPr>
            <w:rFonts w:ascii="Times" w:eastAsiaTheme="minorEastAsia" w:hAnsi="Times"/>
          </w:rPr>
          <w:t xml:space="preserve"> para modelar la situación</w:t>
        </w:r>
      </w:ins>
      <w:commentRangeStart w:id="695"/>
      <w:ins w:id="696" w:author="paula" w:date="2015-11-11T17:53:00Z">
        <w:r w:rsidR="008D5EF1">
          <w:rPr>
            <w:rFonts w:ascii="Times" w:eastAsiaTheme="minorEastAsia" w:hAnsi="Times"/>
          </w:rPr>
          <w:t>:</w:t>
        </w:r>
        <w:commentRangeEnd w:id="695"/>
        <w:r w:rsidR="008D5EF1">
          <w:rPr>
            <w:rStyle w:val="Refdecomentario"/>
          </w:rPr>
          <w:commentReference w:id="695"/>
        </w:r>
      </w:ins>
    </w:p>
    <w:p w14:paraId="7ACB2FA6" w14:textId="5FA61DFD" w:rsidR="008D5EF1" w:rsidRPr="008D5EF1" w:rsidRDefault="0018781A">
      <w:pPr>
        <w:tabs>
          <w:tab w:val="right" w:pos="8498"/>
        </w:tabs>
        <w:spacing w:after="0"/>
        <w:jc w:val="center"/>
        <w:rPr>
          <w:rFonts w:ascii="Times" w:eastAsiaTheme="minorEastAsia" w:hAnsi="Times"/>
        </w:rPr>
        <w:pPrChange w:id="697" w:author="paula" w:date="2015-11-11T17:54:00Z">
          <w:pPr>
            <w:tabs>
              <w:tab w:val="right" w:pos="8498"/>
            </w:tabs>
            <w:spacing w:after="0"/>
          </w:pPr>
        </w:pPrChange>
      </w:pPr>
      <w:proofErr w:type="gramStart"/>
      <w:ins w:id="698" w:author="paula" w:date="2015-11-11T17:54:00Z">
        <w:r>
          <w:rPr>
            <w:rFonts w:ascii="Times" w:eastAsiaTheme="minorEastAsia" w:hAnsi="Times"/>
            <w:i/>
          </w:rPr>
          <w:t>x</w:t>
        </w:r>
        <w:proofErr w:type="gramEnd"/>
        <w:r w:rsidR="008D5EF1">
          <w:rPr>
            <w:rFonts w:ascii="Times" w:eastAsiaTheme="minorEastAsia" w:hAnsi="Times"/>
          </w:rPr>
          <w:t xml:space="preserve"> + 4 </w:t>
        </w:r>
        <w:r>
          <w:rPr>
            <w:rFonts w:ascii="Times" w:eastAsiaTheme="minorEastAsia" w:hAnsi="Times"/>
          </w:rPr>
          <w:t>= 9</w:t>
        </w:r>
      </w:ins>
    </w:p>
    <w:p w14:paraId="5748DEAC" w14:textId="49C573A3" w:rsidR="00234289" w:rsidRPr="00234289" w:rsidDel="0018781A" w:rsidRDefault="00234289" w:rsidP="008E5621">
      <w:pPr>
        <w:tabs>
          <w:tab w:val="right" w:pos="8498"/>
        </w:tabs>
        <w:spacing w:after="0"/>
        <w:rPr>
          <w:del w:id="699" w:author="paula" w:date="2015-11-11T17:54:00Z"/>
          <w:rFonts w:ascii="Cambria Math" w:eastAsiaTheme="minorEastAsia" w:hAnsi="Cambria Math"/>
          <w:oMath/>
        </w:rPr>
      </w:pPr>
      <w:del w:id="700" w:author="paula" w:date="2015-11-11T17:54:00Z">
        <m:oMathPara>
          <m:oMath>
            <m:r>
              <w:rPr>
                <w:rFonts w:ascii="Cambria Math" w:eastAsiaTheme="minorEastAsia" w:hAnsi="Cambria Math"/>
              </w:rPr>
              <m:t>x+4=9</m:t>
            </m:r>
          </m:oMath>
        </m:oMathPara>
      </w:del>
    </w:p>
    <w:p w14:paraId="21934307" w14:textId="77777777" w:rsidR="00234289" w:rsidRPr="00234289" w:rsidRDefault="00234289" w:rsidP="008E5621">
      <w:pPr>
        <w:tabs>
          <w:tab w:val="right" w:pos="8498"/>
        </w:tabs>
        <w:spacing w:after="0"/>
        <w:rPr>
          <w:rFonts w:ascii="Times" w:eastAsiaTheme="minorEastAsia" w:hAnsi="Times"/>
        </w:rPr>
      </w:pPr>
    </w:p>
    <w:p w14:paraId="297F3584" w14:textId="7AA70550" w:rsidR="00234289" w:rsidRDefault="00234289" w:rsidP="008E5621">
      <w:pPr>
        <w:tabs>
          <w:tab w:val="right" w:pos="8498"/>
        </w:tabs>
        <w:spacing w:after="0"/>
        <w:rPr>
          <w:ins w:id="701" w:author="Edgar Josué Malagón Montaña" w:date="2015-11-11T20:27:00Z"/>
          <w:rFonts w:ascii="Times" w:eastAsiaTheme="minorEastAsia" w:hAnsi="Times"/>
        </w:rPr>
      </w:pPr>
      <w:r>
        <w:rPr>
          <w:rFonts w:ascii="Times" w:eastAsiaTheme="minorEastAsia" w:hAnsi="Times"/>
        </w:rPr>
        <w:t xml:space="preserve">Es decir </w:t>
      </w:r>
      <w:ins w:id="702" w:author="paula" w:date="2015-11-11T17:57:00Z">
        <w:r w:rsidR="00CE78F9">
          <w:rPr>
            <w:rFonts w:ascii="Times" w:eastAsiaTheme="minorEastAsia" w:hAnsi="Times"/>
          </w:rPr>
          <w:t>que se debe</w:t>
        </w:r>
      </w:ins>
      <w:ins w:id="703" w:author="Edgar Josué Malagón Montaña" w:date="2015-11-11T20:27:00Z">
        <w:r w:rsidR="00842F43">
          <w:rPr>
            <w:rFonts w:ascii="Times" w:eastAsiaTheme="minorEastAsia" w:hAnsi="Times"/>
          </w:rPr>
          <w:t xml:space="preserve"> </w:t>
        </w:r>
      </w:ins>
      <w:del w:id="704" w:author="paula" w:date="2015-11-11T17:57:00Z">
        <w:r w:rsidDel="00CE78F9">
          <w:rPr>
            <w:rFonts w:ascii="Times" w:eastAsiaTheme="minorEastAsia" w:hAnsi="Times"/>
          </w:rPr>
          <w:delText>de</w:delText>
        </w:r>
      </w:del>
      <w:del w:id="705" w:author="paula" w:date="2015-11-11T17:58:00Z">
        <w:r w:rsidDel="00CE78F9">
          <w:rPr>
            <w:rFonts w:ascii="Times" w:eastAsiaTheme="minorEastAsia" w:hAnsi="Times"/>
          </w:rPr>
          <w:delText xml:space="preserve">bemos </w:delText>
        </w:r>
      </w:del>
      <w:r>
        <w:rPr>
          <w:rFonts w:ascii="Times" w:eastAsiaTheme="minorEastAsia" w:hAnsi="Times"/>
        </w:rPr>
        <w:t>hallar un número que sumado con 4 sea igual a 9, ¿</w:t>
      </w:r>
      <w:del w:id="706" w:author="paula" w:date="2015-11-11T17:58:00Z">
        <w:r w:rsidDel="00CE78F9">
          <w:rPr>
            <w:rFonts w:ascii="Times" w:eastAsiaTheme="minorEastAsia" w:hAnsi="Times"/>
          </w:rPr>
          <w:delText>C</w:delText>
        </w:r>
      </w:del>
      <w:ins w:id="707" w:author="paula" w:date="2015-11-11T17:58:00Z">
        <w:r w:rsidR="00CE78F9">
          <w:rPr>
            <w:rFonts w:ascii="Times" w:eastAsiaTheme="minorEastAsia" w:hAnsi="Times"/>
          </w:rPr>
          <w:t>c</w:t>
        </w:r>
      </w:ins>
      <w:r>
        <w:rPr>
          <w:rFonts w:ascii="Times" w:eastAsiaTheme="minorEastAsia" w:hAnsi="Times"/>
        </w:rPr>
        <w:t xml:space="preserve">uál </w:t>
      </w:r>
      <w:ins w:id="708" w:author="paula" w:date="2015-11-11T17:58:00Z">
        <w:r w:rsidR="00CE78F9">
          <w:rPr>
            <w:rFonts w:ascii="Times" w:eastAsiaTheme="minorEastAsia" w:hAnsi="Times"/>
          </w:rPr>
          <w:t xml:space="preserve">puede ser </w:t>
        </w:r>
      </w:ins>
      <w:r>
        <w:rPr>
          <w:rFonts w:ascii="Times" w:eastAsiaTheme="minorEastAsia" w:hAnsi="Times"/>
        </w:rPr>
        <w:t>es</w:t>
      </w:r>
      <w:ins w:id="709" w:author="paula" w:date="2015-11-11T17:58:00Z">
        <w:r w:rsidR="00CE78F9">
          <w:rPr>
            <w:rFonts w:ascii="Times" w:eastAsiaTheme="minorEastAsia" w:hAnsi="Times"/>
          </w:rPr>
          <w:t>e</w:t>
        </w:r>
      </w:ins>
      <w:r>
        <w:rPr>
          <w:rFonts w:ascii="Times" w:eastAsiaTheme="minorEastAsia" w:hAnsi="Times"/>
        </w:rPr>
        <w:t xml:space="preserve"> </w:t>
      </w:r>
      <w:del w:id="710" w:author="paula" w:date="2015-11-11T17:58:00Z">
        <w:r w:rsidDel="00CE78F9">
          <w:rPr>
            <w:rFonts w:ascii="Times" w:eastAsiaTheme="minorEastAsia" w:hAnsi="Times"/>
          </w:rPr>
          <w:delText xml:space="preserve">el </w:delText>
        </w:r>
      </w:del>
      <w:r>
        <w:rPr>
          <w:rFonts w:ascii="Times" w:eastAsiaTheme="minorEastAsia" w:hAnsi="Times"/>
        </w:rPr>
        <w:t>número?</w:t>
      </w:r>
    </w:p>
    <w:p w14:paraId="7483C280" w14:textId="77777777" w:rsidR="00842F43" w:rsidRDefault="00842F43" w:rsidP="008E5621">
      <w:pPr>
        <w:tabs>
          <w:tab w:val="right" w:pos="8498"/>
        </w:tabs>
        <w:spacing w:after="0"/>
        <w:rPr>
          <w:rFonts w:ascii="Times" w:eastAsiaTheme="minorEastAsia" w:hAnsi="Times"/>
        </w:rPr>
      </w:pPr>
    </w:p>
    <w:p w14:paraId="1034D7DB" w14:textId="6712B533" w:rsidR="00234289" w:rsidRDefault="00234289" w:rsidP="008E5621">
      <w:pPr>
        <w:tabs>
          <w:tab w:val="right" w:pos="8498"/>
        </w:tabs>
        <w:spacing w:after="0"/>
        <w:rPr>
          <w:rFonts w:ascii="Times" w:eastAsiaTheme="minorEastAsia" w:hAnsi="Times"/>
        </w:rPr>
      </w:pPr>
      <w:del w:id="711" w:author="paula" w:date="2015-11-11T17:58:00Z">
        <w:r w:rsidDel="00291BF0">
          <w:rPr>
            <w:rFonts w:ascii="Times" w:eastAsiaTheme="minorEastAsia" w:hAnsi="Times"/>
          </w:rPr>
          <w:delText xml:space="preserve">Para responder esta pregunta pensemos lo siguiente, </w:delText>
        </w:r>
      </w:del>
      <w:ins w:id="712" w:author="paula" w:date="2015-11-11T17:58:00Z">
        <w:r w:rsidR="00291BF0">
          <w:rPr>
            <w:rFonts w:ascii="Times" w:eastAsiaTheme="minorEastAsia" w:hAnsi="Times"/>
          </w:rPr>
          <w:t>S</w:t>
        </w:r>
      </w:ins>
      <w:del w:id="713" w:author="paula" w:date="2015-11-11T17:58:00Z">
        <w:r w:rsidDel="00291BF0">
          <w:rPr>
            <w:rFonts w:ascii="Times" w:eastAsiaTheme="minorEastAsia" w:hAnsi="Times"/>
          </w:rPr>
          <w:delText>s</w:delText>
        </w:r>
      </w:del>
      <w:r>
        <w:rPr>
          <w:rFonts w:ascii="Times" w:eastAsiaTheme="minorEastAsia" w:hAnsi="Times"/>
        </w:rPr>
        <w:t xml:space="preserve">i </w:t>
      </w:r>
      <w:ins w:id="714" w:author="paula" w:date="2015-11-11T17:58:00Z">
        <w:r w:rsidR="00291BF0">
          <w:rPr>
            <w:rFonts w:ascii="Times" w:eastAsiaTheme="minorEastAsia" w:hAnsi="Times"/>
          </w:rPr>
          <w:t xml:space="preserve">se </w:t>
        </w:r>
      </w:ins>
      <w:ins w:id="715" w:author="Edgar Josué Malagón Montaña" w:date="2015-11-11T20:28:00Z">
        <w:r w:rsidR="00842F43">
          <w:rPr>
            <w:rFonts w:ascii="Times" w:eastAsiaTheme="minorEastAsia" w:hAnsi="Times"/>
          </w:rPr>
          <w:t>sustrae</w:t>
        </w:r>
      </w:ins>
      <w:del w:id="716" w:author="Edgar Josué Malagón Montaña" w:date="2015-11-11T20:28:00Z">
        <w:r w:rsidDel="00842F43">
          <w:rPr>
            <w:rFonts w:ascii="Times" w:eastAsiaTheme="minorEastAsia" w:hAnsi="Times"/>
          </w:rPr>
          <w:delText>quit</w:delText>
        </w:r>
      </w:del>
      <w:ins w:id="717" w:author="paula" w:date="2015-11-11T17:58:00Z">
        <w:del w:id="718" w:author="Edgar Josué Malagón Montaña" w:date="2015-11-11T20:28:00Z">
          <w:r w:rsidR="00291BF0" w:rsidDel="00842F43">
            <w:rPr>
              <w:rFonts w:ascii="Times" w:eastAsiaTheme="minorEastAsia" w:hAnsi="Times"/>
            </w:rPr>
            <w:delText>a</w:delText>
          </w:r>
        </w:del>
      </w:ins>
      <w:del w:id="719" w:author="paula" w:date="2015-11-11T17:58:00Z">
        <w:r w:rsidDel="00291BF0">
          <w:rPr>
            <w:rFonts w:ascii="Times" w:eastAsiaTheme="minorEastAsia" w:hAnsi="Times"/>
          </w:rPr>
          <w:delText>o</w:delText>
        </w:r>
      </w:del>
      <w:r>
        <w:rPr>
          <w:rFonts w:ascii="Times" w:eastAsiaTheme="minorEastAsia" w:hAnsi="Times"/>
        </w:rPr>
        <w:t xml:space="preserve"> un bloque al lado izquierdo de la balanza, también </w:t>
      </w:r>
      <w:ins w:id="720" w:author="paula" w:date="2015-11-11T17:58:00Z">
        <w:r w:rsidR="00291BF0">
          <w:rPr>
            <w:rFonts w:ascii="Times" w:eastAsiaTheme="minorEastAsia" w:hAnsi="Times"/>
          </w:rPr>
          <w:t xml:space="preserve">se </w:t>
        </w:r>
      </w:ins>
      <w:r>
        <w:rPr>
          <w:rFonts w:ascii="Times" w:eastAsiaTheme="minorEastAsia" w:hAnsi="Times"/>
        </w:rPr>
        <w:t>deb</w:t>
      </w:r>
      <w:ins w:id="721" w:author="paula" w:date="2015-11-11T17:58:00Z">
        <w:r w:rsidR="00291BF0">
          <w:rPr>
            <w:rFonts w:ascii="Times" w:eastAsiaTheme="minorEastAsia" w:hAnsi="Times"/>
          </w:rPr>
          <w:t>e</w:t>
        </w:r>
      </w:ins>
      <w:del w:id="722" w:author="paula" w:date="2015-11-11T17:58:00Z">
        <w:r w:rsidDel="00291BF0">
          <w:rPr>
            <w:rFonts w:ascii="Times" w:eastAsiaTheme="minorEastAsia" w:hAnsi="Times"/>
          </w:rPr>
          <w:delText>o</w:delText>
        </w:r>
      </w:del>
      <w:r>
        <w:rPr>
          <w:rFonts w:ascii="Times" w:eastAsiaTheme="minorEastAsia" w:hAnsi="Times"/>
        </w:rPr>
        <w:t xml:space="preserve"> </w:t>
      </w:r>
      <w:ins w:id="723" w:author="Edgar Josué Malagón Montaña" w:date="2015-11-11T20:28:00Z">
        <w:r w:rsidR="00842F43">
          <w:rPr>
            <w:rFonts w:ascii="Times" w:eastAsiaTheme="minorEastAsia" w:hAnsi="Times"/>
          </w:rPr>
          <w:t>sustraer</w:t>
        </w:r>
      </w:ins>
      <w:del w:id="724" w:author="Edgar Josué Malagón Montaña" w:date="2015-11-11T20:28:00Z">
        <w:r w:rsidDel="00842F43">
          <w:rPr>
            <w:rFonts w:ascii="Times" w:eastAsiaTheme="minorEastAsia" w:hAnsi="Times"/>
          </w:rPr>
          <w:delText>quitar</w:delText>
        </w:r>
      </w:del>
      <w:r>
        <w:rPr>
          <w:rFonts w:ascii="Times" w:eastAsiaTheme="minorEastAsia" w:hAnsi="Times"/>
        </w:rPr>
        <w:t xml:space="preserve"> un bloque al lado derecho </w:t>
      </w:r>
      <w:del w:id="725" w:author="paula" w:date="2015-11-11T17:59:00Z">
        <w:r w:rsidDel="00291BF0">
          <w:rPr>
            <w:rFonts w:ascii="Times" w:eastAsiaTheme="minorEastAsia" w:hAnsi="Times"/>
          </w:rPr>
          <w:delText>´</w:delText>
        </w:r>
      </w:del>
      <w:r>
        <w:rPr>
          <w:rFonts w:ascii="Times" w:eastAsiaTheme="minorEastAsia" w:hAnsi="Times"/>
        </w:rPr>
        <w:t>para que se mantenga la balanza</w:t>
      </w:r>
      <w:ins w:id="726" w:author="Edgar Josué Malagón Montaña" w:date="2015-11-11T20:27:00Z">
        <w:r w:rsidR="00842F43">
          <w:rPr>
            <w:rFonts w:ascii="Times" w:eastAsiaTheme="minorEastAsia" w:hAnsi="Times"/>
          </w:rPr>
          <w:t xml:space="preserve"> </w:t>
        </w:r>
      </w:ins>
      <w:del w:id="727" w:author="paula" w:date="2015-11-11T17:59:00Z">
        <w:r w:rsidDel="00291BF0">
          <w:rPr>
            <w:rFonts w:ascii="Times" w:eastAsiaTheme="minorEastAsia" w:hAnsi="Times"/>
          </w:rPr>
          <w:delText xml:space="preserve"> siga </w:delText>
        </w:r>
      </w:del>
      <w:r>
        <w:rPr>
          <w:rFonts w:ascii="Times" w:eastAsiaTheme="minorEastAsia" w:hAnsi="Times"/>
        </w:rPr>
        <w:t xml:space="preserve">en equilibrio. Es decir </w:t>
      </w:r>
      <w:ins w:id="728" w:author="Edgar Josué Malagón Montaña" w:date="2015-11-11T20:28:00Z">
        <w:r w:rsidR="00842F43">
          <w:rPr>
            <w:rFonts w:ascii="Times" w:eastAsiaTheme="minorEastAsia" w:hAnsi="Times"/>
          </w:rPr>
          <w:t>que la operación que se realice</w:t>
        </w:r>
      </w:ins>
      <w:del w:id="729" w:author="Edgar Josué Malagón Montaña" w:date="2015-11-11T20:28:00Z">
        <w:r w:rsidDel="00842F43">
          <w:rPr>
            <w:rFonts w:ascii="Times" w:eastAsiaTheme="minorEastAsia" w:hAnsi="Times"/>
          </w:rPr>
          <w:delText>lo que haga</w:delText>
        </w:r>
      </w:del>
      <w:r>
        <w:rPr>
          <w:rFonts w:ascii="Times" w:eastAsiaTheme="minorEastAsia" w:hAnsi="Times"/>
        </w:rPr>
        <w:t xml:space="preserve"> a un lado de la igualdad</w:t>
      </w:r>
      <w:ins w:id="730" w:author="Edgar Josué Malagón Montaña" w:date="2015-11-11T20:28:00Z">
        <w:r w:rsidR="00842F43">
          <w:rPr>
            <w:rFonts w:ascii="Times" w:eastAsiaTheme="minorEastAsia" w:hAnsi="Times"/>
          </w:rPr>
          <w:t>, también se debe hacer</w:t>
        </w:r>
      </w:ins>
      <w:del w:id="731" w:author="Edgar Josué Malagón Montaña" w:date="2015-11-11T20:28:00Z">
        <w:r w:rsidDel="00842F43">
          <w:rPr>
            <w:rFonts w:ascii="Times" w:eastAsiaTheme="minorEastAsia" w:hAnsi="Times"/>
          </w:rPr>
          <w:delText xml:space="preserve"> lo debo hacer</w:delText>
        </w:r>
      </w:del>
      <w:r>
        <w:rPr>
          <w:rFonts w:ascii="Times" w:eastAsiaTheme="minorEastAsia" w:hAnsi="Times"/>
        </w:rPr>
        <w:t xml:space="preserve"> al otro lado de la igualdad</w:t>
      </w:r>
      <w:ins w:id="732" w:author="Edgar Josué Malagón Montaña" w:date="2015-11-11T20:29:00Z">
        <w:r w:rsidR="00842F43">
          <w:rPr>
            <w:rFonts w:ascii="Times" w:eastAsiaTheme="minorEastAsia" w:hAnsi="Times"/>
          </w:rPr>
          <w:t>;</w:t>
        </w:r>
      </w:ins>
      <w:del w:id="733" w:author="Edgar Josué Malagón Montaña" w:date="2015-11-11T20:29:00Z">
        <w:r w:rsidDel="00842F43">
          <w:rPr>
            <w:rFonts w:ascii="Times" w:eastAsiaTheme="minorEastAsia" w:hAnsi="Times"/>
          </w:rPr>
          <w:delText>.</w:delText>
        </w:r>
      </w:del>
      <w:r>
        <w:rPr>
          <w:rFonts w:ascii="Times" w:eastAsiaTheme="minorEastAsia" w:hAnsi="Times"/>
        </w:rPr>
        <w:t xml:space="preserve"> </w:t>
      </w:r>
      <w:ins w:id="734" w:author="Edgar Josué Malagón Montaña" w:date="2015-11-11T20:29:00Z">
        <w:r w:rsidR="00842F43">
          <w:rPr>
            <w:rFonts w:ascii="Times" w:eastAsiaTheme="minorEastAsia" w:hAnsi="Times"/>
          </w:rPr>
          <w:t>p</w:t>
        </w:r>
      </w:ins>
      <w:del w:id="735" w:author="Edgar Josué Malagón Montaña" w:date="2015-11-11T20:29:00Z">
        <w:r w:rsidDel="00842F43">
          <w:rPr>
            <w:rFonts w:ascii="Times" w:eastAsiaTheme="minorEastAsia" w:hAnsi="Times"/>
          </w:rPr>
          <w:delText>P</w:delText>
        </w:r>
      </w:del>
      <w:r>
        <w:rPr>
          <w:rFonts w:ascii="Times" w:eastAsiaTheme="minorEastAsia" w:hAnsi="Times"/>
        </w:rPr>
        <w:t xml:space="preserve">or tanto </w:t>
      </w:r>
      <w:ins w:id="736" w:author="Edgar Josué Malagón Montaña" w:date="2015-11-11T20:28:00Z">
        <w:r w:rsidR="00842F43">
          <w:rPr>
            <w:rFonts w:ascii="Times" w:eastAsiaTheme="minorEastAsia" w:hAnsi="Times"/>
          </w:rPr>
          <w:t>se tiene</w:t>
        </w:r>
      </w:ins>
      <w:del w:id="737" w:author="Edgar Josué Malagón Montaña" w:date="2015-11-11T20:29:00Z">
        <w:r w:rsidDel="00842F43">
          <w:rPr>
            <w:rFonts w:ascii="Times" w:eastAsiaTheme="minorEastAsia" w:hAnsi="Times"/>
          </w:rPr>
          <w:delText>tenemos</w:delText>
        </w:r>
      </w:del>
      <w:r>
        <w:rPr>
          <w:rFonts w:ascii="Times" w:eastAsiaTheme="minorEastAsia" w:hAnsi="Times"/>
        </w:rPr>
        <w:t>:</w:t>
      </w:r>
    </w:p>
    <w:p w14:paraId="5649AA4C" w14:textId="77777777" w:rsidR="00234289" w:rsidRDefault="00234289" w:rsidP="008E5621">
      <w:pPr>
        <w:tabs>
          <w:tab w:val="right" w:pos="8498"/>
        </w:tabs>
        <w:spacing w:after="0"/>
        <w:rPr>
          <w:rFonts w:ascii="Times" w:eastAsiaTheme="minorEastAsia" w:hAnsi="Times"/>
        </w:rPr>
      </w:pPr>
    </w:p>
    <w:p w14:paraId="0FF72A09" w14:textId="3E1858B2" w:rsidR="00842F43" w:rsidRDefault="00842F43">
      <w:pPr>
        <w:tabs>
          <w:tab w:val="right" w:pos="8498"/>
        </w:tabs>
        <w:spacing w:after="0"/>
        <w:jc w:val="center"/>
        <w:rPr>
          <w:ins w:id="738" w:author="Edgar Josué Malagón Montaña" w:date="2015-11-11T20:30:00Z"/>
          <w:rFonts w:ascii="Times" w:eastAsiaTheme="minorEastAsia" w:hAnsi="Times"/>
        </w:rPr>
        <w:pPrChange w:id="739" w:author="Edgar Josué Malagón Montaña" w:date="2015-11-11T20:30:00Z">
          <w:pPr>
            <w:tabs>
              <w:tab w:val="right" w:pos="8498"/>
            </w:tabs>
            <w:spacing w:after="0"/>
          </w:pPr>
        </w:pPrChange>
      </w:pPr>
      <w:proofErr w:type="gramStart"/>
      <w:ins w:id="740" w:author="Edgar Josué Malagón Montaña" w:date="2015-11-11T20:29:00Z">
        <w:r>
          <w:rPr>
            <w:rFonts w:ascii="Times" w:eastAsiaTheme="minorEastAsia" w:hAnsi="Times"/>
            <w:i/>
          </w:rPr>
          <w:t>x</w:t>
        </w:r>
        <w:proofErr w:type="gramEnd"/>
        <w:r>
          <w:rPr>
            <w:rFonts w:ascii="Times" w:eastAsiaTheme="minorEastAsia" w:hAnsi="Times"/>
            <w:i/>
          </w:rPr>
          <w:t xml:space="preserve"> </w:t>
        </w:r>
        <w:r>
          <w:rPr>
            <w:rFonts w:ascii="Times" w:eastAsiaTheme="minorEastAsia" w:hAnsi="Times"/>
          </w:rPr>
          <w:t>+ 4 = 9</w:t>
        </w:r>
      </w:ins>
    </w:p>
    <w:p w14:paraId="32BECC1B" w14:textId="7C5BD6AC" w:rsidR="00842F43" w:rsidRDefault="00842F43">
      <w:pPr>
        <w:tabs>
          <w:tab w:val="right" w:pos="8498"/>
        </w:tabs>
        <w:spacing w:after="0"/>
        <w:jc w:val="center"/>
        <w:rPr>
          <w:ins w:id="741" w:author="Edgar Josué Malagón Montaña" w:date="2015-11-11T20:30:00Z"/>
          <w:rFonts w:ascii="Times" w:eastAsiaTheme="minorEastAsia" w:hAnsi="Times"/>
          <w:b/>
        </w:rPr>
        <w:pPrChange w:id="742" w:author="Edgar Josué Malagón Montaña" w:date="2015-11-11T20:30:00Z">
          <w:pPr>
            <w:tabs>
              <w:tab w:val="right" w:pos="8498"/>
            </w:tabs>
            <w:spacing w:after="0"/>
          </w:pPr>
        </w:pPrChange>
      </w:pPr>
      <w:proofErr w:type="gramStart"/>
      <w:ins w:id="743" w:author="Edgar Josué Malagón Montaña" w:date="2015-11-11T20:30:00Z">
        <w:r>
          <w:rPr>
            <w:rFonts w:ascii="Times" w:eastAsiaTheme="minorEastAsia" w:hAnsi="Times"/>
            <w:i/>
          </w:rPr>
          <w:t>x</w:t>
        </w:r>
        <w:proofErr w:type="gramEnd"/>
        <w:r>
          <w:rPr>
            <w:rFonts w:ascii="Times" w:eastAsiaTheme="minorEastAsia" w:hAnsi="Times"/>
            <w:i/>
          </w:rPr>
          <w:t xml:space="preserve"> </w:t>
        </w:r>
        <w:r>
          <w:rPr>
            <w:rFonts w:ascii="Times" w:eastAsiaTheme="minorEastAsia" w:hAnsi="Times"/>
          </w:rPr>
          <w:t xml:space="preserve">+ 4 </w:t>
        </w:r>
        <w:r w:rsidRPr="00842F43">
          <w:rPr>
            <w:rFonts w:ascii="Times" w:eastAsiaTheme="minorEastAsia" w:hAnsi="Times"/>
            <w:b/>
            <w:rPrChange w:id="744" w:author="Edgar Josué Malagón Montaña" w:date="2015-11-11T20:30:00Z">
              <w:rPr>
                <w:rFonts w:ascii="Times" w:eastAsiaTheme="minorEastAsia" w:hAnsi="Times"/>
              </w:rPr>
            </w:rPrChange>
          </w:rPr>
          <w:t>– 4</w:t>
        </w:r>
        <w:r>
          <w:rPr>
            <w:rFonts w:ascii="Times" w:eastAsiaTheme="minorEastAsia" w:hAnsi="Times"/>
          </w:rPr>
          <w:t xml:space="preserve"> = 9 </w:t>
        </w:r>
        <w:r w:rsidRPr="00332D0D">
          <w:rPr>
            <w:rFonts w:ascii="Times" w:eastAsiaTheme="minorEastAsia" w:hAnsi="Times"/>
            <w:b/>
          </w:rPr>
          <w:t>– 4</w:t>
        </w:r>
      </w:ins>
    </w:p>
    <w:p w14:paraId="6A4780DD" w14:textId="0C3A92A4" w:rsidR="00842F43" w:rsidRPr="00842F43" w:rsidRDefault="00842F43">
      <w:pPr>
        <w:tabs>
          <w:tab w:val="right" w:pos="8498"/>
        </w:tabs>
        <w:spacing w:after="0"/>
        <w:jc w:val="center"/>
        <w:rPr>
          <w:ins w:id="745" w:author="Edgar Josué Malagón Montaña" w:date="2015-11-11T20:30:00Z"/>
          <w:rFonts w:ascii="Times" w:eastAsiaTheme="minorEastAsia" w:hAnsi="Times"/>
          <w:i/>
          <w:rPrChange w:id="746" w:author="Edgar Josué Malagón Montaña" w:date="2015-11-11T20:30:00Z">
            <w:rPr>
              <w:ins w:id="747" w:author="Edgar Josué Malagón Montaña" w:date="2015-11-11T20:30:00Z"/>
              <w:rFonts w:ascii="Times" w:eastAsiaTheme="minorEastAsia" w:hAnsi="Times"/>
            </w:rPr>
          </w:rPrChange>
        </w:rPr>
        <w:pPrChange w:id="748" w:author="Edgar Josué Malagón Montaña" w:date="2015-11-11T20:30:00Z">
          <w:pPr>
            <w:tabs>
              <w:tab w:val="right" w:pos="8498"/>
            </w:tabs>
            <w:spacing w:after="0"/>
          </w:pPr>
        </w:pPrChange>
      </w:pPr>
      <w:ins w:id="749" w:author="Edgar Josué Malagón Montaña" w:date="2015-11-11T20:30:00Z">
        <w:r w:rsidRPr="00842F43">
          <w:rPr>
            <w:rFonts w:ascii="Times" w:eastAsiaTheme="minorEastAsia" w:hAnsi="Times"/>
            <w:i/>
            <w:rPrChange w:id="750" w:author="Edgar Josué Malagón Montaña" w:date="2015-11-11T20:30:00Z">
              <w:rPr>
                <w:rFonts w:ascii="Times" w:eastAsiaTheme="minorEastAsia" w:hAnsi="Times"/>
                <w:b/>
                <w:i/>
              </w:rPr>
            </w:rPrChange>
          </w:rPr>
          <w:t>x</w:t>
        </w:r>
        <w:r>
          <w:rPr>
            <w:rFonts w:ascii="Times" w:eastAsiaTheme="minorEastAsia" w:hAnsi="Times"/>
            <w:i/>
          </w:rPr>
          <w:t xml:space="preserve"> = </w:t>
        </w:r>
        <w:r w:rsidRPr="00842F43">
          <w:rPr>
            <w:rFonts w:ascii="Times" w:eastAsiaTheme="minorEastAsia" w:hAnsi="Times"/>
            <w:rPrChange w:id="751" w:author="Edgar Josué Malagón Montaña" w:date="2015-11-11T20:30:00Z">
              <w:rPr>
                <w:rFonts w:ascii="Times" w:eastAsiaTheme="minorEastAsia" w:hAnsi="Times"/>
                <w:i/>
              </w:rPr>
            </w:rPrChange>
          </w:rPr>
          <w:t>5</w:t>
        </w:r>
      </w:ins>
    </w:p>
    <w:p w14:paraId="1520CA4C" w14:textId="77777777" w:rsidR="00FE2BCC" w:rsidRPr="00FE2BCC" w:rsidRDefault="00FE2BCC">
      <w:pPr>
        <w:tabs>
          <w:tab w:val="right" w:pos="8498"/>
        </w:tabs>
        <w:spacing w:after="0"/>
        <w:rPr>
          <w:ins w:id="752" w:author="Edgar Josué Malagón Montaña" w:date="2015-11-12T05:57:00Z"/>
          <w:rFonts w:ascii="Times" w:eastAsiaTheme="minorEastAsia" w:hAnsi="Times"/>
          <w:i/>
          <w:rPrChange w:id="753" w:author="Edgar Josué Malagón Montaña" w:date="2015-11-12T05:57:00Z">
            <w:rPr>
              <w:ins w:id="754" w:author="Edgar Josué Malagón Montaña" w:date="2015-11-12T05:57:00Z"/>
              <w:rFonts w:ascii="Cambria Math" w:eastAsiaTheme="minorEastAsia" w:hAnsi="Cambria Math"/>
            </w:rPr>
          </w:rPrChange>
        </w:rPr>
      </w:pPr>
    </w:p>
    <w:p w14:paraId="63171939" w14:textId="77A52246" w:rsidR="00234289" w:rsidRPr="00234289" w:rsidDel="00842F43" w:rsidRDefault="00234289">
      <w:pPr>
        <w:tabs>
          <w:tab w:val="right" w:pos="8498"/>
        </w:tabs>
        <w:spacing w:after="0"/>
        <w:rPr>
          <w:del w:id="755" w:author="Edgar Josué Malagón Montaña" w:date="2015-11-11T20:30:00Z"/>
          <w:rFonts w:ascii="Cambria Math" w:eastAsiaTheme="minorEastAsia" w:hAnsi="Cambria Math"/>
          <w:oMath/>
        </w:rPr>
      </w:pPr>
      <w:del w:id="756" w:author="Edgar Josué Malagón Montaña" w:date="2015-11-12T05:57:00Z">
        <m:oMathPara>
          <m:oMath>
            <m:r>
              <m:rPr>
                <m:sty m:val="p"/>
              </m:rPr>
              <w:rPr>
                <w:rFonts w:ascii="Cambria Math" w:eastAsiaTheme="minorEastAsia" w:hAnsi="Cambria Math"/>
              </w:rPr>
              <w:br/>
            </m:r>
          </m:oMath>
        </m:oMathPara>
      </w:del>
      <w:del w:id="757" w:author="Edgar Josué Malagón Montaña" w:date="2015-11-12T05:56:00Z">
        <m:oMathPara>
          <m:oMath>
            <m:r>
              <w:rPr>
                <w:rFonts w:ascii="Cambria Math" w:eastAsiaTheme="minorEastAsia" w:hAnsi="Cambria Math"/>
              </w:rPr>
              <m:t>x+4</m:t>
            </m:r>
          </m:oMath>
        </m:oMathPara>
      </w:del>
      <w:del w:id="758" w:author="Edgar Josué Malagón Montaña" w:date="2015-11-11T20:30:00Z">
        <m:oMathPara>
          <m:oMath>
            <m:r>
              <m:rPr>
                <m:aln/>
              </m:rPr>
              <w:rPr>
                <w:rFonts w:ascii="Cambria Math" w:eastAsiaTheme="minorEastAsia" w:hAnsi="Cambria Math"/>
              </w:rPr>
              <m:t>=9</m:t>
            </m:r>
            <m:r>
              <m:rPr>
                <m:sty m:val="p"/>
              </m:rPr>
              <w:rPr>
                <w:rFonts w:ascii="Cambria Math" w:eastAsiaTheme="minorEastAsia" w:hAnsi="Cambria Math"/>
              </w:rPr>
              <w:br/>
            </m:r>
          </m:oMath>
        </m:oMathPara>
      </w:del>
      <w:del w:id="759" w:author="Edgar Josué Malagón Montaña" w:date="2015-11-12T05:56:00Z">
        <m:oMathPara>
          <m:oMath>
            <m:r>
              <w:rPr>
                <w:rFonts w:ascii="Cambria Math" w:eastAsiaTheme="minorEastAsia" w:hAnsi="Cambria Math"/>
              </w:rPr>
              <m:t>x+4-</m:t>
            </m:r>
          </m:oMath>
        </m:oMathPara>
      </w:del>
      <w:del w:id="760" w:author="Edgar Josué Malagón Montaña" w:date="2015-11-11T20:30:00Z">
        <m:oMathPara>
          <m:oMath>
            <m:r>
              <w:rPr>
                <w:rFonts w:ascii="Cambria Math" w:eastAsiaTheme="minorEastAsia" w:hAnsi="Cambria Math"/>
                <w:color w:val="FF0000"/>
              </w:rPr>
              <m:t>4</m:t>
            </m:r>
            <m:r>
              <m:rPr>
                <m:aln/>
              </m:rPr>
              <w:rPr>
                <w:rFonts w:ascii="Cambria Math" w:eastAsiaTheme="minorEastAsia" w:hAnsi="Cambria Math"/>
              </w:rPr>
              <m:t>=9-</m:t>
            </m:r>
            <m:r>
              <w:rPr>
                <w:rFonts w:ascii="Cambria Math" w:eastAsiaTheme="minorEastAsia" w:hAnsi="Cambria Math"/>
                <w:color w:val="FF0000"/>
              </w:rPr>
              <m:t>4</m:t>
            </m:r>
            <m:r>
              <m:rPr>
                <m:sty m:val="p"/>
              </m:rPr>
              <w:rPr>
                <w:rFonts w:ascii="Cambria Math" w:eastAsiaTheme="minorEastAsia" w:hAnsi="Cambria Math"/>
                <w:color w:val="FF0000"/>
              </w:rPr>
              <w:br/>
            </m:r>
          </m:oMath>
        </m:oMathPara>
      </w:del>
      <w:del w:id="761" w:author="Edgar Josué Malagón Montaña" w:date="2015-11-12T05:56:00Z">
        <m:oMathPara>
          <m:oMath>
            <m:r>
              <w:rPr>
                <w:rFonts w:ascii="Cambria Math" w:eastAsiaTheme="minorEastAsia" w:hAnsi="Cambria Math"/>
                <w:color w:val="FF0000"/>
              </w:rPr>
              <m:t xml:space="preserve"> </m:t>
            </m:r>
          </m:oMath>
        </m:oMathPara>
      </w:del>
      <w:del w:id="762" w:author="Edgar Josué Malagón Montaña" w:date="2015-11-11T20:30:00Z">
        <m:oMathPara>
          <m:oMath>
            <m:r>
              <w:rPr>
                <w:rFonts w:ascii="Cambria Math" w:eastAsiaTheme="minorEastAsia" w:hAnsi="Cambria Math"/>
              </w:rPr>
              <m:t>x</m:t>
            </m:r>
            <m:r>
              <m:rPr>
                <m:aln/>
              </m:rPr>
              <w:rPr>
                <w:rFonts w:ascii="Cambria Math" w:eastAsiaTheme="minorEastAsia" w:hAnsi="Cambria Math"/>
              </w:rPr>
              <m:t>=5</m:t>
            </m:r>
          </m:oMath>
        </m:oMathPara>
      </w:del>
    </w:p>
    <w:p w14:paraId="21E64F8F" w14:textId="713E21D7" w:rsidR="00234289" w:rsidRDefault="00234289">
      <w:pPr>
        <w:tabs>
          <w:tab w:val="right" w:pos="8498"/>
        </w:tabs>
        <w:spacing w:after="0"/>
        <w:rPr>
          <w:rFonts w:ascii="Times" w:eastAsiaTheme="minorEastAsia" w:hAnsi="Times"/>
        </w:rPr>
      </w:pPr>
      <w:del w:id="763" w:author="Edgar Josué Malagón Montaña" w:date="2015-11-12T05:56:00Z">
        <w:r w:rsidDel="00FE2BCC">
          <w:rPr>
            <w:rFonts w:ascii="Times" w:eastAsiaTheme="minorEastAsia" w:hAnsi="Times"/>
          </w:rPr>
          <w:delText xml:space="preserve">Por </w:delText>
        </w:r>
      </w:del>
      <w:del w:id="764" w:author="Edgar Josué Malagón Montaña" w:date="2015-11-12T05:57:00Z">
        <w:r w:rsidDel="00FE2BCC">
          <w:rPr>
            <w:rFonts w:ascii="Times" w:eastAsiaTheme="minorEastAsia" w:hAnsi="Times"/>
          </w:rPr>
          <w:delText>t</w:delText>
        </w:r>
      </w:del>
      <w:ins w:id="765" w:author="Edgar Josué Malagón Montaña" w:date="2015-11-12T05:57:00Z">
        <w:r w:rsidR="00FE2BCC">
          <w:rPr>
            <w:rFonts w:ascii="Times" w:eastAsiaTheme="minorEastAsia" w:hAnsi="Times"/>
          </w:rPr>
          <w:t>Por t</w:t>
        </w:r>
      </w:ins>
      <w:r>
        <w:rPr>
          <w:rFonts w:ascii="Times" w:eastAsiaTheme="minorEastAsia" w:hAnsi="Times"/>
        </w:rPr>
        <w:t xml:space="preserve">anto </w:t>
      </w:r>
      <w:ins w:id="766" w:author="Edgar Josué Malagón Montaña" w:date="2015-11-11T20:31:00Z">
        <w:r w:rsidR="00842F43">
          <w:rPr>
            <w:rFonts w:ascii="Times" w:eastAsiaTheme="minorEastAsia" w:hAnsi="Times"/>
          </w:rPr>
          <w:t>la masa</w:t>
        </w:r>
      </w:ins>
      <w:del w:id="767" w:author="Edgar Josué Malagón Montaña" w:date="2015-11-11T20:31:00Z">
        <w:r w:rsidDel="00842F43">
          <w:rPr>
            <w:rFonts w:ascii="Times" w:eastAsiaTheme="minorEastAsia" w:hAnsi="Times"/>
          </w:rPr>
          <w:delText>el peso</w:delText>
        </w:r>
      </w:del>
      <w:r>
        <w:rPr>
          <w:rFonts w:ascii="Times" w:eastAsiaTheme="minorEastAsia" w:hAnsi="Times"/>
        </w:rPr>
        <w:t xml:space="preserve"> del bloque </w:t>
      </w:r>
      <w:ins w:id="768" w:author="Edgar Josué Malagón Montaña" w:date="2015-11-11T20:31:00Z">
        <w:r w:rsidR="00842F43">
          <w:rPr>
            <w:rFonts w:ascii="Times" w:eastAsiaTheme="minorEastAsia" w:hAnsi="Times"/>
          </w:rPr>
          <w:t xml:space="preserve">grande </w:t>
        </w:r>
      </w:ins>
      <w:r>
        <w:rPr>
          <w:rFonts w:ascii="Times" w:eastAsiaTheme="minorEastAsia" w:hAnsi="Times"/>
        </w:rPr>
        <w:t>es de 5 k</w:t>
      </w:r>
      <w:ins w:id="769" w:author="Edgar Josué Malagón Montaña" w:date="2015-11-11T20:30:00Z">
        <w:r w:rsidR="00842F43">
          <w:rPr>
            <w:rFonts w:ascii="Times" w:eastAsiaTheme="minorEastAsia" w:hAnsi="Times"/>
          </w:rPr>
          <w:t>g</w:t>
        </w:r>
      </w:ins>
      <w:del w:id="770" w:author="Edgar Josué Malagón Montaña" w:date="2015-11-11T20:30:00Z">
        <w:r w:rsidDel="00842F43">
          <w:rPr>
            <w:rFonts w:ascii="Times" w:eastAsiaTheme="minorEastAsia" w:hAnsi="Times"/>
          </w:rPr>
          <w:delText>ilogramos.</w:delText>
        </w:r>
      </w:del>
      <w:ins w:id="771" w:author="Edgar Josué Malagón Montaña" w:date="2015-11-11T20:30:00Z">
        <w:r w:rsidR="00842F43">
          <w:rPr>
            <w:rFonts w:ascii="Times" w:eastAsiaTheme="minorEastAsia" w:hAnsi="Times"/>
          </w:rPr>
          <w:t>.</w:t>
        </w:r>
      </w:ins>
    </w:p>
    <w:p w14:paraId="1B86D69A" w14:textId="77777777" w:rsidR="00234289" w:rsidRDefault="00234289" w:rsidP="008E5621">
      <w:pPr>
        <w:tabs>
          <w:tab w:val="right" w:pos="8498"/>
        </w:tabs>
        <w:spacing w:after="0"/>
        <w:rPr>
          <w:rFonts w:ascii="Times" w:eastAsiaTheme="minorEastAsia" w:hAnsi="Times"/>
        </w:rPr>
      </w:pPr>
    </w:p>
    <w:p w14:paraId="1EE38785" w14:textId="77777777" w:rsidR="00234289" w:rsidRPr="00234289" w:rsidRDefault="00234289" w:rsidP="008E5621">
      <w:pPr>
        <w:tabs>
          <w:tab w:val="right" w:pos="8498"/>
        </w:tabs>
        <w:spacing w:after="0"/>
        <w:rPr>
          <w:rFonts w:ascii="Times" w:eastAsiaTheme="minorEastAsia" w:hAnsi="Times"/>
        </w:rPr>
      </w:pPr>
      <w:commentRangeStart w:id="772"/>
      <w:r w:rsidRPr="00135D21">
        <w:rPr>
          <w:rFonts w:ascii="Times" w:eastAsiaTheme="minorEastAsia" w:hAnsi="Times"/>
          <w:highlight w:val="yellow"/>
          <w:rPrChange w:id="773" w:author="Edgar Josué Malagón Montaña" w:date="2015-11-11T21:00:00Z">
            <w:rPr>
              <w:rFonts w:ascii="Times" w:eastAsiaTheme="minorEastAsia" w:hAnsi="Times"/>
            </w:rPr>
          </w:rPrChange>
        </w:rPr>
        <w:t xml:space="preserve">Para simplificar el procedimiento anterior lo que debemos hacer es jugar con las operaciones inversas, si el número que acompaña a la letra está sumando, lo pasamos al otro lado de la igualdad a restar, y si está restando lo pasamos al otro lado a </w:t>
      </w:r>
      <w:commentRangeStart w:id="774"/>
      <w:r w:rsidRPr="00135D21">
        <w:rPr>
          <w:rFonts w:ascii="Times" w:eastAsiaTheme="minorEastAsia" w:hAnsi="Times"/>
          <w:highlight w:val="yellow"/>
          <w:rPrChange w:id="775" w:author="Edgar Josué Malagón Montaña" w:date="2015-11-11T21:00:00Z">
            <w:rPr>
              <w:rFonts w:ascii="Times" w:eastAsiaTheme="minorEastAsia" w:hAnsi="Times"/>
            </w:rPr>
          </w:rPrChange>
        </w:rPr>
        <w:t>sumar</w:t>
      </w:r>
      <w:commentRangeEnd w:id="774"/>
      <w:r w:rsidR="00135D21" w:rsidRPr="00135D21">
        <w:rPr>
          <w:rStyle w:val="Refdecomentario"/>
          <w:highlight w:val="yellow"/>
          <w:rPrChange w:id="776" w:author="Edgar Josué Malagón Montaña" w:date="2015-11-11T21:00:00Z">
            <w:rPr>
              <w:rStyle w:val="Refdecomentario"/>
            </w:rPr>
          </w:rPrChange>
        </w:rPr>
        <w:commentReference w:id="774"/>
      </w:r>
      <w:r w:rsidRPr="00135D21">
        <w:rPr>
          <w:rFonts w:ascii="Times" w:eastAsiaTheme="minorEastAsia" w:hAnsi="Times"/>
          <w:highlight w:val="yellow"/>
          <w:rPrChange w:id="777" w:author="Edgar Josué Malagón Montaña" w:date="2015-11-11T21:00:00Z">
            <w:rPr>
              <w:rFonts w:ascii="Times" w:eastAsiaTheme="minorEastAsia" w:hAnsi="Times"/>
            </w:rPr>
          </w:rPrChange>
        </w:rPr>
        <w:t>.</w:t>
      </w:r>
      <w:commentRangeEnd w:id="772"/>
      <w:r w:rsidR="009A011E" w:rsidRPr="00135D21">
        <w:rPr>
          <w:rStyle w:val="Refdecomentario"/>
          <w:highlight w:val="yellow"/>
          <w:rPrChange w:id="778" w:author="Edgar Josué Malagón Montaña" w:date="2015-11-11T21:00:00Z">
            <w:rPr>
              <w:rStyle w:val="Refdecomentario"/>
            </w:rPr>
          </w:rPrChange>
        </w:rPr>
        <w:commentReference w:id="772"/>
      </w:r>
    </w:p>
    <w:p w14:paraId="19D2CE4A" w14:textId="77777777" w:rsidR="00234289" w:rsidRDefault="00234289" w:rsidP="008E5621">
      <w:pPr>
        <w:tabs>
          <w:tab w:val="right" w:pos="8498"/>
        </w:tabs>
        <w:spacing w:after="0"/>
        <w:rPr>
          <w:ins w:id="779" w:author="Edgar Josué Malagón Montaña" w:date="2015-11-11T20:49:00Z"/>
          <w:rFonts w:ascii="Times" w:eastAsiaTheme="minorEastAsia" w:hAnsi="Times"/>
        </w:rPr>
      </w:pPr>
    </w:p>
    <w:p w14:paraId="5E7CB46D" w14:textId="571BCA07" w:rsidR="00135D21" w:rsidRPr="00135D21" w:rsidRDefault="00135D21" w:rsidP="008E5621">
      <w:pPr>
        <w:tabs>
          <w:tab w:val="right" w:pos="8498"/>
        </w:tabs>
        <w:spacing w:after="0"/>
        <w:rPr>
          <w:ins w:id="780" w:author="Edgar Josué Malagón Montaña" w:date="2015-11-11T20:55:00Z"/>
          <w:rFonts w:ascii="Times" w:eastAsiaTheme="minorEastAsia" w:hAnsi="Times"/>
          <w:highlight w:val="yellow"/>
          <w:rPrChange w:id="781" w:author="Edgar Josué Malagón Montaña" w:date="2015-11-11T20:57:00Z">
            <w:rPr>
              <w:ins w:id="782" w:author="Edgar Josué Malagón Montaña" w:date="2015-11-11T20:55:00Z"/>
              <w:rFonts w:ascii="Times" w:eastAsiaTheme="minorEastAsia" w:hAnsi="Times"/>
            </w:rPr>
          </w:rPrChange>
        </w:rPr>
      </w:pPr>
      <w:commentRangeStart w:id="783"/>
      <w:ins w:id="784" w:author="Edgar Josué Malagón Montaña" w:date="2015-11-11T20:55:00Z">
        <w:r w:rsidRPr="00135D21">
          <w:rPr>
            <w:rFonts w:ascii="Times" w:eastAsiaTheme="minorEastAsia" w:hAnsi="Times"/>
            <w:highlight w:val="yellow"/>
            <w:rPrChange w:id="785" w:author="Edgar Josué Malagón Montaña" w:date="2015-11-11T20:57:00Z">
              <w:rPr>
                <w:rFonts w:ascii="Times" w:eastAsiaTheme="minorEastAsia" w:hAnsi="Times"/>
              </w:rPr>
            </w:rPrChange>
          </w:rPr>
          <w:t>Un ejemplo que se encontré en un libro de la competencia es:</w:t>
        </w:r>
      </w:ins>
    </w:p>
    <w:p w14:paraId="76091FF4" w14:textId="3B5A385E" w:rsidR="00135D21" w:rsidRPr="00135D21" w:rsidRDefault="00135D21" w:rsidP="008E5621">
      <w:pPr>
        <w:tabs>
          <w:tab w:val="right" w:pos="8498"/>
        </w:tabs>
        <w:spacing w:after="0"/>
        <w:rPr>
          <w:ins w:id="786" w:author="Edgar Josué Malagón Montaña" w:date="2015-11-11T20:56:00Z"/>
          <w:rFonts w:ascii="Times" w:eastAsiaTheme="minorEastAsia" w:hAnsi="Times"/>
          <w:highlight w:val="yellow"/>
          <w:rPrChange w:id="787" w:author="Edgar Josué Malagón Montaña" w:date="2015-11-11T20:57:00Z">
            <w:rPr>
              <w:ins w:id="788" w:author="Edgar Josué Malagón Montaña" w:date="2015-11-11T20:56:00Z"/>
              <w:rFonts w:ascii="Times" w:eastAsiaTheme="minorEastAsia" w:hAnsi="Times"/>
            </w:rPr>
          </w:rPrChange>
        </w:rPr>
      </w:pPr>
      <w:ins w:id="789" w:author="Edgar Josué Malagón Montaña" w:date="2015-11-11T20:56:00Z">
        <w:r w:rsidRPr="00135D21">
          <w:rPr>
            <w:rFonts w:ascii="Times" w:eastAsiaTheme="minorEastAsia" w:hAnsi="Times"/>
            <w:noProof/>
            <w:highlight w:val="yellow"/>
            <w:lang w:val="es-CO" w:eastAsia="es-CO"/>
            <w:rPrChange w:id="790" w:author="Edgar Josué Malagón Montaña" w:date="2015-11-11T20:57:00Z">
              <w:rPr>
                <w:rFonts w:ascii="Times" w:eastAsiaTheme="minorEastAsia" w:hAnsi="Times"/>
                <w:noProof/>
                <w:lang w:val="es-CO" w:eastAsia="es-CO"/>
              </w:rPr>
            </w:rPrChange>
          </w:rPr>
          <w:lastRenderedPageBreak/>
          <w:drawing>
            <wp:inline distT="0" distB="0" distL="0" distR="0" wp14:anchorId="4416ED49" wp14:editId="785B3CD7">
              <wp:extent cx="4429125" cy="2534151"/>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33427" cy="2536612"/>
                      </a:xfrm>
                      <a:prstGeom prst="rect">
                        <a:avLst/>
                      </a:prstGeom>
                      <a:noFill/>
                      <a:ln>
                        <a:noFill/>
                      </a:ln>
                    </pic:spPr>
                  </pic:pic>
                </a:graphicData>
              </a:graphic>
            </wp:inline>
          </w:drawing>
        </w:r>
      </w:ins>
    </w:p>
    <w:p w14:paraId="0F3154E1" w14:textId="2E64B6CD" w:rsidR="00135D21" w:rsidRPr="00135D21" w:rsidRDefault="00135D21" w:rsidP="008E5621">
      <w:pPr>
        <w:tabs>
          <w:tab w:val="right" w:pos="8498"/>
        </w:tabs>
        <w:spacing w:after="0"/>
        <w:rPr>
          <w:ins w:id="791" w:author="Edgar Josué Malagón Montaña" w:date="2015-11-11T20:55:00Z"/>
          <w:rFonts w:ascii="Times" w:eastAsiaTheme="minorEastAsia" w:hAnsi="Times"/>
          <w:highlight w:val="yellow"/>
          <w:rPrChange w:id="792" w:author="Edgar Josué Malagón Montaña" w:date="2015-11-11T20:57:00Z">
            <w:rPr>
              <w:ins w:id="793" w:author="Edgar Josué Malagón Montaña" w:date="2015-11-11T20:55:00Z"/>
              <w:rFonts w:ascii="Times" w:eastAsiaTheme="minorEastAsia" w:hAnsi="Times"/>
            </w:rPr>
          </w:rPrChange>
        </w:rPr>
      </w:pPr>
      <w:ins w:id="794" w:author="Edgar Josué Malagón Montaña" w:date="2015-11-11T20:56:00Z">
        <w:r w:rsidRPr="00135D21">
          <w:rPr>
            <w:rFonts w:ascii="Times" w:eastAsiaTheme="minorEastAsia" w:hAnsi="Times"/>
            <w:noProof/>
            <w:highlight w:val="yellow"/>
            <w:lang w:val="es-CO" w:eastAsia="es-CO"/>
            <w:rPrChange w:id="795" w:author="Edgar Josué Malagón Montaña" w:date="2015-11-11T20:57:00Z">
              <w:rPr>
                <w:rFonts w:ascii="Times" w:eastAsiaTheme="minorEastAsia" w:hAnsi="Times"/>
                <w:noProof/>
                <w:lang w:val="es-CO" w:eastAsia="es-CO"/>
              </w:rPr>
            </w:rPrChange>
          </w:rPr>
          <w:drawing>
            <wp:inline distT="0" distB="0" distL="0" distR="0" wp14:anchorId="17755B8A" wp14:editId="6F8CF675">
              <wp:extent cx="3322367" cy="3181350"/>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323595" cy="3182526"/>
                      </a:xfrm>
                      <a:prstGeom prst="rect">
                        <a:avLst/>
                      </a:prstGeom>
                      <a:noFill/>
                      <a:ln>
                        <a:noFill/>
                      </a:ln>
                    </pic:spPr>
                  </pic:pic>
                </a:graphicData>
              </a:graphic>
            </wp:inline>
          </w:drawing>
        </w:r>
      </w:ins>
    </w:p>
    <w:p w14:paraId="60224815" w14:textId="592675C2" w:rsidR="00135D21" w:rsidRPr="00135D21" w:rsidRDefault="00135D21" w:rsidP="008E5621">
      <w:pPr>
        <w:tabs>
          <w:tab w:val="right" w:pos="8498"/>
        </w:tabs>
        <w:spacing w:after="0"/>
        <w:rPr>
          <w:ins w:id="796" w:author="Edgar Josué Malagón Montaña" w:date="2015-11-11T20:57:00Z"/>
          <w:rFonts w:ascii="Times" w:eastAsiaTheme="minorEastAsia" w:hAnsi="Times"/>
          <w:highlight w:val="yellow"/>
          <w:rPrChange w:id="797" w:author="Edgar Josué Malagón Montaña" w:date="2015-11-11T20:57:00Z">
            <w:rPr>
              <w:ins w:id="798" w:author="Edgar Josué Malagón Montaña" w:date="2015-11-11T20:57:00Z"/>
              <w:rFonts w:ascii="Times" w:eastAsiaTheme="minorEastAsia" w:hAnsi="Times"/>
            </w:rPr>
          </w:rPrChange>
        </w:rPr>
      </w:pPr>
      <w:ins w:id="799" w:author="Edgar Josué Malagón Montaña" w:date="2015-11-11T20:56:00Z">
        <w:r w:rsidRPr="00135D21">
          <w:rPr>
            <w:rFonts w:ascii="Times" w:eastAsiaTheme="minorEastAsia" w:hAnsi="Times"/>
            <w:noProof/>
            <w:highlight w:val="yellow"/>
            <w:lang w:val="es-CO" w:eastAsia="es-CO"/>
            <w:rPrChange w:id="800" w:author="Edgar Josué Malagón Montaña" w:date="2015-11-11T20:57:00Z">
              <w:rPr>
                <w:rFonts w:ascii="Times" w:eastAsiaTheme="minorEastAsia" w:hAnsi="Times"/>
                <w:noProof/>
                <w:lang w:val="es-CO" w:eastAsia="es-CO"/>
              </w:rPr>
            </w:rPrChange>
          </w:rPr>
          <w:lastRenderedPageBreak/>
          <w:drawing>
            <wp:inline distT="0" distB="0" distL="0" distR="0" wp14:anchorId="7A257574" wp14:editId="5AAE11FC">
              <wp:extent cx="3792680" cy="3438525"/>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96862" cy="3442316"/>
                      </a:xfrm>
                      <a:prstGeom prst="rect">
                        <a:avLst/>
                      </a:prstGeom>
                      <a:noFill/>
                      <a:ln>
                        <a:noFill/>
                      </a:ln>
                    </pic:spPr>
                  </pic:pic>
                </a:graphicData>
              </a:graphic>
            </wp:inline>
          </w:drawing>
        </w:r>
      </w:ins>
    </w:p>
    <w:p w14:paraId="338078DB" w14:textId="230D1F99" w:rsidR="00135D21" w:rsidRDefault="00135D21" w:rsidP="008E5621">
      <w:pPr>
        <w:tabs>
          <w:tab w:val="right" w:pos="8498"/>
        </w:tabs>
        <w:spacing w:after="0"/>
        <w:rPr>
          <w:ins w:id="801" w:author="Edgar Josué Malagón Montaña" w:date="2015-11-11T20:55:00Z"/>
          <w:rFonts w:ascii="Times" w:eastAsiaTheme="minorEastAsia" w:hAnsi="Times"/>
        </w:rPr>
      </w:pPr>
      <w:ins w:id="802" w:author="Edgar Josué Malagón Montaña" w:date="2015-11-11T20:57:00Z">
        <w:r w:rsidRPr="00135D21">
          <w:rPr>
            <w:rFonts w:ascii="Times" w:eastAsiaTheme="minorEastAsia" w:hAnsi="Times"/>
            <w:noProof/>
            <w:highlight w:val="yellow"/>
            <w:lang w:val="es-CO" w:eastAsia="es-CO"/>
            <w:rPrChange w:id="803" w:author="Edgar Josué Malagón Montaña" w:date="2015-11-11T20:57:00Z">
              <w:rPr>
                <w:rFonts w:ascii="Times" w:eastAsiaTheme="minorEastAsia" w:hAnsi="Times"/>
                <w:noProof/>
                <w:lang w:val="es-CO" w:eastAsia="es-CO"/>
              </w:rPr>
            </w:rPrChange>
          </w:rPr>
          <w:drawing>
            <wp:inline distT="0" distB="0" distL="0" distR="0" wp14:anchorId="30C0F003" wp14:editId="410A055E">
              <wp:extent cx="3667125" cy="3642179"/>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668213" cy="3643259"/>
                      </a:xfrm>
                      <a:prstGeom prst="rect">
                        <a:avLst/>
                      </a:prstGeom>
                      <a:noFill/>
                      <a:ln>
                        <a:noFill/>
                      </a:ln>
                    </pic:spPr>
                  </pic:pic>
                </a:graphicData>
              </a:graphic>
            </wp:inline>
          </w:drawing>
        </w:r>
      </w:ins>
    </w:p>
    <w:p w14:paraId="1E3429CB" w14:textId="3A3FA780" w:rsidR="00135D21" w:rsidRDefault="00135D21" w:rsidP="008E5621">
      <w:pPr>
        <w:tabs>
          <w:tab w:val="right" w:pos="8498"/>
        </w:tabs>
        <w:spacing w:after="0"/>
        <w:rPr>
          <w:ins w:id="804" w:author="Edgar Josué Malagón Montaña" w:date="2015-11-11T20:49:00Z"/>
          <w:rFonts w:ascii="Times" w:eastAsiaTheme="minorEastAsia" w:hAnsi="Times"/>
        </w:rPr>
      </w:pPr>
      <w:ins w:id="805" w:author="Edgar Josué Malagón Montaña" w:date="2015-11-11T20:58:00Z">
        <w:r>
          <w:rPr>
            <w:rFonts w:ascii="Times" w:eastAsiaTheme="minorEastAsia" w:hAnsi="Times"/>
            <w:noProof/>
            <w:lang w:val="es-CO" w:eastAsia="es-CO"/>
            <w:rPrChange w:id="806" w:author="Unknown">
              <w:rPr>
                <w:noProof/>
                <w:lang w:val="es-CO" w:eastAsia="es-CO"/>
              </w:rPr>
            </w:rPrChange>
          </w:rPr>
          <w:lastRenderedPageBreak/>
          <w:drawing>
            <wp:inline distT="0" distB="0" distL="0" distR="0" wp14:anchorId="590CF030" wp14:editId="6893D086">
              <wp:extent cx="3695700" cy="1650202"/>
              <wp:effectExtent l="0" t="0" r="0" b="762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700053" cy="1652146"/>
                      </a:xfrm>
                      <a:prstGeom prst="rect">
                        <a:avLst/>
                      </a:prstGeom>
                      <a:noFill/>
                      <a:ln>
                        <a:noFill/>
                      </a:ln>
                    </pic:spPr>
                  </pic:pic>
                </a:graphicData>
              </a:graphic>
            </wp:inline>
          </w:drawing>
        </w:r>
        <w:commentRangeEnd w:id="783"/>
        <w:r>
          <w:rPr>
            <w:rStyle w:val="Refdecomentario"/>
          </w:rPr>
          <w:commentReference w:id="783"/>
        </w:r>
      </w:ins>
    </w:p>
    <w:p w14:paraId="2699346B" w14:textId="77777777" w:rsidR="00135D21" w:rsidRDefault="00135D21" w:rsidP="008E5621">
      <w:pPr>
        <w:tabs>
          <w:tab w:val="right" w:pos="8498"/>
        </w:tabs>
        <w:spacing w:after="0"/>
        <w:rPr>
          <w:rFonts w:ascii="Times" w:eastAsiaTheme="minorEastAsia" w:hAnsi="Times"/>
        </w:rPr>
      </w:pPr>
    </w:p>
    <w:p w14:paraId="47409F9C" w14:textId="7E2683BF" w:rsidR="00EF6F8F" w:rsidRDefault="00EF6F8F" w:rsidP="008E5621">
      <w:pPr>
        <w:tabs>
          <w:tab w:val="right" w:pos="8498"/>
        </w:tabs>
        <w:spacing w:after="0"/>
        <w:rPr>
          <w:rFonts w:ascii="Times" w:eastAsiaTheme="minorEastAsia" w:hAnsi="Times"/>
        </w:rPr>
      </w:pPr>
      <w:commentRangeStart w:id="807"/>
      <w:r>
        <w:rPr>
          <w:rFonts w:ascii="Times" w:eastAsiaTheme="minorEastAsia" w:hAnsi="Times"/>
        </w:rPr>
        <w:t>Veamos los siguientes ejemplos</w:t>
      </w:r>
      <w:ins w:id="808" w:author="Edgar Josué Malagón Montaña" w:date="2015-11-11T20:49:00Z">
        <w:r w:rsidR="00135D21">
          <w:rPr>
            <w:rFonts w:ascii="Times" w:eastAsiaTheme="minorEastAsia" w:hAnsi="Times"/>
          </w:rPr>
          <w:t>.</w:t>
        </w:r>
      </w:ins>
    </w:p>
    <w:p w14:paraId="1537FC64" w14:textId="77777777" w:rsidR="00EF6F8F" w:rsidRDefault="00EF6F8F" w:rsidP="008E5621">
      <w:pPr>
        <w:tabs>
          <w:tab w:val="right" w:pos="8498"/>
        </w:tabs>
        <w:spacing w:after="0"/>
        <w:rPr>
          <w:rFonts w:ascii="Times" w:eastAsiaTheme="minorEastAsia" w:hAnsi="Times"/>
        </w:rPr>
      </w:pPr>
    </w:p>
    <w:p w14:paraId="1FDA3E34" w14:textId="77777777" w:rsidR="00EF6F8F" w:rsidRDefault="00EF6F8F" w:rsidP="00EF6F8F">
      <w:pPr>
        <w:pStyle w:val="Prrafodelista"/>
        <w:numPr>
          <w:ilvl w:val="0"/>
          <w:numId w:val="3"/>
        </w:numPr>
        <w:tabs>
          <w:tab w:val="right" w:pos="8498"/>
        </w:tabs>
        <w:spacing w:after="0"/>
        <w:rPr>
          <w:rFonts w:ascii="Times" w:eastAsiaTheme="minorEastAsia" w:hAnsi="Times"/>
        </w:rPr>
      </w:pPr>
      <w:r>
        <w:rPr>
          <w:rFonts w:ascii="Times" w:eastAsiaTheme="minorEastAsia" w:hAnsi="Times"/>
        </w:rPr>
        <w:t xml:space="preserve">Resolver la ecuación </w:t>
      </w:r>
      <m:oMath>
        <m:r>
          <w:rPr>
            <w:rFonts w:ascii="Cambria Math" w:eastAsiaTheme="minorEastAsia" w:hAnsi="Cambria Math"/>
          </w:rPr>
          <m:t>x+5=3</m:t>
        </m:r>
      </m:oMath>
    </w:p>
    <w:p w14:paraId="12911B5F" w14:textId="77777777" w:rsidR="00390DE9" w:rsidRDefault="00390DE9" w:rsidP="00390DE9">
      <w:pPr>
        <w:pStyle w:val="Prrafodelista"/>
        <w:tabs>
          <w:tab w:val="right" w:pos="8498"/>
        </w:tabs>
        <w:spacing w:after="0"/>
        <w:rPr>
          <w:rFonts w:ascii="Times" w:eastAsiaTheme="minorEastAsia" w:hAnsi="Times"/>
        </w:rPr>
      </w:pPr>
      <w:r>
        <w:rPr>
          <w:rFonts w:ascii="Times" w:eastAsiaTheme="minorEastAsia" w:hAnsi="Times"/>
        </w:rPr>
        <w:t>Esta ecuación lo que plantea es que debemos hallar un número real que sumado con cinco, su resultado sea tres. La resolvemos así:</w:t>
      </w:r>
    </w:p>
    <w:p w14:paraId="63D3D41E" w14:textId="77777777" w:rsidR="00390DE9" w:rsidRDefault="00390DE9" w:rsidP="00390DE9">
      <w:pPr>
        <w:pStyle w:val="Prrafodelista"/>
        <w:tabs>
          <w:tab w:val="right" w:pos="8498"/>
        </w:tabs>
        <w:spacing w:after="0"/>
        <w:rPr>
          <w:rFonts w:ascii="Times" w:eastAsiaTheme="minorEastAsia" w:hAnsi="Times"/>
        </w:rPr>
      </w:pPr>
    </w:p>
    <w:p w14:paraId="507D5D1D" w14:textId="77777777" w:rsidR="00390DE9" w:rsidRDefault="00390DE9" w:rsidP="00390DE9">
      <w:pPr>
        <w:pStyle w:val="Prrafodelista"/>
        <w:tabs>
          <w:tab w:val="right" w:pos="8498"/>
        </w:tabs>
        <w:spacing w:after="0"/>
        <w:rPr>
          <w:rFonts w:ascii="Times" w:eastAsiaTheme="minorEastAsia" w:hAnsi="Times"/>
        </w:rPr>
      </w:pPr>
      <m:oMathPara>
        <m:oMath>
          <m:r>
            <w:rPr>
              <w:rFonts w:ascii="Cambria Math" w:eastAsiaTheme="minorEastAsia" w:hAnsi="Cambria Math"/>
            </w:rPr>
            <m:t>x+5</m:t>
          </m:r>
          <m:r>
            <m:rPr>
              <m:aln/>
            </m:rPr>
            <w:rPr>
              <w:rFonts w:ascii="Cambria Math" w:eastAsiaTheme="minorEastAsia" w:hAnsi="Cambria Math"/>
            </w:rPr>
            <m:t>=3</m:t>
          </m:r>
          <m:r>
            <m:rPr>
              <m:sty m:val="p"/>
            </m:rPr>
            <w:rPr>
              <w:rFonts w:ascii="Times" w:eastAsiaTheme="minorEastAsia" w:hAnsi="Times"/>
            </w:rPr>
            <w:br/>
          </m:r>
        </m:oMath>
        <m:oMath>
          <m:r>
            <w:rPr>
              <w:rFonts w:ascii="Cambria Math" w:eastAsiaTheme="minorEastAsia" w:hAnsi="Cambria Math"/>
            </w:rPr>
            <m:t>x</m:t>
          </m:r>
          <m:r>
            <m:rPr>
              <m:aln/>
            </m:rPr>
            <w:rPr>
              <w:rFonts w:ascii="Cambria Math" w:eastAsiaTheme="minorEastAsia" w:hAnsi="Cambria Math"/>
            </w:rPr>
            <m:t>=3-5</m:t>
          </m:r>
          <m:r>
            <m:rPr>
              <m:sty m:val="p"/>
            </m:rPr>
            <w:rPr>
              <w:rFonts w:ascii="Times" w:eastAsiaTheme="minorEastAsia" w:hAnsi="Times"/>
            </w:rPr>
            <w:br/>
          </m:r>
        </m:oMath>
        <m:oMath>
          <m:r>
            <w:rPr>
              <w:rFonts w:ascii="Cambria Math" w:eastAsiaTheme="minorEastAsia" w:hAnsi="Cambria Math"/>
            </w:rPr>
            <m:t>x</m:t>
          </m:r>
          <m:r>
            <m:rPr>
              <m:aln/>
            </m:rPr>
            <w:rPr>
              <w:rFonts w:ascii="Cambria Math" w:eastAsiaTheme="minorEastAsia" w:hAnsi="Cambria Math"/>
            </w:rPr>
            <m:t>=-2</m:t>
          </m:r>
        </m:oMath>
      </m:oMathPara>
    </w:p>
    <w:p w14:paraId="7469EFAF" w14:textId="77777777" w:rsidR="00390DE9" w:rsidRDefault="003F3812" w:rsidP="00390DE9">
      <w:pPr>
        <w:pStyle w:val="Prrafodelista"/>
        <w:tabs>
          <w:tab w:val="right" w:pos="8498"/>
        </w:tabs>
        <w:spacing w:after="0"/>
        <w:rPr>
          <w:rFonts w:ascii="Times" w:eastAsiaTheme="minorEastAsia" w:hAnsi="Times"/>
        </w:rPr>
      </w:pPr>
      <w:r>
        <w:rPr>
          <w:rFonts w:ascii="Times" w:eastAsiaTheme="minorEastAsia" w:hAnsi="Times"/>
        </w:rPr>
        <w:t>El número 5 estaba sumando a la x por tanto lo pasamos al otro lado de la igualdad a restar.</w:t>
      </w:r>
    </w:p>
    <w:p w14:paraId="1F1CF7B9" w14:textId="77777777" w:rsidR="003F3812" w:rsidRDefault="003F3812" w:rsidP="003F3812">
      <w:pPr>
        <w:pStyle w:val="Prrafodelista"/>
        <w:numPr>
          <w:ilvl w:val="0"/>
          <w:numId w:val="3"/>
        </w:numPr>
        <w:tabs>
          <w:tab w:val="right" w:pos="8498"/>
        </w:tabs>
        <w:spacing w:after="0"/>
        <w:rPr>
          <w:rFonts w:ascii="Times" w:eastAsiaTheme="minorEastAsia" w:hAnsi="Times"/>
        </w:rPr>
      </w:pPr>
      <w:commentRangeStart w:id="809"/>
      <w:r>
        <w:rPr>
          <w:rFonts w:ascii="Times" w:eastAsiaTheme="minorEastAsia" w:hAnsi="Times"/>
        </w:rPr>
        <w:t xml:space="preserve">Resolver la ecuación </w:t>
      </w:r>
      <m:oMath>
        <m:r>
          <w:rPr>
            <w:rFonts w:ascii="Cambria Math" w:eastAsiaTheme="minorEastAsia" w:hAnsi="Cambria Math"/>
          </w:rPr>
          <m:t>x-</m:t>
        </m:r>
        <m:f>
          <m:fPr>
            <m:ctrlPr>
              <w:rPr>
                <w:rFonts w:ascii="Cambria Math" w:eastAsiaTheme="minorEastAsia" w:hAnsi="Cambria Math"/>
                <w:i/>
              </w:rPr>
            </m:ctrlPr>
          </m:fPr>
          <m:num>
            <m:r>
              <w:rPr>
                <w:rFonts w:ascii="Cambria Math" w:eastAsiaTheme="minorEastAsia" w:hAnsi="Cambria Math"/>
              </w:rPr>
              <m:t>5</m:t>
            </m:r>
          </m:num>
          <m:den>
            <m:r>
              <w:rPr>
                <w:rFonts w:ascii="Cambria Math" w:eastAsiaTheme="minorEastAsia" w:hAnsi="Cambria Math"/>
              </w:rPr>
              <m:t>9</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4</m:t>
            </m:r>
          </m:den>
        </m:f>
      </m:oMath>
    </w:p>
    <w:p w14:paraId="35584475" w14:textId="77777777" w:rsidR="003F3812" w:rsidRDefault="003F3812" w:rsidP="003F3812">
      <w:pPr>
        <w:pStyle w:val="Prrafodelista"/>
        <w:tabs>
          <w:tab w:val="right" w:pos="8498"/>
        </w:tabs>
        <w:spacing w:after="0"/>
        <w:rPr>
          <w:rFonts w:ascii="Times" w:eastAsiaTheme="minorEastAsia" w:hAnsi="Times"/>
        </w:rPr>
      </w:pPr>
      <w:r>
        <w:rPr>
          <w:rFonts w:ascii="Times" w:eastAsiaTheme="minorEastAsia" w:hAnsi="Times"/>
        </w:rPr>
        <w:t>Esta ecuación lo que plantea es que debemos hallar un número real que restado con cinco novemos, su resultado sea tres cuartos. La resolvemos así:</w:t>
      </w:r>
      <w:commentRangeEnd w:id="809"/>
      <w:r w:rsidR="001C44BE">
        <w:rPr>
          <w:rStyle w:val="Refdecomentario"/>
        </w:rPr>
        <w:commentReference w:id="809"/>
      </w:r>
    </w:p>
    <w:p w14:paraId="16470496" w14:textId="77777777" w:rsidR="003F3812" w:rsidRDefault="003F3812" w:rsidP="003F3812">
      <w:pPr>
        <w:pStyle w:val="Prrafodelista"/>
        <w:tabs>
          <w:tab w:val="right" w:pos="8498"/>
        </w:tabs>
        <w:spacing w:after="0"/>
        <w:rPr>
          <w:rFonts w:ascii="Times" w:eastAsiaTheme="minorEastAsia" w:hAnsi="Times"/>
        </w:rPr>
      </w:pPr>
    </w:p>
    <w:p w14:paraId="3D87BE4B" w14:textId="77777777" w:rsidR="003F3812" w:rsidRDefault="003F3812" w:rsidP="003F3812">
      <w:pPr>
        <w:pStyle w:val="Prrafodelista"/>
        <w:tabs>
          <w:tab w:val="right" w:pos="8498"/>
        </w:tabs>
        <w:spacing w:after="0"/>
        <w:rPr>
          <w:rFonts w:ascii="Times" w:eastAsiaTheme="minorEastAsia" w:hAnsi="Times"/>
        </w:rPr>
      </w:pPr>
      <m:oMathPara>
        <m:oMath>
          <m:r>
            <w:rPr>
              <w:rFonts w:ascii="Cambria Math" w:eastAsiaTheme="minorEastAsia" w:hAnsi="Cambria Math"/>
            </w:rPr>
            <m:t>x-</m:t>
          </m:r>
          <m:f>
            <m:fPr>
              <m:ctrlPr>
                <w:rPr>
                  <w:rFonts w:ascii="Cambria Math" w:eastAsiaTheme="minorEastAsia" w:hAnsi="Cambria Math"/>
                  <w:i/>
                </w:rPr>
              </m:ctrlPr>
            </m:fPr>
            <m:num>
              <m:r>
                <w:rPr>
                  <w:rFonts w:ascii="Cambria Math" w:eastAsiaTheme="minorEastAsia" w:hAnsi="Cambria Math"/>
                </w:rPr>
                <m:t>5</m:t>
              </m:r>
            </m:num>
            <m:den>
              <m:r>
                <w:rPr>
                  <w:rFonts w:ascii="Cambria Math" w:eastAsiaTheme="minorEastAsia" w:hAnsi="Cambria Math"/>
                </w:rPr>
                <m:t>9</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4</m:t>
              </m:r>
            </m:den>
          </m:f>
          <m:r>
            <m:rPr>
              <m:sty m:val="p"/>
            </m:rPr>
            <w:rPr>
              <w:rFonts w:ascii="Times" w:eastAsiaTheme="minorEastAsia" w:hAnsi="Times"/>
            </w:rPr>
            <w:br/>
          </m:r>
        </m:oMath>
        <m:oMath>
          <m:r>
            <w:rPr>
              <w:rFonts w:ascii="Cambria Math" w:eastAsiaTheme="minorEastAsia" w:hAnsi="Cambria Math"/>
            </w:rPr>
            <m:t>x=</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4</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5</m:t>
              </m:r>
            </m:num>
            <m:den>
              <m:r>
                <w:rPr>
                  <w:rFonts w:ascii="Cambria Math" w:eastAsiaTheme="minorEastAsia" w:hAnsi="Cambria Math"/>
                </w:rPr>
                <m:t>9</m:t>
              </m:r>
            </m:den>
          </m:f>
          <m:r>
            <m:rPr>
              <m:sty m:val="p"/>
            </m:rPr>
            <w:rPr>
              <w:rFonts w:ascii="Times" w:eastAsiaTheme="minorEastAsia" w:hAnsi="Times"/>
            </w:rPr>
            <w:br/>
          </m:r>
        </m:oMath>
        <m:oMath>
          <m:r>
            <w:rPr>
              <w:rFonts w:ascii="Cambria Math" w:eastAsiaTheme="minorEastAsia" w:hAnsi="Cambria Math"/>
            </w:rPr>
            <m:t>x</m:t>
          </m:r>
          <m:r>
            <m:rPr>
              <m:aln/>
            </m:rP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47</m:t>
              </m:r>
            </m:num>
            <m:den>
              <m:r>
                <w:rPr>
                  <w:rFonts w:ascii="Cambria Math" w:eastAsiaTheme="minorEastAsia" w:hAnsi="Cambria Math"/>
                </w:rPr>
                <m:t>36</m:t>
              </m:r>
            </m:den>
          </m:f>
        </m:oMath>
      </m:oMathPara>
    </w:p>
    <w:p w14:paraId="1B9C07E2" w14:textId="77777777" w:rsidR="003F3812" w:rsidRDefault="003F3812" w:rsidP="003F3812">
      <w:pPr>
        <w:pStyle w:val="Prrafodelista"/>
        <w:tabs>
          <w:tab w:val="right" w:pos="8498"/>
        </w:tabs>
        <w:spacing w:after="0"/>
        <w:rPr>
          <w:ins w:id="810" w:author="Edgar Josué Malagón Montaña" w:date="2015-11-10T12:45:00Z"/>
          <w:rFonts w:ascii="Times" w:eastAsiaTheme="minorEastAsia" w:hAnsi="Times"/>
        </w:rPr>
      </w:pPr>
      <w:r>
        <w:rPr>
          <w:rFonts w:ascii="Times" w:eastAsiaTheme="minorEastAsia" w:hAnsi="Times"/>
        </w:rPr>
        <w:t xml:space="preserve">El número </w:t>
      </w:r>
      <m:oMath>
        <m:f>
          <m:fPr>
            <m:ctrlPr>
              <w:rPr>
                <w:rFonts w:ascii="Cambria Math" w:eastAsiaTheme="minorEastAsia" w:hAnsi="Cambria Math"/>
                <w:i/>
              </w:rPr>
            </m:ctrlPr>
          </m:fPr>
          <m:num>
            <m:r>
              <w:rPr>
                <w:rFonts w:ascii="Cambria Math" w:eastAsiaTheme="minorEastAsia" w:hAnsi="Cambria Math"/>
              </w:rPr>
              <m:t>5</m:t>
            </m:r>
          </m:num>
          <m:den>
            <m:r>
              <w:rPr>
                <w:rFonts w:ascii="Cambria Math" w:eastAsiaTheme="minorEastAsia" w:hAnsi="Cambria Math"/>
              </w:rPr>
              <m:t>9</m:t>
            </m:r>
          </m:den>
        </m:f>
      </m:oMath>
      <w:r>
        <w:rPr>
          <w:rFonts w:ascii="Times" w:eastAsiaTheme="minorEastAsia" w:hAnsi="Times"/>
        </w:rPr>
        <w:t xml:space="preserve"> estaba restando a la x por tanto lo pasamos al otro lado de la igualdad a sumar.</w:t>
      </w:r>
    </w:p>
    <w:p w14:paraId="4BE72B43" w14:textId="77777777" w:rsidR="00450102" w:rsidRDefault="00450102" w:rsidP="003F3812">
      <w:pPr>
        <w:pStyle w:val="Prrafodelista"/>
        <w:tabs>
          <w:tab w:val="right" w:pos="8498"/>
        </w:tabs>
        <w:spacing w:after="0"/>
        <w:rPr>
          <w:rFonts w:ascii="Times" w:eastAsiaTheme="minorEastAsia" w:hAnsi="Times"/>
        </w:rPr>
      </w:pPr>
    </w:p>
    <w:p w14:paraId="7E739216" w14:textId="77777777" w:rsidR="003F3812" w:rsidRDefault="003F3812" w:rsidP="003F3812">
      <w:pPr>
        <w:pStyle w:val="Prrafodelista"/>
        <w:numPr>
          <w:ilvl w:val="0"/>
          <w:numId w:val="3"/>
        </w:numPr>
        <w:tabs>
          <w:tab w:val="right" w:pos="8498"/>
        </w:tabs>
        <w:spacing w:after="0"/>
        <w:rPr>
          <w:rFonts w:ascii="Times" w:eastAsiaTheme="minorEastAsia" w:hAnsi="Times"/>
        </w:rPr>
      </w:pPr>
      <w:r>
        <w:rPr>
          <w:rFonts w:ascii="Times" w:eastAsiaTheme="minorEastAsia" w:hAnsi="Times"/>
        </w:rPr>
        <w:t xml:space="preserve">Resolver la ecuación </w:t>
      </w:r>
      <m:oMath>
        <m:r>
          <w:rPr>
            <w:rFonts w:ascii="Cambria Math" w:eastAsiaTheme="minorEastAsia" w:hAnsi="Cambria Math"/>
          </w:rPr>
          <m:t>-7+x=-</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oMath>
    </w:p>
    <w:p w14:paraId="32B853A6" w14:textId="77777777" w:rsidR="003F3812" w:rsidRDefault="003F3812" w:rsidP="003F3812">
      <w:pPr>
        <w:pStyle w:val="Prrafodelista"/>
        <w:tabs>
          <w:tab w:val="right" w:pos="8498"/>
        </w:tabs>
        <w:spacing w:after="0"/>
        <w:rPr>
          <w:rFonts w:ascii="Times" w:eastAsiaTheme="minorEastAsia" w:hAnsi="Times"/>
        </w:rPr>
      </w:pPr>
      <w:r>
        <w:rPr>
          <w:rFonts w:ascii="Times" w:eastAsiaTheme="minorEastAsia" w:hAnsi="Times"/>
        </w:rPr>
        <w:t>Esta ecuación lo que plantea es que debemos hallar un número real que sumado con menos siete, su resultado sea menos un medio. La resolvemos así:</w:t>
      </w:r>
    </w:p>
    <w:p w14:paraId="646DD24E" w14:textId="77777777" w:rsidR="003F3812" w:rsidRDefault="003F3812" w:rsidP="003F3812">
      <w:pPr>
        <w:pStyle w:val="Prrafodelista"/>
        <w:tabs>
          <w:tab w:val="right" w:pos="8498"/>
        </w:tabs>
        <w:spacing w:after="0"/>
        <w:rPr>
          <w:rFonts w:ascii="Times" w:eastAsiaTheme="minorEastAsia" w:hAnsi="Times"/>
        </w:rPr>
      </w:pPr>
    </w:p>
    <w:p w14:paraId="6429F3B8" w14:textId="77777777" w:rsidR="003F3812" w:rsidRDefault="003F279A" w:rsidP="003F3812">
      <w:pPr>
        <w:pStyle w:val="Prrafodelista"/>
        <w:tabs>
          <w:tab w:val="right" w:pos="8498"/>
        </w:tabs>
        <w:spacing w:after="0"/>
        <w:rPr>
          <w:rFonts w:ascii="Times" w:eastAsiaTheme="minorEastAsia" w:hAnsi="Times"/>
        </w:rPr>
      </w:pPr>
      <m:oMathPara>
        <m:oMath>
          <m:r>
            <w:rPr>
              <w:rFonts w:ascii="Cambria Math" w:eastAsiaTheme="minorEastAsia" w:hAnsi="Cambria Math"/>
            </w:rPr>
            <m:t>-7+x=-</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m:rPr>
              <m:sty m:val="p"/>
            </m:rPr>
            <w:rPr>
              <w:rFonts w:ascii="Times" w:eastAsiaTheme="minorEastAsia" w:hAnsi="Times"/>
            </w:rPr>
            <w:br/>
          </m:r>
        </m:oMath>
        <m:oMath>
          <m:r>
            <w:rPr>
              <w:rFonts w:ascii="Cambria Math" w:eastAsiaTheme="minorEastAsia" w:hAnsi="Cambria Math"/>
            </w:rPr>
            <m:t>x=-</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+7</m:t>
          </m:r>
          <m:r>
            <m:rPr>
              <m:sty m:val="p"/>
            </m:rPr>
            <w:rPr>
              <w:rFonts w:ascii="Times" w:eastAsiaTheme="minorEastAsia" w:hAnsi="Times"/>
            </w:rPr>
            <w:br/>
          </m:r>
        </m:oMath>
        <m:oMath>
          <m:r>
            <w:rPr>
              <w:rFonts w:ascii="Cambria Math" w:eastAsiaTheme="minorEastAsia" w:hAnsi="Cambria Math"/>
            </w:rPr>
            <m:t>x</m:t>
          </m:r>
          <m:r>
            <m:rPr>
              <m:aln/>
            </m:rP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13</m:t>
              </m:r>
            </m:num>
            <m:den>
              <m:r>
                <w:rPr>
                  <w:rFonts w:ascii="Cambria Math" w:eastAsiaTheme="minorEastAsia" w:hAnsi="Cambria Math"/>
                </w:rPr>
                <m:t>2</m:t>
              </m:r>
            </m:den>
          </m:f>
        </m:oMath>
      </m:oMathPara>
    </w:p>
    <w:p w14:paraId="3877BD93" w14:textId="77777777" w:rsidR="003F3812" w:rsidRDefault="003F3812" w:rsidP="003F3812">
      <w:pPr>
        <w:pStyle w:val="Prrafodelista"/>
        <w:numPr>
          <w:ilvl w:val="0"/>
          <w:numId w:val="3"/>
        </w:numPr>
        <w:tabs>
          <w:tab w:val="right" w:pos="8498"/>
        </w:tabs>
        <w:spacing w:after="0"/>
        <w:rPr>
          <w:rFonts w:ascii="Times" w:eastAsiaTheme="minorEastAsia" w:hAnsi="Times"/>
        </w:rPr>
      </w:pPr>
      <w:r>
        <w:rPr>
          <w:rFonts w:ascii="Times" w:eastAsiaTheme="minorEastAsia" w:hAnsi="Times"/>
        </w:rPr>
        <w:lastRenderedPageBreak/>
        <w:t xml:space="preserve">El número </w:t>
      </w:r>
      <m:oMath>
        <m:r>
          <w:rPr>
            <w:rFonts w:ascii="Cambria Math" w:eastAsiaTheme="minorEastAsia" w:hAnsi="Cambria Math"/>
          </w:rPr>
          <m:t>7</m:t>
        </m:r>
      </m:oMath>
      <w:r>
        <w:rPr>
          <w:rFonts w:ascii="Times" w:eastAsiaTheme="minorEastAsia" w:hAnsi="Times"/>
        </w:rPr>
        <w:t xml:space="preserve"> </w:t>
      </w:r>
      <w:r w:rsidR="003F279A">
        <w:rPr>
          <w:rFonts w:ascii="Times" w:eastAsiaTheme="minorEastAsia" w:hAnsi="Times"/>
        </w:rPr>
        <w:t>como es negativo indica que está restando</w:t>
      </w:r>
      <w:r>
        <w:rPr>
          <w:rFonts w:ascii="Times" w:eastAsiaTheme="minorEastAsia" w:hAnsi="Times"/>
        </w:rPr>
        <w:t xml:space="preserve"> por tanto lo pasamos al otro lado de la igualdad a sumar</w:t>
      </w:r>
      <w:r w:rsidR="003F279A">
        <w:rPr>
          <w:rFonts w:ascii="Times" w:eastAsiaTheme="minorEastAsia" w:hAnsi="Times"/>
        </w:rPr>
        <w:t>.</w:t>
      </w:r>
      <w:commentRangeEnd w:id="807"/>
      <w:r w:rsidR="00135D21">
        <w:rPr>
          <w:rStyle w:val="Refdecomentario"/>
        </w:rPr>
        <w:commentReference w:id="807"/>
      </w:r>
    </w:p>
    <w:p w14:paraId="64B0812C" w14:textId="77777777" w:rsidR="00390DE9" w:rsidRDefault="00390DE9" w:rsidP="00390DE9">
      <w:pPr>
        <w:pStyle w:val="Prrafodelista"/>
        <w:tabs>
          <w:tab w:val="right" w:pos="8498"/>
        </w:tabs>
        <w:spacing w:after="0"/>
        <w:rPr>
          <w:rFonts w:ascii="Times" w:eastAsiaTheme="minorEastAsia" w:hAnsi="Times"/>
        </w:rPr>
      </w:pPr>
    </w:p>
    <w:p w14:paraId="62586DD8" w14:textId="77777777" w:rsidR="00390DE9" w:rsidRPr="00EF6F8F" w:rsidRDefault="00390DE9" w:rsidP="00390DE9">
      <w:pPr>
        <w:pStyle w:val="Prrafodelista"/>
        <w:tabs>
          <w:tab w:val="right" w:pos="8498"/>
        </w:tabs>
        <w:spacing w:after="0"/>
        <w:rPr>
          <w:rFonts w:ascii="Times" w:eastAsiaTheme="minorEastAsia" w:hAnsi="Times"/>
        </w:rPr>
      </w:pPr>
      <w:r>
        <w:rPr>
          <w:rFonts w:ascii="Times" w:eastAsiaTheme="minorEastAsia" w:hAnsi="Times"/>
        </w:rPr>
        <w:t xml:space="preserve"> </w:t>
      </w:r>
    </w:p>
    <w:p w14:paraId="757AD0C8" w14:textId="77777777" w:rsidR="008E5621" w:rsidRDefault="000E62E4" w:rsidP="008E5621">
      <w:pPr>
        <w:tabs>
          <w:tab w:val="right" w:pos="8498"/>
        </w:tabs>
        <w:spacing w:after="0"/>
        <w:rPr>
          <w:rFonts w:ascii="Times" w:hAnsi="Times"/>
          <w:b/>
        </w:rPr>
      </w:pPr>
      <w:r>
        <w:rPr>
          <w:rFonts w:ascii="Times" w:hAnsi="Times"/>
          <w:highlight w:val="yellow"/>
        </w:rPr>
        <w:t>[SECCIÓN 3</w:t>
      </w:r>
      <w:r w:rsidR="008E5621" w:rsidRPr="004E5E51">
        <w:rPr>
          <w:rFonts w:ascii="Times" w:hAnsi="Times"/>
          <w:highlight w:val="yellow"/>
        </w:rPr>
        <w:t>]</w:t>
      </w:r>
      <w:r w:rsidR="008E5621">
        <w:rPr>
          <w:rFonts w:ascii="Times" w:hAnsi="Times"/>
        </w:rPr>
        <w:t xml:space="preserve"> </w:t>
      </w:r>
      <w:r w:rsidR="00072A51">
        <w:rPr>
          <w:rFonts w:ascii="Times" w:hAnsi="Times"/>
          <w:b/>
        </w:rPr>
        <w:t>2.1.2</w:t>
      </w:r>
      <w:r w:rsidR="008E5621" w:rsidRPr="004E5E51">
        <w:rPr>
          <w:rFonts w:ascii="Times" w:hAnsi="Times"/>
          <w:b/>
        </w:rPr>
        <w:t xml:space="preserve"> </w:t>
      </w:r>
      <w:r>
        <w:rPr>
          <w:rFonts w:ascii="Times" w:hAnsi="Times"/>
          <w:b/>
        </w:rPr>
        <w:t>Ecuaciones</w:t>
      </w:r>
      <w:r w:rsidR="00072A51">
        <w:rPr>
          <w:rFonts w:ascii="Times" w:hAnsi="Times"/>
          <w:b/>
        </w:rPr>
        <w:t xml:space="preserve"> de la forma </w:t>
      </w:r>
      <w:commentRangeStart w:id="811"/>
      <w:proofErr w:type="spellStart"/>
      <w:r w:rsidR="00072A51" w:rsidRPr="00072A51">
        <w:rPr>
          <w:rFonts w:ascii="Times" w:hAnsi="Times"/>
          <w:b/>
          <w:i/>
        </w:rPr>
        <w:t>ax</w:t>
      </w:r>
      <w:proofErr w:type="spellEnd"/>
      <w:ins w:id="812" w:author="Edgar Josué Malagón Montaña" w:date="2015-11-10T12:45:00Z">
        <w:r w:rsidR="00450102">
          <w:rPr>
            <w:rFonts w:ascii="Times" w:hAnsi="Times"/>
            <w:b/>
            <w:i/>
          </w:rPr>
          <w:t xml:space="preserve"> </w:t>
        </w:r>
      </w:ins>
      <w:r w:rsidR="00072A51" w:rsidRPr="00072A51">
        <w:rPr>
          <w:rFonts w:ascii="Times" w:hAnsi="Times"/>
          <w:b/>
          <w:i/>
        </w:rPr>
        <w:t>=</w:t>
      </w:r>
      <w:ins w:id="813" w:author="Edgar Josué Malagón Montaña" w:date="2015-11-10T12:45:00Z">
        <w:r w:rsidR="00450102">
          <w:rPr>
            <w:rFonts w:ascii="Times" w:hAnsi="Times"/>
            <w:b/>
            <w:i/>
          </w:rPr>
          <w:t xml:space="preserve"> </w:t>
        </w:r>
      </w:ins>
      <w:r w:rsidR="00072A51" w:rsidRPr="00072A51">
        <w:rPr>
          <w:rFonts w:ascii="Times" w:hAnsi="Times"/>
          <w:b/>
          <w:i/>
        </w:rPr>
        <w:t>c</w:t>
      </w:r>
      <w:commentRangeEnd w:id="811"/>
      <w:r w:rsidR="00450102">
        <w:rPr>
          <w:rStyle w:val="Refdecomentario"/>
        </w:rPr>
        <w:commentReference w:id="811"/>
      </w:r>
    </w:p>
    <w:p w14:paraId="03A87648" w14:textId="77777777" w:rsidR="009809FB" w:rsidRDefault="009809FB" w:rsidP="008E5621">
      <w:pPr>
        <w:tabs>
          <w:tab w:val="right" w:pos="8498"/>
        </w:tabs>
        <w:spacing w:after="0"/>
        <w:rPr>
          <w:rFonts w:ascii="Times" w:hAnsi="Times"/>
          <w:b/>
        </w:rPr>
      </w:pPr>
    </w:p>
    <w:p w14:paraId="70CE51BD" w14:textId="77777777" w:rsidR="009809FB" w:rsidRDefault="00AD6AA8" w:rsidP="008E5621">
      <w:pPr>
        <w:tabs>
          <w:tab w:val="right" w:pos="8498"/>
        </w:tabs>
        <w:spacing w:after="0"/>
        <w:rPr>
          <w:rFonts w:ascii="Times" w:hAnsi="Times"/>
        </w:rPr>
      </w:pPr>
      <w:r>
        <w:rPr>
          <w:rFonts w:ascii="Times" w:hAnsi="Times"/>
        </w:rPr>
        <w:t xml:space="preserve">Este tipo de ecuaciones se conocen como </w:t>
      </w:r>
      <w:r w:rsidR="009809FB">
        <w:rPr>
          <w:rFonts w:ascii="Times" w:hAnsi="Times"/>
        </w:rPr>
        <w:t xml:space="preserve">ecuaciones multiplicativas </w:t>
      </w:r>
      <w:r>
        <w:rPr>
          <w:rFonts w:ascii="Times" w:hAnsi="Times"/>
        </w:rPr>
        <w:t xml:space="preserve">y </w:t>
      </w:r>
      <w:r w:rsidR="009809FB">
        <w:rPr>
          <w:rFonts w:ascii="Times" w:hAnsi="Times"/>
        </w:rPr>
        <w:t xml:space="preserve">son aquellas que </w:t>
      </w:r>
      <w:r w:rsidR="003F279A">
        <w:rPr>
          <w:rFonts w:ascii="Times" w:hAnsi="Times"/>
        </w:rPr>
        <w:t xml:space="preserve">representan situaciones que </w:t>
      </w:r>
      <w:r w:rsidR="009809FB">
        <w:rPr>
          <w:rFonts w:ascii="Times" w:hAnsi="Times"/>
        </w:rPr>
        <w:t>se pueden solucionar a través de una multiplicación o una división, su forma general es:</w:t>
      </w:r>
    </w:p>
    <w:p w14:paraId="3622B898" w14:textId="0B6C068B" w:rsidR="009809FB" w:rsidRPr="0022617F" w:rsidRDefault="0022617F">
      <w:pPr>
        <w:tabs>
          <w:tab w:val="right" w:pos="8498"/>
        </w:tabs>
        <w:spacing w:after="0"/>
        <w:jc w:val="center"/>
        <w:rPr>
          <w:rFonts w:ascii="Times" w:hAnsi="Times"/>
          <w:i/>
          <w:rPrChange w:id="814" w:author="Edgar Josué Malagón Montaña" w:date="2015-11-11T21:04:00Z">
            <w:rPr>
              <w:rFonts w:ascii="Times" w:hAnsi="Times"/>
            </w:rPr>
          </w:rPrChange>
        </w:rPr>
        <w:pPrChange w:id="815" w:author="Edgar Josué Malagón Montaña" w:date="2015-11-11T21:04:00Z">
          <w:pPr>
            <w:tabs>
              <w:tab w:val="right" w:pos="8498"/>
            </w:tabs>
            <w:spacing w:after="0"/>
          </w:pPr>
        </w:pPrChange>
      </w:pPr>
      <w:proofErr w:type="spellStart"/>
      <w:proofErr w:type="gramStart"/>
      <w:ins w:id="816" w:author="Edgar Josué Malagón Montaña" w:date="2015-11-11T21:04:00Z">
        <w:r>
          <w:rPr>
            <w:rFonts w:ascii="Times" w:hAnsi="Times"/>
            <w:i/>
          </w:rPr>
          <w:t>ax</w:t>
        </w:r>
        <w:proofErr w:type="spellEnd"/>
        <w:proofErr w:type="gramEnd"/>
        <w:r>
          <w:rPr>
            <w:rFonts w:ascii="Times" w:hAnsi="Times"/>
          </w:rPr>
          <w:t xml:space="preserve"> = </w:t>
        </w:r>
        <w:commentRangeStart w:id="817"/>
        <w:r>
          <w:rPr>
            <w:rFonts w:ascii="Times" w:hAnsi="Times"/>
            <w:i/>
          </w:rPr>
          <w:t>c</w:t>
        </w:r>
      </w:ins>
      <w:commentRangeEnd w:id="817"/>
      <w:ins w:id="818" w:author="Edgar Josué Malagón Montaña" w:date="2015-11-11T21:29:00Z">
        <w:r w:rsidR="004902C3">
          <w:rPr>
            <w:rStyle w:val="Refdecomentario"/>
          </w:rPr>
          <w:commentReference w:id="817"/>
        </w:r>
      </w:ins>
    </w:p>
    <w:p w14:paraId="63F45ACD" w14:textId="77777777" w:rsidR="0053371C" w:rsidRDefault="0053371C" w:rsidP="009809FB">
      <w:pPr>
        <w:tabs>
          <w:tab w:val="right" w:pos="8498"/>
        </w:tabs>
        <w:spacing w:after="0"/>
        <w:jc w:val="center"/>
        <w:rPr>
          <w:ins w:id="819" w:author="Edgar Josué Malagón Montaña" w:date="2015-11-11T21:29:00Z"/>
          <w:rFonts w:ascii="Times" w:eastAsiaTheme="minorEastAsia" w:hAnsi="Times"/>
          <w:b/>
          <w:i/>
        </w:rPr>
      </w:pPr>
    </w:p>
    <w:p w14:paraId="1623BF79" w14:textId="77777777" w:rsidR="004902C3" w:rsidRDefault="004902C3" w:rsidP="009809FB">
      <w:pPr>
        <w:tabs>
          <w:tab w:val="right" w:pos="8498"/>
        </w:tabs>
        <w:spacing w:after="0"/>
        <w:jc w:val="center"/>
        <w:rPr>
          <w:ins w:id="820" w:author="Edgar Josué Malagón Montaña" w:date="2015-11-11T21:24:00Z"/>
          <w:rFonts w:ascii="Times" w:eastAsiaTheme="minorEastAsia" w:hAnsi="Times"/>
          <w:b/>
          <w:i/>
        </w:rPr>
      </w:pPr>
    </w:p>
    <w:p w14:paraId="304C48F5" w14:textId="37747DCF" w:rsidR="0053371C" w:rsidRPr="0053371C" w:rsidRDefault="0053371C">
      <w:pPr>
        <w:tabs>
          <w:tab w:val="right" w:pos="8498"/>
        </w:tabs>
        <w:spacing w:after="0"/>
        <w:jc w:val="both"/>
        <w:rPr>
          <w:ins w:id="821" w:author="Edgar Josué Malagón Montaña" w:date="2015-11-11T21:24:00Z"/>
          <w:rFonts w:ascii="Times" w:eastAsiaTheme="minorEastAsia" w:hAnsi="Times"/>
          <w:rPrChange w:id="822" w:author="Edgar Josué Malagón Montaña" w:date="2015-11-11T21:24:00Z">
            <w:rPr>
              <w:ins w:id="823" w:author="Edgar Josué Malagón Montaña" w:date="2015-11-11T21:24:00Z"/>
              <w:rFonts w:ascii="Times" w:eastAsiaTheme="minorEastAsia" w:hAnsi="Times"/>
              <w:b/>
              <w:i/>
            </w:rPr>
          </w:rPrChange>
        </w:rPr>
        <w:pPrChange w:id="824" w:author="Edgar Josué Malagón Montaña" w:date="2015-11-11T21:24:00Z">
          <w:pPr>
            <w:tabs>
              <w:tab w:val="right" w:pos="8498"/>
            </w:tabs>
            <w:spacing w:after="0"/>
            <w:jc w:val="center"/>
          </w:pPr>
        </w:pPrChange>
      </w:pPr>
      <w:ins w:id="825" w:author="Edgar Josué Malagón Montaña" w:date="2015-11-11T21:24:00Z">
        <w:r w:rsidRPr="0053371C">
          <w:rPr>
            <w:rFonts w:ascii="Times" w:eastAsiaTheme="minorEastAsia" w:hAnsi="Times"/>
            <w:rPrChange w:id="826" w:author="Edgar Josué Malagón Montaña" w:date="2015-11-11T21:24:00Z">
              <w:rPr>
                <w:rFonts w:ascii="Times" w:eastAsiaTheme="minorEastAsia" w:hAnsi="Times"/>
                <w:b/>
                <w:i/>
              </w:rPr>
            </w:rPrChange>
          </w:rPr>
          <w:t>En la siguiente</w:t>
        </w:r>
      </w:ins>
      <w:ins w:id="827" w:author="Edgar Josué Malagón Montaña" w:date="2015-11-11T21:25:00Z">
        <w:r>
          <w:rPr>
            <w:rFonts w:ascii="Times" w:eastAsiaTheme="minorEastAsia" w:hAnsi="Times"/>
          </w:rPr>
          <w:t xml:space="preserve"> imagen se ubican en una balanza bloques pequeños que tienen una masa de 1 kg cada uno, ¿cuál es la masa de cada uno de los bloques grandes?</w:t>
        </w:r>
      </w:ins>
    </w:p>
    <w:p w14:paraId="6D107FA6" w14:textId="3206FE17" w:rsidR="009809FB" w:rsidRPr="003F279A" w:rsidDel="0022617F" w:rsidRDefault="009809FB" w:rsidP="009809FB">
      <w:pPr>
        <w:tabs>
          <w:tab w:val="right" w:pos="8498"/>
        </w:tabs>
        <w:spacing w:after="0"/>
        <w:jc w:val="center"/>
        <w:rPr>
          <w:del w:id="828" w:author="Edgar Josué Malagón Montaña" w:date="2015-11-11T21:04:00Z"/>
          <w:rFonts w:ascii="Times" w:eastAsiaTheme="minorEastAsia" w:hAnsi="Times"/>
          <w:b/>
        </w:rPr>
      </w:pPr>
      <w:del w:id="829" w:author="Edgar Josué Malagón Montaña" w:date="2015-11-11T21:04:00Z">
        <m:oMathPara>
          <m:oMath>
            <m:r>
              <m:rPr>
                <m:sty m:val="bi"/>
              </m:rPr>
              <w:rPr>
                <w:rFonts w:ascii="Cambria Math" w:hAnsi="Cambria Math"/>
              </w:rPr>
              <m:t>ax=c</m:t>
            </m:r>
          </m:oMath>
        </m:oMathPara>
      </w:del>
    </w:p>
    <w:p w14:paraId="2CFDFABE" w14:textId="77777777" w:rsidR="003F279A" w:rsidRPr="009809FB" w:rsidRDefault="003F279A" w:rsidP="009809FB">
      <w:pPr>
        <w:tabs>
          <w:tab w:val="right" w:pos="8498"/>
        </w:tabs>
        <w:spacing w:after="0"/>
        <w:jc w:val="center"/>
        <w:rPr>
          <w:rFonts w:ascii="Times" w:hAnsi="Times"/>
          <w:b/>
        </w:rPr>
      </w:pPr>
    </w:p>
    <w:tbl>
      <w:tblPr>
        <w:tblStyle w:val="Tablaconcuadrcula"/>
        <w:tblW w:w="0" w:type="auto"/>
        <w:tblLook w:val="04A0" w:firstRow="1" w:lastRow="0" w:firstColumn="1" w:lastColumn="0" w:noHBand="0" w:noVBand="1"/>
      </w:tblPr>
      <w:tblGrid>
        <w:gridCol w:w="2039"/>
        <w:gridCol w:w="6789"/>
      </w:tblGrid>
      <w:tr w:rsidR="003F279A" w:rsidRPr="005D1738" w14:paraId="73B1A27A" w14:textId="77777777" w:rsidTr="002503B9">
        <w:tc>
          <w:tcPr>
            <w:tcW w:w="9033" w:type="dxa"/>
            <w:gridSpan w:val="2"/>
            <w:shd w:val="clear" w:color="auto" w:fill="0D0D0D" w:themeFill="text1" w:themeFillTint="F2"/>
          </w:tcPr>
          <w:p w14:paraId="2689132E" w14:textId="77777777" w:rsidR="003F279A" w:rsidRPr="005D1738" w:rsidRDefault="003F279A" w:rsidP="002503B9">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3F279A" w14:paraId="69FCA6E9" w14:textId="77777777" w:rsidTr="002503B9">
        <w:tc>
          <w:tcPr>
            <w:tcW w:w="2093" w:type="dxa"/>
          </w:tcPr>
          <w:p w14:paraId="00B30933" w14:textId="77777777" w:rsidR="003F279A" w:rsidRPr="00053744" w:rsidRDefault="003F279A" w:rsidP="002503B9">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940" w:type="dxa"/>
          </w:tcPr>
          <w:p w14:paraId="6F74AC23" w14:textId="77777777" w:rsidR="003F279A" w:rsidRPr="00053744" w:rsidRDefault="002B1935" w:rsidP="002503B9">
            <w:pPr>
              <w:rPr>
                <w:rFonts w:ascii="Times New Roman" w:hAnsi="Times New Roman" w:cs="Times New Roman"/>
                <w:b/>
                <w:color w:val="000000"/>
                <w:sz w:val="18"/>
                <w:szCs w:val="18"/>
              </w:rPr>
            </w:pPr>
            <w:r>
              <w:rPr>
                <w:rFonts w:ascii="Times New Roman" w:hAnsi="Times New Roman" w:cs="Times New Roman"/>
                <w:color w:val="000000"/>
              </w:rPr>
              <w:t>MA_</w:t>
            </w:r>
            <w:del w:id="830" w:author="Edgar Josué Malagón Montaña" w:date="2015-11-11T21:04:00Z">
              <w:r w:rsidDel="00E35F74">
                <w:rPr>
                  <w:rFonts w:ascii="Times New Roman" w:hAnsi="Times New Roman" w:cs="Times New Roman"/>
                  <w:color w:val="000000"/>
                </w:rPr>
                <w:delText>G</w:delText>
              </w:r>
            </w:del>
            <w:r>
              <w:rPr>
                <w:rFonts w:ascii="Times New Roman" w:hAnsi="Times New Roman" w:cs="Times New Roman"/>
                <w:color w:val="000000"/>
              </w:rPr>
              <w:t>08_06_IMG06</w:t>
            </w:r>
          </w:p>
        </w:tc>
      </w:tr>
      <w:tr w:rsidR="003F279A" w14:paraId="53998736" w14:textId="77777777" w:rsidTr="002503B9">
        <w:trPr>
          <w:trHeight w:val="1831"/>
        </w:trPr>
        <w:tc>
          <w:tcPr>
            <w:tcW w:w="2093" w:type="dxa"/>
          </w:tcPr>
          <w:p w14:paraId="1C9C291D" w14:textId="77777777" w:rsidR="003F279A" w:rsidRDefault="003F279A" w:rsidP="002503B9">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940" w:type="dxa"/>
          </w:tcPr>
          <w:p w14:paraId="2DE209AA" w14:textId="77777777" w:rsidR="003F279A" w:rsidRDefault="003F279A" w:rsidP="002503B9">
            <w:pPr>
              <w:rPr>
                <w:rFonts w:ascii="Times New Roman" w:hAnsi="Times New Roman" w:cs="Times New Roman"/>
                <w:color w:val="000000"/>
              </w:rPr>
            </w:pPr>
            <w:commentRangeStart w:id="831"/>
            <w:r>
              <w:rPr>
                <w:rFonts w:eastAsiaTheme="minorEastAsia"/>
                <w:noProof/>
                <w:lang w:val="es-CO" w:eastAsia="es-CO"/>
              </w:rPr>
              <w:drawing>
                <wp:inline distT="0" distB="0" distL="0" distR="0" wp14:anchorId="6B0F58F6" wp14:editId="46D4C5E9">
                  <wp:extent cx="2705100" cy="1333500"/>
                  <wp:effectExtent l="19050" t="0" r="0" b="0"/>
                  <wp:docPr id="44"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cstate="print"/>
                          <a:srcRect/>
                          <a:stretch>
                            <a:fillRect/>
                          </a:stretch>
                        </pic:blipFill>
                        <pic:spPr bwMode="auto">
                          <a:xfrm>
                            <a:off x="0" y="0"/>
                            <a:ext cx="2705100" cy="1333500"/>
                          </a:xfrm>
                          <a:prstGeom prst="rect">
                            <a:avLst/>
                          </a:prstGeom>
                          <a:noFill/>
                          <a:ln w="9525">
                            <a:noFill/>
                            <a:miter lim="800000"/>
                            <a:headEnd/>
                            <a:tailEnd/>
                          </a:ln>
                        </pic:spPr>
                      </pic:pic>
                    </a:graphicData>
                  </a:graphic>
                </wp:inline>
              </w:drawing>
            </w:r>
            <w:commentRangeEnd w:id="831"/>
            <w:r w:rsidR="00555A6C">
              <w:rPr>
                <w:rStyle w:val="Refdecomentario"/>
              </w:rPr>
              <w:commentReference w:id="831"/>
            </w:r>
          </w:p>
        </w:tc>
      </w:tr>
      <w:tr w:rsidR="003F279A" w14:paraId="6C570F8B" w14:textId="77777777" w:rsidTr="002503B9">
        <w:tc>
          <w:tcPr>
            <w:tcW w:w="2093" w:type="dxa"/>
          </w:tcPr>
          <w:p w14:paraId="43E51542" w14:textId="77777777" w:rsidR="003F279A" w:rsidRDefault="003F279A" w:rsidP="002503B9">
            <w:pPr>
              <w:rPr>
                <w:rFonts w:ascii="Times New Roman" w:hAnsi="Times New Roman" w:cs="Times New Roman"/>
                <w:color w:val="000000"/>
              </w:rPr>
            </w:pPr>
            <w:r w:rsidRPr="00053744">
              <w:rPr>
                <w:rFonts w:ascii="Times New Roman" w:hAnsi="Times New Roman" w:cs="Times New Roman"/>
                <w:b/>
                <w:color w:val="000000"/>
                <w:sz w:val="18"/>
                <w:szCs w:val="18"/>
              </w:rPr>
              <w:t xml:space="preserve">Código </w:t>
            </w:r>
            <w:proofErr w:type="spellStart"/>
            <w:r w:rsidRPr="00053744">
              <w:rPr>
                <w:rFonts w:ascii="Times New Roman" w:hAnsi="Times New Roman" w:cs="Times New Roman"/>
                <w:b/>
                <w:color w:val="000000"/>
                <w:sz w:val="18"/>
                <w:szCs w:val="18"/>
              </w:rPr>
              <w:t>Shutterstock</w:t>
            </w:r>
            <w:proofErr w:type="spellEnd"/>
            <w:r w:rsidRPr="00053744">
              <w:rPr>
                <w:rFonts w:ascii="Times New Roman" w:hAnsi="Times New Roman" w:cs="Times New Roman"/>
                <w:b/>
                <w:color w:val="000000"/>
                <w:sz w:val="18"/>
                <w:szCs w:val="18"/>
              </w:rPr>
              <w:t xml:space="preserve"> (o URL</w:t>
            </w:r>
            <w:r>
              <w:rPr>
                <w:rFonts w:ascii="Times New Roman" w:hAnsi="Times New Roman" w:cs="Times New Roman"/>
                <w:b/>
                <w:color w:val="000000"/>
                <w:sz w:val="18"/>
                <w:szCs w:val="18"/>
              </w:rPr>
              <w:t xml:space="preserve"> o la ruta en </w:t>
            </w:r>
            <w:proofErr w:type="spellStart"/>
            <w:r>
              <w:rPr>
                <w:rFonts w:ascii="Times New Roman" w:hAnsi="Times New Roman" w:cs="Times New Roman"/>
                <w:b/>
                <w:color w:val="000000"/>
                <w:sz w:val="18"/>
                <w:szCs w:val="18"/>
              </w:rPr>
              <w:t>AulaPlaneta</w:t>
            </w:r>
            <w:proofErr w:type="spellEnd"/>
            <w:r w:rsidRPr="00053744">
              <w:rPr>
                <w:rFonts w:ascii="Times New Roman" w:hAnsi="Times New Roman" w:cs="Times New Roman"/>
                <w:b/>
                <w:color w:val="000000"/>
                <w:sz w:val="18"/>
                <w:szCs w:val="18"/>
              </w:rPr>
              <w:t>)</w:t>
            </w:r>
          </w:p>
        </w:tc>
        <w:tc>
          <w:tcPr>
            <w:tcW w:w="6940" w:type="dxa"/>
          </w:tcPr>
          <w:p w14:paraId="466D5B5E" w14:textId="77777777" w:rsidR="003F279A" w:rsidRDefault="003F279A" w:rsidP="002503B9">
            <w:pPr>
              <w:autoSpaceDE w:val="0"/>
              <w:autoSpaceDN w:val="0"/>
              <w:adjustRightInd w:val="0"/>
              <w:rPr>
                <w:rFonts w:ascii="Times New Roman" w:hAnsi="Times New Roman" w:cs="Times New Roman"/>
                <w:color w:val="000000"/>
              </w:rPr>
            </w:pPr>
          </w:p>
        </w:tc>
      </w:tr>
      <w:tr w:rsidR="003F279A" w14:paraId="51329CB0" w14:textId="77777777" w:rsidTr="002503B9">
        <w:tc>
          <w:tcPr>
            <w:tcW w:w="2093" w:type="dxa"/>
          </w:tcPr>
          <w:p w14:paraId="62FC4500" w14:textId="77777777" w:rsidR="003F279A" w:rsidRDefault="003F279A" w:rsidP="002503B9">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6940" w:type="dxa"/>
          </w:tcPr>
          <w:p w14:paraId="02EFF46F" w14:textId="18F404A0" w:rsidR="003F279A" w:rsidDel="000855C0" w:rsidRDefault="0053371C" w:rsidP="002503B9">
            <w:pPr>
              <w:autoSpaceDE w:val="0"/>
              <w:autoSpaceDN w:val="0"/>
              <w:adjustRightInd w:val="0"/>
              <w:rPr>
                <w:del w:id="832" w:author="Edgar Josué Malagón Montaña" w:date="2015-11-11T21:29:00Z"/>
                <w:rFonts w:eastAsiaTheme="minorEastAsia"/>
              </w:rPr>
            </w:pPr>
            <w:ins w:id="833" w:author="Edgar Josué Malagón Montaña" w:date="2015-11-11T21:26:00Z">
              <w:r>
                <w:rPr>
                  <w:rFonts w:eastAsiaTheme="minorEastAsia"/>
                </w:rPr>
                <w:t>Debido a que en cada brazo de la balanza se ubicó la misma masa, esta se encuentra en equilibrio.</w:t>
              </w:r>
            </w:ins>
            <w:commentRangeStart w:id="834"/>
            <w:del w:id="835" w:author="Edgar Josué Malagón Montaña" w:date="2015-11-11T21:27:00Z">
              <w:r w:rsidR="003F279A" w:rsidDel="00CC356F">
                <w:rPr>
                  <w:rFonts w:eastAsiaTheme="minorEastAsia"/>
                </w:rPr>
                <w:delText xml:space="preserve">La figura representa una balanza que está equilibrada, cada bloque pequeño </w:delText>
              </w:r>
            </w:del>
            <w:del w:id="836" w:author="Edgar Josué Malagón Montaña" w:date="2015-11-11T21:05:00Z">
              <w:r w:rsidR="003F279A" w:rsidDel="00E35F74">
                <w:rPr>
                  <w:rFonts w:eastAsiaTheme="minorEastAsia"/>
                </w:rPr>
                <w:delText xml:space="preserve">pesa </w:delText>
              </w:r>
            </w:del>
            <w:del w:id="837" w:author="Edgar Josué Malagón Montaña" w:date="2015-11-11T21:27:00Z">
              <w:r w:rsidR="003F279A" w:rsidDel="00CC356F">
                <w:rPr>
                  <w:rFonts w:eastAsiaTheme="minorEastAsia"/>
                </w:rPr>
                <w:delText xml:space="preserve">1 </w:delText>
              </w:r>
            </w:del>
            <w:del w:id="838" w:author="Edgar Josué Malagón Montaña" w:date="2015-11-11T21:05:00Z">
              <w:r w:rsidR="003F279A" w:rsidDel="00E35F74">
                <w:rPr>
                  <w:rFonts w:eastAsiaTheme="minorEastAsia"/>
                </w:rPr>
                <w:delText>K</w:delText>
              </w:r>
            </w:del>
            <w:del w:id="839" w:author="Edgar Josué Malagón Montaña" w:date="2015-11-11T21:27:00Z">
              <w:r w:rsidR="003F279A" w:rsidDel="00CC356F">
                <w:rPr>
                  <w:rFonts w:eastAsiaTheme="minorEastAsia"/>
                </w:rPr>
                <w:delText>g, ¿</w:delText>
              </w:r>
            </w:del>
            <w:del w:id="840" w:author="Edgar Josué Malagón Montaña" w:date="2015-11-11T21:05:00Z">
              <w:r w:rsidR="003F279A" w:rsidDel="00E35F74">
                <w:rPr>
                  <w:rFonts w:eastAsiaTheme="minorEastAsia"/>
                </w:rPr>
                <w:delText>C</w:delText>
              </w:r>
            </w:del>
            <w:del w:id="841" w:author="Edgar Josué Malagón Montaña" w:date="2015-11-11T21:27:00Z">
              <w:r w:rsidR="003F279A" w:rsidDel="00CC356F">
                <w:rPr>
                  <w:rFonts w:eastAsiaTheme="minorEastAsia"/>
                </w:rPr>
                <w:delText xml:space="preserve">uál es </w:delText>
              </w:r>
            </w:del>
            <w:del w:id="842" w:author="Edgar Josué Malagón Montaña" w:date="2015-11-11T21:05:00Z">
              <w:r w:rsidR="003F279A" w:rsidDel="00E35F74">
                <w:rPr>
                  <w:rFonts w:eastAsiaTheme="minorEastAsia"/>
                </w:rPr>
                <w:delText>e</w:delText>
              </w:r>
            </w:del>
            <w:del w:id="843" w:author="Edgar Josué Malagón Montaña" w:date="2015-11-11T21:27:00Z">
              <w:r w:rsidR="003F279A" w:rsidDel="00CC356F">
                <w:rPr>
                  <w:rFonts w:eastAsiaTheme="minorEastAsia"/>
                </w:rPr>
                <w:delText>l</w:delText>
              </w:r>
            </w:del>
            <w:del w:id="844" w:author="Edgar Josué Malagón Montaña" w:date="2015-11-11T21:05:00Z">
              <w:r w:rsidR="003F279A" w:rsidDel="00E35F74">
                <w:rPr>
                  <w:rFonts w:eastAsiaTheme="minorEastAsia"/>
                </w:rPr>
                <w:delText xml:space="preserve"> peso de cada bloque grande con la incógnita</w:delText>
              </w:r>
            </w:del>
            <w:del w:id="845" w:author="Edgar Josué Malagón Montaña" w:date="2015-11-11T21:27:00Z">
              <w:r w:rsidR="003F279A" w:rsidDel="00CC356F">
                <w:rPr>
                  <w:rFonts w:eastAsiaTheme="minorEastAsia"/>
                </w:rPr>
                <w:delText>?</w:delText>
              </w:r>
            </w:del>
            <w:commentRangeEnd w:id="834"/>
            <w:r w:rsidR="00555A6C">
              <w:rPr>
                <w:rStyle w:val="Refdecomentario"/>
              </w:rPr>
              <w:commentReference w:id="834"/>
            </w:r>
          </w:p>
          <w:p w14:paraId="4A80FB39" w14:textId="77777777" w:rsidR="003F279A" w:rsidRDefault="003F279A">
            <w:pPr>
              <w:autoSpaceDE w:val="0"/>
              <w:autoSpaceDN w:val="0"/>
              <w:adjustRightInd w:val="0"/>
              <w:rPr>
                <w:rFonts w:ascii="Times New Roman" w:hAnsi="Times New Roman" w:cs="Times New Roman"/>
                <w:color w:val="000000"/>
              </w:rPr>
              <w:pPrChange w:id="846" w:author="Edgar Josué Malagón Montaña" w:date="2015-11-11T21:29:00Z">
                <w:pPr/>
              </w:pPrChange>
            </w:pPr>
          </w:p>
        </w:tc>
      </w:tr>
    </w:tbl>
    <w:p w14:paraId="1DB1FAC2" w14:textId="77777777" w:rsidR="008E5621" w:rsidRDefault="008E5621" w:rsidP="008E5621">
      <w:pPr>
        <w:tabs>
          <w:tab w:val="right" w:pos="8498"/>
        </w:tabs>
        <w:spacing w:after="0"/>
        <w:rPr>
          <w:rFonts w:ascii="Times" w:hAnsi="Times"/>
          <w:b/>
        </w:rPr>
      </w:pPr>
    </w:p>
    <w:p w14:paraId="046BDD47" w14:textId="77777777" w:rsidR="00A726DC" w:rsidRDefault="00DD104A" w:rsidP="008E5621">
      <w:pPr>
        <w:tabs>
          <w:tab w:val="right" w:pos="8498"/>
        </w:tabs>
        <w:spacing w:after="0"/>
        <w:rPr>
          <w:ins w:id="847" w:author="Edgar Josué Malagón Montaña" w:date="2015-11-11T21:31:00Z"/>
          <w:rFonts w:ascii="Times" w:hAnsi="Times"/>
        </w:rPr>
      </w:pPr>
      <w:r>
        <w:rPr>
          <w:rFonts w:ascii="Times" w:hAnsi="Times"/>
        </w:rPr>
        <w:t>La situación anterior se puede representar mediante la ecuación</w:t>
      </w:r>
      <w:ins w:id="848" w:author="Edgar Josué Malagón Montaña" w:date="2015-11-11T21:31:00Z">
        <w:r w:rsidR="00A726DC">
          <w:rPr>
            <w:rFonts w:ascii="Times" w:hAnsi="Times"/>
          </w:rPr>
          <w:t>:</w:t>
        </w:r>
      </w:ins>
    </w:p>
    <w:p w14:paraId="3076AF44" w14:textId="77777777" w:rsidR="00A726DC" w:rsidRDefault="00555A6C" w:rsidP="008E5621">
      <w:pPr>
        <w:tabs>
          <w:tab w:val="right" w:pos="8498"/>
        </w:tabs>
        <w:spacing w:after="0"/>
        <w:rPr>
          <w:ins w:id="849" w:author="Edgar Josué Malagón Montaña" w:date="2015-11-11T21:31:00Z"/>
          <w:rFonts w:ascii="Times" w:hAnsi="Times"/>
        </w:rPr>
      </w:pPr>
      <w:ins w:id="850" w:author="Edgar Josué Malagón Montaña" w:date="2015-11-11T21:09:00Z">
        <w:r>
          <w:rPr>
            <w:rFonts w:ascii="Times" w:hAnsi="Times"/>
          </w:rPr>
          <w:t xml:space="preserve"> </w:t>
        </w:r>
      </w:ins>
    </w:p>
    <w:p w14:paraId="69C50CAC" w14:textId="575A4DB3" w:rsidR="00A726DC" w:rsidRDefault="00555A6C">
      <w:pPr>
        <w:tabs>
          <w:tab w:val="right" w:pos="8498"/>
        </w:tabs>
        <w:spacing w:after="0"/>
        <w:jc w:val="center"/>
        <w:rPr>
          <w:ins w:id="851" w:author="Edgar Josué Malagón Montaña" w:date="2015-11-11T21:31:00Z"/>
          <w:rFonts w:ascii="Times" w:eastAsiaTheme="minorEastAsia" w:hAnsi="Times"/>
        </w:rPr>
        <w:pPrChange w:id="852" w:author="Edgar Josué Malagón Montaña" w:date="2015-11-11T21:31:00Z">
          <w:pPr>
            <w:tabs>
              <w:tab w:val="right" w:pos="8498"/>
            </w:tabs>
            <w:spacing w:after="0"/>
          </w:pPr>
        </w:pPrChange>
      </w:pPr>
      <w:ins w:id="853" w:author="Edgar Josué Malagón Montaña" w:date="2015-11-11T21:09:00Z">
        <w:r>
          <w:rPr>
            <w:rFonts w:ascii="Times" w:hAnsi="Times"/>
          </w:rPr>
          <w:t>3</w:t>
        </w:r>
        <w:r>
          <w:rPr>
            <w:rFonts w:ascii="Times" w:hAnsi="Times"/>
            <w:i/>
          </w:rPr>
          <w:t>x</w:t>
        </w:r>
        <w:r>
          <w:rPr>
            <w:rFonts w:ascii="Times" w:hAnsi="Times"/>
          </w:rPr>
          <w:t xml:space="preserve"> = 12,</w:t>
        </w:r>
      </w:ins>
    </w:p>
    <w:p w14:paraId="1C392557" w14:textId="77777777" w:rsidR="00A726DC" w:rsidRDefault="00A726DC" w:rsidP="008E5621">
      <w:pPr>
        <w:tabs>
          <w:tab w:val="right" w:pos="8498"/>
        </w:tabs>
        <w:spacing w:after="0"/>
        <w:rPr>
          <w:ins w:id="854" w:author="Edgar Josué Malagón Montaña" w:date="2015-11-11T21:31:00Z"/>
          <w:rFonts w:ascii="Times" w:eastAsiaTheme="minorEastAsia" w:hAnsi="Times"/>
        </w:rPr>
      </w:pPr>
    </w:p>
    <w:p w14:paraId="3E63B6BA" w14:textId="64EB0222" w:rsidR="00A726DC" w:rsidRDefault="00A726DC" w:rsidP="008E5621">
      <w:pPr>
        <w:tabs>
          <w:tab w:val="right" w:pos="8498"/>
        </w:tabs>
        <w:spacing w:after="0"/>
        <w:rPr>
          <w:ins w:id="855" w:author="Edgar Josué Malagón Montaña" w:date="2015-11-11T21:31:00Z"/>
          <w:rFonts w:ascii="Times" w:eastAsiaTheme="minorEastAsia" w:hAnsi="Times"/>
        </w:rPr>
      </w:pPr>
      <w:ins w:id="856" w:author="Edgar Josué Malagón Montaña" w:date="2015-11-11T21:31:00Z">
        <w:r>
          <w:rPr>
            <w:rFonts w:ascii="Times" w:eastAsiaTheme="minorEastAsia" w:hAnsi="Times"/>
          </w:rPr>
          <w:t>Donde</w:t>
        </w:r>
      </w:ins>
      <w:del w:id="857" w:author="Edgar Josué Malagón Montaña" w:date="2015-11-11T21:09:00Z">
        <m:oMath>
          <m:r>
            <w:rPr>
              <w:rFonts w:ascii="Cambria Math" w:hAnsi="Cambria Math"/>
            </w:rPr>
            <m:t>3x=12</m:t>
          </m:r>
        </m:oMath>
        <w:r w:rsidR="00DD104A" w:rsidDel="00555A6C">
          <w:rPr>
            <w:rFonts w:ascii="Times" w:eastAsiaTheme="minorEastAsia" w:hAnsi="Times"/>
          </w:rPr>
          <w:delText xml:space="preserve">, </w:delText>
        </w:r>
      </w:del>
      <w:del w:id="858" w:author="Edgar Josué Malagón Montaña" w:date="2015-11-11T21:31:00Z">
        <w:r w:rsidR="00DD104A" w:rsidDel="00A726DC">
          <w:rPr>
            <w:rFonts w:ascii="Times" w:eastAsiaTheme="minorEastAsia" w:hAnsi="Times"/>
          </w:rPr>
          <w:delText>asumiendo que</w:delText>
        </w:r>
      </w:del>
      <w:r w:rsidR="00DD104A">
        <w:rPr>
          <w:rFonts w:ascii="Times" w:eastAsiaTheme="minorEastAsia" w:hAnsi="Times"/>
        </w:rPr>
        <w:t xml:space="preserve"> </w:t>
      </w:r>
      <w:r w:rsidR="00DD104A" w:rsidRPr="00555A6C">
        <w:rPr>
          <w:rFonts w:ascii="Times" w:eastAsiaTheme="minorEastAsia" w:hAnsi="Times"/>
          <w:i/>
          <w:rPrChange w:id="859" w:author="Edgar Josué Malagón Montaña" w:date="2015-11-11T21:09:00Z">
            <w:rPr>
              <w:rFonts w:ascii="Times" w:eastAsiaTheme="minorEastAsia" w:hAnsi="Times"/>
            </w:rPr>
          </w:rPrChange>
        </w:rPr>
        <w:t>x</w:t>
      </w:r>
      <w:r w:rsidR="00DD104A">
        <w:rPr>
          <w:rFonts w:ascii="Times" w:eastAsiaTheme="minorEastAsia" w:hAnsi="Times"/>
        </w:rPr>
        <w:t xml:space="preserve"> representa </w:t>
      </w:r>
      <w:ins w:id="860" w:author="Edgar Josué Malagón Montaña" w:date="2015-11-11T21:31:00Z">
        <w:r>
          <w:rPr>
            <w:rFonts w:ascii="Times" w:eastAsiaTheme="minorEastAsia" w:hAnsi="Times"/>
          </w:rPr>
          <w:t>la masa</w:t>
        </w:r>
      </w:ins>
      <w:del w:id="861" w:author="Edgar Josué Malagón Montaña" w:date="2015-11-11T21:31:00Z">
        <w:r w:rsidR="00DD104A" w:rsidDel="00A726DC">
          <w:rPr>
            <w:rFonts w:ascii="Times" w:eastAsiaTheme="minorEastAsia" w:hAnsi="Times"/>
          </w:rPr>
          <w:delText>el peso</w:delText>
        </w:r>
      </w:del>
      <w:r w:rsidR="00DD104A">
        <w:rPr>
          <w:rFonts w:ascii="Times" w:eastAsiaTheme="minorEastAsia" w:hAnsi="Times"/>
        </w:rPr>
        <w:t xml:space="preserve"> de un bloque grande</w:t>
      </w:r>
      <w:ins w:id="862" w:author="Edgar Josué Malagón Montaña" w:date="2015-11-11T21:31:00Z">
        <w:r>
          <w:rPr>
            <w:rFonts w:ascii="Times" w:eastAsiaTheme="minorEastAsia" w:hAnsi="Times"/>
          </w:rPr>
          <w:t>.</w:t>
        </w:r>
      </w:ins>
    </w:p>
    <w:p w14:paraId="0F12F26D" w14:textId="77777777" w:rsidR="00A726DC" w:rsidRDefault="00A726DC" w:rsidP="008E5621">
      <w:pPr>
        <w:tabs>
          <w:tab w:val="right" w:pos="8498"/>
        </w:tabs>
        <w:spacing w:after="0"/>
        <w:rPr>
          <w:ins w:id="863" w:author="Edgar Josué Malagón Montaña" w:date="2015-11-11T21:31:00Z"/>
          <w:rFonts w:ascii="Times" w:eastAsiaTheme="minorEastAsia" w:hAnsi="Times"/>
        </w:rPr>
      </w:pPr>
    </w:p>
    <w:p w14:paraId="4FEDB0C1" w14:textId="260AA061" w:rsidR="00DD104A" w:rsidRDefault="00DD104A" w:rsidP="008E5621">
      <w:pPr>
        <w:tabs>
          <w:tab w:val="right" w:pos="8498"/>
        </w:tabs>
        <w:spacing w:after="0"/>
        <w:rPr>
          <w:ins w:id="864" w:author="Edgar Josué Malagón Montaña" w:date="2015-11-11T21:43:00Z"/>
          <w:rFonts w:ascii="Times" w:eastAsiaTheme="minorEastAsia" w:hAnsi="Times"/>
        </w:rPr>
      </w:pPr>
      <w:del w:id="865" w:author="Edgar Josué Malagón Montaña" w:date="2015-11-11T21:32:00Z">
        <w:r w:rsidDel="00A726DC">
          <w:rPr>
            <w:rFonts w:ascii="Times" w:eastAsiaTheme="minorEastAsia" w:hAnsi="Times"/>
          </w:rPr>
          <w:delText xml:space="preserve"> </w:delText>
        </w:r>
      </w:del>
      <w:del w:id="866" w:author="Edgar Josué Malagón Montaña" w:date="2015-11-11T21:31:00Z">
        <w:r w:rsidDel="00A726DC">
          <w:rPr>
            <w:rFonts w:ascii="Times" w:eastAsiaTheme="minorEastAsia" w:hAnsi="Times"/>
          </w:rPr>
          <w:delText>y como son 3 bloques entonces</w:delText>
        </w:r>
      </w:del>
      <w:del w:id="867" w:author="Edgar Josué Malagón Montaña" w:date="2015-11-11T21:27:00Z">
        <w:r w:rsidDel="000855C0">
          <w:rPr>
            <w:rFonts w:ascii="Times" w:eastAsiaTheme="minorEastAsia" w:hAnsi="Times"/>
          </w:rPr>
          <w:delText xml:space="preserve"> nos da</w:delText>
        </w:r>
      </w:del>
      <w:del w:id="868" w:author="Edgar Josué Malagón Montaña" w:date="2015-11-11T21:31:00Z">
        <w:r w:rsidDel="00A726DC">
          <w:rPr>
            <w:rFonts w:ascii="Times" w:eastAsiaTheme="minorEastAsia" w:hAnsi="Times"/>
          </w:rPr>
          <w:delText xml:space="preserve"> </w:delText>
        </w:r>
      </w:del>
      <w:del w:id="869" w:author="Edgar Josué Malagón Montaña" w:date="2015-11-11T21:27:00Z">
        <m:oMath>
          <m:r>
            <w:rPr>
              <w:rFonts w:ascii="Cambria Math" w:eastAsiaTheme="minorEastAsia" w:hAnsi="Cambria Math"/>
            </w:rPr>
            <m:t>3x</m:t>
          </m:r>
        </m:oMath>
        <w:r w:rsidDel="000855C0">
          <w:rPr>
            <w:rFonts w:ascii="Times" w:eastAsiaTheme="minorEastAsia" w:hAnsi="Times"/>
          </w:rPr>
          <w:delText xml:space="preserve"> </w:delText>
        </w:r>
      </w:del>
      <w:del w:id="870" w:author="Edgar Josué Malagón Montaña" w:date="2015-11-11T21:31:00Z">
        <w:r w:rsidDel="00A726DC">
          <w:rPr>
            <w:rFonts w:ascii="Times" w:eastAsiaTheme="minorEastAsia" w:hAnsi="Times"/>
          </w:rPr>
          <w:delText xml:space="preserve">y como la balanza esta en equilibrio igualamos este resultado a 12. </w:delText>
        </w:r>
      </w:del>
      <w:r>
        <w:rPr>
          <w:rFonts w:ascii="Times" w:eastAsiaTheme="minorEastAsia" w:hAnsi="Times"/>
        </w:rPr>
        <w:t xml:space="preserve">Por tanto lo que debemos es formar tres grupitos iguales de bloques con peso de un kg para determinar cuánto pesa un bloque grande.  De donde podemos concluir que cada bloque grande pesa 4 kg, en términos de ecuaciones lo que pretendemos es hallar un número que multiplicado por tres nos dé como resultado 12 </w:t>
      </w:r>
      <w:del w:id="871" w:author="Edgar Josué Malagón Montaña" w:date="2015-11-11T21:29:00Z">
        <w:r w:rsidDel="000855C0">
          <w:rPr>
            <w:rFonts w:ascii="Times" w:eastAsiaTheme="minorEastAsia" w:hAnsi="Times"/>
          </w:rPr>
          <w:delText xml:space="preserve"> </w:delText>
        </w:r>
      </w:del>
      <w:r>
        <w:rPr>
          <w:rFonts w:ascii="Times" w:eastAsiaTheme="minorEastAsia" w:hAnsi="Times"/>
        </w:rPr>
        <w:t>y lo resolvemos así:</w:t>
      </w:r>
    </w:p>
    <w:p w14:paraId="40412F3F" w14:textId="77777777" w:rsidR="00F86151" w:rsidRDefault="00F86151" w:rsidP="008E5621">
      <w:pPr>
        <w:tabs>
          <w:tab w:val="right" w:pos="8498"/>
        </w:tabs>
        <w:spacing w:after="0"/>
        <w:rPr>
          <w:ins w:id="872" w:author="Edgar Josué Malagón Montaña" w:date="2015-11-11T21:43:00Z"/>
          <w:rFonts w:ascii="Times" w:eastAsiaTheme="minorEastAsia" w:hAnsi="Times"/>
        </w:rPr>
      </w:pPr>
    </w:p>
    <w:p w14:paraId="1CCA3FC2" w14:textId="43FADD0D" w:rsidR="00E97434" w:rsidRPr="00F86151" w:rsidDel="00E97434" w:rsidRDefault="00E97434" w:rsidP="008E5621">
      <w:pPr>
        <w:tabs>
          <w:tab w:val="right" w:pos="8498"/>
        </w:tabs>
        <w:spacing w:after="0"/>
        <w:rPr>
          <w:del w:id="873" w:author="Edgar Josué Malagón Montaña" w:date="2015-11-11T21:45:00Z"/>
          <w:rFonts w:ascii="Times" w:eastAsiaTheme="minorEastAsia" w:hAnsi="Times"/>
        </w:rPr>
      </w:pPr>
    </w:p>
    <w:p w14:paraId="6CA2B281" w14:textId="77777777" w:rsidR="00DD104A" w:rsidRDefault="00DD104A" w:rsidP="008E5621">
      <w:pPr>
        <w:tabs>
          <w:tab w:val="right" w:pos="8498"/>
        </w:tabs>
        <w:spacing w:after="0"/>
        <w:rPr>
          <w:rFonts w:ascii="Times" w:eastAsiaTheme="minorEastAsia" w:hAnsi="Times"/>
        </w:rPr>
      </w:pPr>
    </w:p>
    <w:p w14:paraId="38A6E943" w14:textId="77777777" w:rsidR="00DD104A" w:rsidRPr="00450102" w:rsidRDefault="00DD104A" w:rsidP="008E5621">
      <w:pPr>
        <w:tabs>
          <w:tab w:val="right" w:pos="8498"/>
        </w:tabs>
        <w:spacing w:after="0"/>
        <w:rPr>
          <w:ins w:id="874" w:author="Edgar Josué Malagón Montaña" w:date="2015-11-10T12:47:00Z"/>
          <w:rFonts w:ascii="Times" w:eastAsiaTheme="minorEastAsia" w:hAnsi="Times"/>
        </w:rPr>
      </w:pPr>
      <m:oMathPara>
        <m:oMath>
          <m:r>
            <w:rPr>
              <w:rFonts w:ascii="Cambria Math" w:hAnsi="Cambria Math"/>
            </w:rPr>
            <m:t>3x</m:t>
          </m:r>
          <m:r>
            <m:rPr>
              <m:aln/>
            </m:rPr>
            <w:rPr>
              <w:rFonts w:ascii="Cambria Math" w:hAnsi="Cambria Math"/>
            </w:rPr>
            <m:t>=12</m:t>
          </m:r>
          <m:r>
            <m:rPr>
              <m:sty m:val="p"/>
            </m:rPr>
            <w:rPr>
              <w:rFonts w:ascii="Times" w:eastAsiaTheme="minorEastAsia" w:hAnsi="Times"/>
            </w:rPr>
            <w:br/>
          </m:r>
        </m:oMath>
        <m:oMath>
          <m:r>
            <w:rPr>
              <w:rFonts w:ascii="Cambria Math" w:hAnsi="Cambria Math"/>
            </w:rPr>
            <m:t>x</m:t>
          </m:r>
          <m:r>
            <m:rPr>
              <m:aln/>
            </m:rPr>
            <w:rPr>
              <w:rFonts w:ascii="Cambria Math" w:hAnsi="Cambria Math"/>
            </w:rPr>
            <m:t>=</m:t>
          </m:r>
          <m:f>
            <m:fPr>
              <m:ctrlPr>
                <w:rPr>
                  <w:rFonts w:ascii="Cambria Math" w:hAnsi="Cambria Math"/>
                  <w:i/>
                </w:rPr>
              </m:ctrlPr>
            </m:fPr>
            <m:num>
              <m:r>
                <w:rPr>
                  <w:rFonts w:ascii="Cambria Math" w:hAnsi="Cambria Math"/>
                </w:rPr>
                <m:t>12</m:t>
              </m:r>
            </m:num>
            <m:den>
              <m:r>
                <w:rPr>
                  <w:rFonts w:ascii="Cambria Math" w:hAnsi="Cambria Math"/>
                </w:rPr>
                <m:t>3</m:t>
              </m:r>
            </m:den>
          </m:f>
          <m:r>
            <m:rPr>
              <m:sty m:val="p"/>
            </m:rPr>
            <w:rPr>
              <w:rFonts w:ascii="Times" w:eastAsiaTheme="minorEastAsia" w:hAnsi="Times"/>
            </w:rPr>
            <w:br/>
          </m:r>
        </m:oMath>
        <m:oMath>
          <m:r>
            <w:rPr>
              <w:rFonts w:ascii="Cambria Math" w:hAnsi="Cambria Math"/>
            </w:rPr>
            <m:t>x</m:t>
          </m:r>
          <m:r>
            <m:rPr>
              <m:aln/>
            </m:rPr>
            <w:rPr>
              <w:rFonts w:ascii="Cambria Math" w:hAnsi="Cambria Math"/>
            </w:rPr>
            <m:t>=4</m:t>
          </m:r>
        </m:oMath>
      </m:oMathPara>
    </w:p>
    <w:p w14:paraId="764F867A" w14:textId="77777777" w:rsidR="00450102" w:rsidRDefault="00450102" w:rsidP="008E5621">
      <w:pPr>
        <w:tabs>
          <w:tab w:val="right" w:pos="8498"/>
        </w:tabs>
        <w:spacing w:after="0"/>
        <w:rPr>
          <w:ins w:id="875" w:author="Edgar Josué Malagón Montaña" w:date="2015-11-11T21:33:00Z"/>
          <w:rFonts w:ascii="Times" w:eastAsiaTheme="minorEastAsia" w:hAnsi="Times"/>
        </w:rPr>
      </w:pPr>
    </w:p>
    <w:p w14:paraId="3A8E2F57" w14:textId="77777777" w:rsidR="00A726DC" w:rsidRPr="00DD104A" w:rsidRDefault="00A726DC" w:rsidP="008E5621">
      <w:pPr>
        <w:tabs>
          <w:tab w:val="right" w:pos="8498"/>
        </w:tabs>
        <w:spacing w:after="0"/>
        <w:rPr>
          <w:rFonts w:ascii="Times" w:eastAsiaTheme="minorEastAsia" w:hAnsi="Times"/>
        </w:rPr>
      </w:pPr>
    </w:p>
    <w:p w14:paraId="63E70009" w14:textId="77777777" w:rsidR="00DD104A" w:rsidRDefault="00DD104A" w:rsidP="008E5621">
      <w:pPr>
        <w:tabs>
          <w:tab w:val="right" w:pos="8498"/>
        </w:tabs>
        <w:spacing w:after="0"/>
        <w:rPr>
          <w:rFonts w:ascii="Times" w:eastAsiaTheme="minorEastAsia" w:hAnsi="Times"/>
        </w:rPr>
      </w:pPr>
      <w:commentRangeStart w:id="876"/>
      <w:r>
        <w:rPr>
          <w:rFonts w:ascii="Times" w:eastAsiaTheme="minorEastAsia" w:hAnsi="Times"/>
        </w:rPr>
        <w:t xml:space="preserve">Al igual que con la ecuación aditiva lo que hacemos es aplicar la operación inversa, </w:t>
      </w:r>
      <w:commentRangeEnd w:id="876"/>
      <w:r w:rsidR="00795CDE">
        <w:rPr>
          <w:rStyle w:val="Refdecomentario"/>
        </w:rPr>
        <w:commentReference w:id="876"/>
      </w:r>
      <w:r>
        <w:rPr>
          <w:rFonts w:ascii="Times" w:eastAsiaTheme="minorEastAsia" w:hAnsi="Times"/>
        </w:rPr>
        <w:t xml:space="preserve">es </w:t>
      </w:r>
      <w:commentRangeStart w:id="877"/>
      <w:r>
        <w:rPr>
          <w:rFonts w:ascii="Times" w:eastAsiaTheme="minorEastAsia" w:hAnsi="Times"/>
        </w:rPr>
        <w:t xml:space="preserve">decir, si el número que acompaña a la </w:t>
      </w:r>
      <w:r w:rsidRPr="00795CDE">
        <w:rPr>
          <w:rFonts w:ascii="Times" w:eastAsiaTheme="minorEastAsia" w:hAnsi="Times"/>
          <w:i/>
          <w:rPrChange w:id="878" w:author="Edgar Josué Malagón Montaña" w:date="2015-11-11T21:43:00Z">
            <w:rPr>
              <w:rFonts w:ascii="Times" w:eastAsiaTheme="minorEastAsia" w:hAnsi="Times"/>
            </w:rPr>
          </w:rPrChange>
        </w:rPr>
        <w:t>x</w:t>
      </w:r>
      <w:r>
        <w:rPr>
          <w:rFonts w:ascii="Times" w:eastAsiaTheme="minorEastAsia" w:hAnsi="Times"/>
        </w:rPr>
        <w:t xml:space="preserve"> está  multiplicando pasa al otro lado de la igualdad a dividir y si está dividiendo, pasa al otro lado a multiplicar.</w:t>
      </w:r>
      <w:commentRangeEnd w:id="877"/>
      <w:r w:rsidR="00F86151">
        <w:rPr>
          <w:rStyle w:val="Refdecomentario"/>
        </w:rPr>
        <w:commentReference w:id="877"/>
      </w:r>
    </w:p>
    <w:p w14:paraId="2FF95414" w14:textId="77777777" w:rsidR="00DD104A" w:rsidRDefault="00DD104A" w:rsidP="008E5621">
      <w:pPr>
        <w:tabs>
          <w:tab w:val="right" w:pos="8498"/>
        </w:tabs>
        <w:spacing w:after="0"/>
        <w:rPr>
          <w:rFonts w:ascii="Times" w:eastAsiaTheme="minorEastAsia" w:hAnsi="Times"/>
        </w:rPr>
      </w:pPr>
    </w:p>
    <w:p w14:paraId="0B1B51F2" w14:textId="77777777" w:rsidR="00DD104A" w:rsidRDefault="00DD104A" w:rsidP="008E5621">
      <w:pPr>
        <w:tabs>
          <w:tab w:val="right" w:pos="8498"/>
        </w:tabs>
        <w:spacing w:after="0"/>
        <w:rPr>
          <w:rFonts w:ascii="Times" w:eastAsiaTheme="minorEastAsia" w:hAnsi="Times"/>
        </w:rPr>
      </w:pPr>
      <w:commentRangeStart w:id="879"/>
      <w:r>
        <w:rPr>
          <w:rFonts w:ascii="Times" w:eastAsiaTheme="minorEastAsia" w:hAnsi="Times"/>
        </w:rPr>
        <w:t>Veamos algunos ejemplos.</w:t>
      </w:r>
    </w:p>
    <w:p w14:paraId="322359C0" w14:textId="77777777" w:rsidR="00DD104A" w:rsidRDefault="00DD104A" w:rsidP="008E5621">
      <w:pPr>
        <w:tabs>
          <w:tab w:val="right" w:pos="8498"/>
        </w:tabs>
        <w:spacing w:after="0"/>
        <w:rPr>
          <w:rFonts w:ascii="Times" w:eastAsiaTheme="minorEastAsia" w:hAnsi="Times"/>
        </w:rPr>
      </w:pPr>
    </w:p>
    <w:p w14:paraId="1136F45E" w14:textId="77777777" w:rsidR="00DD104A" w:rsidRDefault="00DD104A" w:rsidP="00DD104A">
      <w:pPr>
        <w:pStyle w:val="Prrafodelista"/>
        <w:numPr>
          <w:ilvl w:val="0"/>
          <w:numId w:val="3"/>
        </w:numPr>
        <w:tabs>
          <w:tab w:val="right" w:pos="8498"/>
        </w:tabs>
        <w:spacing w:after="0"/>
        <w:rPr>
          <w:rFonts w:ascii="Times" w:hAnsi="Times"/>
        </w:rPr>
      </w:pPr>
      <w:r>
        <w:rPr>
          <w:rFonts w:ascii="Times" w:hAnsi="Times"/>
        </w:rPr>
        <w:t xml:space="preserve">Resolver la ecuación </w:t>
      </w:r>
      <m:oMath>
        <m:r>
          <w:rPr>
            <w:rFonts w:ascii="Cambria Math" w:hAnsi="Cambria Math"/>
          </w:rPr>
          <m:t>7x=35</m:t>
        </m:r>
      </m:oMath>
      <w:r>
        <w:rPr>
          <w:rFonts w:ascii="Times" w:hAnsi="Times"/>
        </w:rPr>
        <w:t xml:space="preserve"> </w:t>
      </w:r>
    </w:p>
    <w:p w14:paraId="044976EB" w14:textId="77777777" w:rsidR="00F809D0" w:rsidRPr="00F809D0" w:rsidRDefault="00F809D0" w:rsidP="00F809D0">
      <w:pPr>
        <w:pStyle w:val="Prrafodelista"/>
        <w:tabs>
          <w:tab w:val="right" w:pos="8498"/>
        </w:tabs>
        <w:spacing w:after="0"/>
        <w:rPr>
          <w:rFonts w:ascii="Times" w:eastAsiaTheme="minorEastAsia" w:hAnsi="Times"/>
        </w:rPr>
      </w:pPr>
      <m:oMathPara>
        <m:oMath>
          <m:r>
            <w:rPr>
              <w:rFonts w:ascii="Cambria Math" w:hAnsi="Cambria Math"/>
            </w:rPr>
            <m:t>7x</m:t>
          </m:r>
          <m:r>
            <m:rPr>
              <m:aln/>
            </m:rPr>
            <w:rPr>
              <w:rFonts w:ascii="Cambria Math" w:hAnsi="Cambria Math"/>
            </w:rPr>
            <m:t>=35</m:t>
          </m:r>
          <m:r>
            <m:rPr>
              <m:sty m:val="p"/>
            </m:rPr>
            <w:rPr>
              <w:rFonts w:ascii="Times" w:eastAsiaTheme="minorEastAsia" w:hAnsi="Times"/>
            </w:rPr>
            <w:br/>
          </m:r>
        </m:oMath>
        <m:oMath>
          <m:r>
            <w:rPr>
              <w:rFonts w:ascii="Cambria Math" w:hAnsi="Cambria Math"/>
            </w:rPr>
            <m:t>x</m:t>
          </m:r>
          <m:r>
            <m:rPr>
              <m:aln/>
            </m:rPr>
            <w:rPr>
              <w:rFonts w:ascii="Cambria Math" w:hAnsi="Cambria Math"/>
            </w:rPr>
            <m:t>=</m:t>
          </m:r>
          <m:f>
            <m:fPr>
              <m:ctrlPr>
                <w:rPr>
                  <w:rFonts w:ascii="Cambria Math" w:hAnsi="Cambria Math"/>
                  <w:i/>
                </w:rPr>
              </m:ctrlPr>
            </m:fPr>
            <m:num>
              <m:r>
                <w:rPr>
                  <w:rFonts w:ascii="Cambria Math" w:hAnsi="Cambria Math"/>
                </w:rPr>
                <m:t>35</m:t>
              </m:r>
            </m:num>
            <m:den>
              <m:r>
                <w:rPr>
                  <w:rFonts w:ascii="Cambria Math" w:hAnsi="Cambria Math"/>
                </w:rPr>
                <m:t>7</m:t>
              </m:r>
            </m:den>
          </m:f>
          <m:r>
            <m:rPr>
              <m:sty m:val="p"/>
            </m:rPr>
            <w:rPr>
              <w:rFonts w:ascii="Times" w:eastAsiaTheme="minorEastAsia" w:hAnsi="Times"/>
            </w:rPr>
            <w:br/>
          </m:r>
        </m:oMath>
        <m:oMath>
          <m:r>
            <w:rPr>
              <w:rFonts w:ascii="Cambria Math" w:hAnsi="Cambria Math"/>
            </w:rPr>
            <m:t>x</m:t>
          </m:r>
          <m:r>
            <m:rPr>
              <m:aln/>
            </m:rPr>
            <w:rPr>
              <w:rFonts w:ascii="Cambria Math" w:hAnsi="Cambria Math"/>
            </w:rPr>
            <m:t>=5</m:t>
          </m:r>
        </m:oMath>
      </m:oMathPara>
    </w:p>
    <w:p w14:paraId="1163D4C3" w14:textId="77777777" w:rsidR="00F809D0" w:rsidRDefault="00F809D0" w:rsidP="00F809D0">
      <w:pPr>
        <w:pStyle w:val="Prrafodelista"/>
        <w:tabs>
          <w:tab w:val="right" w:pos="8498"/>
        </w:tabs>
        <w:spacing w:after="0"/>
        <w:rPr>
          <w:rFonts w:ascii="Times" w:eastAsiaTheme="minorEastAsia" w:hAnsi="Times"/>
        </w:rPr>
      </w:pPr>
      <w:r>
        <w:rPr>
          <w:rFonts w:ascii="Times" w:eastAsiaTheme="minorEastAsia" w:hAnsi="Times"/>
        </w:rPr>
        <w:t>Esta ecuación propone hallar un número que multiplicado con siete tenga como resultado 35, y como siete está multiplicando pasa al otro lado a dividir y así se obtiene que el valor de x es igual a cinco.</w:t>
      </w:r>
    </w:p>
    <w:p w14:paraId="3DE609F1" w14:textId="77777777" w:rsidR="00F809D0" w:rsidRDefault="00F809D0" w:rsidP="00F809D0">
      <w:pPr>
        <w:pStyle w:val="Prrafodelista"/>
        <w:tabs>
          <w:tab w:val="right" w:pos="8498"/>
        </w:tabs>
        <w:spacing w:after="0"/>
        <w:rPr>
          <w:rFonts w:ascii="Times" w:eastAsiaTheme="minorEastAsia" w:hAnsi="Times"/>
        </w:rPr>
      </w:pPr>
    </w:p>
    <w:p w14:paraId="3D1838DE" w14:textId="77777777" w:rsidR="00F809D0" w:rsidRPr="00DD104A" w:rsidRDefault="00F809D0" w:rsidP="00F809D0">
      <w:pPr>
        <w:pStyle w:val="Prrafodelista"/>
        <w:numPr>
          <w:ilvl w:val="0"/>
          <w:numId w:val="3"/>
        </w:numPr>
        <w:tabs>
          <w:tab w:val="right" w:pos="8498"/>
        </w:tabs>
        <w:spacing w:after="0"/>
        <w:rPr>
          <w:rFonts w:ascii="Times" w:hAnsi="Times"/>
        </w:rPr>
      </w:pPr>
      <w:r>
        <w:rPr>
          <w:rFonts w:ascii="Times" w:hAnsi="Times"/>
        </w:rPr>
        <w:t xml:space="preserve">Resolver la ecuación </w:t>
      </w:r>
      <m:oMath>
        <m:f>
          <m:fPr>
            <m:ctrlPr>
              <w:rPr>
                <w:rFonts w:ascii="Cambria Math" w:hAnsi="Cambria Math"/>
                <w:i/>
              </w:rPr>
            </m:ctrlPr>
          </m:fPr>
          <m:num>
            <m:r>
              <w:rPr>
                <w:rFonts w:ascii="Cambria Math" w:hAnsi="Cambria Math"/>
              </w:rPr>
              <m:t>x</m:t>
            </m:r>
          </m:num>
          <m:den>
            <m:r>
              <w:rPr>
                <w:rFonts w:ascii="Cambria Math" w:hAnsi="Cambria Math"/>
              </w:rPr>
              <m:t>3</m:t>
            </m:r>
          </m:den>
        </m:f>
        <m:r>
          <w:rPr>
            <w:rFonts w:ascii="Cambria Math" w:hAnsi="Cambria Math"/>
          </w:rPr>
          <m:t>=-12</m:t>
        </m:r>
      </m:oMath>
    </w:p>
    <w:p w14:paraId="654A8014" w14:textId="77777777" w:rsidR="00DD104A" w:rsidRDefault="00DD104A" w:rsidP="008E5621">
      <w:pPr>
        <w:tabs>
          <w:tab w:val="right" w:pos="8498"/>
        </w:tabs>
        <w:spacing w:after="0"/>
        <w:rPr>
          <w:rFonts w:ascii="Times" w:hAnsi="Times"/>
          <w:b/>
        </w:rPr>
      </w:pPr>
    </w:p>
    <w:p w14:paraId="76205A86" w14:textId="77777777" w:rsidR="00F809D0" w:rsidRPr="00F809D0" w:rsidRDefault="00202CB5" w:rsidP="008E5621">
      <w:pPr>
        <w:tabs>
          <w:tab w:val="right" w:pos="8498"/>
        </w:tabs>
        <w:spacing w:after="0"/>
        <w:rPr>
          <w:rFonts w:ascii="Times" w:eastAsiaTheme="minorEastAsia" w:hAnsi="Times"/>
        </w:rPr>
      </w:pPr>
      <m:oMathPara>
        <m:oMath>
          <m:f>
            <m:fPr>
              <m:ctrlPr>
                <w:rPr>
                  <w:rFonts w:ascii="Cambria Math" w:hAnsi="Cambria Math"/>
                  <w:i/>
                </w:rPr>
              </m:ctrlPr>
            </m:fPr>
            <m:num>
              <m:r>
                <w:rPr>
                  <w:rFonts w:ascii="Cambria Math" w:hAnsi="Cambria Math"/>
                </w:rPr>
                <m:t>x</m:t>
              </m:r>
            </m:num>
            <m:den>
              <m:r>
                <w:rPr>
                  <w:rFonts w:ascii="Cambria Math" w:hAnsi="Cambria Math"/>
                </w:rPr>
                <m:t>3</m:t>
              </m:r>
            </m:den>
          </m:f>
          <m:r>
            <m:rPr>
              <m:aln/>
            </m:rPr>
            <w:rPr>
              <w:rFonts w:ascii="Cambria Math" w:hAnsi="Cambria Math"/>
            </w:rPr>
            <m:t>=-12</m:t>
          </m:r>
          <m:r>
            <m:rPr>
              <m:sty m:val="p"/>
            </m:rPr>
            <w:rPr>
              <w:rFonts w:ascii="Times" w:eastAsiaTheme="minorEastAsia" w:hAnsi="Times"/>
            </w:rPr>
            <w:br/>
          </m:r>
        </m:oMath>
        <m:oMath>
          <m:r>
            <w:rPr>
              <w:rFonts w:ascii="Cambria Math" w:hAnsi="Cambria Math"/>
            </w:rPr>
            <m:t>x</m:t>
          </m:r>
          <m:r>
            <m:rPr>
              <m:aln/>
            </m:rPr>
            <w:rPr>
              <w:rFonts w:ascii="Cambria Math" w:eastAsiaTheme="minorEastAsia" w:hAnsi="Cambria Math"/>
            </w:rPr>
            <m:t>=-12∙3</m:t>
          </m:r>
          <m:r>
            <m:rPr>
              <m:sty m:val="p"/>
            </m:rPr>
            <w:rPr>
              <w:rFonts w:ascii="Times" w:eastAsiaTheme="minorEastAsia" w:hAnsi="Times"/>
            </w:rPr>
            <w:br/>
          </m:r>
        </m:oMath>
        <m:oMath>
          <m:r>
            <w:rPr>
              <w:rFonts w:ascii="Cambria Math" w:eastAsiaTheme="minorEastAsia" w:hAnsi="Cambria Math"/>
            </w:rPr>
            <m:t>x</m:t>
          </m:r>
          <m:r>
            <m:rPr>
              <m:aln/>
            </m:rPr>
            <w:rPr>
              <w:rFonts w:ascii="Cambria Math" w:eastAsiaTheme="minorEastAsia" w:hAnsi="Cambria Math"/>
            </w:rPr>
            <m:t>=-36</m:t>
          </m:r>
        </m:oMath>
      </m:oMathPara>
    </w:p>
    <w:p w14:paraId="523DD006" w14:textId="77777777" w:rsidR="00F809D0" w:rsidRDefault="00F809D0" w:rsidP="00F809D0">
      <w:pPr>
        <w:tabs>
          <w:tab w:val="right" w:pos="8498"/>
        </w:tabs>
        <w:spacing w:after="0"/>
        <w:ind w:left="708"/>
        <w:rPr>
          <w:rFonts w:ascii="Times" w:eastAsiaTheme="minorEastAsia" w:hAnsi="Times"/>
        </w:rPr>
      </w:pPr>
      <w:r>
        <w:rPr>
          <w:rFonts w:ascii="Times" w:eastAsiaTheme="minorEastAsia" w:hAnsi="Times"/>
        </w:rPr>
        <w:t>Esta ecuación propone hallar un número que dividido entre tres sea igual menos 12, y como 3 está dividiendo, pasa al otro lado a multiplicar.</w:t>
      </w:r>
    </w:p>
    <w:p w14:paraId="28624E13" w14:textId="77777777" w:rsidR="0054608D" w:rsidRDefault="0054608D" w:rsidP="00F809D0">
      <w:pPr>
        <w:tabs>
          <w:tab w:val="right" w:pos="8498"/>
        </w:tabs>
        <w:spacing w:after="0"/>
        <w:ind w:left="708"/>
        <w:rPr>
          <w:rFonts w:ascii="Times" w:eastAsiaTheme="minorEastAsia" w:hAnsi="Times"/>
        </w:rPr>
      </w:pPr>
    </w:p>
    <w:p w14:paraId="5E59E4D9" w14:textId="77777777" w:rsidR="0054608D" w:rsidRPr="0054608D" w:rsidRDefault="0054608D" w:rsidP="0054608D">
      <w:pPr>
        <w:pStyle w:val="Prrafodelista"/>
        <w:numPr>
          <w:ilvl w:val="0"/>
          <w:numId w:val="3"/>
        </w:numPr>
        <w:tabs>
          <w:tab w:val="right" w:pos="8498"/>
        </w:tabs>
        <w:spacing w:after="0"/>
        <w:rPr>
          <w:rFonts w:ascii="Times" w:eastAsiaTheme="minorEastAsia" w:hAnsi="Times"/>
        </w:rPr>
      </w:pPr>
      <w:r>
        <w:rPr>
          <w:rFonts w:ascii="Times" w:eastAsiaTheme="minorEastAsia" w:hAnsi="Times"/>
        </w:rPr>
        <w:t xml:space="preserve">Resolver la ecuación </w:t>
      </w:r>
      <m:oMath>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3</m:t>
            </m:r>
          </m:den>
        </m:f>
        <m:r>
          <w:rPr>
            <w:rFonts w:ascii="Cambria Math" w:eastAsiaTheme="minorEastAsia" w:hAnsi="Cambria Math"/>
          </w:rPr>
          <m:t>x=</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5</m:t>
            </m:r>
          </m:den>
        </m:f>
      </m:oMath>
    </w:p>
    <w:p w14:paraId="39AD50A5" w14:textId="77777777" w:rsidR="00F809D0" w:rsidRDefault="00F809D0" w:rsidP="008E5621">
      <w:pPr>
        <w:tabs>
          <w:tab w:val="right" w:pos="8498"/>
        </w:tabs>
        <w:spacing w:after="0"/>
        <w:rPr>
          <w:rFonts w:ascii="Times" w:hAnsi="Times"/>
          <w:b/>
        </w:rPr>
      </w:pPr>
    </w:p>
    <w:p w14:paraId="48FB8E6D" w14:textId="77777777" w:rsidR="0054608D" w:rsidRPr="0054608D" w:rsidRDefault="00202CB5" w:rsidP="008E5621">
      <w:pPr>
        <w:tabs>
          <w:tab w:val="right" w:pos="8498"/>
        </w:tabs>
        <w:spacing w:after="0"/>
        <w:rPr>
          <w:rFonts w:ascii="Times" w:eastAsiaTheme="minorEastAsia" w:hAnsi="Times"/>
        </w:rPr>
      </w:pPr>
      <m:oMathPara>
        <m:oMath>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3</m:t>
              </m:r>
            </m:den>
          </m:f>
          <m:r>
            <w:rPr>
              <w:rFonts w:ascii="Cambria Math" w:eastAsiaTheme="minorEastAsia" w:hAnsi="Cambria Math"/>
            </w:rPr>
            <m:t>x</m:t>
          </m:r>
          <m:r>
            <m:rPr>
              <m:aln/>
            </m:rP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5</m:t>
              </m:r>
            </m:den>
          </m:f>
          <m:r>
            <m:rPr>
              <m:sty m:val="p"/>
            </m:rPr>
            <w:rPr>
              <w:rFonts w:ascii="Times" w:eastAsiaTheme="minorEastAsia" w:hAnsi="Times"/>
            </w:rPr>
            <w:br/>
          </m:r>
        </m:oMath>
        <m:oMath>
          <m:r>
            <w:rPr>
              <w:rFonts w:ascii="Cambria Math" w:eastAsiaTheme="minorEastAsia" w:hAnsi="Cambria Math"/>
            </w:rPr>
            <m:t>x</m:t>
          </m:r>
          <m:r>
            <m:rPr>
              <m:aln/>
            </m:rPr>
            <w:rPr>
              <w:rFonts w:ascii="Cambria Math" w:eastAsiaTheme="minorEastAsia" w:hAnsi="Cambria Math"/>
            </w:rPr>
            <m:t>=</m:t>
          </m:r>
          <m:f>
            <m:fPr>
              <m:ctrlPr>
                <w:rPr>
                  <w:rFonts w:ascii="Cambria Math" w:eastAsiaTheme="minorEastAsia" w:hAnsi="Cambria Math"/>
                  <w:i/>
                </w:rPr>
              </m:ctrlPr>
            </m:fPr>
            <m:num>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5</m:t>
                  </m:r>
                </m:den>
              </m:f>
            </m:num>
            <m:den>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3</m:t>
                  </m:r>
                </m:den>
              </m:f>
            </m:den>
          </m:f>
          <m:r>
            <m:rPr>
              <m:sty m:val="p"/>
            </m:rPr>
            <w:rPr>
              <w:rFonts w:ascii="Times" w:eastAsiaTheme="minorEastAsia" w:hAnsi="Times"/>
            </w:rPr>
            <w:br/>
          </m:r>
        </m:oMath>
        <m:oMath>
          <m:r>
            <w:rPr>
              <w:rFonts w:ascii="Cambria Math" w:eastAsiaTheme="minorEastAsia" w:hAnsi="Cambria Math"/>
            </w:rPr>
            <m:t>x</m:t>
          </m:r>
          <m:r>
            <m:rPr>
              <m:aln/>
            </m:rP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1∙3</m:t>
              </m:r>
            </m:num>
            <m:den>
              <m:r>
                <w:rPr>
                  <w:rFonts w:ascii="Cambria Math" w:eastAsiaTheme="minorEastAsia" w:hAnsi="Cambria Math"/>
                </w:rPr>
                <m:t>5∙2</m:t>
              </m:r>
            </m:den>
          </m:f>
        </m:oMath>
      </m:oMathPara>
    </w:p>
    <w:p w14:paraId="7593C62F" w14:textId="77777777" w:rsidR="0054608D" w:rsidRDefault="0054608D" w:rsidP="008E5621">
      <w:pPr>
        <w:tabs>
          <w:tab w:val="right" w:pos="8498"/>
        </w:tabs>
        <w:spacing w:after="0"/>
        <w:rPr>
          <w:rFonts w:ascii="Times" w:hAnsi="Times"/>
          <w:b/>
        </w:rPr>
      </w:pPr>
      <m:oMathPara>
        <m:oMath>
          <m:r>
            <w:rPr>
              <w:rFonts w:ascii="Cambria Math" w:eastAsiaTheme="minorEastAsia" w:hAnsi="Cambria Math"/>
            </w:rPr>
            <m:t>x=</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10</m:t>
              </m:r>
            </m:den>
          </m:f>
          <w:commentRangeEnd w:id="879"/>
          <m:r>
            <m:rPr>
              <m:sty m:val="p"/>
            </m:rPr>
            <w:rPr>
              <w:rStyle w:val="Refdecomentario"/>
            </w:rPr>
            <w:commentReference w:id="879"/>
          </m:r>
        </m:oMath>
      </m:oMathPara>
    </w:p>
    <w:p w14:paraId="4126EA11" w14:textId="77777777" w:rsidR="00450102" w:rsidRDefault="00450102" w:rsidP="000E62E4">
      <w:pPr>
        <w:tabs>
          <w:tab w:val="right" w:pos="8498"/>
        </w:tabs>
        <w:spacing w:after="0"/>
        <w:rPr>
          <w:ins w:id="880" w:author="Edgar Josué Malagón Montaña" w:date="2015-11-11T21:32:00Z"/>
          <w:rFonts w:ascii="Times" w:hAnsi="Times"/>
          <w:highlight w:val="yellow"/>
        </w:rPr>
      </w:pPr>
    </w:p>
    <w:p w14:paraId="00B782C8" w14:textId="77777777" w:rsidR="00A726DC" w:rsidRDefault="00A726DC" w:rsidP="000E62E4">
      <w:pPr>
        <w:tabs>
          <w:tab w:val="right" w:pos="8498"/>
        </w:tabs>
        <w:spacing w:after="0"/>
        <w:rPr>
          <w:ins w:id="881" w:author="Edgar Josué Malagón Montaña" w:date="2015-11-10T12:39:00Z"/>
          <w:rFonts w:ascii="Times" w:hAnsi="Times"/>
          <w:highlight w:val="yellow"/>
        </w:rPr>
      </w:pPr>
    </w:p>
    <w:p w14:paraId="0CEE64B9" w14:textId="0B54929F" w:rsidR="000E62E4" w:rsidRDefault="000E62E4" w:rsidP="000E62E4">
      <w:pPr>
        <w:tabs>
          <w:tab w:val="right" w:pos="8498"/>
        </w:tabs>
        <w:spacing w:after="0"/>
        <w:rPr>
          <w:rFonts w:ascii="Times" w:hAnsi="Times"/>
          <w:b/>
        </w:rPr>
      </w:pPr>
      <w:r w:rsidRPr="004E5E51">
        <w:rPr>
          <w:rFonts w:ascii="Times" w:hAnsi="Times"/>
          <w:highlight w:val="yellow"/>
        </w:rPr>
        <w:lastRenderedPageBreak/>
        <w:t xml:space="preserve">[SECCIÓN </w:t>
      </w:r>
      <w:r>
        <w:rPr>
          <w:rFonts w:ascii="Times" w:hAnsi="Times"/>
          <w:highlight w:val="yellow"/>
        </w:rPr>
        <w:t>3</w:t>
      </w:r>
      <w:r w:rsidRPr="004E5E51">
        <w:rPr>
          <w:rFonts w:ascii="Times" w:hAnsi="Times"/>
          <w:highlight w:val="yellow"/>
        </w:rPr>
        <w:t>]</w:t>
      </w:r>
      <w:r>
        <w:rPr>
          <w:rFonts w:ascii="Times" w:hAnsi="Times"/>
        </w:rPr>
        <w:t xml:space="preserve"> </w:t>
      </w:r>
      <w:r w:rsidR="00AD6AA8">
        <w:rPr>
          <w:rFonts w:ascii="Times" w:hAnsi="Times"/>
          <w:b/>
        </w:rPr>
        <w:t>2.1.3</w:t>
      </w:r>
      <w:r w:rsidRPr="004E5E51">
        <w:rPr>
          <w:rFonts w:ascii="Times" w:hAnsi="Times"/>
          <w:b/>
        </w:rPr>
        <w:t xml:space="preserve"> </w:t>
      </w:r>
      <w:r>
        <w:rPr>
          <w:rFonts w:ascii="Times" w:hAnsi="Times"/>
          <w:b/>
        </w:rPr>
        <w:t xml:space="preserve">Ecuación </w:t>
      </w:r>
      <w:r w:rsidR="00AD6AA8">
        <w:rPr>
          <w:rFonts w:ascii="Times" w:hAnsi="Times"/>
          <w:b/>
        </w:rPr>
        <w:t xml:space="preserve">de la forma </w:t>
      </w:r>
      <w:proofErr w:type="spellStart"/>
      <w:r w:rsidR="00AD6AA8" w:rsidRPr="00AD6AA8">
        <w:rPr>
          <w:rFonts w:ascii="Times" w:hAnsi="Times"/>
          <w:b/>
          <w:i/>
        </w:rPr>
        <w:t>ax</w:t>
      </w:r>
      <w:proofErr w:type="spellEnd"/>
      <w:ins w:id="882" w:author="Edgar Josué Malagón Montaña" w:date="2015-11-11T21:29:00Z">
        <w:r w:rsidR="000855C0">
          <w:rPr>
            <w:rFonts w:ascii="Times" w:hAnsi="Times"/>
            <w:b/>
            <w:i/>
          </w:rPr>
          <w:t xml:space="preserve"> </w:t>
        </w:r>
      </w:ins>
      <w:del w:id="883" w:author="Edgar Josué Malagón Montaña" w:date="2015-11-12T06:14:00Z">
        <w:r w:rsidR="00AD6AA8" w:rsidRPr="00AD6AA8" w:rsidDel="004D55D1">
          <w:rPr>
            <w:rFonts w:ascii="Times" w:hAnsi="Times"/>
            <w:b/>
            <w:i/>
          </w:rPr>
          <w:delText>+</w:delText>
        </w:r>
      </w:del>
      <w:ins w:id="884" w:author="Edgar Josué Malagón Montaña" w:date="2015-11-12T06:14:00Z">
        <w:r w:rsidR="004D55D1">
          <w:rPr>
            <w:rFonts w:ascii="Times" w:hAnsi="Times" w:cs="Times"/>
            <w:b/>
            <w:i/>
          </w:rPr>
          <w:t>±</w:t>
        </w:r>
      </w:ins>
      <w:ins w:id="885" w:author="Edgar Josué Malagón Montaña" w:date="2015-11-11T21:29:00Z">
        <w:r w:rsidR="000855C0">
          <w:rPr>
            <w:rFonts w:ascii="Times" w:hAnsi="Times"/>
            <w:b/>
            <w:i/>
          </w:rPr>
          <w:t xml:space="preserve"> </w:t>
        </w:r>
      </w:ins>
      <w:r w:rsidR="00AD6AA8" w:rsidRPr="00AD6AA8">
        <w:rPr>
          <w:rFonts w:ascii="Times" w:hAnsi="Times"/>
          <w:b/>
          <w:i/>
        </w:rPr>
        <w:t>b</w:t>
      </w:r>
      <w:ins w:id="886" w:author="Edgar Josué Malagón Montaña" w:date="2015-11-11T21:29:00Z">
        <w:r w:rsidR="000855C0">
          <w:rPr>
            <w:rFonts w:ascii="Times" w:hAnsi="Times"/>
            <w:b/>
            <w:i/>
          </w:rPr>
          <w:t xml:space="preserve"> </w:t>
        </w:r>
      </w:ins>
      <w:r w:rsidR="00AD6AA8" w:rsidRPr="00AD6AA8">
        <w:rPr>
          <w:rFonts w:ascii="Times" w:hAnsi="Times"/>
          <w:b/>
          <w:i/>
        </w:rPr>
        <w:t>=</w:t>
      </w:r>
      <w:ins w:id="887" w:author="Edgar Josué Malagón Montaña" w:date="2015-11-11T21:29:00Z">
        <w:r w:rsidR="000855C0">
          <w:rPr>
            <w:rFonts w:ascii="Times" w:hAnsi="Times"/>
            <w:b/>
            <w:i/>
          </w:rPr>
          <w:t xml:space="preserve"> </w:t>
        </w:r>
      </w:ins>
      <w:r w:rsidR="00AD6AA8" w:rsidRPr="00AD6AA8">
        <w:rPr>
          <w:rFonts w:ascii="Times" w:hAnsi="Times"/>
          <w:b/>
          <w:i/>
        </w:rPr>
        <w:t>c</w:t>
      </w:r>
    </w:p>
    <w:p w14:paraId="309AB8D1" w14:textId="4BB63FFA" w:rsidR="009809FB" w:rsidRPr="0003739C" w:rsidDel="003A77EE" w:rsidRDefault="0003739C" w:rsidP="000E62E4">
      <w:pPr>
        <w:tabs>
          <w:tab w:val="right" w:pos="8498"/>
        </w:tabs>
        <w:spacing w:after="0"/>
        <w:rPr>
          <w:del w:id="888" w:author="Edgar Josué Malagón Montaña" w:date="2015-11-11T21:47:00Z"/>
          <w:rFonts w:ascii="Times" w:hAnsi="Times"/>
          <w:rPrChange w:id="889" w:author="Edgar Josué Malagón Montaña" w:date="2015-11-12T05:58:00Z">
            <w:rPr>
              <w:del w:id="890" w:author="Edgar Josué Malagón Montaña" w:date="2015-11-11T21:47:00Z"/>
              <w:rFonts w:ascii="Times" w:hAnsi="Times"/>
              <w:b/>
            </w:rPr>
          </w:rPrChange>
        </w:rPr>
      </w:pPr>
      <w:ins w:id="891" w:author="Edgar Josué Malagón Montaña" w:date="2015-11-12T05:58:00Z">
        <w:r w:rsidRPr="0003739C">
          <w:rPr>
            <w:rFonts w:ascii="Times" w:hAnsi="Times"/>
            <w:rPrChange w:id="892" w:author="Edgar Josué Malagón Montaña" w:date="2015-11-12T05:58:00Z">
              <w:rPr>
                <w:rFonts w:ascii="Times" w:hAnsi="Times"/>
                <w:b/>
              </w:rPr>
            </w:rPrChange>
          </w:rPr>
          <w:t xml:space="preserve">Esta ecuación resulta </w:t>
        </w:r>
      </w:ins>
    </w:p>
    <w:p w14:paraId="3AB0F8D3" w14:textId="1F3B93B4" w:rsidR="009809FB" w:rsidRDefault="00AD6AA8" w:rsidP="000E62E4">
      <w:pPr>
        <w:tabs>
          <w:tab w:val="right" w:pos="8498"/>
        </w:tabs>
        <w:spacing w:after="0"/>
        <w:rPr>
          <w:ins w:id="893" w:author="Edgar Josué Malagón Montaña" w:date="2015-11-11T21:46:00Z"/>
          <w:rFonts w:ascii="Times" w:hAnsi="Times"/>
        </w:rPr>
      </w:pPr>
      <w:del w:id="894" w:author="Edgar Josué Malagón Montaña" w:date="2015-11-12T05:58:00Z">
        <w:r w:rsidRPr="0003739C" w:rsidDel="0003739C">
          <w:rPr>
            <w:rFonts w:ascii="Times" w:hAnsi="Times"/>
          </w:rPr>
          <w:delText xml:space="preserve">Este tipo de ecuaciones se llaman </w:delText>
        </w:r>
        <w:r w:rsidR="009809FB" w:rsidRPr="0003739C" w:rsidDel="0003739C">
          <w:rPr>
            <w:rFonts w:ascii="Times" w:hAnsi="Times"/>
          </w:rPr>
          <w:delText>ecuación lineal</w:delText>
        </w:r>
        <w:r w:rsidRPr="0003739C" w:rsidDel="0003739C">
          <w:rPr>
            <w:rFonts w:ascii="Times" w:hAnsi="Times"/>
          </w:rPr>
          <w:delText>es</w:delText>
        </w:r>
        <w:r w:rsidR="009809FB" w:rsidRPr="0003739C" w:rsidDel="0003739C">
          <w:rPr>
            <w:rFonts w:ascii="Times" w:hAnsi="Times"/>
          </w:rPr>
          <w:delText xml:space="preserve"> en una variable resulta </w:delText>
        </w:r>
      </w:del>
      <w:proofErr w:type="gramStart"/>
      <w:r w:rsidR="009809FB">
        <w:rPr>
          <w:rFonts w:ascii="Times" w:hAnsi="Times"/>
        </w:rPr>
        <w:t>de</w:t>
      </w:r>
      <w:proofErr w:type="gramEnd"/>
      <w:r w:rsidR="009809FB">
        <w:rPr>
          <w:rFonts w:ascii="Times" w:hAnsi="Times"/>
        </w:rPr>
        <w:t xml:space="preserve"> la combinación de una ecuación aditiva y una multiplicativa, </w:t>
      </w:r>
      <w:del w:id="895" w:author="Edgar Josué Malagón Montaña" w:date="2015-11-11T21:46:00Z">
        <w:r w:rsidR="009809FB" w:rsidDel="00E97434">
          <w:rPr>
            <w:rFonts w:ascii="Times" w:hAnsi="Times"/>
          </w:rPr>
          <w:delText xml:space="preserve">así que </w:delText>
        </w:r>
      </w:del>
      <w:r w:rsidR="009809FB">
        <w:rPr>
          <w:rFonts w:ascii="Times" w:hAnsi="Times"/>
        </w:rPr>
        <w:t>para resolverla se hace necesario aplicar primero el procedimiento de la ecuación aditiva y luego el procedimiento de la ecuación multiplicativa. Su forma general es:</w:t>
      </w:r>
    </w:p>
    <w:p w14:paraId="57C4262D" w14:textId="77777777" w:rsidR="00E97434" w:rsidRDefault="00E97434" w:rsidP="000E62E4">
      <w:pPr>
        <w:tabs>
          <w:tab w:val="right" w:pos="8498"/>
        </w:tabs>
        <w:spacing w:after="0"/>
        <w:rPr>
          <w:rFonts w:ascii="Times" w:hAnsi="Times"/>
        </w:rPr>
      </w:pPr>
    </w:p>
    <w:p w14:paraId="32469AC2" w14:textId="66F0DD8E" w:rsidR="009809FB" w:rsidRPr="00E97434" w:rsidRDefault="00E97434">
      <w:pPr>
        <w:tabs>
          <w:tab w:val="right" w:pos="8498"/>
        </w:tabs>
        <w:spacing w:after="0"/>
        <w:jc w:val="center"/>
        <w:rPr>
          <w:rFonts w:ascii="Times" w:hAnsi="Times"/>
          <w:i/>
          <w:rPrChange w:id="896" w:author="Edgar Josué Malagón Montaña" w:date="2015-11-11T21:46:00Z">
            <w:rPr>
              <w:rFonts w:ascii="Times" w:hAnsi="Times"/>
            </w:rPr>
          </w:rPrChange>
        </w:rPr>
        <w:pPrChange w:id="897" w:author="Edgar Josué Malagón Montaña" w:date="2015-11-11T21:46:00Z">
          <w:pPr>
            <w:tabs>
              <w:tab w:val="right" w:pos="8498"/>
            </w:tabs>
            <w:spacing w:after="0"/>
          </w:pPr>
        </w:pPrChange>
      </w:pPr>
      <w:proofErr w:type="spellStart"/>
      <w:proofErr w:type="gramStart"/>
      <w:ins w:id="898" w:author="Edgar Josué Malagón Montaña" w:date="2015-11-11T21:46:00Z">
        <w:r>
          <w:rPr>
            <w:rFonts w:ascii="Times" w:hAnsi="Times"/>
            <w:i/>
          </w:rPr>
          <w:t>ax</w:t>
        </w:r>
        <w:proofErr w:type="spellEnd"/>
        <w:proofErr w:type="gramEnd"/>
        <w:r>
          <w:rPr>
            <w:rFonts w:ascii="Times" w:hAnsi="Times"/>
          </w:rPr>
          <w:t xml:space="preserve"> </w:t>
        </w:r>
      </w:ins>
      <w:ins w:id="899" w:author="Edgar Josué Malagón Montaña" w:date="2015-11-12T06:14:00Z">
        <w:r w:rsidR="004D55D1">
          <w:rPr>
            <w:rFonts w:ascii="Times" w:hAnsi="Times" w:cs="Times"/>
            <w:b/>
            <w:i/>
          </w:rPr>
          <w:t>±</w:t>
        </w:r>
      </w:ins>
      <w:ins w:id="900" w:author="Edgar Josué Malagón Montaña" w:date="2015-11-11T21:46:00Z">
        <w:r>
          <w:rPr>
            <w:rFonts w:ascii="Times" w:hAnsi="Times"/>
          </w:rPr>
          <w:t xml:space="preserve"> </w:t>
        </w:r>
        <w:r>
          <w:rPr>
            <w:rFonts w:ascii="Times" w:hAnsi="Times"/>
            <w:i/>
          </w:rPr>
          <w:t>b</w:t>
        </w:r>
        <w:r>
          <w:rPr>
            <w:rFonts w:ascii="Times" w:hAnsi="Times"/>
          </w:rPr>
          <w:t xml:space="preserve"> = </w:t>
        </w:r>
        <w:r>
          <w:rPr>
            <w:rFonts w:ascii="Times" w:hAnsi="Times"/>
            <w:i/>
          </w:rPr>
          <w:t>c</w:t>
        </w:r>
      </w:ins>
    </w:p>
    <w:p w14:paraId="4B9E1956" w14:textId="77777777" w:rsidR="0003739C" w:rsidRDefault="0003739C" w:rsidP="000E62E4">
      <w:pPr>
        <w:tabs>
          <w:tab w:val="right" w:pos="8498"/>
        </w:tabs>
        <w:spacing w:after="0"/>
        <w:rPr>
          <w:ins w:id="901" w:author="Edgar Josué Malagón Montaña" w:date="2015-11-12T05:59:00Z"/>
          <w:rFonts w:ascii="Times" w:eastAsiaTheme="minorEastAsia" w:hAnsi="Times"/>
          <w:b/>
          <w:i/>
        </w:rPr>
      </w:pPr>
    </w:p>
    <w:p w14:paraId="0B3ED3E2" w14:textId="51A82433" w:rsidR="0003739C" w:rsidRPr="0003739C" w:rsidRDefault="0003739C" w:rsidP="000E62E4">
      <w:pPr>
        <w:tabs>
          <w:tab w:val="right" w:pos="8498"/>
        </w:tabs>
        <w:spacing w:after="0"/>
        <w:rPr>
          <w:ins w:id="902" w:author="Edgar Josué Malagón Montaña" w:date="2015-11-12T05:59:00Z"/>
          <w:rFonts w:ascii="Times" w:eastAsiaTheme="minorEastAsia" w:hAnsi="Times"/>
          <w:rPrChange w:id="903" w:author="Edgar Josué Malagón Montaña" w:date="2015-11-12T05:59:00Z">
            <w:rPr>
              <w:ins w:id="904" w:author="Edgar Josué Malagón Montaña" w:date="2015-11-12T05:59:00Z"/>
              <w:rFonts w:ascii="Times" w:eastAsiaTheme="minorEastAsia" w:hAnsi="Times"/>
              <w:b/>
              <w:i/>
            </w:rPr>
          </w:rPrChange>
        </w:rPr>
      </w:pPr>
      <w:ins w:id="905" w:author="Edgar Josué Malagón Montaña" w:date="2015-11-12T05:59:00Z">
        <w:r w:rsidRPr="0003739C">
          <w:rPr>
            <w:rFonts w:ascii="Times" w:eastAsiaTheme="minorEastAsia" w:hAnsi="Times"/>
            <w:rPrChange w:id="906" w:author="Edgar Josué Malagón Montaña" w:date="2015-11-12T05:59:00Z">
              <w:rPr>
                <w:rFonts w:ascii="Times" w:eastAsiaTheme="minorEastAsia" w:hAnsi="Times"/>
                <w:b/>
              </w:rPr>
            </w:rPrChange>
          </w:rPr>
          <w:t>En la siguiente imagen</w:t>
        </w:r>
        <w:r>
          <w:rPr>
            <w:rFonts w:ascii="Times" w:eastAsiaTheme="minorEastAsia" w:hAnsi="Times"/>
          </w:rPr>
          <w:t xml:space="preserve"> se representa una balanza que se encuentra en equilibrio, cada uno de los bloques pequeños tiene una masa de 1 kg, ¿cu</w:t>
        </w:r>
      </w:ins>
      <w:ins w:id="907" w:author="Edgar Josué Malagón Montaña" w:date="2015-11-12T06:00:00Z">
        <w:r>
          <w:rPr>
            <w:rFonts w:ascii="Times" w:eastAsiaTheme="minorEastAsia" w:hAnsi="Times"/>
          </w:rPr>
          <w:t>ál es la masa de cada uno de los bloques grandes?</w:t>
        </w:r>
      </w:ins>
    </w:p>
    <w:p w14:paraId="59ABD1BA" w14:textId="1E9DB974" w:rsidR="009809FB" w:rsidRPr="002503B9" w:rsidDel="00E97434" w:rsidRDefault="009809FB" w:rsidP="000E62E4">
      <w:pPr>
        <w:tabs>
          <w:tab w:val="right" w:pos="8498"/>
        </w:tabs>
        <w:spacing w:after="0"/>
        <w:rPr>
          <w:del w:id="908" w:author="Edgar Josué Malagón Montaña" w:date="2015-11-11T21:46:00Z"/>
          <w:rFonts w:ascii="Times" w:eastAsiaTheme="minorEastAsia" w:hAnsi="Times"/>
          <w:b/>
        </w:rPr>
      </w:pPr>
      <w:del w:id="909" w:author="Edgar Josué Malagón Montaña" w:date="2015-11-11T21:46:00Z">
        <m:oMathPara>
          <m:oMath>
            <m:r>
              <m:rPr>
                <m:sty m:val="bi"/>
              </m:rPr>
              <w:rPr>
                <w:rFonts w:ascii="Cambria Math" w:hAnsi="Cambria Math"/>
              </w:rPr>
              <m:t>ax+b=c</m:t>
            </m:r>
          </m:oMath>
        </m:oMathPara>
      </w:del>
    </w:p>
    <w:p w14:paraId="2F99B0D3" w14:textId="77777777" w:rsidR="002503B9" w:rsidRDefault="002503B9" w:rsidP="000E62E4">
      <w:pPr>
        <w:tabs>
          <w:tab w:val="right" w:pos="8498"/>
        </w:tabs>
        <w:spacing w:after="0"/>
        <w:rPr>
          <w:rFonts w:ascii="Times" w:eastAsiaTheme="minorEastAsia" w:hAnsi="Times"/>
          <w:b/>
        </w:rPr>
      </w:pPr>
    </w:p>
    <w:tbl>
      <w:tblPr>
        <w:tblStyle w:val="Tablaconcuadrcula"/>
        <w:tblW w:w="0" w:type="auto"/>
        <w:tblLook w:val="04A0" w:firstRow="1" w:lastRow="0" w:firstColumn="1" w:lastColumn="0" w:noHBand="0" w:noVBand="1"/>
      </w:tblPr>
      <w:tblGrid>
        <w:gridCol w:w="2041"/>
        <w:gridCol w:w="6787"/>
      </w:tblGrid>
      <w:tr w:rsidR="002503B9" w:rsidRPr="005D1738" w14:paraId="3AE6391E" w14:textId="77777777" w:rsidTr="002503B9">
        <w:tc>
          <w:tcPr>
            <w:tcW w:w="9033" w:type="dxa"/>
            <w:gridSpan w:val="2"/>
            <w:shd w:val="clear" w:color="auto" w:fill="0D0D0D" w:themeFill="text1" w:themeFillTint="F2"/>
          </w:tcPr>
          <w:p w14:paraId="362169D7" w14:textId="77777777" w:rsidR="002503B9" w:rsidRPr="005D1738" w:rsidRDefault="002503B9" w:rsidP="002503B9">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2503B9" w14:paraId="58B47435" w14:textId="77777777" w:rsidTr="002503B9">
        <w:tc>
          <w:tcPr>
            <w:tcW w:w="2093" w:type="dxa"/>
          </w:tcPr>
          <w:p w14:paraId="2D2A0FD6" w14:textId="77777777" w:rsidR="002503B9" w:rsidRPr="00053744" w:rsidRDefault="002503B9" w:rsidP="002503B9">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940" w:type="dxa"/>
          </w:tcPr>
          <w:p w14:paraId="41AE59B6" w14:textId="77777777" w:rsidR="002503B9" w:rsidRPr="00053744" w:rsidRDefault="002B1935" w:rsidP="002503B9">
            <w:pPr>
              <w:rPr>
                <w:rFonts w:ascii="Times New Roman" w:hAnsi="Times New Roman" w:cs="Times New Roman"/>
                <w:b/>
                <w:color w:val="000000"/>
                <w:sz w:val="18"/>
                <w:szCs w:val="18"/>
              </w:rPr>
            </w:pPr>
            <w:r>
              <w:rPr>
                <w:rFonts w:ascii="Times New Roman" w:hAnsi="Times New Roman" w:cs="Times New Roman"/>
                <w:color w:val="000000"/>
              </w:rPr>
              <w:t>MA_</w:t>
            </w:r>
            <w:del w:id="910" w:author="Edgar Josué Malagón Montaña" w:date="2015-11-10T12:39:00Z">
              <w:r w:rsidDel="00450102">
                <w:rPr>
                  <w:rFonts w:ascii="Times New Roman" w:hAnsi="Times New Roman" w:cs="Times New Roman"/>
                  <w:color w:val="000000"/>
                </w:rPr>
                <w:delText>G</w:delText>
              </w:r>
            </w:del>
            <w:r>
              <w:rPr>
                <w:rFonts w:ascii="Times New Roman" w:hAnsi="Times New Roman" w:cs="Times New Roman"/>
                <w:color w:val="000000"/>
              </w:rPr>
              <w:t>08_06_IMG07</w:t>
            </w:r>
          </w:p>
        </w:tc>
      </w:tr>
      <w:tr w:rsidR="002503B9" w14:paraId="4E06CA5B" w14:textId="77777777" w:rsidTr="002503B9">
        <w:trPr>
          <w:trHeight w:val="1831"/>
        </w:trPr>
        <w:tc>
          <w:tcPr>
            <w:tcW w:w="2093" w:type="dxa"/>
          </w:tcPr>
          <w:p w14:paraId="1DDAEDF9" w14:textId="77777777" w:rsidR="002503B9" w:rsidRDefault="002503B9" w:rsidP="002503B9">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940" w:type="dxa"/>
          </w:tcPr>
          <w:p w14:paraId="72E81F54" w14:textId="77777777" w:rsidR="002503B9" w:rsidRDefault="002503B9" w:rsidP="002503B9">
            <w:pPr>
              <w:rPr>
                <w:rFonts w:ascii="Times New Roman" w:hAnsi="Times New Roman" w:cs="Times New Roman"/>
                <w:color w:val="000000"/>
              </w:rPr>
            </w:pPr>
            <w:r>
              <w:rPr>
                <w:rFonts w:eastAsiaTheme="minorEastAsia"/>
                <w:noProof/>
                <w:lang w:val="es-CO" w:eastAsia="es-CO"/>
              </w:rPr>
              <w:drawing>
                <wp:inline distT="0" distB="0" distL="0" distR="0" wp14:anchorId="6BB94EE3" wp14:editId="3F14531A">
                  <wp:extent cx="2628900" cy="1323975"/>
                  <wp:effectExtent l="19050" t="0" r="0" b="0"/>
                  <wp:docPr id="49"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1" cstate="print"/>
                          <a:srcRect/>
                          <a:stretch>
                            <a:fillRect/>
                          </a:stretch>
                        </pic:blipFill>
                        <pic:spPr bwMode="auto">
                          <a:xfrm>
                            <a:off x="0" y="0"/>
                            <a:ext cx="2628900" cy="1323975"/>
                          </a:xfrm>
                          <a:prstGeom prst="rect">
                            <a:avLst/>
                          </a:prstGeom>
                          <a:noFill/>
                          <a:ln w="9525">
                            <a:noFill/>
                            <a:miter lim="800000"/>
                            <a:headEnd/>
                            <a:tailEnd/>
                          </a:ln>
                        </pic:spPr>
                      </pic:pic>
                    </a:graphicData>
                  </a:graphic>
                </wp:inline>
              </w:drawing>
            </w:r>
          </w:p>
        </w:tc>
      </w:tr>
      <w:tr w:rsidR="002503B9" w14:paraId="017FD690" w14:textId="77777777" w:rsidTr="002503B9">
        <w:tc>
          <w:tcPr>
            <w:tcW w:w="2093" w:type="dxa"/>
          </w:tcPr>
          <w:p w14:paraId="758DF42D" w14:textId="77777777" w:rsidR="002503B9" w:rsidRDefault="002503B9" w:rsidP="002503B9">
            <w:pPr>
              <w:rPr>
                <w:rFonts w:ascii="Times New Roman" w:hAnsi="Times New Roman" w:cs="Times New Roman"/>
                <w:color w:val="000000"/>
              </w:rPr>
            </w:pPr>
            <w:r w:rsidRPr="00053744">
              <w:rPr>
                <w:rFonts w:ascii="Times New Roman" w:hAnsi="Times New Roman" w:cs="Times New Roman"/>
                <w:b/>
                <w:color w:val="000000"/>
                <w:sz w:val="18"/>
                <w:szCs w:val="18"/>
              </w:rPr>
              <w:t xml:space="preserve">Código </w:t>
            </w:r>
            <w:proofErr w:type="spellStart"/>
            <w:r w:rsidRPr="00053744">
              <w:rPr>
                <w:rFonts w:ascii="Times New Roman" w:hAnsi="Times New Roman" w:cs="Times New Roman"/>
                <w:b/>
                <w:color w:val="000000"/>
                <w:sz w:val="18"/>
                <w:szCs w:val="18"/>
              </w:rPr>
              <w:t>Shutterstock</w:t>
            </w:r>
            <w:proofErr w:type="spellEnd"/>
            <w:r w:rsidRPr="00053744">
              <w:rPr>
                <w:rFonts w:ascii="Times New Roman" w:hAnsi="Times New Roman" w:cs="Times New Roman"/>
                <w:b/>
                <w:color w:val="000000"/>
                <w:sz w:val="18"/>
                <w:szCs w:val="18"/>
              </w:rPr>
              <w:t xml:space="preserve"> (o URL</w:t>
            </w:r>
            <w:r>
              <w:rPr>
                <w:rFonts w:ascii="Times New Roman" w:hAnsi="Times New Roman" w:cs="Times New Roman"/>
                <w:b/>
                <w:color w:val="000000"/>
                <w:sz w:val="18"/>
                <w:szCs w:val="18"/>
              </w:rPr>
              <w:t xml:space="preserve"> o la ruta en </w:t>
            </w:r>
            <w:proofErr w:type="spellStart"/>
            <w:r>
              <w:rPr>
                <w:rFonts w:ascii="Times New Roman" w:hAnsi="Times New Roman" w:cs="Times New Roman"/>
                <w:b/>
                <w:color w:val="000000"/>
                <w:sz w:val="18"/>
                <w:szCs w:val="18"/>
              </w:rPr>
              <w:t>AulaPlaneta</w:t>
            </w:r>
            <w:proofErr w:type="spellEnd"/>
            <w:r w:rsidRPr="00053744">
              <w:rPr>
                <w:rFonts w:ascii="Times New Roman" w:hAnsi="Times New Roman" w:cs="Times New Roman"/>
                <w:b/>
                <w:color w:val="000000"/>
                <w:sz w:val="18"/>
                <w:szCs w:val="18"/>
              </w:rPr>
              <w:t>)</w:t>
            </w:r>
          </w:p>
        </w:tc>
        <w:tc>
          <w:tcPr>
            <w:tcW w:w="6940" w:type="dxa"/>
          </w:tcPr>
          <w:p w14:paraId="61DD4A7F" w14:textId="77777777" w:rsidR="002503B9" w:rsidRDefault="002503B9" w:rsidP="002503B9">
            <w:pPr>
              <w:autoSpaceDE w:val="0"/>
              <w:autoSpaceDN w:val="0"/>
              <w:adjustRightInd w:val="0"/>
              <w:rPr>
                <w:rFonts w:ascii="Times New Roman" w:hAnsi="Times New Roman" w:cs="Times New Roman"/>
                <w:color w:val="000000"/>
              </w:rPr>
            </w:pPr>
          </w:p>
        </w:tc>
      </w:tr>
      <w:tr w:rsidR="002503B9" w14:paraId="1B46C36D" w14:textId="77777777" w:rsidTr="002503B9">
        <w:tc>
          <w:tcPr>
            <w:tcW w:w="2093" w:type="dxa"/>
          </w:tcPr>
          <w:p w14:paraId="2056FF6C" w14:textId="77777777" w:rsidR="002503B9" w:rsidRDefault="002503B9" w:rsidP="002503B9">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6940" w:type="dxa"/>
          </w:tcPr>
          <w:p w14:paraId="4491930C" w14:textId="3A81A027" w:rsidR="002503B9" w:rsidDel="0003739C" w:rsidRDefault="002503B9" w:rsidP="002503B9">
            <w:pPr>
              <w:autoSpaceDE w:val="0"/>
              <w:autoSpaceDN w:val="0"/>
              <w:adjustRightInd w:val="0"/>
              <w:rPr>
                <w:del w:id="911" w:author="Edgar Josué Malagón Montaña" w:date="2015-11-12T06:00:00Z"/>
                <w:rFonts w:eastAsiaTheme="minorEastAsia"/>
              </w:rPr>
            </w:pPr>
            <w:del w:id="912" w:author="Edgar Josué Malagón Montaña" w:date="2015-11-12T06:00:00Z">
              <w:r w:rsidDel="0003739C">
                <w:rPr>
                  <w:rFonts w:eastAsiaTheme="minorEastAsia"/>
                </w:rPr>
                <w:delText>La figura representa una balanza que está equilibrada, cada bloque pequeño pesa 1 Kg, ¿Cuál es el peso de cada bloque grande con la incógnita?</w:delText>
              </w:r>
            </w:del>
          </w:p>
          <w:p w14:paraId="1FC31D46" w14:textId="72CF940C" w:rsidR="002503B9" w:rsidRPr="0003739C" w:rsidRDefault="0003739C">
            <w:pPr>
              <w:autoSpaceDE w:val="0"/>
              <w:autoSpaceDN w:val="0"/>
              <w:adjustRightInd w:val="0"/>
              <w:rPr>
                <w:rFonts w:ascii="Times New Roman" w:hAnsi="Times New Roman" w:cs="Times New Roman"/>
                <w:i/>
                <w:color w:val="000000"/>
                <w:rPrChange w:id="913" w:author="Edgar Josué Malagón Montaña" w:date="2015-11-12T06:00:00Z">
                  <w:rPr>
                    <w:rFonts w:ascii="Times New Roman" w:hAnsi="Times New Roman" w:cs="Times New Roman"/>
                    <w:color w:val="000000"/>
                  </w:rPr>
                </w:rPrChange>
              </w:rPr>
              <w:pPrChange w:id="914" w:author="Edgar Josué Malagón Montaña" w:date="2015-11-12T06:00:00Z">
                <w:pPr/>
              </w:pPrChange>
            </w:pPr>
            <w:ins w:id="915" w:author="Edgar Josué Malagón Montaña" w:date="2015-11-12T06:00:00Z">
              <w:r>
                <w:rPr>
                  <w:rFonts w:ascii="Times New Roman" w:hAnsi="Times New Roman" w:cs="Times New Roman"/>
                  <w:color w:val="000000"/>
                </w:rPr>
                <w:t xml:space="preserve">Representación gráfica de una ecuación de la forma </w:t>
              </w:r>
              <w:proofErr w:type="spellStart"/>
              <w:r>
                <w:rPr>
                  <w:rFonts w:ascii="Times New Roman" w:hAnsi="Times New Roman" w:cs="Times New Roman"/>
                  <w:i/>
                  <w:color w:val="000000"/>
                </w:rPr>
                <w:t>ax</w:t>
              </w:r>
              <w:proofErr w:type="spellEnd"/>
              <w:r>
                <w:rPr>
                  <w:rFonts w:ascii="Times New Roman" w:hAnsi="Times New Roman" w:cs="Times New Roman"/>
                  <w:i/>
                  <w:color w:val="000000"/>
                </w:rPr>
                <w:t xml:space="preserve"> </w:t>
              </w:r>
              <w:r>
                <w:rPr>
                  <w:rFonts w:ascii="Times New Roman" w:hAnsi="Times New Roman" w:cs="Times New Roman"/>
                  <w:color w:val="000000"/>
                </w:rPr>
                <w:t xml:space="preserve">+ </w:t>
              </w:r>
              <w:r>
                <w:rPr>
                  <w:rFonts w:ascii="Times New Roman" w:hAnsi="Times New Roman" w:cs="Times New Roman"/>
                  <w:i/>
                  <w:color w:val="000000"/>
                </w:rPr>
                <w:t>b</w:t>
              </w:r>
              <w:r>
                <w:rPr>
                  <w:rFonts w:ascii="Times New Roman" w:hAnsi="Times New Roman" w:cs="Times New Roman"/>
                  <w:color w:val="000000"/>
                </w:rPr>
                <w:t xml:space="preserve"> = </w:t>
              </w:r>
              <w:r>
                <w:rPr>
                  <w:rFonts w:ascii="Times New Roman" w:hAnsi="Times New Roman" w:cs="Times New Roman"/>
                  <w:i/>
                  <w:color w:val="000000"/>
                </w:rPr>
                <w:t>c.</w:t>
              </w:r>
            </w:ins>
          </w:p>
        </w:tc>
      </w:tr>
    </w:tbl>
    <w:p w14:paraId="04C3DA88" w14:textId="77777777" w:rsidR="002503B9" w:rsidRPr="009809FB" w:rsidRDefault="002503B9" w:rsidP="000E62E4">
      <w:pPr>
        <w:tabs>
          <w:tab w:val="right" w:pos="8498"/>
        </w:tabs>
        <w:spacing w:after="0"/>
        <w:rPr>
          <w:rFonts w:ascii="Times" w:hAnsi="Times"/>
          <w:b/>
        </w:rPr>
      </w:pPr>
    </w:p>
    <w:p w14:paraId="68A35424" w14:textId="07CABC0A" w:rsidR="0015483E" w:rsidRDefault="002503B9" w:rsidP="00322741">
      <w:pPr>
        <w:tabs>
          <w:tab w:val="right" w:pos="8498"/>
        </w:tabs>
        <w:spacing w:after="0"/>
        <w:rPr>
          <w:rFonts w:ascii="Times" w:hAnsi="Times"/>
        </w:rPr>
      </w:pPr>
      <w:r>
        <w:rPr>
          <w:rFonts w:ascii="Times" w:hAnsi="Times"/>
        </w:rPr>
        <w:t>La situación anterior se puede representar mediante la ecuación</w:t>
      </w:r>
      <w:ins w:id="916" w:author="Edgar Josué Malagón Montaña" w:date="2015-11-12T06:01:00Z">
        <w:r w:rsidR="0003739C">
          <w:rPr>
            <w:rFonts w:ascii="Times" w:hAnsi="Times"/>
          </w:rPr>
          <w:t xml:space="preserve"> </w:t>
        </w:r>
        <w:r w:rsidR="0003739C" w:rsidRPr="0003739C">
          <w:rPr>
            <w:rFonts w:ascii="Times" w:hAnsi="Times"/>
            <w:b/>
            <w:rPrChange w:id="917" w:author="Edgar Josué Malagón Montaña" w:date="2015-11-12T06:01:00Z">
              <w:rPr>
                <w:rFonts w:ascii="Times" w:hAnsi="Times"/>
              </w:rPr>
            </w:rPrChange>
          </w:rPr>
          <w:t>2</w:t>
        </w:r>
        <w:r w:rsidR="0003739C" w:rsidRPr="0003739C">
          <w:rPr>
            <w:rFonts w:ascii="Times" w:hAnsi="Times"/>
            <w:b/>
            <w:i/>
            <w:rPrChange w:id="918" w:author="Edgar Josué Malagón Montaña" w:date="2015-11-12T06:01:00Z">
              <w:rPr>
                <w:rFonts w:ascii="Times" w:hAnsi="Times"/>
                <w:i/>
              </w:rPr>
            </w:rPrChange>
          </w:rPr>
          <w:t>x</w:t>
        </w:r>
        <w:r w:rsidR="0003739C" w:rsidRPr="0003739C">
          <w:rPr>
            <w:rFonts w:ascii="Times" w:hAnsi="Times"/>
            <w:b/>
            <w:rPrChange w:id="919" w:author="Edgar Josué Malagón Montaña" w:date="2015-11-12T06:01:00Z">
              <w:rPr>
                <w:rFonts w:ascii="Times" w:hAnsi="Times"/>
              </w:rPr>
            </w:rPrChange>
          </w:rPr>
          <w:t xml:space="preserve"> + 3 = 13</w:t>
        </w:r>
      </w:ins>
      <w:del w:id="920" w:author="Edgar Josué Malagón Montaña" w:date="2015-11-12T06:01:00Z">
        <w:r w:rsidDel="0003739C">
          <w:rPr>
            <w:rFonts w:ascii="Times" w:hAnsi="Times"/>
          </w:rPr>
          <w:delText xml:space="preserve"> </w:delText>
        </w:r>
        <m:oMath>
          <m:r>
            <m:rPr>
              <m:sty m:val="bi"/>
            </m:rPr>
            <w:rPr>
              <w:rFonts w:ascii="Cambria Math" w:hAnsi="Cambria Math"/>
            </w:rPr>
            <m:t>2</m:t>
          </m:r>
          <m:r>
            <m:rPr>
              <m:sty m:val="bi"/>
            </m:rPr>
            <w:rPr>
              <w:rFonts w:ascii="Cambria Math" w:hAnsi="Cambria Math"/>
            </w:rPr>
            <m:t>x+3=13</m:t>
          </m:r>
        </m:oMath>
        <w:r w:rsidDel="0003739C">
          <w:rPr>
            <w:rFonts w:ascii="Times" w:hAnsi="Times"/>
          </w:rPr>
          <w:delText>,</w:delText>
        </w:r>
      </w:del>
      <w:ins w:id="921" w:author="Edgar Josué Malagón Montaña" w:date="2015-11-12T06:01:00Z">
        <w:r w:rsidR="0003739C">
          <w:rPr>
            <w:rFonts w:ascii="Times" w:hAnsi="Times"/>
          </w:rPr>
          <w:t>,</w:t>
        </w:r>
      </w:ins>
      <w:r>
        <w:rPr>
          <w:rFonts w:ascii="Times" w:hAnsi="Times"/>
        </w:rPr>
        <w:t xml:space="preserve"> </w:t>
      </w:r>
      <w:r w:rsidR="0015483E">
        <w:rPr>
          <w:rFonts w:ascii="Times" w:hAnsi="Times"/>
        </w:rPr>
        <w:t xml:space="preserve">donde </w:t>
      </w:r>
      <w:r w:rsidR="0015483E" w:rsidRPr="0003739C">
        <w:rPr>
          <w:rFonts w:ascii="Times" w:hAnsi="Times"/>
          <w:i/>
          <w:rPrChange w:id="922" w:author="Edgar Josué Malagón Montaña" w:date="2015-11-12T06:01:00Z">
            <w:rPr>
              <w:rFonts w:ascii="Times" w:hAnsi="Times"/>
            </w:rPr>
          </w:rPrChange>
        </w:rPr>
        <w:t>x</w:t>
      </w:r>
      <w:r w:rsidR="0015483E">
        <w:rPr>
          <w:rFonts w:ascii="Times" w:hAnsi="Times"/>
        </w:rPr>
        <w:t xml:space="preserve"> representa </w:t>
      </w:r>
      <w:ins w:id="923" w:author="Edgar Josué Malagón Montaña" w:date="2015-11-12T06:01:00Z">
        <w:r w:rsidR="0003739C">
          <w:rPr>
            <w:rFonts w:ascii="Times" w:hAnsi="Times"/>
          </w:rPr>
          <w:t>la masa</w:t>
        </w:r>
      </w:ins>
      <w:del w:id="924" w:author="Edgar Josué Malagón Montaña" w:date="2015-11-12T06:01:00Z">
        <w:r w:rsidR="0015483E" w:rsidDel="0003739C">
          <w:rPr>
            <w:rFonts w:ascii="Times" w:hAnsi="Times"/>
          </w:rPr>
          <w:delText>el peso</w:delText>
        </w:r>
      </w:del>
      <w:r w:rsidR="0015483E">
        <w:rPr>
          <w:rFonts w:ascii="Times" w:hAnsi="Times"/>
        </w:rPr>
        <w:t xml:space="preserve"> de cada bloque. Para resolver la ecuación </w:t>
      </w:r>
      <w:ins w:id="925" w:author="Edgar Josué Malagón Montaña" w:date="2015-11-21T07:23:00Z">
        <w:r w:rsidR="005468E9">
          <w:rPr>
            <w:rFonts w:ascii="Times" w:hAnsi="Times"/>
          </w:rPr>
          <w:t xml:space="preserve">se </w:t>
        </w:r>
      </w:ins>
      <w:r w:rsidR="0015483E">
        <w:rPr>
          <w:rFonts w:ascii="Times" w:hAnsi="Times"/>
        </w:rPr>
        <w:t>procede</w:t>
      </w:r>
      <w:del w:id="926" w:author="Edgar Josué Malagón Montaña" w:date="2015-11-21T07:23:00Z">
        <w:r w:rsidR="0015483E" w:rsidDel="005468E9">
          <w:rPr>
            <w:rFonts w:ascii="Times" w:hAnsi="Times"/>
          </w:rPr>
          <w:delText>mos</w:delText>
        </w:r>
      </w:del>
      <w:r w:rsidR="0015483E">
        <w:rPr>
          <w:rFonts w:ascii="Times" w:hAnsi="Times"/>
        </w:rPr>
        <w:t xml:space="preserve"> del siguiente modo:</w:t>
      </w:r>
    </w:p>
    <w:p w14:paraId="5CDFE6E2" w14:textId="77777777" w:rsidR="0015483E" w:rsidRDefault="0015483E" w:rsidP="00322741">
      <w:pPr>
        <w:tabs>
          <w:tab w:val="right" w:pos="8498"/>
        </w:tabs>
        <w:spacing w:after="0"/>
        <w:rPr>
          <w:rFonts w:ascii="Times" w:hAnsi="Times"/>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3"/>
        <w:gridCol w:w="4425"/>
      </w:tblGrid>
      <w:tr w:rsidR="0015483E" w14:paraId="42E2CEAC" w14:textId="77777777" w:rsidTr="00EE2FD5">
        <w:trPr>
          <w:trHeight w:val="219"/>
        </w:trPr>
        <w:tc>
          <w:tcPr>
            <w:tcW w:w="4470" w:type="dxa"/>
            <w:vMerge w:val="restart"/>
          </w:tcPr>
          <w:p w14:paraId="14A944F8" w14:textId="77777777" w:rsidR="0015483E" w:rsidRPr="0015483E" w:rsidRDefault="0015483E" w:rsidP="0015483E">
            <w:pPr>
              <w:tabs>
                <w:tab w:val="right" w:pos="8498"/>
              </w:tabs>
              <w:rPr>
                <w:rFonts w:ascii="Times" w:hAnsi="Times"/>
              </w:rPr>
            </w:pPr>
            <m:oMathPara>
              <m:oMath>
                <m:r>
                  <w:rPr>
                    <w:rFonts w:ascii="Cambria Math" w:hAnsi="Cambria Math"/>
                  </w:rPr>
                  <m:t>2x+3</m:t>
                </m:r>
                <m:r>
                  <m:rPr>
                    <m:aln/>
                  </m:rPr>
                  <w:rPr>
                    <w:rFonts w:ascii="Cambria Math" w:hAnsi="Cambria Math"/>
                  </w:rPr>
                  <m:t>=13</m:t>
                </m:r>
                <m:r>
                  <m:rPr>
                    <m:sty m:val="p"/>
                  </m:rPr>
                  <w:rPr>
                    <w:rFonts w:ascii="Times" w:eastAsiaTheme="minorEastAsia" w:hAnsi="Times"/>
                  </w:rPr>
                  <w:br/>
                </m:r>
              </m:oMath>
              <m:oMath>
                <m:r>
                  <w:rPr>
                    <w:rFonts w:ascii="Cambria Math" w:eastAsiaTheme="minorEastAsia" w:hAnsi="Cambria Math"/>
                  </w:rPr>
                  <m:t>2x</m:t>
                </m:r>
                <m:r>
                  <m:rPr>
                    <m:aln/>
                  </m:rPr>
                  <w:rPr>
                    <w:rFonts w:ascii="Cambria Math" w:eastAsiaTheme="minorEastAsia" w:hAnsi="Cambria Math"/>
                  </w:rPr>
                  <m:t>=13-3</m:t>
                </m:r>
                <m:r>
                  <m:rPr>
                    <m:sty m:val="p"/>
                  </m:rPr>
                  <w:rPr>
                    <w:rFonts w:ascii="Times" w:eastAsiaTheme="minorEastAsia" w:hAnsi="Times"/>
                  </w:rPr>
                  <w:br/>
                </m:r>
              </m:oMath>
              <m:oMath>
                <m:r>
                  <w:rPr>
                    <w:rFonts w:ascii="Cambria Math" w:eastAsiaTheme="minorEastAsia" w:hAnsi="Cambria Math"/>
                  </w:rPr>
                  <m:t>x</m:t>
                </m:r>
                <m:r>
                  <m:rPr>
                    <m:aln/>
                  </m:rP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10</m:t>
                    </m:r>
                  </m:num>
                  <m:den>
                    <m:r>
                      <w:rPr>
                        <w:rFonts w:ascii="Cambria Math" w:eastAsiaTheme="minorEastAsia" w:hAnsi="Cambria Math"/>
                      </w:rPr>
                      <m:t>2</m:t>
                    </m:r>
                  </m:den>
                </m:f>
                <m:r>
                  <m:rPr>
                    <m:sty m:val="p"/>
                  </m:rPr>
                  <w:rPr>
                    <w:rFonts w:ascii="Times" w:eastAsiaTheme="minorEastAsia" w:hAnsi="Times"/>
                  </w:rPr>
                  <w:br/>
                </m:r>
              </m:oMath>
              <m:oMath>
                <m:r>
                  <w:rPr>
                    <w:rFonts w:ascii="Cambria Math" w:eastAsiaTheme="minorEastAsia" w:hAnsi="Cambria Math"/>
                  </w:rPr>
                  <m:t>x</m:t>
                </m:r>
                <m:r>
                  <m:rPr>
                    <m:aln/>
                  </m:rPr>
                  <w:rPr>
                    <w:rFonts w:ascii="Cambria Math" w:eastAsiaTheme="minorEastAsia" w:hAnsi="Cambria Math"/>
                  </w:rPr>
                  <m:t>=5</m:t>
                </m:r>
              </m:oMath>
            </m:oMathPara>
          </w:p>
          <w:p w14:paraId="3CC7A1E8" w14:textId="77777777" w:rsidR="0015483E" w:rsidRDefault="0015483E" w:rsidP="00322741">
            <w:pPr>
              <w:tabs>
                <w:tab w:val="right" w:pos="8498"/>
              </w:tabs>
              <w:rPr>
                <w:rFonts w:ascii="Times" w:hAnsi="Times"/>
              </w:rPr>
            </w:pPr>
          </w:p>
        </w:tc>
        <w:tc>
          <w:tcPr>
            <w:tcW w:w="4470" w:type="dxa"/>
          </w:tcPr>
          <w:p w14:paraId="519B0384" w14:textId="77777777" w:rsidR="0015483E" w:rsidRDefault="0015483E" w:rsidP="00322741">
            <w:pPr>
              <w:tabs>
                <w:tab w:val="right" w:pos="8498"/>
              </w:tabs>
              <w:rPr>
                <w:rFonts w:ascii="Times" w:hAnsi="Times"/>
              </w:rPr>
            </w:pPr>
            <w:r>
              <w:rPr>
                <w:rFonts w:ascii="Times" w:hAnsi="Times"/>
              </w:rPr>
              <w:t>Ecuación planteada</w:t>
            </w:r>
          </w:p>
        </w:tc>
      </w:tr>
      <w:tr w:rsidR="0015483E" w14:paraId="5B55EAC5" w14:textId="77777777" w:rsidTr="00EE2FD5">
        <w:trPr>
          <w:trHeight w:val="115"/>
        </w:trPr>
        <w:tc>
          <w:tcPr>
            <w:tcW w:w="4470" w:type="dxa"/>
            <w:vMerge/>
          </w:tcPr>
          <w:p w14:paraId="121F6FA8" w14:textId="77777777" w:rsidR="0015483E" w:rsidRDefault="0015483E" w:rsidP="00322741">
            <w:pPr>
              <w:tabs>
                <w:tab w:val="right" w:pos="8498"/>
              </w:tabs>
              <w:rPr>
                <w:rFonts w:ascii="Times" w:hAnsi="Times"/>
              </w:rPr>
            </w:pPr>
          </w:p>
        </w:tc>
        <w:tc>
          <w:tcPr>
            <w:tcW w:w="4470" w:type="dxa"/>
          </w:tcPr>
          <w:p w14:paraId="5B0B4B55" w14:textId="77777777" w:rsidR="0015483E" w:rsidRDefault="0015483E" w:rsidP="00322741">
            <w:pPr>
              <w:tabs>
                <w:tab w:val="right" w:pos="8498"/>
              </w:tabs>
              <w:rPr>
                <w:rFonts w:ascii="Times" w:hAnsi="Times"/>
              </w:rPr>
            </w:pPr>
            <w:commentRangeStart w:id="927"/>
            <w:r w:rsidRPr="0003739C">
              <w:rPr>
                <w:rFonts w:ascii="Times" w:hAnsi="Times"/>
                <w:highlight w:val="yellow"/>
                <w:rPrChange w:id="928" w:author="Edgar Josué Malagón Montaña" w:date="2015-11-12T06:01:00Z">
                  <w:rPr>
                    <w:rFonts w:ascii="Times" w:hAnsi="Times"/>
                  </w:rPr>
                </w:rPrChange>
              </w:rPr>
              <w:t>Como</w:t>
            </w:r>
            <w:commentRangeEnd w:id="927"/>
            <w:r w:rsidR="0003739C">
              <w:rPr>
                <w:rStyle w:val="Refdecomentario"/>
              </w:rPr>
              <w:commentReference w:id="927"/>
            </w:r>
            <w:r w:rsidRPr="0003739C">
              <w:rPr>
                <w:rFonts w:ascii="Times" w:hAnsi="Times"/>
                <w:highlight w:val="yellow"/>
                <w:rPrChange w:id="929" w:author="Edgar Josué Malagón Montaña" w:date="2015-11-12T06:01:00Z">
                  <w:rPr>
                    <w:rFonts w:ascii="Times" w:hAnsi="Times"/>
                  </w:rPr>
                </w:rPrChange>
              </w:rPr>
              <w:t xml:space="preserve"> 3 está sumando pasa a restar</w:t>
            </w:r>
          </w:p>
        </w:tc>
      </w:tr>
      <w:tr w:rsidR="0015483E" w14:paraId="133E312D" w14:textId="77777777" w:rsidTr="00EE2FD5">
        <w:trPr>
          <w:trHeight w:val="115"/>
        </w:trPr>
        <w:tc>
          <w:tcPr>
            <w:tcW w:w="4470" w:type="dxa"/>
            <w:vMerge/>
          </w:tcPr>
          <w:p w14:paraId="0A1C812E" w14:textId="77777777" w:rsidR="0015483E" w:rsidRDefault="0015483E" w:rsidP="00322741">
            <w:pPr>
              <w:tabs>
                <w:tab w:val="right" w:pos="8498"/>
              </w:tabs>
              <w:rPr>
                <w:rFonts w:ascii="Times" w:hAnsi="Times"/>
              </w:rPr>
            </w:pPr>
          </w:p>
        </w:tc>
        <w:tc>
          <w:tcPr>
            <w:tcW w:w="4470" w:type="dxa"/>
          </w:tcPr>
          <w:p w14:paraId="02946D9F" w14:textId="77777777" w:rsidR="0015483E" w:rsidRDefault="0015483E" w:rsidP="00322741">
            <w:pPr>
              <w:tabs>
                <w:tab w:val="right" w:pos="8498"/>
              </w:tabs>
              <w:rPr>
                <w:rFonts w:ascii="Times" w:hAnsi="Times"/>
              </w:rPr>
            </w:pPr>
            <w:commentRangeStart w:id="930"/>
            <w:r>
              <w:rPr>
                <w:rFonts w:ascii="Times" w:hAnsi="Times"/>
              </w:rPr>
              <w:t>Como 2 está multiplicando pasa a dividir</w:t>
            </w:r>
            <w:commentRangeEnd w:id="930"/>
            <w:r w:rsidR="0003739C">
              <w:rPr>
                <w:rStyle w:val="Refdecomentario"/>
              </w:rPr>
              <w:commentReference w:id="930"/>
            </w:r>
          </w:p>
        </w:tc>
      </w:tr>
      <w:tr w:rsidR="0015483E" w14:paraId="4B944953" w14:textId="77777777" w:rsidTr="00EE2FD5">
        <w:trPr>
          <w:trHeight w:val="115"/>
        </w:trPr>
        <w:tc>
          <w:tcPr>
            <w:tcW w:w="4470" w:type="dxa"/>
            <w:vMerge/>
          </w:tcPr>
          <w:p w14:paraId="53F1389B" w14:textId="77777777" w:rsidR="0015483E" w:rsidRDefault="0015483E" w:rsidP="00322741">
            <w:pPr>
              <w:tabs>
                <w:tab w:val="right" w:pos="8498"/>
              </w:tabs>
              <w:rPr>
                <w:rFonts w:ascii="Times" w:hAnsi="Times"/>
              </w:rPr>
            </w:pPr>
          </w:p>
        </w:tc>
        <w:tc>
          <w:tcPr>
            <w:tcW w:w="4470" w:type="dxa"/>
          </w:tcPr>
          <w:p w14:paraId="6815780F" w14:textId="77777777" w:rsidR="003517BF" w:rsidRDefault="003517BF" w:rsidP="00322741">
            <w:pPr>
              <w:tabs>
                <w:tab w:val="right" w:pos="8498"/>
              </w:tabs>
              <w:rPr>
                <w:rFonts w:ascii="Times" w:hAnsi="Times"/>
              </w:rPr>
            </w:pPr>
          </w:p>
          <w:p w14:paraId="1AABCAEB" w14:textId="77777777" w:rsidR="0015483E" w:rsidRDefault="0015483E" w:rsidP="00322741">
            <w:pPr>
              <w:tabs>
                <w:tab w:val="right" w:pos="8498"/>
              </w:tabs>
              <w:rPr>
                <w:rFonts w:ascii="Times" w:hAnsi="Times"/>
              </w:rPr>
            </w:pPr>
            <w:r>
              <w:rPr>
                <w:rFonts w:ascii="Times" w:hAnsi="Times"/>
              </w:rPr>
              <w:t>Se simplifica el resultado</w:t>
            </w:r>
          </w:p>
        </w:tc>
      </w:tr>
    </w:tbl>
    <w:p w14:paraId="12CDD896" w14:textId="77777777" w:rsidR="0015483E" w:rsidRDefault="0015483E" w:rsidP="00322741">
      <w:pPr>
        <w:tabs>
          <w:tab w:val="right" w:pos="8498"/>
        </w:tabs>
        <w:spacing w:after="0"/>
        <w:rPr>
          <w:rFonts w:ascii="Times" w:hAnsi="Times"/>
        </w:rPr>
      </w:pPr>
    </w:p>
    <w:p w14:paraId="7DFAA763" w14:textId="26648AC8" w:rsidR="0015483E" w:rsidRDefault="00EE2FD5" w:rsidP="00322741">
      <w:pPr>
        <w:tabs>
          <w:tab w:val="right" w:pos="8498"/>
        </w:tabs>
        <w:spacing w:after="0"/>
        <w:rPr>
          <w:rFonts w:ascii="Times" w:hAnsi="Times"/>
        </w:rPr>
      </w:pPr>
      <w:r>
        <w:rPr>
          <w:rFonts w:ascii="Times" w:hAnsi="Times"/>
        </w:rPr>
        <w:t xml:space="preserve">Como </w:t>
      </w:r>
      <w:commentRangeStart w:id="931"/>
      <w:r w:rsidRPr="0003739C">
        <w:rPr>
          <w:rFonts w:ascii="Times" w:hAnsi="Times"/>
          <w:i/>
          <w:rPrChange w:id="932" w:author="Edgar Josué Malagón Montaña" w:date="2015-11-12T06:02:00Z">
            <w:rPr>
              <w:rFonts w:ascii="Times" w:hAnsi="Times"/>
            </w:rPr>
          </w:rPrChange>
        </w:rPr>
        <w:t>x</w:t>
      </w:r>
      <w:commentRangeEnd w:id="931"/>
      <w:r w:rsidR="0003739C">
        <w:rPr>
          <w:rStyle w:val="Refdecomentario"/>
        </w:rPr>
        <w:commentReference w:id="931"/>
      </w:r>
      <w:r>
        <w:rPr>
          <w:rFonts w:ascii="Times" w:hAnsi="Times"/>
        </w:rPr>
        <w:t xml:space="preserve"> es igual a cinco, significa que cada bloque grande</w:t>
      </w:r>
      <w:ins w:id="933" w:author="Edgar Josué Malagón Montaña" w:date="2015-11-12T06:03:00Z">
        <w:r w:rsidR="0003739C">
          <w:rPr>
            <w:rFonts w:ascii="Times" w:hAnsi="Times"/>
          </w:rPr>
          <w:t xml:space="preserve"> tiene una masa de</w:t>
        </w:r>
      </w:ins>
      <w:del w:id="934" w:author="Edgar Josué Malagón Montaña" w:date="2015-11-12T06:03:00Z">
        <w:r w:rsidDel="0003739C">
          <w:rPr>
            <w:rFonts w:ascii="Times" w:hAnsi="Times"/>
          </w:rPr>
          <w:delText xml:space="preserve"> pesa</w:delText>
        </w:r>
      </w:del>
      <w:r>
        <w:rPr>
          <w:rFonts w:ascii="Times" w:hAnsi="Times"/>
        </w:rPr>
        <w:t xml:space="preserve"> 5</w:t>
      </w:r>
      <w:commentRangeStart w:id="935"/>
      <w:ins w:id="936" w:author="Edgar Josué Malagón Montaña" w:date="2015-11-12T06:03:00Z">
        <w:r w:rsidR="0003739C">
          <w:rPr>
            <w:rFonts w:ascii="Times" w:hAnsi="Times"/>
          </w:rPr>
          <w:t xml:space="preserve"> </w:t>
        </w:r>
        <w:commentRangeEnd w:id="935"/>
        <w:r w:rsidR="0003739C">
          <w:rPr>
            <w:rStyle w:val="Refdecomentario"/>
          </w:rPr>
          <w:commentReference w:id="935"/>
        </w:r>
      </w:ins>
      <w:r>
        <w:rPr>
          <w:rFonts w:ascii="Times" w:hAnsi="Times"/>
        </w:rPr>
        <w:t>kg.</w:t>
      </w:r>
    </w:p>
    <w:p w14:paraId="13F48A50" w14:textId="77777777" w:rsidR="00EE2FD5" w:rsidRDefault="00EE2FD5" w:rsidP="00322741">
      <w:pPr>
        <w:tabs>
          <w:tab w:val="right" w:pos="8498"/>
        </w:tabs>
        <w:spacing w:after="0"/>
        <w:rPr>
          <w:rFonts w:ascii="Times" w:hAnsi="Times"/>
        </w:rPr>
      </w:pPr>
    </w:p>
    <w:p w14:paraId="276AD098" w14:textId="77777777" w:rsidR="00EE2FD5" w:rsidRDefault="00EE2FD5" w:rsidP="00322741">
      <w:pPr>
        <w:tabs>
          <w:tab w:val="right" w:pos="8498"/>
        </w:tabs>
        <w:spacing w:after="0"/>
        <w:rPr>
          <w:rFonts w:ascii="Times" w:hAnsi="Times"/>
        </w:rPr>
      </w:pPr>
      <w:commentRangeStart w:id="937"/>
      <w:r>
        <w:rPr>
          <w:rFonts w:ascii="Times" w:hAnsi="Times"/>
        </w:rPr>
        <w:t>Veamos otros ejemplos de cómo se resuelven estas ecuaciones lineales.</w:t>
      </w:r>
      <w:commentRangeEnd w:id="937"/>
      <w:r w:rsidR="0003739C">
        <w:rPr>
          <w:rStyle w:val="Refdecomentario"/>
        </w:rPr>
        <w:commentReference w:id="937"/>
      </w:r>
    </w:p>
    <w:p w14:paraId="47D10D2B" w14:textId="77777777" w:rsidR="002C5644" w:rsidRDefault="002C5644" w:rsidP="00322741">
      <w:pPr>
        <w:tabs>
          <w:tab w:val="right" w:pos="8498"/>
        </w:tabs>
        <w:spacing w:after="0"/>
        <w:rPr>
          <w:rFonts w:ascii="Times" w:hAnsi="Times"/>
        </w:rPr>
      </w:pPr>
    </w:p>
    <w:p w14:paraId="39F2FC12" w14:textId="77777777" w:rsidR="00EE2FD5" w:rsidRPr="00EE2FD5" w:rsidRDefault="00EE2FD5" w:rsidP="00EE2FD5">
      <w:pPr>
        <w:pStyle w:val="Prrafodelista"/>
        <w:numPr>
          <w:ilvl w:val="0"/>
          <w:numId w:val="3"/>
        </w:numPr>
        <w:tabs>
          <w:tab w:val="right" w:pos="8498"/>
        </w:tabs>
        <w:spacing w:after="0"/>
        <w:rPr>
          <w:rFonts w:ascii="Times" w:hAnsi="Times"/>
        </w:rPr>
      </w:pPr>
      <w:r>
        <w:rPr>
          <w:rFonts w:ascii="Times" w:hAnsi="Times"/>
        </w:rPr>
        <w:lastRenderedPageBreak/>
        <w:t xml:space="preserve">Resolver </w:t>
      </w:r>
      <m:oMath>
        <m:r>
          <w:rPr>
            <w:rFonts w:ascii="Cambria Math" w:hAnsi="Cambria Math"/>
          </w:rPr>
          <m:t>-3t+7=-11</m:t>
        </m:r>
      </m:oMath>
    </w:p>
    <w:p w14:paraId="39BD0306" w14:textId="77777777" w:rsidR="00EE2FD5" w:rsidRDefault="00EE2FD5" w:rsidP="00322741">
      <w:pPr>
        <w:tabs>
          <w:tab w:val="right" w:pos="8498"/>
        </w:tabs>
        <w:spacing w:after="0"/>
        <w:rPr>
          <w:rFonts w:ascii="Times" w:hAnsi="Times"/>
        </w:rPr>
      </w:pPr>
    </w:p>
    <w:p w14:paraId="2329D7C5" w14:textId="77777777" w:rsidR="003517BF" w:rsidRDefault="0015483E" w:rsidP="00322741">
      <w:pPr>
        <w:tabs>
          <w:tab w:val="right" w:pos="8498"/>
        </w:tabs>
        <w:spacing w:after="0"/>
        <w:rPr>
          <w:rFonts w:ascii="Times" w:hAnsi="Times"/>
        </w:rPr>
      </w:pPr>
      <w:r>
        <w:rPr>
          <w:rFonts w:ascii="Times" w:hAnsi="Times"/>
        </w:rPr>
        <w:t xml:space="preserve">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4"/>
        <w:gridCol w:w="4424"/>
      </w:tblGrid>
      <w:tr w:rsidR="003517BF" w14:paraId="48684678" w14:textId="77777777" w:rsidTr="00E22AC8">
        <w:trPr>
          <w:trHeight w:val="219"/>
        </w:trPr>
        <w:tc>
          <w:tcPr>
            <w:tcW w:w="4470" w:type="dxa"/>
            <w:vMerge w:val="restart"/>
          </w:tcPr>
          <w:p w14:paraId="17476B33" w14:textId="77777777" w:rsidR="003517BF" w:rsidRPr="0015483E" w:rsidRDefault="003517BF" w:rsidP="00E22AC8">
            <w:pPr>
              <w:tabs>
                <w:tab w:val="right" w:pos="8498"/>
              </w:tabs>
              <w:rPr>
                <w:rFonts w:ascii="Times" w:hAnsi="Times"/>
              </w:rPr>
            </w:pPr>
            <m:oMathPara>
              <m:oMath>
                <m:r>
                  <w:rPr>
                    <w:rFonts w:ascii="Cambria Math" w:hAnsi="Cambria Math"/>
                  </w:rPr>
                  <m:t>-3t+7</m:t>
                </m:r>
                <m:r>
                  <m:rPr>
                    <m:aln/>
                  </m:rPr>
                  <w:rPr>
                    <w:rFonts w:ascii="Cambria Math" w:hAnsi="Cambria Math"/>
                  </w:rPr>
                  <m:t>=-11</m:t>
                </m:r>
                <m:r>
                  <m:rPr>
                    <m:sty m:val="p"/>
                  </m:rPr>
                  <w:rPr>
                    <w:rFonts w:ascii="Times" w:eastAsiaTheme="minorEastAsia" w:hAnsi="Times"/>
                  </w:rPr>
                  <w:br/>
                </m:r>
              </m:oMath>
              <m:oMath>
                <m:r>
                  <w:rPr>
                    <w:rFonts w:ascii="Cambria Math" w:eastAsiaTheme="minorEastAsia" w:hAnsi="Cambria Math"/>
                  </w:rPr>
                  <m:t>2t</m:t>
                </m:r>
                <m:r>
                  <m:rPr>
                    <m:aln/>
                  </m:rPr>
                  <w:rPr>
                    <w:rFonts w:ascii="Cambria Math" w:eastAsiaTheme="minorEastAsia" w:hAnsi="Cambria Math"/>
                  </w:rPr>
                  <m:t>=-11-7</m:t>
                </m:r>
                <m:r>
                  <m:rPr>
                    <m:sty m:val="p"/>
                  </m:rPr>
                  <w:rPr>
                    <w:rFonts w:ascii="Times" w:eastAsiaTheme="minorEastAsia" w:hAnsi="Times"/>
                  </w:rPr>
                  <w:br/>
                </m:r>
              </m:oMath>
              <m:oMath>
                <m:r>
                  <w:rPr>
                    <w:rFonts w:ascii="Cambria Math" w:eastAsiaTheme="minorEastAsia" w:hAnsi="Cambria Math"/>
                  </w:rPr>
                  <m:t>t</m:t>
                </m:r>
                <m:r>
                  <m:rPr>
                    <m:aln/>
                  </m:rP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-18</m:t>
                    </m:r>
                  </m:num>
                  <m:den>
                    <m:r>
                      <w:rPr>
                        <w:rFonts w:ascii="Cambria Math" w:eastAsiaTheme="minorEastAsia" w:hAnsi="Cambria Math"/>
                      </w:rPr>
                      <m:t>-3</m:t>
                    </m:r>
                  </m:den>
                </m:f>
                <m:r>
                  <m:rPr>
                    <m:sty m:val="p"/>
                  </m:rPr>
                  <w:rPr>
                    <w:rFonts w:ascii="Times" w:eastAsiaTheme="minorEastAsia" w:hAnsi="Times"/>
                  </w:rPr>
                  <w:br/>
                </m:r>
              </m:oMath>
              <m:oMath>
                <m:r>
                  <w:rPr>
                    <w:rFonts w:ascii="Cambria Math" w:eastAsiaTheme="minorEastAsia" w:hAnsi="Cambria Math"/>
                  </w:rPr>
                  <m:t>t</m:t>
                </m:r>
                <m:r>
                  <m:rPr>
                    <m:aln/>
                  </m:rPr>
                  <w:rPr>
                    <w:rFonts w:ascii="Cambria Math" w:eastAsiaTheme="minorEastAsia" w:hAnsi="Cambria Math"/>
                  </w:rPr>
                  <m:t>=6</m:t>
                </m:r>
              </m:oMath>
            </m:oMathPara>
          </w:p>
          <w:p w14:paraId="29E833B5" w14:textId="77777777" w:rsidR="003517BF" w:rsidRDefault="003517BF" w:rsidP="00E22AC8">
            <w:pPr>
              <w:tabs>
                <w:tab w:val="right" w:pos="8498"/>
              </w:tabs>
              <w:rPr>
                <w:rFonts w:ascii="Times" w:hAnsi="Times"/>
              </w:rPr>
            </w:pPr>
          </w:p>
        </w:tc>
        <w:tc>
          <w:tcPr>
            <w:tcW w:w="4470" w:type="dxa"/>
          </w:tcPr>
          <w:p w14:paraId="4C1478BA" w14:textId="77777777" w:rsidR="003517BF" w:rsidRDefault="003517BF" w:rsidP="00E22AC8">
            <w:pPr>
              <w:tabs>
                <w:tab w:val="right" w:pos="8498"/>
              </w:tabs>
              <w:rPr>
                <w:rFonts w:ascii="Times" w:hAnsi="Times"/>
              </w:rPr>
            </w:pPr>
            <w:r>
              <w:rPr>
                <w:rFonts w:ascii="Times" w:hAnsi="Times"/>
              </w:rPr>
              <w:t>Ecuación planteada</w:t>
            </w:r>
          </w:p>
        </w:tc>
      </w:tr>
      <w:tr w:rsidR="003517BF" w14:paraId="63D61D0C" w14:textId="77777777" w:rsidTr="00E22AC8">
        <w:trPr>
          <w:trHeight w:val="115"/>
        </w:trPr>
        <w:tc>
          <w:tcPr>
            <w:tcW w:w="4470" w:type="dxa"/>
            <w:vMerge/>
          </w:tcPr>
          <w:p w14:paraId="63644DB2" w14:textId="77777777" w:rsidR="003517BF" w:rsidRDefault="003517BF" w:rsidP="00E22AC8">
            <w:pPr>
              <w:tabs>
                <w:tab w:val="right" w:pos="8498"/>
              </w:tabs>
              <w:rPr>
                <w:rFonts w:ascii="Times" w:hAnsi="Times"/>
              </w:rPr>
            </w:pPr>
          </w:p>
        </w:tc>
        <w:tc>
          <w:tcPr>
            <w:tcW w:w="4470" w:type="dxa"/>
          </w:tcPr>
          <w:p w14:paraId="1A059948" w14:textId="77777777" w:rsidR="003517BF" w:rsidRPr="002D2C35" w:rsidRDefault="003517BF" w:rsidP="003517BF">
            <w:pPr>
              <w:tabs>
                <w:tab w:val="right" w:pos="8498"/>
              </w:tabs>
              <w:rPr>
                <w:rFonts w:ascii="Times" w:hAnsi="Times"/>
                <w:highlight w:val="yellow"/>
                <w:rPrChange w:id="938" w:author="Edgar Josué Malagón Montaña" w:date="2015-11-12T06:04:00Z">
                  <w:rPr>
                    <w:rFonts w:ascii="Times" w:hAnsi="Times"/>
                  </w:rPr>
                </w:rPrChange>
              </w:rPr>
            </w:pPr>
            <w:r w:rsidRPr="002D2C35">
              <w:rPr>
                <w:rFonts w:ascii="Times" w:hAnsi="Times"/>
                <w:highlight w:val="yellow"/>
                <w:rPrChange w:id="939" w:author="Edgar Josué Malagón Montaña" w:date="2015-11-12T06:04:00Z">
                  <w:rPr>
                    <w:rFonts w:ascii="Times" w:hAnsi="Times"/>
                  </w:rPr>
                </w:rPrChange>
              </w:rPr>
              <w:t>Como 7 está sumando pasa a restar</w:t>
            </w:r>
          </w:p>
        </w:tc>
      </w:tr>
      <w:tr w:rsidR="003517BF" w14:paraId="45DFB4F3" w14:textId="77777777" w:rsidTr="00E22AC8">
        <w:trPr>
          <w:trHeight w:val="115"/>
        </w:trPr>
        <w:tc>
          <w:tcPr>
            <w:tcW w:w="4470" w:type="dxa"/>
            <w:vMerge/>
          </w:tcPr>
          <w:p w14:paraId="2825308D" w14:textId="77777777" w:rsidR="003517BF" w:rsidRDefault="003517BF" w:rsidP="00E22AC8">
            <w:pPr>
              <w:tabs>
                <w:tab w:val="right" w:pos="8498"/>
              </w:tabs>
              <w:rPr>
                <w:rFonts w:ascii="Times" w:hAnsi="Times"/>
              </w:rPr>
            </w:pPr>
          </w:p>
        </w:tc>
        <w:tc>
          <w:tcPr>
            <w:tcW w:w="4470" w:type="dxa"/>
          </w:tcPr>
          <w:p w14:paraId="35C446DF" w14:textId="77777777" w:rsidR="003517BF" w:rsidRPr="002D2C35" w:rsidRDefault="003517BF" w:rsidP="003517BF">
            <w:pPr>
              <w:tabs>
                <w:tab w:val="right" w:pos="8498"/>
              </w:tabs>
              <w:rPr>
                <w:rFonts w:ascii="Times" w:hAnsi="Times"/>
                <w:highlight w:val="yellow"/>
                <w:rPrChange w:id="940" w:author="Edgar Josué Malagón Montaña" w:date="2015-11-12T06:04:00Z">
                  <w:rPr>
                    <w:rFonts w:ascii="Times" w:hAnsi="Times"/>
                  </w:rPr>
                </w:rPrChange>
              </w:rPr>
            </w:pPr>
            <w:commentRangeStart w:id="941"/>
            <w:r w:rsidRPr="002D2C35">
              <w:rPr>
                <w:rFonts w:ascii="Times" w:hAnsi="Times"/>
                <w:highlight w:val="yellow"/>
                <w:rPrChange w:id="942" w:author="Edgar Josué Malagón Montaña" w:date="2015-11-12T06:04:00Z">
                  <w:rPr>
                    <w:rFonts w:ascii="Times" w:hAnsi="Times"/>
                  </w:rPr>
                </w:rPrChange>
              </w:rPr>
              <w:t>Como -3 está multiplicando pasa a dividir</w:t>
            </w:r>
            <w:commentRangeEnd w:id="941"/>
            <w:r w:rsidR="002D2C35">
              <w:rPr>
                <w:rStyle w:val="Refdecomentario"/>
              </w:rPr>
              <w:commentReference w:id="941"/>
            </w:r>
          </w:p>
        </w:tc>
      </w:tr>
      <w:tr w:rsidR="003517BF" w14:paraId="1EC29702" w14:textId="77777777" w:rsidTr="00E22AC8">
        <w:trPr>
          <w:trHeight w:val="115"/>
        </w:trPr>
        <w:tc>
          <w:tcPr>
            <w:tcW w:w="4470" w:type="dxa"/>
            <w:vMerge/>
          </w:tcPr>
          <w:p w14:paraId="322DA33F" w14:textId="77777777" w:rsidR="003517BF" w:rsidRDefault="003517BF" w:rsidP="00E22AC8">
            <w:pPr>
              <w:tabs>
                <w:tab w:val="right" w:pos="8498"/>
              </w:tabs>
              <w:rPr>
                <w:rFonts w:ascii="Times" w:hAnsi="Times"/>
              </w:rPr>
            </w:pPr>
          </w:p>
        </w:tc>
        <w:tc>
          <w:tcPr>
            <w:tcW w:w="4470" w:type="dxa"/>
          </w:tcPr>
          <w:p w14:paraId="1BDC80FB" w14:textId="77777777" w:rsidR="003517BF" w:rsidRDefault="003517BF" w:rsidP="00E22AC8">
            <w:pPr>
              <w:tabs>
                <w:tab w:val="right" w:pos="8498"/>
              </w:tabs>
              <w:rPr>
                <w:rFonts w:ascii="Times" w:hAnsi="Times"/>
              </w:rPr>
            </w:pPr>
          </w:p>
          <w:p w14:paraId="754CCF88" w14:textId="77777777" w:rsidR="003517BF" w:rsidRDefault="003517BF" w:rsidP="00E22AC8">
            <w:pPr>
              <w:tabs>
                <w:tab w:val="right" w:pos="8498"/>
              </w:tabs>
              <w:rPr>
                <w:rFonts w:ascii="Times" w:hAnsi="Times"/>
              </w:rPr>
            </w:pPr>
            <w:r>
              <w:rPr>
                <w:rFonts w:ascii="Times" w:hAnsi="Times"/>
              </w:rPr>
              <w:t>Se simplifica el resultado</w:t>
            </w:r>
          </w:p>
        </w:tc>
      </w:tr>
    </w:tbl>
    <w:p w14:paraId="2A27F248" w14:textId="77777777" w:rsidR="002C5644" w:rsidRDefault="002C5644" w:rsidP="00322741">
      <w:pPr>
        <w:tabs>
          <w:tab w:val="right" w:pos="8498"/>
        </w:tabs>
        <w:spacing w:after="0"/>
        <w:rPr>
          <w:rFonts w:ascii="Times" w:hAnsi="Times"/>
        </w:rPr>
      </w:pPr>
    </w:p>
    <w:p w14:paraId="598683BB" w14:textId="77777777" w:rsidR="002C5644" w:rsidRPr="00EE2FD5" w:rsidRDefault="002C5644" w:rsidP="002C5644">
      <w:pPr>
        <w:pStyle w:val="Prrafodelista"/>
        <w:numPr>
          <w:ilvl w:val="0"/>
          <w:numId w:val="3"/>
        </w:numPr>
        <w:tabs>
          <w:tab w:val="right" w:pos="8498"/>
        </w:tabs>
        <w:spacing w:after="0"/>
        <w:rPr>
          <w:rFonts w:ascii="Times" w:hAnsi="Times"/>
        </w:rPr>
      </w:pPr>
      <w:r>
        <w:rPr>
          <w:rFonts w:ascii="Times" w:hAnsi="Times"/>
        </w:rPr>
        <w:t xml:space="preserve">Resolver </w:t>
      </w:r>
      <m:oMath>
        <m:f>
          <m:fPr>
            <m:ctrlPr>
              <w:rPr>
                <w:rFonts w:ascii="Cambria Math" w:hAnsi="Cambria Math"/>
                <w:i/>
              </w:rPr>
            </m:ctrlPr>
          </m:fPr>
          <m:num>
            <m:r>
              <w:rPr>
                <w:rFonts w:ascii="Cambria Math" w:hAnsi="Cambria Math"/>
              </w:rPr>
              <m:t>4</m:t>
            </m:r>
          </m:num>
          <m:den>
            <m:r>
              <w:rPr>
                <w:rFonts w:ascii="Cambria Math" w:hAnsi="Cambria Math"/>
              </w:rPr>
              <m:t>5</m:t>
            </m:r>
          </m:den>
        </m:f>
        <m:r>
          <w:rPr>
            <w:rFonts w:ascii="Cambria Math" w:hAnsi="Cambria Math"/>
          </w:rPr>
          <m:t>z-</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3</m:t>
            </m:r>
          </m:den>
        </m:f>
      </m:oMath>
    </w:p>
    <w:p w14:paraId="18787307" w14:textId="77777777" w:rsidR="002C5644" w:rsidRDefault="002C5644" w:rsidP="002C5644">
      <w:pPr>
        <w:tabs>
          <w:tab w:val="right" w:pos="8498"/>
        </w:tabs>
        <w:spacing w:after="0"/>
        <w:rPr>
          <w:rFonts w:ascii="Times" w:hAnsi="Times"/>
        </w:rPr>
      </w:pPr>
    </w:p>
    <w:p w14:paraId="5FE1A211" w14:textId="77777777" w:rsidR="002C5644" w:rsidRDefault="002C5644" w:rsidP="002C5644">
      <w:pPr>
        <w:tabs>
          <w:tab w:val="right" w:pos="8498"/>
        </w:tabs>
        <w:spacing w:after="0"/>
        <w:rPr>
          <w:rFonts w:ascii="Times" w:hAnsi="Times"/>
        </w:rPr>
      </w:pPr>
      <w:r>
        <w:rPr>
          <w:rFonts w:ascii="Times" w:hAnsi="Times"/>
        </w:rPr>
        <w:t xml:space="preserve">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3"/>
        <w:gridCol w:w="4425"/>
      </w:tblGrid>
      <w:tr w:rsidR="002C5644" w14:paraId="58BC00CD" w14:textId="77777777" w:rsidTr="00E22AC8">
        <w:trPr>
          <w:trHeight w:val="219"/>
        </w:trPr>
        <w:tc>
          <w:tcPr>
            <w:tcW w:w="4470" w:type="dxa"/>
            <w:vMerge w:val="restart"/>
          </w:tcPr>
          <w:p w14:paraId="6E134DCD" w14:textId="77777777" w:rsidR="002C5644" w:rsidRPr="0015483E" w:rsidRDefault="00202CB5" w:rsidP="00E22AC8">
            <w:pPr>
              <w:tabs>
                <w:tab w:val="right" w:pos="8498"/>
              </w:tabs>
              <w:rPr>
                <w:rFonts w:ascii="Times" w:hAnsi="Times"/>
              </w:rPr>
            </w:pPr>
            <m:oMathPara>
              <m:oMath>
                <m:f>
                  <m:fPr>
                    <m:ctrlPr>
                      <w:rPr>
                        <w:rFonts w:ascii="Cambria Math" w:hAnsi="Cambria Math"/>
                        <w:i/>
                      </w:rPr>
                    </m:ctrlPr>
                  </m:fPr>
                  <m:num>
                    <m:r>
                      <w:rPr>
                        <w:rFonts w:ascii="Cambria Math" w:hAnsi="Cambria Math"/>
                      </w:rPr>
                      <m:t>4</m:t>
                    </m:r>
                  </m:num>
                  <m:den>
                    <m:r>
                      <w:rPr>
                        <w:rFonts w:ascii="Cambria Math" w:hAnsi="Cambria Math"/>
                      </w:rPr>
                      <m:t>5</m:t>
                    </m:r>
                  </m:den>
                </m:f>
                <m:r>
                  <w:rPr>
                    <w:rFonts w:ascii="Cambria Math" w:hAnsi="Cambria Math"/>
                  </w:rPr>
                  <m:t>z-</m:t>
                </m:r>
                <m:f>
                  <m:fPr>
                    <m:ctrlPr>
                      <w:rPr>
                        <w:rFonts w:ascii="Cambria Math" w:hAnsi="Cambria Math"/>
                        <w:i/>
                      </w:rPr>
                    </m:ctrlPr>
                  </m:fPr>
                  <m:num>
                    <m:r>
                      <w:rPr>
                        <w:rFonts w:ascii="Cambria Math" w:hAnsi="Cambria Math"/>
                      </w:rPr>
                      <m:t>1</m:t>
                    </m:r>
                  </m:num>
                  <m:den>
                    <m:r>
                      <w:rPr>
                        <w:rFonts w:ascii="Cambria Math" w:hAnsi="Cambria Math"/>
                      </w:rPr>
                      <m:t>2</m:t>
                    </m:r>
                  </m:den>
                </m:f>
                <m:r>
                  <m:rPr>
                    <m:aln/>
                  </m:rP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3</m:t>
                    </m:r>
                  </m:den>
                </m:f>
                <m:r>
                  <m:rPr>
                    <m:sty m:val="p"/>
                  </m:rPr>
                  <w:rPr>
                    <w:rFonts w:ascii="Times" w:eastAsiaTheme="minorEastAsia" w:hAnsi="Times"/>
                  </w:rPr>
                  <w:br/>
                </m:r>
              </m:oMath>
              <m:oMath>
                <m:f>
                  <m:fPr>
                    <m:ctrlPr>
                      <w:rPr>
                        <w:rFonts w:ascii="Cambria Math" w:hAnsi="Cambria Math"/>
                        <w:i/>
                      </w:rPr>
                    </m:ctrlPr>
                  </m:fPr>
                  <m:num>
                    <m:r>
                      <w:rPr>
                        <w:rFonts w:ascii="Cambria Math" w:hAnsi="Cambria Math"/>
                      </w:rPr>
                      <m:t>4</m:t>
                    </m:r>
                  </m:num>
                  <m:den>
                    <m:r>
                      <w:rPr>
                        <w:rFonts w:ascii="Cambria Math" w:hAnsi="Cambria Math"/>
                      </w:rPr>
                      <m:t>5</m:t>
                    </m:r>
                  </m:den>
                </m:f>
                <m:r>
                  <w:rPr>
                    <w:rFonts w:ascii="Cambria Math" w:eastAsiaTheme="minorEastAsia" w:hAnsi="Cambria Math"/>
                  </w:rPr>
                  <m:t>z</m:t>
                </m:r>
                <m:r>
                  <m:rPr>
                    <m:aln/>
                  </m:rPr>
                  <w:rPr>
                    <w:rFonts w:ascii="Cambria Math" w:eastAsiaTheme="minorEastAsia" w:hAnsi="Cambria Math"/>
                  </w:rPr>
                  <m:t>=</m:t>
                </m:r>
                <m:f>
                  <m:fPr>
                    <m:ctrlPr>
                      <w:rPr>
                        <w:rFonts w:ascii="Cambria Math" w:hAnsi="Cambria Math"/>
                        <w:i/>
                      </w:rPr>
                    </m:ctrlPr>
                  </m:fPr>
                  <m:num>
                    <m:r>
                      <w:rPr>
                        <w:rFonts w:ascii="Cambria Math" w:hAnsi="Cambria Math"/>
                      </w:rPr>
                      <m:t>2</m:t>
                    </m:r>
                  </m:num>
                  <m:den>
                    <m:r>
                      <w:rPr>
                        <w:rFonts w:ascii="Cambria Math" w:hAnsi="Cambria Math"/>
                      </w:rPr>
                      <m:t>3</m:t>
                    </m:r>
                  </m:den>
                </m:f>
                <m:r>
                  <w:rPr>
                    <w:rFonts w:ascii="Cambria Math" w:eastAsiaTheme="minorEastAsia"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m:rPr>
                    <m:sty m:val="p"/>
                  </m:rPr>
                  <w:rPr>
                    <w:rFonts w:ascii="Times" w:eastAsiaTheme="minorEastAsia" w:hAnsi="Times"/>
                  </w:rPr>
                  <w:br/>
                </m:r>
              </m:oMath>
              <m:oMath>
                <m:r>
                  <w:rPr>
                    <w:rFonts w:ascii="Cambria Math" w:eastAsiaTheme="minorEastAsia" w:hAnsi="Cambria Math"/>
                  </w:rPr>
                  <m:t>z</m:t>
                </m:r>
                <m:r>
                  <m:rPr>
                    <m:aln/>
                  </m:rPr>
                  <w:rPr>
                    <w:rFonts w:ascii="Cambria Math" w:eastAsiaTheme="minorEastAsia" w:hAnsi="Cambria Math"/>
                  </w:rPr>
                  <m:t>=</m:t>
                </m:r>
                <m:f>
                  <m:fPr>
                    <m:ctrlPr>
                      <w:rPr>
                        <w:rFonts w:ascii="Cambria Math" w:eastAsiaTheme="minorEastAsia" w:hAnsi="Cambria Math"/>
                        <w:i/>
                      </w:rPr>
                    </m:ctrlPr>
                  </m:fPr>
                  <m:num>
                    <m:f>
                      <m:fPr>
                        <m:ctrlPr>
                          <w:rPr>
                            <w:rFonts w:ascii="Cambria Math" w:eastAsiaTheme="minorEastAsia" w:hAnsi="Cambria Math"/>
                            <w:i/>
                          </w:rPr>
                        </m:ctrlPr>
                      </m:fPr>
                      <m:num>
                        <m:r>
                          <w:rPr>
                            <w:rFonts w:ascii="Cambria Math" w:eastAsiaTheme="minorEastAsia" w:hAnsi="Cambria Math"/>
                          </w:rPr>
                          <m:t>7</m:t>
                        </m:r>
                      </m:num>
                      <m:den>
                        <m:r>
                          <w:rPr>
                            <w:rFonts w:ascii="Cambria Math" w:eastAsiaTheme="minorEastAsia" w:hAnsi="Cambria Math"/>
                          </w:rPr>
                          <m:t>6</m:t>
                        </m:r>
                      </m:den>
                    </m:f>
                  </m:num>
                  <m:den>
                    <m:f>
                      <m:fPr>
                        <m:ctrlPr>
                          <w:rPr>
                            <w:rFonts w:ascii="Cambria Math" w:hAnsi="Cambria Math"/>
                            <w:i/>
                          </w:rPr>
                        </m:ctrlPr>
                      </m:fPr>
                      <m:num>
                        <m:r>
                          <w:rPr>
                            <w:rFonts w:ascii="Cambria Math" w:hAnsi="Cambria Math"/>
                          </w:rPr>
                          <m:t>4</m:t>
                        </m:r>
                      </m:num>
                      <m:den>
                        <m:r>
                          <w:rPr>
                            <w:rFonts w:ascii="Cambria Math" w:hAnsi="Cambria Math"/>
                          </w:rPr>
                          <m:t>5</m:t>
                        </m:r>
                      </m:den>
                    </m:f>
                  </m:den>
                </m:f>
                <m:r>
                  <m:rPr>
                    <m:sty m:val="p"/>
                  </m:rPr>
                  <w:rPr>
                    <w:rFonts w:ascii="Times" w:eastAsiaTheme="minorEastAsia" w:hAnsi="Times"/>
                  </w:rPr>
                  <w:br/>
                </m:r>
              </m:oMath>
              <m:oMath>
                <m:r>
                  <w:rPr>
                    <w:rFonts w:ascii="Cambria Math" w:eastAsiaTheme="minorEastAsia" w:hAnsi="Cambria Math"/>
                  </w:rPr>
                  <m:t>z</m:t>
                </m:r>
                <m:r>
                  <m:rPr>
                    <m:aln/>
                  </m:rP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35</m:t>
                    </m:r>
                  </m:num>
                  <m:den>
                    <m:r>
                      <w:rPr>
                        <w:rFonts w:ascii="Cambria Math" w:eastAsiaTheme="minorEastAsia" w:hAnsi="Cambria Math"/>
                      </w:rPr>
                      <m:t>24</m:t>
                    </m:r>
                  </m:den>
                </m:f>
              </m:oMath>
            </m:oMathPara>
          </w:p>
          <w:p w14:paraId="759C9353" w14:textId="77777777" w:rsidR="002C5644" w:rsidRDefault="002C5644" w:rsidP="00E22AC8">
            <w:pPr>
              <w:tabs>
                <w:tab w:val="right" w:pos="8498"/>
              </w:tabs>
              <w:rPr>
                <w:rFonts w:ascii="Times" w:hAnsi="Times"/>
              </w:rPr>
            </w:pPr>
          </w:p>
        </w:tc>
        <w:tc>
          <w:tcPr>
            <w:tcW w:w="4470" w:type="dxa"/>
          </w:tcPr>
          <w:p w14:paraId="12CCE00D" w14:textId="77777777" w:rsidR="002C5644" w:rsidRDefault="002C5644" w:rsidP="00E22AC8">
            <w:pPr>
              <w:tabs>
                <w:tab w:val="right" w:pos="8498"/>
              </w:tabs>
              <w:rPr>
                <w:rFonts w:ascii="Times" w:hAnsi="Times"/>
              </w:rPr>
            </w:pPr>
            <w:r>
              <w:rPr>
                <w:rFonts w:ascii="Times" w:hAnsi="Times"/>
              </w:rPr>
              <w:t>Ecuación planteada</w:t>
            </w:r>
          </w:p>
        </w:tc>
      </w:tr>
      <w:tr w:rsidR="002C5644" w14:paraId="02F750C5" w14:textId="77777777" w:rsidTr="00E22AC8">
        <w:trPr>
          <w:trHeight w:val="115"/>
        </w:trPr>
        <w:tc>
          <w:tcPr>
            <w:tcW w:w="4470" w:type="dxa"/>
            <w:vMerge/>
          </w:tcPr>
          <w:p w14:paraId="3F77AD83" w14:textId="77777777" w:rsidR="002C5644" w:rsidRDefault="002C5644" w:rsidP="00E22AC8">
            <w:pPr>
              <w:tabs>
                <w:tab w:val="right" w:pos="8498"/>
              </w:tabs>
              <w:rPr>
                <w:rFonts w:ascii="Times" w:hAnsi="Times"/>
              </w:rPr>
            </w:pPr>
          </w:p>
        </w:tc>
        <w:tc>
          <w:tcPr>
            <w:tcW w:w="4470" w:type="dxa"/>
          </w:tcPr>
          <w:p w14:paraId="6D4849C9" w14:textId="77777777" w:rsidR="002C5644" w:rsidRPr="002D2C35" w:rsidRDefault="002C5644" w:rsidP="002C5644">
            <w:pPr>
              <w:tabs>
                <w:tab w:val="right" w:pos="8498"/>
              </w:tabs>
              <w:rPr>
                <w:rFonts w:ascii="Times" w:hAnsi="Times"/>
                <w:highlight w:val="yellow"/>
                <w:rPrChange w:id="943" w:author="Edgar Josué Malagón Montaña" w:date="2015-11-12T06:06:00Z">
                  <w:rPr>
                    <w:rFonts w:ascii="Times" w:hAnsi="Times"/>
                  </w:rPr>
                </w:rPrChange>
              </w:rPr>
            </w:pPr>
          </w:p>
          <w:p w14:paraId="0943A400" w14:textId="77777777" w:rsidR="002C5644" w:rsidRPr="002D2C35" w:rsidRDefault="002C5644" w:rsidP="002C5644">
            <w:pPr>
              <w:tabs>
                <w:tab w:val="right" w:pos="8498"/>
              </w:tabs>
              <w:rPr>
                <w:rFonts w:ascii="Times" w:hAnsi="Times"/>
                <w:highlight w:val="yellow"/>
                <w:rPrChange w:id="944" w:author="Edgar Josué Malagón Montaña" w:date="2015-11-12T06:06:00Z">
                  <w:rPr>
                    <w:rFonts w:ascii="Times" w:hAnsi="Times"/>
                  </w:rPr>
                </w:rPrChange>
              </w:rPr>
            </w:pPr>
            <w:r w:rsidRPr="002D2C35">
              <w:rPr>
                <w:rFonts w:ascii="Times" w:hAnsi="Times"/>
                <w:highlight w:val="yellow"/>
                <w:rPrChange w:id="945" w:author="Edgar Josué Malagón Montaña" w:date="2015-11-12T06:06:00Z">
                  <w:rPr>
                    <w:rFonts w:ascii="Times" w:hAnsi="Times"/>
                  </w:rPr>
                </w:rPrChange>
              </w:rPr>
              <w:t xml:space="preserve">Como </w:t>
            </w:r>
            <m:oMath>
              <m:f>
                <m:fPr>
                  <m:ctrlPr>
                    <w:rPr>
                      <w:rFonts w:ascii="Cambria Math" w:hAnsi="Cambria Math"/>
                      <w:i/>
                      <w:highlight w:val="yellow"/>
                    </w:rPr>
                  </m:ctrlPr>
                </m:fPr>
                <m:num>
                  <m:r>
                    <w:rPr>
                      <w:rFonts w:ascii="Cambria Math" w:hAnsi="Cambria Math"/>
                      <w:highlight w:val="yellow"/>
                      <w:rPrChange w:id="946" w:author="Edgar Josué Malagón Montaña" w:date="2015-11-12T06:06:00Z">
                        <w:rPr>
                          <w:rFonts w:ascii="Cambria Math" w:hAnsi="Cambria Math"/>
                        </w:rPr>
                      </w:rPrChange>
                    </w:rPr>
                    <m:t>1</m:t>
                  </m:r>
                </m:num>
                <m:den>
                  <m:r>
                    <w:rPr>
                      <w:rFonts w:ascii="Cambria Math" w:hAnsi="Cambria Math"/>
                      <w:highlight w:val="yellow"/>
                      <w:rPrChange w:id="947" w:author="Edgar Josué Malagón Montaña" w:date="2015-11-12T06:06:00Z">
                        <w:rPr>
                          <w:rFonts w:ascii="Cambria Math" w:hAnsi="Cambria Math"/>
                        </w:rPr>
                      </w:rPrChange>
                    </w:rPr>
                    <m:t>2</m:t>
                  </m:r>
                </m:den>
              </m:f>
            </m:oMath>
            <w:r w:rsidRPr="002D2C35">
              <w:rPr>
                <w:rFonts w:ascii="Times" w:hAnsi="Times"/>
                <w:highlight w:val="yellow"/>
                <w:rPrChange w:id="948" w:author="Edgar Josué Malagón Montaña" w:date="2015-11-12T06:06:00Z">
                  <w:rPr>
                    <w:rFonts w:ascii="Times" w:hAnsi="Times"/>
                  </w:rPr>
                </w:rPrChange>
              </w:rPr>
              <w:t xml:space="preserve"> está restando pasa a sumar</w:t>
            </w:r>
          </w:p>
        </w:tc>
      </w:tr>
      <w:tr w:rsidR="002C5644" w14:paraId="5F92895A" w14:textId="77777777" w:rsidTr="00E22AC8">
        <w:trPr>
          <w:trHeight w:val="115"/>
        </w:trPr>
        <w:tc>
          <w:tcPr>
            <w:tcW w:w="4470" w:type="dxa"/>
            <w:vMerge/>
          </w:tcPr>
          <w:p w14:paraId="64E254F4" w14:textId="77777777" w:rsidR="002C5644" w:rsidRDefault="002C5644" w:rsidP="00E22AC8">
            <w:pPr>
              <w:tabs>
                <w:tab w:val="right" w:pos="8498"/>
              </w:tabs>
              <w:rPr>
                <w:rFonts w:ascii="Times" w:hAnsi="Times"/>
              </w:rPr>
            </w:pPr>
          </w:p>
        </w:tc>
        <w:tc>
          <w:tcPr>
            <w:tcW w:w="4470" w:type="dxa"/>
          </w:tcPr>
          <w:p w14:paraId="59E2081B" w14:textId="77777777" w:rsidR="002C5644" w:rsidRPr="002D2C35" w:rsidRDefault="002C5644" w:rsidP="00E22AC8">
            <w:pPr>
              <w:tabs>
                <w:tab w:val="right" w:pos="8498"/>
              </w:tabs>
              <w:rPr>
                <w:rFonts w:ascii="Times" w:hAnsi="Times"/>
                <w:highlight w:val="yellow"/>
                <w:rPrChange w:id="949" w:author="Edgar Josué Malagón Montaña" w:date="2015-11-12T06:06:00Z">
                  <w:rPr>
                    <w:rFonts w:ascii="Times" w:hAnsi="Times"/>
                  </w:rPr>
                </w:rPrChange>
              </w:rPr>
            </w:pPr>
          </w:p>
          <w:p w14:paraId="4F5DE121" w14:textId="77777777" w:rsidR="002C5644" w:rsidRPr="002D2C35" w:rsidRDefault="002C5644" w:rsidP="00E22AC8">
            <w:pPr>
              <w:tabs>
                <w:tab w:val="right" w:pos="8498"/>
              </w:tabs>
              <w:rPr>
                <w:rFonts w:ascii="Times" w:hAnsi="Times"/>
                <w:highlight w:val="yellow"/>
                <w:rPrChange w:id="950" w:author="Edgar Josué Malagón Montaña" w:date="2015-11-12T06:06:00Z">
                  <w:rPr>
                    <w:rFonts w:ascii="Times" w:hAnsi="Times"/>
                  </w:rPr>
                </w:rPrChange>
              </w:rPr>
            </w:pPr>
            <w:r w:rsidRPr="002D2C35">
              <w:rPr>
                <w:rFonts w:ascii="Times" w:hAnsi="Times"/>
                <w:highlight w:val="yellow"/>
                <w:rPrChange w:id="951" w:author="Edgar Josué Malagón Montaña" w:date="2015-11-12T06:06:00Z">
                  <w:rPr>
                    <w:rFonts w:ascii="Times" w:hAnsi="Times"/>
                  </w:rPr>
                </w:rPrChange>
              </w:rPr>
              <w:t xml:space="preserve">Como </w:t>
            </w:r>
            <m:oMath>
              <m:f>
                <m:fPr>
                  <m:ctrlPr>
                    <w:rPr>
                      <w:rFonts w:ascii="Cambria Math" w:hAnsi="Cambria Math"/>
                      <w:i/>
                      <w:highlight w:val="yellow"/>
                    </w:rPr>
                  </m:ctrlPr>
                </m:fPr>
                <m:num>
                  <m:r>
                    <w:rPr>
                      <w:rFonts w:ascii="Cambria Math" w:hAnsi="Cambria Math"/>
                      <w:highlight w:val="yellow"/>
                      <w:rPrChange w:id="952" w:author="Edgar Josué Malagón Montaña" w:date="2015-11-12T06:06:00Z">
                        <w:rPr>
                          <w:rFonts w:ascii="Cambria Math" w:hAnsi="Cambria Math"/>
                        </w:rPr>
                      </w:rPrChange>
                    </w:rPr>
                    <m:t>4</m:t>
                  </m:r>
                </m:num>
                <m:den>
                  <m:r>
                    <w:rPr>
                      <w:rFonts w:ascii="Cambria Math" w:hAnsi="Cambria Math"/>
                      <w:highlight w:val="yellow"/>
                      <w:rPrChange w:id="953" w:author="Edgar Josué Malagón Montaña" w:date="2015-11-12T06:06:00Z">
                        <w:rPr>
                          <w:rFonts w:ascii="Cambria Math" w:hAnsi="Cambria Math"/>
                        </w:rPr>
                      </w:rPrChange>
                    </w:rPr>
                    <m:t>5</m:t>
                  </m:r>
                </m:den>
              </m:f>
            </m:oMath>
            <w:r w:rsidRPr="002D2C35">
              <w:rPr>
                <w:rFonts w:ascii="Times" w:hAnsi="Times"/>
                <w:highlight w:val="yellow"/>
                <w:rPrChange w:id="954" w:author="Edgar Josué Malagón Montaña" w:date="2015-11-12T06:06:00Z">
                  <w:rPr>
                    <w:rFonts w:ascii="Times" w:hAnsi="Times"/>
                  </w:rPr>
                </w:rPrChange>
              </w:rPr>
              <w:t xml:space="preserve"> está multiplicando pasa a dividir</w:t>
            </w:r>
          </w:p>
        </w:tc>
      </w:tr>
      <w:tr w:rsidR="002C5644" w14:paraId="2EE9335C" w14:textId="77777777" w:rsidTr="00E22AC8">
        <w:trPr>
          <w:trHeight w:val="115"/>
        </w:trPr>
        <w:tc>
          <w:tcPr>
            <w:tcW w:w="4470" w:type="dxa"/>
            <w:vMerge/>
          </w:tcPr>
          <w:p w14:paraId="13AC1DC9" w14:textId="77777777" w:rsidR="002C5644" w:rsidRDefault="002C5644" w:rsidP="00E22AC8">
            <w:pPr>
              <w:tabs>
                <w:tab w:val="right" w:pos="8498"/>
              </w:tabs>
              <w:rPr>
                <w:rFonts w:ascii="Times" w:hAnsi="Times"/>
              </w:rPr>
            </w:pPr>
          </w:p>
        </w:tc>
        <w:tc>
          <w:tcPr>
            <w:tcW w:w="4470" w:type="dxa"/>
          </w:tcPr>
          <w:p w14:paraId="4CFF6490" w14:textId="77777777" w:rsidR="002C5644" w:rsidRDefault="002C5644" w:rsidP="00E22AC8">
            <w:pPr>
              <w:tabs>
                <w:tab w:val="right" w:pos="8498"/>
              </w:tabs>
              <w:rPr>
                <w:rFonts w:ascii="Times" w:hAnsi="Times"/>
              </w:rPr>
            </w:pPr>
          </w:p>
          <w:p w14:paraId="7CC1B928" w14:textId="77777777" w:rsidR="002C5644" w:rsidRDefault="002C5644" w:rsidP="00E22AC8">
            <w:pPr>
              <w:tabs>
                <w:tab w:val="right" w:pos="8498"/>
              </w:tabs>
              <w:rPr>
                <w:rFonts w:ascii="Times" w:hAnsi="Times"/>
              </w:rPr>
            </w:pPr>
            <w:r>
              <w:rPr>
                <w:rFonts w:ascii="Times" w:hAnsi="Times"/>
              </w:rPr>
              <w:t>Se simplifica el resultado</w:t>
            </w:r>
          </w:p>
        </w:tc>
      </w:tr>
    </w:tbl>
    <w:p w14:paraId="436425C4" w14:textId="77777777" w:rsidR="002503B9" w:rsidRPr="002503B9" w:rsidRDefault="002503B9" w:rsidP="00322741">
      <w:pPr>
        <w:tabs>
          <w:tab w:val="right" w:pos="8498"/>
        </w:tabs>
        <w:spacing w:after="0"/>
        <w:rPr>
          <w:rFonts w:ascii="Times" w:hAnsi="Times"/>
        </w:rPr>
      </w:pPr>
    </w:p>
    <w:p w14:paraId="7409A5C5" w14:textId="77777777" w:rsidR="008E5621" w:rsidRDefault="008E5621" w:rsidP="008E5621">
      <w:pPr>
        <w:tabs>
          <w:tab w:val="right" w:pos="8498"/>
        </w:tabs>
        <w:spacing w:after="0"/>
        <w:rPr>
          <w:rFonts w:ascii="Times" w:hAnsi="Times"/>
          <w:b/>
        </w:rPr>
      </w:pPr>
      <w:r>
        <w:rPr>
          <w:rFonts w:ascii="Times" w:hAnsi="Times"/>
          <w:highlight w:val="yellow"/>
        </w:rPr>
        <w:t>[SECCIÓN 2</w:t>
      </w:r>
      <w:r w:rsidRPr="004E5E51">
        <w:rPr>
          <w:rFonts w:ascii="Times" w:hAnsi="Times"/>
          <w:highlight w:val="yellow"/>
        </w:rPr>
        <w:t>]</w:t>
      </w:r>
      <w:r>
        <w:rPr>
          <w:rFonts w:ascii="Times" w:hAnsi="Times"/>
        </w:rPr>
        <w:t xml:space="preserve"> </w:t>
      </w:r>
      <w:r w:rsidR="00AD6AA8">
        <w:rPr>
          <w:rFonts w:ascii="Times" w:hAnsi="Times"/>
          <w:b/>
        </w:rPr>
        <w:t>2.2</w:t>
      </w:r>
      <w:r w:rsidRPr="004E5E51">
        <w:rPr>
          <w:rFonts w:ascii="Times" w:hAnsi="Times"/>
          <w:b/>
        </w:rPr>
        <w:t xml:space="preserve"> </w:t>
      </w:r>
      <w:r>
        <w:rPr>
          <w:rFonts w:ascii="Times" w:hAnsi="Times"/>
          <w:b/>
        </w:rPr>
        <w:t xml:space="preserve">Ecuaciones </w:t>
      </w:r>
      <w:r w:rsidR="00E22AC8">
        <w:rPr>
          <w:rFonts w:ascii="Times" w:hAnsi="Times"/>
          <w:b/>
        </w:rPr>
        <w:t xml:space="preserve">lineales </w:t>
      </w:r>
      <w:commentRangeStart w:id="955"/>
      <w:r w:rsidR="00E22AC8">
        <w:rPr>
          <w:rFonts w:ascii="Times" w:hAnsi="Times"/>
          <w:b/>
        </w:rPr>
        <w:t>más complejas</w:t>
      </w:r>
      <w:commentRangeEnd w:id="955"/>
      <w:r w:rsidR="00450102">
        <w:rPr>
          <w:rStyle w:val="Refdecomentario"/>
        </w:rPr>
        <w:commentReference w:id="955"/>
      </w:r>
    </w:p>
    <w:p w14:paraId="3129610A" w14:textId="77777777" w:rsidR="006C1971" w:rsidRDefault="006C1971" w:rsidP="008E5621">
      <w:pPr>
        <w:tabs>
          <w:tab w:val="right" w:pos="8498"/>
        </w:tabs>
        <w:spacing w:after="0"/>
        <w:rPr>
          <w:rFonts w:ascii="Times" w:hAnsi="Times"/>
          <w:b/>
        </w:rPr>
      </w:pPr>
    </w:p>
    <w:p w14:paraId="1B7C9AD2" w14:textId="77777777" w:rsidR="006C1971" w:rsidRPr="00E22AC8" w:rsidRDefault="00E22AC8" w:rsidP="008E5621">
      <w:pPr>
        <w:tabs>
          <w:tab w:val="right" w:pos="8498"/>
        </w:tabs>
        <w:spacing w:after="0"/>
        <w:rPr>
          <w:rFonts w:ascii="Times" w:hAnsi="Times"/>
        </w:rPr>
      </w:pPr>
      <w:r w:rsidRPr="00E22AC8">
        <w:rPr>
          <w:rFonts w:ascii="Times" w:hAnsi="Times"/>
        </w:rPr>
        <w:t>Hasta el momento hemos estudiado ecuaciones lineales aditivas, multiplicativas y en la forma estándar, pero la mayoría de situaciones que se modelan con estas ecuaciones resultan escritas con un grado de mayor complejidad, como por ejemplo las ecuaciones</w:t>
      </w:r>
      <w:commentRangeStart w:id="956"/>
      <w:ins w:id="957" w:author="Edgar Josué Malagón Montaña" w:date="2015-11-10T12:50:00Z">
        <w:r w:rsidR="00C04B65">
          <w:rPr>
            <w:rFonts w:ascii="Times" w:hAnsi="Times"/>
          </w:rPr>
          <w:t>:</w:t>
        </w:r>
        <w:commentRangeEnd w:id="956"/>
        <w:r w:rsidR="00C04B65">
          <w:rPr>
            <w:rStyle w:val="Refdecomentario"/>
          </w:rPr>
          <w:commentReference w:id="956"/>
        </w:r>
      </w:ins>
    </w:p>
    <w:p w14:paraId="164C2A21" w14:textId="77777777" w:rsidR="00E22AC8" w:rsidRDefault="00E22AC8" w:rsidP="008E5621">
      <w:pPr>
        <w:tabs>
          <w:tab w:val="right" w:pos="8498"/>
        </w:tabs>
        <w:spacing w:after="0"/>
        <w:rPr>
          <w:ins w:id="958" w:author="Edgar Josué Malagón Montaña" w:date="2015-11-12T06:06:00Z"/>
          <w:rFonts w:ascii="Times" w:hAnsi="Times"/>
          <w:b/>
        </w:rPr>
      </w:pPr>
    </w:p>
    <w:p w14:paraId="15957B32" w14:textId="21796CC3" w:rsidR="00700045" w:rsidRPr="00700045" w:rsidRDefault="00202CB5" w:rsidP="008E5621">
      <w:pPr>
        <w:tabs>
          <w:tab w:val="right" w:pos="8498"/>
        </w:tabs>
        <w:spacing w:after="0"/>
        <w:rPr>
          <w:ins w:id="959" w:author="Edgar Josué Malagón Montaña" w:date="2015-11-12T06:06:00Z"/>
          <w:rFonts w:ascii="Times" w:eastAsiaTheme="minorEastAsia" w:hAnsi="Times"/>
          <w:b/>
        </w:rPr>
      </w:pPr>
      <m:oMathPara>
        <m:oMath>
          <m:f>
            <m:fPr>
              <m:ctrlPr>
                <w:ins w:id="960" w:author="Edgar Josué Malagón Montaña" w:date="2015-11-12T06:06:00Z">
                  <w:rPr>
                    <w:rFonts w:ascii="Cambria Math" w:hAnsi="Cambria Math"/>
                    <w:b/>
                    <w:i/>
                  </w:rPr>
                </w:ins>
              </m:ctrlPr>
            </m:fPr>
            <m:num>
              <w:ins w:id="961" w:author="Edgar Josué Malagón Montaña" w:date="2015-11-12T06:06:00Z">
                <m:r>
                  <m:rPr>
                    <m:sty m:val="bi"/>
                  </m:rPr>
                  <w:rPr>
                    <w:rFonts w:ascii="Cambria Math" w:hAnsi="Cambria Math"/>
                  </w:rPr>
                  <m:t>2</m:t>
                </m:r>
                <m:r>
                  <m:rPr>
                    <m:sty m:val="bi"/>
                  </m:rPr>
                  <w:rPr>
                    <w:rFonts w:ascii="Cambria Math" w:hAnsi="Cambria Math"/>
                  </w:rPr>
                  <m:t>x+3</m:t>
                </m:r>
              </w:ins>
            </m:num>
            <m:den>
              <w:ins w:id="962" w:author="Edgar Josué Malagón Montaña" w:date="2015-11-12T06:06:00Z">
                <m:r>
                  <m:rPr>
                    <m:sty m:val="bi"/>
                  </m:rPr>
                  <w:rPr>
                    <w:rFonts w:ascii="Cambria Math" w:hAnsi="Cambria Math"/>
                  </w:rPr>
                  <m:t>2</m:t>
                </m:r>
              </w:ins>
            </m:den>
          </m:f>
          <w:ins w:id="963" w:author="Edgar Josué Malagón Montaña" w:date="2015-11-12T06:06:00Z">
            <m:r>
              <m:rPr>
                <m:sty m:val="bi"/>
              </m:rPr>
              <w:rPr>
                <w:rFonts w:ascii="Cambria Math" w:hAnsi="Cambria Math"/>
              </w:rPr>
              <m:t>-</m:t>
            </m:r>
          </w:ins>
          <m:f>
            <m:fPr>
              <m:ctrlPr>
                <w:ins w:id="964" w:author="Edgar Josué Malagón Montaña" w:date="2015-11-12T06:06:00Z">
                  <w:rPr>
                    <w:rFonts w:ascii="Cambria Math" w:hAnsi="Cambria Math"/>
                    <w:b/>
                    <w:i/>
                  </w:rPr>
                </w:ins>
              </m:ctrlPr>
            </m:fPr>
            <m:num>
              <w:ins w:id="965" w:author="Edgar Josué Malagón Montaña" w:date="2015-11-12T06:06:00Z">
                <m:r>
                  <m:rPr>
                    <m:sty m:val="bi"/>
                  </m:rPr>
                  <w:rPr>
                    <w:rFonts w:ascii="Cambria Math" w:hAnsi="Cambria Math"/>
                  </w:rPr>
                  <m:t>1</m:t>
                </m:r>
              </w:ins>
            </m:num>
            <m:den>
              <w:ins w:id="966" w:author="Edgar Josué Malagón Montaña" w:date="2015-11-12T06:06:00Z">
                <m:r>
                  <m:rPr>
                    <m:sty m:val="bi"/>
                  </m:rPr>
                  <w:rPr>
                    <w:rFonts w:ascii="Cambria Math" w:hAnsi="Cambria Math"/>
                  </w:rPr>
                  <m:t>3</m:t>
                </m:r>
              </w:ins>
            </m:den>
          </m:f>
          <w:ins w:id="967" w:author="Edgar Josué Malagón Montaña" w:date="2015-11-12T06:06:00Z">
            <m:r>
              <m:rPr>
                <m:sty m:val="bi"/>
              </m:rPr>
              <w:rPr>
                <w:rFonts w:ascii="Cambria Math" w:hAnsi="Cambria Math"/>
              </w:rPr>
              <m:t>=</m:t>
            </m:r>
          </w:ins>
          <m:f>
            <m:fPr>
              <m:ctrlPr>
                <w:ins w:id="968" w:author="Edgar Josué Malagón Montaña" w:date="2015-11-12T06:06:00Z">
                  <w:rPr>
                    <w:rFonts w:ascii="Cambria Math" w:hAnsi="Cambria Math"/>
                    <w:b/>
                    <w:i/>
                  </w:rPr>
                </w:ins>
              </m:ctrlPr>
            </m:fPr>
            <m:num>
              <w:ins w:id="969" w:author="Edgar Josué Malagón Montaña" w:date="2015-11-12T06:06:00Z">
                <m:r>
                  <m:rPr>
                    <m:sty m:val="bi"/>
                  </m:rPr>
                  <w:rPr>
                    <w:rFonts w:ascii="Cambria Math" w:hAnsi="Cambria Math"/>
                  </w:rPr>
                  <m:t>x+1</m:t>
                </m:r>
              </w:ins>
            </m:num>
            <m:den>
              <w:ins w:id="970" w:author="Edgar Josué Malagón Montaña" w:date="2015-11-12T06:06:00Z">
                <m:r>
                  <m:rPr>
                    <m:sty m:val="bi"/>
                  </m:rPr>
                  <w:rPr>
                    <w:rFonts w:ascii="Cambria Math" w:hAnsi="Cambria Math"/>
                  </w:rPr>
                  <m:t>2</m:t>
                </m:r>
              </w:ins>
            </m:den>
          </m:f>
        </m:oMath>
      </m:oMathPara>
    </w:p>
    <w:p w14:paraId="4A4E4084" w14:textId="77777777" w:rsidR="00700045" w:rsidRDefault="00700045" w:rsidP="008E5621">
      <w:pPr>
        <w:tabs>
          <w:tab w:val="right" w:pos="8498"/>
        </w:tabs>
        <w:spacing w:after="0"/>
        <w:rPr>
          <w:ins w:id="971" w:author="Edgar Josué Malagón Montaña" w:date="2015-11-12T06:06:00Z"/>
          <w:rFonts w:ascii="Times" w:eastAsiaTheme="minorEastAsia" w:hAnsi="Times"/>
          <w:b/>
        </w:rPr>
      </w:pPr>
    </w:p>
    <w:p w14:paraId="370DF354" w14:textId="4BC42279" w:rsidR="00700045" w:rsidRDefault="00700045" w:rsidP="008E5621">
      <w:pPr>
        <w:tabs>
          <w:tab w:val="right" w:pos="8498"/>
        </w:tabs>
        <w:spacing w:after="0"/>
        <w:rPr>
          <w:ins w:id="972" w:author="Edgar Josué Malagón Montaña" w:date="2015-11-12T06:06:00Z"/>
          <w:rFonts w:ascii="Times" w:eastAsiaTheme="minorEastAsia" w:hAnsi="Times"/>
          <w:b/>
        </w:rPr>
      </w:pPr>
      <w:ins w:id="973" w:author="Edgar Josué Malagón Montaña" w:date="2015-11-12T06:06:00Z">
        <m:oMathPara>
          <m:oMath>
            <m:r>
              <m:rPr>
                <m:sty m:val="bi"/>
              </m:rPr>
              <w:rPr>
                <w:rFonts w:ascii="Cambria Math" w:hAnsi="Cambria Math"/>
              </w:rPr>
              <m:t>2</m:t>
            </m:r>
            <m:d>
              <m:dPr>
                <m:ctrlPr>
                  <w:rPr>
                    <w:rFonts w:ascii="Cambria Math" w:hAnsi="Cambria Math"/>
                    <w:b/>
                    <w:i/>
                  </w:rPr>
                </m:ctrlPr>
              </m:dPr>
              <m:e>
                <m:r>
                  <m:rPr>
                    <m:sty m:val="bi"/>
                  </m:rPr>
                  <w:rPr>
                    <w:rFonts w:ascii="Cambria Math" w:hAnsi="Cambria Math"/>
                  </w:rPr>
                  <m:t>5-3</m:t>
                </m:r>
                <m:r>
                  <m:rPr>
                    <m:sty m:val="bi"/>
                  </m:rPr>
                  <w:rPr>
                    <w:rFonts w:ascii="Cambria Math" w:hAnsi="Cambria Math"/>
                  </w:rPr>
                  <m:t>x</m:t>
                </m:r>
              </m:e>
            </m:d>
            <m:r>
              <m:rPr>
                <m:sty m:val="bi"/>
              </m:rPr>
              <w:rPr>
                <w:rFonts w:ascii="Cambria Math" w:hAnsi="Cambria Math"/>
              </w:rPr>
              <m:t>=3</m:t>
            </m:r>
            <m:r>
              <m:rPr>
                <m:sty m:val="bi"/>
              </m:rPr>
              <w:rPr>
                <w:rFonts w:ascii="Cambria Math" w:hAnsi="Cambria Math"/>
              </w:rPr>
              <m:t>x+</m:t>
            </m:r>
            <m:f>
              <m:fPr>
                <m:ctrlPr>
                  <w:rPr>
                    <w:rFonts w:ascii="Cambria Math" w:hAnsi="Cambria Math"/>
                    <w:b/>
                    <w:i/>
                  </w:rPr>
                </m:ctrlPr>
              </m:fPr>
              <m:num>
                <m:r>
                  <m:rPr>
                    <m:sty m:val="bi"/>
                  </m:rPr>
                  <w:rPr>
                    <w:rFonts w:ascii="Cambria Math" w:hAnsi="Cambria Math"/>
                  </w:rPr>
                  <m:t>x</m:t>
                </m:r>
              </m:num>
              <m:den>
                <m:r>
                  <m:rPr>
                    <m:sty m:val="bi"/>
                  </m:rPr>
                  <w:rPr>
                    <w:rFonts w:ascii="Cambria Math" w:hAnsi="Cambria Math"/>
                  </w:rPr>
                  <m:t>3</m:t>
                </m:r>
              </m:den>
            </m:f>
            <m:r>
              <m:rPr>
                <m:sty m:val="bi"/>
              </m:rPr>
              <w:rPr>
                <w:rFonts w:ascii="Cambria Math" w:eastAsiaTheme="minorEastAsia" w:hAnsi="Cambria Math"/>
              </w:rPr>
              <m:t>-1</m:t>
            </m:r>
          </m:oMath>
        </m:oMathPara>
      </w:ins>
    </w:p>
    <w:p w14:paraId="2D3C9C28" w14:textId="77777777" w:rsidR="00700045" w:rsidRDefault="00700045" w:rsidP="008E5621">
      <w:pPr>
        <w:tabs>
          <w:tab w:val="right" w:pos="8498"/>
        </w:tabs>
        <w:spacing w:after="0"/>
        <w:rPr>
          <w:rFonts w:ascii="Times" w:hAnsi="Times"/>
          <w:b/>
        </w:rPr>
      </w:pPr>
    </w:p>
    <w:tbl>
      <w:tblPr>
        <w:tblStyle w:val="Tablaconcuadrcula"/>
        <w:tblW w:w="0" w:type="auto"/>
        <w:tblLook w:val="04A0" w:firstRow="1" w:lastRow="0" w:firstColumn="1" w:lastColumn="0" w:noHBand="0" w:noVBand="1"/>
      </w:tblPr>
      <w:tblGrid>
        <w:gridCol w:w="4416"/>
        <w:gridCol w:w="4412"/>
      </w:tblGrid>
      <w:tr w:rsidR="00E22AC8" w:rsidDel="00700045" w14:paraId="15A6A1E4" w14:textId="26E7A428" w:rsidTr="00E22AC8">
        <w:trPr>
          <w:del w:id="974" w:author="Edgar Josué Malagón Montaña" w:date="2015-11-12T06:06:00Z"/>
        </w:trPr>
        <w:tc>
          <w:tcPr>
            <w:tcW w:w="4489" w:type="dxa"/>
          </w:tcPr>
          <w:p w14:paraId="02F9048A" w14:textId="6CDB552C" w:rsidR="00E22AC8" w:rsidDel="00700045" w:rsidRDefault="00202CB5" w:rsidP="008E5621">
            <w:pPr>
              <w:tabs>
                <w:tab w:val="right" w:pos="8498"/>
              </w:tabs>
              <w:rPr>
                <w:del w:id="975" w:author="Edgar Josué Malagón Montaña" w:date="2015-11-12T06:06:00Z"/>
                <w:rFonts w:ascii="Times" w:hAnsi="Times"/>
                <w:b/>
              </w:rPr>
            </w:pPr>
            <m:oMathPara>
              <m:oMath>
                <m:f>
                  <m:fPr>
                    <m:ctrlPr>
                      <w:del w:id="976" w:author="Edgar Josué Malagón Montaña" w:date="2015-11-12T06:06:00Z">
                        <w:rPr>
                          <w:rFonts w:ascii="Cambria Math" w:hAnsi="Cambria Math"/>
                          <w:b/>
                          <w:i/>
                        </w:rPr>
                      </w:del>
                    </m:ctrlPr>
                  </m:fPr>
                  <m:num>
                    <w:del w:id="977" w:author="Edgar Josué Malagón Montaña" w:date="2015-11-12T06:06:00Z">
                      <m:r>
                        <m:rPr>
                          <m:sty m:val="bi"/>
                        </m:rPr>
                        <w:rPr>
                          <w:rFonts w:ascii="Cambria Math" w:hAnsi="Cambria Math"/>
                        </w:rPr>
                        <m:t>2</m:t>
                      </m:r>
                      <m:r>
                        <m:rPr>
                          <m:sty m:val="bi"/>
                        </m:rPr>
                        <w:rPr>
                          <w:rFonts w:ascii="Cambria Math" w:hAnsi="Cambria Math"/>
                        </w:rPr>
                        <m:t>x+3</m:t>
                      </m:r>
                    </w:del>
                  </m:num>
                  <m:den>
                    <w:del w:id="978" w:author="Edgar Josué Malagón Montaña" w:date="2015-11-12T06:06:00Z">
                      <m:r>
                        <m:rPr>
                          <m:sty m:val="bi"/>
                        </m:rPr>
                        <w:rPr>
                          <w:rFonts w:ascii="Cambria Math" w:hAnsi="Cambria Math"/>
                        </w:rPr>
                        <m:t>2</m:t>
                      </m:r>
                    </w:del>
                  </m:den>
                </m:f>
                <w:del w:id="979" w:author="Edgar Josué Malagón Montaña" w:date="2015-11-12T06:06:00Z">
                  <m:r>
                    <m:rPr>
                      <m:sty m:val="bi"/>
                    </m:rPr>
                    <w:rPr>
                      <w:rFonts w:ascii="Cambria Math" w:hAnsi="Cambria Math"/>
                    </w:rPr>
                    <m:t>-</m:t>
                  </m:r>
                </w:del>
                <m:f>
                  <m:fPr>
                    <m:ctrlPr>
                      <w:del w:id="980" w:author="Edgar Josué Malagón Montaña" w:date="2015-11-12T06:06:00Z">
                        <w:rPr>
                          <w:rFonts w:ascii="Cambria Math" w:hAnsi="Cambria Math"/>
                          <w:b/>
                          <w:i/>
                        </w:rPr>
                      </w:del>
                    </m:ctrlPr>
                  </m:fPr>
                  <m:num>
                    <w:del w:id="981" w:author="Edgar Josué Malagón Montaña" w:date="2015-11-12T06:06:00Z">
                      <m:r>
                        <m:rPr>
                          <m:sty m:val="bi"/>
                        </m:rPr>
                        <w:rPr>
                          <w:rFonts w:ascii="Cambria Math" w:hAnsi="Cambria Math"/>
                        </w:rPr>
                        <m:t>1</m:t>
                      </m:r>
                    </w:del>
                  </m:num>
                  <m:den>
                    <w:del w:id="982" w:author="Edgar Josué Malagón Montaña" w:date="2015-11-12T06:06:00Z">
                      <m:r>
                        <m:rPr>
                          <m:sty m:val="bi"/>
                        </m:rPr>
                        <w:rPr>
                          <w:rFonts w:ascii="Cambria Math" w:hAnsi="Cambria Math"/>
                        </w:rPr>
                        <m:t>3</m:t>
                      </m:r>
                    </w:del>
                  </m:den>
                </m:f>
                <w:del w:id="983" w:author="Edgar Josué Malagón Montaña" w:date="2015-11-12T06:06:00Z">
                  <m:r>
                    <m:rPr>
                      <m:sty m:val="bi"/>
                    </m:rPr>
                    <w:rPr>
                      <w:rFonts w:ascii="Cambria Math" w:hAnsi="Cambria Math"/>
                    </w:rPr>
                    <m:t>=</m:t>
                  </m:r>
                </w:del>
                <m:f>
                  <m:fPr>
                    <m:ctrlPr>
                      <w:del w:id="984" w:author="Edgar Josué Malagón Montaña" w:date="2015-11-12T06:06:00Z">
                        <w:rPr>
                          <w:rFonts w:ascii="Cambria Math" w:hAnsi="Cambria Math"/>
                          <w:b/>
                          <w:i/>
                        </w:rPr>
                      </w:del>
                    </m:ctrlPr>
                  </m:fPr>
                  <m:num>
                    <w:del w:id="985" w:author="Edgar Josué Malagón Montaña" w:date="2015-11-12T06:06:00Z">
                      <m:r>
                        <m:rPr>
                          <m:sty m:val="bi"/>
                        </m:rPr>
                        <w:rPr>
                          <w:rFonts w:ascii="Cambria Math" w:hAnsi="Cambria Math"/>
                        </w:rPr>
                        <m:t>x+1</m:t>
                      </m:r>
                    </w:del>
                  </m:num>
                  <m:den>
                    <w:del w:id="986" w:author="Edgar Josué Malagón Montaña" w:date="2015-11-12T06:06:00Z">
                      <m:r>
                        <m:rPr>
                          <m:sty m:val="bi"/>
                        </m:rPr>
                        <w:rPr>
                          <w:rFonts w:ascii="Cambria Math" w:hAnsi="Cambria Math"/>
                        </w:rPr>
                        <m:t>2</m:t>
                      </m:r>
                    </w:del>
                  </m:den>
                </m:f>
              </m:oMath>
            </m:oMathPara>
          </w:p>
        </w:tc>
        <w:tc>
          <w:tcPr>
            <w:tcW w:w="4489" w:type="dxa"/>
          </w:tcPr>
          <w:p w14:paraId="262FDFBA" w14:textId="355F5FB6" w:rsidR="00E22AC8" w:rsidDel="00700045" w:rsidRDefault="00E22AC8" w:rsidP="00E22AC8">
            <w:pPr>
              <w:tabs>
                <w:tab w:val="right" w:pos="8498"/>
              </w:tabs>
              <w:rPr>
                <w:del w:id="987" w:author="Edgar Josué Malagón Montaña" w:date="2015-11-12T06:06:00Z"/>
                <w:rFonts w:ascii="Times" w:hAnsi="Times"/>
                <w:b/>
              </w:rPr>
            </w:pPr>
            <w:del w:id="988" w:author="Edgar Josué Malagón Montaña" w:date="2015-11-12T06:06:00Z">
              <m:oMathPara>
                <m:oMath>
                  <m:r>
                    <m:rPr>
                      <m:sty m:val="bi"/>
                    </m:rPr>
                    <w:rPr>
                      <w:rFonts w:ascii="Cambria Math" w:hAnsi="Cambria Math"/>
                    </w:rPr>
                    <m:t>2</m:t>
                  </m:r>
                  <m:d>
                    <m:dPr>
                      <m:ctrlPr>
                        <w:rPr>
                          <w:rFonts w:ascii="Cambria Math" w:hAnsi="Cambria Math"/>
                          <w:b/>
                          <w:i/>
                        </w:rPr>
                      </m:ctrlPr>
                    </m:dPr>
                    <m:e>
                      <m:r>
                        <m:rPr>
                          <m:sty m:val="bi"/>
                        </m:rPr>
                        <w:rPr>
                          <w:rFonts w:ascii="Cambria Math" w:hAnsi="Cambria Math"/>
                        </w:rPr>
                        <m:t>5-3</m:t>
                      </m:r>
                      <m:r>
                        <m:rPr>
                          <m:sty m:val="bi"/>
                        </m:rPr>
                        <w:rPr>
                          <w:rFonts w:ascii="Cambria Math" w:hAnsi="Cambria Math"/>
                        </w:rPr>
                        <m:t>x</m:t>
                      </m:r>
                    </m:e>
                  </m:d>
                  <m:r>
                    <m:rPr>
                      <m:sty m:val="bi"/>
                    </m:rPr>
                    <w:rPr>
                      <w:rFonts w:ascii="Cambria Math" w:hAnsi="Cambria Math"/>
                    </w:rPr>
                    <m:t>=3</m:t>
                  </m:r>
                  <m:r>
                    <m:rPr>
                      <m:sty m:val="bi"/>
                    </m:rPr>
                    <w:rPr>
                      <w:rFonts w:ascii="Cambria Math" w:hAnsi="Cambria Math"/>
                    </w:rPr>
                    <m:t>x+</m:t>
                  </m:r>
                  <m:f>
                    <m:fPr>
                      <m:ctrlPr>
                        <w:rPr>
                          <w:rFonts w:ascii="Cambria Math" w:hAnsi="Cambria Math"/>
                          <w:b/>
                          <w:i/>
                        </w:rPr>
                      </m:ctrlPr>
                    </m:fPr>
                    <m:num>
                      <m:r>
                        <m:rPr>
                          <m:sty m:val="bi"/>
                        </m:rPr>
                        <w:rPr>
                          <w:rFonts w:ascii="Cambria Math" w:hAnsi="Cambria Math"/>
                        </w:rPr>
                        <m:t>x</m:t>
                      </m:r>
                    </m:num>
                    <m:den>
                      <m:r>
                        <m:rPr>
                          <m:sty m:val="bi"/>
                        </m:rPr>
                        <w:rPr>
                          <w:rFonts w:ascii="Cambria Math" w:hAnsi="Cambria Math"/>
                        </w:rPr>
                        <m:t>3</m:t>
                      </m:r>
                    </m:den>
                  </m:f>
                  <m:r>
                    <m:rPr>
                      <m:sty m:val="bi"/>
                    </m:rPr>
                    <w:rPr>
                      <w:rFonts w:ascii="Cambria Math" w:eastAsiaTheme="minorEastAsia" w:hAnsi="Cambria Math"/>
                    </w:rPr>
                    <m:t>-1</m:t>
                  </m:r>
                </m:oMath>
              </m:oMathPara>
            </w:del>
          </w:p>
        </w:tc>
      </w:tr>
    </w:tbl>
    <w:p w14:paraId="349D5E9A" w14:textId="77777777" w:rsidR="00E22AC8" w:rsidRDefault="00E22AC8" w:rsidP="008E5621">
      <w:pPr>
        <w:tabs>
          <w:tab w:val="right" w:pos="8498"/>
        </w:tabs>
        <w:spacing w:after="0"/>
        <w:rPr>
          <w:rFonts w:ascii="Times" w:hAnsi="Times"/>
          <w:b/>
        </w:rPr>
      </w:pPr>
    </w:p>
    <w:p w14:paraId="6309D29D" w14:textId="77777777" w:rsidR="00700045" w:rsidRPr="00700045" w:rsidRDefault="00E22AC8">
      <w:pPr>
        <w:rPr>
          <w:ins w:id="989" w:author="Edgar Josué Malagón Montaña" w:date="2015-11-12T06:07:00Z"/>
          <w:rFonts w:ascii="Times" w:eastAsiaTheme="minorEastAsia" w:hAnsi="Times"/>
          <w:rPrChange w:id="990" w:author="Edgar Josué Malagón Montaña" w:date="2015-11-12T06:07:00Z">
            <w:rPr>
              <w:ins w:id="991" w:author="Edgar Josué Malagón Montaña" w:date="2015-11-12T06:07:00Z"/>
              <w:rFonts w:ascii="Cambria Math" w:hAnsi="Cambria Math"/>
              <w:i/>
            </w:rPr>
          </w:rPrChange>
        </w:rPr>
        <w:pPrChange w:id="992" w:author="Edgar Josué Malagón Montaña" w:date="2015-11-12T06:07:00Z">
          <w:pPr>
            <w:pStyle w:val="Prrafodelista"/>
            <w:numPr>
              <w:numId w:val="3"/>
            </w:numPr>
            <w:tabs>
              <w:tab w:val="right" w:pos="8498"/>
            </w:tabs>
            <w:spacing w:after="0"/>
            <w:ind w:hanging="360"/>
          </w:pPr>
        </w:pPrChange>
      </w:pPr>
      <w:r w:rsidRPr="00700045">
        <w:rPr>
          <w:rFonts w:ascii="Times" w:hAnsi="Times"/>
          <w:rPrChange w:id="993" w:author="Edgar Josué Malagón Montaña" w:date="2015-11-12T06:07:00Z">
            <w:rPr/>
          </w:rPrChange>
        </w:rPr>
        <w:t>Para resolver este tipo de ecuaciones que siguen siendo lineales y de una variable, vamos a seguir una serie de pasos para transformarlas en la forma estándar</w:t>
      </w:r>
      <w:ins w:id="994" w:author="Edgar Josué Malagón Montaña" w:date="2015-11-12T06:06:00Z">
        <w:r w:rsidR="00700045" w:rsidRPr="00700045">
          <w:rPr>
            <w:rFonts w:ascii="Times" w:hAnsi="Times"/>
            <w:rPrChange w:id="995" w:author="Edgar Josué Malagón Montaña" w:date="2015-11-12T06:07:00Z">
              <w:rPr/>
            </w:rPrChange>
          </w:rPr>
          <w:t xml:space="preserve"> </w:t>
        </w:r>
        <w:proofErr w:type="spellStart"/>
        <w:r w:rsidR="00700045" w:rsidRPr="00700045">
          <w:rPr>
            <w:rFonts w:ascii="Times" w:hAnsi="Times"/>
            <w:b/>
            <w:i/>
            <w:rPrChange w:id="996" w:author="Edgar Josué Malagón Montaña" w:date="2015-11-12T06:07:00Z">
              <w:rPr>
                <w:i/>
              </w:rPr>
            </w:rPrChange>
          </w:rPr>
          <w:t>ax</w:t>
        </w:r>
        <w:proofErr w:type="spellEnd"/>
        <w:r w:rsidR="00700045" w:rsidRPr="00700045">
          <w:rPr>
            <w:rFonts w:ascii="Times" w:hAnsi="Times"/>
            <w:b/>
            <w:i/>
            <w:rPrChange w:id="997" w:author="Edgar Josué Malagón Montaña" w:date="2015-11-12T06:07:00Z">
              <w:rPr>
                <w:i/>
              </w:rPr>
            </w:rPrChange>
          </w:rPr>
          <w:t xml:space="preserve"> </w:t>
        </w:r>
        <w:r w:rsidR="00700045" w:rsidRPr="00700045">
          <w:rPr>
            <w:rFonts w:ascii="Times" w:hAnsi="Times"/>
            <w:b/>
            <w:rPrChange w:id="998" w:author="Edgar Josué Malagón Montaña" w:date="2015-11-12T06:07:00Z">
              <w:rPr/>
            </w:rPrChange>
          </w:rPr>
          <w:t xml:space="preserve">+ </w:t>
        </w:r>
        <w:r w:rsidR="00700045" w:rsidRPr="00700045">
          <w:rPr>
            <w:rFonts w:ascii="Times" w:hAnsi="Times"/>
            <w:b/>
            <w:i/>
            <w:rPrChange w:id="999" w:author="Edgar Josué Malagón Montaña" w:date="2015-11-12T06:07:00Z">
              <w:rPr>
                <w:i/>
              </w:rPr>
            </w:rPrChange>
          </w:rPr>
          <w:t xml:space="preserve"> b</w:t>
        </w:r>
        <w:r w:rsidR="00700045" w:rsidRPr="00700045">
          <w:rPr>
            <w:rFonts w:ascii="Times" w:hAnsi="Times"/>
            <w:b/>
            <w:rPrChange w:id="1000" w:author="Edgar Josué Malagón Montaña" w:date="2015-11-12T06:07:00Z">
              <w:rPr/>
            </w:rPrChange>
          </w:rPr>
          <w:t xml:space="preserve"> = </w:t>
        </w:r>
      </w:ins>
      <w:ins w:id="1001" w:author="Edgar Josué Malagón Montaña" w:date="2015-11-12T06:07:00Z">
        <w:r w:rsidR="00700045" w:rsidRPr="00700045">
          <w:rPr>
            <w:rFonts w:ascii="Times" w:hAnsi="Times"/>
            <w:b/>
            <w:i/>
            <w:rPrChange w:id="1002" w:author="Edgar Josué Malagón Montaña" w:date="2015-11-12T06:07:00Z">
              <w:rPr>
                <w:i/>
              </w:rPr>
            </w:rPrChange>
          </w:rPr>
          <w:t>c</w:t>
        </w:r>
        <w:r w:rsidR="00700045" w:rsidRPr="00700045">
          <w:rPr>
            <w:rFonts w:ascii="Times" w:hAnsi="Times"/>
            <w:i/>
            <w:rPrChange w:id="1003" w:author="Edgar Josué Malagón Montaña" w:date="2015-11-12T06:07:00Z">
              <w:rPr>
                <w:i/>
              </w:rPr>
            </w:rPrChange>
          </w:rPr>
          <w:t>.</w:t>
        </w:r>
      </w:ins>
      <w:r w:rsidRPr="00700045">
        <w:rPr>
          <w:rFonts w:ascii="Times" w:hAnsi="Times"/>
          <w:rPrChange w:id="1004" w:author="Edgar Josué Malagón Montaña" w:date="2015-11-12T06:07:00Z">
            <w:rPr/>
          </w:rPrChange>
        </w:rPr>
        <w:t xml:space="preserve"> </w:t>
      </w:r>
    </w:p>
    <w:p w14:paraId="14430B52" w14:textId="0AE1CEC5" w:rsidR="000E62E4" w:rsidRPr="00700045" w:rsidDel="00700045" w:rsidRDefault="00E22AC8">
      <w:pPr>
        <w:rPr>
          <w:del w:id="1005" w:author="Edgar Josué Malagón Montaña" w:date="2015-11-12T06:07:00Z"/>
          <w:rFonts w:ascii="Times" w:eastAsiaTheme="minorEastAsia" w:hAnsi="Times"/>
          <w:rPrChange w:id="1006" w:author="Edgar Josué Malagón Montaña" w:date="2015-11-12T06:07:00Z">
            <w:rPr>
              <w:del w:id="1007" w:author="Edgar Josué Malagón Montaña" w:date="2015-11-12T06:07:00Z"/>
              <w:rFonts w:eastAsiaTheme="minorEastAsia"/>
            </w:rPr>
          </w:rPrChange>
        </w:rPr>
        <w:pPrChange w:id="1008" w:author="Edgar Josué Malagón Montaña" w:date="2015-11-12T06:07:00Z">
          <w:pPr>
            <w:tabs>
              <w:tab w:val="right" w:pos="8498"/>
            </w:tabs>
            <w:spacing w:after="0"/>
          </w:pPr>
        </w:pPrChange>
      </w:pPr>
      <w:del w:id="1009" w:author="Edgar Josué Malagón Montaña" w:date="2015-11-12T06:07:00Z">
        <m:oMathPara>
          <m:oMath>
            <m:r>
              <w:rPr>
                <w:rFonts w:ascii="Cambria Math" w:hAnsi="Cambria Math"/>
              </w:rPr>
              <m:t>ax+b=c</m:t>
            </m:r>
          </m:oMath>
        </m:oMathPara>
      </w:del>
    </w:p>
    <w:p w14:paraId="6B16064E" w14:textId="17205DBB" w:rsidR="00E22AC8" w:rsidDel="00700045" w:rsidRDefault="00E22AC8">
      <w:pPr>
        <w:rPr>
          <w:del w:id="1010" w:author="Edgar Josué Malagón Montaña" w:date="2015-11-12T06:07:00Z"/>
          <w:rFonts w:eastAsiaTheme="minorEastAsia"/>
        </w:rPr>
        <w:pPrChange w:id="1011" w:author="Edgar Josué Malagón Montaña" w:date="2015-11-12T06:07:00Z">
          <w:pPr>
            <w:tabs>
              <w:tab w:val="right" w:pos="8498"/>
            </w:tabs>
            <w:spacing w:after="0"/>
          </w:pPr>
        </w:pPrChange>
      </w:pPr>
    </w:p>
    <w:p w14:paraId="46FCBD0C" w14:textId="2482EB73" w:rsidR="00DB7EF7" w:rsidRDefault="00DB7EF7">
      <w:pPr>
        <w:pPrChange w:id="1012" w:author="Edgar Josué Malagón Montaña" w:date="2015-11-12T06:07:00Z">
          <w:pPr>
            <w:pStyle w:val="Prrafodelista"/>
            <w:numPr>
              <w:numId w:val="3"/>
            </w:numPr>
            <w:tabs>
              <w:tab w:val="right" w:pos="8498"/>
            </w:tabs>
            <w:spacing w:after="0"/>
            <w:ind w:hanging="360"/>
          </w:pPr>
        </w:pPrChange>
      </w:pPr>
      <w:r>
        <w:lastRenderedPageBreak/>
        <w:t xml:space="preserve">Suprimir los denominadores si los hay, </w:t>
      </w:r>
      <w:r w:rsidR="00F342EB">
        <w:t xml:space="preserve">multiplicando cada miembro por el </w:t>
      </w:r>
      <w:proofErr w:type="spellStart"/>
      <w:r w:rsidR="00F342EB">
        <w:t>m</w:t>
      </w:r>
      <w:ins w:id="1013" w:author="Edgar Josué Malagón Montaña" w:date="2015-11-12T06:07:00Z">
        <w:r w:rsidR="007D0143">
          <w:t>.</w:t>
        </w:r>
      </w:ins>
      <w:r w:rsidR="00F342EB">
        <w:t>c</w:t>
      </w:r>
      <w:ins w:id="1014" w:author="Edgar Josué Malagón Montaña" w:date="2015-11-12T06:07:00Z">
        <w:r w:rsidR="007D0143">
          <w:t>.</w:t>
        </w:r>
      </w:ins>
      <w:r w:rsidR="00F342EB">
        <w:t>m</w:t>
      </w:r>
      <w:proofErr w:type="spellEnd"/>
      <w:ins w:id="1015" w:author="Edgar Josué Malagón Montaña" w:date="2015-11-12T06:07:00Z">
        <w:r w:rsidR="007D0143">
          <w:t>.</w:t>
        </w:r>
      </w:ins>
      <w:r w:rsidR="00F342EB">
        <w:t xml:space="preserve"> de los denominadores.</w:t>
      </w:r>
    </w:p>
    <w:p w14:paraId="68ED3F9C" w14:textId="77777777" w:rsidR="00DB7EF7" w:rsidRPr="004D55D1" w:rsidRDefault="00DB7EF7" w:rsidP="00E22AC8">
      <w:pPr>
        <w:pStyle w:val="Prrafodelista"/>
        <w:numPr>
          <w:ilvl w:val="0"/>
          <w:numId w:val="3"/>
        </w:numPr>
        <w:tabs>
          <w:tab w:val="right" w:pos="8498"/>
        </w:tabs>
        <w:spacing w:after="0"/>
        <w:rPr>
          <w:rFonts w:ascii="Times" w:hAnsi="Times"/>
          <w:highlight w:val="yellow"/>
          <w:rPrChange w:id="1016" w:author="Edgar Josué Malagón Montaña" w:date="2015-11-12T06:15:00Z">
            <w:rPr>
              <w:rFonts w:ascii="Times" w:hAnsi="Times"/>
            </w:rPr>
          </w:rPrChange>
        </w:rPr>
      </w:pPr>
      <w:commentRangeStart w:id="1017"/>
      <w:r w:rsidRPr="004D55D1">
        <w:rPr>
          <w:rFonts w:ascii="Times" w:hAnsi="Times"/>
          <w:highlight w:val="yellow"/>
          <w:rPrChange w:id="1018" w:author="Edgar Josué Malagón Montaña" w:date="2015-11-12T06:15:00Z">
            <w:rPr>
              <w:rFonts w:ascii="Times" w:hAnsi="Times"/>
            </w:rPr>
          </w:rPrChange>
        </w:rPr>
        <w:t>Eliminar los paréntesis corchetes o llaves efectuando las operaciones que estén indicadas.</w:t>
      </w:r>
      <w:commentRangeEnd w:id="1017"/>
      <w:r w:rsidR="004D55D1">
        <w:rPr>
          <w:rStyle w:val="Refdecomentario"/>
        </w:rPr>
        <w:commentReference w:id="1017"/>
      </w:r>
    </w:p>
    <w:p w14:paraId="70AE4419" w14:textId="103E3369" w:rsidR="00E22AC8" w:rsidRDefault="00DB7EF7" w:rsidP="00E22AC8">
      <w:pPr>
        <w:pStyle w:val="Prrafodelista"/>
        <w:numPr>
          <w:ilvl w:val="0"/>
          <w:numId w:val="3"/>
        </w:numPr>
        <w:tabs>
          <w:tab w:val="right" w:pos="8498"/>
        </w:tabs>
        <w:spacing w:after="0"/>
        <w:rPr>
          <w:rFonts w:ascii="Times" w:hAnsi="Times"/>
        </w:rPr>
      </w:pPr>
      <w:r>
        <w:rPr>
          <w:rFonts w:ascii="Times" w:hAnsi="Times"/>
        </w:rPr>
        <w:t>Hacer agrupación de términos semejantes mediante transposición de términos</w:t>
      </w:r>
      <w:ins w:id="1019" w:author="Edgar Josué Malagón Montaña" w:date="2015-11-12T06:27:00Z">
        <w:r w:rsidR="0007691D">
          <w:rPr>
            <w:rFonts w:ascii="Times" w:hAnsi="Times"/>
          </w:rPr>
          <w:t xml:space="preserve"> (dejar a un lado los que están con la incógnita y al otro lado los términos independientes)</w:t>
        </w:r>
      </w:ins>
      <w:r>
        <w:rPr>
          <w:rFonts w:ascii="Times" w:hAnsi="Times"/>
        </w:rPr>
        <w:t xml:space="preserve">, </w:t>
      </w:r>
      <w:commentRangeStart w:id="1020"/>
      <w:ins w:id="1021" w:author="Edgar Josué Malagón Montaña" w:date="2015-11-12T06:27:00Z">
        <w:r w:rsidR="0007691D">
          <w:rPr>
            <w:rFonts w:ascii="Times" w:hAnsi="Times"/>
          </w:rPr>
          <w:t xml:space="preserve">con el fin de dejar de un lado los términos que contienen las variables y al otro, las constantes. </w:t>
        </w:r>
        <w:commentRangeEnd w:id="1020"/>
        <w:r w:rsidR="0007691D">
          <w:rPr>
            <w:rStyle w:val="Refdecomentario"/>
          </w:rPr>
          <w:commentReference w:id="1020"/>
        </w:r>
      </w:ins>
      <w:del w:id="1022" w:author="Edgar Josué Malagón Montaña" w:date="2015-11-12T06:27:00Z">
        <w:r w:rsidDel="0007691D">
          <w:rPr>
            <w:rFonts w:ascii="Times" w:hAnsi="Times"/>
          </w:rPr>
          <w:delText>(dejar a un lado los que están con la incógnita y al otro lado los términos independientes)</w:delText>
        </w:r>
      </w:del>
      <w:del w:id="1023" w:author="Edgar Josué Malagón Montaña" w:date="2015-11-12T06:08:00Z">
        <w:r w:rsidDel="007D0143">
          <w:rPr>
            <w:rFonts w:ascii="Times" w:hAnsi="Times"/>
          </w:rPr>
          <w:delText xml:space="preserve"> </w:delText>
        </w:r>
      </w:del>
    </w:p>
    <w:p w14:paraId="687759A8" w14:textId="12DFD9FE" w:rsidR="00DB7EF7" w:rsidRDefault="00DB7EF7" w:rsidP="00E22AC8">
      <w:pPr>
        <w:pStyle w:val="Prrafodelista"/>
        <w:numPr>
          <w:ilvl w:val="0"/>
          <w:numId w:val="3"/>
        </w:numPr>
        <w:tabs>
          <w:tab w:val="right" w:pos="8498"/>
        </w:tabs>
        <w:spacing w:after="0"/>
        <w:rPr>
          <w:rFonts w:ascii="Times" w:hAnsi="Times"/>
        </w:rPr>
      </w:pPr>
      <w:r>
        <w:rPr>
          <w:rFonts w:ascii="Times" w:hAnsi="Times"/>
        </w:rPr>
        <w:t>Realizar en cada miembro las operaciones indicadas</w:t>
      </w:r>
      <w:commentRangeStart w:id="1024"/>
      <w:ins w:id="1025" w:author="Edgar Josué Malagón Montaña" w:date="2015-11-12T06:08:00Z">
        <w:r w:rsidR="007D0143">
          <w:rPr>
            <w:rFonts w:ascii="Times" w:hAnsi="Times"/>
          </w:rPr>
          <w:t>.</w:t>
        </w:r>
        <w:commentRangeEnd w:id="1024"/>
        <w:r w:rsidR="007D0143">
          <w:rPr>
            <w:rStyle w:val="Refdecomentario"/>
          </w:rPr>
          <w:commentReference w:id="1024"/>
        </w:r>
      </w:ins>
    </w:p>
    <w:p w14:paraId="45B7757F" w14:textId="77777777" w:rsidR="00DB7EF7" w:rsidRDefault="00DB7EF7" w:rsidP="00E22AC8">
      <w:pPr>
        <w:pStyle w:val="Prrafodelista"/>
        <w:numPr>
          <w:ilvl w:val="0"/>
          <w:numId w:val="3"/>
        </w:numPr>
        <w:tabs>
          <w:tab w:val="right" w:pos="8498"/>
        </w:tabs>
        <w:spacing w:after="0"/>
        <w:rPr>
          <w:rFonts w:ascii="Times" w:hAnsi="Times"/>
        </w:rPr>
      </w:pPr>
      <w:r>
        <w:rPr>
          <w:rFonts w:ascii="Times" w:hAnsi="Times"/>
        </w:rPr>
        <w:t>Despejar la incógnita y hallar el resultado.</w:t>
      </w:r>
    </w:p>
    <w:p w14:paraId="2A235F75" w14:textId="77777777" w:rsidR="00DB7EF7" w:rsidRDefault="00DB7EF7" w:rsidP="00DB7EF7">
      <w:pPr>
        <w:tabs>
          <w:tab w:val="right" w:pos="8498"/>
        </w:tabs>
        <w:spacing w:after="0"/>
        <w:rPr>
          <w:rFonts w:ascii="Times" w:hAnsi="Times"/>
        </w:rPr>
      </w:pPr>
    </w:p>
    <w:p w14:paraId="2A11C892" w14:textId="55049C9B" w:rsidR="00DB7EF7" w:rsidDel="00EE26F9" w:rsidRDefault="00DB7EF7" w:rsidP="00DB7EF7">
      <w:pPr>
        <w:tabs>
          <w:tab w:val="right" w:pos="8498"/>
        </w:tabs>
        <w:spacing w:after="0"/>
        <w:rPr>
          <w:del w:id="1026" w:author="Edgar Josué Malagón Montaña" w:date="2015-11-12T06:21:00Z"/>
          <w:rFonts w:ascii="Times" w:hAnsi="Times"/>
        </w:rPr>
      </w:pPr>
      <w:del w:id="1027" w:author="Edgar Josué Malagón Montaña" w:date="2015-11-12T06:21:00Z">
        <w:r w:rsidDel="00EE26F9">
          <w:rPr>
            <w:rFonts w:ascii="Times" w:hAnsi="Times"/>
          </w:rPr>
          <w:delText>Veamos cómo se resuelven los ejemplos anteriores.</w:delText>
        </w:r>
      </w:del>
    </w:p>
    <w:p w14:paraId="0748644E" w14:textId="77777777" w:rsidR="00487FBF" w:rsidRDefault="00487FBF" w:rsidP="00DB7EF7">
      <w:pPr>
        <w:tabs>
          <w:tab w:val="right" w:pos="8498"/>
        </w:tabs>
        <w:spacing w:after="0"/>
        <w:rPr>
          <w:rFonts w:ascii="Times" w:hAnsi="Times"/>
        </w:rPr>
      </w:pPr>
    </w:p>
    <w:p w14:paraId="2CF8B91B" w14:textId="77777777" w:rsidR="00EE26F9" w:rsidRDefault="00487FBF" w:rsidP="00487FBF">
      <w:pPr>
        <w:pStyle w:val="Prrafodelista"/>
        <w:numPr>
          <w:ilvl w:val="0"/>
          <w:numId w:val="4"/>
        </w:numPr>
        <w:tabs>
          <w:tab w:val="right" w:pos="8498"/>
        </w:tabs>
        <w:spacing w:after="0"/>
        <w:rPr>
          <w:ins w:id="1028" w:author="Edgar Josué Malagón Montaña" w:date="2015-11-12T06:21:00Z"/>
          <w:rFonts w:ascii="Times" w:hAnsi="Times"/>
        </w:rPr>
      </w:pPr>
      <w:r>
        <w:rPr>
          <w:rFonts w:ascii="Times" w:hAnsi="Times"/>
        </w:rPr>
        <w:t>Resolver la ecuación</w:t>
      </w:r>
      <w:ins w:id="1029" w:author="Edgar Josué Malagón Montaña" w:date="2015-11-12T06:21:00Z">
        <w:r w:rsidR="00EE26F9">
          <w:rPr>
            <w:rFonts w:ascii="Times" w:hAnsi="Times"/>
          </w:rPr>
          <w:t>:</w:t>
        </w:r>
      </w:ins>
    </w:p>
    <w:p w14:paraId="7F3CC0F3" w14:textId="7E733947" w:rsidR="00487FBF" w:rsidRPr="002909D4" w:rsidRDefault="00202CB5">
      <w:pPr>
        <w:pStyle w:val="Prrafodelista"/>
        <w:tabs>
          <w:tab w:val="right" w:pos="8498"/>
        </w:tabs>
        <w:spacing w:after="0"/>
        <w:jc w:val="center"/>
        <w:rPr>
          <w:ins w:id="1030" w:author="Edgar Josué Malagón Montaña" w:date="2015-11-12T06:24:00Z"/>
          <w:rFonts w:ascii="Times" w:eastAsiaTheme="minorEastAsia" w:hAnsi="Times"/>
        </w:rPr>
        <w:pPrChange w:id="1031" w:author="Edgar Josué Malagón Montaña" w:date="2015-11-12T06:21:00Z">
          <w:pPr>
            <w:pStyle w:val="Prrafodelista"/>
            <w:numPr>
              <w:numId w:val="4"/>
            </w:numPr>
            <w:tabs>
              <w:tab w:val="right" w:pos="8498"/>
            </w:tabs>
            <w:spacing w:after="0"/>
            <w:ind w:hanging="360"/>
          </w:pPr>
        </w:pPrChange>
      </w:pPr>
      <m:oMathPara>
        <m:oMath>
          <m:f>
            <m:fPr>
              <m:ctrlPr>
                <w:rPr>
                  <w:rFonts w:ascii="Cambria Math" w:hAnsi="Cambria Math"/>
                  <w:i/>
                </w:rPr>
              </m:ctrlPr>
            </m:fPr>
            <m:num>
              <m:r>
                <w:rPr>
                  <w:rFonts w:ascii="Cambria Math" w:hAnsi="Cambria Math"/>
                </w:rPr>
                <m:t>2x+3</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x+1</m:t>
              </m:r>
            </m:num>
            <m:den>
              <m:r>
                <w:rPr>
                  <w:rFonts w:ascii="Cambria Math" w:hAnsi="Cambria Math"/>
                </w:rPr>
                <m:t>2</m:t>
              </m:r>
            </m:den>
          </m:f>
        </m:oMath>
      </m:oMathPara>
    </w:p>
    <w:p w14:paraId="36051EB1" w14:textId="77777777" w:rsidR="002909D4" w:rsidRDefault="002909D4">
      <w:pPr>
        <w:pStyle w:val="Prrafodelista"/>
        <w:tabs>
          <w:tab w:val="right" w:pos="8498"/>
        </w:tabs>
        <w:spacing w:after="0"/>
        <w:rPr>
          <w:ins w:id="1032" w:author="Edgar Josué Malagón Montaña" w:date="2015-11-12T06:42:00Z"/>
          <w:rFonts w:ascii="Times" w:eastAsiaTheme="minorEastAsia" w:hAnsi="Times"/>
        </w:rPr>
        <w:pPrChange w:id="1033" w:author="Edgar Josué Malagón Montaña" w:date="2015-11-12T06:24:00Z">
          <w:pPr>
            <w:pStyle w:val="Prrafodelista"/>
            <w:numPr>
              <w:numId w:val="4"/>
            </w:numPr>
            <w:tabs>
              <w:tab w:val="right" w:pos="8498"/>
            </w:tabs>
            <w:spacing w:after="0"/>
            <w:ind w:hanging="360"/>
          </w:pPr>
        </w:pPrChange>
      </w:pPr>
    </w:p>
    <w:p w14:paraId="623B16B9" w14:textId="0625650F" w:rsidR="002909D4" w:rsidRPr="00487FBF" w:rsidDel="0007691D" w:rsidRDefault="002909D4">
      <w:pPr>
        <w:pStyle w:val="Prrafodelista"/>
        <w:tabs>
          <w:tab w:val="right" w:pos="8498"/>
        </w:tabs>
        <w:spacing w:after="0"/>
        <w:rPr>
          <w:del w:id="1034" w:author="Edgar Josué Malagón Montaña" w:date="2015-11-12T06:24:00Z"/>
          <w:rFonts w:ascii="Times" w:hAnsi="Times"/>
        </w:rPr>
        <w:pPrChange w:id="1035" w:author="Edgar Josué Malagón Montaña" w:date="2015-11-12T06:24:00Z">
          <w:pPr>
            <w:pStyle w:val="Prrafodelista"/>
            <w:numPr>
              <w:numId w:val="4"/>
            </w:numPr>
            <w:tabs>
              <w:tab w:val="right" w:pos="8498"/>
            </w:tabs>
            <w:spacing w:after="0"/>
            <w:ind w:hanging="360"/>
          </w:pPr>
        </w:pPrChange>
      </w:pPr>
    </w:p>
    <w:p w14:paraId="088B5E3C" w14:textId="77777777" w:rsidR="00430685" w:rsidRDefault="00430685" w:rsidP="00430685">
      <w:pPr>
        <w:tabs>
          <w:tab w:val="right" w:pos="8498"/>
        </w:tabs>
        <w:rPr>
          <w:ins w:id="1036" w:author="Edgar Josué Malagón Montaña" w:date="2015-11-21T07:20:00Z"/>
          <w:rFonts w:ascii="Times" w:hAnsi="Times"/>
        </w:rPr>
      </w:pPr>
      <w:ins w:id="1037" w:author="Edgar Josué Malagón Montaña" w:date="2015-11-21T07:20:00Z">
        <w:r w:rsidRPr="00F342EB">
          <w:rPr>
            <w:rFonts w:ascii="Times" w:hAnsi="Times"/>
          </w:rPr>
          <w:t>Ecuación propuesta</w:t>
        </w:r>
        <w:r>
          <w:rPr>
            <w:rFonts w:ascii="Times" w:hAnsi="Times"/>
          </w:rPr>
          <w:t>.</w:t>
        </w:r>
      </w:ins>
    </w:p>
    <w:p w14:paraId="58C32875" w14:textId="715EF7BE" w:rsidR="00F342EB" w:rsidRPr="00430685" w:rsidRDefault="00430685" w:rsidP="00DB7EF7">
      <w:pPr>
        <w:tabs>
          <w:tab w:val="right" w:pos="8498"/>
        </w:tabs>
        <w:spacing w:after="0"/>
        <w:rPr>
          <w:ins w:id="1038" w:author="Edgar Josué Malagón Montaña" w:date="2015-11-21T07:20:00Z"/>
          <w:rFonts w:ascii="Times" w:eastAsiaTheme="minorEastAsia" w:hAnsi="Times"/>
        </w:rPr>
      </w:pPr>
      <m:oMathPara>
        <m:oMath>
          <m:f>
            <m:fPr>
              <m:ctrlPr>
                <w:ins w:id="1039" w:author="Edgar Josué Malagón Montaña" w:date="2015-11-21T07:20:00Z">
                  <w:rPr>
                    <w:rFonts w:ascii="Cambria Math" w:hAnsi="Cambria Math"/>
                    <w:i/>
                  </w:rPr>
                </w:ins>
              </m:ctrlPr>
            </m:fPr>
            <m:num>
              <w:ins w:id="1040" w:author="Edgar Josué Malagón Montaña" w:date="2015-11-21T07:20:00Z">
                <m:r>
                  <w:rPr>
                    <w:rFonts w:ascii="Cambria Math" w:hAnsi="Cambria Math"/>
                  </w:rPr>
                  <m:t>2x+3</m:t>
                </m:r>
              </w:ins>
            </m:num>
            <m:den>
              <w:ins w:id="1041" w:author="Edgar Josué Malagón Montaña" w:date="2015-11-21T07:20:00Z">
                <m:r>
                  <w:rPr>
                    <w:rFonts w:ascii="Cambria Math" w:hAnsi="Cambria Math"/>
                  </w:rPr>
                  <m:t>2</m:t>
                </m:r>
              </w:ins>
            </m:den>
          </m:f>
          <w:ins w:id="1042" w:author="Edgar Josué Malagón Montaña" w:date="2015-11-21T07:20:00Z">
            <m:r>
              <w:rPr>
                <w:rFonts w:ascii="Cambria Math" w:hAnsi="Cambria Math"/>
              </w:rPr>
              <m:t>-</m:t>
            </m:r>
          </w:ins>
          <m:f>
            <m:fPr>
              <m:ctrlPr>
                <w:ins w:id="1043" w:author="Edgar Josué Malagón Montaña" w:date="2015-11-21T07:20:00Z">
                  <w:rPr>
                    <w:rFonts w:ascii="Cambria Math" w:hAnsi="Cambria Math"/>
                    <w:i/>
                  </w:rPr>
                </w:ins>
              </m:ctrlPr>
            </m:fPr>
            <m:num>
              <w:ins w:id="1044" w:author="Edgar Josué Malagón Montaña" w:date="2015-11-21T07:20:00Z">
                <m:r>
                  <w:rPr>
                    <w:rFonts w:ascii="Cambria Math" w:hAnsi="Cambria Math"/>
                  </w:rPr>
                  <m:t>1</m:t>
                </m:r>
              </w:ins>
            </m:num>
            <m:den>
              <w:ins w:id="1045" w:author="Edgar Josué Malagón Montaña" w:date="2015-11-21T07:20:00Z">
                <m:r>
                  <w:rPr>
                    <w:rFonts w:ascii="Cambria Math" w:hAnsi="Cambria Math"/>
                  </w:rPr>
                  <m:t>3</m:t>
                </m:r>
              </w:ins>
            </m:den>
          </m:f>
          <w:ins w:id="1046" w:author="Edgar Josué Malagón Montaña" w:date="2015-11-21T07:20:00Z">
            <m:r>
              <w:rPr>
                <w:rFonts w:ascii="Cambria Math" w:hAnsi="Cambria Math"/>
              </w:rPr>
              <m:t>=</m:t>
            </m:r>
          </w:ins>
          <m:f>
            <m:fPr>
              <m:ctrlPr>
                <w:ins w:id="1047" w:author="Edgar Josué Malagón Montaña" w:date="2015-11-21T07:20:00Z">
                  <w:rPr>
                    <w:rFonts w:ascii="Cambria Math" w:hAnsi="Cambria Math"/>
                    <w:i/>
                  </w:rPr>
                </w:ins>
              </m:ctrlPr>
            </m:fPr>
            <m:num>
              <w:ins w:id="1048" w:author="Edgar Josué Malagón Montaña" w:date="2015-11-21T07:20:00Z">
                <m:r>
                  <w:rPr>
                    <w:rFonts w:ascii="Cambria Math" w:hAnsi="Cambria Math"/>
                  </w:rPr>
                  <m:t>x+1</m:t>
                </m:r>
              </w:ins>
            </m:num>
            <m:den>
              <w:ins w:id="1049" w:author="Edgar Josué Malagón Montaña" w:date="2015-11-21T07:20:00Z">
                <m:r>
                  <w:rPr>
                    <w:rFonts w:ascii="Cambria Math" w:hAnsi="Cambria Math"/>
                  </w:rPr>
                  <m:t>2</m:t>
                </m:r>
              </w:ins>
            </m:den>
          </m:f>
        </m:oMath>
      </m:oMathPara>
    </w:p>
    <w:p w14:paraId="63531B33" w14:textId="77777777" w:rsidR="00430685" w:rsidRDefault="00430685" w:rsidP="00DB7EF7">
      <w:pPr>
        <w:tabs>
          <w:tab w:val="right" w:pos="8498"/>
        </w:tabs>
        <w:spacing w:after="0"/>
        <w:rPr>
          <w:ins w:id="1050" w:author="Edgar Josué Malagón Montaña" w:date="2015-11-21T07:20:00Z"/>
          <w:rFonts w:ascii="Times" w:eastAsiaTheme="minorEastAsia" w:hAnsi="Times"/>
        </w:rPr>
      </w:pPr>
    </w:p>
    <w:p w14:paraId="36625330" w14:textId="77777777" w:rsidR="00430685" w:rsidRDefault="00430685" w:rsidP="00430685">
      <w:pPr>
        <w:tabs>
          <w:tab w:val="right" w:pos="8498"/>
        </w:tabs>
        <w:rPr>
          <w:ins w:id="1051" w:author="Edgar Josué Malagón Montaña" w:date="2015-11-21T07:20:00Z"/>
          <w:rFonts w:ascii="Times" w:hAnsi="Times"/>
        </w:rPr>
      </w:pPr>
      <w:ins w:id="1052" w:author="Edgar Josué Malagón Montaña" w:date="2015-11-21T07:20:00Z">
        <w:r>
          <w:rPr>
            <w:rFonts w:ascii="Times" w:hAnsi="Times"/>
          </w:rPr>
          <w:t xml:space="preserve">Se multiplica cada miembro por el </w:t>
        </w:r>
        <w:proofErr w:type="spellStart"/>
        <w:r>
          <w:rPr>
            <w:rFonts w:ascii="Times" w:hAnsi="Times"/>
          </w:rPr>
          <w:t>m.c.m</w:t>
        </w:r>
        <w:proofErr w:type="spellEnd"/>
        <w:r>
          <w:rPr>
            <w:rFonts w:ascii="Times" w:hAnsi="Times"/>
          </w:rPr>
          <w:t>. que en este caso es 6.</w:t>
        </w:r>
      </w:ins>
    </w:p>
    <w:p w14:paraId="06475204" w14:textId="35089BAD" w:rsidR="00430685" w:rsidRPr="00430685" w:rsidRDefault="00430685" w:rsidP="00DB7EF7">
      <w:pPr>
        <w:tabs>
          <w:tab w:val="right" w:pos="8498"/>
        </w:tabs>
        <w:spacing w:after="0"/>
        <w:rPr>
          <w:ins w:id="1053" w:author="Edgar Josué Malagón Montaña" w:date="2015-11-21T07:20:00Z"/>
          <w:rFonts w:ascii="Times" w:eastAsiaTheme="minorEastAsia" w:hAnsi="Times"/>
        </w:rPr>
      </w:pPr>
      <m:oMathPara>
        <m:oMath>
          <m:f>
            <m:fPr>
              <m:ctrlPr>
                <w:ins w:id="1054" w:author="Edgar Josué Malagón Montaña" w:date="2015-11-21T07:20:00Z">
                  <w:rPr>
                    <w:rFonts w:ascii="Cambria Math" w:eastAsia="Calibri" w:hAnsi="Cambria Math" w:cs="Times New Roman"/>
                    <w:i/>
                  </w:rPr>
                </w:ins>
              </m:ctrlPr>
            </m:fPr>
            <m:num>
              <w:ins w:id="1055" w:author="Edgar Josué Malagón Montaña" w:date="2015-11-21T07:20:00Z">
                <m:r>
                  <w:rPr>
                    <w:rFonts w:ascii="Cambria Math" w:eastAsia="Calibri" w:hAnsi="Cambria Math" w:cs="Times New Roman"/>
                  </w:rPr>
                  <m:t>6(2x+3)</m:t>
                </m:r>
              </w:ins>
            </m:num>
            <m:den>
              <w:ins w:id="1056" w:author="Edgar Josué Malagón Montaña" w:date="2015-11-21T07:20:00Z">
                <m:r>
                  <w:rPr>
                    <w:rFonts w:ascii="Cambria Math" w:eastAsia="Calibri" w:hAnsi="Cambria Math" w:cs="Times New Roman"/>
                  </w:rPr>
                  <m:t>2</m:t>
                </m:r>
              </w:ins>
            </m:den>
          </m:f>
          <w:ins w:id="1057" w:author="Edgar Josué Malagón Montaña" w:date="2015-11-21T07:20:00Z">
            <m:r>
              <w:rPr>
                <w:rFonts w:ascii="Cambria Math" w:eastAsia="Calibri" w:hAnsi="Cambria Math" w:cs="Times New Roman"/>
              </w:rPr>
              <m:t>-6</m:t>
            </m:r>
          </w:ins>
          <m:d>
            <m:dPr>
              <m:ctrlPr>
                <w:ins w:id="1058" w:author="Edgar Josué Malagón Montaña" w:date="2015-11-21T07:20:00Z">
                  <w:rPr>
                    <w:rFonts w:ascii="Cambria Math" w:eastAsia="Calibri" w:hAnsi="Cambria Math" w:cs="Times New Roman"/>
                    <w:i/>
                  </w:rPr>
                </w:ins>
              </m:ctrlPr>
            </m:dPr>
            <m:e>
              <m:f>
                <m:fPr>
                  <m:ctrlPr>
                    <w:ins w:id="1059" w:author="Edgar Josué Malagón Montaña" w:date="2015-11-21T07:20:00Z">
                      <w:rPr>
                        <w:rFonts w:ascii="Cambria Math" w:eastAsia="Calibri" w:hAnsi="Cambria Math" w:cs="Times New Roman"/>
                        <w:i/>
                      </w:rPr>
                    </w:ins>
                  </m:ctrlPr>
                </m:fPr>
                <m:num>
                  <w:ins w:id="1060" w:author="Edgar Josué Malagón Montaña" w:date="2015-11-21T07:20:00Z">
                    <m:r>
                      <w:rPr>
                        <w:rFonts w:ascii="Cambria Math" w:eastAsia="Calibri" w:hAnsi="Cambria Math" w:cs="Times New Roman"/>
                      </w:rPr>
                      <m:t>1</m:t>
                    </m:r>
                  </w:ins>
                </m:num>
                <m:den>
                  <w:ins w:id="1061" w:author="Edgar Josué Malagón Montaña" w:date="2015-11-21T07:20:00Z">
                    <m:r>
                      <w:rPr>
                        <w:rFonts w:ascii="Cambria Math" w:eastAsia="Calibri" w:hAnsi="Cambria Math" w:cs="Times New Roman"/>
                      </w:rPr>
                      <m:t>3</m:t>
                    </m:r>
                  </w:ins>
                </m:den>
              </m:f>
            </m:e>
          </m:d>
          <w:ins w:id="1062" w:author="Edgar Josué Malagón Montaña" w:date="2015-11-21T07:20:00Z">
            <m:r>
              <w:rPr>
                <w:rFonts w:ascii="Cambria Math" w:eastAsia="Calibri" w:hAnsi="Cambria Math" w:cs="Times New Roman"/>
              </w:rPr>
              <m:t>=</m:t>
            </m:r>
          </w:ins>
          <m:f>
            <m:fPr>
              <m:ctrlPr>
                <w:ins w:id="1063" w:author="Edgar Josué Malagón Montaña" w:date="2015-11-21T07:20:00Z">
                  <w:rPr>
                    <w:rFonts w:ascii="Cambria Math" w:hAnsi="Cambria Math"/>
                    <w:i/>
                  </w:rPr>
                </w:ins>
              </m:ctrlPr>
            </m:fPr>
            <m:num>
              <w:ins w:id="1064" w:author="Edgar Josué Malagón Montaña" w:date="2015-11-21T07:20:00Z">
                <m:r>
                  <w:rPr>
                    <w:rFonts w:ascii="Cambria Math" w:hAnsi="Cambria Math"/>
                  </w:rPr>
                  <m:t>6(x+1)</m:t>
                </m:r>
              </w:ins>
            </m:num>
            <m:den>
              <w:ins w:id="1065" w:author="Edgar Josué Malagón Montaña" w:date="2015-11-21T07:20:00Z">
                <m:r>
                  <w:rPr>
                    <w:rFonts w:ascii="Cambria Math" w:hAnsi="Cambria Math"/>
                  </w:rPr>
                  <m:t>2</m:t>
                </m:r>
              </w:ins>
            </m:den>
          </m:f>
        </m:oMath>
      </m:oMathPara>
    </w:p>
    <w:p w14:paraId="2649153D" w14:textId="77777777" w:rsidR="00430685" w:rsidRDefault="00430685" w:rsidP="00DB7EF7">
      <w:pPr>
        <w:tabs>
          <w:tab w:val="right" w:pos="8498"/>
        </w:tabs>
        <w:spacing w:after="0"/>
        <w:rPr>
          <w:ins w:id="1066" w:author="Edgar Josué Malagón Montaña" w:date="2015-11-21T07:20:00Z"/>
          <w:rFonts w:ascii="Times" w:eastAsiaTheme="minorEastAsia" w:hAnsi="Times"/>
        </w:rPr>
      </w:pPr>
    </w:p>
    <w:p w14:paraId="5BA40EA1" w14:textId="77777777" w:rsidR="00430685" w:rsidRDefault="00430685" w:rsidP="00430685">
      <w:pPr>
        <w:tabs>
          <w:tab w:val="right" w:pos="8498"/>
        </w:tabs>
        <w:rPr>
          <w:ins w:id="1067" w:author="Edgar Josué Malagón Montaña" w:date="2015-11-21T07:21:00Z"/>
          <w:rFonts w:ascii="Times" w:hAnsi="Times"/>
        </w:rPr>
      </w:pPr>
      <w:ins w:id="1068" w:author="Edgar Josué Malagón Montaña" w:date="2015-11-21T07:21:00Z">
        <w:r>
          <w:rPr>
            <w:rFonts w:ascii="Times" w:hAnsi="Times"/>
          </w:rPr>
          <w:t>Se simplifican los denominadores.</w:t>
        </w:r>
      </w:ins>
    </w:p>
    <w:p w14:paraId="5CC09362" w14:textId="1BC5DE29" w:rsidR="00430685" w:rsidRPr="00430685" w:rsidRDefault="00430685" w:rsidP="00DB7EF7">
      <w:pPr>
        <w:tabs>
          <w:tab w:val="right" w:pos="8498"/>
        </w:tabs>
        <w:spacing w:after="0"/>
        <w:rPr>
          <w:ins w:id="1069" w:author="Edgar Josué Malagón Montaña" w:date="2015-11-21T07:21:00Z"/>
          <w:rFonts w:ascii="Times" w:eastAsiaTheme="minorEastAsia" w:hAnsi="Times"/>
        </w:rPr>
      </w:pPr>
      <w:ins w:id="1070" w:author="Edgar Josué Malagón Montaña" w:date="2015-11-21T07:21:00Z">
        <m:oMathPara>
          <m:oMath>
            <m:r>
              <w:rPr>
                <w:rFonts w:ascii="Cambria Math" w:eastAsia="Calibri" w:hAnsi="Cambria Math" w:cs="Times New Roman"/>
              </w:rPr>
              <m:t>3(2x+3)-2=</m:t>
            </m:r>
            <m:r>
              <w:rPr>
                <w:rFonts w:ascii="Cambria Math" w:hAnsi="Cambria Math"/>
              </w:rPr>
              <m:t>3(x+1)</m:t>
            </m:r>
          </m:oMath>
        </m:oMathPara>
      </w:ins>
    </w:p>
    <w:p w14:paraId="10E882CB" w14:textId="636D5606" w:rsidR="00430685" w:rsidRDefault="00430685" w:rsidP="00DB7EF7">
      <w:pPr>
        <w:tabs>
          <w:tab w:val="right" w:pos="8498"/>
        </w:tabs>
        <w:spacing w:after="0"/>
        <w:rPr>
          <w:ins w:id="1071" w:author="Edgar Josué Malagón Montaña" w:date="2015-11-21T07:21:00Z"/>
          <w:rFonts w:ascii="Times" w:eastAsiaTheme="minorEastAsia" w:hAnsi="Times"/>
        </w:rPr>
      </w:pPr>
      <w:ins w:id="1072" w:author="Edgar Josué Malagón Montaña" w:date="2015-11-21T07:21:00Z">
        <m:oMathPara>
          <m:oMath>
            <m:r>
              <w:rPr>
                <w:rFonts w:ascii="Cambria Math" w:eastAsia="Calibri" w:hAnsi="Cambria Math" w:cs="Times New Roman"/>
              </w:rPr>
              <m:t>6x+9-2=3x+3</m:t>
            </m:r>
          </m:oMath>
        </m:oMathPara>
      </w:ins>
    </w:p>
    <w:p w14:paraId="42EE6C8E" w14:textId="1CACB4E4" w:rsidR="00430685" w:rsidRDefault="00430685" w:rsidP="00DB7EF7">
      <w:pPr>
        <w:tabs>
          <w:tab w:val="right" w:pos="8498"/>
        </w:tabs>
        <w:spacing w:after="0"/>
        <w:rPr>
          <w:ins w:id="1073" w:author="Edgar Josué Malagón Montaña" w:date="2015-11-21T07:21:00Z"/>
          <w:rFonts w:ascii="Times" w:hAnsi="Times"/>
        </w:rPr>
      </w:pPr>
      <w:ins w:id="1074" w:author="Edgar Josué Malagón Montaña" w:date="2015-11-21T07:21:00Z">
        <m:oMathPara>
          <m:oMath>
            <m:r>
              <w:rPr>
                <w:rFonts w:ascii="Cambria Math" w:eastAsia="Calibri" w:hAnsi="Cambria Math" w:cs="Times New Roman"/>
              </w:rPr>
              <m:t>6x+7=3x+3</m:t>
            </m:r>
          </m:oMath>
        </m:oMathPara>
      </w:ins>
    </w:p>
    <w:p w14:paraId="748A226E" w14:textId="77777777" w:rsidR="00430685" w:rsidRDefault="00430685" w:rsidP="00DB7EF7">
      <w:pPr>
        <w:tabs>
          <w:tab w:val="right" w:pos="8498"/>
        </w:tabs>
        <w:spacing w:after="0"/>
        <w:rPr>
          <w:ins w:id="1075" w:author="Edgar Josué Malagón Montaña" w:date="2015-11-21T07:22:00Z"/>
          <w:rFonts w:ascii="Times" w:hAnsi="Times"/>
        </w:rPr>
      </w:pPr>
    </w:p>
    <w:p w14:paraId="70051BEB" w14:textId="77777777" w:rsidR="00430685" w:rsidRDefault="00430685" w:rsidP="00430685">
      <w:pPr>
        <w:tabs>
          <w:tab w:val="right" w:pos="8498"/>
        </w:tabs>
        <w:rPr>
          <w:ins w:id="1076" w:author="Edgar Josué Malagón Montaña" w:date="2015-11-21T07:22:00Z"/>
          <w:rFonts w:ascii="Times" w:hAnsi="Times"/>
        </w:rPr>
      </w:pPr>
      <w:ins w:id="1077" w:author="Edgar Josué Malagón Montaña" w:date="2015-11-21T07:22:00Z">
        <w:r>
          <w:rPr>
            <w:rFonts w:ascii="Times" w:hAnsi="Times"/>
          </w:rPr>
          <w:t>Se transponen términos de un lado al otro lado de la igualdad.</w:t>
        </w:r>
      </w:ins>
    </w:p>
    <w:p w14:paraId="3249DD99" w14:textId="6EAF7EE9" w:rsidR="00430685" w:rsidRPr="00430685" w:rsidRDefault="00430685" w:rsidP="00DB7EF7">
      <w:pPr>
        <w:tabs>
          <w:tab w:val="right" w:pos="8498"/>
        </w:tabs>
        <w:spacing w:after="0"/>
        <w:rPr>
          <w:ins w:id="1078" w:author="Edgar Josué Malagón Montaña" w:date="2015-11-21T07:22:00Z"/>
          <w:rFonts w:ascii="Times" w:eastAsiaTheme="minorEastAsia" w:hAnsi="Times"/>
        </w:rPr>
      </w:pPr>
      <w:ins w:id="1079" w:author="Edgar Josué Malagón Montaña" w:date="2015-11-21T07:22:00Z">
        <m:oMathPara>
          <m:oMath>
            <m:r>
              <w:rPr>
                <w:rFonts w:ascii="Cambria Math" w:eastAsia="Calibri" w:hAnsi="Cambria Math" w:cs="Times New Roman"/>
              </w:rPr>
              <m:t>6x-3x=3-7</m:t>
            </m:r>
          </m:oMath>
        </m:oMathPara>
      </w:ins>
    </w:p>
    <w:p w14:paraId="5DA494D2" w14:textId="28B0FC7A" w:rsidR="00430685" w:rsidRPr="00430685" w:rsidRDefault="00430685" w:rsidP="00DB7EF7">
      <w:pPr>
        <w:tabs>
          <w:tab w:val="right" w:pos="8498"/>
        </w:tabs>
        <w:spacing w:after="0"/>
        <w:rPr>
          <w:ins w:id="1080" w:author="Edgar Josué Malagón Montaña" w:date="2015-11-21T07:22:00Z"/>
          <w:rFonts w:ascii="Times" w:eastAsiaTheme="minorEastAsia" w:hAnsi="Times"/>
        </w:rPr>
      </w:pPr>
      <w:ins w:id="1081" w:author="Edgar Josué Malagón Montaña" w:date="2015-11-21T07:22:00Z">
        <m:oMathPara>
          <m:oMath>
            <m:r>
              <w:rPr>
                <w:rFonts w:ascii="Cambria Math" w:eastAsia="Calibri" w:hAnsi="Cambria Math" w:cs="Times New Roman"/>
              </w:rPr>
              <m:t>3x=-4</m:t>
            </m:r>
          </m:oMath>
        </m:oMathPara>
      </w:ins>
    </w:p>
    <w:p w14:paraId="6F831772" w14:textId="77777777" w:rsidR="00430685" w:rsidRDefault="00430685" w:rsidP="00DB7EF7">
      <w:pPr>
        <w:tabs>
          <w:tab w:val="right" w:pos="8498"/>
        </w:tabs>
        <w:spacing w:after="0"/>
        <w:rPr>
          <w:ins w:id="1082" w:author="Edgar Josué Malagón Montaña" w:date="2015-11-21T07:22:00Z"/>
          <w:rFonts w:ascii="Times" w:eastAsiaTheme="minorEastAsia" w:hAnsi="Times"/>
        </w:rPr>
      </w:pPr>
    </w:p>
    <w:p w14:paraId="13276FF2" w14:textId="43226D2B" w:rsidR="00430685" w:rsidRDefault="00430685" w:rsidP="00DB7EF7">
      <w:pPr>
        <w:tabs>
          <w:tab w:val="right" w:pos="8498"/>
        </w:tabs>
        <w:spacing w:after="0"/>
        <w:rPr>
          <w:ins w:id="1083" w:author="Edgar Josué Malagón Montaña" w:date="2015-11-21T07:22:00Z"/>
          <w:rFonts w:ascii="Times" w:hAnsi="Times"/>
        </w:rPr>
      </w:pPr>
      <w:ins w:id="1084" w:author="Edgar Josué Malagón Montaña" w:date="2015-11-21T07:22:00Z">
        <w:r>
          <w:rPr>
            <w:rFonts w:ascii="Times" w:hAnsi="Times"/>
          </w:rPr>
          <w:t>Se despeja la incógnita.</w:t>
        </w:r>
      </w:ins>
    </w:p>
    <w:p w14:paraId="1AC2E5A9" w14:textId="79498206" w:rsidR="00430685" w:rsidRDefault="00430685" w:rsidP="00DB7EF7">
      <w:pPr>
        <w:tabs>
          <w:tab w:val="right" w:pos="8498"/>
        </w:tabs>
        <w:spacing w:after="0"/>
        <w:rPr>
          <w:ins w:id="1085" w:author="Edgar Josué Malagón Montaña" w:date="2015-11-21T07:20:00Z"/>
          <w:rFonts w:ascii="Times" w:hAnsi="Times"/>
        </w:rPr>
      </w:pPr>
      <w:ins w:id="1086" w:author="Edgar Josué Malagón Montaña" w:date="2015-11-21T07:22:00Z">
        <m:oMathPara>
          <m:oMath>
            <m:r>
              <w:rPr>
                <w:rFonts w:ascii="Cambria Math" w:eastAsia="Calibri" w:hAnsi="Cambria Math" w:cs="Times New Roman"/>
              </w:rPr>
              <m:t>x=-</m:t>
            </m:r>
            <m:f>
              <m:fPr>
                <m:ctrlPr>
                  <w:rPr>
                    <w:rFonts w:ascii="Cambria Math" w:eastAsia="Calibri" w:hAnsi="Cambria Math" w:cs="Times New Roman"/>
                    <w:i/>
                  </w:rPr>
                </m:ctrlPr>
              </m:fPr>
              <m:num>
                <m:r>
                  <w:rPr>
                    <w:rFonts w:ascii="Cambria Math" w:eastAsia="Calibri" w:hAnsi="Cambria Math" w:cs="Times New Roman"/>
                  </w:rPr>
                  <m:t>4</m:t>
                </m:r>
              </m:num>
              <m:den>
                <m:r>
                  <w:rPr>
                    <w:rFonts w:ascii="Cambria Math" w:eastAsia="Calibri" w:hAnsi="Cambria Math" w:cs="Times New Roman"/>
                  </w:rPr>
                  <m:t>3</m:t>
                </m:r>
              </m:den>
            </m:f>
          </m:oMath>
        </m:oMathPara>
      </w:ins>
    </w:p>
    <w:p w14:paraId="30AD6F16" w14:textId="77777777" w:rsidR="00430685" w:rsidRDefault="00430685" w:rsidP="00DB7EF7">
      <w:pPr>
        <w:tabs>
          <w:tab w:val="right" w:pos="8498"/>
        </w:tabs>
        <w:spacing w:after="0"/>
        <w:rPr>
          <w:rFonts w:ascii="Times" w:hAnsi="Times"/>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5"/>
        <w:gridCol w:w="4423"/>
      </w:tblGrid>
      <w:tr w:rsidR="00F342EB" w:rsidDel="00430685" w14:paraId="7981B286" w14:textId="2A4D76B9" w:rsidTr="00E34BED">
        <w:trPr>
          <w:del w:id="1087" w:author="Edgar Josué Malagón Montaña" w:date="2015-11-21T07:22:00Z"/>
        </w:trPr>
        <w:tc>
          <w:tcPr>
            <w:tcW w:w="4489" w:type="dxa"/>
          </w:tcPr>
          <w:p w14:paraId="51F3E5D9" w14:textId="7ECCB8FC" w:rsidR="00F342EB" w:rsidRPr="00F342EB" w:rsidDel="00430685" w:rsidRDefault="00202CB5" w:rsidP="006639B5">
            <w:pPr>
              <w:tabs>
                <w:tab w:val="right" w:pos="8498"/>
              </w:tabs>
              <w:rPr>
                <w:del w:id="1088" w:author="Edgar Josué Malagón Montaña" w:date="2015-11-21T07:22:00Z"/>
                <w:rFonts w:ascii="Times" w:eastAsiaTheme="minorEastAsia" w:hAnsi="Times"/>
              </w:rPr>
            </w:pPr>
            <m:oMathPara>
              <m:oMath>
                <m:f>
                  <m:fPr>
                    <m:ctrlPr>
                      <w:del w:id="1089" w:author="Edgar Josué Malagón Montaña" w:date="2015-11-21T07:22:00Z">
                        <w:rPr>
                          <w:rFonts w:ascii="Cambria Math" w:hAnsi="Cambria Math"/>
                          <w:i/>
                        </w:rPr>
                      </w:del>
                    </m:ctrlPr>
                  </m:fPr>
                  <m:num>
                    <w:del w:id="1090" w:author="Edgar Josué Malagón Montaña" w:date="2015-11-21T07:22:00Z">
                      <m:r>
                        <w:rPr>
                          <w:rFonts w:ascii="Cambria Math" w:hAnsi="Cambria Math"/>
                        </w:rPr>
                        <m:t>2x+3</m:t>
                      </m:r>
                    </w:del>
                  </m:num>
                  <m:den>
                    <w:del w:id="1091" w:author="Edgar Josué Malagón Montaña" w:date="2015-11-21T07:22:00Z">
                      <m:r>
                        <w:rPr>
                          <w:rFonts w:ascii="Cambria Math" w:hAnsi="Cambria Math"/>
                        </w:rPr>
                        <m:t>2</m:t>
                      </m:r>
                    </w:del>
                  </m:den>
                </m:f>
                <w:del w:id="1092" w:author="Edgar Josué Malagón Montaña" w:date="2015-11-21T07:22:00Z">
                  <m:r>
                    <w:rPr>
                      <w:rFonts w:ascii="Cambria Math" w:hAnsi="Cambria Math"/>
                    </w:rPr>
                    <m:t>-</m:t>
                  </m:r>
                </w:del>
                <m:f>
                  <m:fPr>
                    <m:ctrlPr>
                      <w:del w:id="1093" w:author="Edgar Josué Malagón Montaña" w:date="2015-11-21T07:22:00Z">
                        <w:rPr>
                          <w:rFonts w:ascii="Cambria Math" w:hAnsi="Cambria Math"/>
                          <w:i/>
                        </w:rPr>
                      </w:del>
                    </m:ctrlPr>
                  </m:fPr>
                  <m:num>
                    <w:del w:id="1094" w:author="Edgar Josué Malagón Montaña" w:date="2015-11-21T07:22:00Z">
                      <m:r>
                        <w:rPr>
                          <w:rFonts w:ascii="Cambria Math" w:hAnsi="Cambria Math"/>
                        </w:rPr>
                        <m:t>1</m:t>
                      </m:r>
                    </w:del>
                  </m:num>
                  <m:den>
                    <w:del w:id="1095" w:author="Edgar Josué Malagón Montaña" w:date="2015-11-21T07:22:00Z">
                      <m:r>
                        <w:rPr>
                          <w:rFonts w:ascii="Cambria Math" w:hAnsi="Cambria Math"/>
                        </w:rPr>
                        <m:t>3</m:t>
                      </m:r>
                    </w:del>
                  </m:den>
                </m:f>
                <w:del w:id="1096" w:author="Edgar Josué Malagón Montaña" w:date="2015-11-21T07:22:00Z">
                  <m:r>
                    <w:rPr>
                      <w:rFonts w:ascii="Cambria Math" w:hAnsi="Cambria Math"/>
                    </w:rPr>
                    <m:t>=</m:t>
                  </m:r>
                </w:del>
                <m:f>
                  <m:fPr>
                    <m:ctrlPr>
                      <w:del w:id="1097" w:author="Edgar Josué Malagón Montaña" w:date="2015-11-21T07:22:00Z">
                        <w:rPr>
                          <w:rFonts w:ascii="Cambria Math" w:hAnsi="Cambria Math"/>
                          <w:i/>
                        </w:rPr>
                      </w:del>
                    </m:ctrlPr>
                  </m:fPr>
                  <m:num>
                    <w:del w:id="1098" w:author="Edgar Josué Malagón Montaña" w:date="2015-11-21T07:22:00Z">
                      <m:r>
                        <w:rPr>
                          <w:rFonts w:ascii="Cambria Math" w:hAnsi="Cambria Math"/>
                        </w:rPr>
                        <m:t>x+1</m:t>
                      </m:r>
                    </w:del>
                  </m:num>
                  <m:den>
                    <w:del w:id="1099" w:author="Edgar Josué Malagón Montaña" w:date="2015-11-21T07:22:00Z">
                      <m:r>
                        <w:rPr>
                          <w:rFonts w:ascii="Cambria Math" w:hAnsi="Cambria Math"/>
                        </w:rPr>
                        <m:t>2</m:t>
                      </m:r>
                    </w:del>
                  </m:den>
                </m:f>
              </m:oMath>
            </m:oMathPara>
          </w:p>
        </w:tc>
        <w:tc>
          <w:tcPr>
            <w:tcW w:w="4489" w:type="dxa"/>
          </w:tcPr>
          <w:p w14:paraId="14C58B67" w14:textId="62EFF316" w:rsidR="0007691D" w:rsidRPr="00F342EB" w:rsidDel="00430685" w:rsidRDefault="00F342EB" w:rsidP="006639B5">
            <w:pPr>
              <w:tabs>
                <w:tab w:val="right" w:pos="8498"/>
              </w:tabs>
              <w:rPr>
                <w:del w:id="1100" w:author="Edgar Josué Malagón Montaña" w:date="2015-11-21T07:22:00Z"/>
                <w:rFonts w:ascii="Times" w:hAnsi="Times"/>
              </w:rPr>
            </w:pPr>
            <w:del w:id="1101" w:author="Edgar Josué Malagón Montaña" w:date="2015-11-21T07:22:00Z">
              <w:r w:rsidRPr="00F342EB" w:rsidDel="00430685">
                <w:rPr>
                  <w:rFonts w:ascii="Times" w:hAnsi="Times"/>
                </w:rPr>
                <w:delText>Ecuación propuesta</w:delText>
              </w:r>
            </w:del>
          </w:p>
        </w:tc>
      </w:tr>
      <w:tr w:rsidR="00F342EB" w:rsidDel="00430685" w14:paraId="041CDA2A" w14:textId="2F649CF2" w:rsidTr="00E34BED">
        <w:trPr>
          <w:del w:id="1102" w:author="Edgar Josué Malagón Montaña" w:date="2015-11-21T07:22:00Z"/>
        </w:trPr>
        <w:tc>
          <w:tcPr>
            <w:tcW w:w="4489" w:type="dxa"/>
          </w:tcPr>
          <w:p w14:paraId="7FAAC326" w14:textId="2CB177FC" w:rsidR="00F342EB" w:rsidRPr="00F342EB" w:rsidDel="00430685" w:rsidRDefault="00202CB5" w:rsidP="008677AB">
            <w:pPr>
              <w:tabs>
                <w:tab w:val="right" w:pos="8498"/>
              </w:tabs>
              <w:rPr>
                <w:del w:id="1103" w:author="Edgar Josué Malagón Montaña" w:date="2015-11-21T07:22:00Z"/>
                <w:rFonts w:ascii="Times" w:eastAsia="Calibri" w:hAnsi="Times" w:cs="Times New Roman"/>
              </w:rPr>
            </w:pPr>
            <m:oMathPara>
              <m:oMath>
                <m:f>
                  <m:fPr>
                    <m:ctrlPr>
                      <w:del w:id="1104" w:author="Edgar Josué Malagón Montaña" w:date="2015-11-21T07:22:00Z">
                        <w:rPr>
                          <w:rFonts w:ascii="Cambria Math" w:eastAsia="Calibri" w:hAnsi="Cambria Math" w:cs="Times New Roman"/>
                          <w:i/>
                        </w:rPr>
                      </w:del>
                    </m:ctrlPr>
                  </m:fPr>
                  <m:num>
                    <w:del w:id="1105" w:author="Edgar Josué Malagón Montaña" w:date="2015-11-21T07:22:00Z">
                      <m:r>
                        <w:rPr>
                          <w:rFonts w:ascii="Cambria Math" w:eastAsia="Calibri" w:hAnsi="Cambria Math" w:cs="Times New Roman"/>
                        </w:rPr>
                        <m:t>6(2x+3)</m:t>
                      </m:r>
                    </w:del>
                  </m:num>
                  <m:den>
                    <w:del w:id="1106" w:author="Edgar Josué Malagón Montaña" w:date="2015-11-21T07:22:00Z">
                      <m:r>
                        <w:rPr>
                          <w:rFonts w:ascii="Cambria Math" w:eastAsia="Calibri" w:hAnsi="Cambria Math" w:cs="Times New Roman"/>
                        </w:rPr>
                        <m:t>2</m:t>
                      </m:r>
                    </w:del>
                  </m:den>
                </m:f>
                <w:del w:id="1107" w:author="Edgar Josué Malagón Montaña" w:date="2015-11-21T07:22:00Z">
                  <m:r>
                    <w:rPr>
                      <w:rFonts w:ascii="Cambria Math" w:eastAsia="Calibri" w:hAnsi="Cambria Math" w:cs="Times New Roman"/>
                    </w:rPr>
                    <m:t>-6</m:t>
                  </m:r>
                </w:del>
                <m:d>
                  <m:dPr>
                    <m:ctrlPr>
                      <w:del w:id="1108" w:author="Edgar Josué Malagón Montaña" w:date="2015-11-21T07:22:00Z">
                        <w:rPr>
                          <w:rFonts w:ascii="Cambria Math" w:eastAsia="Calibri" w:hAnsi="Cambria Math" w:cs="Times New Roman"/>
                          <w:i/>
                        </w:rPr>
                      </w:del>
                    </m:ctrlPr>
                  </m:dPr>
                  <m:e>
                    <m:f>
                      <m:fPr>
                        <m:ctrlPr>
                          <w:del w:id="1109" w:author="Edgar Josué Malagón Montaña" w:date="2015-11-21T07:22:00Z">
                            <w:rPr>
                              <w:rFonts w:ascii="Cambria Math" w:eastAsia="Calibri" w:hAnsi="Cambria Math" w:cs="Times New Roman"/>
                              <w:i/>
                            </w:rPr>
                          </w:del>
                        </m:ctrlPr>
                      </m:fPr>
                      <m:num>
                        <w:del w:id="1110" w:author="Edgar Josué Malagón Montaña" w:date="2015-11-21T07:22:00Z">
                          <m:r>
                            <w:rPr>
                              <w:rFonts w:ascii="Cambria Math" w:eastAsia="Calibri" w:hAnsi="Cambria Math" w:cs="Times New Roman"/>
                            </w:rPr>
                            <m:t>1</m:t>
                          </m:r>
                        </w:del>
                      </m:num>
                      <m:den>
                        <w:del w:id="1111" w:author="Edgar Josué Malagón Montaña" w:date="2015-11-21T07:22:00Z">
                          <m:r>
                            <w:rPr>
                              <w:rFonts w:ascii="Cambria Math" w:eastAsia="Calibri" w:hAnsi="Cambria Math" w:cs="Times New Roman"/>
                            </w:rPr>
                            <m:t>3</m:t>
                          </m:r>
                        </w:del>
                      </m:den>
                    </m:f>
                  </m:e>
                </m:d>
                <w:del w:id="1112" w:author="Edgar Josué Malagón Montaña" w:date="2015-11-21T07:22:00Z">
                  <m:r>
                    <w:rPr>
                      <w:rFonts w:ascii="Cambria Math" w:eastAsia="Calibri" w:hAnsi="Cambria Math" w:cs="Times New Roman"/>
                    </w:rPr>
                    <m:t>=</m:t>
                  </m:r>
                </w:del>
                <m:f>
                  <m:fPr>
                    <m:ctrlPr>
                      <w:del w:id="1113" w:author="Edgar Josué Malagón Montaña" w:date="2015-11-21T07:22:00Z">
                        <w:rPr>
                          <w:rFonts w:ascii="Cambria Math" w:hAnsi="Cambria Math"/>
                          <w:i/>
                        </w:rPr>
                      </w:del>
                    </m:ctrlPr>
                  </m:fPr>
                  <m:num>
                    <w:del w:id="1114" w:author="Edgar Josué Malagón Montaña" w:date="2015-11-21T07:22:00Z">
                      <m:r>
                        <w:rPr>
                          <w:rFonts w:ascii="Cambria Math" w:hAnsi="Cambria Math"/>
                        </w:rPr>
                        <m:t>6(x+1)</m:t>
                      </m:r>
                    </w:del>
                  </m:num>
                  <m:den>
                    <w:del w:id="1115" w:author="Edgar Josué Malagón Montaña" w:date="2015-11-21T07:22:00Z">
                      <m:r>
                        <w:rPr>
                          <w:rFonts w:ascii="Cambria Math" w:hAnsi="Cambria Math"/>
                        </w:rPr>
                        <m:t>2</m:t>
                      </m:r>
                    </w:del>
                  </m:den>
                </m:f>
              </m:oMath>
            </m:oMathPara>
          </w:p>
        </w:tc>
        <w:tc>
          <w:tcPr>
            <w:tcW w:w="4489" w:type="dxa"/>
          </w:tcPr>
          <w:p w14:paraId="550D8E67" w14:textId="3DC0FADC" w:rsidR="0007691D" w:rsidRPr="00F342EB" w:rsidDel="00430685" w:rsidRDefault="008677AB" w:rsidP="006639B5">
            <w:pPr>
              <w:tabs>
                <w:tab w:val="right" w:pos="8498"/>
              </w:tabs>
              <w:rPr>
                <w:del w:id="1116" w:author="Edgar Josué Malagón Montaña" w:date="2015-11-21T07:22:00Z"/>
                <w:rFonts w:ascii="Times" w:hAnsi="Times"/>
              </w:rPr>
            </w:pPr>
            <w:del w:id="1117" w:author="Edgar Josué Malagón Montaña" w:date="2015-11-12T06:25:00Z">
              <w:r w:rsidDel="0007691D">
                <w:rPr>
                  <w:rFonts w:ascii="Times" w:hAnsi="Times"/>
                </w:rPr>
                <w:delText>Multiplicamos</w:delText>
              </w:r>
            </w:del>
            <w:del w:id="1118" w:author="Edgar Josué Malagón Montaña" w:date="2015-11-21T07:22:00Z">
              <w:r w:rsidDel="00430685">
                <w:rPr>
                  <w:rFonts w:ascii="Times" w:hAnsi="Times"/>
                </w:rPr>
                <w:delText xml:space="preserve"> cada miembro por el mcm que en este caso es 6</w:delText>
              </w:r>
            </w:del>
          </w:p>
        </w:tc>
      </w:tr>
      <w:tr w:rsidR="00F342EB" w:rsidDel="00430685" w14:paraId="3449DA1A" w14:textId="523D0CF0" w:rsidTr="00E34BED">
        <w:trPr>
          <w:del w:id="1119" w:author="Edgar Josué Malagón Montaña" w:date="2015-11-21T07:22:00Z"/>
        </w:trPr>
        <w:tc>
          <w:tcPr>
            <w:tcW w:w="4489" w:type="dxa"/>
          </w:tcPr>
          <w:p w14:paraId="61EA4171" w14:textId="39A85166" w:rsidR="00F342EB" w:rsidRPr="00F342EB" w:rsidDel="00430685" w:rsidRDefault="008677AB" w:rsidP="008677AB">
            <w:pPr>
              <w:tabs>
                <w:tab w:val="right" w:pos="8498"/>
              </w:tabs>
              <w:rPr>
                <w:del w:id="1120" w:author="Edgar Josué Malagón Montaña" w:date="2015-11-21T07:22:00Z"/>
                <w:rFonts w:ascii="Times" w:eastAsia="Calibri" w:hAnsi="Times" w:cs="Times New Roman"/>
              </w:rPr>
            </w:pPr>
            <w:del w:id="1121" w:author="Edgar Josué Malagón Montaña" w:date="2015-11-21T07:22:00Z">
              <m:oMathPara>
                <m:oMath>
                  <m:r>
                    <w:rPr>
                      <w:rFonts w:ascii="Cambria Math" w:eastAsia="Calibri" w:hAnsi="Cambria Math" w:cs="Times New Roman"/>
                    </w:rPr>
                    <m:t>3(2x+3)-2=</m:t>
                  </m:r>
                  <m:r>
                    <w:rPr>
                      <w:rFonts w:ascii="Cambria Math" w:hAnsi="Cambria Math"/>
                    </w:rPr>
                    <m:t>3(x+1)</m:t>
                  </m:r>
                </m:oMath>
              </m:oMathPara>
            </w:del>
          </w:p>
        </w:tc>
        <w:tc>
          <w:tcPr>
            <w:tcW w:w="4489" w:type="dxa"/>
          </w:tcPr>
          <w:p w14:paraId="72DD7120" w14:textId="2958E45A" w:rsidR="0007691D" w:rsidRPr="00F342EB" w:rsidDel="00430685" w:rsidRDefault="008677AB" w:rsidP="00F342EB">
            <w:pPr>
              <w:tabs>
                <w:tab w:val="right" w:pos="8498"/>
              </w:tabs>
              <w:rPr>
                <w:del w:id="1122" w:author="Edgar Josué Malagón Montaña" w:date="2015-11-21T07:22:00Z"/>
                <w:rFonts w:ascii="Times" w:hAnsi="Times"/>
              </w:rPr>
            </w:pPr>
            <w:del w:id="1123" w:author="Edgar Josué Malagón Montaña" w:date="2015-11-21T07:22:00Z">
              <w:r w:rsidDel="00430685">
                <w:rPr>
                  <w:rFonts w:ascii="Times" w:hAnsi="Times"/>
                </w:rPr>
                <w:delText>S</w:delText>
              </w:r>
            </w:del>
            <w:del w:id="1124" w:author="Edgar Josué Malagón Montaña" w:date="2015-11-12T06:26:00Z">
              <w:r w:rsidDel="0007691D">
                <w:rPr>
                  <w:rFonts w:ascii="Times" w:hAnsi="Times"/>
                </w:rPr>
                <w:delText>implificamos</w:delText>
              </w:r>
            </w:del>
            <w:del w:id="1125" w:author="Edgar Josué Malagón Montaña" w:date="2015-11-21T07:22:00Z">
              <w:r w:rsidDel="00430685">
                <w:rPr>
                  <w:rFonts w:ascii="Times" w:hAnsi="Times"/>
                </w:rPr>
                <w:delText xml:space="preserve"> los denominadores</w:delText>
              </w:r>
            </w:del>
          </w:p>
        </w:tc>
      </w:tr>
      <w:tr w:rsidR="008677AB" w:rsidDel="00430685" w14:paraId="6BD16B2F" w14:textId="68B3C4B5" w:rsidTr="00E34BED">
        <w:trPr>
          <w:del w:id="1126" w:author="Edgar Josué Malagón Montaña" w:date="2015-11-21T07:22:00Z"/>
        </w:trPr>
        <w:tc>
          <w:tcPr>
            <w:tcW w:w="4489" w:type="dxa"/>
          </w:tcPr>
          <w:p w14:paraId="1040EC7E" w14:textId="4284029D" w:rsidR="008677AB" w:rsidDel="00430685" w:rsidRDefault="008677AB" w:rsidP="008677AB">
            <w:pPr>
              <w:tabs>
                <w:tab w:val="right" w:pos="8498"/>
              </w:tabs>
              <w:rPr>
                <w:del w:id="1127" w:author="Edgar Josué Malagón Montaña" w:date="2015-11-21T07:22:00Z"/>
                <w:rFonts w:ascii="Times" w:eastAsia="Calibri" w:hAnsi="Times" w:cs="Times New Roman"/>
              </w:rPr>
            </w:pPr>
            <w:del w:id="1128" w:author="Edgar Josué Malagón Montaña" w:date="2015-11-21T07:22:00Z">
              <m:oMathPara>
                <m:oMath>
                  <m:r>
                    <w:rPr>
                      <w:rFonts w:ascii="Cambria Math" w:eastAsia="Calibri" w:hAnsi="Cambria Math" w:cs="Times New Roman"/>
                    </w:rPr>
                    <m:t>6x+9-2=3x+3</m:t>
                  </m:r>
                </m:oMath>
              </m:oMathPara>
            </w:del>
          </w:p>
        </w:tc>
        <w:tc>
          <w:tcPr>
            <w:tcW w:w="4489" w:type="dxa"/>
          </w:tcPr>
          <w:p w14:paraId="25BD5778" w14:textId="79345BD4" w:rsidR="0007691D" w:rsidRPr="00F342EB" w:rsidDel="00430685" w:rsidRDefault="008677AB" w:rsidP="00F342EB">
            <w:pPr>
              <w:tabs>
                <w:tab w:val="right" w:pos="8498"/>
              </w:tabs>
              <w:rPr>
                <w:del w:id="1129" w:author="Edgar Josué Malagón Montaña" w:date="2015-11-21T07:22:00Z"/>
                <w:rFonts w:ascii="Times" w:hAnsi="Times"/>
              </w:rPr>
            </w:pPr>
            <w:del w:id="1130" w:author="Edgar Josué Malagón Montaña" w:date="2015-11-12T06:26:00Z">
              <w:r w:rsidDel="0007691D">
                <w:rPr>
                  <w:rFonts w:ascii="Times" w:hAnsi="Times"/>
                </w:rPr>
                <w:delText>Desarrollamos</w:delText>
              </w:r>
            </w:del>
            <w:del w:id="1131" w:author="Edgar Josué Malagón Montaña" w:date="2015-11-21T07:22:00Z">
              <w:r w:rsidDel="00430685">
                <w:rPr>
                  <w:rFonts w:ascii="Times" w:hAnsi="Times"/>
                </w:rPr>
                <w:delText xml:space="preserve"> las operaciones indicadas</w:delText>
              </w:r>
            </w:del>
          </w:p>
        </w:tc>
      </w:tr>
      <w:tr w:rsidR="008677AB" w:rsidDel="00430685" w14:paraId="09BA3794" w14:textId="4F6B70EE" w:rsidTr="00E34BED">
        <w:trPr>
          <w:del w:id="1132" w:author="Edgar Josué Malagón Montaña" w:date="2015-11-21T07:22:00Z"/>
        </w:trPr>
        <w:tc>
          <w:tcPr>
            <w:tcW w:w="4489" w:type="dxa"/>
          </w:tcPr>
          <w:p w14:paraId="5C09ED0C" w14:textId="5D20E1D1" w:rsidR="008677AB" w:rsidDel="00430685" w:rsidRDefault="008677AB" w:rsidP="008677AB">
            <w:pPr>
              <w:tabs>
                <w:tab w:val="right" w:pos="8498"/>
              </w:tabs>
              <w:rPr>
                <w:del w:id="1133" w:author="Edgar Josué Malagón Montaña" w:date="2015-11-21T07:22:00Z"/>
                <w:rFonts w:ascii="Times" w:eastAsia="Calibri" w:hAnsi="Times" w:cs="Times New Roman"/>
              </w:rPr>
            </w:pPr>
            <w:del w:id="1134" w:author="Edgar Josué Malagón Montaña" w:date="2015-11-21T07:22:00Z">
              <m:oMathPara>
                <m:oMath>
                  <m:r>
                    <w:rPr>
                      <w:rFonts w:ascii="Cambria Math" w:eastAsia="Calibri" w:hAnsi="Cambria Math" w:cs="Times New Roman"/>
                    </w:rPr>
                    <m:t>6x+7=3x+3</m:t>
                  </m:r>
                </m:oMath>
              </m:oMathPara>
            </w:del>
          </w:p>
        </w:tc>
        <w:tc>
          <w:tcPr>
            <w:tcW w:w="4489" w:type="dxa"/>
          </w:tcPr>
          <w:p w14:paraId="03D7D2AF" w14:textId="4D22E9AD" w:rsidR="008677AB" w:rsidRPr="00F342EB" w:rsidDel="00430685" w:rsidRDefault="008677AB" w:rsidP="00F342EB">
            <w:pPr>
              <w:tabs>
                <w:tab w:val="right" w:pos="8498"/>
              </w:tabs>
              <w:rPr>
                <w:del w:id="1135" w:author="Edgar Josué Malagón Montaña" w:date="2015-11-21T07:22:00Z"/>
                <w:rFonts w:ascii="Times" w:hAnsi="Times"/>
              </w:rPr>
            </w:pPr>
            <w:del w:id="1136" w:author="Edgar Josué Malagón Montaña" w:date="2015-11-12T06:26:00Z">
              <w:r w:rsidDel="0007691D">
                <w:rPr>
                  <w:rFonts w:ascii="Times" w:hAnsi="Times"/>
                </w:rPr>
                <w:delText>Simplificamos</w:delText>
              </w:r>
            </w:del>
            <w:del w:id="1137" w:author="Edgar Josué Malagón Montaña" w:date="2015-11-21T07:22:00Z">
              <w:r w:rsidDel="00430685">
                <w:rPr>
                  <w:rFonts w:ascii="Times" w:hAnsi="Times"/>
                </w:rPr>
                <w:delText xml:space="preserve"> términos semejantes </w:delText>
              </w:r>
            </w:del>
          </w:p>
        </w:tc>
      </w:tr>
      <w:tr w:rsidR="008677AB" w:rsidDel="00430685" w14:paraId="4C075EE5" w14:textId="3106C3BC" w:rsidTr="00E34BED">
        <w:trPr>
          <w:del w:id="1138" w:author="Edgar Josué Malagón Montaña" w:date="2015-11-21T07:22:00Z"/>
        </w:trPr>
        <w:tc>
          <w:tcPr>
            <w:tcW w:w="4489" w:type="dxa"/>
          </w:tcPr>
          <w:p w14:paraId="47F2DE7D" w14:textId="18DD3BF2" w:rsidR="008677AB" w:rsidDel="00430685" w:rsidRDefault="008677AB" w:rsidP="008677AB">
            <w:pPr>
              <w:tabs>
                <w:tab w:val="right" w:pos="8498"/>
              </w:tabs>
              <w:rPr>
                <w:del w:id="1139" w:author="Edgar Josué Malagón Montaña" w:date="2015-11-21T07:22:00Z"/>
                <w:rFonts w:ascii="Times" w:eastAsia="Calibri" w:hAnsi="Times" w:cs="Times New Roman"/>
              </w:rPr>
            </w:pPr>
            <w:del w:id="1140" w:author="Edgar Josué Malagón Montaña" w:date="2015-11-21T07:22:00Z">
              <m:oMathPara>
                <m:oMath>
                  <m:r>
                    <w:rPr>
                      <w:rFonts w:ascii="Cambria Math" w:eastAsia="Calibri" w:hAnsi="Cambria Math" w:cs="Times New Roman"/>
                    </w:rPr>
                    <m:t>6x-3x=3-7</m:t>
                  </m:r>
                </m:oMath>
              </m:oMathPara>
            </w:del>
          </w:p>
        </w:tc>
        <w:tc>
          <w:tcPr>
            <w:tcW w:w="4489" w:type="dxa"/>
          </w:tcPr>
          <w:p w14:paraId="538ECBE0" w14:textId="0E26A975" w:rsidR="0007691D" w:rsidDel="00430685" w:rsidRDefault="008677AB" w:rsidP="00F342EB">
            <w:pPr>
              <w:tabs>
                <w:tab w:val="right" w:pos="8498"/>
              </w:tabs>
              <w:rPr>
                <w:del w:id="1141" w:author="Edgar Josué Malagón Montaña" w:date="2015-11-21T07:22:00Z"/>
                <w:rFonts w:ascii="Times" w:hAnsi="Times"/>
              </w:rPr>
            </w:pPr>
            <w:del w:id="1142" w:author="Edgar Josué Malagón Montaña" w:date="2015-11-12T06:26:00Z">
              <w:r w:rsidDel="0007691D">
                <w:rPr>
                  <w:rFonts w:ascii="Times" w:hAnsi="Times"/>
                </w:rPr>
                <w:delText>Hacemos</w:delText>
              </w:r>
            </w:del>
            <w:del w:id="1143" w:author="Edgar Josué Malagón Montaña" w:date="2015-11-21T07:22:00Z">
              <w:r w:rsidDel="00430685">
                <w:rPr>
                  <w:rFonts w:ascii="Times" w:hAnsi="Times"/>
                </w:rPr>
                <w:delText xml:space="preserve"> transpo</w:delText>
              </w:r>
            </w:del>
            <w:del w:id="1144" w:author="Edgar Josué Malagón Montaña" w:date="2015-11-12T06:26:00Z">
              <w:r w:rsidDel="0007691D">
                <w:rPr>
                  <w:rFonts w:ascii="Times" w:hAnsi="Times"/>
                </w:rPr>
                <w:delText>sición de</w:delText>
              </w:r>
            </w:del>
            <w:del w:id="1145" w:author="Edgar Josué Malagón Montaña" w:date="2015-11-21T07:22:00Z">
              <w:r w:rsidDel="00430685">
                <w:rPr>
                  <w:rFonts w:ascii="Times" w:hAnsi="Times"/>
                </w:rPr>
                <w:delText xml:space="preserve"> términos</w:delText>
              </w:r>
            </w:del>
          </w:p>
          <w:p w14:paraId="149FA847" w14:textId="7C3FA76C" w:rsidR="008677AB" w:rsidRPr="00F342EB" w:rsidDel="00430685" w:rsidRDefault="008677AB" w:rsidP="00F342EB">
            <w:pPr>
              <w:tabs>
                <w:tab w:val="right" w:pos="8498"/>
              </w:tabs>
              <w:rPr>
                <w:del w:id="1146" w:author="Edgar Josué Malagón Montaña" w:date="2015-11-21T07:22:00Z"/>
                <w:rFonts w:ascii="Times" w:hAnsi="Times"/>
              </w:rPr>
            </w:pPr>
          </w:p>
        </w:tc>
      </w:tr>
      <w:tr w:rsidR="008677AB" w:rsidDel="00430685" w14:paraId="46216EEF" w14:textId="72628200" w:rsidTr="00E34BED">
        <w:trPr>
          <w:del w:id="1147" w:author="Edgar Josué Malagón Montaña" w:date="2015-11-21T07:22:00Z"/>
        </w:trPr>
        <w:tc>
          <w:tcPr>
            <w:tcW w:w="4489" w:type="dxa"/>
          </w:tcPr>
          <w:p w14:paraId="51D04C62" w14:textId="16768B13" w:rsidR="008677AB" w:rsidDel="00430685" w:rsidRDefault="008677AB" w:rsidP="008677AB">
            <w:pPr>
              <w:tabs>
                <w:tab w:val="right" w:pos="8498"/>
              </w:tabs>
              <w:rPr>
                <w:del w:id="1148" w:author="Edgar Josué Malagón Montaña" w:date="2015-11-21T07:22:00Z"/>
                <w:rFonts w:ascii="Times" w:eastAsia="Calibri" w:hAnsi="Times" w:cs="Times New Roman"/>
              </w:rPr>
            </w:pPr>
            <w:del w:id="1149" w:author="Edgar Josué Malagón Montaña" w:date="2015-11-21T07:22:00Z">
              <m:oMathPara>
                <m:oMath>
                  <m:r>
                    <w:rPr>
                      <w:rFonts w:ascii="Cambria Math" w:eastAsia="Calibri" w:hAnsi="Cambria Math" w:cs="Times New Roman"/>
                    </w:rPr>
                    <m:t>3x=-4</m:t>
                  </m:r>
                </m:oMath>
              </m:oMathPara>
            </w:del>
          </w:p>
        </w:tc>
        <w:tc>
          <w:tcPr>
            <w:tcW w:w="4489" w:type="dxa"/>
          </w:tcPr>
          <w:p w14:paraId="3F0F3999" w14:textId="6CA433C2" w:rsidR="008677AB" w:rsidRPr="00F342EB" w:rsidDel="00430685" w:rsidRDefault="008677AB">
            <w:pPr>
              <w:tabs>
                <w:tab w:val="right" w:pos="8498"/>
              </w:tabs>
              <w:rPr>
                <w:del w:id="1150" w:author="Edgar Josué Malagón Montaña" w:date="2015-11-21T07:22:00Z"/>
                <w:rFonts w:ascii="Times" w:hAnsi="Times"/>
              </w:rPr>
            </w:pPr>
            <w:del w:id="1151" w:author="Edgar Josué Malagón Montaña" w:date="2015-11-12T06:29:00Z">
              <w:r w:rsidDel="005C4EFD">
                <w:rPr>
                  <w:rFonts w:ascii="Times" w:hAnsi="Times"/>
                </w:rPr>
                <w:delText>Reducimos</w:delText>
              </w:r>
            </w:del>
            <w:del w:id="1152" w:author="Edgar Josué Malagón Montaña" w:date="2015-11-21T07:22:00Z">
              <w:r w:rsidDel="00430685">
                <w:rPr>
                  <w:rFonts w:ascii="Times" w:hAnsi="Times"/>
                </w:rPr>
                <w:delText xml:space="preserve"> términos semejantes</w:delText>
              </w:r>
            </w:del>
          </w:p>
        </w:tc>
      </w:tr>
      <w:tr w:rsidR="008677AB" w:rsidDel="00430685" w14:paraId="2964A537" w14:textId="7F78B8FA" w:rsidTr="00E34BED">
        <w:trPr>
          <w:del w:id="1153" w:author="Edgar Josué Malagón Montaña" w:date="2015-11-21T07:22:00Z"/>
        </w:trPr>
        <w:tc>
          <w:tcPr>
            <w:tcW w:w="4489" w:type="dxa"/>
          </w:tcPr>
          <w:p w14:paraId="0BA9A430" w14:textId="42B1DFB0" w:rsidR="008677AB" w:rsidDel="00430685" w:rsidRDefault="008677AB" w:rsidP="008677AB">
            <w:pPr>
              <w:tabs>
                <w:tab w:val="right" w:pos="8498"/>
              </w:tabs>
              <w:rPr>
                <w:del w:id="1154" w:author="Edgar Josué Malagón Montaña" w:date="2015-11-21T07:22:00Z"/>
                <w:rFonts w:ascii="Times" w:eastAsia="Calibri" w:hAnsi="Times" w:cs="Times New Roman"/>
              </w:rPr>
            </w:pPr>
            <w:del w:id="1155" w:author="Edgar Josué Malagón Montaña" w:date="2015-11-21T07:22:00Z">
              <m:oMathPara>
                <m:oMath>
                  <m:r>
                    <w:rPr>
                      <w:rFonts w:ascii="Cambria Math" w:eastAsia="Calibri" w:hAnsi="Cambria Math" w:cs="Times New Roman"/>
                    </w:rPr>
                    <m:t>x=-</m:t>
                  </m:r>
                  <m:f>
                    <m:fPr>
                      <m:ctrlPr>
                        <w:rPr>
                          <w:rFonts w:ascii="Cambria Math" w:eastAsia="Calibri" w:hAnsi="Cambria Math" w:cs="Times New Roman"/>
                          <w:i/>
                        </w:rPr>
                      </m:ctrlPr>
                    </m:fPr>
                    <m:num>
                      <m:r>
                        <w:rPr>
                          <w:rFonts w:ascii="Cambria Math" w:eastAsia="Calibri" w:hAnsi="Cambria Math" w:cs="Times New Roman"/>
                        </w:rPr>
                        <m:t>4</m:t>
                      </m:r>
                    </m:num>
                    <m:den>
                      <m:r>
                        <w:rPr>
                          <w:rFonts w:ascii="Cambria Math" w:eastAsia="Calibri" w:hAnsi="Cambria Math" w:cs="Times New Roman"/>
                        </w:rPr>
                        <m:t>3</m:t>
                      </m:r>
                    </m:den>
                  </m:f>
                </m:oMath>
              </m:oMathPara>
            </w:del>
          </w:p>
        </w:tc>
        <w:tc>
          <w:tcPr>
            <w:tcW w:w="4489" w:type="dxa"/>
          </w:tcPr>
          <w:p w14:paraId="060C855B" w14:textId="2BA8A2C2" w:rsidR="008677AB" w:rsidRPr="00F342EB" w:rsidDel="00430685" w:rsidRDefault="008677AB">
            <w:pPr>
              <w:tabs>
                <w:tab w:val="right" w:pos="8498"/>
              </w:tabs>
              <w:rPr>
                <w:del w:id="1156" w:author="Edgar Josué Malagón Montaña" w:date="2015-11-21T07:22:00Z"/>
                <w:rFonts w:ascii="Times" w:hAnsi="Times"/>
              </w:rPr>
            </w:pPr>
            <w:del w:id="1157" w:author="Edgar Josué Malagón Montaña" w:date="2015-11-12T06:29:00Z">
              <w:r w:rsidDel="005C4EFD">
                <w:rPr>
                  <w:rFonts w:ascii="Times" w:hAnsi="Times"/>
                </w:rPr>
                <w:delText>D</w:delText>
              </w:r>
            </w:del>
            <w:del w:id="1158" w:author="Edgar Josué Malagón Montaña" w:date="2015-11-21T07:22:00Z">
              <w:r w:rsidDel="00430685">
                <w:rPr>
                  <w:rFonts w:ascii="Times" w:hAnsi="Times"/>
                </w:rPr>
                <w:delText>espeja</w:delText>
              </w:r>
            </w:del>
            <w:del w:id="1159" w:author="Edgar Josué Malagón Montaña" w:date="2015-11-12T06:29:00Z">
              <w:r w:rsidDel="005C4EFD">
                <w:rPr>
                  <w:rFonts w:ascii="Times" w:hAnsi="Times"/>
                </w:rPr>
                <w:delText>mos</w:delText>
              </w:r>
            </w:del>
            <w:del w:id="1160" w:author="Edgar Josué Malagón Montaña" w:date="2015-11-21T07:22:00Z">
              <w:r w:rsidDel="00430685">
                <w:rPr>
                  <w:rFonts w:ascii="Times" w:hAnsi="Times"/>
                </w:rPr>
                <w:delText xml:space="preserve"> la incógnita</w:delText>
              </w:r>
            </w:del>
          </w:p>
        </w:tc>
      </w:tr>
    </w:tbl>
    <w:p w14:paraId="1522E874" w14:textId="77777777" w:rsidR="00F342EB" w:rsidRDefault="00F342EB" w:rsidP="00DB7EF7">
      <w:pPr>
        <w:tabs>
          <w:tab w:val="right" w:pos="8498"/>
        </w:tabs>
        <w:spacing w:after="0"/>
        <w:rPr>
          <w:ins w:id="1161" w:author="Edgar Josué Malagón Montaña" w:date="2015-11-12T06:29:00Z"/>
          <w:rFonts w:ascii="Times" w:hAnsi="Times"/>
        </w:rPr>
      </w:pPr>
    </w:p>
    <w:p w14:paraId="6CEA6FF5" w14:textId="77777777" w:rsidR="005C4EFD" w:rsidRDefault="005947E7" w:rsidP="00DB7EF7">
      <w:pPr>
        <w:tabs>
          <w:tab w:val="right" w:pos="8498"/>
        </w:tabs>
        <w:spacing w:after="0"/>
        <w:rPr>
          <w:rFonts w:ascii="Times" w:hAnsi="Times"/>
        </w:rPr>
      </w:pPr>
      <w:ins w:id="1162" w:author="Edgar Josué Malagón Montaña" w:date="2015-11-12T06:30:00Z">
        <w:r>
          <w:rPr>
            <w:rStyle w:val="Refdecomentario"/>
          </w:rPr>
          <w:commentReference w:id="1163"/>
        </w:r>
      </w:ins>
    </w:p>
    <w:p w14:paraId="68FB9A6C" w14:textId="77777777" w:rsidR="005947E7" w:rsidRDefault="00487FBF" w:rsidP="00487FBF">
      <w:pPr>
        <w:pStyle w:val="Prrafodelista"/>
        <w:numPr>
          <w:ilvl w:val="0"/>
          <w:numId w:val="4"/>
        </w:numPr>
        <w:tabs>
          <w:tab w:val="right" w:pos="8498"/>
        </w:tabs>
        <w:spacing w:after="0"/>
        <w:rPr>
          <w:ins w:id="1164" w:author="Edgar Josué Malagón Montaña" w:date="2015-11-12T06:30:00Z"/>
          <w:rFonts w:ascii="Times" w:hAnsi="Times"/>
        </w:rPr>
      </w:pPr>
      <w:r>
        <w:rPr>
          <w:rFonts w:ascii="Times" w:hAnsi="Times"/>
        </w:rPr>
        <w:t>Resolver la ecuación</w:t>
      </w:r>
      <w:ins w:id="1165" w:author="Edgar Josué Malagón Montaña" w:date="2015-11-12T06:30:00Z">
        <w:r w:rsidR="005947E7">
          <w:rPr>
            <w:rFonts w:ascii="Times" w:hAnsi="Times"/>
          </w:rPr>
          <w:t>:</w:t>
        </w:r>
      </w:ins>
    </w:p>
    <w:p w14:paraId="773C69D4" w14:textId="321A3A57" w:rsidR="00487FBF" w:rsidRPr="00430685" w:rsidRDefault="00487FBF">
      <w:pPr>
        <w:pStyle w:val="Prrafodelista"/>
        <w:tabs>
          <w:tab w:val="right" w:pos="8498"/>
        </w:tabs>
        <w:spacing w:after="0"/>
        <w:jc w:val="center"/>
        <w:rPr>
          <w:ins w:id="1166" w:author="Edgar Josué Malagón Montaña" w:date="2015-11-21T07:16:00Z"/>
          <w:rFonts w:ascii="Times" w:eastAsiaTheme="minorEastAsia" w:hAnsi="Times"/>
        </w:rPr>
        <w:pPrChange w:id="1167" w:author="Edgar Josué Malagón Montaña" w:date="2015-11-12T06:30:00Z">
          <w:pPr>
            <w:pStyle w:val="Prrafodelista"/>
            <w:numPr>
              <w:numId w:val="4"/>
            </w:numPr>
            <w:tabs>
              <w:tab w:val="right" w:pos="8498"/>
            </w:tabs>
            <w:spacing w:after="0"/>
            <w:ind w:hanging="360"/>
          </w:pPr>
        </w:pPrChange>
      </w:pPr>
      <m:oMathPara>
        <m:oMath>
          <m:r>
            <w:rPr>
              <w:rFonts w:ascii="Cambria Math" w:hAnsi="Cambria Math"/>
            </w:rPr>
            <m:t>2</m:t>
          </m:r>
          <m:d>
            <m:dPr>
              <m:ctrlPr>
                <w:rPr>
                  <w:rFonts w:ascii="Cambria Math" w:hAnsi="Cambria Math"/>
                  <w:i/>
                </w:rPr>
              </m:ctrlPr>
            </m:dPr>
            <m:e>
              <m:r>
                <w:rPr>
                  <w:rFonts w:ascii="Cambria Math" w:hAnsi="Cambria Math"/>
                </w:rPr>
                <m:t>5-3x</m:t>
              </m:r>
            </m:e>
          </m:d>
          <m:r>
            <w:rPr>
              <w:rFonts w:ascii="Cambria Math" w:hAnsi="Cambria Math"/>
            </w:rPr>
            <m:t>=3x+</m:t>
          </m:r>
          <m:f>
            <m:fPr>
              <m:ctrlPr>
                <w:rPr>
                  <w:rFonts w:ascii="Cambria Math" w:hAnsi="Cambria Math"/>
                  <w:i/>
                </w:rPr>
              </m:ctrlPr>
            </m:fPr>
            <m:num>
              <m:r>
                <w:rPr>
                  <w:rFonts w:ascii="Cambria Math" w:hAnsi="Cambria Math"/>
                </w:rPr>
                <m:t>x</m:t>
              </m:r>
            </m:num>
            <m:den>
              <m:r>
                <w:rPr>
                  <w:rFonts w:ascii="Cambria Math" w:hAnsi="Cambria Math"/>
                </w:rPr>
                <m:t>3</m:t>
              </m:r>
            </m:den>
          </m:f>
          <m:r>
            <w:rPr>
              <w:rFonts w:ascii="Cambria Math" w:eastAsiaTheme="minorEastAsia" w:hAnsi="Cambria Math"/>
            </w:rPr>
            <m:t>-1</m:t>
          </m:r>
        </m:oMath>
      </m:oMathPara>
    </w:p>
    <w:p w14:paraId="3CF7D9EC" w14:textId="77777777" w:rsidR="00430685" w:rsidRPr="00487FBF" w:rsidRDefault="00430685">
      <w:pPr>
        <w:pStyle w:val="Prrafodelista"/>
        <w:tabs>
          <w:tab w:val="right" w:pos="8498"/>
        </w:tabs>
        <w:spacing w:after="0"/>
        <w:jc w:val="center"/>
        <w:rPr>
          <w:rFonts w:ascii="Times" w:hAnsi="Times"/>
        </w:rPr>
        <w:pPrChange w:id="1168" w:author="Edgar Josué Malagón Montaña" w:date="2015-11-12T06:30:00Z">
          <w:pPr>
            <w:pStyle w:val="Prrafodelista"/>
            <w:numPr>
              <w:numId w:val="4"/>
            </w:numPr>
            <w:tabs>
              <w:tab w:val="right" w:pos="8498"/>
            </w:tabs>
            <w:spacing w:after="0"/>
            <w:ind w:hanging="360"/>
          </w:pPr>
        </w:pPrChange>
      </w:pPr>
    </w:p>
    <w:p w14:paraId="63B4D2FD" w14:textId="60B30964" w:rsidR="00487FBF" w:rsidRDefault="00430685" w:rsidP="00487FBF">
      <w:pPr>
        <w:tabs>
          <w:tab w:val="right" w:pos="8498"/>
        </w:tabs>
        <w:spacing w:after="0"/>
        <w:rPr>
          <w:ins w:id="1169" w:author="Edgar Josué Malagón Montaña" w:date="2015-11-21T07:17:00Z"/>
          <w:rFonts w:ascii="Times" w:hAnsi="Times"/>
        </w:rPr>
      </w:pPr>
      <w:ins w:id="1170" w:author="Edgar Josué Malagón Montaña" w:date="2015-11-21T07:17:00Z">
        <w:r w:rsidRPr="00F342EB">
          <w:rPr>
            <w:rFonts w:ascii="Times" w:hAnsi="Times"/>
          </w:rPr>
          <w:t>Ecuación propuesta</w:t>
        </w:r>
        <w:r>
          <w:rPr>
            <w:rFonts w:ascii="Times" w:hAnsi="Times"/>
          </w:rPr>
          <w:t>:</w:t>
        </w:r>
      </w:ins>
    </w:p>
    <w:p w14:paraId="741A093B" w14:textId="69FE1685" w:rsidR="00430685" w:rsidRPr="00430685" w:rsidRDefault="00430685" w:rsidP="00487FBF">
      <w:pPr>
        <w:tabs>
          <w:tab w:val="right" w:pos="8498"/>
        </w:tabs>
        <w:spacing w:after="0"/>
        <w:rPr>
          <w:ins w:id="1171" w:author="Edgar Josué Malagón Montaña" w:date="2015-11-21T07:17:00Z"/>
          <w:rFonts w:ascii="Times" w:eastAsiaTheme="minorEastAsia" w:hAnsi="Times"/>
        </w:rPr>
      </w:pPr>
      <w:ins w:id="1172" w:author="Edgar Josué Malagón Montaña" w:date="2015-11-21T07:17:00Z">
        <m:oMathPara>
          <m:oMath>
            <m:r>
              <w:rPr>
                <w:rFonts w:ascii="Cambria Math" w:hAnsi="Cambria Math"/>
              </w:rPr>
              <m:t>2</m:t>
            </m:r>
            <m:d>
              <m:dPr>
                <m:ctrlPr>
                  <w:rPr>
                    <w:rFonts w:ascii="Cambria Math" w:hAnsi="Cambria Math"/>
                    <w:i/>
                  </w:rPr>
                </m:ctrlPr>
              </m:dPr>
              <m:e>
                <m:r>
                  <w:rPr>
                    <w:rFonts w:ascii="Cambria Math" w:hAnsi="Cambria Math"/>
                  </w:rPr>
                  <m:t>5-3x</m:t>
                </m:r>
              </m:e>
            </m:d>
            <m:r>
              <w:rPr>
                <w:rFonts w:ascii="Cambria Math" w:hAnsi="Cambria Math"/>
              </w:rPr>
              <m:t>=3x+</m:t>
            </m:r>
            <m:f>
              <m:fPr>
                <m:ctrlPr>
                  <w:rPr>
                    <w:rFonts w:ascii="Cambria Math" w:hAnsi="Cambria Math"/>
                    <w:i/>
                  </w:rPr>
                </m:ctrlPr>
              </m:fPr>
              <m:num>
                <m:r>
                  <w:rPr>
                    <w:rFonts w:ascii="Cambria Math" w:hAnsi="Cambria Math"/>
                  </w:rPr>
                  <m:t>x</m:t>
                </m:r>
              </m:num>
              <m:den>
                <m:r>
                  <w:rPr>
                    <w:rFonts w:ascii="Cambria Math" w:hAnsi="Cambria Math"/>
                  </w:rPr>
                  <m:t>3</m:t>
                </m:r>
              </m:den>
            </m:f>
            <m:r>
              <w:rPr>
                <w:rFonts w:ascii="Cambria Math" w:eastAsiaTheme="minorEastAsia" w:hAnsi="Cambria Math"/>
              </w:rPr>
              <m:t>-1</m:t>
            </m:r>
          </m:oMath>
        </m:oMathPara>
      </w:ins>
    </w:p>
    <w:p w14:paraId="6F05E085" w14:textId="77777777" w:rsidR="00430685" w:rsidRDefault="00430685" w:rsidP="00487FBF">
      <w:pPr>
        <w:tabs>
          <w:tab w:val="right" w:pos="8498"/>
        </w:tabs>
        <w:spacing w:after="0"/>
        <w:rPr>
          <w:ins w:id="1173" w:author="Edgar Josué Malagón Montaña" w:date="2015-11-21T07:17:00Z"/>
          <w:rFonts w:ascii="Times" w:eastAsiaTheme="minorEastAsia" w:hAnsi="Times"/>
        </w:rPr>
      </w:pPr>
    </w:p>
    <w:p w14:paraId="7371909E" w14:textId="77777777" w:rsidR="00430685" w:rsidRDefault="00430685" w:rsidP="00430685">
      <w:pPr>
        <w:tabs>
          <w:tab w:val="right" w:pos="8498"/>
        </w:tabs>
        <w:rPr>
          <w:ins w:id="1174" w:author="Edgar Josué Malagón Montaña" w:date="2015-11-21T07:17:00Z"/>
          <w:rFonts w:ascii="Times" w:hAnsi="Times"/>
        </w:rPr>
      </w:pPr>
      <w:ins w:id="1175" w:author="Edgar Josué Malagón Montaña" w:date="2015-11-21T07:17:00Z">
        <w:r>
          <w:rPr>
            <w:rFonts w:ascii="Times" w:hAnsi="Times"/>
          </w:rPr>
          <w:t>Se desarrollan la multiplicación y la adición de fracciones indicada en cada miembro.</w:t>
        </w:r>
      </w:ins>
    </w:p>
    <w:p w14:paraId="4F8339FD" w14:textId="1B2EF54E" w:rsidR="00430685" w:rsidRDefault="00430685" w:rsidP="00487FBF">
      <w:pPr>
        <w:tabs>
          <w:tab w:val="right" w:pos="8498"/>
        </w:tabs>
        <w:spacing w:after="0"/>
        <w:rPr>
          <w:ins w:id="1176" w:author="Edgar Josué Malagón Montaña" w:date="2015-11-21T07:18:00Z"/>
          <w:rFonts w:ascii="Times" w:hAnsi="Times"/>
        </w:rPr>
      </w:pPr>
      <w:ins w:id="1177" w:author="Edgar Josué Malagón Montaña" w:date="2015-11-21T07:18:00Z">
        <m:oMathPara>
          <m:oMath>
            <m:r>
              <w:rPr>
                <w:rFonts w:ascii="Cambria Math" w:hAnsi="Cambria Math"/>
              </w:rPr>
              <m:t>10-6x=</m:t>
            </m:r>
            <m:f>
              <m:fPr>
                <m:ctrlPr>
                  <w:rPr>
                    <w:rFonts w:ascii="Cambria Math" w:hAnsi="Cambria Math"/>
                    <w:i/>
                  </w:rPr>
                </m:ctrlPr>
              </m:fPr>
              <m:num>
                <m:r>
                  <w:rPr>
                    <w:rFonts w:ascii="Cambria Math" w:hAnsi="Cambria Math"/>
                  </w:rPr>
                  <m:t>10x</m:t>
                </m:r>
              </m:num>
              <m:den>
                <m:r>
                  <w:rPr>
                    <w:rFonts w:ascii="Cambria Math" w:hAnsi="Cambria Math"/>
                  </w:rPr>
                  <m:t>3</m:t>
                </m:r>
              </m:den>
            </m:f>
            <m:r>
              <w:rPr>
                <w:rFonts w:ascii="Cambria Math" w:eastAsiaTheme="minorEastAsia" w:hAnsi="Cambria Math"/>
              </w:rPr>
              <m:t>-1</m:t>
            </m:r>
          </m:oMath>
        </m:oMathPara>
      </w:ins>
    </w:p>
    <w:p w14:paraId="07B08D72" w14:textId="4136F25F" w:rsidR="00430685" w:rsidRPr="00430685" w:rsidRDefault="00430685" w:rsidP="00487FBF">
      <w:pPr>
        <w:tabs>
          <w:tab w:val="right" w:pos="8498"/>
        </w:tabs>
        <w:spacing w:after="0"/>
        <w:rPr>
          <w:ins w:id="1178" w:author="Edgar Josué Malagón Montaña" w:date="2015-11-21T07:18:00Z"/>
          <w:rFonts w:ascii="Times" w:eastAsiaTheme="minorEastAsia" w:hAnsi="Times"/>
        </w:rPr>
      </w:pPr>
      <w:ins w:id="1179" w:author="Edgar Josué Malagón Montaña" w:date="2015-11-21T07:18:00Z">
        <m:oMathPara>
          <m:oMath>
            <m:r>
              <w:rPr>
                <w:rFonts w:ascii="Cambria Math" w:hAnsi="Cambria Math"/>
              </w:rPr>
              <m:t>10-6x=</m:t>
            </m:r>
            <m:f>
              <m:fPr>
                <m:ctrlPr>
                  <w:rPr>
                    <w:rFonts w:ascii="Cambria Math" w:hAnsi="Cambria Math"/>
                    <w:i/>
                  </w:rPr>
                </m:ctrlPr>
              </m:fPr>
              <m:num>
                <m:r>
                  <w:rPr>
                    <w:rFonts w:ascii="Cambria Math" w:hAnsi="Cambria Math"/>
                  </w:rPr>
                  <m:t>10x-3</m:t>
                </m:r>
              </m:num>
              <m:den>
                <m:r>
                  <w:rPr>
                    <w:rFonts w:ascii="Cambria Math" w:hAnsi="Cambria Math"/>
                  </w:rPr>
                  <m:t>3</m:t>
                </m:r>
              </m:den>
            </m:f>
          </m:oMath>
        </m:oMathPara>
      </w:ins>
    </w:p>
    <w:p w14:paraId="73FCF482" w14:textId="77777777" w:rsidR="00430685" w:rsidRDefault="00430685" w:rsidP="00487FBF">
      <w:pPr>
        <w:tabs>
          <w:tab w:val="right" w:pos="8498"/>
        </w:tabs>
        <w:spacing w:after="0"/>
        <w:rPr>
          <w:ins w:id="1180" w:author="Edgar Josué Malagón Montaña" w:date="2015-11-21T07:18:00Z"/>
          <w:rFonts w:ascii="Times" w:eastAsiaTheme="minorEastAsia" w:hAnsi="Times"/>
        </w:rPr>
      </w:pPr>
    </w:p>
    <w:p w14:paraId="03B4C862" w14:textId="77777777" w:rsidR="00430685" w:rsidRDefault="00430685" w:rsidP="00430685">
      <w:pPr>
        <w:tabs>
          <w:tab w:val="right" w:pos="8498"/>
        </w:tabs>
        <w:rPr>
          <w:ins w:id="1181" w:author="Edgar Josué Malagón Montaña" w:date="2015-11-21T07:18:00Z"/>
          <w:rFonts w:ascii="Times" w:hAnsi="Times"/>
        </w:rPr>
      </w:pPr>
      <w:ins w:id="1182" w:author="Edgar Josué Malagón Montaña" w:date="2015-11-21T07:18:00Z">
        <w:r>
          <w:rPr>
            <w:rFonts w:ascii="Times" w:hAnsi="Times"/>
          </w:rPr>
          <w:t>Se multiplica por el denominador en cada miembro de la igualdad.</w:t>
        </w:r>
      </w:ins>
    </w:p>
    <w:p w14:paraId="66A93074" w14:textId="5C4DA5BD" w:rsidR="00430685" w:rsidRDefault="00430685" w:rsidP="00487FBF">
      <w:pPr>
        <w:tabs>
          <w:tab w:val="right" w:pos="8498"/>
        </w:tabs>
        <w:spacing w:after="0"/>
        <w:rPr>
          <w:ins w:id="1183" w:author="Edgar Josué Malagón Montaña" w:date="2015-11-21T07:18:00Z"/>
          <w:rFonts w:ascii="Times" w:eastAsiaTheme="minorEastAsia" w:hAnsi="Times"/>
        </w:rPr>
      </w:pPr>
      <w:ins w:id="1184" w:author="Edgar Josué Malagón Montaña" w:date="2015-11-21T07:18:00Z">
        <m:oMathPara>
          <m:oMath>
            <m:r>
              <w:rPr>
                <w:rFonts w:ascii="Cambria Math" w:hAnsi="Cambria Math"/>
              </w:rPr>
              <m:t>3(10-6x)=</m:t>
            </m:r>
            <m:f>
              <m:fPr>
                <m:ctrlPr>
                  <w:rPr>
                    <w:rFonts w:ascii="Cambria Math" w:hAnsi="Cambria Math"/>
                    <w:i/>
                  </w:rPr>
                </m:ctrlPr>
              </m:fPr>
              <m:num>
                <m:r>
                  <w:rPr>
                    <w:rFonts w:ascii="Cambria Math" w:hAnsi="Cambria Math"/>
                  </w:rPr>
                  <m:t>3(10x-3)</m:t>
                </m:r>
              </m:num>
              <m:den>
                <m:r>
                  <w:rPr>
                    <w:rFonts w:ascii="Cambria Math" w:hAnsi="Cambria Math"/>
                  </w:rPr>
                  <m:t>3</m:t>
                </m:r>
              </m:den>
            </m:f>
          </m:oMath>
        </m:oMathPara>
      </w:ins>
    </w:p>
    <w:p w14:paraId="4A3D22CD" w14:textId="482DCA69" w:rsidR="00430685" w:rsidRPr="00430685" w:rsidRDefault="00430685" w:rsidP="00487FBF">
      <w:pPr>
        <w:tabs>
          <w:tab w:val="right" w:pos="8498"/>
        </w:tabs>
        <w:spacing w:after="0"/>
        <w:rPr>
          <w:ins w:id="1185" w:author="Edgar Josué Malagón Montaña" w:date="2015-11-21T07:18:00Z"/>
          <w:rFonts w:ascii="Times" w:eastAsiaTheme="minorEastAsia" w:hAnsi="Times"/>
        </w:rPr>
      </w:pPr>
      <w:ins w:id="1186" w:author="Edgar Josué Malagón Montaña" w:date="2015-11-21T07:18:00Z">
        <m:oMathPara>
          <m:oMath>
            <m:r>
              <w:rPr>
                <w:rFonts w:ascii="Cambria Math" w:eastAsia="Calibri" w:hAnsi="Cambria Math" w:cs="Times New Roman"/>
              </w:rPr>
              <m:t>30-18x=10x-3</m:t>
            </m:r>
          </m:oMath>
        </m:oMathPara>
      </w:ins>
    </w:p>
    <w:p w14:paraId="1FBAE82D" w14:textId="77777777" w:rsidR="00430685" w:rsidRDefault="00430685" w:rsidP="00487FBF">
      <w:pPr>
        <w:tabs>
          <w:tab w:val="right" w:pos="8498"/>
        </w:tabs>
        <w:spacing w:after="0"/>
        <w:rPr>
          <w:ins w:id="1187" w:author="Edgar Josué Malagón Montaña" w:date="2015-11-21T07:18:00Z"/>
          <w:rFonts w:ascii="Times" w:eastAsiaTheme="minorEastAsia" w:hAnsi="Times"/>
        </w:rPr>
      </w:pPr>
    </w:p>
    <w:p w14:paraId="13C8C3DA" w14:textId="77777777" w:rsidR="00430685" w:rsidRDefault="00430685" w:rsidP="00430685">
      <w:pPr>
        <w:tabs>
          <w:tab w:val="right" w:pos="8498"/>
        </w:tabs>
        <w:rPr>
          <w:ins w:id="1188" w:author="Edgar Josué Malagón Montaña" w:date="2015-11-21T07:19:00Z"/>
          <w:rFonts w:ascii="Times" w:hAnsi="Times"/>
        </w:rPr>
      </w:pPr>
      <w:ins w:id="1189" w:author="Edgar Josué Malagón Montaña" w:date="2015-11-21T07:19:00Z">
        <w:r>
          <w:rPr>
            <w:rFonts w:ascii="Times" w:hAnsi="Times"/>
          </w:rPr>
          <w:t>Se hace transposición de términos semejantes.</w:t>
        </w:r>
      </w:ins>
    </w:p>
    <w:p w14:paraId="6069CB81" w14:textId="14396F7C" w:rsidR="00430685" w:rsidRPr="00430685" w:rsidRDefault="00430685" w:rsidP="00487FBF">
      <w:pPr>
        <w:tabs>
          <w:tab w:val="right" w:pos="8498"/>
        </w:tabs>
        <w:spacing w:after="0"/>
        <w:rPr>
          <w:ins w:id="1190" w:author="Edgar Josué Malagón Montaña" w:date="2015-11-21T07:19:00Z"/>
          <w:rFonts w:ascii="Times" w:eastAsiaTheme="minorEastAsia" w:hAnsi="Times"/>
        </w:rPr>
      </w:pPr>
      <w:ins w:id="1191" w:author="Edgar Josué Malagón Montaña" w:date="2015-11-21T07:19:00Z">
        <m:oMathPara>
          <m:oMath>
            <m:r>
              <w:rPr>
                <w:rFonts w:ascii="Cambria Math" w:eastAsia="Calibri" w:hAnsi="Cambria Math" w:cs="Times New Roman"/>
              </w:rPr>
              <m:t>-10x-18x=-3-33</m:t>
            </m:r>
          </m:oMath>
        </m:oMathPara>
      </w:ins>
    </w:p>
    <w:p w14:paraId="7A76A483" w14:textId="77777777" w:rsidR="00430685" w:rsidRDefault="00430685" w:rsidP="00487FBF">
      <w:pPr>
        <w:tabs>
          <w:tab w:val="right" w:pos="8498"/>
        </w:tabs>
        <w:spacing w:after="0"/>
        <w:rPr>
          <w:ins w:id="1192" w:author="Edgar Josué Malagón Montaña" w:date="2015-11-21T07:19:00Z"/>
          <w:rFonts w:ascii="Times" w:eastAsiaTheme="minorEastAsia" w:hAnsi="Times"/>
        </w:rPr>
      </w:pPr>
    </w:p>
    <w:p w14:paraId="67CA9D22" w14:textId="77777777" w:rsidR="00430685" w:rsidRDefault="00430685" w:rsidP="00430685">
      <w:pPr>
        <w:tabs>
          <w:tab w:val="right" w:pos="8498"/>
        </w:tabs>
        <w:rPr>
          <w:ins w:id="1193" w:author="Edgar Josué Malagón Montaña" w:date="2015-11-21T07:19:00Z"/>
          <w:rFonts w:ascii="Times" w:hAnsi="Times"/>
        </w:rPr>
      </w:pPr>
      <w:ins w:id="1194" w:author="Edgar Josué Malagón Montaña" w:date="2015-11-21T07:19:00Z">
        <w:r>
          <w:rPr>
            <w:rFonts w:ascii="Times" w:hAnsi="Times"/>
          </w:rPr>
          <w:t>Se reducen términos semejantes.</w:t>
        </w:r>
      </w:ins>
    </w:p>
    <w:p w14:paraId="1C8CFCCA" w14:textId="71EAFE9B" w:rsidR="00430685" w:rsidRDefault="00430685" w:rsidP="00487FBF">
      <w:pPr>
        <w:tabs>
          <w:tab w:val="right" w:pos="8498"/>
        </w:tabs>
        <w:spacing w:after="0"/>
        <w:rPr>
          <w:ins w:id="1195" w:author="Edgar Josué Malagón Montaña" w:date="2015-11-21T07:19:00Z"/>
          <w:rFonts w:ascii="Times" w:eastAsiaTheme="minorEastAsia" w:hAnsi="Times"/>
        </w:rPr>
      </w:pPr>
      <w:ins w:id="1196" w:author="Edgar Josué Malagón Montaña" w:date="2015-11-21T07:19:00Z">
        <m:oMathPara>
          <m:oMath>
            <m:r>
              <w:rPr>
                <w:rFonts w:ascii="Cambria Math" w:eastAsiaTheme="minorEastAsia" w:hAnsi="Cambria Math"/>
              </w:rPr>
              <m:t>-28</m:t>
            </m:r>
            <m:r>
              <w:rPr>
                <w:rFonts w:ascii="Cambria Math" w:eastAsia="Calibri" w:hAnsi="Cambria Math" w:cs="Times New Roman"/>
              </w:rPr>
              <m:t>x=-36</m:t>
            </m:r>
          </m:oMath>
        </m:oMathPara>
      </w:ins>
    </w:p>
    <w:p w14:paraId="349225D5" w14:textId="77777777" w:rsidR="00430685" w:rsidRDefault="00430685" w:rsidP="00487FBF">
      <w:pPr>
        <w:tabs>
          <w:tab w:val="right" w:pos="8498"/>
        </w:tabs>
        <w:spacing w:after="0"/>
        <w:rPr>
          <w:ins w:id="1197" w:author="Edgar Josué Malagón Montaña" w:date="2015-11-21T07:19:00Z"/>
          <w:rFonts w:ascii="Times" w:hAnsi="Times"/>
        </w:rPr>
      </w:pPr>
    </w:p>
    <w:p w14:paraId="55961668" w14:textId="77777777" w:rsidR="00430685" w:rsidRDefault="00430685" w:rsidP="00430685">
      <w:pPr>
        <w:tabs>
          <w:tab w:val="right" w:pos="8498"/>
        </w:tabs>
        <w:rPr>
          <w:ins w:id="1198" w:author="Edgar Josué Malagón Montaña" w:date="2015-11-21T07:19:00Z"/>
          <w:rFonts w:ascii="Times" w:hAnsi="Times"/>
        </w:rPr>
      </w:pPr>
      <w:ins w:id="1199" w:author="Edgar Josué Malagón Montaña" w:date="2015-11-21T07:19:00Z">
        <w:r>
          <w:rPr>
            <w:rFonts w:ascii="Times" w:hAnsi="Times"/>
          </w:rPr>
          <w:t>Se despeja la incógnita.</w:t>
        </w:r>
      </w:ins>
    </w:p>
    <w:p w14:paraId="60CB7237" w14:textId="0CF06F4F" w:rsidR="00430685" w:rsidRPr="00430685" w:rsidRDefault="00430685" w:rsidP="00487FBF">
      <w:pPr>
        <w:tabs>
          <w:tab w:val="right" w:pos="8498"/>
        </w:tabs>
        <w:spacing w:after="0"/>
        <w:rPr>
          <w:ins w:id="1200" w:author="Edgar Josué Malagón Montaña" w:date="2015-11-21T07:20:00Z"/>
          <w:rFonts w:ascii="Times" w:eastAsiaTheme="minorEastAsia" w:hAnsi="Times"/>
        </w:rPr>
      </w:pPr>
      <w:ins w:id="1201" w:author="Edgar Josué Malagón Montaña" w:date="2015-11-21T07:19:00Z">
        <m:oMathPara>
          <m:oMath>
            <m:r>
              <w:rPr>
                <w:rFonts w:ascii="Cambria Math" w:eastAsia="Calibri" w:hAnsi="Cambria Math" w:cs="Times New Roman"/>
              </w:rPr>
              <m:t>x=</m:t>
            </m:r>
            <m:f>
              <m:fPr>
                <m:ctrlPr>
                  <w:rPr>
                    <w:rFonts w:ascii="Cambria Math" w:eastAsia="Calibri" w:hAnsi="Cambria Math" w:cs="Times New Roman"/>
                    <w:i/>
                  </w:rPr>
                </m:ctrlPr>
              </m:fPr>
              <m:num>
                <m:r>
                  <w:rPr>
                    <w:rFonts w:ascii="Cambria Math" w:eastAsia="Calibri" w:hAnsi="Cambria Math" w:cs="Times New Roman"/>
                  </w:rPr>
                  <m:t>-36</m:t>
                </m:r>
              </m:num>
              <m:den>
                <m:r>
                  <w:rPr>
                    <w:rFonts w:ascii="Cambria Math" w:eastAsia="Calibri" w:hAnsi="Cambria Math" w:cs="Times New Roman"/>
                  </w:rPr>
                  <m:t>-28</m:t>
                </m:r>
              </m:den>
            </m:f>
          </m:oMath>
        </m:oMathPara>
      </w:ins>
    </w:p>
    <w:p w14:paraId="765EC027" w14:textId="2BFE900F" w:rsidR="00430685" w:rsidRDefault="00430685" w:rsidP="00487FBF">
      <w:pPr>
        <w:tabs>
          <w:tab w:val="right" w:pos="8498"/>
        </w:tabs>
        <w:spacing w:after="0"/>
        <w:rPr>
          <w:ins w:id="1202" w:author="Edgar Josué Malagón Montaña" w:date="2015-11-21T07:19:00Z"/>
          <w:rFonts w:ascii="Times" w:hAnsi="Times"/>
        </w:rPr>
      </w:pPr>
      <w:ins w:id="1203" w:author="Edgar Josué Malagón Montaña" w:date="2015-11-21T07:20:00Z">
        <m:oMathPara>
          <m:oMath>
            <m:r>
              <w:rPr>
                <w:rFonts w:ascii="Cambria Math" w:eastAsia="Calibri" w:hAnsi="Cambria Math" w:cs="Times New Roman"/>
              </w:rPr>
              <m:t>x=</m:t>
            </m:r>
            <m:f>
              <m:fPr>
                <m:ctrlPr>
                  <w:rPr>
                    <w:rFonts w:ascii="Cambria Math" w:eastAsia="Calibri" w:hAnsi="Cambria Math" w:cs="Times New Roman"/>
                    <w:i/>
                  </w:rPr>
                </m:ctrlPr>
              </m:fPr>
              <m:num>
                <m:r>
                  <w:rPr>
                    <w:rFonts w:ascii="Cambria Math" w:eastAsia="Calibri" w:hAnsi="Cambria Math" w:cs="Times New Roman"/>
                  </w:rPr>
                  <m:t>9</m:t>
                </m:r>
              </m:num>
              <m:den>
                <m:r>
                  <w:rPr>
                    <w:rFonts w:ascii="Cambria Math" w:eastAsia="Calibri" w:hAnsi="Cambria Math" w:cs="Times New Roman"/>
                  </w:rPr>
                  <m:t>7</m:t>
                </m:r>
              </m:den>
            </m:f>
          </m:oMath>
        </m:oMathPara>
      </w:ins>
    </w:p>
    <w:p w14:paraId="77E98B68" w14:textId="77777777" w:rsidR="00430685" w:rsidRDefault="00430685" w:rsidP="00487FBF">
      <w:pPr>
        <w:tabs>
          <w:tab w:val="right" w:pos="8498"/>
        </w:tabs>
        <w:spacing w:after="0"/>
        <w:rPr>
          <w:ins w:id="1204" w:author="Edgar Josué Malagón Montaña" w:date="2015-11-21T07:17:00Z"/>
          <w:rFonts w:ascii="Times" w:hAnsi="Times"/>
        </w:rPr>
      </w:pPr>
    </w:p>
    <w:p w14:paraId="717D6F0C" w14:textId="77777777" w:rsidR="00430685" w:rsidRDefault="00430685" w:rsidP="00487FBF">
      <w:pPr>
        <w:tabs>
          <w:tab w:val="right" w:pos="8498"/>
        </w:tabs>
        <w:spacing w:after="0"/>
        <w:rPr>
          <w:rFonts w:ascii="Times" w:hAnsi="Times"/>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9"/>
        <w:gridCol w:w="4419"/>
      </w:tblGrid>
      <w:tr w:rsidR="00487FBF" w:rsidDel="00430685" w14:paraId="3BB6D9BA" w14:textId="27AC7576" w:rsidTr="00E34BED">
        <w:trPr>
          <w:del w:id="1205" w:author="Edgar Josué Malagón Montaña" w:date="2015-11-21T07:20:00Z"/>
        </w:trPr>
        <w:tc>
          <w:tcPr>
            <w:tcW w:w="4489" w:type="dxa"/>
          </w:tcPr>
          <w:p w14:paraId="2B0F202F" w14:textId="5E89406F" w:rsidR="00487FBF" w:rsidRPr="00487FBF" w:rsidDel="00430685" w:rsidRDefault="00487FBF" w:rsidP="006639B5">
            <w:pPr>
              <w:tabs>
                <w:tab w:val="right" w:pos="8498"/>
              </w:tabs>
              <w:rPr>
                <w:del w:id="1206" w:author="Edgar Josué Malagón Montaña" w:date="2015-11-21T07:20:00Z"/>
                <w:rFonts w:ascii="Times" w:eastAsiaTheme="minorEastAsia" w:hAnsi="Times"/>
              </w:rPr>
            </w:pPr>
            <w:del w:id="1207" w:author="Edgar Josué Malagón Montaña" w:date="2015-11-21T07:17:00Z">
              <m:oMathPara>
                <m:oMath>
                  <m:r>
                    <w:rPr>
                      <w:rFonts w:ascii="Cambria Math" w:hAnsi="Cambria Math"/>
                    </w:rPr>
                    <m:t>2</m:t>
                  </m:r>
                  <m:d>
                    <m:dPr>
                      <m:ctrlPr>
                        <w:rPr>
                          <w:rFonts w:ascii="Cambria Math" w:hAnsi="Cambria Math"/>
                          <w:i/>
                        </w:rPr>
                      </m:ctrlPr>
                    </m:dPr>
                    <m:e>
                      <m:r>
                        <w:rPr>
                          <w:rFonts w:ascii="Cambria Math" w:hAnsi="Cambria Math"/>
                        </w:rPr>
                        <m:t>5-3x</m:t>
                      </m:r>
                    </m:e>
                  </m:d>
                  <m:r>
                    <w:rPr>
                      <w:rFonts w:ascii="Cambria Math" w:hAnsi="Cambria Math"/>
                    </w:rPr>
                    <m:t>=3x+</m:t>
                  </m:r>
                  <m:f>
                    <m:fPr>
                      <m:ctrlPr>
                        <w:rPr>
                          <w:rFonts w:ascii="Cambria Math" w:hAnsi="Cambria Math"/>
                          <w:i/>
                        </w:rPr>
                      </m:ctrlPr>
                    </m:fPr>
                    <m:num>
                      <m:r>
                        <w:rPr>
                          <w:rFonts w:ascii="Cambria Math" w:hAnsi="Cambria Math"/>
                        </w:rPr>
                        <m:t>x</m:t>
                      </m:r>
                    </m:num>
                    <m:den>
                      <m:r>
                        <w:rPr>
                          <w:rFonts w:ascii="Cambria Math" w:hAnsi="Cambria Math"/>
                        </w:rPr>
                        <m:t>3</m:t>
                      </m:r>
                    </m:den>
                  </m:f>
                  <m:r>
                    <w:rPr>
                      <w:rFonts w:ascii="Cambria Math" w:eastAsiaTheme="minorEastAsia" w:hAnsi="Cambria Math"/>
                    </w:rPr>
                    <m:t>-1</m:t>
                  </m:r>
                </m:oMath>
              </m:oMathPara>
            </w:del>
          </w:p>
        </w:tc>
        <w:tc>
          <w:tcPr>
            <w:tcW w:w="4489" w:type="dxa"/>
          </w:tcPr>
          <w:p w14:paraId="7E52709B" w14:textId="5279D9FC" w:rsidR="00487FBF" w:rsidRPr="00F342EB" w:rsidDel="00430685" w:rsidRDefault="00487FBF" w:rsidP="006639B5">
            <w:pPr>
              <w:tabs>
                <w:tab w:val="right" w:pos="8498"/>
              </w:tabs>
              <w:rPr>
                <w:del w:id="1208" w:author="Edgar Josué Malagón Montaña" w:date="2015-11-21T07:20:00Z"/>
                <w:rFonts w:ascii="Times" w:hAnsi="Times"/>
              </w:rPr>
            </w:pPr>
            <w:del w:id="1209" w:author="Edgar Josué Malagón Montaña" w:date="2015-11-21T07:17:00Z">
              <w:r w:rsidRPr="00F342EB" w:rsidDel="00430685">
                <w:rPr>
                  <w:rFonts w:ascii="Times" w:hAnsi="Times"/>
                </w:rPr>
                <w:delText>Ecuación propuesta</w:delText>
              </w:r>
            </w:del>
          </w:p>
        </w:tc>
      </w:tr>
      <w:tr w:rsidR="00487FBF" w:rsidDel="00430685" w14:paraId="616F64C7" w14:textId="48BAA7D9" w:rsidTr="00E34BED">
        <w:trPr>
          <w:del w:id="1210" w:author="Edgar Josué Malagón Montaña" w:date="2015-11-21T07:20:00Z"/>
        </w:trPr>
        <w:tc>
          <w:tcPr>
            <w:tcW w:w="4489" w:type="dxa"/>
          </w:tcPr>
          <w:p w14:paraId="70CB924E" w14:textId="1E22EC56" w:rsidR="00487FBF" w:rsidRPr="00F342EB" w:rsidDel="00430685" w:rsidRDefault="00487FBF" w:rsidP="00487FBF">
            <w:pPr>
              <w:tabs>
                <w:tab w:val="right" w:pos="8498"/>
              </w:tabs>
              <w:rPr>
                <w:del w:id="1211" w:author="Edgar Josué Malagón Montaña" w:date="2015-11-21T07:20:00Z"/>
                <w:rFonts w:ascii="Times" w:eastAsia="Calibri" w:hAnsi="Times" w:cs="Times New Roman"/>
              </w:rPr>
            </w:pPr>
            <w:del w:id="1212" w:author="Edgar Josué Malagón Montaña" w:date="2015-11-21T07:18:00Z">
              <m:oMathPara>
                <m:oMath>
                  <m:r>
                    <w:rPr>
                      <w:rFonts w:ascii="Cambria Math" w:hAnsi="Cambria Math"/>
                    </w:rPr>
                    <m:t>10-6x=</m:t>
                  </m:r>
                  <m:f>
                    <m:fPr>
                      <m:ctrlPr>
                        <w:rPr>
                          <w:rFonts w:ascii="Cambria Math" w:hAnsi="Cambria Math"/>
                          <w:i/>
                        </w:rPr>
                      </m:ctrlPr>
                    </m:fPr>
                    <m:num>
                      <m:r>
                        <w:rPr>
                          <w:rFonts w:ascii="Cambria Math" w:hAnsi="Cambria Math"/>
                        </w:rPr>
                        <m:t>10x</m:t>
                      </m:r>
                    </m:num>
                    <m:den>
                      <m:r>
                        <w:rPr>
                          <w:rFonts w:ascii="Cambria Math" w:hAnsi="Cambria Math"/>
                        </w:rPr>
                        <m:t>3</m:t>
                      </m:r>
                    </m:den>
                  </m:f>
                  <m:r>
                    <w:rPr>
                      <w:rFonts w:ascii="Cambria Math" w:eastAsiaTheme="minorEastAsia" w:hAnsi="Cambria Math"/>
                    </w:rPr>
                    <m:t>-1</m:t>
                  </m:r>
                </m:oMath>
              </m:oMathPara>
            </w:del>
          </w:p>
        </w:tc>
        <w:tc>
          <w:tcPr>
            <w:tcW w:w="4489" w:type="dxa"/>
          </w:tcPr>
          <w:p w14:paraId="4CB89D17" w14:textId="3CD1691F" w:rsidR="00C02BA8" w:rsidRPr="00F342EB" w:rsidDel="00430685" w:rsidRDefault="00E34BED" w:rsidP="00430685">
            <w:pPr>
              <w:tabs>
                <w:tab w:val="right" w:pos="8498"/>
              </w:tabs>
              <w:rPr>
                <w:del w:id="1213" w:author="Edgar Josué Malagón Montaña" w:date="2015-11-21T07:20:00Z"/>
                <w:rFonts w:ascii="Times" w:hAnsi="Times"/>
              </w:rPr>
            </w:pPr>
            <w:del w:id="1214" w:author="Edgar Josué Malagón Montaña" w:date="2015-11-12T06:40:00Z">
              <w:r w:rsidDel="00C02BA8">
                <w:rPr>
                  <w:rFonts w:ascii="Times" w:hAnsi="Times"/>
                </w:rPr>
                <w:delText>Desarrollamos</w:delText>
              </w:r>
            </w:del>
            <w:del w:id="1215" w:author="Edgar Josué Malagón Montaña" w:date="2015-11-21T07:17:00Z">
              <w:r w:rsidDel="00430685">
                <w:rPr>
                  <w:rFonts w:ascii="Times" w:hAnsi="Times"/>
                </w:rPr>
                <w:delText xml:space="preserve"> </w:delText>
              </w:r>
            </w:del>
            <w:del w:id="1216" w:author="Edgar Josué Malagón Montaña" w:date="2015-11-12T06:39:00Z">
              <w:r w:rsidDel="00C02BA8">
                <w:rPr>
                  <w:rFonts w:ascii="Times" w:hAnsi="Times"/>
                </w:rPr>
                <w:delText xml:space="preserve"> </w:delText>
              </w:r>
            </w:del>
            <w:del w:id="1217" w:author="Edgar Josué Malagón Montaña" w:date="2015-11-21T07:17:00Z">
              <w:r w:rsidDel="00430685">
                <w:rPr>
                  <w:rFonts w:ascii="Times" w:hAnsi="Times"/>
                </w:rPr>
                <w:delText xml:space="preserve">la multiplicación y la </w:delText>
              </w:r>
            </w:del>
            <w:del w:id="1218" w:author="Edgar Josué Malagón Montaña" w:date="2015-11-12T06:40:00Z">
              <w:r w:rsidDel="00C02BA8">
                <w:rPr>
                  <w:rFonts w:ascii="Times" w:hAnsi="Times"/>
                </w:rPr>
                <w:delText>suma</w:delText>
              </w:r>
            </w:del>
            <w:del w:id="1219" w:author="Edgar Josué Malagón Montaña" w:date="2015-11-21T07:17:00Z">
              <w:r w:rsidDel="00430685">
                <w:rPr>
                  <w:rFonts w:ascii="Times" w:hAnsi="Times"/>
                </w:rPr>
                <w:delText xml:space="preserve"> de fracciones indicada en cada miembro</w:delText>
              </w:r>
            </w:del>
          </w:p>
        </w:tc>
      </w:tr>
      <w:tr w:rsidR="00487FBF" w:rsidDel="00430685" w14:paraId="76201FC0" w14:textId="305C6A3F" w:rsidTr="00E34BED">
        <w:trPr>
          <w:del w:id="1220" w:author="Edgar Josué Malagón Montaña" w:date="2015-11-21T07:20:00Z"/>
        </w:trPr>
        <w:tc>
          <w:tcPr>
            <w:tcW w:w="4489" w:type="dxa"/>
          </w:tcPr>
          <w:p w14:paraId="097A15F1" w14:textId="3BC604A7" w:rsidR="00487FBF" w:rsidDel="00430685" w:rsidRDefault="00487FBF" w:rsidP="00487FBF">
            <w:pPr>
              <w:tabs>
                <w:tab w:val="right" w:pos="8498"/>
              </w:tabs>
              <w:rPr>
                <w:del w:id="1221" w:author="Edgar Josué Malagón Montaña" w:date="2015-11-21T07:20:00Z"/>
                <w:rFonts w:ascii="Times" w:eastAsia="Calibri" w:hAnsi="Times" w:cs="Times New Roman"/>
              </w:rPr>
            </w:pPr>
            <w:del w:id="1222" w:author="Edgar Josué Malagón Montaña" w:date="2015-11-21T07:18:00Z">
              <m:oMathPara>
                <m:oMath>
                  <m:r>
                    <w:rPr>
                      <w:rFonts w:ascii="Cambria Math" w:hAnsi="Cambria Math"/>
                    </w:rPr>
                    <m:t>10-6x=</m:t>
                  </m:r>
                  <m:f>
                    <m:fPr>
                      <m:ctrlPr>
                        <w:rPr>
                          <w:rFonts w:ascii="Cambria Math" w:hAnsi="Cambria Math"/>
                          <w:i/>
                        </w:rPr>
                      </m:ctrlPr>
                    </m:fPr>
                    <m:num>
                      <m:r>
                        <w:rPr>
                          <w:rFonts w:ascii="Cambria Math" w:hAnsi="Cambria Math"/>
                        </w:rPr>
                        <m:t>10x-3</m:t>
                      </m:r>
                    </m:num>
                    <m:den>
                      <m:r>
                        <w:rPr>
                          <w:rFonts w:ascii="Cambria Math" w:hAnsi="Cambria Math"/>
                        </w:rPr>
                        <m:t>3</m:t>
                      </m:r>
                    </m:den>
                  </m:f>
                </m:oMath>
              </m:oMathPara>
            </w:del>
          </w:p>
        </w:tc>
        <w:tc>
          <w:tcPr>
            <w:tcW w:w="4489" w:type="dxa"/>
          </w:tcPr>
          <w:p w14:paraId="2BA86464" w14:textId="36AD45D2" w:rsidR="00487FBF" w:rsidRPr="00F342EB" w:rsidDel="00430685" w:rsidRDefault="00487FBF" w:rsidP="00E34BED">
            <w:pPr>
              <w:tabs>
                <w:tab w:val="right" w:pos="8498"/>
              </w:tabs>
              <w:rPr>
                <w:del w:id="1223" w:author="Edgar Josué Malagón Montaña" w:date="2015-11-21T07:20:00Z"/>
                <w:rFonts w:ascii="Times" w:hAnsi="Times"/>
              </w:rPr>
            </w:pPr>
            <w:del w:id="1224" w:author="Edgar Josué Malagón Montaña" w:date="2015-11-12T06:40:00Z">
              <w:r w:rsidDel="00C02BA8">
                <w:rPr>
                  <w:rFonts w:ascii="Times" w:hAnsi="Times"/>
                </w:rPr>
                <w:delText>Desarrollamos la</w:delText>
              </w:r>
              <w:r w:rsidR="00E34BED" w:rsidDel="00C02BA8">
                <w:rPr>
                  <w:rFonts w:ascii="Times" w:hAnsi="Times"/>
                </w:rPr>
                <w:delText xml:space="preserve"> suma indicada al lado derecho de la igualdad</w:delText>
              </w:r>
            </w:del>
          </w:p>
        </w:tc>
      </w:tr>
      <w:tr w:rsidR="00487FBF" w:rsidDel="00430685" w14:paraId="40C3FA20" w14:textId="22E0A3D8" w:rsidTr="00E34BED">
        <w:trPr>
          <w:del w:id="1225" w:author="Edgar Josué Malagón Montaña" w:date="2015-11-21T07:20:00Z"/>
        </w:trPr>
        <w:tc>
          <w:tcPr>
            <w:tcW w:w="4489" w:type="dxa"/>
          </w:tcPr>
          <w:p w14:paraId="496EF745" w14:textId="3D94264D" w:rsidR="00487FBF" w:rsidDel="00430685" w:rsidRDefault="00487FBF" w:rsidP="006639B5">
            <w:pPr>
              <w:tabs>
                <w:tab w:val="right" w:pos="8498"/>
              </w:tabs>
              <w:rPr>
                <w:del w:id="1226" w:author="Edgar Josué Malagón Montaña" w:date="2015-11-21T07:20:00Z"/>
                <w:rFonts w:ascii="Times" w:eastAsia="Calibri" w:hAnsi="Times" w:cs="Times New Roman"/>
              </w:rPr>
            </w:pPr>
            <w:del w:id="1227" w:author="Edgar Josué Malagón Montaña" w:date="2015-11-21T07:20:00Z">
              <m:oMathPara>
                <m:oMath>
                  <m:r>
                    <w:rPr>
                      <w:rFonts w:ascii="Cambria Math" w:hAnsi="Cambria Math"/>
                    </w:rPr>
                    <m:t>3(10-6x)=</m:t>
                  </m:r>
                  <m:f>
                    <m:fPr>
                      <m:ctrlPr>
                        <w:rPr>
                          <w:rFonts w:ascii="Cambria Math" w:hAnsi="Cambria Math"/>
                          <w:i/>
                        </w:rPr>
                      </m:ctrlPr>
                    </m:fPr>
                    <m:num>
                      <m:r>
                        <w:rPr>
                          <w:rFonts w:ascii="Cambria Math" w:hAnsi="Cambria Math"/>
                        </w:rPr>
                        <m:t>3(10x-3)</m:t>
                      </m:r>
                    </m:num>
                    <m:den>
                      <m:r>
                        <w:rPr>
                          <w:rFonts w:ascii="Cambria Math" w:hAnsi="Cambria Math"/>
                        </w:rPr>
                        <m:t>3</m:t>
                      </m:r>
                    </m:den>
                  </m:f>
                </m:oMath>
              </m:oMathPara>
            </w:del>
          </w:p>
        </w:tc>
        <w:tc>
          <w:tcPr>
            <w:tcW w:w="4489" w:type="dxa"/>
          </w:tcPr>
          <w:p w14:paraId="4110E8E9" w14:textId="778E22F9" w:rsidR="00487FBF" w:rsidRPr="00F342EB" w:rsidDel="00430685" w:rsidRDefault="00E34BED">
            <w:pPr>
              <w:tabs>
                <w:tab w:val="right" w:pos="8498"/>
              </w:tabs>
              <w:rPr>
                <w:del w:id="1228" w:author="Edgar Josué Malagón Montaña" w:date="2015-11-21T07:20:00Z"/>
                <w:rFonts w:ascii="Times" w:hAnsi="Times"/>
              </w:rPr>
            </w:pPr>
            <w:del w:id="1229" w:author="Edgar Josué Malagón Montaña" w:date="2015-11-12T06:40:00Z">
              <w:r w:rsidDel="00C02BA8">
                <w:rPr>
                  <w:rFonts w:ascii="Times" w:hAnsi="Times"/>
                </w:rPr>
                <w:delText>Multiplicamos</w:delText>
              </w:r>
            </w:del>
            <w:del w:id="1230" w:author="Edgar Josué Malagón Montaña" w:date="2015-11-21T07:18:00Z">
              <w:r w:rsidDel="00430685">
                <w:rPr>
                  <w:rFonts w:ascii="Times" w:hAnsi="Times"/>
                </w:rPr>
                <w:delText xml:space="preserve"> por el denominador en cada miembro de la igualdad</w:delText>
              </w:r>
            </w:del>
            <w:del w:id="1231" w:author="Edgar Josué Malagón Montaña" w:date="2015-11-12T06:40:00Z">
              <w:r w:rsidR="00487FBF" w:rsidDel="00C02BA8">
                <w:rPr>
                  <w:rFonts w:ascii="Times" w:hAnsi="Times"/>
                </w:rPr>
                <w:delText xml:space="preserve"> </w:delText>
              </w:r>
            </w:del>
          </w:p>
        </w:tc>
      </w:tr>
      <w:tr w:rsidR="00487FBF" w:rsidDel="00430685" w14:paraId="76FA4686" w14:textId="5A57E1AC" w:rsidTr="00E34BED">
        <w:trPr>
          <w:del w:id="1232" w:author="Edgar Josué Malagón Montaña" w:date="2015-11-21T07:20:00Z"/>
        </w:trPr>
        <w:tc>
          <w:tcPr>
            <w:tcW w:w="4489" w:type="dxa"/>
          </w:tcPr>
          <w:p w14:paraId="395F8267" w14:textId="41F5DC44" w:rsidR="00487FBF" w:rsidDel="00430685" w:rsidRDefault="00487FBF" w:rsidP="00487FBF">
            <w:pPr>
              <w:tabs>
                <w:tab w:val="right" w:pos="8498"/>
              </w:tabs>
              <w:rPr>
                <w:del w:id="1233" w:author="Edgar Josué Malagón Montaña" w:date="2015-11-21T07:20:00Z"/>
                <w:rFonts w:ascii="Times" w:eastAsia="Calibri" w:hAnsi="Times" w:cs="Times New Roman"/>
              </w:rPr>
            </w:pPr>
            <w:del w:id="1234" w:author="Edgar Josué Malagón Montaña" w:date="2015-11-21T07:20:00Z">
              <m:oMathPara>
                <m:oMath>
                  <m:r>
                    <w:rPr>
                      <w:rFonts w:ascii="Cambria Math" w:eastAsia="Calibri" w:hAnsi="Cambria Math" w:cs="Times New Roman"/>
                    </w:rPr>
                    <m:t>30-18x=10x-3</m:t>
                  </m:r>
                </m:oMath>
              </m:oMathPara>
            </w:del>
          </w:p>
        </w:tc>
        <w:tc>
          <w:tcPr>
            <w:tcW w:w="4489" w:type="dxa"/>
          </w:tcPr>
          <w:p w14:paraId="201A8F06" w14:textId="6F052234" w:rsidR="00487FBF" w:rsidDel="00430685" w:rsidRDefault="00E34BED" w:rsidP="006639B5">
            <w:pPr>
              <w:tabs>
                <w:tab w:val="right" w:pos="8498"/>
              </w:tabs>
              <w:rPr>
                <w:del w:id="1235" w:author="Edgar Josué Malagón Montaña" w:date="2015-11-21T07:20:00Z"/>
                <w:rFonts w:ascii="Times" w:hAnsi="Times"/>
              </w:rPr>
            </w:pPr>
            <w:del w:id="1236" w:author="Edgar Josué Malagón Montaña" w:date="2015-11-12T06:40:00Z">
              <w:r w:rsidDel="00C02BA8">
                <w:rPr>
                  <w:rFonts w:ascii="Times" w:hAnsi="Times"/>
                </w:rPr>
                <w:delText>Re</w:delText>
              </w:r>
            </w:del>
            <w:del w:id="1237" w:author="Edgar Josué Malagón Montaña" w:date="2015-11-12T06:41:00Z">
              <w:r w:rsidDel="00C02BA8">
                <w:rPr>
                  <w:rFonts w:ascii="Times" w:hAnsi="Times"/>
                </w:rPr>
                <w:delText xml:space="preserve">alizamos </w:delText>
              </w:r>
            </w:del>
            <w:del w:id="1238" w:author="Edgar Josué Malagón Montaña" w:date="2015-11-21T07:20:00Z">
              <w:r w:rsidDel="00430685">
                <w:rPr>
                  <w:rFonts w:ascii="Times" w:hAnsi="Times"/>
                </w:rPr>
                <w:delText>las operaciones indicadas</w:delText>
              </w:r>
            </w:del>
          </w:p>
          <w:p w14:paraId="35ED9858" w14:textId="32FE217F" w:rsidR="00487FBF" w:rsidRPr="00F342EB" w:rsidDel="00430685" w:rsidRDefault="00487FBF" w:rsidP="006639B5">
            <w:pPr>
              <w:tabs>
                <w:tab w:val="right" w:pos="8498"/>
              </w:tabs>
              <w:rPr>
                <w:del w:id="1239" w:author="Edgar Josué Malagón Montaña" w:date="2015-11-21T07:20:00Z"/>
                <w:rFonts w:ascii="Times" w:hAnsi="Times"/>
              </w:rPr>
            </w:pPr>
          </w:p>
        </w:tc>
      </w:tr>
      <w:tr w:rsidR="00487FBF" w:rsidDel="00430685" w14:paraId="6DE1D95C" w14:textId="3ECFD1FB" w:rsidTr="00E34BED">
        <w:trPr>
          <w:del w:id="1240" w:author="Edgar Josué Malagón Montaña" w:date="2015-11-21T07:20:00Z"/>
        </w:trPr>
        <w:tc>
          <w:tcPr>
            <w:tcW w:w="4489" w:type="dxa"/>
          </w:tcPr>
          <w:p w14:paraId="7A708BB8" w14:textId="5217ED2B" w:rsidR="00487FBF" w:rsidDel="00430685" w:rsidRDefault="00487FBF" w:rsidP="00487FBF">
            <w:pPr>
              <w:tabs>
                <w:tab w:val="right" w:pos="8498"/>
              </w:tabs>
              <w:rPr>
                <w:del w:id="1241" w:author="Edgar Josué Malagón Montaña" w:date="2015-11-21T07:20:00Z"/>
                <w:rFonts w:ascii="Times" w:eastAsia="Calibri" w:hAnsi="Times" w:cs="Times New Roman"/>
              </w:rPr>
            </w:pPr>
            <w:del w:id="1242" w:author="Edgar Josué Malagón Montaña" w:date="2015-11-21T07:20:00Z">
              <m:oMathPara>
                <m:oMath>
                  <m:r>
                    <w:rPr>
                      <w:rFonts w:ascii="Cambria Math" w:eastAsia="Calibri" w:hAnsi="Cambria Math" w:cs="Times New Roman"/>
                    </w:rPr>
                    <m:t>-10x-18x=-3-33</m:t>
                  </m:r>
                </m:oMath>
              </m:oMathPara>
            </w:del>
          </w:p>
        </w:tc>
        <w:tc>
          <w:tcPr>
            <w:tcW w:w="4489" w:type="dxa"/>
          </w:tcPr>
          <w:p w14:paraId="4AAD1A96" w14:textId="09EC06DC" w:rsidR="00C02BA8" w:rsidRPr="00F342EB" w:rsidDel="00430685" w:rsidRDefault="00E34BED">
            <w:pPr>
              <w:tabs>
                <w:tab w:val="right" w:pos="8498"/>
              </w:tabs>
              <w:rPr>
                <w:del w:id="1243" w:author="Edgar Josué Malagón Montaña" w:date="2015-11-21T07:20:00Z"/>
                <w:rFonts w:ascii="Times" w:hAnsi="Times"/>
              </w:rPr>
            </w:pPr>
            <w:del w:id="1244" w:author="Edgar Josué Malagón Montaña" w:date="2015-11-12T06:41:00Z">
              <w:r w:rsidDel="00C02BA8">
                <w:rPr>
                  <w:rFonts w:ascii="Times" w:hAnsi="Times"/>
                </w:rPr>
                <w:delText>Hacemos</w:delText>
              </w:r>
            </w:del>
            <w:del w:id="1245" w:author="Edgar Josué Malagón Montaña" w:date="2015-11-21T07:20:00Z">
              <w:r w:rsidDel="00430685">
                <w:rPr>
                  <w:rFonts w:ascii="Times" w:hAnsi="Times"/>
                </w:rPr>
                <w:delText xml:space="preserve"> transposición de términos semejantes</w:delText>
              </w:r>
            </w:del>
          </w:p>
        </w:tc>
      </w:tr>
      <w:tr w:rsidR="00487FBF" w:rsidDel="00430685" w14:paraId="184F16C4" w14:textId="39860384" w:rsidTr="00E34BED">
        <w:trPr>
          <w:del w:id="1246" w:author="Edgar Josué Malagón Montaña" w:date="2015-11-21T07:20:00Z"/>
        </w:trPr>
        <w:tc>
          <w:tcPr>
            <w:tcW w:w="4489" w:type="dxa"/>
          </w:tcPr>
          <w:p w14:paraId="0C5C9BB5" w14:textId="0C4E8BF1" w:rsidR="00487FBF" w:rsidDel="00430685" w:rsidRDefault="00487FBF" w:rsidP="00487FBF">
            <w:pPr>
              <w:tabs>
                <w:tab w:val="right" w:pos="8498"/>
              </w:tabs>
              <w:rPr>
                <w:del w:id="1247" w:author="Edgar Josué Malagón Montaña" w:date="2015-11-21T07:20:00Z"/>
                <w:rFonts w:ascii="Times" w:eastAsia="Calibri" w:hAnsi="Times" w:cs="Times New Roman"/>
              </w:rPr>
            </w:pPr>
            <w:del w:id="1248" w:author="Edgar Josué Malagón Montaña" w:date="2015-11-21T07:20:00Z">
              <m:oMathPara>
                <m:oMath>
                  <m:r>
                    <w:rPr>
                      <w:rFonts w:ascii="Cambria Math" w:eastAsiaTheme="minorEastAsia" w:hAnsi="Cambria Math"/>
                    </w:rPr>
                    <m:t>-28</m:t>
                  </m:r>
                  <m:r>
                    <w:rPr>
                      <w:rFonts w:ascii="Cambria Math" w:eastAsia="Calibri" w:hAnsi="Cambria Math" w:cs="Times New Roman"/>
                    </w:rPr>
                    <m:t>x=-36</m:t>
                  </m:r>
                </m:oMath>
              </m:oMathPara>
            </w:del>
          </w:p>
        </w:tc>
        <w:tc>
          <w:tcPr>
            <w:tcW w:w="4489" w:type="dxa"/>
          </w:tcPr>
          <w:p w14:paraId="57CE16D7" w14:textId="0D6D69F1" w:rsidR="00C02BA8" w:rsidRPr="00F342EB" w:rsidDel="00430685" w:rsidRDefault="00E34BED">
            <w:pPr>
              <w:tabs>
                <w:tab w:val="right" w:pos="8498"/>
              </w:tabs>
              <w:rPr>
                <w:del w:id="1249" w:author="Edgar Josué Malagón Montaña" w:date="2015-11-21T07:20:00Z"/>
                <w:rFonts w:ascii="Times" w:hAnsi="Times"/>
              </w:rPr>
            </w:pPr>
            <w:del w:id="1250" w:author="Edgar Josué Malagón Montaña" w:date="2015-11-12T06:41:00Z">
              <w:r w:rsidDel="00C02BA8">
                <w:rPr>
                  <w:rFonts w:ascii="Times" w:hAnsi="Times"/>
                </w:rPr>
                <w:delText>Reducimos</w:delText>
              </w:r>
            </w:del>
            <w:del w:id="1251" w:author="Edgar Josué Malagón Montaña" w:date="2015-11-21T07:20:00Z">
              <w:r w:rsidDel="00430685">
                <w:rPr>
                  <w:rFonts w:ascii="Times" w:hAnsi="Times"/>
                </w:rPr>
                <w:delText xml:space="preserve"> términos semejantes</w:delText>
              </w:r>
            </w:del>
          </w:p>
        </w:tc>
      </w:tr>
      <w:tr w:rsidR="00487FBF" w:rsidDel="00430685" w14:paraId="3CC41DC7" w14:textId="1F22FCD2" w:rsidTr="00E34BED">
        <w:trPr>
          <w:del w:id="1252" w:author="Edgar Josué Malagón Montaña" w:date="2015-11-21T07:20:00Z"/>
        </w:trPr>
        <w:tc>
          <w:tcPr>
            <w:tcW w:w="4489" w:type="dxa"/>
          </w:tcPr>
          <w:p w14:paraId="2D291CD2" w14:textId="42606DD0" w:rsidR="00487FBF" w:rsidDel="00430685" w:rsidRDefault="00487FBF" w:rsidP="00487FBF">
            <w:pPr>
              <w:tabs>
                <w:tab w:val="right" w:pos="8498"/>
              </w:tabs>
              <w:rPr>
                <w:del w:id="1253" w:author="Edgar Josué Malagón Montaña" w:date="2015-11-21T07:20:00Z"/>
                <w:rFonts w:ascii="Times" w:eastAsia="Calibri" w:hAnsi="Times" w:cs="Times New Roman"/>
              </w:rPr>
            </w:pPr>
            <w:del w:id="1254" w:author="Edgar Josué Malagón Montaña" w:date="2015-11-21T07:20:00Z">
              <m:oMathPara>
                <m:oMath>
                  <m:r>
                    <w:rPr>
                      <w:rFonts w:ascii="Cambria Math" w:eastAsia="Calibri" w:hAnsi="Cambria Math" w:cs="Times New Roman"/>
                    </w:rPr>
                    <m:t>x=</m:t>
                  </m:r>
                  <m:f>
                    <m:fPr>
                      <m:ctrlPr>
                        <w:rPr>
                          <w:rFonts w:ascii="Cambria Math" w:eastAsia="Calibri" w:hAnsi="Cambria Math" w:cs="Times New Roman"/>
                          <w:i/>
                        </w:rPr>
                      </m:ctrlPr>
                    </m:fPr>
                    <m:num>
                      <m:r>
                        <w:rPr>
                          <w:rFonts w:ascii="Cambria Math" w:eastAsia="Calibri" w:hAnsi="Cambria Math" w:cs="Times New Roman"/>
                        </w:rPr>
                        <m:t>-36</m:t>
                      </m:r>
                    </m:num>
                    <m:den>
                      <m:r>
                        <w:rPr>
                          <w:rFonts w:ascii="Cambria Math" w:eastAsia="Calibri" w:hAnsi="Cambria Math" w:cs="Times New Roman"/>
                        </w:rPr>
                        <m:t>-28</m:t>
                      </m:r>
                    </m:den>
                  </m:f>
                </m:oMath>
              </m:oMathPara>
            </w:del>
          </w:p>
        </w:tc>
        <w:tc>
          <w:tcPr>
            <w:tcW w:w="4489" w:type="dxa"/>
          </w:tcPr>
          <w:p w14:paraId="1D435FEF" w14:textId="096C69C9" w:rsidR="00C02BA8" w:rsidDel="00430685" w:rsidRDefault="00E34BED">
            <w:pPr>
              <w:tabs>
                <w:tab w:val="right" w:pos="8498"/>
              </w:tabs>
              <w:rPr>
                <w:del w:id="1255" w:author="Edgar Josué Malagón Montaña" w:date="2015-11-21T07:20:00Z"/>
                <w:rFonts w:ascii="Times" w:hAnsi="Times"/>
              </w:rPr>
            </w:pPr>
            <w:del w:id="1256" w:author="Edgar Josué Malagón Montaña" w:date="2015-11-12T06:41:00Z">
              <w:r w:rsidDel="00C02BA8">
                <w:rPr>
                  <w:rFonts w:ascii="Times" w:hAnsi="Times"/>
                </w:rPr>
                <w:delText>Despejamos</w:delText>
              </w:r>
            </w:del>
            <w:del w:id="1257" w:author="Edgar Josué Malagón Montaña" w:date="2015-11-21T07:20:00Z">
              <w:r w:rsidDel="00430685">
                <w:rPr>
                  <w:rFonts w:ascii="Times" w:hAnsi="Times"/>
                </w:rPr>
                <w:delText xml:space="preserve"> la incógnita</w:delText>
              </w:r>
            </w:del>
          </w:p>
        </w:tc>
      </w:tr>
      <w:tr w:rsidR="00487FBF" w:rsidDel="00430685" w14:paraId="299A84F0" w14:textId="6EF09E1A" w:rsidTr="00E34BED">
        <w:trPr>
          <w:del w:id="1258" w:author="Edgar Josué Malagón Montaña" w:date="2015-11-21T07:20:00Z"/>
        </w:trPr>
        <w:tc>
          <w:tcPr>
            <w:tcW w:w="4489" w:type="dxa"/>
          </w:tcPr>
          <w:p w14:paraId="4AB73FD9" w14:textId="62E9FA23" w:rsidR="00487FBF" w:rsidDel="00430685" w:rsidRDefault="00487FBF" w:rsidP="00487FBF">
            <w:pPr>
              <w:tabs>
                <w:tab w:val="right" w:pos="8498"/>
              </w:tabs>
              <w:rPr>
                <w:del w:id="1259" w:author="Edgar Josué Malagón Montaña" w:date="2015-11-21T07:20:00Z"/>
                <w:rFonts w:ascii="Times" w:eastAsia="Calibri" w:hAnsi="Times" w:cs="Times New Roman"/>
              </w:rPr>
            </w:pPr>
            <w:del w:id="1260" w:author="Edgar Josué Malagón Montaña" w:date="2015-11-21T07:20:00Z">
              <m:oMathPara>
                <m:oMath>
                  <m:r>
                    <w:rPr>
                      <w:rFonts w:ascii="Cambria Math" w:eastAsia="Calibri" w:hAnsi="Cambria Math" w:cs="Times New Roman"/>
                    </w:rPr>
                    <m:t>x=</m:t>
                  </m:r>
                  <m:f>
                    <m:fPr>
                      <m:ctrlPr>
                        <w:rPr>
                          <w:rFonts w:ascii="Cambria Math" w:eastAsia="Calibri" w:hAnsi="Cambria Math" w:cs="Times New Roman"/>
                          <w:i/>
                        </w:rPr>
                      </m:ctrlPr>
                    </m:fPr>
                    <m:num>
                      <m:r>
                        <w:rPr>
                          <w:rFonts w:ascii="Cambria Math" w:eastAsia="Calibri" w:hAnsi="Cambria Math" w:cs="Times New Roman"/>
                        </w:rPr>
                        <m:t>9</m:t>
                      </m:r>
                    </m:num>
                    <m:den>
                      <m:r>
                        <w:rPr>
                          <w:rFonts w:ascii="Cambria Math" w:eastAsia="Calibri" w:hAnsi="Cambria Math" w:cs="Times New Roman"/>
                        </w:rPr>
                        <m:t>7</m:t>
                      </m:r>
                    </m:den>
                  </m:f>
                </m:oMath>
              </m:oMathPara>
            </w:del>
          </w:p>
        </w:tc>
        <w:tc>
          <w:tcPr>
            <w:tcW w:w="4489" w:type="dxa"/>
          </w:tcPr>
          <w:p w14:paraId="73193887" w14:textId="004B971B" w:rsidR="00487FBF" w:rsidDel="00430685" w:rsidRDefault="00E34BED">
            <w:pPr>
              <w:tabs>
                <w:tab w:val="right" w:pos="8498"/>
              </w:tabs>
              <w:rPr>
                <w:del w:id="1261" w:author="Edgar Josué Malagón Montaña" w:date="2015-11-21T07:20:00Z"/>
                <w:rFonts w:ascii="Times" w:hAnsi="Times"/>
              </w:rPr>
            </w:pPr>
            <w:del w:id="1262" w:author="Edgar Josué Malagón Montaña" w:date="2015-11-12T06:42:00Z">
              <w:r w:rsidDel="00C02BA8">
                <w:rPr>
                  <w:rFonts w:ascii="Times" w:hAnsi="Times"/>
                </w:rPr>
                <w:delText>Simplificamos y tenemos</w:delText>
              </w:r>
            </w:del>
            <w:del w:id="1263" w:author="Edgar Josué Malagón Montaña" w:date="2015-11-21T07:20:00Z">
              <w:r w:rsidDel="00430685">
                <w:rPr>
                  <w:rFonts w:ascii="Times" w:hAnsi="Times"/>
                </w:rPr>
                <w:delText xml:space="preserve"> la respuesta</w:delText>
              </w:r>
            </w:del>
          </w:p>
        </w:tc>
      </w:tr>
    </w:tbl>
    <w:p w14:paraId="6CF45E02" w14:textId="1900A969" w:rsidR="00E352C4" w:rsidRDefault="00E352C4" w:rsidP="00DB7EF7">
      <w:pPr>
        <w:tabs>
          <w:tab w:val="right" w:pos="8498"/>
        </w:tabs>
        <w:spacing w:after="0"/>
        <w:rPr>
          <w:ins w:id="1264" w:author="Edgar Josué Malagón Montaña" w:date="2015-11-12T06:42:00Z"/>
          <w:rFonts w:ascii="Times" w:hAnsi="Times"/>
        </w:rPr>
      </w:pPr>
    </w:p>
    <w:p w14:paraId="75C77579" w14:textId="77777777" w:rsidR="00E352C4" w:rsidRDefault="00E352C4" w:rsidP="00DB7EF7">
      <w:pPr>
        <w:tabs>
          <w:tab w:val="right" w:pos="8498"/>
        </w:tabs>
        <w:spacing w:after="0"/>
        <w:rPr>
          <w:rFonts w:ascii="Times" w:hAnsi="Times"/>
        </w:rPr>
      </w:pPr>
    </w:p>
    <w:p w14:paraId="6F5FAB38" w14:textId="77777777" w:rsidR="00E34BED" w:rsidRDefault="00E34BED" w:rsidP="00DB7EF7">
      <w:pPr>
        <w:tabs>
          <w:tab w:val="right" w:pos="8498"/>
        </w:tabs>
        <w:spacing w:after="0"/>
        <w:rPr>
          <w:rFonts w:ascii="Times" w:hAnsi="Times"/>
          <w:b/>
        </w:rPr>
      </w:pPr>
      <w:r w:rsidRPr="004E5E51">
        <w:rPr>
          <w:rFonts w:ascii="Times" w:hAnsi="Times"/>
          <w:highlight w:val="yellow"/>
        </w:rPr>
        <w:t xml:space="preserve">[SECCIÓN </w:t>
      </w:r>
      <w:r>
        <w:rPr>
          <w:rFonts w:ascii="Times" w:hAnsi="Times"/>
          <w:highlight w:val="yellow"/>
        </w:rPr>
        <w:t>2</w:t>
      </w:r>
      <w:r w:rsidRPr="004E5E51">
        <w:rPr>
          <w:rFonts w:ascii="Times" w:hAnsi="Times"/>
          <w:highlight w:val="yellow"/>
        </w:rPr>
        <w:t>]</w:t>
      </w:r>
      <w:r>
        <w:rPr>
          <w:rFonts w:ascii="Times" w:hAnsi="Times"/>
        </w:rPr>
        <w:t xml:space="preserve"> </w:t>
      </w:r>
      <w:r w:rsidR="00AD6AA8">
        <w:rPr>
          <w:rFonts w:ascii="Times" w:hAnsi="Times"/>
          <w:b/>
        </w:rPr>
        <w:t>2.3</w:t>
      </w:r>
      <w:r w:rsidRPr="00E34BED">
        <w:rPr>
          <w:rFonts w:ascii="Times" w:hAnsi="Times"/>
          <w:b/>
        </w:rPr>
        <w:t xml:space="preserve"> Modelación y solución de situaciones problema mediante ecuaciones lineales</w:t>
      </w:r>
    </w:p>
    <w:p w14:paraId="44387D1A" w14:textId="77777777" w:rsidR="00EF20F7" w:rsidRDefault="00EF20F7" w:rsidP="00DB7EF7">
      <w:pPr>
        <w:tabs>
          <w:tab w:val="right" w:pos="8498"/>
        </w:tabs>
        <w:spacing w:after="0"/>
        <w:rPr>
          <w:rFonts w:ascii="Times" w:hAnsi="Times"/>
          <w:b/>
        </w:rPr>
      </w:pPr>
    </w:p>
    <w:p w14:paraId="46242EBA" w14:textId="77777777" w:rsidR="00EF20F7" w:rsidRDefault="00EF20F7" w:rsidP="00DB7EF7">
      <w:pPr>
        <w:tabs>
          <w:tab w:val="right" w:pos="8498"/>
        </w:tabs>
        <w:spacing w:after="0"/>
        <w:rPr>
          <w:rFonts w:ascii="Times" w:hAnsi="Times"/>
        </w:rPr>
      </w:pPr>
      <w:r>
        <w:rPr>
          <w:rFonts w:ascii="Times" w:hAnsi="Times"/>
        </w:rPr>
        <w:t>Las ecuaciones lineales nos sirven para modelar situaciones y comunicar la solución de un problema de un modo formal y convincente.</w:t>
      </w:r>
    </w:p>
    <w:p w14:paraId="75217F11" w14:textId="77777777" w:rsidR="00EF20F7" w:rsidRDefault="00EF20F7" w:rsidP="00DB7EF7">
      <w:pPr>
        <w:tabs>
          <w:tab w:val="right" w:pos="8498"/>
        </w:tabs>
        <w:spacing w:after="0"/>
        <w:rPr>
          <w:rFonts w:ascii="Times" w:hAnsi="Times"/>
        </w:rPr>
      </w:pPr>
    </w:p>
    <w:p w14:paraId="2114A5CA" w14:textId="42DF3894" w:rsidR="00EF20F7" w:rsidRDefault="00EF20F7" w:rsidP="00DB7EF7">
      <w:pPr>
        <w:tabs>
          <w:tab w:val="right" w:pos="8498"/>
        </w:tabs>
        <w:spacing w:after="0"/>
        <w:rPr>
          <w:rFonts w:ascii="Times" w:hAnsi="Times"/>
        </w:rPr>
      </w:pPr>
      <w:r>
        <w:rPr>
          <w:rFonts w:ascii="Times" w:hAnsi="Times"/>
        </w:rPr>
        <w:t xml:space="preserve">Para traducir una situación problema al lenguaje algebraico y transformarlo en una ecuación lineal </w:t>
      </w:r>
      <w:ins w:id="1265" w:author="Edgar Josué Malagón Montaña" w:date="2015-11-12T06:43:00Z">
        <w:r w:rsidR="00661372">
          <w:rPr>
            <w:rFonts w:ascii="Times" w:hAnsi="Times"/>
          </w:rPr>
          <w:t>se siguen</w:t>
        </w:r>
      </w:ins>
      <w:del w:id="1266" w:author="Edgar Josué Malagón Montaña" w:date="2015-11-12T06:43:00Z">
        <w:r w:rsidDel="00661372">
          <w:rPr>
            <w:rFonts w:ascii="Times" w:hAnsi="Times"/>
          </w:rPr>
          <w:delText>seguimos</w:delText>
        </w:r>
      </w:del>
      <w:r>
        <w:rPr>
          <w:rFonts w:ascii="Times" w:hAnsi="Times"/>
        </w:rPr>
        <w:t xml:space="preserve"> los siguientes pasos.</w:t>
      </w:r>
    </w:p>
    <w:p w14:paraId="3028FE8A" w14:textId="77777777" w:rsidR="00EF20F7" w:rsidRDefault="00EF20F7" w:rsidP="00DB7EF7">
      <w:pPr>
        <w:tabs>
          <w:tab w:val="right" w:pos="8498"/>
        </w:tabs>
        <w:spacing w:after="0"/>
        <w:rPr>
          <w:rFonts w:ascii="Times" w:hAnsi="Times"/>
        </w:rPr>
      </w:pPr>
    </w:p>
    <w:p w14:paraId="2FB9CAE7" w14:textId="73640778" w:rsidR="00EF20F7" w:rsidRDefault="006600D2" w:rsidP="00EF20F7">
      <w:pPr>
        <w:pStyle w:val="Prrafodelista"/>
        <w:numPr>
          <w:ilvl w:val="0"/>
          <w:numId w:val="4"/>
        </w:numPr>
        <w:tabs>
          <w:tab w:val="right" w:pos="8498"/>
        </w:tabs>
        <w:spacing w:after="0"/>
        <w:rPr>
          <w:rFonts w:ascii="Times" w:hAnsi="Times"/>
        </w:rPr>
      </w:pPr>
      <w:ins w:id="1267" w:author="Edgar Josué Malagón Montaña" w:date="2015-11-12T06:52:00Z">
        <w:r>
          <w:rPr>
            <w:rFonts w:ascii="Times" w:hAnsi="Times"/>
          </w:rPr>
          <w:t>Se hace</w:t>
        </w:r>
      </w:ins>
      <w:del w:id="1268" w:author="Edgar Josué Malagón Montaña" w:date="2015-11-12T06:53:00Z">
        <w:r w:rsidR="00EF20F7" w:rsidDel="006600D2">
          <w:rPr>
            <w:rFonts w:ascii="Times" w:hAnsi="Times"/>
          </w:rPr>
          <w:delText>Hacemos</w:delText>
        </w:r>
      </w:del>
      <w:r w:rsidR="00EF20F7">
        <w:rPr>
          <w:rFonts w:ascii="Times" w:hAnsi="Times"/>
        </w:rPr>
        <w:t xml:space="preserve"> una lectura detallada del problema</w:t>
      </w:r>
      <w:ins w:id="1269" w:author="Edgar Josué Malagón Montaña" w:date="2015-11-12T06:52:00Z">
        <w:r>
          <w:rPr>
            <w:rFonts w:ascii="Times" w:hAnsi="Times"/>
          </w:rPr>
          <w:t>.</w:t>
        </w:r>
      </w:ins>
    </w:p>
    <w:p w14:paraId="05A9C06F" w14:textId="5BA8C882" w:rsidR="00EF20F7" w:rsidRDefault="006600D2" w:rsidP="00EF20F7">
      <w:pPr>
        <w:pStyle w:val="Prrafodelista"/>
        <w:numPr>
          <w:ilvl w:val="0"/>
          <w:numId w:val="4"/>
        </w:numPr>
        <w:tabs>
          <w:tab w:val="right" w:pos="8498"/>
        </w:tabs>
        <w:spacing w:after="0"/>
        <w:rPr>
          <w:rFonts w:ascii="Times" w:hAnsi="Times"/>
        </w:rPr>
      </w:pPr>
      <w:ins w:id="1270" w:author="Edgar Josué Malagón Montaña" w:date="2015-11-12T06:53:00Z">
        <w:r>
          <w:rPr>
            <w:rFonts w:ascii="Times" w:hAnsi="Times"/>
          </w:rPr>
          <w:t>Se identifica</w:t>
        </w:r>
      </w:ins>
      <w:del w:id="1271" w:author="Edgar Josué Malagón Montaña" w:date="2015-11-12T06:53:00Z">
        <w:r w:rsidR="00EF20F7" w:rsidDel="006600D2">
          <w:rPr>
            <w:rFonts w:ascii="Times" w:hAnsi="Times"/>
          </w:rPr>
          <w:delText>Identificamos</w:delText>
        </w:r>
      </w:del>
      <w:r w:rsidR="00EF20F7">
        <w:rPr>
          <w:rFonts w:ascii="Times" w:hAnsi="Times"/>
        </w:rPr>
        <w:t xml:space="preserve"> la pregunta y la transformamos en una variable</w:t>
      </w:r>
      <w:ins w:id="1272" w:author="Edgar Josué Malagón Montaña" w:date="2015-11-12T06:53:00Z">
        <w:r>
          <w:rPr>
            <w:rFonts w:ascii="Times" w:hAnsi="Times"/>
          </w:rPr>
          <w:t>.</w:t>
        </w:r>
      </w:ins>
    </w:p>
    <w:p w14:paraId="5C4824DC" w14:textId="7AE3A07C" w:rsidR="00EF20F7" w:rsidRDefault="006600D2" w:rsidP="00EF20F7">
      <w:pPr>
        <w:pStyle w:val="Prrafodelista"/>
        <w:numPr>
          <w:ilvl w:val="0"/>
          <w:numId w:val="4"/>
        </w:numPr>
        <w:tabs>
          <w:tab w:val="right" w:pos="8498"/>
        </w:tabs>
        <w:spacing w:after="0"/>
        <w:rPr>
          <w:rFonts w:ascii="Times" w:hAnsi="Times"/>
        </w:rPr>
      </w:pPr>
      <w:ins w:id="1273" w:author="Edgar Josué Malagón Montaña" w:date="2015-11-12T06:53:00Z">
        <w:r>
          <w:rPr>
            <w:rFonts w:ascii="Times" w:hAnsi="Times"/>
          </w:rPr>
          <w:t xml:space="preserve">Se identifican </w:t>
        </w:r>
      </w:ins>
      <w:del w:id="1274" w:author="Edgar Josué Malagón Montaña" w:date="2015-11-12T06:53:00Z">
        <w:r w:rsidR="00EF20F7" w:rsidDel="006600D2">
          <w:rPr>
            <w:rFonts w:ascii="Times" w:hAnsi="Times"/>
          </w:rPr>
          <w:delText xml:space="preserve">Identificamos </w:delText>
        </w:r>
      </w:del>
      <w:r w:rsidR="00EF20F7">
        <w:rPr>
          <w:rFonts w:ascii="Times" w:hAnsi="Times"/>
        </w:rPr>
        <w:t>los datos del problema</w:t>
      </w:r>
      <w:ins w:id="1275" w:author="Edgar Josué Malagón Montaña" w:date="2015-11-12T06:53:00Z">
        <w:r>
          <w:rPr>
            <w:rFonts w:ascii="Times" w:hAnsi="Times"/>
          </w:rPr>
          <w:t>.</w:t>
        </w:r>
      </w:ins>
    </w:p>
    <w:p w14:paraId="56BAF126" w14:textId="77BBB6AF" w:rsidR="00EF20F7" w:rsidRDefault="006600D2" w:rsidP="00EF20F7">
      <w:pPr>
        <w:pStyle w:val="Prrafodelista"/>
        <w:numPr>
          <w:ilvl w:val="0"/>
          <w:numId w:val="4"/>
        </w:numPr>
        <w:tabs>
          <w:tab w:val="right" w:pos="8498"/>
        </w:tabs>
        <w:spacing w:after="0"/>
        <w:rPr>
          <w:rFonts w:ascii="Times" w:hAnsi="Times"/>
        </w:rPr>
      </w:pPr>
      <w:ins w:id="1276" w:author="Edgar Josué Malagón Montaña" w:date="2015-11-12T06:53:00Z">
        <w:r>
          <w:rPr>
            <w:rFonts w:ascii="Times" w:hAnsi="Times"/>
          </w:rPr>
          <w:t>Se relaciona</w:t>
        </w:r>
      </w:ins>
      <w:del w:id="1277" w:author="Edgar Josué Malagón Montaña" w:date="2015-11-12T06:53:00Z">
        <w:r w:rsidR="00EF20F7" w:rsidDel="006600D2">
          <w:rPr>
            <w:rFonts w:ascii="Times" w:hAnsi="Times"/>
          </w:rPr>
          <w:delText>Relacionamos</w:delText>
        </w:r>
      </w:del>
      <w:r w:rsidR="00EF20F7">
        <w:rPr>
          <w:rFonts w:ascii="Times" w:hAnsi="Times"/>
        </w:rPr>
        <w:t xml:space="preserve"> la variable con los datos y </w:t>
      </w:r>
      <w:ins w:id="1278" w:author="Edgar Josué Malagón Montaña" w:date="2015-11-12T06:53:00Z">
        <w:r>
          <w:rPr>
            <w:rFonts w:ascii="Times" w:hAnsi="Times"/>
          </w:rPr>
          <w:t>se modela con una</w:t>
        </w:r>
      </w:ins>
      <w:del w:id="1279" w:author="Edgar Josué Malagón Montaña" w:date="2015-11-12T06:53:00Z">
        <w:r w:rsidR="00EF20F7" w:rsidDel="006600D2">
          <w:rPr>
            <w:rFonts w:ascii="Times" w:hAnsi="Times"/>
          </w:rPr>
          <w:delText>escribimos una</w:delText>
        </w:r>
      </w:del>
      <w:r w:rsidR="00EF20F7">
        <w:rPr>
          <w:rFonts w:ascii="Times" w:hAnsi="Times"/>
        </w:rPr>
        <w:t xml:space="preserve"> ecuación</w:t>
      </w:r>
      <w:ins w:id="1280" w:author="Edgar Josué Malagón Montaña" w:date="2015-11-12T06:53:00Z">
        <w:r>
          <w:rPr>
            <w:rFonts w:ascii="Times" w:hAnsi="Times"/>
          </w:rPr>
          <w:t>.</w:t>
        </w:r>
      </w:ins>
    </w:p>
    <w:p w14:paraId="5CC227DA" w14:textId="001CE78E" w:rsidR="00EF20F7" w:rsidRDefault="006600D2" w:rsidP="00EF20F7">
      <w:pPr>
        <w:pStyle w:val="Prrafodelista"/>
        <w:numPr>
          <w:ilvl w:val="0"/>
          <w:numId w:val="4"/>
        </w:numPr>
        <w:tabs>
          <w:tab w:val="right" w:pos="8498"/>
        </w:tabs>
        <w:spacing w:after="0"/>
        <w:rPr>
          <w:rFonts w:ascii="Times" w:hAnsi="Times"/>
        </w:rPr>
      </w:pPr>
      <w:ins w:id="1281" w:author="Edgar Josué Malagón Montaña" w:date="2015-11-12T06:54:00Z">
        <w:r>
          <w:rPr>
            <w:rFonts w:ascii="Times" w:hAnsi="Times"/>
          </w:rPr>
          <w:t xml:space="preserve">Se resuelve </w:t>
        </w:r>
      </w:ins>
      <w:del w:id="1282" w:author="Edgar Josué Malagón Montaña" w:date="2015-11-12T06:54:00Z">
        <w:r w:rsidR="00EF20F7" w:rsidDel="006600D2">
          <w:rPr>
            <w:rFonts w:ascii="Times" w:hAnsi="Times"/>
          </w:rPr>
          <w:delText xml:space="preserve">Resolvemos </w:delText>
        </w:r>
      </w:del>
      <w:r w:rsidR="00EF20F7">
        <w:rPr>
          <w:rFonts w:ascii="Times" w:hAnsi="Times"/>
        </w:rPr>
        <w:t>la ecuación</w:t>
      </w:r>
      <w:ins w:id="1283" w:author="Edgar Josué Malagón Montaña" w:date="2015-11-12T06:54:00Z">
        <w:r>
          <w:rPr>
            <w:rFonts w:ascii="Times" w:hAnsi="Times"/>
          </w:rPr>
          <w:t>.</w:t>
        </w:r>
      </w:ins>
    </w:p>
    <w:p w14:paraId="1F7FC95D" w14:textId="79E9ECF4" w:rsidR="00EF20F7" w:rsidRDefault="006600D2" w:rsidP="00EF20F7">
      <w:pPr>
        <w:pStyle w:val="Prrafodelista"/>
        <w:numPr>
          <w:ilvl w:val="0"/>
          <w:numId w:val="4"/>
        </w:numPr>
        <w:tabs>
          <w:tab w:val="right" w:pos="8498"/>
        </w:tabs>
        <w:spacing w:after="0"/>
        <w:rPr>
          <w:rFonts w:ascii="Times" w:hAnsi="Times"/>
        </w:rPr>
      </w:pPr>
      <w:ins w:id="1284" w:author="Edgar Josué Malagón Montaña" w:date="2015-11-12T06:54:00Z">
        <w:r>
          <w:rPr>
            <w:rFonts w:ascii="Times" w:hAnsi="Times"/>
          </w:rPr>
          <w:t>Se verifica que</w:t>
        </w:r>
      </w:ins>
      <w:del w:id="1285" w:author="Edgar Josué Malagón Montaña" w:date="2015-11-12T06:54:00Z">
        <w:r w:rsidR="00EF20F7" w:rsidDel="006600D2">
          <w:rPr>
            <w:rFonts w:ascii="Times" w:hAnsi="Times"/>
          </w:rPr>
          <w:delText>Verificamos que l</w:delText>
        </w:r>
      </w:del>
      <w:ins w:id="1286" w:author="Edgar Josué Malagón Montaña" w:date="2015-11-12T06:54:00Z">
        <w:r>
          <w:rPr>
            <w:rFonts w:ascii="Times" w:hAnsi="Times"/>
          </w:rPr>
          <w:t xml:space="preserve"> l</w:t>
        </w:r>
      </w:ins>
      <w:r w:rsidR="00EF20F7">
        <w:rPr>
          <w:rFonts w:ascii="Times" w:hAnsi="Times"/>
        </w:rPr>
        <w:t>a ecuación satisfaga las condiciones del problema y que efectivamente sea una solución.</w:t>
      </w:r>
    </w:p>
    <w:p w14:paraId="045CAF3C" w14:textId="4DDBED12" w:rsidR="00EF20F7" w:rsidRDefault="006600D2" w:rsidP="00EF20F7">
      <w:pPr>
        <w:pStyle w:val="Prrafodelista"/>
        <w:numPr>
          <w:ilvl w:val="0"/>
          <w:numId w:val="4"/>
        </w:numPr>
        <w:tabs>
          <w:tab w:val="right" w:pos="8498"/>
        </w:tabs>
        <w:spacing w:after="0"/>
        <w:rPr>
          <w:rFonts w:ascii="Times" w:hAnsi="Times"/>
        </w:rPr>
      </w:pPr>
      <w:ins w:id="1287" w:author="Edgar Josué Malagón Montaña" w:date="2015-11-12T06:54:00Z">
        <w:r>
          <w:rPr>
            <w:rFonts w:ascii="Times" w:hAnsi="Times"/>
          </w:rPr>
          <w:t xml:space="preserve">Se escribe </w:t>
        </w:r>
      </w:ins>
      <w:del w:id="1288" w:author="Edgar Josué Malagón Montaña" w:date="2015-11-12T06:54:00Z">
        <w:r w:rsidR="00EF20F7" w:rsidDel="006600D2">
          <w:rPr>
            <w:rFonts w:ascii="Times" w:hAnsi="Times"/>
          </w:rPr>
          <w:delText xml:space="preserve">Escribimos </w:delText>
        </w:r>
      </w:del>
      <w:r w:rsidR="00EF20F7">
        <w:rPr>
          <w:rFonts w:ascii="Times" w:hAnsi="Times"/>
        </w:rPr>
        <w:t>la respuesta en términos del problema</w:t>
      </w:r>
      <w:ins w:id="1289" w:author="Edgar Josué Malagón Montaña" w:date="2015-11-12T06:54:00Z">
        <w:r>
          <w:rPr>
            <w:rFonts w:ascii="Times" w:hAnsi="Times"/>
          </w:rPr>
          <w:t>.</w:t>
        </w:r>
      </w:ins>
    </w:p>
    <w:p w14:paraId="72BB37FB" w14:textId="77777777" w:rsidR="00EF20F7" w:rsidRDefault="00EF20F7" w:rsidP="00EF20F7">
      <w:pPr>
        <w:tabs>
          <w:tab w:val="right" w:pos="8498"/>
        </w:tabs>
        <w:spacing w:after="0"/>
        <w:rPr>
          <w:rFonts w:ascii="Times" w:hAnsi="Times"/>
        </w:rPr>
      </w:pPr>
    </w:p>
    <w:p w14:paraId="135F9850" w14:textId="77777777" w:rsidR="00EF20F7" w:rsidRDefault="00EF20F7" w:rsidP="00EF20F7">
      <w:pPr>
        <w:tabs>
          <w:tab w:val="right" w:pos="8498"/>
        </w:tabs>
        <w:spacing w:after="0"/>
        <w:rPr>
          <w:rFonts w:ascii="Times" w:hAnsi="Times"/>
        </w:rPr>
      </w:pPr>
      <w:r>
        <w:rPr>
          <w:rFonts w:ascii="Times" w:hAnsi="Times"/>
        </w:rPr>
        <w:t>Revisemos algunas situaciones que se puedan modelar mediante una ecuación lineal.</w:t>
      </w:r>
    </w:p>
    <w:p w14:paraId="5562FFEA" w14:textId="77777777" w:rsidR="00C75405" w:rsidRDefault="00C75405" w:rsidP="00EF20F7">
      <w:pPr>
        <w:tabs>
          <w:tab w:val="right" w:pos="8498"/>
        </w:tabs>
        <w:spacing w:after="0"/>
        <w:rPr>
          <w:rFonts w:ascii="Times" w:hAnsi="Times"/>
        </w:rPr>
      </w:pPr>
    </w:p>
    <w:p w14:paraId="52009F74" w14:textId="405A4374" w:rsidR="00C75405" w:rsidDel="008A05F2" w:rsidRDefault="00C75405" w:rsidP="00EF20F7">
      <w:pPr>
        <w:tabs>
          <w:tab w:val="right" w:pos="8498"/>
        </w:tabs>
        <w:spacing w:after="0"/>
        <w:rPr>
          <w:del w:id="1290" w:author="Edgar Josué Malagón Montaña" w:date="2015-11-12T06:56:00Z"/>
          <w:rFonts w:ascii="Times" w:hAnsi="Times"/>
        </w:rPr>
      </w:pPr>
      <w:del w:id="1291" w:author="Edgar Josué Malagón Montaña" w:date="2015-11-12T06:56:00Z">
        <w:r w:rsidDel="008A05F2">
          <w:rPr>
            <w:rFonts w:ascii="Times" w:hAnsi="Times"/>
          </w:rPr>
          <w:delText>Ejemplo 1.</w:delText>
        </w:r>
      </w:del>
    </w:p>
    <w:p w14:paraId="7CF2111C" w14:textId="61DA9B98" w:rsidR="00C75405" w:rsidDel="008A05F2" w:rsidRDefault="00C75405" w:rsidP="00EF20F7">
      <w:pPr>
        <w:tabs>
          <w:tab w:val="right" w:pos="8498"/>
        </w:tabs>
        <w:spacing w:after="0"/>
        <w:rPr>
          <w:del w:id="1292" w:author="Edgar Josué Malagón Montaña" w:date="2015-11-12T06:56:00Z"/>
          <w:rFonts w:ascii="Times" w:hAnsi="Times"/>
        </w:rPr>
      </w:pPr>
    </w:p>
    <w:p w14:paraId="6D87558E" w14:textId="77777777" w:rsidR="00C75405" w:rsidRPr="008A05F2" w:rsidRDefault="00C75405">
      <w:pPr>
        <w:pStyle w:val="Prrafodelista"/>
        <w:numPr>
          <w:ilvl w:val="0"/>
          <w:numId w:val="11"/>
        </w:numPr>
        <w:tabs>
          <w:tab w:val="right" w:pos="8498"/>
        </w:tabs>
        <w:spacing w:after="0"/>
        <w:rPr>
          <w:rFonts w:ascii="Times" w:hAnsi="Times"/>
          <w:rPrChange w:id="1293" w:author="Edgar Josué Malagón Montaña" w:date="2015-11-12T06:56:00Z">
            <w:rPr/>
          </w:rPrChange>
        </w:rPr>
        <w:pPrChange w:id="1294" w:author="Edgar Josué Malagón Montaña" w:date="2015-11-12T06:56:00Z">
          <w:pPr>
            <w:tabs>
              <w:tab w:val="right" w:pos="8498"/>
            </w:tabs>
            <w:spacing w:after="0"/>
          </w:pPr>
        </w:pPrChange>
      </w:pPr>
      <w:r w:rsidRPr="008A05F2">
        <w:rPr>
          <w:rFonts w:ascii="Times" w:hAnsi="Times"/>
          <w:rPrChange w:id="1295" w:author="Edgar Josué Malagón Montaña" w:date="2015-11-12T06:56:00Z">
            <w:rPr/>
          </w:rPrChange>
        </w:rPr>
        <w:t>La suma de dos números es 53 y además se sabe que el primero excede al segundo en 1</w:t>
      </w:r>
      <w:r w:rsidR="0099721D" w:rsidRPr="008A05F2">
        <w:rPr>
          <w:rFonts w:ascii="Times" w:hAnsi="Times"/>
          <w:rPrChange w:id="1296" w:author="Edgar Josué Malagón Montaña" w:date="2015-11-12T06:56:00Z">
            <w:rPr/>
          </w:rPrChange>
        </w:rPr>
        <w:t>5</w:t>
      </w:r>
      <w:r w:rsidRPr="008A05F2">
        <w:rPr>
          <w:rFonts w:ascii="Times" w:hAnsi="Times"/>
          <w:rPrChange w:id="1297" w:author="Edgar Josué Malagón Montaña" w:date="2015-11-12T06:56:00Z">
            <w:rPr/>
          </w:rPrChange>
        </w:rPr>
        <w:t xml:space="preserve"> unidades. ¿Cuáles son los números?</w:t>
      </w:r>
    </w:p>
    <w:p w14:paraId="7BEA287C" w14:textId="77777777" w:rsidR="00C75405" w:rsidRDefault="00C75405" w:rsidP="00EF20F7">
      <w:pPr>
        <w:tabs>
          <w:tab w:val="right" w:pos="8498"/>
        </w:tabs>
        <w:spacing w:after="0"/>
        <w:rPr>
          <w:rFonts w:ascii="Times" w:hAnsi="Times"/>
        </w:rPr>
      </w:pPr>
    </w:p>
    <w:p w14:paraId="61201FA5" w14:textId="59D459C7" w:rsidR="00C75405" w:rsidDel="008A05F2" w:rsidRDefault="00C75405">
      <w:pPr>
        <w:tabs>
          <w:tab w:val="right" w:pos="8498"/>
        </w:tabs>
        <w:spacing w:after="0"/>
        <w:ind w:left="708"/>
        <w:rPr>
          <w:del w:id="1298" w:author="Edgar Josué Malagón Montaña" w:date="2015-11-12T06:57:00Z"/>
          <w:rFonts w:ascii="Times" w:hAnsi="Times"/>
        </w:rPr>
        <w:pPrChange w:id="1299" w:author="Edgar Josué Malagón Montaña" w:date="2015-11-12T06:57:00Z">
          <w:pPr>
            <w:tabs>
              <w:tab w:val="right" w:pos="8498"/>
            </w:tabs>
            <w:spacing w:after="0"/>
          </w:pPr>
        </w:pPrChange>
      </w:pPr>
      <w:r>
        <w:rPr>
          <w:rFonts w:ascii="Times" w:hAnsi="Times"/>
        </w:rPr>
        <w:lastRenderedPageBreak/>
        <w:t xml:space="preserve">Como la pregunta es cuales son los números que sumados dan 53, </w:t>
      </w:r>
      <w:ins w:id="1300" w:author="Edgar Josué Malagón Montaña" w:date="2015-11-12T06:56:00Z">
        <w:r w:rsidR="008A05F2">
          <w:rPr>
            <w:rFonts w:ascii="Times" w:hAnsi="Times"/>
          </w:rPr>
          <w:t>se tienen</w:t>
        </w:r>
      </w:ins>
      <w:del w:id="1301" w:author="Edgar Josué Malagón Montaña" w:date="2015-11-12T06:57:00Z">
        <w:r w:rsidDel="008A05F2">
          <w:rPr>
            <w:rFonts w:ascii="Times" w:hAnsi="Times"/>
          </w:rPr>
          <w:delText>tenemos</w:delText>
        </w:r>
      </w:del>
      <w:r>
        <w:rPr>
          <w:rFonts w:ascii="Times" w:hAnsi="Times"/>
        </w:rPr>
        <w:t xml:space="preserve"> dos </w:t>
      </w:r>
      <w:r w:rsidR="0099721D">
        <w:rPr>
          <w:rFonts w:ascii="Times" w:hAnsi="Times"/>
        </w:rPr>
        <w:t>incógnitas</w:t>
      </w:r>
      <w:ins w:id="1302" w:author="Edgar Josué Malagón Montaña" w:date="2015-11-12T06:57:00Z">
        <w:r w:rsidR="008A05F2">
          <w:rPr>
            <w:rFonts w:ascii="Times" w:hAnsi="Times"/>
          </w:rPr>
          <w:t>:</w:t>
        </w:r>
      </w:ins>
      <w:r>
        <w:rPr>
          <w:rFonts w:ascii="Times" w:hAnsi="Times"/>
        </w:rPr>
        <w:t xml:space="preserve"> </w:t>
      </w:r>
      <w:del w:id="1303" w:author="Edgar Josué Malagón Montaña" w:date="2015-11-12T06:57:00Z">
        <w:r w:rsidDel="008A05F2">
          <w:rPr>
            <w:rFonts w:ascii="Times" w:hAnsi="Times"/>
          </w:rPr>
          <w:delText>que definiremos como</w:delText>
        </w:r>
      </w:del>
    </w:p>
    <w:p w14:paraId="286AEDDC" w14:textId="77777777" w:rsidR="00C75405" w:rsidRDefault="00C75405">
      <w:pPr>
        <w:tabs>
          <w:tab w:val="right" w:pos="8498"/>
        </w:tabs>
        <w:spacing w:after="0"/>
        <w:ind w:left="708"/>
        <w:rPr>
          <w:rFonts w:ascii="Times" w:hAnsi="Times"/>
        </w:rPr>
        <w:pPrChange w:id="1304" w:author="Edgar Josué Malagón Montaña" w:date="2015-11-12T06:57:00Z">
          <w:pPr>
            <w:tabs>
              <w:tab w:val="right" w:pos="8498"/>
            </w:tabs>
            <w:spacing w:after="0"/>
          </w:pPr>
        </w:pPrChange>
      </w:pPr>
    </w:p>
    <w:p w14:paraId="2933E07F" w14:textId="2F2DD5F0" w:rsidR="00C75405" w:rsidRDefault="0099721D">
      <w:pPr>
        <w:tabs>
          <w:tab w:val="right" w:pos="8498"/>
        </w:tabs>
        <w:spacing w:after="0"/>
        <w:ind w:left="708"/>
        <w:rPr>
          <w:rFonts w:ascii="Times" w:hAnsi="Times"/>
        </w:rPr>
        <w:pPrChange w:id="1305" w:author="Edgar Josué Malagón Montaña" w:date="2015-11-12T06:57:00Z">
          <w:pPr>
            <w:tabs>
              <w:tab w:val="right" w:pos="8498"/>
            </w:tabs>
            <w:spacing w:after="0"/>
          </w:pPr>
        </w:pPrChange>
      </w:pPr>
      <w:del w:id="1306" w:author="Edgar Josué Malagón Montaña" w:date="2015-11-12T06:57:00Z">
        <m:oMath>
          <m:r>
            <w:rPr>
              <w:rFonts w:ascii="Cambria Math" w:hAnsi="Cambria Math"/>
            </w:rPr>
            <m:t>x</m:t>
          </m:r>
        </m:oMath>
      </w:del>
      <w:r w:rsidRPr="0099721D">
        <w:rPr>
          <w:rFonts w:ascii="Times" w:hAnsi="Times"/>
        </w:rPr>
        <w:t xml:space="preserve"> </w:t>
      </w:r>
      <w:proofErr w:type="gramStart"/>
      <w:ins w:id="1307" w:author="Edgar Josué Malagón Montaña" w:date="2015-11-12T06:57:00Z">
        <w:r w:rsidR="008A05F2">
          <w:rPr>
            <w:rFonts w:ascii="Times" w:hAnsi="Times"/>
            <w:i/>
          </w:rPr>
          <w:t>x</w:t>
        </w:r>
        <w:proofErr w:type="gramEnd"/>
        <w:r w:rsidR="008A05F2">
          <w:rPr>
            <w:rFonts w:ascii="Times" w:hAnsi="Times"/>
          </w:rPr>
          <w:t xml:space="preserve"> </w:t>
        </w:r>
      </w:ins>
      <w:r w:rsidR="00C75405">
        <w:rPr>
          <w:rFonts w:ascii="Times" w:hAnsi="Times"/>
        </w:rPr>
        <w:t>es el primer número</w:t>
      </w:r>
      <w:ins w:id="1308" w:author="Edgar Josué Malagón Montaña" w:date="2015-11-12T06:57:00Z">
        <w:r w:rsidR="008A05F2">
          <w:rPr>
            <w:rFonts w:ascii="Times" w:hAnsi="Times"/>
          </w:rPr>
          <w:t>.</w:t>
        </w:r>
      </w:ins>
      <w:r w:rsidR="00C75405">
        <w:rPr>
          <w:rFonts w:ascii="Times" w:hAnsi="Times"/>
        </w:rPr>
        <w:t xml:space="preserve"> </w:t>
      </w:r>
    </w:p>
    <w:p w14:paraId="46383E3B" w14:textId="104050D7" w:rsidR="00C75405" w:rsidRDefault="008A05F2">
      <w:pPr>
        <w:tabs>
          <w:tab w:val="right" w:pos="8498"/>
        </w:tabs>
        <w:spacing w:after="0"/>
        <w:ind w:left="708"/>
        <w:rPr>
          <w:rFonts w:ascii="Times" w:hAnsi="Times"/>
        </w:rPr>
        <w:pPrChange w:id="1309" w:author="Edgar Josué Malagón Montaña" w:date="2015-11-12T06:57:00Z">
          <w:pPr>
            <w:tabs>
              <w:tab w:val="right" w:pos="8498"/>
            </w:tabs>
            <w:spacing w:after="0"/>
          </w:pPr>
        </w:pPrChange>
      </w:pPr>
      <w:ins w:id="1310" w:author="Edgar Josué Malagón Montaña" w:date="2015-11-12T06:57:00Z">
        <w:r>
          <w:rPr>
            <w:rFonts w:ascii="Times" w:hAnsi="Times"/>
          </w:rPr>
          <w:t xml:space="preserve"> </w:t>
        </w:r>
        <w:proofErr w:type="gramStart"/>
        <w:r>
          <w:rPr>
            <w:rFonts w:ascii="Times" w:hAnsi="Times"/>
            <w:i/>
          </w:rPr>
          <w:t>y</w:t>
        </w:r>
        <w:proofErr w:type="gramEnd"/>
        <w:r>
          <w:rPr>
            <w:rFonts w:ascii="Times" w:hAnsi="Times"/>
          </w:rPr>
          <w:t xml:space="preserve"> </w:t>
        </w:r>
      </w:ins>
      <w:del w:id="1311" w:author="Edgar Josué Malagón Montaña" w:date="2015-11-12T06:57:00Z">
        <m:oMath>
          <m:r>
            <w:rPr>
              <w:rFonts w:ascii="Cambria Math" w:hAnsi="Cambria Math"/>
            </w:rPr>
            <m:t>y</m:t>
          </m:r>
        </m:oMath>
        <w:r w:rsidR="00C75405" w:rsidDel="008A05F2">
          <w:rPr>
            <w:rFonts w:ascii="Times" w:hAnsi="Times"/>
          </w:rPr>
          <w:delText xml:space="preserve"> </w:delText>
        </w:r>
      </w:del>
      <w:r w:rsidR="00C75405">
        <w:rPr>
          <w:rFonts w:ascii="Times" w:hAnsi="Times"/>
        </w:rPr>
        <w:t>es el segundo número</w:t>
      </w:r>
      <w:ins w:id="1312" w:author="Edgar Josué Malagón Montaña" w:date="2015-11-12T06:57:00Z">
        <w:r>
          <w:rPr>
            <w:rFonts w:ascii="Times" w:hAnsi="Times"/>
          </w:rPr>
          <w:t>.</w:t>
        </w:r>
      </w:ins>
    </w:p>
    <w:p w14:paraId="76B82BF5" w14:textId="77777777" w:rsidR="00C75405" w:rsidRDefault="00C75405" w:rsidP="00EF20F7">
      <w:pPr>
        <w:tabs>
          <w:tab w:val="right" w:pos="8498"/>
        </w:tabs>
        <w:spacing w:after="0"/>
        <w:rPr>
          <w:rFonts w:ascii="Times" w:hAnsi="Times"/>
        </w:rPr>
      </w:pPr>
    </w:p>
    <w:p w14:paraId="036DAAD4" w14:textId="77777777" w:rsidR="008A05F2" w:rsidRDefault="00C75405">
      <w:pPr>
        <w:tabs>
          <w:tab w:val="right" w:pos="8498"/>
        </w:tabs>
        <w:spacing w:after="0"/>
        <w:ind w:left="708"/>
        <w:rPr>
          <w:ins w:id="1313" w:author="Edgar Josué Malagón Montaña" w:date="2015-11-12T06:58:00Z"/>
          <w:rFonts w:ascii="Times" w:hAnsi="Times"/>
        </w:rPr>
        <w:pPrChange w:id="1314" w:author="Edgar Josué Malagón Montaña" w:date="2015-11-12T08:34:00Z">
          <w:pPr>
            <w:tabs>
              <w:tab w:val="right" w:pos="8498"/>
            </w:tabs>
            <w:spacing w:after="0"/>
          </w:pPr>
        </w:pPrChange>
      </w:pPr>
      <w:r>
        <w:rPr>
          <w:rFonts w:ascii="Times" w:hAnsi="Times"/>
        </w:rPr>
        <w:t>Se sabe que sumados dan 53</w:t>
      </w:r>
      <w:ins w:id="1315" w:author="Edgar Josué Malagón Montaña" w:date="2015-11-12T06:58:00Z">
        <w:r w:rsidR="008A05F2">
          <w:rPr>
            <w:rFonts w:ascii="Times" w:hAnsi="Times"/>
          </w:rPr>
          <w:t>,</w:t>
        </w:r>
      </w:ins>
      <w:r>
        <w:rPr>
          <w:rFonts w:ascii="Times" w:hAnsi="Times"/>
        </w:rPr>
        <w:t xml:space="preserve"> por tanto</w:t>
      </w:r>
      <w:ins w:id="1316" w:author="Edgar Josué Malagón Montaña" w:date="2015-11-12T06:58:00Z">
        <w:r w:rsidR="008A05F2">
          <w:rPr>
            <w:rFonts w:ascii="Times" w:hAnsi="Times"/>
          </w:rPr>
          <w:t xml:space="preserve"> se </w:t>
        </w:r>
      </w:ins>
      <w:del w:id="1317" w:author="Edgar Josué Malagón Montaña" w:date="2015-11-12T06:58:00Z">
        <w:r w:rsidDel="008A05F2">
          <w:rPr>
            <w:rFonts w:ascii="Times" w:hAnsi="Times"/>
          </w:rPr>
          <w:delText xml:space="preserve"> </w:delText>
        </w:r>
      </w:del>
      <w:r>
        <w:rPr>
          <w:rFonts w:ascii="Times" w:hAnsi="Times"/>
        </w:rPr>
        <w:t>plantea</w:t>
      </w:r>
      <w:del w:id="1318" w:author="Edgar Josué Malagón Montaña" w:date="2015-11-12T06:58:00Z">
        <w:r w:rsidDel="008A05F2">
          <w:rPr>
            <w:rFonts w:ascii="Times" w:hAnsi="Times"/>
          </w:rPr>
          <w:delText>mos</w:delText>
        </w:r>
      </w:del>
      <w:r>
        <w:rPr>
          <w:rFonts w:ascii="Times" w:hAnsi="Times"/>
        </w:rPr>
        <w:t xml:space="preserve"> la ecuación</w:t>
      </w:r>
      <w:ins w:id="1319" w:author="Edgar Josué Malagón Montaña" w:date="2015-11-12T06:58:00Z">
        <w:r w:rsidR="008A05F2">
          <w:rPr>
            <w:rFonts w:ascii="Times" w:hAnsi="Times"/>
          </w:rPr>
          <w:t>:</w:t>
        </w:r>
      </w:ins>
    </w:p>
    <w:p w14:paraId="7B4C856F" w14:textId="77777777" w:rsidR="008A05F2" w:rsidRDefault="008A05F2" w:rsidP="00EF20F7">
      <w:pPr>
        <w:tabs>
          <w:tab w:val="right" w:pos="8498"/>
        </w:tabs>
        <w:spacing w:after="0"/>
        <w:rPr>
          <w:ins w:id="1320" w:author="Edgar Josué Malagón Montaña" w:date="2015-11-12T06:58:00Z"/>
          <w:rFonts w:ascii="Times" w:hAnsi="Times"/>
        </w:rPr>
      </w:pPr>
    </w:p>
    <w:p w14:paraId="127B3DA2" w14:textId="58B49CF9" w:rsidR="00C75405" w:rsidRPr="008A05F2" w:rsidRDefault="008A05F2">
      <w:pPr>
        <w:tabs>
          <w:tab w:val="right" w:pos="8498"/>
        </w:tabs>
        <w:spacing w:after="0"/>
        <w:jc w:val="center"/>
        <w:rPr>
          <w:rFonts w:ascii="Times" w:hAnsi="Times"/>
        </w:rPr>
        <w:pPrChange w:id="1321" w:author="Edgar Josué Malagón Montaña" w:date="2015-11-12T06:58:00Z">
          <w:pPr>
            <w:tabs>
              <w:tab w:val="right" w:pos="8498"/>
            </w:tabs>
            <w:spacing w:after="0"/>
          </w:pPr>
        </w:pPrChange>
      </w:pPr>
      <w:ins w:id="1322" w:author="Edgar Josué Malagón Montaña" w:date="2015-11-12T06:58:00Z">
        <w:r>
          <w:rPr>
            <w:rFonts w:ascii="Times" w:hAnsi="Times"/>
            <w:i/>
          </w:rPr>
          <w:t>x +</w:t>
        </w:r>
        <w:r>
          <w:rPr>
            <w:rFonts w:ascii="Times" w:hAnsi="Times"/>
          </w:rPr>
          <w:t xml:space="preserve"> </w:t>
        </w:r>
        <w:r>
          <w:rPr>
            <w:rFonts w:ascii="Times" w:hAnsi="Times"/>
            <w:i/>
          </w:rPr>
          <w:t>y</w:t>
        </w:r>
        <w:r>
          <w:rPr>
            <w:rFonts w:ascii="Times" w:hAnsi="Times"/>
          </w:rPr>
          <w:t xml:space="preserve"> = 53</w:t>
        </w:r>
      </w:ins>
    </w:p>
    <w:p w14:paraId="1CF82B6C" w14:textId="4DD4E470" w:rsidR="00C75405" w:rsidDel="008A05F2" w:rsidRDefault="0099721D" w:rsidP="00EF20F7">
      <w:pPr>
        <w:tabs>
          <w:tab w:val="right" w:pos="8498"/>
        </w:tabs>
        <w:spacing w:after="0"/>
        <w:rPr>
          <w:del w:id="1323" w:author="Edgar Josué Malagón Montaña" w:date="2015-11-12T06:58:00Z"/>
          <w:rFonts w:ascii="Times" w:hAnsi="Times"/>
        </w:rPr>
      </w:pPr>
      <w:del w:id="1324" w:author="Edgar Josué Malagón Montaña" w:date="2015-11-12T06:58:00Z">
        <m:oMathPara>
          <m:oMath>
            <m:r>
              <w:rPr>
                <w:rFonts w:ascii="Cambria Math" w:hAnsi="Cambria Math"/>
              </w:rPr>
              <m:t>x+y=53</m:t>
            </m:r>
          </m:oMath>
        </m:oMathPara>
      </w:del>
    </w:p>
    <w:p w14:paraId="77A69138" w14:textId="77777777" w:rsidR="00C75405" w:rsidRDefault="00C75405" w:rsidP="00EF20F7">
      <w:pPr>
        <w:tabs>
          <w:tab w:val="right" w:pos="8498"/>
        </w:tabs>
        <w:spacing w:after="0"/>
        <w:rPr>
          <w:rFonts w:ascii="Times" w:hAnsi="Times"/>
        </w:rPr>
      </w:pPr>
    </w:p>
    <w:p w14:paraId="4C1DFA05" w14:textId="1CEC16DE" w:rsidR="00C75405" w:rsidDel="008A05F2" w:rsidRDefault="00C75405">
      <w:pPr>
        <w:tabs>
          <w:tab w:val="right" w:pos="8498"/>
        </w:tabs>
        <w:spacing w:after="0"/>
        <w:ind w:left="708"/>
        <w:rPr>
          <w:del w:id="1325" w:author="Edgar Josué Malagón Montaña" w:date="2015-11-12T06:59:00Z"/>
          <w:rFonts w:ascii="Times" w:hAnsi="Times"/>
        </w:rPr>
        <w:pPrChange w:id="1326" w:author="Edgar Josué Malagón Montaña" w:date="2015-11-12T08:34:00Z">
          <w:pPr>
            <w:tabs>
              <w:tab w:val="right" w:pos="8498"/>
            </w:tabs>
            <w:spacing w:after="0"/>
          </w:pPr>
        </w:pPrChange>
      </w:pPr>
      <w:r>
        <w:rPr>
          <w:rFonts w:ascii="Times" w:hAnsi="Times"/>
        </w:rPr>
        <w:t xml:space="preserve">Esta es una ecuación </w:t>
      </w:r>
      <w:ins w:id="1327" w:author="Edgar Josué Malagón Montaña" w:date="2015-11-12T06:58:00Z">
        <w:r w:rsidR="008A05F2">
          <w:rPr>
            <w:rFonts w:ascii="Times" w:hAnsi="Times"/>
          </w:rPr>
          <w:t>con dos</w:t>
        </w:r>
      </w:ins>
      <w:del w:id="1328" w:author="Edgar Josué Malagón Montaña" w:date="2015-11-12T06:58:00Z">
        <w:r w:rsidDel="008A05F2">
          <w:rPr>
            <w:rFonts w:ascii="Times" w:hAnsi="Times"/>
          </w:rPr>
          <w:delText>de dos</w:delText>
        </w:r>
      </w:del>
      <w:r>
        <w:rPr>
          <w:rFonts w:ascii="Times" w:hAnsi="Times"/>
        </w:rPr>
        <w:t xml:space="preserve"> incógnitas</w:t>
      </w:r>
      <w:ins w:id="1329" w:author="Edgar Josué Malagón Montaña" w:date="2015-11-12T06:59:00Z">
        <w:r w:rsidR="008A05F2">
          <w:rPr>
            <w:rFonts w:ascii="Times" w:hAnsi="Times"/>
          </w:rPr>
          <w:t xml:space="preserve">, </w:t>
        </w:r>
      </w:ins>
      <w:del w:id="1330" w:author="Edgar Josué Malagón Montaña" w:date="2015-11-12T06:59:00Z">
        <w:r w:rsidDel="008A05F2">
          <w:rPr>
            <w:rFonts w:ascii="Times" w:hAnsi="Times"/>
          </w:rPr>
          <w:delText xml:space="preserve"> y solo sabemos resolver ecuaciones de una </w:delText>
        </w:r>
        <w:r w:rsidR="0099721D" w:rsidDel="008A05F2">
          <w:rPr>
            <w:rFonts w:ascii="Times" w:hAnsi="Times"/>
          </w:rPr>
          <w:delText>incógnita</w:delText>
        </w:r>
        <w:r w:rsidDel="008A05F2">
          <w:rPr>
            <w:rFonts w:ascii="Times" w:hAnsi="Times"/>
          </w:rPr>
          <w:delText xml:space="preserve"> </w:delText>
        </w:r>
      </w:del>
    </w:p>
    <w:p w14:paraId="350D6237" w14:textId="3F24C048" w:rsidR="00C75405" w:rsidRDefault="00C75405">
      <w:pPr>
        <w:tabs>
          <w:tab w:val="right" w:pos="8498"/>
        </w:tabs>
        <w:spacing w:after="0"/>
        <w:ind w:left="708"/>
        <w:rPr>
          <w:ins w:id="1331" w:author="Edgar Josué Malagón Montaña" w:date="2015-11-12T06:59:00Z"/>
          <w:rFonts w:ascii="Times" w:hAnsi="Times"/>
        </w:rPr>
        <w:pPrChange w:id="1332" w:author="Edgar Josué Malagón Montaña" w:date="2015-11-12T08:34:00Z">
          <w:pPr>
            <w:tabs>
              <w:tab w:val="right" w:pos="8498"/>
            </w:tabs>
            <w:spacing w:after="0"/>
          </w:pPr>
        </w:pPrChange>
      </w:pPr>
      <w:del w:id="1333" w:author="Edgar Josué Malagón Montaña" w:date="2015-11-12T06:59:00Z">
        <w:r w:rsidDel="008A05F2">
          <w:rPr>
            <w:rFonts w:ascii="Times" w:hAnsi="Times"/>
          </w:rPr>
          <w:delText>P</w:delText>
        </w:r>
      </w:del>
      <w:proofErr w:type="gramStart"/>
      <w:ins w:id="1334" w:author="Edgar Josué Malagón Montaña" w:date="2015-11-12T06:59:00Z">
        <w:r w:rsidR="008A05F2">
          <w:rPr>
            <w:rFonts w:ascii="Times" w:hAnsi="Times"/>
          </w:rPr>
          <w:t>p</w:t>
        </w:r>
      </w:ins>
      <w:r>
        <w:rPr>
          <w:rFonts w:ascii="Times" w:hAnsi="Times"/>
        </w:rPr>
        <w:t>ero</w:t>
      </w:r>
      <w:proofErr w:type="gramEnd"/>
      <w:r>
        <w:rPr>
          <w:rFonts w:ascii="Times" w:hAnsi="Times"/>
        </w:rPr>
        <w:t xml:space="preserve"> sabemos que el primer </w:t>
      </w:r>
      <w:r w:rsidR="0099721D">
        <w:rPr>
          <w:rFonts w:ascii="Times" w:hAnsi="Times"/>
        </w:rPr>
        <w:t>número excede al segundo en quince</w:t>
      </w:r>
      <w:r>
        <w:rPr>
          <w:rFonts w:ascii="Times" w:hAnsi="Times"/>
        </w:rPr>
        <w:t xml:space="preserve"> unidades, por tanto </w:t>
      </w:r>
      <w:ins w:id="1335" w:author="Edgar Josué Malagón Montaña" w:date="2015-11-12T06:59:00Z">
        <w:r w:rsidR="008A05F2">
          <w:rPr>
            <w:rFonts w:ascii="Times" w:hAnsi="Times"/>
          </w:rPr>
          <w:t xml:space="preserve">se puede </w:t>
        </w:r>
      </w:ins>
      <w:del w:id="1336" w:author="Edgar Josué Malagón Montaña" w:date="2015-11-12T06:59:00Z">
        <w:r w:rsidDel="008A05F2">
          <w:rPr>
            <w:rFonts w:ascii="Times" w:hAnsi="Times"/>
          </w:rPr>
          <w:delText xml:space="preserve">podemos </w:delText>
        </w:r>
      </w:del>
      <w:r>
        <w:rPr>
          <w:rFonts w:ascii="Times" w:hAnsi="Times"/>
        </w:rPr>
        <w:t>escribir que</w:t>
      </w:r>
      <w:ins w:id="1337" w:author="Edgar Josué Malagón Montaña" w:date="2015-11-12T06:59:00Z">
        <w:r w:rsidR="008A05F2">
          <w:rPr>
            <w:rFonts w:ascii="Times" w:hAnsi="Times"/>
          </w:rPr>
          <w:t>:</w:t>
        </w:r>
      </w:ins>
    </w:p>
    <w:p w14:paraId="0D48DBCB" w14:textId="77777777" w:rsidR="008A05F2" w:rsidRDefault="008A05F2" w:rsidP="00EF20F7">
      <w:pPr>
        <w:tabs>
          <w:tab w:val="right" w:pos="8498"/>
        </w:tabs>
        <w:spacing w:after="0"/>
        <w:rPr>
          <w:ins w:id="1338" w:author="Edgar Josué Malagón Montaña" w:date="2015-11-12T06:59:00Z"/>
          <w:rFonts w:ascii="Times" w:hAnsi="Times"/>
        </w:rPr>
      </w:pPr>
    </w:p>
    <w:p w14:paraId="7FF15335" w14:textId="78B4E170" w:rsidR="008A05F2" w:rsidRPr="008A05F2" w:rsidRDefault="008A05F2">
      <w:pPr>
        <w:tabs>
          <w:tab w:val="right" w:pos="8498"/>
        </w:tabs>
        <w:spacing w:after="0"/>
        <w:jc w:val="center"/>
        <w:rPr>
          <w:rFonts w:ascii="Times" w:hAnsi="Times"/>
        </w:rPr>
        <w:pPrChange w:id="1339" w:author="Edgar Josué Malagón Montaña" w:date="2015-11-12T06:59:00Z">
          <w:pPr>
            <w:tabs>
              <w:tab w:val="right" w:pos="8498"/>
            </w:tabs>
            <w:spacing w:after="0"/>
          </w:pPr>
        </w:pPrChange>
      </w:pPr>
      <w:ins w:id="1340" w:author="Edgar Josué Malagón Montaña" w:date="2015-11-12T06:59:00Z">
        <w:r>
          <w:rPr>
            <w:rFonts w:ascii="Times" w:hAnsi="Times"/>
            <w:i/>
          </w:rPr>
          <w:t>x</w:t>
        </w:r>
        <w:r>
          <w:rPr>
            <w:rFonts w:ascii="Times" w:hAnsi="Times"/>
          </w:rPr>
          <w:t xml:space="preserve"> = </w:t>
        </w:r>
        <w:r>
          <w:rPr>
            <w:rFonts w:ascii="Times" w:hAnsi="Times"/>
            <w:i/>
          </w:rPr>
          <w:t xml:space="preserve"> y </w:t>
        </w:r>
        <w:r>
          <w:rPr>
            <w:rFonts w:ascii="Times" w:hAnsi="Times"/>
          </w:rPr>
          <w:t>+ 15</w:t>
        </w:r>
      </w:ins>
    </w:p>
    <w:p w14:paraId="5D7DADFF" w14:textId="77777777" w:rsidR="00C75405" w:rsidRDefault="00C75405" w:rsidP="00EF20F7">
      <w:pPr>
        <w:tabs>
          <w:tab w:val="right" w:pos="8498"/>
        </w:tabs>
        <w:spacing w:after="0"/>
        <w:rPr>
          <w:rFonts w:ascii="Times" w:hAnsi="Times"/>
        </w:rPr>
      </w:pPr>
    </w:p>
    <w:p w14:paraId="3988FD8F" w14:textId="081095DA" w:rsidR="00C75405" w:rsidDel="008A05F2" w:rsidRDefault="0099721D" w:rsidP="00EF20F7">
      <w:pPr>
        <w:tabs>
          <w:tab w:val="right" w:pos="8498"/>
        </w:tabs>
        <w:spacing w:after="0"/>
        <w:rPr>
          <w:del w:id="1341" w:author="Edgar Josué Malagón Montaña" w:date="2015-11-12T06:59:00Z"/>
          <w:rFonts w:ascii="Times" w:hAnsi="Times"/>
        </w:rPr>
      </w:pPr>
      <w:del w:id="1342" w:author="Edgar Josué Malagón Montaña" w:date="2015-11-12T06:59:00Z">
        <m:oMathPara>
          <m:oMath>
            <m:r>
              <w:rPr>
                <w:rFonts w:ascii="Cambria Math" w:hAnsi="Cambria Math"/>
              </w:rPr>
              <m:t>x=y+15</m:t>
            </m:r>
          </m:oMath>
        </m:oMathPara>
      </w:del>
    </w:p>
    <w:p w14:paraId="57741C55" w14:textId="7F518D74" w:rsidR="00C75405" w:rsidDel="008A05F2" w:rsidRDefault="00C75405" w:rsidP="00EF20F7">
      <w:pPr>
        <w:tabs>
          <w:tab w:val="right" w:pos="8498"/>
        </w:tabs>
        <w:spacing w:after="0"/>
        <w:rPr>
          <w:del w:id="1343" w:author="Edgar Josué Malagón Montaña" w:date="2015-11-12T06:59:00Z"/>
          <w:rFonts w:ascii="Times" w:hAnsi="Times"/>
        </w:rPr>
      </w:pPr>
    </w:p>
    <w:p w14:paraId="32EABD06" w14:textId="77777777" w:rsidR="008A05F2" w:rsidRDefault="00C75405">
      <w:pPr>
        <w:tabs>
          <w:tab w:val="right" w:pos="8498"/>
        </w:tabs>
        <w:spacing w:after="0"/>
        <w:ind w:left="708"/>
        <w:rPr>
          <w:ins w:id="1344" w:author="Edgar Josué Malagón Montaña" w:date="2015-11-12T07:00:00Z"/>
          <w:rFonts w:ascii="Times" w:hAnsi="Times"/>
        </w:rPr>
        <w:pPrChange w:id="1345" w:author="Edgar Josué Malagón Montaña" w:date="2015-11-12T08:34:00Z">
          <w:pPr>
            <w:tabs>
              <w:tab w:val="right" w:pos="8498"/>
            </w:tabs>
            <w:spacing w:after="0"/>
          </w:pPr>
        </w:pPrChange>
      </w:pPr>
      <w:r>
        <w:rPr>
          <w:rFonts w:ascii="Times" w:hAnsi="Times"/>
        </w:rPr>
        <w:t xml:space="preserve">Esta expresión </w:t>
      </w:r>
      <w:ins w:id="1346" w:author="Edgar Josué Malagón Montaña" w:date="2015-11-12T07:00:00Z">
        <w:r w:rsidR="008A05F2">
          <w:rPr>
            <w:rFonts w:ascii="Times" w:hAnsi="Times"/>
          </w:rPr>
          <w:t>se</w:t>
        </w:r>
      </w:ins>
      <w:del w:id="1347" w:author="Edgar Josué Malagón Montaña" w:date="2015-11-12T07:00:00Z">
        <w:r w:rsidDel="008A05F2">
          <w:rPr>
            <w:rFonts w:ascii="Times" w:hAnsi="Times"/>
          </w:rPr>
          <w:delText>la</w:delText>
        </w:r>
      </w:del>
      <w:r>
        <w:rPr>
          <w:rFonts w:ascii="Times" w:hAnsi="Times"/>
        </w:rPr>
        <w:t xml:space="preserve"> relaciona</w:t>
      </w:r>
      <w:del w:id="1348" w:author="Edgar Josué Malagón Montaña" w:date="2015-11-12T07:00:00Z">
        <w:r w:rsidDel="008A05F2">
          <w:rPr>
            <w:rFonts w:ascii="Times" w:hAnsi="Times"/>
          </w:rPr>
          <w:delText>mos</w:delText>
        </w:r>
      </w:del>
      <w:r>
        <w:rPr>
          <w:rFonts w:ascii="Times" w:hAnsi="Times"/>
        </w:rPr>
        <w:t xml:space="preserve"> con la ecuación a resolver y </w:t>
      </w:r>
      <w:ins w:id="1349" w:author="Edgar Josué Malagón Montaña" w:date="2015-11-12T07:00:00Z">
        <w:r w:rsidR="008A05F2">
          <w:rPr>
            <w:rFonts w:ascii="Times" w:hAnsi="Times"/>
          </w:rPr>
          <w:t xml:space="preserve">se </w:t>
        </w:r>
      </w:ins>
      <w:r w:rsidRPr="00F336EC">
        <w:rPr>
          <w:rFonts w:ascii="Times" w:hAnsi="Times"/>
        </w:rPr>
        <w:t>re</w:t>
      </w:r>
      <w:ins w:id="1350" w:author="Edgar Josué Malagón Montaña" w:date="2015-11-12T07:00:00Z">
        <w:r w:rsidR="008A05F2" w:rsidRPr="00F336EC">
          <w:rPr>
            <w:rFonts w:ascii="Times" w:hAnsi="Times"/>
          </w:rPr>
          <w:t>e</w:t>
        </w:r>
      </w:ins>
      <w:r w:rsidRPr="00F336EC">
        <w:rPr>
          <w:rFonts w:ascii="Times" w:hAnsi="Times"/>
        </w:rPr>
        <w:t>mplaza</w:t>
      </w:r>
      <w:ins w:id="1351" w:author="Edgar Josué Malagón Montaña" w:date="2015-11-12T07:00:00Z">
        <w:r w:rsidR="008A05F2">
          <w:rPr>
            <w:rFonts w:ascii="Times" w:hAnsi="Times"/>
          </w:rPr>
          <w:t xml:space="preserve"> </w:t>
        </w:r>
        <w:r w:rsidR="008A05F2">
          <w:rPr>
            <w:rFonts w:ascii="Times" w:hAnsi="Times"/>
            <w:i/>
          </w:rPr>
          <w:t>x</w:t>
        </w:r>
      </w:ins>
      <w:del w:id="1352" w:author="Edgar Josué Malagón Montaña" w:date="2015-11-12T07:00:00Z">
        <w:r w:rsidDel="008A05F2">
          <w:rPr>
            <w:rFonts w:ascii="Times" w:hAnsi="Times"/>
          </w:rPr>
          <w:delText>mos</w:delText>
        </w:r>
      </w:del>
      <w:r>
        <w:rPr>
          <w:rFonts w:ascii="Times" w:hAnsi="Times"/>
        </w:rPr>
        <w:t xml:space="preserve"> </w:t>
      </w:r>
      <w:del w:id="1353" w:author="Edgar Josué Malagón Montaña" w:date="2015-11-12T07:00:00Z">
        <m:oMath>
          <m:r>
            <w:rPr>
              <w:rFonts w:ascii="Cambria Math" w:hAnsi="Cambria Math"/>
            </w:rPr>
            <m:t>x</m:t>
          </m:r>
        </m:oMath>
        <w:r w:rsidDel="008A05F2">
          <w:rPr>
            <w:rFonts w:ascii="Times" w:hAnsi="Times"/>
          </w:rPr>
          <w:delText xml:space="preserve"> </w:delText>
        </w:r>
      </w:del>
      <w:r>
        <w:rPr>
          <w:rFonts w:ascii="Times" w:hAnsi="Times"/>
        </w:rPr>
        <w:t>por</w:t>
      </w:r>
      <w:ins w:id="1354" w:author="Edgar Josué Malagón Montaña" w:date="2015-11-12T07:00:00Z">
        <w:r w:rsidR="008A05F2">
          <w:rPr>
            <w:rFonts w:ascii="Times" w:hAnsi="Times"/>
          </w:rPr>
          <w:t xml:space="preserve"> </w:t>
        </w:r>
        <w:r w:rsidR="008A05F2">
          <w:rPr>
            <w:rFonts w:ascii="Times" w:hAnsi="Times"/>
            <w:i/>
          </w:rPr>
          <w:t>y</w:t>
        </w:r>
      </w:ins>
      <w:r>
        <w:rPr>
          <w:rFonts w:ascii="Times" w:hAnsi="Times"/>
        </w:rPr>
        <w:t xml:space="preserve"> </w:t>
      </w:r>
      <w:del w:id="1355" w:author="Edgar Josué Malagón Montaña" w:date="2015-11-12T07:00:00Z">
        <m:oMath>
          <m:r>
            <w:rPr>
              <w:rFonts w:ascii="Cambria Math" w:hAnsi="Cambria Math"/>
            </w:rPr>
            <m:t>y+15</m:t>
          </m:r>
        </m:oMath>
        <w:r w:rsidR="0099721D" w:rsidDel="008A05F2">
          <w:rPr>
            <w:rFonts w:ascii="Times" w:hAnsi="Times"/>
          </w:rPr>
          <w:delText xml:space="preserve"> </w:delText>
        </w:r>
      </w:del>
      <w:ins w:id="1356" w:author="Edgar Josué Malagón Montaña" w:date="2015-11-12T07:00:00Z">
        <w:r w:rsidR="008A05F2">
          <w:rPr>
            <w:rFonts w:ascii="Times" w:hAnsi="Times"/>
          </w:rPr>
          <w:t xml:space="preserve">+ 15, </w:t>
        </w:r>
      </w:ins>
      <w:r w:rsidR="0099721D">
        <w:rPr>
          <w:rFonts w:ascii="Times" w:hAnsi="Times"/>
        </w:rPr>
        <w:t>as</w:t>
      </w:r>
      <w:ins w:id="1357" w:author="Edgar Josué Malagón Montaña" w:date="2015-11-12T07:00:00Z">
        <w:r w:rsidR="008A05F2">
          <w:rPr>
            <w:rFonts w:ascii="Times" w:hAnsi="Times"/>
          </w:rPr>
          <w:t>í:</w:t>
        </w:r>
      </w:ins>
    </w:p>
    <w:p w14:paraId="417E17DB" w14:textId="77777777" w:rsidR="008A05F2" w:rsidRDefault="008A05F2" w:rsidP="00EF20F7">
      <w:pPr>
        <w:tabs>
          <w:tab w:val="right" w:pos="8498"/>
        </w:tabs>
        <w:spacing w:after="0"/>
        <w:rPr>
          <w:ins w:id="1358" w:author="Edgar Josué Malagón Montaña" w:date="2015-11-12T07:00:00Z"/>
          <w:rFonts w:ascii="Times" w:hAnsi="Times"/>
        </w:rPr>
      </w:pPr>
    </w:p>
    <w:p w14:paraId="1C6FCA5D" w14:textId="16343C3F" w:rsidR="00C75405" w:rsidRDefault="00F336EC">
      <w:pPr>
        <w:tabs>
          <w:tab w:val="right" w:pos="8498"/>
        </w:tabs>
        <w:spacing w:after="0"/>
        <w:jc w:val="center"/>
        <w:rPr>
          <w:rFonts w:ascii="Times" w:hAnsi="Times"/>
        </w:rPr>
        <w:pPrChange w:id="1359" w:author="Edgar Josué Malagón Montaña" w:date="2015-11-12T07:06:00Z">
          <w:pPr>
            <w:tabs>
              <w:tab w:val="right" w:pos="8498"/>
            </w:tabs>
            <w:spacing w:after="0"/>
          </w:pPr>
        </w:pPrChange>
      </w:pPr>
      <w:ins w:id="1360" w:author="Edgar Josué Malagón Montaña" w:date="2015-11-12T07:05:00Z">
        <w:r>
          <w:rPr>
            <w:rFonts w:ascii="Times" w:hAnsi="Times"/>
            <w:i/>
          </w:rPr>
          <w:t>x</w:t>
        </w:r>
        <w:r>
          <w:rPr>
            <w:rFonts w:ascii="Times" w:hAnsi="Times"/>
          </w:rPr>
          <w:t xml:space="preserve"> </w:t>
        </w:r>
        <w:r w:rsidRPr="00F336EC">
          <w:rPr>
            <w:rFonts w:ascii="Times" w:hAnsi="Times"/>
            <w:b/>
            <w:rPrChange w:id="1361" w:author="Edgar Josué Malagón Montaña" w:date="2015-11-12T07:06:00Z">
              <w:rPr>
                <w:rFonts w:ascii="Times" w:hAnsi="Times"/>
              </w:rPr>
            </w:rPrChange>
          </w:rPr>
          <w:t xml:space="preserve">+ </w:t>
        </w:r>
        <w:r w:rsidRPr="00F336EC">
          <w:rPr>
            <w:rFonts w:ascii="Times" w:hAnsi="Times"/>
            <w:b/>
            <w:i/>
            <w:rPrChange w:id="1362" w:author="Edgar Josué Malagón Montaña" w:date="2015-11-12T07:06:00Z">
              <w:rPr>
                <w:rFonts w:ascii="Times" w:hAnsi="Times"/>
                <w:i/>
              </w:rPr>
            </w:rPrChange>
          </w:rPr>
          <w:t>y</w:t>
        </w:r>
        <w:r>
          <w:rPr>
            <w:rFonts w:ascii="Times" w:hAnsi="Times"/>
            <w:i/>
          </w:rPr>
          <w:t xml:space="preserve"> = </w:t>
        </w:r>
        <w:r w:rsidRPr="00F336EC">
          <w:rPr>
            <w:rFonts w:ascii="Times" w:hAnsi="Times"/>
            <w:b/>
            <w:i/>
            <w:rPrChange w:id="1363" w:author="Edgar Josué Malagón Montaña" w:date="2015-11-12T07:06:00Z">
              <w:rPr>
                <w:rFonts w:ascii="Times" w:hAnsi="Times"/>
                <w:i/>
              </w:rPr>
            </w:rPrChange>
          </w:rPr>
          <w:t xml:space="preserve">y </w:t>
        </w:r>
      </w:ins>
      <w:ins w:id="1364" w:author="Edgar Josué Malagón Montaña" w:date="2015-11-12T07:06:00Z">
        <w:r w:rsidRPr="00F336EC">
          <w:rPr>
            <w:rFonts w:ascii="Times" w:hAnsi="Times"/>
            <w:b/>
            <w:rPrChange w:id="1365" w:author="Edgar Josué Malagón Montaña" w:date="2015-11-12T07:06:00Z">
              <w:rPr>
                <w:rFonts w:ascii="Times" w:hAnsi="Times"/>
              </w:rPr>
            </w:rPrChange>
          </w:rPr>
          <w:t>+ 15</w:t>
        </w:r>
        <w:r>
          <w:rPr>
            <w:rFonts w:ascii="Times" w:hAnsi="Times"/>
          </w:rPr>
          <w:t xml:space="preserve"> + </w:t>
        </w:r>
        <w:r>
          <w:rPr>
            <w:rFonts w:ascii="Times" w:hAnsi="Times"/>
            <w:i/>
          </w:rPr>
          <w:t>y</w:t>
        </w:r>
      </w:ins>
      <w:del w:id="1366" w:author="Edgar Josué Malagón Montaña" w:date="2015-11-12T07:00:00Z">
        <w:r w:rsidR="0099721D" w:rsidDel="008A05F2">
          <w:rPr>
            <w:rFonts w:ascii="Times" w:hAnsi="Times"/>
          </w:rPr>
          <w:delText>i</w:delText>
        </w:r>
      </w:del>
    </w:p>
    <w:p w14:paraId="07B31154" w14:textId="6CF7FA8D" w:rsidR="00C75405" w:rsidDel="00F336EC" w:rsidRDefault="00C75405" w:rsidP="00EF20F7">
      <w:pPr>
        <w:tabs>
          <w:tab w:val="right" w:pos="8498"/>
        </w:tabs>
        <w:spacing w:after="0"/>
        <w:rPr>
          <w:del w:id="1367" w:author="Edgar Josué Malagón Montaña" w:date="2015-11-12T07:06:00Z"/>
          <w:rFonts w:ascii="Times" w:hAnsi="Times"/>
        </w:rPr>
      </w:pPr>
    </w:p>
    <w:p w14:paraId="7BAC7830" w14:textId="5C418292" w:rsidR="00C75405" w:rsidDel="00F336EC" w:rsidRDefault="0099721D" w:rsidP="00EF20F7">
      <w:pPr>
        <w:tabs>
          <w:tab w:val="right" w:pos="8498"/>
        </w:tabs>
        <w:spacing w:after="0"/>
        <w:rPr>
          <w:del w:id="1368" w:author="Edgar Josué Malagón Montaña" w:date="2015-11-12T07:06:00Z"/>
          <w:rFonts w:ascii="Times" w:hAnsi="Times"/>
        </w:rPr>
      </w:pPr>
      <w:del w:id="1369" w:author="Edgar Josué Malagón Montaña" w:date="2015-11-12T07:06:00Z">
        <m:oMathPara>
          <m:oMath>
            <m:r>
              <w:rPr>
                <w:rFonts w:ascii="Cambria Math" w:hAnsi="Cambria Math"/>
              </w:rPr>
              <m:t>x+y=y+15+y</m:t>
            </m:r>
          </m:oMath>
        </m:oMathPara>
      </w:del>
    </w:p>
    <w:p w14:paraId="228BBDE1" w14:textId="77777777" w:rsidR="00C75405" w:rsidRDefault="00C75405" w:rsidP="00EF20F7">
      <w:pPr>
        <w:tabs>
          <w:tab w:val="right" w:pos="8498"/>
        </w:tabs>
        <w:spacing w:after="0"/>
        <w:rPr>
          <w:rFonts w:ascii="Times" w:hAnsi="Times"/>
        </w:rPr>
      </w:pPr>
    </w:p>
    <w:p w14:paraId="4D107E9F" w14:textId="77777777" w:rsidR="00F336EC" w:rsidRDefault="00C75405">
      <w:pPr>
        <w:tabs>
          <w:tab w:val="right" w:pos="8498"/>
        </w:tabs>
        <w:spacing w:after="0"/>
        <w:ind w:left="708"/>
        <w:rPr>
          <w:ins w:id="1370" w:author="Edgar Josué Malagón Montaña" w:date="2015-11-12T07:07:00Z"/>
          <w:rFonts w:ascii="Times" w:hAnsi="Times"/>
        </w:rPr>
        <w:pPrChange w:id="1371" w:author="Edgar Josué Malagón Montaña" w:date="2015-11-12T08:34:00Z">
          <w:pPr>
            <w:tabs>
              <w:tab w:val="right" w:pos="8498"/>
            </w:tabs>
            <w:spacing w:after="0"/>
          </w:pPr>
        </w:pPrChange>
      </w:pPr>
      <w:r>
        <w:rPr>
          <w:rFonts w:ascii="Times" w:hAnsi="Times"/>
        </w:rPr>
        <w:t xml:space="preserve">La ecuación que </w:t>
      </w:r>
      <w:ins w:id="1372" w:author="Edgar Josué Malagón Montaña" w:date="2015-11-12T07:06:00Z">
        <w:r w:rsidR="00F336EC">
          <w:rPr>
            <w:rFonts w:ascii="Times" w:hAnsi="Times"/>
          </w:rPr>
          <w:t xml:space="preserve">finalmente se </w:t>
        </w:r>
      </w:ins>
      <w:r>
        <w:rPr>
          <w:rFonts w:ascii="Times" w:hAnsi="Times"/>
        </w:rPr>
        <w:t>v</w:t>
      </w:r>
      <w:r w:rsidR="0099721D">
        <w:rPr>
          <w:rFonts w:ascii="Times" w:hAnsi="Times"/>
        </w:rPr>
        <w:t>a</w:t>
      </w:r>
      <w:del w:id="1373" w:author="Edgar Josué Malagón Montaña" w:date="2015-11-12T07:06:00Z">
        <w:r w:rsidR="0099721D" w:rsidDel="00F336EC">
          <w:rPr>
            <w:rFonts w:ascii="Times" w:hAnsi="Times"/>
          </w:rPr>
          <w:delText>mos</w:delText>
        </w:r>
      </w:del>
      <w:r w:rsidR="0099721D">
        <w:rPr>
          <w:rFonts w:ascii="Times" w:hAnsi="Times"/>
        </w:rPr>
        <w:t xml:space="preserve"> a resolver finalmente es</w:t>
      </w:r>
      <w:ins w:id="1374" w:author="Edgar Josué Malagón Montaña" w:date="2015-11-12T07:06:00Z">
        <w:r w:rsidR="00F336EC">
          <w:rPr>
            <w:rFonts w:ascii="Times" w:hAnsi="Times"/>
          </w:rPr>
          <w:t>:</w:t>
        </w:r>
      </w:ins>
    </w:p>
    <w:p w14:paraId="0FA5016D" w14:textId="77777777" w:rsidR="00F336EC" w:rsidRDefault="00F336EC" w:rsidP="00EF20F7">
      <w:pPr>
        <w:tabs>
          <w:tab w:val="right" w:pos="8498"/>
        </w:tabs>
        <w:spacing w:after="0"/>
        <w:rPr>
          <w:ins w:id="1375" w:author="Edgar Josué Malagón Montaña" w:date="2015-11-12T07:06:00Z"/>
          <w:rFonts w:ascii="Times" w:hAnsi="Times"/>
        </w:rPr>
      </w:pPr>
    </w:p>
    <w:p w14:paraId="1B375FF2" w14:textId="209BAF69" w:rsidR="00F336EC" w:rsidRPr="00F336EC" w:rsidRDefault="00F336EC">
      <w:pPr>
        <w:tabs>
          <w:tab w:val="right" w:pos="8498"/>
        </w:tabs>
        <w:spacing w:after="0"/>
        <w:jc w:val="center"/>
        <w:rPr>
          <w:ins w:id="1376" w:author="Edgar Josué Malagón Montaña" w:date="2015-11-12T07:06:00Z"/>
          <w:rFonts w:ascii="Times" w:hAnsi="Times"/>
        </w:rPr>
        <w:pPrChange w:id="1377" w:author="Edgar Josué Malagón Montaña" w:date="2015-11-12T08:26:00Z">
          <w:pPr>
            <w:tabs>
              <w:tab w:val="right" w:pos="8498"/>
            </w:tabs>
            <w:spacing w:after="0"/>
          </w:pPr>
        </w:pPrChange>
      </w:pPr>
      <w:ins w:id="1378" w:author="Edgar Josué Malagón Montaña" w:date="2015-11-12T07:06:00Z">
        <w:r>
          <w:rPr>
            <w:rFonts w:ascii="Times" w:hAnsi="Times"/>
          </w:rPr>
          <w:t>2</w:t>
        </w:r>
      </w:ins>
      <w:ins w:id="1379" w:author="Edgar Josué Malagón Montaña" w:date="2015-11-12T07:07:00Z">
        <w:r>
          <w:rPr>
            <w:rFonts w:ascii="Times" w:hAnsi="Times"/>
            <w:i/>
          </w:rPr>
          <w:t>y</w:t>
        </w:r>
        <w:r>
          <w:rPr>
            <w:rFonts w:ascii="Times" w:hAnsi="Times"/>
          </w:rPr>
          <w:t xml:space="preserve"> + 15 = 53</w:t>
        </w:r>
      </w:ins>
    </w:p>
    <w:p w14:paraId="5803D773" w14:textId="5D66AABC" w:rsidR="00F336EC" w:rsidRPr="00F336EC" w:rsidRDefault="00F336EC">
      <w:pPr>
        <w:tabs>
          <w:tab w:val="right" w:pos="8498"/>
        </w:tabs>
        <w:spacing w:after="0"/>
        <w:jc w:val="center"/>
        <w:rPr>
          <w:ins w:id="1380" w:author="Edgar Josué Malagón Montaña" w:date="2015-11-12T07:06:00Z"/>
          <w:rFonts w:ascii="Times" w:hAnsi="Times"/>
        </w:rPr>
        <w:pPrChange w:id="1381" w:author="Edgar Josué Malagón Montaña" w:date="2015-11-12T08:32:00Z">
          <w:pPr>
            <w:tabs>
              <w:tab w:val="right" w:pos="8498"/>
            </w:tabs>
            <w:spacing w:after="0"/>
          </w:pPr>
        </w:pPrChange>
      </w:pPr>
      <w:ins w:id="1382" w:author="Edgar Josué Malagón Montaña" w:date="2015-11-12T07:07:00Z">
        <w:r>
          <w:rPr>
            <w:rFonts w:ascii="Times" w:hAnsi="Times"/>
          </w:rPr>
          <w:t>2</w:t>
        </w:r>
        <w:r>
          <w:rPr>
            <w:rFonts w:ascii="Times" w:hAnsi="Times"/>
            <w:i/>
          </w:rPr>
          <w:t>y</w:t>
        </w:r>
        <w:r>
          <w:rPr>
            <w:rFonts w:ascii="Times" w:hAnsi="Times"/>
          </w:rPr>
          <w:t xml:space="preserve"> = 53 – 15</w:t>
        </w:r>
      </w:ins>
    </w:p>
    <w:p w14:paraId="66001EB4" w14:textId="1216F072" w:rsidR="00C75405" w:rsidDel="00F336EC" w:rsidRDefault="0099721D" w:rsidP="00EF20F7">
      <w:pPr>
        <w:tabs>
          <w:tab w:val="right" w:pos="8498"/>
        </w:tabs>
        <w:spacing w:after="0"/>
        <w:rPr>
          <w:del w:id="1383" w:author="Edgar Josué Malagón Montaña" w:date="2015-11-12T07:07:00Z"/>
          <w:rFonts w:ascii="Times" w:hAnsi="Times"/>
        </w:rPr>
      </w:pPr>
      <w:del w:id="1384" w:author="Edgar Josué Malagón Montaña" w:date="2015-11-12T07:07:00Z">
        <w:r w:rsidDel="00F336EC">
          <w:rPr>
            <w:rFonts w:ascii="Times" w:hAnsi="Times"/>
          </w:rPr>
          <w:delText xml:space="preserve"> </w:delText>
        </w:r>
        <m:oMath>
          <m:r>
            <w:rPr>
              <w:rFonts w:ascii="Cambria Math" w:hAnsi="Cambria Math"/>
            </w:rPr>
            <m:t>2y+15=53</m:t>
          </m:r>
        </m:oMath>
        <w:r w:rsidR="00C75405" w:rsidDel="00F336EC">
          <w:rPr>
            <w:rFonts w:ascii="Times" w:hAnsi="Times"/>
          </w:rPr>
          <w:delText xml:space="preserve"> que nos queda </w:delText>
        </w:r>
        <w:r w:rsidDel="00F336EC">
          <w:rPr>
            <w:rFonts w:ascii="Times" w:hAnsi="Times"/>
          </w:rPr>
          <w:delText>así</w:delText>
        </w:r>
      </w:del>
    </w:p>
    <w:p w14:paraId="2DA6C18C" w14:textId="7F339171" w:rsidR="00C75405" w:rsidRPr="0099721D" w:rsidDel="00F336EC" w:rsidRDefault="0099721D" w:rsidP="00EF20F7">
      <w:pPr>
        <w:tabs>
          <w:tab w:val="right" w:pos="8498"/>
        </w:tabs>
        <w:spacing w:after="0"/>
        <w:rPr>
          <w:del w:id="1385" w:author="Edgar Josué Malagón Montaña" w:date="2015-11-12T07:07:00Z"/>
          <w:rFonts w:ascii="Cambria Math" w:hAnsi="Cambria Math"/>
          <w:oMath/>
        </w:rPr>
      </w:pPr>
      <w:del w:id="1386" w:author="Edgar Josué Malagón Montaña" w:date="2015-11-12T07:07:00Z">
        <m:oMathPara>
          <m:oMath>
            <m:r>
              <w:rPr>
                <w:rFonts w:ascii="Cambria Math" w:hAnsi="Cambria Math"/>
              </w:rPr>
              <m:t>2y+13=53</m:t>
            </m:r>
          </m:oMath>
        </m:oMathPara>
      </w:del>
    </w:p>
    <w:p w14:paraId="715BEFBF" w14:textId="3216644A" w:rsidR="0099721D" w:rsidRPr="0099721D" w:rsidDel="00F336EC" w:rsidRDefault="0099721D" w:rsidP="00EF20F7">
      <w:pPr>
        <w:tabs>
          <w:tab w:val="right" w:pos="8498"/>
        </w:tabs>
        <w:spacing w:after="0"/>
        <w:rPr>
          <w:del w:id="1387" w:author="Edgar Josué Malagón Montaña" w:date="2015-11-12T07:07:00Z"/>
          <w:rFonts w:ascii="Cambria Math" w:hAnsi="Cambria Math"/>
          <w:oMath/>
        </w:rPr>
      </w:pPr>
      <w:del w:id="1388" w:author="Edgar Josué Malagón Montaña" w:date="2015-11-12T07:07:00Z">
        <m:oMathPara>
          <m:oMath>
            <m:r>
              <w:rPr>
                <w:rFonts w:ascii="Cambria Math" w:hAnsi="Cambria Math"/>
              </w:rPr>
              <m:t>2y=53-15</m:t>
            </m:r>
          </m:oMath>
        </m:oMathPara>
      </w:del>
    </w:p>
    <w:p w14:paraId="6F09750F" w14:textId="77777777" w:rsidR="0099721D" w:rsidRPr="00CA7E78" w:rsidRDefault="0099721D" w:rsidP="00EF20F7">
      <w:pPr>
        <w:tabs>
          <w:tab w:val="right" w:pos="8498"/>
        </w:tabs>
        <w:spacing w:after="0"/>
        <w:rPr>
          <w:ins w:id="1389" w:author="Edgar Josué Malagón Montaña" w:date="2015-11-21T06:07:00Z"/>
          <w:rFonts w:ascii="Times" w:eastAsiaTheme="minorEastAsia" w:hAnsi="Times"/>
        </w:rPr>
      </w:pPr>
      <m:oMathPara>
        <m:oMath>
          <m:r>
            <w:rPr>
              <w:rFonts w:ascii="Cambria Math" w:hAnsi="Cambria Math"/>
            </w:rPr>
            <m:t>y=</m:t>
          </m:r>
          <m:f>
            <m:fPr>
              <m:ctrlPr>
                <w:rPr>
                  <w:rFonts w:ascii="Cambria Math" w:hAnsi="Cambria Math"/>
                  <w:i/>
                </w:rPr>
              </m:ctrlPr>
            </m:fPr>
            <m:num>
              <m:r>
                <w:rPr>
                  <w:rFonts w:ascii="Cambria Math" w:hAnsi="Cambria Math"/>
                </w:rPr>
                <m:t>38</m:t>
              </m:r>
            </m:num>
            <m:den>
              <m:r>
                <w:rPr>
                  <w:rFonts w:ascii="Cambria Math" w:hAnsi="Cambria Math"/>
                </w:rPr>
                <m:t>2</m:t>
              </m:r>
            </m:den>
          </m:f>
        </m:oMath>
      </m:oMathPara>
    </w:p>
    <w:p w14:paraId="14D18878" w14:textId="3F11C229" w:rsidR="00CA7E78" w:rsidRPr="00CA7E78" w:rsidDel="00CA7E78" w:rsidRDefault="00CA7E78" w:rsidP="00CA7E78">
      <w:pPr>
        <w:tabs>
          <w:tab w:val="right" w:pos="8498"/>
        </w:tabs>
        <w:spacing w:after="0"/>
        <w:jc w:val="center"/>
        <w:rPr>
          <w:del w:id="1390" w:author="Edgar Josué Malagón Montaña" w:date="2015-11-21T06:08:00Z"/>
          <w:rFonts w:ascii="Cambria Math" w:hAnsi="Cambria Math"/>
          <w:oMath/>
        </w:rPr>
        <w:pPrChange w:id="1391" w:author="Edgar Josué Malagón Montaña" w:date="2015-11-21T06:08:00Z">
          <w:pPr>
            <w:tabs>
              <w:tab w:val="right" w:pos="8498"/>
            </w:tabs>
            <w:spacing w:after="0"/>
          </w:pPr>
        </w:pPrChange>
      </w:pPr>
      <w:ins w:id="1392" w:author="Edgar Josué Malagón Montaña" w:date="2015-11-21T06:07:00Z">
        <w:r w:rsidRPr="00CA7E78">
          <w:rPr>
            <w:rFonts w:ascii="Times" w:eastAsiaTheme="minorEastAsia" w:hAnsi="Times"/>
            <w:i/>
            <w:rPrChange w:id="1393" w:author="Edgar Josué Malagón Montaña" w:date="2015-11-21T06:08:00Z">
              <w:rPr>
                <w:rFonts w:ascii="Times" w:eastAsiaTheme="minorEastAsia" w:hAnsi="Times"/>
              </w:rPr>
            </w:rPrChange>
          </w:rPr>
          <w:t>y</w:t>
        </w:r>
        <w:r>
          <w:rPr>
            <w:rFonts w:ascii="Times" w:eastAsiaTheme="minorEastAsia" w:hAnsi="Times"/>
          </w:rPr>
          <w:t xml:space="preserve"> = 19</w:t>
        </w:r>
      </w:ins>
    </w:p>
    <w:p w14:paraId="58DCB842" w14:textId="1E1AB5F7" w:rsidR="0099721D" w:rsidRPr="0099721D" w:rsidDel="00CA7E78" w:rsidRDefault="0099721D" w:rsidP="00CA7E78">
      <w:pPr>
        <w:tabs>
          <w:tab w:val="right" w:pos="8498"/>
        </w:tabs>
        <w:spacing w:after="0"/>
        <w:jc w:val="center"/>
        <w:rPr>
          <w:del w:id="1394" w:author="Edgar Josué Malagón Montaña" w:date="2015-11-21T06:08:00Z"/>
          <w:rFonts w:ascii="Cambria Math" w:hAnsi="Cambria Math"/>
          <w:oMath/>
        </w:rPr>
        <w:pPrChange w:id="1395" w:author="Edgar Josué Malagón Montaña" w:date="2015-11-21T06:08:00Z">
          <w:pPr>
            <w:tabs>
              <w:tab w:val="right" w:pos="8498"/>
            </w:tabs>
            <w:spacing w:after="0"/>
          </w:pPr>
        </w:pPrChange>
      </w:pPr>
      <w:del w:id="1396" w:author="Edgar Josué Malagón Montaña" w:date="2015-11-21T06:08:00Z">
        <m:oMathPara>
          <m:oMath>
            <m:r>
              <w:rPr>
                <w:rFonts w:ascii="Cambria Math" w:hAnsi="Cambria Math"/>
              </w:rPr>
              <m:t>y=19</m:t>
            </m:r>
          </m:oMath>
        </m:oMathPara>
      </w:del>
    </w:p>
    <w:p w14:paraId="2695A6E7" w14:textId="77777777" w:rsidR="0099721D" w:rsidRDefault="0099721D" w:rsidP="00EF20F7">
      <w:pPr>
        <w:tabs>
          <w:tab w:val="right" w:pos="8498"/>
        </w:tabs>
        <w:spacing w:after="0"/>
        <w:rPr>
          <w:rFonts w:ascii="Times" w:hAnsi="Times"/>
        </w:rPr>
      </w:pPr>
    </w:p>
    <w:p w14:paraId="1DF7BE00" w14:textId="3E1FC255" w:rsidR="00863B30" w:rsidRPr="00863B30" w:rsidRDefault="0099721D">
      <w:pPr>
        <w:tabs>
          <w:tab w:val="right" w:pos="8498"/>
        </w:tabs>
        <w:spacing w:after="0"/>
        <w:ind w:left="708"/>
        <w:rPr>
          <w:ins w:id="1397" w:author="Edgar Josué Malagón Montaña" w:date="2015-11-12T08:32:00Z"/>
          <w:rFonts w:ascii="Times" w:hAnsi="Times"/>
        </w:rPr>
        <w:pPrChange w:id="1398" w:author="Edgar Josué Malagón Montaña" w:date="2015-11-12T08:34:00Z">
          <w:pPr>
            <w:tabs>
              <w:tab w:val="right" w:pos="8498"/>
            </w:tabs>
            <w:spacing w:after="0"/>
          </w:pPr>
        </w:pPrChange>
      </w:pPr>
      <w:r>
        <w:rPr>
          <w:rFonts w:ascii="Times" w:hAnsi="Times"/>
        </w:rPr>
        <w:t>Significa que el segundo número es 19, por tanto el primer número se halla reemplazando en la ecuación</w:t>
      </w:r>
      <w:ins w:id="1399" w:author="Edgar Josué Malagón Montaña" w:date="2015-11-12T08:32:00Z">
        <w:r w:rsidR="00863B30">
          <w:rPr>
            <w:rFonts w:ascii="Times" w:hAnsi="Times"/>
          </w:rPr>
          <w:t xml:space="preserve"> </w:t>
        </w:r>
        <w:r w:rsidR="00863B30">
          <w:rPr>
            <w:rFonts w:ascii="Times" w:hAnsi="Times"/>
            <w:i/>
          </w:rPr>
          <w:t>x</w:t>
        </w:r>
        <w:r w:rsidR="00863B30">
          <w:rPr>
            <w:rFonts w:ascii="Times" w:hAnsi="Times"/>
          </w:rPr>
          <w:t xml:space="preserve"> = </w:t>
        </w:r>
        <w:r w:rsidR="00863B30">
          <w:rPr>
            <w:rFonts w:ascii="Times" w:hAnsi="Times"/>
            <w:i/>
          </w:rPr>
          <w:t>y</w:t>
        </w:r>
        <w:r w:rsidR="00863B30">
          <w:rPr>
            <w:rFonts w:ascii="Times" w:hAnsi="Times"/>
          </w:rPr>
          <w:t xml:space="preserve"> + 15.</w:t>
        </w:r>
      </w:ins>
    </w:p>
    <w:p w14:paraId="5630A71C" w14:textId="4440D20D" w:rsidR="0099721D" w:rsidRDefault="0099721D" w:rsidP="00EF20F7">
      <w:pPr>
        <w:tabs>
          <w:tab w:val="right" w:pos="8498"/>
        </w:tabs>
        <w:spacing w:after="0"/>
        <w:rPr>
          <w:rFonts w:ascii="Times" w:hAnsi="Times"/>
        </w:rPr>
      </w:pPr>
      <w:del w:id="1400" w:author="Edgar Josué Malagón Montaña" w:date="2015-11-12T08:32:00Z">
        <w:r w:rsidDel="00863B30">
          <w:rPr>
            <w:rFonts w:ascii="Times" w:hAnsi="Times"/>
          </w:rPr>
          <w:delText xml:space="preserve"> </w:delText>
        </w:r>
        <m:oMath>
          <m:r>
            <w:rPr>
              <w:rFonts w:ascii="Cambria Math" w:hAnsi="Cambria Math"/>
            </w:rPr>
            <m:t>x=y+15</m:t>
          </m:r>
        </m:oMath>
      </w:del>
    </w:p>
    <w:p w14:paraId="2387CA0B" w14:textId="5B78360A" w:rsidR="0099721D" w:rsidRDefault="00863B30">
      <w:pPr>
        <w:tabs>
          <w:tab w:val="right" w:pos="8498"/>
        </w:tabs>
        <w:spacing w:after="0"/>
        <w:jc w:val="center"/>
        <w:rPr>
          <w:ins w:id="1401" w:author="Edgar Josué Malagón Montaña" w:date="2015-11-12T08:33:00Z"/>
          <w:rFonts w:ascii="Times" w:hAnsi="Times"/>
        </w:rPr>
        <w:pPrChange w:id="1402" w:author="Edgar Josué Malagón Montaña" w:date="2015-11-12T08:32:00Z">
          <w:pPr>
            <w:tabs>
              <w:tab w:val="right" w:pos="8498"/>
            </w:tabs>
            <w:spacing w:after="0"/>
          </w:pPr>
        </w:pPrChange>
      </w:pPr>
      <w:ins w:id="1403" w:author="Edgar Josué Malagón Montaña" w:date="2015-11-12T08:33:00Z">
        <w:r>
          <w:rPr>
            <w:rFonts w:ascii="Times" w:hAnsi="Times"/>
            <w:i/>
          </w:rPr>
          <w:t>x</w:t>
        </w:r>
        <w:r>
          <w:rPr>
            <w:rFonts w:ascii="Times" w:hAnsi="Times"/>
          </w:rPr>
          <w:t xml:space="preserve"> = </w:t>
        </w:r>
        <w:r>
          <w:rPr>
            <w:rFonts w:ascii="Times" w:hAnsi="Times"/>
            <w:i/>
          </w:rPr>
          <w:t>y</w:t>
        </w:r>
        <w:r>
          <w:rPr>
            <w:rFonts w:ascii="Times" w:hAnsi="Times"/>
          </w:rPr>
          <w:t xml:space="preserve"> + 15</w:t>
        </w:r>
      </w:ins>
    </w:p>
    <w:p w14:paraId="1F35512F" w14:textId="370B5F79" w:rsidR="00863B30" w:rsidRDefault="00863B30">
      <w:pPr>
        <w:tabs>
          <w:tab w:val="right" w:pos="8498"/>
        </w:tabs>
        <w:spacing w:after="0"/>
        <w:jc w:val="center"/>
        <w:rPr>
          <w:ins w:id="1404" w:author="Edgar Josué Malagón Montaña" w:date="2015-11-12T08:33:00Z"/>
          <w:rFonts w:ascii="Times" w:hAnsi="Times"/>
        </w:rPr>
        <w:pPrChange w:id="1405" w:author="Edgar Josué Malagón Montaña" w:date="2015-11-12T08:32:00Z">
          <w:pPr>
            <w:tabs>
              <w:tab w:val="right" w:pos="8498"/>
            </w:tabs>
            <w:spacing w:after="0"/>
          </w:pPr>
        </w:pPrChange>
      </w:pPr>
      <w:ins w:id="1406" w:author="Edgar Josué Malagón Montaña" w:date="2015-11-12T08:33:00Z">
        <w:r>
          <w:rPr>
            <w:rFonts w:ascii="Times" w:hAnsi="Times"/>
            <w:i/>
          </w:rPr>
          <w:t>x</w:t>
        </w:r>
        <w:r>
          <w:rPr>
            <w:rFonts w:ascii="Times" w:hAnsi="Times"/>
          </w:rPr>
          <w:t xml:space="preserve"> = 19 +15</w:t>
        </w:r>
      </w:ins>
    </w:p>
    <w:p w14:paraId="507F19BE" w14:textId="098BEEA5" w:rsidR="00863B30" w:rsidRPr="00863B30" w:rsidRDefault="00863B30">
      <w:pPr>
        <w:tabs>
          <w:tab w:val="right" w:pos="8498"/>
        </w:tabs>
        <w:spacing w:after="0"/>
        <w:jc w:val="center"/>
        <w:rPr>
          <w:rFonts w:ascii="Times" w:hAnsi="Times"/>
        </w:rPr>
        <w:pPrChange w:id="1407" w:author="Edgar Josué Malagón Montaña" w:date="2015-11-12T08:32:00Z">
          <w:pPr>
            <w:tabs>
              <w:tab w:val="right" w:pos="8498"/>
            </w:tabs>
            <w:spacing w:after="0"/>
          </w:pPr>
        </w:pPrChange>
      </w:pPr>
      <w:ins w:id="1408" w:author="Edgar Josué Malagón Montaña" w:date="2015-11-12T08:33:00Z">
        <w:r>
          <w:rPr>
            <w:rFonts w:ascii="Times" w:hAnsi="Times"/>
            <w:i/>
          </w:rPr>
          <w:t>x</w:t>
        </w:r>
        <w:r>
          <w:rPr>
            <w:rFonts w:ascii="Times" w:hAnsi="Times"/>
          </w:rPr>
          <w:t xml:space="preserve"> = 34</w:t>
        </w:r>
      </w:ins>
    </w:p>
    <w:p w14:paraId="2B5EDEEA" w14:textId="43A8BACB" w:rsidR="0099721D" w:rsidRPr="0099721D" w:rsidDel="00863B30" w:rsidRDefault="0099721D" w:rsidP="00EF20F7">
      <w:pPr>
        <w:tabs>
          <w:tab w:val="right" w:pos="8498"/>
        </w:tabs>
        <w:spacing w:after="0"/>
        <w:rPr>
          <w:del w:id="1409" w:author="Edgar Josué Malagón Montaña" w:date="2015-11-12T08:33:00Z"/>
          <w:rFonts w:ascii="Times" w:eastAsiaTheme="minorEastAsia" w:hAnsi="Times"/>
        </w:rPr>
      </w:pPr>
      <w:del w:id="1410" w:author="Edgar Josué Malagón Montaña" w:date="2015-11-12T08:33:00Z">
        <m:oMathPara>
          <m:oMath>
            <m:r>
              <w:rPr>
                <w:rFonts w:ascii="Cambria Math" w:hAnsi="Cambria Math"/>
              </w:rPr>
              <w:lastRenderedPageBreak/>
              <m:t>x</m:t>
            </m:r>
            <m:r>
              <m:rPr>
                <m:aln/>
              </m:rPr>
              <w:rPr>
                <w:rFonts w:ascii="Cambria Math" w:hAnsi="Cambria Math"/>
              </w:rPr>
              <m:t>=y+15</m:t>
            </m:r>
            <m:r>
              <m:rPr>
                <m:sty m:val="p"/>
              </m:rPr>
              <w:rPr>
                <w:rFonts w:ascii="Cambria Math" w:hAnsi="Cambria Math"/>
              </w:rPr>
              <w:br/>
            </m:r>
          </m:oMath>
          <m:oMath>
            <m:r>
              <w:rPr>
                <w:rFonts w:ascii="Cambria Math" w:hAnsi="Cambria Math"/>
              </w:rPr>
              <m:t>x</m:t>
            </m:r>
            <m:r>
              <m:rPr>
                <m:aln/>
              </m:rPr>
              <w:rPr>
                <w:rFonts w:ascii="Cambria Math" w:hAnsi="Cambria Math"/>
              </w:rPr>
              <m:t>=19+15</m:t>
            </m:r>
          </m:oMath>
        </m:oMathPara>
      </w:del>
    </w:p>
    <w:p w14:paraId="719A8574" w14:textId="35A94729" w:rsidR="0099721D" w:rsidRPr="0099721D" w:rsidDel="00863B30" w:rsidRDefault="0099721D" w:rsidP="00EF20F7">
      <w:pPr>
        <w:tabs>
          <w:tab w:val="right" w:pos="8498"/>
        </w:tabs>
        <w:spacing w:after="0"/>
        <w:rPr>
          <w:del w:id="1411" w:author="Edgar Josué Malagón Montaña" w:date="2015-11-12T08:33:00Z"/>
          <w:rFonts w:ascii="Cambria Math" w:hAnsi="Cambria Math"/>
          <w:oMath/>
        </w:rPr>
      </w:pPr>
      <w:del w:id="1412" w:author="Edgar Josué Malagón Montaña" w:date="2015-11-12T08:33:00Z">
        <m:oMathPara>
          <m:oMath>
            <m:r>
              <w:rPr>
                <w:rFonts w:ascii="Cambria Math" w:hAnsi="Cambria Math"/>
              </w:rPr>
              <m:t>x=34</m:t>
            </m:r>
            <m:r>
              <m:rPr>
                <m:sty m:val="p"/>
              </m:rPr>
              <w:rPr>
                <w:rFonts w:ascii="Cambria Math" w:hAnsi="Cambria Math"/>
              </w:rPr>
              <w:br/>
            </m:r>
          </m:oMath>
          <m:oMath>
            <m:r>
              <w:rPr>
                <w:rFonts w:ascii="Cambria Math" w:hAnsi="Cambria Math"/>
              </w:rPr>
              <m:t>x=34</m:t>
            </m:r>
          </m:oMath>
        </m:oMathPara>
      </w:del>
    </w:p>
    <w:p w14:paraId="4FFEBA29" w14:textId="3A1BBA73" w:rsidR="0099721D" w:rsidRDefault="0099721D" w:rsidP="00EF20F7">
      <w:pPr>
        <w:tabs>
          <w:tab w:val="right" w:pos="8498"/>
        </w:tabs>
        <w:spacing w:after="0"/>
        <w:rPr>
          <w:rFonts w:ascii="Times" w:hAnsi="Times"/>
        </w:rPr>
      </w:pPr>
      <w:del w:id="1413" w:author="Edgar Josué Malagón Montaña" w:date="2015-11-12T08:33:00Z">
        <w:r w:rsidDel="00863B30">
          <w:rPr>
            <w:rFonts w:ascii="Times" w:hAnsi="Times"/>
          </w:rPr>
          <w:delText xml:space="preserve"> </w:delText>
        </w:r>
      </w:del>
    </w:p>
    <w:p w14:paraId="7A389D05" w14:textId="54CC9D5A" w:rsidR="0099721D" w:rsidRDefault="0099721D">
      <w:pPr>
        <w:tabs>
          <w:tab w:val="right" w:pos="8498"/>
        </w:tabs>
        <w:spacing w:after="0"/>
        <w:ind w:left="708"/>
        <w:rPr>
          <w:rFonts w:ascii="Times" w:hAnsi="Times"/>
        </w:rPr>
        <w:pPrChange w:id="1414" w:author="Edgar Josué Malagón Montaña" w:date="2015-11-12T08:34:00Z">
          <w:pPr>
            <w:tabs>
              <w:tab w:val="right" w:pos="8498"/>
            </w:tabs>
            <w:spacing w:after="0"/>
          </w:pPr>
        </w:pPrChange>
      </w:pPr>
      <w:r>
        <w:rPr>
          <w:rFonts w:ascii="Times" w:hAnsi="Times"/>
        </w:rPr>
        <w:t>Significa que el segundo número es 34</w:t>
      </w:r>
      <w:ins w:id="1415" w:author="Edgar Josué Malagón Montaña" w:date="2015-11-12T08:33:00Z">
        <w:r w:rsidR="00863B30">
          <w:rPr>
            <w:rFonts w:ascii="Times" w:hAnsi="Times"/>
          </w:rPr>
          <w:t>.</w:t>
        </w:r>
      </w:ins>
    </w:p>
    <w:p w14:paraId="68ECB8C2" w14:textId="77777777" w:rsidR="0099721D" w:rsidRDefault="0099721D" w:rsidP="00EF20F7">
      <w:pPr>
        <w:tabs>
          <w:tab w:val="right" w:pos="8498"/>
        </w:tabs>
        <w:spacing w:after="0"/>
        <w:rPr>
          <w:rFonts w:ascii="Times" w:hAnsi="Times"/>
        </w:rPr>
      </w:pPr>
    </w:p>
    <w:p w14:paraId="5C78D2B3" w14:textId="7B326AB3" w:rsidR="0099721D" w:rsidDel="00ED3417" w:rsidRDefault="0099721D">
      <w:pPr>
        <w:tabs>
          <w:tab w:val="right" w:pos="8498"/>
        </w:tabs>
        <w:spacing w:after="0"/>
        <w:ind w:left="708"/>
        <w:rPr>
          <w:del w:id="1416" w:author="Edgar Josué Malagón Montaña" w:date="2015-11-12T08:34:00Z"/>
          <w:rFonts w:ascii="Times" w:hAnsi="Times"/>
        </w:rPr>
        <w:pPrChange w:id="1417" w:author="Edgar Josué Malagón Montaña" w:date="2015-11-12T08:34:00Z">
          <w:pPr>
            <w:tabs>
              <w:tab w:val="right" w:pos="8498"/>
            </w:tabs>
            <w:spacing w:after="0"/>
          </w:pPr>
        </w:pPrChange>
      </w:pPr>
      <w:r>
        <w:rPr>
          <w:rFonts w:ascii="Times" w:hAnsi="Times"/>
        </w:rPr>
        <w:t>Comprobamos que</w:t>
      </w:r>
      <w:ins w:id="1418" w:author="Edgar Josué Malagón Montaña" w:date="2015-11-12T08:33:00Z">
        <w:r w:rsidR="00863B30">
          <w:rPr>
            <w:rFonts w:ascii="Times" w:hAnsi="Times"/>
          </w:rPr>
          <w:t xml:space="preserve"> 34 +19 = 54, </w:t>
        </w:r>
      </w:ins>
      <w:del w:id="1419" w:author="Edgar Josué Malagón Montaña" w:date="2015-11-12T08:33:00Z">
        <w:r w:rsidDel="00863B30">
          <w:rPr>
            <w:rFonts w:ascii="Times" w:hAnsi="Times"/>
          </w:rPr>
          <w:delText xml:space="preserve"> </w:delText>
        </w:r>
        <m:oMath>
          <m:r>
            <w:rPr>
              <w:rFonts w:ascii="Cambria Math" w:hAnsi="Cambria Math"/>
            </w:rPr>
            <m:t>34+19= 54</m:t>
          </m:r>
        </m:oMath>
        <w:r w:rsidDel="00863B30">
          <w:rPr>
            <w:rFonts w:ascii="Times" w:hAnsi="Times"/>
          </w:rPr>
          <w:delText>,</w:delText>
        </w:r>
      </w:del>
      <w:r>
        <w:rPr>
          <w:rFonts w:ascii="Times" w:hAnsi="Times"/>
        </w:rPr>
        <w:t xml:space="preserve"> por tanto </w:t>
      </w:r>
      <w:ins w:id="1420" w:author="Edgar Josué Malagón Montaña" w:date="2015-11-12T08:34:00Z">
        <w:r w:rsidR="00863B30">
          <w:rPr>
            <w:rFonts w:ascii="Times" w:hAnsi="Times"/>
          </w:rPr>
          <w:t xml:space="preserve">se confirma </w:t>
        </w:r>
      </w:ins>
      <w:del w:id="1421" w:author="Edgar Josué Malagón Montaña" w:date="2015-11-12T08:34:00Z">
        <w:r w:rsidDel="00863B30">
          <w:rPr>
            <w:rFonts w:ascii="Times" w:hAnsi="Times"/>
          </w:rPr>
          <w:delText xml:space="preserve">podemos decir </w:delText>
        </w:r>
      </w:del>
      <w:r>
        <w:rPr>
          <w:rFonts w:ascii="Times" w:hAnsi="Times"/>
        </w:rPr>
        <w:t>que el primer número es 34 y que el segundo número es 19</w:t>
      </w:r>
      <w:ins w:id="1422" w:author="Edgar Josué Malagón Montaña" w:date="2015-11-12T08:34:00Z">
        <w:r w:rsidR="00863B30">
          <w:rPr>
            <w:rFonts w:ascii="Times" w:hAnsi="Times"/>
          </w:rPr>
          <w:t>.</w:t>
        </w:r>
      </w:ins>
    </w:p>
    <w:p w14:paraId="22381045" w14:textId="77777777" w:rsidR="0099721D" w:rsidRDefault="0099721D">
      <w:pPr>
        <w:tabs>
          <w:tab w:val="right" w:pos="8498"/>
        </w:tabs>
        <w:spacing w:after="0"/>
        <w:ind w:left="708"/>
        <w:rPr>
          <w:rFonts w:ascii="Times" w:hAnsi="Times"/>
        </w:rPr>
        <w:pPrChange w:id="1423" w:author="Edgar Josué Malagón Montaña" w:date="2015-11-12T08:34:00Z">
          <w:pPr>
            <w:tabs>
              <w:tab w:val="right" w:pos="8498"/>
            </w:tabs>
            <w:spacing w:after="0"/>
          </w:pPr>
        </w:pPrChange>
      </w:pPr>
    </w:p>
    <w:p w14:paraId="5BD4E87A" w14:textId="3CDFB074" w:rsidR="00C75405" w:rsidDel="00ED3417" w:rsidRDefault="006639B5" w:rsidP="00EF20F7">
      <w:pPr>
        <w:tabs>
          <w:tab w:val="right" w:pos="8498"/>
        </w:tabs>
        <w:spacing w:after="0"/>
        <w:rPr>
          <w:del w:id="1424" w:author="Edgar Josué Malagón Montaña" w:date="2015-11-12T08:34:00Z"/>
          <w:rFonts w:ascii="Times" w:hAnsi="Times"/>
        </w:rPr>
      </w:pPr>
      <w:del w:id="1425" w:author="Edgar Josué Malagón Montaña" w:date="2015-11-12T08:34:00Z">
        <w:r w:rsidDel="00ED3417">
          <w:rPr>
            <w:rFonts w:ascii="Times" w:hAnsi="Times"/>
          </w:rPr>
          <w:delText>Ejemplo 2</w:delText>
        </w:r>
      </w:del>
    </w:p>
    <w:p w14:paraId="11E7801E" w14:textId="77777777" w:rsidR="006639B5" w:rsidRDefault="006639B5" w:rsidP="00EF20F7">
      <w:pPr>
        <w:tabs>
          <w:tab w:val="right" w:pos="8498"/>
        </w:tabs>
        <w:spacing w:after="0"/>
        <w:rPr>
          <w:rFonts w:ascii="Times" w:hAnsi="Times"/>
        </w:rPr>
      </w:pPr>
    </w:p>
    <w:p w14:paraId="792AB2AC" w14:textId="28B7D241" w:rsidR="006639B5" w:rsidRPr="00ED3417" w:rsidRDefault="006639B5">
      <w:pPr>
        <w:pStyle w:val="Prrafodelista"/>
        <w:numPr>
          <w:ilvl w:val="0"/>
          <w:numId w:val="11"/>
        </w:numPr>
        <w:tabs>
          <w:tab w:val="right" w:pos="8498"/>
        </w:tabs>
        <w:spacing w:after="0"/>
        <w:rPr>
          <w:rFonts w:ascii="Times" w:hAnsi="Times"/>
          <w:rPrChange w:id="1426" w:author="Edgar Josué Malagón Montaña" w:date="2015-11-12T08:35:00Z">
            <w:rPr/>
          </w:rPrChange>
        </w:rPr>
        <w:pPrChange w:id="1427" w:author="Edgar Josué Malagón Montaña" w:date="2015-11-12T08:35:00Z">
          <w:pPr>
            <w:tabs>
              <w:tab w:val="right" w:pos="8498"/>
            </w:tabs>
            <w:spacing w:after="0"/>
          </w:pPr>
        </w:pPrChange>
      </w:pPr>
      <w:r w:rsidRPr="00ED3417">
        <w:rPr>
          <w:rFonts w:ascii="Times" w:hAnsi="Times"/>
          <w:rPrChange w:id="1428" w:author="Edgar Josué Malagón Montaña" w:date="2015-11-12T08:35:00Z">
            <w:rPr/>
          </w:rPrChange>
        </w:rPr>
        <w:t xml:space="preserve">El perímetro de un rectángulo es de 68 cm y se sabe que la base es el doble </w:t>
      </w:r>
      <w:r w:rsidR="00730D8E" w:rsidRPr="00ED3417">
        <w:rPr>
          <w:rFonts w:ascii="Times" w:hAnsi="Times"/>
          <w:rPrChange w:id="1429" w:author="Edgar Josué Malagón Montaña" w:date="2015-11-12T08:35:00Z">
            <w:rPr/>
          </w:rPrChange>
        </w:rPr>
        <w:t>de la altura excedido en 7</w:t>
      </w:r>
      <w:ins w:id="1430" w:author="Edgar Josué Malagón Montaña" w:date="2015-11-12T08:35:00Z">
        <w:r w:rsidR="00ED3417">
          <w:rPr>
            <w:rFonts w:ascii="Times" w:hAnsi="Times"/>
          </w:rPr>
          <w:t xml:space="preserve"> </w:t>
        </w:r>
      </w:ins>
      <w:r w:rsidR="00730D8E" w:rsidRPr="00ED3417">
        <w:rPr>
          <w:rFonts w:ascii="Times" w:hAnsi="Times"/>
          <w:rPrChange w:id="1431" w:author="Edgar Josué Malagón Montaña" w:date="2015-11-12T08:35:00Z">
            <w:rPr/>
          </w:rPrChange>
        </w:rPr>
        <w:t>cm</w:t>
      </w:r>
      <w:r w:rsidRPr="00ED3417">
        <w:rPr>
          <w:rFonts w:ascii="Times" w:hAnsi="Times"/>
          <w:rPrChange w:id="1432" w:author="Edgar Josué Malagón Montaña" w:date="2015-11-12T08:35:00Z">
            <w:rPr/>
          </w:rPrChange>
        </w:rPr>
        <w:t>, ¿</w:t>
      </w:r>
      <w:ins w:id="1433" w:author="Edgar Josué Malagón Montaña" w:date="2015-11-12T08:35:00Z">
        <w:r w:rsidR="00ED3417">
          <w:rPr>
            <w:rFonts w:ascii="Times" w:hAnsi="Times"/>
          </w:rPr>
          <w:t>c</w:t>
        </w:r>
      </w:ins>
      <w:del w:id="1434" w:author="Edgar Josué Malagón Montaña" w:date="2015-11-12T08:35:00Z">
        <w:r w:rsidRPr="00ED3417" w:rsidDel="00ED3417">
          <w:rPr>
            <w:rFonts w:ascii="Times" w:hAnsi="Times"/>
            <w:rPrChange w:id="1435" w:author="Edgar Josué Malagón Montaña" w:date="2015-11-12T08:35:00Z">
              <w:rPr/>
            </w:rPrChange>
          </w:rPr>
          <w:delText>C</w:delText>
        </w:r>
      </w:del>
      <w:r w:rsidRPr="00ED3417">
        <w:rPr>
          <w:rFonts w:ascii="Times" w:hAnsi="Times"/>
          <w:rPrChange w:id="1436" w:author="Edgar Josué Malagón Montaña" w:date="2015-11-12T08:35:00Z">
            <w:rPr/>
          </w:rPrChange>
        </w:rPr>
        <w:t>uáles son las dimensiones del rectángulo?</w:t>
      </w:r>
    </w:p>
    <w:p w14:paraId="76155E07" w14:textId="77777777" w:rsidR="006639B5" w:rsidRDefault="006639B5" w:rsidP="00EF20F7">
      <w:pPr>
        <w:tabs>
          <w:tab w:val="right" w:pos="8498"/>
        </w:tabs>
        <w:spacing w:after="0"/>
        <w:rPr>
          <w:rFonts w:ascii="Times" w:hAnsi="Times"/>
        </w:rPr>
      </w:pPr>
    </w:p>
    <w:p w14:paraId="2CC521F6" w14:textId="20FFCC3A" w:rsidR="00730D8E" w:rsidDel="00E62762" w:rsidRDefault="00951446">
      <w:pPr>
        <w:tabs>
          <w:tab w:val="right" w:pos="8498"/>
        </w:tabs>
        <w:spacing w:after="0"/>
        <w:ind w:left="360"/>
        <w:rPr>
          <w:del w:id="1437" w:author="Edgar Josué Malagón Montaña" w:date="2015-11-12T08:39:00Z"/>
          <w:rFonts w:ascii="Times" w:hAnsi="Times"/>
        </w:rPr>
        <w:pPrChange w:id="1438" w:author="Edgar Josué Malagón Montaña" w:date="2015-11-12T08:40:00Z">
          <w:pPr>
            <w:tabs>
              <w:tab w:val="right" w:pos="8498"/>
            </w:tabs>
            <w:spacing w:after="0"/>
          </w:pPr>
        </w:pPrChange>
      </w:pPr>
      <w:r>
        <w:rPr>
          <w:rFonts w:ascii="Times" w:hAnsi="Times"/>
        </w:rPr>
        <w:t>Incógnitas</w:t>
      </w:r>
      <w:r w:rsidR="00730D8E">
        <w:rPr>
          <w:rFonts w:ascii="Times" w:hAnsi="Times"/>
        </w:rPr>
        <w:t>:</w:t>
      </w:r>
    </w:p>
    <w:p w14:paraId="104A9E12" w14:textId="77777777" w:rsidR="00E62762" w:rsidRDefault="00E62762">
      <w:pPr>
        <w:tabs>
          <w:tab w:val="right" w:pos="8498"/>
        </w:tabs>
        <w:spacing w:after="0"/>
        <w:ind w:left="360"/>
        <w:rPr>
          <w:ins w:id="1439" w:author="Edgar Josué Malagón Montaña" w:date="2015-11-12T08:40:00Z"/>
          <w:rFonts w:ascii="Times" w:hAnsi="Times"/>
        </w:rPr>
        <w:pPrChange w:id="1440" w:author="Edgar Josué Malagón Montaña" w:date="2015-11-12T08:40:00Z">
          <w:pPr>
            <w:tabs>
              <w:tab w:val="right" w:pos="8498"/>
            </w:tabs>
            <w:spacing w:after="0"/>
          </w:pPr>
        </w:pPrChange>
      </w:pPr>
    </w:p>
    <w:p w14:paraId="21B4B81B" w14:textId="515F5BA0" w:rsidR="00730D8E" w:rsidDel="00E62762" w:rsidRDefault="00730D8E">
      <w:pPr>
        <w:tabs>
          <w:tab w:val="right" w:pos="8498"/>
        </w:tabs>
        <w:spacing w:after="0"/>
        <w:ind w:left="1416"/>
        <w:rPr>
          <w:del w:id="1441" w:author="Edgar Josué Malagón Montaña" w:date="2015-11-12T08:39:00Z"/>
          <w:rFonts w:ascii="Times" w:hAnsi="Times"/>
        </w:rPr>
        <w:pPrChange w:id="1442" w:author="Edgar Josué Malagón Montaña" w:date="2015-11-12T08:40:00Z">
          <w:pPr>
            <w:tabs>
              <w:tab w:val="right" w:pos="8498"/>
            </w:tabs>
            <w:spacing w:after="0"/>
          </w:pPr>
        </w:pPrChange>
      </w:pPr>
    </w:p>
    <w:p w14:paraId="2D07A034" w14:textId="77777777" w:rsidR="00730D8E" w:rsidRDefault="00730D8E">
      <w:pPr>
        <w:tabs>
          <w:tab w:val="right" w:pos="8498"/>
        </w:tabs>
        <w:spacing w:after="0"/>
        <w:ind w:left="1416"/>
        <w:rPr>
          <w:rFonts w:ascii="Times" w:hAnsi="Times"/>
        </w:rPr>
        <w:pPrChange w:id="1443" w:author="Edgar Josué Malagón Montaña" w:date="2015-11-12T08:40:00Z">
          <w:pPr>
            <w:tabs>
              <w:tab w:val="right" w:pos="8498"/>
            </w:tabs>
            <w:spacing w:after="0"/>
          </w:pPr>
        </w:pPrChange>
      </w:pPr>
      <w:r>
        <w:rPr>
          <w:rFonts w:ascii="Times" w:hAnsi="Times"/>
        </w:rPr>
        <w:t xml:space="preserve">Base del </w:t>
      </w:r>
      <w:r w:rsidR="00951446">
        <w:rPr>
          <w:rFonts w:ascii="Times" w:hAnsi="Times"/>
        </w:rPr>
        <w:t>rectángulo</w:t>
      </w:r>
      <w:r>
        <w:rPr>
          <w:rFonts w:ascii="Times" w:hAnsi="Times"/>
        </w:rPr>
        <w:t xml:space="preserve"> </w:t>
      </w:r>
      <w:r w:rsidRPr="00E62762">
        <w:rPr>
          <w:rFonts w:ascii="Times" w:hAnsi="Times"/>
          <w:i/>
          <w:rPrChange w:id="1444" w:author="Edgar Josué Malagón Montaña" w:date="2015-11-12T08:40:00Z">
            <w:rPr>
              <w:rFonts w:ascii="Times" w:hAnsi="Times"/>
            </w:rPr>
          </w:rPrChange>
        </w:rPr>
        <w:t>b</w:t>
      </w:r>
    </w:p>
    <w:p w14:paraId="1899ADCE" w14:textId="77777777" w:rsidR="00730D8E" w:rsidRDefault="00730D8E">
      <w:pPr>
        <w:tabs>
          <w:tab w:val="right" w:pos="8498"/>
        </w:tabs>
        <w:spacing w:after="0"/>
        <w:ind w:left="1416"/>
        <w:rPr>
          <w:rFonts w:ascii="Times" w:hAnsi="Times"/>
        </w:rPr>
        <w:pPrChange w:id="1445" w:author="Edgar Josué Malagón Montaña" w:date="2015-11-12T08:40:00Z">
          <w:pPr>
            <w:tabs>
              <w:tab w:val="right" w:pos="8498"/>
            </w:tabs>
            <w:spacing w:after="0"/>
          </w:pPr>
        </w:pPrChange>
      </w:pPr>
      <w:r>
        <w:rPr>
          <w:rFonts w:ascii="Times" w:hAnsi="Times"/>
        </w:rPr>
        <w:t xml:space="preserve">Altura del </w:t>
      </w:r>
      <w:r w:rsidR="00951446">
        <w:rPr>
          <w:rFonts w:ascii="Times" w:hAnsi="Times"/>
        </w:rPr>
        <w:t>rectángulo</w:t>
      </w:r>
      <w:r>
        <w:rPr>
          <w:rFonts w:ascii="Times" w:hAnsi="Times"/>
        </w:rPr>
        <w:t xml:space="preserve"> </w:t>
      </w:r>
      <w:del w:id="1446" w:author="Edgar Josué Malagón Montaña" w:date="2015-11-12T08:40:00Z">
        <w:r w:rsidDel="00E62762">
          <w:rPr>
            <w:rFonts w:ascii="Times" w:hAnsi="Times"/>
          </w:rPr>
          <w:delText xml:space="preserve"> </w:delText>
        </w:r>
      </w:del>
      <w:r w:rsidRPr="00E62762">
        <w:rPr>
          <w:rFonts w:ascii="Times" w:hAnsi="Times"/>
          <w:i/>
          <w:rPrChange w:id="1447" w:author="Edgar Josué Malagón Montaña" w:date="2015-11-12T08:40:00Z">
            <w:rPr>
              <w:rFonts w:ascii="Times" w:hAnsi="Times"/>
            </w:rPr>
          </w:rPrChange>
        </w:rPr>
        <w:t>h</w:t>
      </w:r>
    </w:p>
    <w:p w14:paraId="5AAD732E" w14:textId="77777777" w:rsidR="00730D8E" w:rsidRDefault="00730D8E" w:rsidP="00EF20F7">
      <w:pPr>
        <w:tabs>
          <w:tab w:val="right" w:pos="8498"/>
        </w:tabs>
        <w:spacing w:after="0"/>
        <w:rPr>
          <w:rFonts w:ascii="Times" w:hAnsi="Times"/>
        </w:rPr>
      </w:pPr>
    </w:p>
    <w:p w14:paraId="4B288028" w14:textId="524AF758" w:rsidR="00730D8E" w:rsidRDefault="00730D8E">
      <w:pPr>
        <w:tabs>
          <w:tab w:val="right" w:pos="8498"/>
        </w:tabs>
        <w:spacing w:after="0"/>
        <w:ind w:left="708"/>
        <w:rPr>
          <w:ins w:id="1448" w:author="Edgar Josué Malagón Montaña" w:date="2015-11-12T08:45:00Z"/>
          <w:rFonts w:ascii="Times" w:hAnsi="Times"/>
        </w:rPr>
        <w:pPrChange w:id="1449" w:author="Edgar Josué Malagón Montaña" w:date="2015-11-12T08:40:00Z">
          <w:pPr>
            <w:tabs>
              <w:tab w:val="right" w:pos="8498"/>
            </w:tabs>
            <w:spacing w:after="0"/>
          </w:pPr>
        </w:pPrChange>
      </w:pPr>
      <w:r>
        <w:rPr>
          <w:rFonts w:ascii="Times" w:hAnsi="Times"/>
        </w:rPr>
        <w:t>Datos</w:t>
      </w:r>
      <w:ins w:id="1450" w:author="Edgar Josué Malagón Montaña" w:date="2015-11-12T08:40:00Z">
        <w:r w:rsidR="00E62762">
          <w:rPr>
            <w:rFonts w:ascii="Times" w:hAnsi="Times"/>
          </w:rPr>
          <w:t>:</w:t>
        </w:r>
      </w:ins>
    </w:p>
    <w:p w14:paraId="5C515065" w14:textId="6B4095F3" w:rsidR="00926C63" w:rsidDel="00926C63" w:rsidRDefault="00926C63">
      <w:pPr>
        <w:tabs>
          <w:tab w:val="right" w:pos="8498"/>
        </w:tabs>
        <w:spacing w:after="0"/>
        <w:ind w:left="1416"/>
        <w:rPr>
          <w:del w:id="1451" w:author="Edgar Josué Malagón Montaña" w:date="2015-11-12T08:45:00Z"/>
          <w:rFonts w:ascii="Times" w:hAnsi="Times"/>
        </w:rPr>
        <w:pPrChange w:id="1452" w:author="Edgar Josué Malagón Montaña" w:date="2015-11-12T08:45:00Z">
          <w:pPr>
            <w:tabs>
              <w:tab w:val="right" w:pos="8498"/>
            </w:tabs>
            <w:spacing w:after="0"/>
          </w:pPr>
        </w:pPrChange>
      </w:pPr>
    </w:p>
    <w:p w14:paraId="6BC94D34" w14:textId="27C56E42" w:rsidR="00730D8E" w:rsidDel="00926C63" w:rsidRDefault="00730D8E" w:rsidP="00EF20F7">
      <w:pPr>
        <w:tabs>
          <w:tab w:val="right" w:pos="8498"/>
        </w:tabs>
        <w:spacing w:after="0"/>
        <w:rPr>
          <w:del w:id="1453" w:author="Edgar Josué Malagón Montaña" w:date="2015-11-12T08:45:00Z"/>
          <w:rFonts w:ascii="Times" w:hAnsi="Times"/>
        </w:rPr>
      </w:pPr>
    </w:p>
    <w:p w14:paraId="1A908150" w14:textId="77777777" w:rsidR="00926C63" w:rsidRDefault="00730D8E">
      <w:pPr>
        <w:tabs>
          <w:tab w:val="right" w:pos="8498"/>
        </w:tabs>
        <w:spacing w:after="0"/>
        <w:ind w:left="1416"/>
        <w:rPr>
          <w:ins w:id="1454" w:author="Edgar Josué Malagón Montaña" w:date="2015-11-12T08:46:00Z"/>
          <w:rFonts w:ascii="Times" w:hAnsi="Times"/>
        </w:rPr>
        <w:pPrChange w:id="1455" w:author="Edgar Josué Malagón Montaña" w:date="2015-11-12T08:44:00Z">
          <w:pPr>
            <w:tabs>
              <w:tab w:val="right" w:pos="8498"/>
            </w:tabs>
            <w:spacing w:after="0"/>
          </w:pPr>
        </w:pPrChange>
      </w:pPr>
      <w:r>
        <w:rPr>
          <w:rFonts w:ascii="Times" w:hAnsi="Times"/>
        </w:rPr>
        <w:t xml:space="preserve">El perímetro es 68 </w:t>
      </w:r>
      <w:ins w:id="1456" w:author="Edgar Josué Malagón Montaña" w:date="2015-11-12T08:46:00Z">
        <w:r w:rsidR="00926C63">
          <w:rPr>
            <w:rFonts w:ascii="Times" w:hAnsi="Times"/>
          </w:rPr>
          <w:t xml:space="preserve">cm, </w:t>
        </w:r>
      </w:ins>
      <w:del w:id="1457" w:author="Edgar Josué Malagón Montaña" w:date="2015-11-12T08:46:00Z">
        <w:r w:rsidDel="00926C63">
          <w:rPr>
            <w:rFonts w:ascii="Times" w:hAnsi="Times"/>
          </w:rPr>
          <w:delText xml:space="preserve">y </w:delText>
        </w:r>
      </w:del>
      <w:r>
        <w:rPr>
          <w:rFonts w:ascii="Times" w:hAnsi="Times"/>
        </w:rPr>
        <w:t xml:space="preserve">como el perímetro es la suma de todos los lados </w:t>
      </w:r>
      <w:ins w:id="1458" w:author="Edgar Josué Malagón Montaña" w:date="2015-11-12T08:46:00Z">
        <w:r w:rsidR="00926C63">
          <w:rPr>
            <w:rFonts w:ascii="Times" w:hAnsi="Times"/>
          </w:rPr>
          <w:t>se puede</w:t>
        </w:r>
      </w:ins>
      <w:del w:id="1459" w:author="Edgar Josué Malagón Montaña" w:date="2015-11-12T08:46:00Z">
        <w:r w:rsidDel="00926C63">
          <w:rPr>
            <w:rFonts w:ascii="Times" w:hAnsi="Times"/>
          </w:rPr>
          <w:delText>podemos</w:delText>
        </w:r>
      </w:del>
      <w:r>
        <w:rPr>
          <w:rFonts w:ascii="Times" w:hAnsi="Times"/>
        </w:rPr>
        <w:t xml:space="preserve"> escribir la siguiente ecuación</w:t>
      </w:r>
      <w:ins w:id="1460" w:author="Edgar Josué Malagón Montaña" w:date="2015-11-12T08:46:00Z">
        <w:r w:rsidR="00926C63">
          <w:rPr>
            <w:rFonts w:ascii="Times" w:hAnsi="Times"/>
          </w:rPr>
          <w:t>:</w:t>
        </w:r>
      </w:ins>
    </w:p>
    <w:p w14:paraId="24A3B975" w14:textId="671F767A" w:rsidR="00730D8E" w:rsidRDefault="00730D8E">
      <w:pPr>
        <w:tabs>
          <w:tab w:val="right" w:pos="8498"/>
        </w:tabs>
        <w:spacing w:after="0"/>
        <w:jc w:val="center"/>
        <w:rPr>
          <w:ins w:id="1461" w:author="Edgar Josué Malagón Montaña" w:date="2015-11-12T08:46:00Z"/>
          <w:rFonts w:ascii="Times" w:hAnsi="Times"/>
        </w:rPr>
        <w:pPrChange w:id="1462" w:author="Edgar Josué Malagón Montaña" w:date="2015-11-12T08:46:00Z">
          <w:pPr>
            <w:tabs>
              <w:tab w:val="right" w:pos="8498"/>
            </w:tabs>
            <w:spacing w:after="0"/>
          </w:pPr>
        </w:pPrChange>
      </w:pPr>
    </w:p>
    <w:p w14:paraId="4BA9BE7D" w14:textId="5736C2C9" w:rsidR="00926C63" w:rsidRDefault="00926C63">
      <w:pPr>
        <w:tabs>
          <w:tab w:val="right" w:pos="8498"/>
        </w:tabs>
        <w:spacing w:after="0"/>
        <w:jc w:val="center"/>
        <w:rPr>
          <w:ins w:id="1463" w:author="Edgar Josué Malagón Montaña" w:date="2015-11-12T08:46:00Z"/>
          <w:rFonts w:ascii="Times" w:hAnsi="Times"/>
        </w:rPr>
        <w:pPrChange w:id="1464" w:author="Edgar Josué Malagón Montaña" w:date="2015-11-12T08:46:00Z">
          <w:pPr>
            <w:tabs>
              <w:tab w:val="right" w:pos="8498"/>
            </w:tabs>
            <w:spacing w:after="0"/>
          </w:pPr>
        </w:pPrChange>
      </w:pPr>
      <w:ins w:id="1465" w:author="Edgar Josué Malagón Montaña" w:date="2015-11-12T08:46:00Z">
        <w:r>
          <w:rPr>
            <w:rFonts w:ascii="Times" w:hAnsi="Times"/>
            <w:i/>
          </w:rPr>
          <w:t>h</w:t>
        </w:r>
        <w:r>
          <w:rPr>
            <w:rFonts w:ascii="Times" w:hAnsi="Times"/>
          </w:rPr>
          <w:t xml:space="preserve"> + </w:t>
        </w:r>
        <w:r w:rsidRPr="00926C63">
          <w:rPr>
            <w:rFonts w:ascii="Times" w:hAnsi="Times"/>
            <w:i/>
            <w:rPrChange w:id="1466" w:author="Edgar Josué Malagón Montaña" w:date="2015-11-12T08:46:00Z">
              <w:rPr>
                <w:rFonts w:ascii="Times" w:hAnsi="Times"/>
              </w:rPr>
            </w:rPrChange>
          </w:rPr>
          <w:t>b</w:t>
        </w:r>
        <w:r>
          <w:rPr>
            <w:rFonts w:ascii="Times" w:hAnsi="Times"/>
          </w:rPr>
          <w:t xml:space="preserve"> + </w:t>
        </w:r>
        <w:r>
          <w:rPr>
            <w:rFonts w:ascii="Times" w:hAnsi="Times"/>
            <w:i/>
          </w:rPr>
          <w:t xml:space="preserve">h </w:t>
        </w:r>
        <w:r>
          <w:rPr>
            <w:rFonts w:ascii="Times" w:hAnsi="Times"/>
          </w:rPr>
          <w:t xml:space="preserve">+ </w:t>
        </w:r>
        <w:r>
          <w:rPr>
            <w:rFonts w:ascii="Times" w:hAnsi="Times"/>
            <w:i/>
          </w:rPr>
          <w:t>b</w:t>
        </w:r>
        <w:r w:rsidR="000C30BB">
          <w:rPr>
            <w:rFonts w:ascii="Times" w:hAnsi="Times"/>
          </w:rPr>
          <w:t xml:space="preserve"> = 68</w:t>
        </w:r>
      </w:ins>
    </w:p>
    <w:p w14:paraId="3D110242" w14:textId="3D769626" w:rsidR="00926C63" w:rsidRDefault="00926C63">
      <w:pPr>
        <w:tabs>
          <w:tab w:val="right" w:pos="8498"/>
        </w:tabs>
        <w:spacing w:after="0"/>
        <w:jc w:val="center"/>
        <w:rPr>
          <w:rFonts w:ascii="Times" w:hAnsi="Times"/>
        </w:rPr>
        <w:pPrChange w:id="1467" w:author="Edgar Josué Malagón Montaña" w:date="2015-11-12T08:46:00Z">
          <w:pPr>
            <w:tabs>
              <w:tab w:val="right" w:pos="8498"/>
            </w:tabs>
            <w:spacing w:after="0"/>
          </w:pPr>
        </w:pPrChange>
      </w:pPr>
      <w:ins w:id="1468" w:author="Edgar Josué Malagón Montaña" w:date="2015-11-12T08:47:00Z">
        <w:r>
          <w:rPr>
            <w:rFonts w:ascii="Times" w:hAnsi="Times"/>
          </w:rPr>
          <w:t>2</w:t>
        </w:r>
        <w:r>
          <w:rPr>
            <w:rFonts w:ascii="Times" w:hAnsi="Times"/>
            <w:i/>
          </w:rPr>
          <w:t>h</w:t>
        </w:r>
        <w:r>
          <w:rPr>
            <w:rFonts w:ascii="Times" w:hAnsi="Times"/>
          </w:rPr>
          <w:t xml:space="preserve"> + 2</w:t>
        </w:r>
        <w:r>
          <w:rPr>
            <w:rFonts w:ascii="Times" w:hAnsi="Times"/>
            <w:i/>
          </w:rPr>
          <w:t>b</w:t>
        </w:r>
        <w:r w:rsidR="000C30BB">
          <w:rPr>
            <w:rFonts w:ascii="Times" w:hAnsi="Times"/>
          </w:rPr>
          <w:t xml:space="preserve"> = 68</w:t>
        </w:r>
      </w:ins>
    </w:p>
    <w:p w14:paraId="380E70D5" w14:textId="205CDD44" w:rsidR="00730D8E" w:rsidDel="00926C63" w:rsidRDefault="00730D8E" w:rsidP="00EF20F7">
      <w:pPr>
        <w:tabs>
          <w:tab w:val="right" w:pos="8498"/>
        </w:tabs>
        <w:spacing w:after="0"/>
        <w:rPr>
          <w:del w:id="1469" w:author="Edgar Josué Malagón Montaña" w:date="2015-11-12T08:47:00Z"/>
          <w:rFonts w:ascii="Times" w:hAnsi="Times"/>
        </w:rPr>
      </w:pPr>
    </w:p>
    <w:p w14:paraId="1D0B5F1E" w14:textId="13BD66AB" w:rsidR="00730D8E" w:rsidRPr="00730D8E" w:rsidDel="00926C63" w:rsidRDefault="00730D8E" w:rsidP="00730D8E">
      <w:pPr>
        <w:tabs>
          <w:tab w:val="right" w:pos="8498"/>
        </w:tabs>
        <w:spacing w:after="0"/>
        <w:jc w:val="center"/>
        <w:rPr>
          <w:del w:id="1470" w:author="Edgar Josué Malagón Montaña" w:date="2015-11-12T08:47:00Z"/>
          <w:rFonts w:ascii="Times" w:eastAsiaTheme="minorEastAsia" w:hAnsi="Times"/>
        </w:rPr>
      </w:pPr>
      <w:del w:id="1471" w:author="Edgar Josué Malagón Montaña" w:date="2015-11-12T08:47:00Z">
        <m:oMathPara>
          <m:oMath>
            <m:r>
              <w:rPr>
                <w:rFonts w:ascii="Cambria Math" w:hAnsi="Cambria Math"/>
              </w:rPr>
              <m:t>h+b+h+b</m:t>
            </m:r>
            <m:r>
              <m:rPr>
                <m:aln/>
              </m:rPr>
              <w:rPr>
                <w:rFonts w:ascii="Cambria Math" w:hAnsi="Cambria Math"/>
              </w:rPr>
              <m:t>=68</m:t>
            </m:r>
            <m:r>
              <m:rPr>
                <m:sty m:val="p"/>
              </m:rPr>
              <w:rPr>
                <w:rFonts w:ascii="Times" w:eastAsiaTheme="minorEastAsia" w:hAnsi="Times"/>
              </w:rPr>
              <w:br/>
            </m:r>
          </m:oMath>
          <m:oMath>
            <m:r>
              <w:rPr>
                <w:rFonts w:ascii="Cambria Math" w:hAnsi="Cambria Math"/>
              </w:rPr>
              <m:t>2</m:t>
            </m:r>
            <m:r>
              <w:rPr>
                <w:rFonts w:ascii="Cambria Math" w:hAnsi="Cambria Math"/>
              </w:rPr>
              <m:t>h+</m:t>
            </m:r>
            <m:r>
              <w:rPr>
                <w:rFonts w:ascii="Cambria Math" w:hAnsi="Cambria Math"/>
              </w:rPr>
              <m:t>2b</m:t>
            </m:r>
            <m:r>
              <m:rPr>
                <m:aln/>
              </m:rPr>
              <w:rPr>
                <w:rFonts w:ascii="Cambria Math" w:hAnsi="Cambria Math"/>
              </w:rPr>
              <m:t>=68</m:t>
            </m:r>
          </m:oMath>
        </m:oMathPara>
      </w:del>
    </w:p>
    <w:p w14:paraId="584CBD2A" w14:textId="77777777" w:rsidR="00730D8E" w:rsidRDefault="00730D8E" w:rsidP="00730D8E">
      <w:pPr>
        <w:tabs>
          <w:tab w:val="right" w:pos="8498"/>
        </w:tabs>
        <w:spacing w:after="0"/>
        <w:jc w:val="center"/>
        <w:rPr>
          <w:rFonts w:ascii="Times" w:eastAsiaTheme="minorEastAsia" w:hAnsi="Times"/>
        </w:rPr>
      </w:pPr>
    </w:p>
    <w:p w14:paraId="1301E81A" w14:textId="1A86CCAA" w:rsidR="00730D8E" w:rsidRDefault="00951446">
      <w:pPr>
        <w:tabs>
          <w:tab w:val="right" w:pos="8498"/>
        </w:tabs>
        <w:spacing w:after="0"/>
        <w:ind w:left="708"/>
        <w:jc w:val="both"/>
        <w:rPr>
          <w:rFonts w:ascii="Times" w:eastAsiaTheme="minorEastAsia" w:hAnsi="Times"/>
        </w:rPr>
        <w:pPrChange w:id="1472" w:author="Edgar Josué Malagón Montaña" w:date="2015-11-12T08:47:00Z">
          <w:pPr>
            <w:tabs>
              <w:tab w:val="right" w:pos="8498"/>
            </w:tabs>
            <w:spacing w:after="0"/>
            <w:jc w:val="both"/>
          </w:pPr>
        </w:pPrChange>
      </w:pPr>
      <w:r>
        <w:rPr>
          <w:rFonts w:ascii="Times" w:eastAsiaTheme="minorEastAsia" w:hAnsi="Times"/>
        </w:rPr>
        <w:t>También</w:t>
      </w:r>
      <w:r w:rsidR="00730D8E">
        <w:rPr>
          <w:rFonts w:ascii="Times" w:eastAsiaTheme="minorEastAsia" w:hAnsi="Times"/>
        </w:rPr>
        <w:t xml:space="preserve"> sabemos que la base es doble de la altura excedida en 7</w:t>
      </w:r>
      <w:ins w:id="1473" w:author="Edgar Josué Malagón Montaña" w:date="2015-11-12T08:47:00Z">
        <w:r w:rsidR="00926C63">
          <w:rPr>
            <w:rFonts w:ascii="Times" w:eastAsiaTheme="minorEastAsia" w:hAnsi="Times"/>
          </w:rPr>
          <w:t xml:space="preserve"> cm,</w:t>
        </w:r>
      </w:ins>
      <w:r w:rsidR="00730D8E">
        <w:rPr>
          <w:rFonts w:ascii="Times" w:eastAsiaTheme="minorEastAsia" w:hAnsi="Times"/>
        </w:rPr>
        <w:t xml:space="preserve"> por tanto</w:t>
      </w:r>
      <w:ins w:id="1474" w:author="Edgar Josué Malagón Montaña" w:date="2015-11-12T08:47:00Z">
        <w:r w:rsidR="00926C63">
          <w:rPr>
            <w:rFonts w:ascii="Times" w:eastAsiaTheme="minorEastAsia" w:hAnsi="Times"/>
          </w:rPr>
          <w:t>:</w:t>
        </w:r>
      </w:ins>
      <w:r w:rsidR="00730D8E">
        <w:rPr>
          <w:rFonts w:ascii="Times" w:eastAsiaTheme="minorEastAsia" w:hAnsi="Times"/>
        </w:rPr>
        <w:t xml:space="preserve"> </w:t>
      </w:r>
    </w:p>
    <w:p w14:paraId="4B31D9E1" w14:textId="77777777" w:rsidR="00730D8E" w:rsidRDefault="00730D8E" w:rsidP="00730D8E">
      <w:pPr>
        <w:tabs>
          <w:tab w:val="right" w:pos="8498"/>
        </w:tabs>
        <w:spacing w:after="0"/>
        <w:jc w:val="both"/>
        <w:rPr>
          <w:ins w:id="1475" w:author="Edgar Josué Malagón Montaña" w:date="2015-11-12T08:47:00Z"/>
          <w:rFonts w:ascii="Times" w:eastAsiaTheme="minorEastAsia" w:hAnsi="Times"/>
        </w:rPr>
      </w:pPr>
    </w:p>
    <w:p w14:paraId="40665AC4" w14:textId="4A16F9A9" w:rsidR="00926C63" w:rsidRPr="00F97BA7" w:rsidRDefault="00926C63">
      <w:pPr>
        <w:tabs>
          <w:tab w:val="right" w:pos="8498"/>
        </w:tabs>
        <w:spacing w:after="0"/>
        <w:jc w:val="center"/>
        <w:rPr>
          <w:rFonts w:ascii="Times" w:eastAsiaTheme="minorEastAsia" w:hAnsi="Times"/>
        </w:rPr>
        <w:pPrChange w:id="1476" w:author="Edgar Josué Malagón Montaña" w:date="2015-11-12T08:47:00Z">
          <w:pPr>
            <w:tabs>
              <w:tab w:val="right" w:pos="8498"/>
            </w:tabs>
            <w:spacing w:after="0"/>
            <w:jc w:val="both"/>
          </w:pPr>
        </w:pPrChange>
      </w:pPr>
      <w:ins w:id="1477" w:author="Edgar Josué Malagón Montaña" w:date="2015-11-12T08:47:00Z">
        <w:r>
          <w:rPr>
            <w:rFonts w:ascii="Times" w:eastAsiaTheme="minorEastAsia" w:hAnsi="Times"/>
            <w:i/>
          </w:rPr>
          <w:t>b</w:t>
        </w:r>
        <w:r>
          <w:rPr>
            <w:rFonts w:ascii="Times" w:eastAsiaTheme="minorEastAsia" w:hAnsi="Times"/>
          </w:rPr>
          <w:t xml:space="preserve"> = 2</w:t>
        </w:r>
        <w:r>
          <w:rPr>
            <w:rFonts w:ascii="Times" w:eastAsiaTheme="minorEastAsia" w:hAnsi="Times"/>
            <w:i/>
          </w:rPr>
          <w:t>h</w:t>
        </w:r>
        <w:r>
          <w:rPr>
            <w:rFonts w:ascii="Times" w:eastAsiaTheme="minorEastAsia" w:hAnsi="Times"/>
          </w:rPr>
          <w:t xml:space="preserve"> + 7</w:t>
        </w:r>
      </w:ins>
    </w:p>
    <w:p w14:paraId="52805B90" w14:textId="3AEF8000" w:rsidR="00730D8E" w:rsidRPr="00951446" w:rsidDel="00926C63" w:rsidRDefault="00730D8E" w:rsidP="00730D8E">
      <w:pPr>
        <w:tabs>
          <w:tab w:val="right" w:pos="8498"/>
        </w:tabs>
        <w:spacing w:after="0"/>
        <w:jc w:val="both"/>
        <w:rPr>
          <w:del w:id="1478" w:author="Edgar Josué Malagón Montaña" w:date="2015-11-12T08:47:00Z"/>
          <w:rFonts w:ascii="Times" w:eastAsiaTheme="minorEastAsia" w:hAnsi="Times"/>
        </w:rPr>
      </w:pPr>
      <w:del w:id="1479" w:author="Edgar Josué Malagón Montaña" w:date="2015-11-12T08:47:00Z">
        <m:oMathPara>
          <m:oMath>
            <m:r>
              <w:rPr>
                <w:rFonts w:ascii="Cambria Math" w:eastAsiaTheme="minorEastAsia" w:hAnsi="Cambria Math"/>
              </w:rPr>
              <m:t>b=2</m:t>
            </m:r>
            <m:r>
              <w:rPr>
                <w:rFonts w:ascii="Cambria Math" w:eastAsiaTheme="minorEastAsia" w:hAnsi="Cambria Math"/>
              </w:rPr>
              <m:t>h+7</m:t>
            </m:r>
          </m:oMath>
        </m:oMathPara>
      </w:del>
    </w:p>
    <w:p w14:paraId="21458073" w14:textId="77777777" w:rsidR="00951446" w:rsidRDefault="00951446" w:rsidP="00730D8E">
      <w:pPr>
        <w:tabs>
          <w:tab w:val="right" w:pos="8498"/>
        </w:tabs>
        <w:spacing w:after="0"/>
        <w:jc w:val="both"/>
        <w:rPr>
          <w:rFonts w:ascii="Times" w:eastAsiaTheme="minorEastAsia" w:hAnsi="Times"/>
        </w:rPr>
      </w:pPr>
    </w:p>
    <w:p w14:paraId="025D8D27" w14:textId="1B533150" w:rsidR="00951446" w:rsidRDefault="00951446">
      <w:pPr>
        <w:tabs>
          <w:tab w:val="right" w:pos="8498"/>
        </w:tabs>
        <w:spacing w:after="0"/>
        <w:ind w:left="708"/>
        <w:jc w:val="both"/>
        <w:rPr>
          <w:ins w:id="1480" w:author="Edgar Josué Malagón Montaña" w:date="2015-11-12T08:48:00Z"/>
          <w:rFonts w:ascii="Times" w:eastAsiaTheme="minorEastAsia" w:hAnsi="Times"/>
        </w:rPr>
        <w:pPrChange w:id="1481" w:author="Edgar Josué Malagón Montaña" w:date="2015-11-12T08:48:00Z">
          <w:pPr>
            <w:tabs>
              <w:tab w:val="right" w:pos="8498"/>
            </w:tabs>
            <w:spacing w:after="0"/>
            <w:jc w:val="both"/>
          </w:pPr>
        </w:pPrChange>
      </w:pPr>
      <w:r>
        <w:rPr>
          <w:rFonts w:ascii="Times" w:eastAsiaTheme="minorEastAsia" w:hAnsi="Times"/>
        </w:rPr>
        <w:t>Ahora</w:t>
      </w:r>
      <w:ins w:id="1482" w:author="Edgar Josué Malagón Montaña" w:date="2015-11-12T08:48:00Z">
        <w:r w:rsidR="000C30BB">
          <w:rPr>
            <w:rFonts w:ascii="Times" w:eastAsiaTheme="minorEastAsia" w:hAnsi="Times"/>
          </w:rPr>
          <w:t xml:space="preserve"> se reemplaza</w:t>
        </w:r>
      </w:ins>
      <w:del w:id="1483" w:author="Edgar Josué Malagón Montaña" w:date="2015-11-12T08:48:00Z">
        <w:r w:rsidDel="000C30BB">
          <w:rPr>
            <w:rFonts w:ascii="Times" w:eastAsiaTheme="minorEastAsia" w:hAnsi="Times"/>
          </w:rPr>
          <w:delText xml:space="preserve"> reemplacemos</w:delText>
        </w:r>
      </w:del>
      <w:r>
        <w:rPr>
          <w:rFonts w:ascii="Times" w:eastAsiaTheme="minorEastAsia" w:hAnsi="Times"/>
        </w:rPr>
        <w:t xml:space="preserve"> este dato en la ecuación del perímetro para tener una ecuación con una sola variable y resolverla así: </w:t>
      </w:r>
    </w:p>
    <w:p w14:paraId="61978E9F" w14:textId="77777777" w:rsidR="000C30BB" w:rsidRDefault="000C30BB">
      <w:pPr>
        <w:tabs>
          <w:tab w:val="right" w:pos="8498"/>
        </w:tabs>
        <w:spacing w:after="0"/>
        <w:ind w:left="708"/>
        <w:jc w:val="both"/>
        <w:rPr>
          <w:ins w:id="1484" w:author="Edgar Josué Malagón Montaña" w:date="2015-11-12T08:48:00Z"/>
          <w:rFonts w:ascii="Times" w:eastAsiaTheme="minorEastAsia" w:hAnsi="Times"/>
        </w:rPr>
        <w:pPrChange w:id="1485" w:author="Edgar Josué Malagón Montaña" w:date="2015-11-12T08:48:00Z">
          <w:pPr>
            <w:tabs>
              <w:tab w:val="right" w:pos="8498"/>
            </w:tabs>
            <w:spacing w:after="0"/>
            <w:jc w:val="both"/>
          </w:pPr>
        </w:pPrChange>
      </w:pPr>
    </w:p>
    <w:p w14:paraId="0E474B52" w14:textId="4D861B79" w:rsidR="000C30BB" w:rsidRDefault="000C30BB">
      <w:pPr>
        <w:tabs>
          <w:tab w:val="right" w:pos="8498"/>
        </w:tabs>
        <w:spacing w:after="0"/>
        <w:ind w:left="708"/>
        <w:jc w:val="center"/>
        <w:rPr>
          <w:ins w:id="1486" w:author="Edgar Josué Malagón Montaña" w:date="2015-11-12T08:49:00Z"/>
          <w:rFonts w:ascii="Times" w:eastAsiaTheme="minorEastAsia" w:hAnsi="Times"/>
        </w:rPr>
        <w:pPrChange w:id="1487" w:author="Edgar Josué Malagón Montaña" w:date="2015-11-12T08:49:00Z">
          <w:pPr>
            <w:tabs>
              <w:tab w:val="right" w:pos="8498"/>
            </w:tabs>
            <w:spacing w:after="0"/>
            <w:jc w:val="both"/>
          </w:pPr>
        </w:pPrChange>
      </w:pPr>
      <w:ins w:id="1488" w:author="Edgar Josué Malagón Montaña" w:date="2015-11-12T08:49:00Z">
        <w:r>
          <w:rPr>
            <w:rFonts w:ascii="Times" w:eastAsiaTheme="minorEastAsia" w:hAnsi="Times"/>
          </w:rPr>
          <w:t>2</w:t>
        </w:r>
        <w:r>
          <w:rPr>
            <w:rFonts w:ascii="Times" w:eastAsiaTheme="minorEastAsia" w:hAnsi="Times"/>
            <w:i/>
          </w:rPr>
          <w:t xml:space="preserve">h </w:t>
        </w:r>
        <w:r>
          <w:rPr>
            <w:rFonts w:ascii="Times" w:eastAsiaTheme="minorEastAsia" w:hAnsi="Times"/>
          </w:rPr>
          <w:t>+ 2</w:t>
        </w:r>
        <w:r>
          <w:rPr>
            <w:rFonts w:ascii="Times" w:eastAsiaTheme="minorEastAsia" w:hAnsi="Times"/>
            <w:i/>
          </w:rPr>
          <w:t>b</w:t>
        </w:r>
        <w:r>
          <w:rPr>
            <w:rFonts w:ascii="Times" w:eastAsiaTheme="minorEastAsia" w:hAnsi="Times"/>
          </w:rPr>
          <w:t xml:space="preserve"> = 68</w:t>
        </w:r>
      </w:ins>
    </w:p>
    <w:p w14:paraId="6AAB6D1F" w14:textId="231441AE" w:rsidR="000C30BB" w:rsidRDefault="000C30BB">
      <w:pPr>
        <w:tabs>
          <w:tab w:val="right" w:pos="8498"/>
        </w:tabs>
        <w:spacing w:after="0"/>
        <w:ind w:left="708"/>
        <w:jc w:val="center"/>
        <w:rPr>
          <w:ins w:id="1489" w:author="Edgar Josué Malagón Montaña" w:date="2015-11-12T08:50:00Z"/>
          <w:rFonts w:ascii="Times" w:eastAsiaTheme="minorEastAsia" w:hAnsi="Times"/>
        </w:rPr>
        <w:pPrChange w:id="1490" w:author="Edgar Josué Malagón Montaña" w:date="2015-11-12T08:49:00Z">
          <w:pPr>
            <w:tabs>
              <w:tab w:val="right" w:pos="8498"/>
            </w:tabs>
            <w:spacing w:after="0"/>
            <w:jc w:val="both"/>
          </w:pPr>
        </w:pPrChange>
      </w:pPr>
      <w:ins w:id="1491" w:author="Edgar Josué Malagón Montaña" w:date="2015-11-12T08:49:00Z">
        <w:r>
          <w:rPr>
            <w:rFonts w:ascii="Times" w:eastAsiaTheme="minorEastAsia" w:hAnsi="Times"/>
          </w:rPr>
          <w:t>2</w:t>
        </w:r>
        <w:r>
          <w:rPr>
            <w:rFonts w:ascii="Times" w:eastAsiaTheme="minorEastAsia" w:hAnsi="Times"/>
            <w:i/>
          </w:rPr>
          <w:t>h</w:t>
        </w:r>
        <w:r>
          <w:rPr>
            <w:rFonts w:ascii="Times" w:eastAsiaTheme="minorEastAsia" w:hAnsi="Times"/>
          </w:rPr>
          <w:t xml:space="preserve"> + 2</w:t>
        </w:r>
        <w:r w:rsidRPr="000C30BB">
          <w:rPr>
            <w:rFonts w:ascii="Times" w:eastAsiaTheme="minorEastAsia" w:hAnsi="Times"/>
            <w:rPrChange w:id="1492" w:author="Edgar Josué Malagón Montaña" w:date="2015-11-12T08:49:00Z">
              <w:rPr>
                <w:rFonts w:ascii="Times" w:eastAsiaTheme="minorEastAsia" w:hAnsi="Times"/>
                <w:i/>
              </w:rPr>
            </w:rPrChange>
          </w:rPr>
          <w:t>(</w:t>
        </w:r>
      </w:ins>
      <w:ins w:id="1493" w:author="Edgar Josué Malagón Montaña" w:date="2015-11-12T08:50:00Z">
        <w:r>
          <w:rPr>
            <w:rFonts w:ascii="Times" w:eastAsiaTheme="minorEastAsia" w:hAnsi="Times"/>
          </w:rPr>
          <w:t>2</w:t>
        </w:r>
        <w:r>
          <w:rPr>
            <w:rFonts w:ascii="Times" w:eastAsiaTheme="minorEastAsia" w:hAnsi="Times"/>
            <w:i/>
          </w:rPr>
          <w:t>h</w:t>
        </w:r>
        <w:r>
          <w:rPr>
            <w:rFonts w:ascii="Times" w:eastAsiaTheme="minorEastAsia" w:hAnsi="Times"/>
          </w:rPr>
          <w:t xml:space="preserve"> + 7</w:t>
        </w:r>
      </w:ins>
      <w:ins w:id="1494" w:author="Edgar Josué Malagón Montaña" w:date="2015-11-12T08:49:00Z">
        <w:r w:rsidRPr="000C30BB">
          <w:rPr>
            <w:rFonts w:ascii="Times" w:eastAsiaTheme="minorEastAsia" w:hAnsi="Times"/>
            <w:rPrChange w:id="1495" w:author="Edgar Josué Malagón Montaña" w:date="2015-11-12T08:49:00Z">
              <w:rPr>
                <w:rFonts w:ascii="Times" w:eastAsiaTheme="minorEastAsia" w:hAnsi="Times"/>
                <w:i/>
              </w:rPr>
            </w:rPrChange>
          </w:rPr>
          <w:t>)</w:t>
        </w:r>
      </w:ins>
      <w:ins w:id="1496" w:author="Edgar Josué Malagón Montaña" w:date="2015-11-12T08:50:00Z">
        <w:r>
          <w:rPr>
            <w:rFonts w:ascii="Times" w:eastAsiaTheme="minorEastAsia" w:hAnsi="Times"/>
          </w:rPr>
          <w:t xml:space="preserve"> = 68</w:t>
        </w:r>
      </w:ins>
    </w:p>
    <w:p w14:paraId="5B287AC4" w14:textId="4FDD220B" w:rsidR="000C30BB" w:rsidRDefault="000C30BB">
      <w:pPr>
        <w:tabs>
          <w:tab w:val="right" w:pos="8498"/>
        </w:tabs>
        <w:spacing w:after="0"/>
        <w:ind w:left="708"/>
        <w:jc w:val="center"/>
        <w:rPr>
          <w:ins w:id="1497" w:author="Edgar Josué Malagón Montaña" w:date="2015-11-12T08:50:00Z"/>
          <w:rFonts w:ascii="Times" w:eastAsiaTheme="minorEastAsia" w:hAnsi="Times"/>
        </w:rPr>
        <w:pPrChange w:id="1498" w:author="Edgar Josué Malagón Montaña" w:date="2015-11-12T08:49:00Z">
          <w:pPr>
            <w:tabs>
              <w:tab w:val="right" w:pos="8498"/>
            </w:tabs>
            <w:spacing w:after="0"/>
            <w:jc w:val="both"/>
          </w:pPr>
        </w:pPrChange>
      </w:pPr>
      <w:ins w:id="1499" w:author="Edgar Josué Malagón Montaña" w:date="2015-11-12T08:50:00Z">
        <w:r>
          <w:rPr>
            <w:rFonts w:ascii="Times" w:eastAsiaTheme="minorEastAsia" w:hAnsi="Times"/>
          </w:rPr>
          <w:t>2</w:t>
        </w:r>
        <w:r>
          <w:rPr>
            <w:rFonts w:ascii="Times" w:eastAsiaTheme="minorEastAsia" w:hAnsi="Times"/>
            <w:i/>
          </w:rPr>
          <w:t>h</w:t>
        </w:r>
        <w:r>
          <w:rPr>
            <w:rFonts w:ascii="Times" w:eastAsiaTheme="minorEastAsia" w:hAnsi="Times"/>
          </w:rPr>
          <w:t xml:space="preserve"> + 4</w:t>
        </w:r>
        <w:r>
          <w:rPr>
            <w:rFonts w:ascii="Times" w:eastAsiaTheme="minorEastAsia" w:hAnsi="Times"/>
            <w:i/>
          </w:rPr>
          <w:t>h</w:t>
        </w:r>
        <w:r>
          <w:rPr>
            <w:rFonts w:ascii="Times" w:eastAsiaTheme="minorEastAsia" w:hAnsi="Times"/>
          </w:rPr>
          <w:t xml:space="preserve"> + 14 = 68</w:t>
        </w:r>
      </w:ins>
    </w:p>
    <w:p w14:paraId="703F84F8" w14:textId="2940FF66" w:rsidR="000C30BB" w:rsidRDefault="000C30BB">
      <w:pPr>
        <w:tabs>
          <w:tab w:val="right" w:pos="8498"/>
        </w:tabs>
        <w:spacing w:after="0"/>
        <w:ind w:left="708"/>
        <w:jc w:val="center"/>
        <w:rPr>
          <w:ins w:id="1500" w:author="Edgar Josué Malagón Montaña" w:date="2015-11-12T08:51:00Z"/>
          <w:rFonts w:ascii="Times" w:eastAsiaTheme="minorEastAsia" w:hAnsi="Times"/>
        </w:rPr>
        <w:pPrChange w:id="1501" w:author="Edgar Josué Malagón Montaña" w:date="2015-11-12T08:49:00Z">
          <w:pPr>
            <w:tabs>
              <w:tab w:val="right" w:pos="8498"/>
            </w:tabs>
            <w:spacing w:after="0"/>
            <w:jc w:val="both"/>
          </w:pPr>
        </w:pPrChange>
      </w:pPr>
      <w:ins w:id="1502" w:author="Edgar Josué Malagón Montaña" w:date="2015-11-12T08:51:00Z">
        <w:r>
          <w:rPr>
            <w:rFonts w:ascii="Times" w:eastAsiaTheme="minorEastAsia" w:hAnsi="Times"/>
          </w:rPr>
          <w:t>6</w:t>
        </w:r>
        <w:r>
          <w:rPr>
            <w:rFonts w:ascii="Times" w:eastAsiaTheme="minorEastAsia" w:hAnsi="Times"/>
            <w:i/>
          </w:rPr>
          <w:t>h</w:t>
        </w:r>
        <w:r>
          <w:rPr>
            <w:rFonts w:ascii="Times" w:eastAsiaTheme="minorEastAsia" w:hAnsi="Times"/>
          </w:rPr>
          <w:t xml:space="preserve"> + 14 = 68</w:t>
        </w:r>
      </w:ins>
    </w:p>
    <w:p w14:paraId="40FC471D" w14:textId="3425A93A" w:rsidR="000C30BB" w:rsidRPr="00F97BA7" w:rsidRDefault="000C30BB">
      <w:pPr>
        <w:tabs>
          <w:tab w:val="right" w:pos="8498"/>
        </w:tabs>
        <w:spacing w:after="0"/>
        <w:ind w:left="708"/>
        <w:jc w:val="center"/>
        <w:rPr>
          <w:rFonts w:ascii="Times" w:eastAsiaTheme="minorEastAsia" w:hAnsi="Times"/>
        </w:rPr>
        <w:pPrChange w:id="1503" w:author="Edgar Josué Malagón Montaña" w:date="2015-11-12T08:49:00Z">
          <w:pPr>
            <w:tabs>
              <w:tab w:val="right" w:pos="8498"/>
            </w:tabs>
            <w:spacing w:after="0"/>
            <w:jc w:val="both"/>
          </w:pPr>
        </w:pPrChange>
      </w:pPr>
      <w:ins w:id="1504" w:author="Edgar Josué Malagón Montaña" w:date="2015-11-12T08:51:00Z">
        <w:r>
          <w:rPr>
            <w:rFonts w:ascii="Times" w:eastAsiaTheme="minorEastAsia" w:hAnsi="Times"/>
          </w:rPr>
          <w:t>6</w:t>
        </w:r>
        <w:r w:rsidRPr="000C30BB">
          <w:rPr>
            <w:rFonts w:ascii="Times" w:eastAsiaTheme="minorEastAsia" w:hAnsi="Times"/>
            <w:i/>
            <w:rPrChange w:id="1505" w:author="Edgar Josué Malagón Montaña" w:date="2015-11-12T08:51:00Z">
              <w:rPr>
                <w:rFonts w:ascii="Times" w:eastAsiaTheme="minorEastAsia" w:hAnsi="Times"/>
              </w:rPr>
            </w:rPrChange>
          </w:rPr>
          <w:t>h</w:t>
        </w:r>
        <w:r>
          <w:rPr>
            <w:rFonts w:ascii="Times" w:eastAsiaTheme="minorEastAsia" w:hAnsi="Times"/>
            <w:i/>
          </w:rPr>
          <w:t xml:space="preserve"> </w:t>
        </w:r>
        <w:r>
          <w:rPr>
            <w:rFonts w:ascii="Times" w:eastAsiaTheme="minorEastAsia" w:hAnsi="Times"/>
          </w:rPr>
          <w:t>= 68 – 14</w:t>
        </w:r>
      </w:ins>
    </w:p>
    <w:p w14:paraId="59FCCEAF" w14:textId="77777777" w:rsidR="00951446" w:rsidRDefault="00951446" w:rsidP="00730D8E">
      <w:pPr>
        <w:tabs>
          <w:tab w:val="right" w:pos="8498"/>
        </w:tabs>
        <w:spacing w:after="0"/>
        <w:jc w:val="both"/>
        <w:rPr>
          <w:rFonts w:ascii="Times" w:eastAsiaTheme="minorEastAsia" w:hAnsi="Times"/>
        </w:rPr>
      </w:pPr>
    </w:p>
    <w:p w14:paraId="5291EE49" w14:textId="3D49A669" w:rsidR="00730D8E" w:rsidRDefault="00951446" w:rsidP="00730D8E">
      <w:pPr>
        <w:tabs>
          <w:tab w:val="right" w:pos="8498"/>
        </w:tabs>
        <w:spacing w:after="0"/>
        <w:jc w:val="both"/>
        <w:rPr>
          <w:rFonts w:ascii="Times" w:eastAsiaTheme="minorEastAsia" w:hAnsi="Times"/>
        </w:rPr>
      </w:pPr>
      <w:del w:id="1506" w:author="Edgar Josué Malagón Montaña" w:date="2015-11-12T08:51:00Z">
        <m:oMathPara>
          <m:oMath>
            <m:r>
              <w:rPr>
                <w:rFonts w:ascii="Cambria Math" w:hAnsi="Cambria Math"/>
              </w:rPr>
              <w:lastRenderedPageBreak/>
              <m:t>2</m:t>
            </m:r>
            <m:r>
              <w:rPr>
                <w:rFonts w:ascii="Cambria Math" w:hAnsi="Cambria Math"/>
              </w:rPr>
              <m:t>h+2b</m:t>
            </m:r>
            <m:r>
              <m:rPr>
                <m:aln/>
              </m:rPr>
              <w:rPr>
                <w:rFonts w:ascii="Cambria Math" w:hAnsi="Cambria Math"/>
              </w:rPr>
              <m:t>=68</m:t>
            </m:r>
            <m:r>
              <m:rPr>
                <m:sty m:val="p"/>
              </m:rPr>
              <w:rPr>
                <w:rFonts w:ascii="Times" w:eastAsiaTheme="minorEastAsia" w:hAnsi="Times"/>
              </w:rPr>
              <w:br/>
            </m:r>
          </m:oMath>
          <m:oMath>
            <m:r>
              <w:rPr>
                <w:rFonts w:ascii="Cambria Math" w:hAnsi="Cambria Math"/>
              </w:rPr>
              <m:t>2</m:t>
            </m:r>
            <m:r>
              <w:rPr>
                <w:rFonts w:ascii="Cambria Math" w:hAnsi="Cambria Math"/>
              </w:rPr>
              <m:t>h+</m:t>
            </m:r>
            <m:r>
              <w:rPr>
                <w:rFonts w:ascii="Cambria Math" w:hAnsi="Cambria Math"/>
              </w:rPr>
              <m:t>2</m:t>
            </m:r>
            <m:d>
              <m:dPr>
                <m:ctrlPr>
                  <w:rPr>
                    <w:rFonts w:ascii="Cambria Math" w:hAnsi="Cambria Math"/>
                    <w:i/>
                  </w:rPr>
                </m:ctrlPr>
              </m:dPr>
              <m:e>
                <m:r>
                  <w:rPr>
                    <w:rFonts w:ascii="Cambria Math" w:hAnsi="Cambria Math"/>
                  </w:rPr>
                  <m:t>2</m:t>
                </m:r>
                <m:r>
                  <w:rPr>
                    <w:rFonts w:ascii="Cambria Math" w:hAnsi="Cambria Math"/>
                  </w:rPr>
                  <m:t>h+</m:t>
                </m:r>
                <m:r>
                  <w:rPr>
                    <w:rFonts w:ascii="Cambria Math" w:hAnsi="Cambria Math"/>
                  </w:rPr>
                  <m:t>7</m:t>
                </m:r>
              </m:e>
            </m:d>
            <m:r>
              <m:rPr>
                <m:aln/>
              </m:rPr>
              <w:rPr>
                <w:rFonts w:ascii="Cambria Math" w:hAnsi="Cambria Math"/>
              </w:rPr>
              <m:t>=68</m:t>
            </m:r>
            <m:r>
              <m:rPr>
                <m:sty m:val="p"/>
              </m:rPr>
              <w:rPr>
                <w:rFonts w:ascii="Times" w:eastAsiaTheme="minorEastAsia" w:hAnsi="Times"/>
              </w:rPr>
              <w:br/>
            </m:r>
          </m:oMath>
          <m:oMath>
            <m:r>
              <w:rPr>
                <w:rFonts w:ascii="Cambria Math" w:hAnsi="Cambria Math"/>
              </w:rPr>
              <m:t>2</m:t>
            </m:r>
            <m:r>
              <w:rPr>
                <w:rFonts w:ascii="Cambria Math" w:hAnsi="Cambria Math"/>
              </w:rPr>
              <m:t>h+</m:t>
            </m:r>
            <m:r>
              <w:rPr>
                <w:rFonts w:ascii="Cambria Math" w:hAnsi="Cambria Math"/>
              </w:rPr>
              <m:t>4</m:t>
            </m:r>
            <m:r>
              <w:rPr>
                <w:rFonts w:ascii="Cambria Math" w:hAnsi="Cambria Math"/>
              </w:rPr>
              <m:t>h+</m:t>
            </m:r>
            <m:r>
              <w:rPr>
                <w:rFonts w:ascii="Cambria Math" w:hAnsi="Cambria Math"/>
              </w:rPr>
              <m:t>14</m:t>
            </m:r>
            <m:r>
              <m:rPr>
                <m:aln/>
              </m:rPr>
              <w:rPr>
                <w:rFonts w:ascii="Cambria Math" w:hAnsi="Cambria Math"/>
              </w:rPr>
              <m:t>=68</m:t>
            </m:r>
            <m:r>
              <m:rPr>
                <m:sty m:val="p"/>
              </m:rPr>
              <w:rPr>
                <w:rFonts w:ascii="Times" w:eastAsiaTheme="minorEastAsia" w:hAnsi="Times"/>
              </w:rPr>
              <w:br/>
            </m:r>
          </m:oMath>
          <m:oMath>
            <m:r>
              <w:rPr>
                <w:rFonts w:ascii="Cambria Math" w:hAnsi="Cambria Math"/>
              </w:rPr>
              <m:t>6</m:t>
            </m:r>
            <m:r>
              <w:rPr>
                <w:rFonts w:ascii="Cambria Math" w:hAnsi="Cambria Math"/>
              </w:rPr>
              <m:t>h+</m:t>
            </m:r>
            <m:r>
              <w:rPr>
                <w:rFonts w:ascii="Cambria Math" w:hAnsi="Cambria Math"/>
              </w:rPr>
              <m:t>14</m:t>
            </m:r>
            <m:r>
              <m:rPr>
                <m:aln/>
              </m:rPr>
              <w:rPr>
                <w:rFonts w:ascii="Cambria Math" w:hAnsi="Cambria Math"/>
              </w:rPr>
              <m:t>=68</m:t>
            </m:r>
            <m:r>
              <m:rPr>
                <m:sty m:val="p"/>
              </m:rPr>
              <w:rPr>
                <w:rFonts w:ascii="Times" w:eastAsiaTheme="minorEastAsia" w:hAnsi="Times"/>
              </w:rPr>
              <w:br/>
            </m:r>
          </m:oMath>
          <m:oMath>
            <m:r>
              <w:rPr>
                <w:rFonts w:ascii="Cambria Math" w:hAnsi="Cambria Math"/>
              </w:rPr>
              <m:t>6</m:t>
            </m:r>
            <m:r>
              <w:rPr>
                <w:rFonts w:ascii="Cambria Math" w:hAnsi="Cambria Math"/>
              </w:rPr>
              <m:t>h</m:t>
            </m:r>
            <m:r>
              <m:rPr>
                <m:aln/>
              </m:rPr>
              <w:rPr>
                <w:rFonts w:ascii="Cambria Math" w:hAnsi="Cambria Math"/>
              </w:rPr>
              <m:t>=68-14</m:t>
            </m:r>
          </m:oMath>
        </m:oMathPara>
      </w:del>
      <m:oMathPara>
        <m:oMath>
          <m:r>
            <m:rPr>
              <m:sty m:val="p"/>
            </m:rPr>
            <w:rPr>
              <w:rFonts w:ascii="Times" w:eastAsiaTheme="minorEastAsia" w:hAnsi="Times"/>
            </w:rPr>
            <w:br/>
          </m:r>
        </m:oMath>
        <m:oMath>
          <m:r>
            <w:rPr>
              <w:rFonts w:ascii="Cambria Math" w:hAnsi="Cambria Math"/>
            </w:rPr>
            <m:t>h</m:t>
          </m:r>
          <m:r>
            <m:rPr>
              <m:aln/>
            </m:rPr>
            <w:rPr>
              <w:rFonts w:ascii="Cambria Math" w:hAnsi="Cambria Math"/>
            </w:rPr>
            <m:t>=</m:t>
          </m:r>
          <m:f>
            <m:fPr>
              <m:ctrlPr>
                <w:rPr>
                  <w:rFonts w:ascii="Cambria Math" w:hAnsi="Cambria Math"/>
                  <w:i/>
                </w:rPr>
              </m:ctrlPr>
            </m:fPr>
            <m:num>
              <m:r>
                <w:rPr>
                  <w:rFonts w:ascii="Cambria Math" w:hAnsi="Cambria Math"/>
                </w:rPr>
                <m:t>54</m:t>
              </m:r>
            </m:num>
            <m:den>
              <m:r>
                <w:rPr>
                  <w:rFonts w:ascii="Cambria Math" w:hAnsi="Cambria Math"/>
                </w:rPr>
                <m:t>6</m:t>
              </m:r>
            </m:den>
          </m:f>
          <m:r>
            <m:rPr>
              <m:sty m:val="p"/>
            </m:rPr>
            <w:rPr>
              <w:rFonts w:ascii="Times" w:eastAsiaTheme="minorEastAsia" w:hAnsi="Times"/>
            </w:rPr>
            <w:br/>
          </m:r>
        </m:oMath>
        <m:oMath>
          <m:r>
            <w:rPr>
              <w:rFonts w:ascii="Cambria Math" w:hAnsi="Cambria Math"/>
            </w:rPr>
            <m:t>h</m:t>
          </m:r>
          <m:r>
            <m:rPr>
              <m:aln/>
            </m:rPr>
            <w:rPr>
              <w:rFonts w:ascii="Cambria Math" w:hAnsi="Cambria Math"/>
            </w:rPr>
            <m:t>=9</m:t>
          </m:r>
        </m:oMath>
      </m:oMathPara>
    </w:p>
    <w:p w14:paraId="436F47C7" w14:textId="77777777" w:rsidR="00730D8E" w:rsidRDefault="00730D8E" w:rsidP="00730D8E">
      <w:pPr>
        <w:tabs>
          <w:tab w:val="right" w:pos="8498"/>
        </w:tabs>
        <w:spacing w:after="0"/>
        <w:jc w:val="both"/>
        <w:rPr>
          <w:rFonts w:ascii="Times" w:hAnsi="Times"/>
        </w:rPr>
      </w:pPr>
    </w:p>
    <w:p w14:paraId="51CB62EE" w14:textId="77777777" w:rsidR="00F97BA7" w:rsidRDefault="007976FF">
      <w:pPr>
        <w:tabs>
          <w:tab w:val="right" w:pos="8498"/>
        </w:tabs>
        <w:spacing w:after="0"/>
        <w:ind w:left="708"/>
        <w:rPr>
          <w:ins w:id="1507" w:author="Edgar Josué Malagón Montaña" w:date="2015-11-12T08:56:00Z"/>
          <w:rFonts w:ascii="Times" w:hAnsi="Times"/>
        </w:rPr>
        <w:pPrChange w:id="1508" w:author="Edgar Josué Malagón Montaña" w:date="2015-11-12T08:55:00Z">
          <w:pPr>
            <w:tabs>
              <w:tab w:val="right" w:pos="8498"/>
            </w:tabs>
            <w:spacing w:after="0"/>
          </w:pPr>
        </w:pPrChange>
      </w:pPr>
      <w:r>
        <w:rPr>
          <w:rFonts w:ascii="Times" w:hAnsi="Times"/>
        </w:rPr>
        <w:t>Este resultado significa que la</w:t>
      </w:r>
      <w:ins w:id="1509" w:author="Edgar Josué Malagón Montaña" w:date="2015-11-12T08:55:00Z">
        <w:r w:rsidR="00F97BA7">
          <w:rPr>
            <w:rFonts w:ascii="Times" w:hAnsi="Times"/>
          </w:rPr>
          <w:t xml:space="preserve"> medida de la</w:t>
        </w:r>
      </w:ins>
      <w:r>
        <w:rPr>
          <w:rFonts w:ascii="Times" w:hAnsi="Times"/>
        </w:rPr>
        <w:t xml:space="preserve"> altura </w:t>
      </w:r>
      <w:ins w:id="1510" w:author="Edgar Josué Malagón Montaña" w:date="2015-11-12T08:55:00Z">
        <w:r w:rsidR="00F97BA7">
          <w:rPr>
            <w:rFonts w:ascii="Times" w:hAnsi="Times"/>
          </w:rPr>
          <w:t xml:space="preserve">del rectángulo </w:t>
        </w:r>
      </w:ins>
      <w:r>
        <w:rPr>
          <w:rFonts w:ascii="Times" w:hAnsi="Times"/>
        </w:rPr>
        <w:t>es de 9 cm</w:t>
      </w:r>
      <w:ins w:id="1511" w:author="Edgar Josué Malagón Montaña" w:date="2015-11-12T08:55:00Z">
        <w:r w:rsidR="00F97BA7">
          <w:rPr>
            <w:rFonts w:ascii="Times" w:hAnsi="Times"/>
          </w:rPr>
          <w:t>,</w:t>
        </w:r>
      </w:ins>
      <w:r>
        <w:rPr>
          <w:rFonts w:ascii="Times" w:hAnsi="Times"/>
        </w:rPr>
        <w:t xml:space="preserve"> y como la</w:t>
      </w:r>
      <w:ins w:id="1512" w:author="Edgar Josué Malagón Montaña" w:date="2015-11-12T08:55:00Z">
        <w:r w:rsidR="00F97BA7">
          <w:rPr>
            <w:rFonts w:ascii="Times" w:hAnsi="Times"/>
          </w:rPr>
          <w:t xml:space="preserve"> medida de la </w:t>
        </w:r>
      </w:ins>
      <w:del w:id="1513" w:author="Edgar Josué Malagón Montaña" w:date="2015-11-12T08:55:00Z">
        <w:r w:rsidDel="00F97BA7">
          <w:rPr>
            <w:rFonts w:ascii="Times" w:hAnsi="Times"/>
          </w:rPr>
          <w:delText xml:space="preserve"> </w:delText>
        </w:r>
      </w:del>
      <w:r>
        <w:rPr>
          <w:rFonts w:ascii="Times" w:hAnsi="Times"/>
        </w:rPr>
        <w:t>base es el doble de la altura excedido en 7</w:t>
      </w:r>
      <w:ins w:id="1514" w:author="Edgar Josué Malagón Montaña" w:date="2015-11-12T08:55:00Z">
        <w:r w:rsidR="00F97BA7">
          <w:rPr>
            <w:rFonts w:ascii="Times" w:hAnsi="Times"/>
          </w:rPr>
          <w:t xml:space="preserve"> cm, se tiene</w:t>
        </w:r>
      </w:ins>
      <w:del w:id="1515" w:author="Edgar Josué Malagón Montaña" w:date="2015-11-12T08:56:00Z">
        <w:r w:rsidDel="00F97BA7">
          <w:rPr>
            <w:rFonts w:ascii="Times" w:hAnsi="Times"/>
          </w:rPr>
          <w:delText xml:space="preserve"> tenemos</w:delText>
        </w:r>
      </w:del>
      <w:r>
        <w:rPr>
          <w:rFonts w:ascii="Times" w:hAnsi="Times"/>
        </w:rPr>
        <w:t xml:space="preserve"> que</w:t>
      </w:r>
      <w:ins w:id="1516" w:author="Edgar Josué Malagón Montaña" w:date="2015-11-12T08:56:00Z">
        <w:r w:rsidR="00F97BA7">
          <w:rPr>
            <w:rFonts w:ascii="Times" w:hAnsi="Times"/>
          </w:rPr>
          <w:t>:</w:t>
        </w:r>
      </w:ins>
    </w:p>
    <w:p w14:paraId="2BE77254" w14:textId="77777777" w:rsidR="00F97BA7" w:rsidRDefault="00F97BA7">
      <w:pPr>
        <w:tabs>
          <w:tab w:val="right" w:pos="8498"/>
        </w:tabs>
        <w:spacing w:after="0"/>
        <w:ind w:left="708"/>
        <w:rPr>
          <w:ins w:id="1517" w:author="Edgar Josué Malagón Montaña" w:date="2015-11-12T08:56:00Z"/>
          <w:rFonts w:ascii="Times" w:hAnsi="Times"/>
        </w:rPr>
        <w:pPrChange w:id="1518" w:author="Edgar Josué Malagón Montaña" w:date="2015-11-12T08:55:00Z">
          <w:pPr>
            <w:tabs>
              <w:tab w:val="right" w:pos="8498"/>
            </w:tabs>
            <w:spacing w:after="0"/>
          </w:pPr>
        </w:pPrChange>
      </w:pPr>
    </w:p>
    <w:p w14:paraId="1F216E4B" w14:textId="3D453B35" w:rsidR="00C75405" w:rsidRDefault="00F97BA7">
      <w:pPr>
        <w:tabs>
          <w:tab w:val="right" w:pos="8498"/>
        </w:tabs>
        <w:spacing w:after="0"/>
        <w:ind w:left="708"/>
        <w:jc w:val="center"/>
        <w:rPr>
          <w:ins w:id="1519" w:author="Edgar Josué Malagón Montaña" w:date="2015-11-12T08:56:00Z"/>
          <w:rFonts w:ascii="Times" w:hAnsi="Times"/>
        </w:rPr>
        <w:pPrChange w:id="1520" w:author="Edgar Josué Malagón Montaña" w:date="2015-11-12T08:56:00Z">
          <w:pPr>
            <w:tabs>
              <w:tab w:val="right" w:pos="8498"/>
            </w:tabs>
            <w:spacing w:after="0"/>
          </w:pPr>
        </w:pPrChange>
      </w:pPr>
      <w:ins w:id="1521" w:author="Edgar Josué Malagón Montaña" w:date="2015-11-12T08:56:00Z">
        <w:r>
          <w:rPr>
            <w:rFonts w:ascii="Times" w:hAnsi="Times"/>
            <w:i/>
          </w:rPr>
          <w:t>b</w:t>
        </w:r>
        <w:r>
          <w:rPr>
            <w:rFonts w:ascii="Times" w:hAnsi="Times"/>
          </w:rPr>
          <w:t xml:space="preserve"> = 2</w:t>
        </w:r>
        <w:r>
          <w:rPr>
            <w:rFonts w:ascii="Times" w:hAnsi="Times"/>
            <w:i/>
          </w:rPr>
          <w:t>h</w:t>
        </w:r>
        <w:r>
          <w:rPr>
            <w:rFonts w:ascii="Times" w:hAnsi="Times"/>
          </w:rPr>
          <w:t xml:space="preserve"> + 7</w:t>
        </w:r>
      </w:ins>
    </w:p>
    <w:p w14:paraId="1D47F9A1" w14:textId="24D7FD78" w:rsidR="00F97BA7" w:rsidRDefault="00F97BA7" w:rsidP="00F97BA7">
      <w:pPr>
        <w:tabs>
          <w:tab w:val="right" w:pos="8498"/>
        </w:tabs>
        <w:spacing w:after="0"/>
        <w:ind w:left="708"/>
        <w:jc w:val="center"/>
        <w:rPr>
          <w:ins w:id="1522" w:author="Edgar Josué Malagón Montaña" w:date="2015-11-12T08:56:00Z"/>
          <w:rFonts w:ascii="Times" w:hAnsi="Times"/>
        </w:rPr>
      </w:pPr>
      <w:ins w:id="1523" w:author="Edgar Josué Malagón Montaña" w:date="2015-11-12T08:56:00Z">
        <w:r>
          <w:rPr>
            <w:rFonts w:ascii="Times" w:hAnsi="Times"/>
            <w:i/>
          </w:rPr>
          <w:t>b</w:t>
        </w:r>
        <w:r>
          <w:rPr>
            <w:rFonts w:ascii="Times" w:hAnsi="Times"/>
          </w:rPr>
          <w:t xml:space="preserve"> = 2(9) + 7</w:t>
        </w:r>
      </w:ins>
    </w:p>
    <w:p w14:paraId="0D23B9DE" w14:textId="64F48F66" w:rsidR="00F97BA7" w:rsidRDefault="00F97BA7" w:rsidP="00F97BA7">
      <w:pPr>
        <w:tabs>
          <w:tab w:val="right" w:pos="8498"/>
        </w:tabs>
        <w:spacing w:after="0"/>
        <w:ind w:left="708"/>
        <w:jc w:val="center"/>
        <w:rPr>
          <w:ins w:id="1524" w:author="Edgar Josué Malagón Montaña" w:date="2015-11-12T08:56:00Z"/>
          <w:rFonts w:ascii="Times" w:hAnsi="Times"/>
        </w:rPr>
      </w:pPr>
      <w:ins w:id="1525" w:author="Edgar Josué Malagón Montaña" w:date="2015-11-12T08:56:00Z">
        <w:r>
          <w:rPr>
            <w:rFonts w:ascii="Times" w:hAnsi="Times"/>
            <w:i/>
          </w:rPr>
          <w:t>b</w:t>
        </w:r>
        <w:r>
          <w:rPr>
            <w:rFonts w:ascii="Times" w:hAnsi="Times"/>
          </w:rPr>
          <w:t xml:space="preserve"> = 18 + 7</w:t>
        </w:r>
      </w:ins>
    </w:p>
    <w:p w14:paraId="2560D47A" w14:textId="14496493" w:rsidR="00F97BA7" w:rsidRDefault="00F97BA7" w:rsidP="00F97BA7">
      <w:pPr>
        <w:tabs>
          <w:tab w:val="right" w:pos="8498"/>
        </w:tabs>
        <w:spacing w:after="0"/>
        <w:ind w:left="708"/>
        <w:jc w:val="center"/>
        <w:rPr>
          <w:ins w:id="1526" w:author="Edgar Josué Malagón Montaña" w:date="2015-11-12T08:57:00Z"/>
          <w:rFonts w:ascii="Times" w:hAnsi="Times"/>
        </w:rPr>
      </w:pPr>
      <w:ins w:id="1527" w:author="Edgar Josué Malagón Montaña" w:date="2015-11-12T08:57:00Z">
        <w:r>
          <w:rPr>
            <w:rFonts w:ascii="Times" w:hAnsi="Times"/>
            <w:i/>
          </w:rPr>
          <w:t>b</w:t>
        </w:r>
        <w:r>
          <w:rPr>
            <w:rFonts w:ascii="Times" w:hAnsi="Times"/>
          </w:rPr>
          <w:t xml:space="preserve"> = </w:t>
        </w:r>
        <w:r w:rsidR="00C53032">
          <w:rPr>
            <w:rFonts w:ascii="Times" w:hAnsi="Times"/>
          </w:rPr>
          <w:t>25</w:t>
        </w:r>
      </w:ins>
    </w:p>
    <w:p w14:paraId="152E1ED0" w14:textId="77777777" w:rsidR="00F97BA7" w:rsidRDefault="00F97BA7" w:rsidP="00F97BA7">
      <w:pPr>
        <w:tabs>
          <w:tab w:val="right" w:pos="8498"/>
        </w:tabs>
        <w:spacing w:after="0"/>
        <w:ind w:left="708"/>
        <w:jc w:val="center"/>
        <w:rPr>
          <w:ins w:id="1528" w:author="Edgar Josué Malagón Montaña" w:date="2015-11-12T08:56:00Z"/>
          <w:rFonts w:ascii="Times" w:hAnsi="Times"/>
        </w:rPr>
      </w:pPr>
    </w:p>
    <w:p w14:paraId="46D38FEC" w14:textId="5EA42342" w:rsidR="00F97BA7" w:rsidRPr="00F97BA7" w:rsidDel="00C53032" w:rsidRDefault="00F97BA7">
      <w:pPr>
        <w:tabs>
          <w:tab w:val="right" w:pos="8498"/>
        </w:tabs>
        <w:spacing w:after="0"/>
        <w:ind w:left="708"/>
        <w:jc w:val="center"/>
        <w:rPr>
          <w:del w:id="1529" w:author="Edgar Josué Malagón Montaña" w:date="2015-11-12T09:01:00Z"/>
          <w:rFonts w:ascii="Times" w:hAnsi="Times"/>
        </w:rPr>
        <w:pPrChange w:id="1530" w:author="Edgar Josué Malagón Montaña" w:date="2015-11-12T08:56:00Z">
          <w:pPr>
            <w:tabs>
              <w:tab w:val="right" w:pos="8498"/>
            </w:tabs>
            <w:spacing w:after="0"/>
          </w:pPr>
        </w:pPrChange>
      </w:pPr>
    </w:p>
    <w:p w14:paraId="6090F448" w14:textId="59E97C3B" w:rsidR="00C75405" w:rsidDel="00C53032" w:rsidRDefault="00C75405" w:rsidP="00EF20F7">
      <w:pPr>
        <w:tabs>
          <w:tab w:val="right" w:pos="8498"/>
        </w:tabs>
        <w:spacing w:after="0"/>
        <w:rPr>
          <w:del w:id="1531" w:author="Edgar Josué Malagón Montaña" w:date="2015-11-12T09:01:00Z"/>
          <w:rFonts w:ascii="Times" w:hAnsi="Times"/>
        </w:rPr>
      </w:pPr>
    </w:p>
    <w:p w14:paraId="33F86179" w14:textId="7FEB63C8" w:rsidR="007976FF" w:rsidRPr="000811FD" w:rsidDel="00C53032" w:rsidRDefault="007976FF" w:rsidP="007976FF">
      <w:pPr>
        <w:tabs>
          <w:tab w:val="right" w:pos="8498"/>
        </w:tabs>
        <w:spacing w:after="0"/>
        <w:jc w:val="both"/>
        <w:rPr>
          <w:del w:id="1532" w:author="Edgar Josué Malagón Montaña" w:date="2015-11-12T09:01:00Z"/>
          <w:rFonts w:ascii="Times" w:eastAsiaTheme="minorEastAsia" w:hAnsi="Times"/>
        </w:rPr>
      </w:pPr>
      <w:del w:id="1533" w:author="Edgar Josué Malagón Montaña" w:date="2015-11-12T09:01:00Z">
        <m:oMathPara>
          <m:oMath>
            <m:r>
              <w:rPr>
                <w:rFonts w:ascii="Cambria Math" w:eastAsiaTheme="minorEastAsia" w:hAnsi="Cambria Math"/>
              </w:rPr>
              <m:t>b</m:t>
            </m:r>
            <m:r>
              <m:rPr>
                <m:aln/>
              </m:rPr>
              <w:rPr>
                <w:rFonts w:ascii="Cambria Math" w:eastAsiaTheme="minorEastAsia" w:hAnsi="Cambria Math"/>
              </w:rPr>
              <m:t>=2</m:t>
            </m:r>
            <m:r>
              <w:rPr>
                <w:rFonts w:ascii="Cambria Math" w:eastAsiaTheme="minorEastAsia" w:hAnsi="Cambria Math"/>
              </w:rPr>
              <m:t>h+</m:t>
            </m:r>
            <m:r>
              <w:rPr>
                <w:rFonts w:ascii="Cambria Math" w:eastAsiaTheme="minorEastAsia" w:hAnsi="Cambria Math"/>
              </w:rPr>
              <m:t>7</m:t>
            </m:r>
            <m:r>
              <m:rPr>
                <m:sty m:val="p"/>
              </m:rPr>
              <w:rPr>
                <w:rFonts w:ascii="Times" w:eastAsiaTheme="minorEastAsia" w:hAnsi="Times"/>
              </w:rPr>
              <w:br/>
            </m:r>
          </m:oMath>
          <m:oMath>
            <m:r>
              <w:rPr>
                <w:rFonts w:ascii="Cambria Math" w:eastAsiaTheme="minorEastAsia" w:hAnsi="Cambria Math"/>
              </w:rPr>
              <m:t>b</m:t>
            </m:r>
            <m:r>
              <m:rPr>
                <m:aln/>
              </m:rP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9</m:t>
                </m:r>
              </m:e>
            </m:d>
            <m:r>
              <w:rPr>
                <w:rFonts w:ascii="Cambria Math" w:eastAsiaTheme="minorEastAsia" w:hAnsi="Cambria Math"/>
              </w:rPr>
              <m:t>+7</m:t>
            </m:r>
            <m:r>
              <m:rPr>
                <m:sty m:val="p"/>
              </m:rPr>
              <w:rPr>
                <w:rFonts w:ascii="Times" w:eastAsiaTheme="minorEastAsia" w:hAnsi="Times"/>
              </w:rPr>
              <w:br/>
            </m:r>
          </m:oMath>
          <m:oMath>
            <m:r>
              <w:rPr>
                <w:rFonts w:ascii="Cambria Math" w:eastAsiaTheme="minorEastAsia" w:hAnsi="Cambria Math"/>
              </w:rPr>
              <m:t>b</m:t>
            </m:r>
            <m:r>
              <m:rPr>
                <m:aln/>
              </m:rPr>
              <w:rPr>
                <w:rFonts w:ascii="Cambria Math" w:eastAsiaTheme="minorEastAsia" w:hAnsi="Cambria Math"/>
              </w:rPr>
              <m:t>=18+7</m:t>
            </m:r>
            <m:r>
              <m:rPr>
                <m:sty m:val="p"/>
              </m:rPr>
              <w:rPr>
                <w:rFonts w:ascii="Times" w:eastAsiaTheme="minorEastAsia" w:hAnsi="Times"/>
              </w:rPr>
              <w:br/>
            </m:r>
          </m:oMath>
          <m:oMath>
            <m:r>
              <w:rPr>
                <w:rFonts w:ascii="Cambria Math" w:eastAsiaTheme="minorEastAsia" w:hAnsi="Cambria Math"/>
              </w:rPr>
              <m:t>b</m:t>
            </m:r>
            <m:r>
              <m:rPr>
                <m:aln/>
              </m:rPr>
              <w:rPr>
                <w:rFonts w:ascii="Cambria Math" w:eastAsiaTheme="minorEastAsia" w:hAnsi="Cambria Math"/>
              </w:rPr>
              <m:t>=25</m:t>
            </m:r>
          </m:oMath>
        </m:oMathPara>
      </w:del>
    </w:p>
    <w:p w14:paraId="5AC02756" w14:textId="77777777" w:rsidR="000811FD" w:rsidRPr="003F615E" w:rsidRDefault="000811FD" w:rsidP="007976FF">
      <w:pPr>
        <w:tabs>
          <w:tab w:val="right" w:pos="8498"/>
        </w:tabs>
        <w:spacing w:after="0"/>
        <w:jc w:val="both"/>
        <w:rPr>
          <w:rFonts w:ascii="Times" w:eastAsiaTheme="minorEastAsia" w:hAnsi="Times"/>
        </w:rPr>
      </w:pPr>
    </w:p>
    <w:p w14:paraId="18B1F9EB" w14:textId="77777777" w:rsidR="003F615E" w:rsidRDefault="003F615E">
      <w:pPr>
        <w:tabs>
          <w:tab w:val="right" w:pos="8498"/>
        </w:tabs>
        <w:spacing w:after="0"/>
        <w:ind w:left="708"/>
        <w:jc w:val="both"/>
        <w:rPr>
          <w:rFonts w:ascii="Times" w:eastAsiaTheme="minorEastAsia" w:hAnsi="Times"/>
        </w:rPr>
        <w:pPrChange w:id="1534" w:author="Edgar Josué Malagón Montaña" w:date="2015-11-12T09:01:00Z">
          <w:pPr>
            <w:tabs>
              <w:tab w:val="right" w:pos="8498"/>
            </w:tabs>
            <w:spacing w:after="0"/>
            <w:jc w:val="both"/>
          </w:pPr>
        </w:pPrChange>
      </w:pPr>
      <w:r>
        <w:rPr>
          <w:rFonts w:ascii="Times" w:eastAsiaTheme="minorEastAsia" w:hAnsi="Times"/>
        </w:rPr>
        <w:t>Podemos concluir que la base mide 25 cm, por tanto las dimensiones del rectángulo son altura 9 cm y base 25 cm.</w:t>
      </w:r>
    </w:p>
    <w:p w14:paraId="7ECD6085" w14:textId="77777777" w:rsidR="000811FD" w:rsidRDefault="000811FD" w:rsidP="007976FF">
      <w:pPr>
        <w:tabs>
          <w:tab w:val="right" w:pos="8498"/>
        </w:tabs>
        <w:spacing w:after="0"/>
        <w:jc w:val="both"/>
        <w:rPr>
          <w:rFonts w:ascii="Times" w:eastAsiaTheme="minorEastAsia" w:hAnsi="Times"/>
        </w:rPr>
      </w:pPr>
    </w:p>
    <w:p w14:paraId="27FCB857" w14:textId="4ACD1C67" w:rsidR="000811FD" w:rsidDel="0037441C" w:rsidRDefault="000811FD" w:rsidP="007976FF">
      <w:pPr>
        <w:tabs>
          <w:tab w:val="right" w:pos="8498"/>
        </w:tabs>
        <w:spacing w:after="0"/>
        <w:jc w:val="both"/>
        <w:rPr>
          <w:del w:id="1535" w:author="Edgar Josué Malagón Montaña" w:date="2015-11-12T09:01:00Z"/>
          <w:rFonts w:ascii="Times" w:eastAsiaTheme="minorEastAsia" w:hAnsi="Times"/>
        </w:rPr>
      </w:pPr>
      <w:del w:id="1536" w:author="Edgar Josué Malagón Montaña" w:date="2015-11-12T09:01:00Z">
        <w:r w:rsidDel="0037441C">
          <w:rPr>
            <w:rFonts w:ascii="Times" w:eastAsiaTheme="minorEastAsia" w:hAnsi="Times"/>
          </w:rPr>
          <w:delText>Ejemplo 3</w:delText>
        </w:r>
      </w:del>
    </w:p>
    <w:p w14:paraId="2538BC58" w14:textId="7ED20AD1" w:rsidR="000811FD" w:rsidRPr="0037441C" w:rsidRDefault="00A71CD0">
      <w:pPr>
        <w:pStyle w:val="Prrafodelista"/>
        <w:numPr>
          <w:ilvl w:val="0"/>
          <w:numId w:val="11"/>
        </w:numPr>
        <w:tabs>
          <w:tab w:val="right" w:pos="8498"/>
        </w:tabs>
        <w:spacing w:after="0"/>
        <w:jc w:val="both"/>
        <w:rPr>
          <w:rFonts w:ascii="Times" w:eastAsiaTheme="minorEastAsia" w:hAnsi="Times"/>
          <w:rPrChange w:id="1537" w:author="Edgar Josué Malagón Montaña" w:date="2015-11-12T09:01:00Z">
            <w:rPr/>
          </w:rPrChange>
        </w:rPr>
        <w:pPrChange w:id="1538" w:author="Edgar Josué Malagón Montaña" w:date="2015-11-12T09:01:00Z">
          <w:pPr>
            <w:tabs>
              <w:tab w:val="right" w:pos="8498"/>
            </w:tabs>
            <w:spacing w:after="0"/>
            <w:jc w:val="both"/>
          </w:pPr>
        </w:pPrChange>
      </w:pPr>
      <w:r w:rsidRPr="0037441C">
        <w:rPr>
          <w:rFonts w:ascii="Times" w:eastAsiaTheme="minorEastAsia" w:hAnsi="Times"/>
          <w:rPrChange w:id="1539" w:author="Edgar Josué Malagón Montaña" w:date="2015-11-12T09:01:00Z">
            <w:rPr/>
          </w:rPrChange>
        </w:rPr>
        <w:t>Andrés ha comprado para sus útiles escolares un esfero y tres cuadernos, sabe que el precio del esfero es de $1200 y que e</w:t>
      </w:r>
      <w:ins w:id="1540" w:author="Edgar Josué Malagón Montaña" w:date="2015-11-12T09:11:00Z">
        <w:r w:rsidR="0020375A">
          <w:rPr>
            <w:rFonts w:ascii="Times" w:eastAsiaTheme="minorEastAsia" w:hAnsi="Times"/>
          </w:rPr>
          <w:t>l</w:t>
        </w:r>
      </w:ins>
      <w:del w:id="1541" w:author="Edgar Josué Malagón Montaña" w:date="2015-11-12T09:11:00Z">
        <w:r w:rsidRPr="0037441C" w:rsidDel="0020375A">
          <w:rPr>
            <w:rFonts w:ascii="Times" w:eastAsiaTheme="minorEastAsia" w:hAnsi="Times"/>
            <w:rPrChange w:id="1542" w:author="Edgar Josué Malagón Montaña" w:date="2015-11-12T09:01:00Z">
              <w:rPr/>
            </w:rPrChange>
          </w:rPr>
          <w:delText>n</w:delText>
        </w:r>
      </w:del>
      <w:r w:rsidRPr="0037441C">
        <w:rPr>
          <w:rFonts w:ascii="Times" w:eastAsiaTheme="minorEastAsia" w:hAnsi="Times"/>
          <w:rPrChange w:id="1543" w:author="Edgar Josué Malagón Montaña" w:date="2015-11-12T09:01:00Z">
            <w:rPr/>
          </w:rPrChange>
        </w:rPr>
        <w:t xml:space="preserve"> total de la factura de cobro es de $9300, ¿</w:t>
      </w:r>
      <w:del w:id="1544" w:author="Edgar Josué Malagón Montaña" w:date="2015-11-12T09:11:00Z">
        <w:r w:rsidRPr="0037441C" w:rsidDel="0020375A">
          <w:rPr>
            <w:rFonts w:ascii="Times" w:eastAsiaTheme="minorEastAsia" w:hAnsi="Times"/>
            <w:rPrChange w:id="1545" w:author="Edgar Josué Malagón Montaña" w:date="2015-11-12T09:01:00Z">
              <w:rPr/>
            </w:rPrChange>
          </w:rPr>
          <w:delText>C</w:delText>
        </w:r>
      </w:del>
      <w:ins w:id="1546" w:author="Edgar Josué Malagón Montaña" w:date="2015-11-12T09:11:00Z">
        <w:r w:rsidR="0020375A">
          <w:rPr>
            <w:rFonts w:ascii="Times" w:eastAsiaTheme="minorEastAsia" w:hAnsi="Times"/>
          </w:rPr>
          <w:t>c</w:t>
        </w:r>
      </w:ins>
      <w:r w:rsidRPr="0037441C">
        <w:rPr>
          <w:rFonts w:ascii="Times" w:eastAsiaTheme="minorEastAsia" w:hAnsi="Times"/>
          <w:rPrChange w:id="1547" w:author="Edgar Josué Malagón Montaña" w:date="2015-11-12T09:01:00Z">
            <w:rPr/>
          </w:rPrChange>
        </w:rPr>
        <w:t>uál es el precio que se cobró a Andrés por cada cuaderno?</w:t>
      </w:r>
    </w:p>
    <w:p w14:paraId="0C9E548A" w14:textId="77777777" w:rsidR="00A71CD0" w:rsidRDefault="00A71CD0" w:rsidP="007976FF">
      <w:pPr>
        <w:tabs>
          <w:tab w:val="right" w:pos="8498"/>
        </w:tabs>
        <w:spacing w:after="0"/>
        <w:jc w:val="both"/>
        <w:rPr>
          <w:rFonts w:ascii="Times" w:eastAsiaTheme="minorEastAsia" w:hAnsi="Times"/>
        </w:rPr>
      </w:pPr>
    </w:p>
    <w:p w14:paraId="311DDA12" w14:textId="5AF5ED02" w:rsidR="00A71CD0" w:rsidRDefault="00A71CD0">
      <w:pPr>
        <w:tabs>
          <w:tab w:val="right" w:pos="8498"/>
        </w:tabs>
        <w:spacing w:after="0"/>
        <w:ind w:left="360"/>
        <w:jc w:val="both"/>
        <w:rPr>
          <w:rFonts w:ascii="Times" w:eastAsiaTheme="minorEastAsia" w:hAnsi="Times"/>
        </w:rPr>
        <w:pPrChange w:id="1548" w:author="Edgar Josué Malagón Montaña" w:date="2015-11-12T09:11:00Z">
          <w:pPr>
            <w:tabs>
              <w:tab w:val="right" w:pos="8498"/>
            </w:tabs>
            <w:spacing w:after="0"/>
            <w:jc w:val="both"/>
          </w:pPr>
        </w:pPrChange>
      </w:pPr>
      <w:r>
        <w:rPr>
          <w:rFonts w:ascii="Times" w:eastAsiaTheme="minorEastAsia" w:hAnsi="Times"/>
        </w:rPr>
        <w:t>Incógnitas</w:t>
      </w:r>
      <w:ins w:id="1549" w:author="Edgar Josué Malagón Montaña" w:date="2015-11-12T09:11:00Z">
        <w:r w:rsidR="0020375A">
          <w:rPr>
            <w:rFonts w:ascii="Times" w:eastAsiaTheme="minorEastAsia" w:hAnsi="Times"/>
          </w:rPr>
          <w:t>:</w:t>
        </w:r>
      </w:ins>
    </w:p>
    <w:p w14:paraId="6143B742" w14:textId="0F49F897" w:rsidR="00A71CD0" w:rsidDel="0020375A" w:rsidRDefault="00A71CD0" w:rsidP="007976FF">
      <w:pPr>
        <w:tabs>
          <w:tab w:val="right" w:pos="8498"/>
        </w:tabs>
        <w:spacing w:after="0"/>
        <w:jc w:val="both"/>
        <w:rPr>
          <w:del w:id="1550" w:author="Edgar Josué Malagón Montaña" w:date="2015-11-12T09:11:00Z"/>
          <w:rFonts w:ascii="Times" w:eastAsiaTheme="minorEastAsia" w:hAnsi="Times"/>
        </w:rPr>
      </w:pPr>
    </w:p>
    <w:p w14:paraId="7DDA4D31" w14:textId="279253F3" w:rsidR="00A71CD0" w:rsidRDefault="00A71CD0">
      <w:pPr>
        <w:tabs>
          <w:tab w:val="right" w:pos="8498"/>
        </w:tabs>
        <w:spacing w:after="0"/>
        <w:ind w:left="708"/>
        <w:jc w:val="both"/>
        <w:rPr>
          <w:rFonts w:ascii="Times" w:eastAsiaTheme="minorEastAsia" w:hAnsi="Times"/>
        </w:rPr>
        <w:pPrChange w:id="1551" w:author="Edgar Josué Malagón Montaña" w:date="2015-11-12T09:11:00Z">
          <w:pPr>
            <w:tabs>
              <w:tab w:val="right" w:pos="8498"/>
            </w:tabs>
            <w:spacing w:after="0"/>
            <w:jc w:val="both"/>
          </w:pPr>
        </w:pPrChange>
      </w:pPr>
      <w:r>
        <w:rPr>
          <w:rFonts w:ascii="Times" w:eastAsiaTheme="minorEastAsia" w:hAnsi="Times"/>
        </w:rPr>
        <w:t xml:space="preserve">El precio de cada cuaderno, que llamaremos </w:t>
      </w:r>
      <w:r w:rsidRPr="0020375A">
        <w:rPr>
          <w:rFonts w:ascii="Times" w:eastAsiaTheme="minorEastAsia" w:hAnsi="Times"/>
          <w:i/>
          <w:rPrChange w:id="1552" w:author="Edgar Josué Malagón Montaña" w:date="2015-11-12T09:11:00Z">
            <w:rPr>
              <w:rFonts w:ascii="Times" w:eastAsiaTheme="minorEastAsia" w:hAnsi="Times"/>
            </w:rPr>
          </w:rPrChange>
        </w:rPr>
        <w:t>x</w:t>
      </w:r>
      <w:r>
        <w:rPr>
          <w:rFonts w:ascii="Times" w:eastAsiaTheme="minorEastAsia" w:hAnsi="Times"/>
        </w:rPr>
        <w:t>, como son tres cuadernos entonces el precio es 3</w:t>
      </w:r>
      <w:r w:rsidRPr="0020375A">
        <w:rPr>
          <w:rFonts w:ascii="Times" w:eastAsiaTheme="minorEastAsia" w:hAnsi="Times"/>
          <w:i/>
          <w:rPrChange w:id="1553" w:author="Edgar Josué Malagón Montaña" w:date="2015-11-12T09:11:00Z">
            <w:rPr>
              <w:rFonts w:ascii="Times" w:eastAsiaTheme="minorEastAsia" w:hAnsi="Times"/>
            </w:rPr>
          </w:rPrChange>
        </w:rPr>
        <w:t>x</w:t>
      </w:r>
      <w:ins w:id="1554" w:author="Edgar Josué Malagón Montaña" w:date="2015-11-12T09:11:00Z">
        <w:r w:rsidR="0020375A">
          <w:rPr>
            <w:rFonts w:ascii="Times" w:eastAsiaTheme="minorEastAsia" w:hAnsi="Times"/>
            <w:i/>
          </w:rPr>
          <w:t>.</w:t>
        </w:r>
      </w:ins>
    </w:p>
    <w:p w14:paraId="3AD0586C" w14:textId="77777777" w:rsidR="00A71CD0" w:rsidRDefault="00A71CD0" w:rsidP="007976FF">
      <w:pPr>
        <w:tabs>
          <w:tab w:val="right" w:pos="8498"/>
        </w:tabs>
        <w:spacing w:after="0"/>
        <w:jc w:val="both"/>
        <w:rPr>
          <w:rFonts w:ascii="Times" w:eastAsiaTheme="minorEastAsia" w:hAnsi="Times"/>
        </w:rPr>
      </w:pPr>
    </w:p>
    <w:p w14:paraId="65DCF861" w14:textId="58A460CB" w:rsidR="00A71CD0" w:rsidRDefault="0020375A" w:rsidP="0020375A">
      <w:pPr>
        <w:tabs>
          <w:tab w:val="right" w:pos="8498"/>
        </w:tabs>
        <w:spacing w:after="0"/>
        <w:jc w:val="both"/>
        <w:rPr>
          <w:rFonts w:ascii="Times" w:eastAsiaTheme="minorEastAsia" w:hAnsi="Times"/>
        </w:rPr>
      </w:pPr>
      <w:ins w:id="1555" w:author="Edgar Josué Malagón Montaña" w:date="2015-11-12T09:12:00Z">
        <w:r>
          <w:rPr>
            <w:rFonts w:ascii="Times" w:eastAsiaTheme="minorEastAsia" w:hAnsi="Times"/>
          </w:rPr>
          <w:t xml:space="preserve">     </w:t>
        </w:r>
      </w:ins>
      <w:r w:rsidR="00A71CD0">
        <w:rPr>
          <w:rFonts w:ascii="Times" w:eastAsiaTheme="minorEastAsia" w:hAnsi="Times"/>
        </w:rPr>
        <w:t>Datos</w:t>
      </w:r>
      <w:ins w:id="1556" w:author="Edgar Josué Malagón Montaña" w:date="2015-11-12T09:11:00Z">
        <w:r>
          <w:rPr>
            <w:rFonts w:ascii="Times" w:eastAsiaTheme="minorEastAsia" w:hAnsi="Times"/>
          </w:rPr>
          <w:t>:</w:t>
        </w:r>
      </w:ins>
    </w:p>
    <w:p w14:paraId="69319693" w14:textId="4D9604FB" w:rsidR="00A71CD0" w:rsidDel="0020375A" w:rsidRDefault="00A71CD0" w:rsidP="007976FF">
      <w:pPr>
        <w:tabs>
          <w:tab w:val="right" w:pos="8498"/>
        </w:tabs>
        <w:spacing w:after="0"/>
        <w:jc w:val="both"/>
        <w:rPr>
          <w:del w:id="1557" w:author="Edgar Josué Malagón Montaña" w:date="2015-11-12T09:11:00Z"/>
          <w:rFonts w:ascii="Times" w:eastAsiaTheme="minorEastAsia" w:hAnsi="Times"/>
        </w:rPr>
      </w:pPr>
    </w:p>
    <w:p w14:paraId="2E6A707A" w14:textId="3522376B" w:rsidR="00A71CD0" w:rsidRDefault="00A71CD0">
      <w:pPr>
        <w:tabs>
          <w:tab w:val="right" w:pos="8498"/>
        </w:tabs>
        <w:spacing w:after="0"/>
        <w:ind w:left="708"/>
        <w:jc w:val="both"/>
        <w:rPr>
          <w:rFonts w:ascii="Times" w:eastAsiaTheme="minorEastAsia" w:hAnsi="Times"/>
        </w:rPr>
        <w:pPrChange w:id="1558" w:author="Edgar Josué Malagón Montaña" w:date="2015-11-12T09:11:00Z">
          <w:pPr>
            <w:tabs>
              <w:tab w:val="right" w:pos="8498"/>
            </w:tabs>
            <w:spacing w:after="0"/>
            <w:jc w:val="both"/>
          </w:pPr>
        </w:pPrChange>
      </w:pPr>
      <w:r>
        <w:rPr>
          <w:rFonts w:ascii="Times" w:eastAsiaTheme="minorEastAsia" w:hAnsi="Times"/>
        </w:rPr>
        <w:t>Un esfero vale $1200 y el costo total de la compra es de $9300</w:t>
      </w:r>
      <w:ins w:id="1559" w:author="Edgar Josué Malagón Montaña" w:date="2015-11-12T09:12:00Z">
        <w:r w:rsidR="0020375A">
          <w:rPr>
            <w:rFonts w:ascii="Times" w:eastAsiaTheme="minorEastAsia" w:hAnsi="Times"/>
          </w:rPr>
          <w:t>.</w:t>
        </w:r>
      </w:ins>
    </w:p>
    <w:p w14:paraId="4469C173" w14:textId="77777777" w:rsidR="00A71CD0" w:rsidRDefault="00A71CD0" w:rsidP="007976FF">
      <w:pPr>
        <w:tabs>
          <w:tab w:val="right" w:pos="8498"/>
        </w:tabs>
        <w:spacing w:after="0"/>
        <w:jc w:val="both"/>
        <w:rPr>
          <w:rFonts w:ascii="Times" w:eastAsiaTheme="minorEastAsia" w:hAnsi="Times"/>
        </w:rPr>
      </w:pPr>
    </w:p>
    <w:p w14:paraId="282F3D68" w14:textId="25AF2EEB" w:rsidR="00A71CD0" w:rsidRDefault="0020375A" w:rsidP="0020375A">
      <w:pPr>
        <w:tabs>
          <w:tab w:val="right" w:pos="8498"/>
        </w:tabs>
        <w:spacing w:after="0"/>
        <w:ind w:left="284"/>
        <w:jc w:val="both"/>
        <w:rPr>
          <w:rFonts w:ascii="Times" w:eastAsiaTheme="minorEastAsia" w:hAnsi="Times"/>
        </w:rPr>
      </w:pPr>
      <w:ins w:id="1560" w:author="Edgar Josué Malagón Montaña" w:date="2015-11-12T09:12:00Z">
        <w:r>
          <w:rPr>
            <w:rFonts w:ascii="Times" w:eastAsiaTheme="minorEastAsia" w:hAnsi="Times"/>
          </w:rPr>
          <w:t xml:space="preserve">La </w:t>
        </w:r>
      </w:ins>
      <w:del w:id="1561" w:author="Edgar Josué Malagón Montaña" w:date="2015-11-12T09:12:00Z">
        <w:r w:rsidR="00A71CD0" w:rsidDel="0020375A">
          <w:rPr>
            <w:rFonts w:ascii="Times" w:eastAsiaTheme="minorEastAsia" w:hAnsi="Times"/>
          </w:rPr>
          <w:delText>E</w:delText>
        </w:r>
      </w:del>
      <w:ins w:id="1562" w:author="Edgar Josué Malagón Montaña" w:date="2015-11-12T09:12:00Z">
        <w:r>
          <w:rPr>
            <w:rFonts w:ascii="Times" w:eastAsiaTheme="minorEastAsia" w:hAnsi="Times"/>
          </w:rPr>
          <w:t>e</w:t>
        </w:r>
      </w:ins>
      <w:r w:rsidR="00A71CD0">
        <w:rPr>
          <w:rFonts w:ascii="Times" w:eastAsiaTheme="minorEastAsia" w:hAnsi="Times"/>
        </w:rPr>
        <w:t xml:space="preserve">cuación a resolver es el costo del esfero más el costo de los tres cuadernos, por tanto </w:t>
      </w:r>
      <w:ins w:id="1563" w:author="Edgar Josué Malagón Montaña" w:date="2015-11-12T09:12:00Z">
        <w:r>
          <w:rPr>
            <w:rFonts w:ascii="Times" w:eastAsiaTheme="minorEastAsia" w:hAnsi="Times"/>
          </w:rPr>
          <w:t>se puede</w:t>
        </w:r>
      </w:ins>
      <w:del w:id="1564" w:author="Edgar Josué Malagón Montaña" w:date="2015-11-12T09:12:00Z">
        <w:r w:rsidR="00A71CD0" w:rsidDel="0020375A">
          <w:rPr>
            <w:rFonts w:ascii="Times" w:eastAsiaTheme="minorEastAsia" w:hAnsi="Times"/>
          </w:rPr>
          <w:delText>podemos</w:delText>
        </w:r>
      </w:del>
      <w:r w:rsidR="00A71CD0">
        <w:rPr>
          <w:rFonts w:ascii="Times" w:eastAsiaTheme="minorEastAsia" w:hAnsi="Times"/>
        </w:rPr>
        <w:t xml:space="preserve"> proponer la siguiente ecuación</w:t>
      </w:r>
      <w:ins w:id="1565" w:author="Edgar Josué Malagón Montaña" w:date="2015-11-12T09:12:00Z">
        <w:r>
          <w:rPr>
            <w:rFonts w:ascii="Times" w:eastAsiaTheme="minorEastAsia" w:hAnsi="Times"/>
          </w:rPr>
          <w:t>:</w:t>
        </w:r>
      </w:ins>
      <w:del w:id="1566" w:author="Edgar Josué Malagón Montaña" w:date="2015-11-12T09:12:00Z">
        <w:r w:rsidR="00A71CD0" w:rsidDel="0020375A">
          <w:rPr>
            <w:rFonts w:ascii="Times" w:eastAsiaTheme="minorEastAsia" w:hAnsi="Times"/>
          </w:rPr>
          <w:delText>.</w:delText>
        </w:r>
      </w:del>
    </w:p>
    <w:p w14:paraId="37539673" w14:textId="77777777" w:rsidR="00A71CD0" w:rsidRDefault="00A71CD0" w:rsidP="007976FF">
      <w:pPr>
        <w:tabs>
          <w:tab w:val="right" w:pos="8498"/>
        </w:tabs>
        <w:spacing w:after="0"/>
        <w:jc w:val="both"/>
        <w:rPr>
          <w:ins w:id="1567" w:author="Edgar Josué Malagón Montaña" w:date="2015-11-12T09:12:00Z"/>
          <w:rFonts w:ascii="Times" w:eastAsiaTheme="minorEastAsia" w:hAnsi="Times"/>
        </w:rPr>
      </w:pPr>
    </w:p>
    <w:p w14:paraId="57BA9174" w14:textId="24DE7AFF" w:rsidR="0020375A" w:rsidRPr="0020375A" w:rsidRDefault="0020375A">
      <w:pPr>
        <w:tabs>
          <w:tab w:val="right" w:pos="8498"/>
        </w:tabs>
        <w:spacing w:after="0"/>
        <w:jc w:val="center"/>
        <w:rPr>
          <w:rFonts w:ascii="Times" w:eastAsiaTheme="minorEastAsia" w:hAnsi="Times"/>
        </w:rPr>
        <w:pPrChange w:id="1568" w:author="Edgar Josué Malagón Montaña" w:date="2015-11-12T09:12:00Z">
          <w:pPr>
            <w:tabs>
              <w:tab w:val="right" w:pos="8498"/>
            </w:tabs>
            <w:spacing w:after="0"/>
            <w:jc w:val="both"/>
          </w:pPr>
        </w:pPrChange>
      </w:pPr>
      <w:ins w:id="1569" w:author="Edgar Josué Malagón Montaña" w:date="2015-11-12T09:13:00Z">
        <w:r>
          <w:rPr>
            <w:rFonts w:ascii="Times" w:eastAsiaTheme="minorEastAsia" w:hAnsi="Times"/>
          </w:rPr>
          <w:t>3</w:t>
        </w:r>
        <w:r>
          <w:rPr>
            <w:rFonts w:ascii="Times" w:eastAsiaTheme="minorEastAsia" w:hAnsi="Times"/>
            <w:i/>
          </w:rPr>
          <w:t>x</w:t>
        </w:r>
        <w:r>
          <w:rPr>
            <w:rFonts w:ascii="Times" w:eastAsiaTheme="minorEastAsia" w:hAnsi="Times"/>
          </w:rPr>
          <w:t xml:space="preserve"> + 1200 = 9300</w:t>
        </w:r>
      </w:ins>
    </w:p>
    <w:p w14:paraId="1CBF8130" w14:textId="0AF6F30C" w:rsidR="00A71CD0" w:rsidRPr="00A71CD0" w:rsidDel="0020375A" w:rsidRDefault="00A71CD0" w:rsidP="00A71CD0">
      <w:pPr>
        <w:tabs>
          <w:tab w:val="right" w:pos="8498"/>
        </w:tabs>
        <w:spacing w:after="0"/>
        <w:jc w:val="center"/>
        <w:rPr>
          <w:del w:id="1570" w:author="Edgar Josué Malagón Montaña" w:date="2015-11-12T09:13:00Z"/>
          <w:rFonts w:ascii="Times" w:eastAsiaTheme="minorEastAsia" w:hAnsi="Times"/>
        </w:rPr>
      </w:pPr>
      <w:del w:id="1571" w:author="Edgar Josué Malagón Montaña" w:date="2015-11-12T09:13:00Z">
        <m:oMathPara>
          <m:oMath>
            <m:r>
              <w:rPr>
                <w:rFonts w:ascii="Cambria Math" w:eastAsiaTheme="minorEastAsia" w:hAnsi="Cambria Math"/>
              </w:rPr>
              <w:lastRenderedPageBreak/>
              <m:t>3x+1200=9300</m:t>
            </m:r>
          </m:oMath>
        </m:oMathPara>
      </w:del>
    </w:p>
    <w:p w14:paraId="79CBC5E2" w14:textId="77777777" w:rsidR="00A71CD0" w:rsidRDefault="00A71CD0" w:rsidP="00A71CD0">
      <w:pPr>
        <w:tabs>
          <w:tab w:val="right" w:pos="8498"/>
        </w:tabs>
        <w:spacing w:after="0"/>
        <w:jc w:val="center"/>
        <w:rPr>
          <w:rFonts w:ascii="Times" w:eastAsiaTheme="minorEastAsia" w:hAnsi="Times"/>
        </w:rPr>
      </w:pPr>
    </w:p>
    <w:p w14:paraId="197358D4" w14:textId="75748B04" w:rsidR="00A71CD0" w:rsidRDefault="00A71CD0" w:rsidP="0020375A">
      <w:pPr>
        <w:tabs>
          <w:tab w:val="right" w:pos="8498"/>
        </w:tabs>
        <w:spacing w:after="0"/>
        <w:ind w:left="284"/>
        <w:jc w:val="both"/>
        <w:rPr>
          <w:rFonts w:ascii="Times" w:eastAsiaTheme="minorEastAsia" w:hAnsi="Times"/>
        </w:rPr>
      </w:pPr>
      <w:r>
        <w:rPr>
          <w:rFonts w:ascii="Times" w:eastAsiaTheme="minorEastAsia" w:hAnsi="Times"/>
        </w:rPr>
        <w:t xml:space="preserve">Resolviendo esta ecuación </w:t>
      </w:r>
      <w:ins w:id="1572" w:author="Edgar Josué Malagón Montaña" w:date="2015-11-12T09:13:00Z">
        <w:r w:rsidR="0020375A">
          <w:rPr>
            <w:rFonts w:ascii="Times" w:eastAsiaTheme="minorEastAsia" w:hAnsi="Times"/>
          </w:rPr>
          <w:t>se tiene:</w:t>
        </w:r>
      </w:ins>
      <w:del w:id="1573" w:author="Edgar Josué Malagón Montaña" w:date="2015-11-12T09:13:00Z">
        <w:r w:rsidDel="0020375A">
          <w:rPr>
            <w:rFonts w:ascii="Times" w:eastAsiaTheme="minorEastAsia" w:hAnsi="Times"/>
          </w:rPr>
          <w:delText>tenemos que:</w:delText>
        </w:r>
      </w:del>
    </w:p>
    <w:p w14:paraId="79237BE1" w14:textId="77777777" w:rsidR="00A71CD0" w:rsidRDefault="00A71CD0" w:rsidP="00A71CD0">
      <w:pPr>
        <w:tabs>
          <w:tab w:val="right" w:pos="8498"/>
        </w:tabs>
        <w:spacing w:after="0"/>
        <w:jc w:val="both"/>
        <w:rPr>
          <w:ins w:id="1574" w:author="Edgar Josué Malagón Montaña" w:date="2015-11-12T09:13:00Z"/>
          <w:rFonts w:ascii="Times" w:eastAsiaTheme="minorEastAsia" w:hAnsi="Times"/>
        </w:rPr>
      </w:pPr>
    </w:p>
    <w:p w14:paraId="2BFE21F0" w14:textId="6E456985" w:rsidR="00155ADA" w:rsidRDefault="00155ADA">
      <w:pPr>
        <w:tabs>
          <w:tab w:val="right" w:pos="8498"/>
        </w:tabs>
        <w:spacing w:after="0"/>
        <w:jc w:val="center"/>
        <w:rPr>
          <w:ins w:id="1575" w:author="Edgar Josué Malagón Montaña" w:date="2015-11-12T09:13:00Z"/>
          <w:rFonts w:ascii="Times" w:eastAsiaTheme="minorEastAsia" w:hAnsi="Times"/>
        </w:rPr>
        <w:pPrChange w:id="1576" w:author="Edgar Josué Malagón Montaña" w:date="2015-11-12T09:13:00Z">
          <w:pPr>
            <w:tabs>
              <w:tab w:val="right" w:pos="8498"/>
            </w:tabs>
            <w:spacing w:after="0"/>
            <w:jc w:val="both"/>
          </w:pPr>
        </w:pPrChange>
      </w:pPr>
      <w:ins w:id="1577" w:author="Edgar Josué Malagón Montaña" w:date="2015-11-12T09:13:00Z">
        <w:r>
          <w:rPr>
            <w:rFonts w:ascii="Times" w:eastAsiaTheme="minorEastAsia" w:hAnsi="Times"/>
          </w:rPr>
          <w:t>3</w:t>
        </w:r>
        <w:r>
          <w:rPr>
            <w:rFonts w:ascii="Times" w:eastAsiaTheme="minorEastAsia" w:hAnsi="Times"/>
            <w:i/>
          </w:rPr>
          <w:t>x</w:t>
        </w:r>
        <w:r>
          <w:rPr>
            <w:rFonts w:ascii="Times" w:eastAsiaTheme="minorEastAsia" w:hAnsi="Times"/>
          </w:rPr>
          <w:t xml:space="preserve"> + 1200 = 9300</w:t>
        </w:r>
      </w:ins>
    </w:p>
    <w:p w14:paraId="112FE426" w14:textId="5D241213" w:rsidR="00155ADA" w:rsidRPr="00155ADA" w:rsidRDefault="00155ADA">
      <w:pPr>
        <w:tabs>
          <w:tab w:val="right" w:pos="8498"/>
        </w:tabs>
        <w:spacing w:after="0"/>
        <w:jc w:val="center"/>
        <w:rPr>
          <w:rFonts w:ascii="Times" w:eastAsiaTheme="minorEastAsia" w:hAnsi="Times"/>
        </w:rPr>
        <w:pPrChange w:id="1578" w:author="Edgar Josué Malagón Montaña" w:date="2015-11-12T09:13:00Z">
          <w:pPr>
            <w:tabs>
              <w:tab w:val="right" w:pos="8498"/>
            </w:tabs>
            <w:spacing w:after="0"/>
            <w:jc w:val="both"/>
          </w:pPr>
        </w:pPrChange>
      </w:pPr>
      <w:ins w:id="1579" w:author="Edgar Josué Malagón Montaña" w:date="2015-11-12T09:14:00Z">
        <w:r>
          <w:rPr>
            <w:rFonts w:ascii="Times" w:eastAsiaTheme="minorEastAsia" w:hAnsi="Times"/>
          </w:rPr>
          <w:t>3</w:t>
        </w:r>
        <w:r>
          <w:rPr>
            <w:rFonts w:ascii="Times" w:eastAsiaTheme="minorEastAsia" w:hAnsi="Times"/>
            <w:i/>
          </w:rPr>
          <w:t>x</w:t>
        </w:r>
        <w:r>
          <w:rPr>
            <w:rFonts w:ascii="Times" w:eastAsiaTheme="minorEastAsia" w:hAnsi="Times"/>
          </w:rPr>
          <w:t xml:space="preserve"> = 9300 – 1200</w:t>
        </w:r>
      </w:ins>
    </w:p>
    <w:p w14:paraId="61544FC9" w14:textId="3E205E4D" w:rsidR="00A71CD0" w:rsidRPr="00A71CD0" w:rsidRDefault="00A71CD0" w:rsidP="00A71CD0">
      <w:pPr>
        <w:tabs>
          <w:tab w:val="right" w:pos="8498"/>
        </w:tabs>
        <w:spacing w:after="0"/>
        <w:jc w:val="center"/>
        <w:rPr>
          <w:rFonts w:ascii="Times" w:eastAsiaTheme="minorEastAsia" w:hAnsi="Times"/>
        </w:rPr>
      </w:pPr>
      <w:del w:id="1580" w:author="Edgar Josué Malagón Montaña" w:date="2015-11-12T09:14:00Z">
        <m:oMathPara>
          <m:oMath>
            <m:r>
              <w:rPr>
                <w:rFonts w:ascii="Cambria Math" w:eastAsiaTheme="minorEastAsia" w:hAnsi="Cambria Math"/>
              </w:rPr>
              <m:t>3x+1200</m:t>
            </m:r>
            <m:r>
              <m:rPr>
                <m:aln/>
              </m:rPr>
              <w:rPr>
                <w:rFonts w:ascii="Cambria Math" w:eastAsiaTheme="minorEastAsia" w:hAnsi="Cambria Math"/>
              </w:rPr>
              <m:t>=9300</m:t>
            </m:r>
            <m:r>
              <m:rPr>
                <m:sty m:val="p"/>
              </m:rPr>
              <w:rPr>
                <w:rFonts w:ascii="Times" w:eastAsiaTheme="minorEastAsia" w:hAnsi="Times"/>
              </w:rPr>
              <w:br/>
            </m:r>
          </m:oMath>
          <m:oMath>
            <m:r>
              <w:rPr>
                <w:rFonts w:ascii="Cambria Math" w:eastAsiaTheme="minorEastAsia" w:hAnsi="Cambria Math"/>
              </w:rPr>
              <m:t>3x</m:t>
            </m:r>
            <m:r>
              <m:rPr>
                <m:aln/>
              </m:rPr>
              <w:rPr>
                <w:rFonts w:ascii="Cambria Math" w:eastAsiaTheme="minorEastAsia" w:hAnsi="Cambria Math"/>
              </w:rPr>
              <m:t>=9300-1200</m:t>
            </m:r>
          </m:oMath>
        </m:oMathPara>
      </w:del>
      <m:oMathPara>
        <m:oMath>
          <m:r>
            <m:rPr>
              <m:sty m:val="p"/>
            </m:rPr>
            <w:rPr>
              <w:rFonts w:ascii="Times" w:eastAsiaTheme="minorEastAsia" w:hAnsi="Times"/>
            </w:rPr>
            <w:br/>
          </m:r>
        </m:oMath>
        <m:oMath>
          <m:r>
            <w:rPr>
              <w:rFonts w:ascii="Cambria Math" w:eastAsiaTheme="minorEastAsia" w:hAnsi="Cambria Math"/>
            </w:rPr>
            <m:t>x</m:t>
          </m:r>
          <m:r>
            <m:rPr>
              <m:aln/>
            </m:rP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8100</m:t>
              </m:r>
            </m:num>
            <m:den>
              <m:r>
                <w:rPr>
                  <w:rFonts w:ascii="Cambria Math" w:eastAsiaTheme="minorEastAsia" w:hAnsi="Cambria Math"/>
                </w:rPr>
                <m:t>3</m:t>
              </m:r>
            </m:den>
          </m:f>
          <m:r>
            <m:rPr>
              <m:sty m:val="p"/>
            </m:rPr>
            <w:rPr>
              <w:rFonts w:ascii="Times" w:eastAsiaTheme="minorEastAsia" w:hAnsi="Times"/>
            </w:rPr>
            <w:br/>
          </m:r>
        </m:oMath>
        <m:oMath>
          <m:r>
            <w:rPr>
              <w:rFonts w:ascii="Cambria Math" w:eastAsiaTheme="minorEastAsia" w:hAnsi="Cambria Math"/>
            </w:rPr>
            <m:t>x</m:t>
          </m:r>
          <m:r>
            <m:rPr>
              <m:aln/>
            </m:rPr>
            <w:rPr>
              <w:rFonts w:ascii="Cambria Math" w:eastAsiaTheme="minorEastAsia" w:hAnsi="Cambria Math"/>
            </w:rPr>
            <m:t>=2700</m:t>
          </m:r>
        </m:oMath>
      </m:oMathPara>
    </w:p>
    <w:p w14:paraId="7A85C555" w14:textId="77777777" w:rsidR="00A71CD0" w:rsidRDefault="00A71CD0" w:rsidP="00A71CD0">
      <w:pPr>
        <w:tabs>
          <w:tab w:val="right" w:pos="8498"/>
        </w:tabs>
        <w:spacing w:after="0"/>
        <w:jc w:val="center"/>
        <w:rPr>
          <w:rFonts w:ascii="Times" w:eastAsiaTheme="minorEastAsia" w:hAnsi="Times"/>
        </w:rPr>
      </w:pPr>
    </w:p>
    <w:p w14:paraId="78F03C9F" w14:textId="7ACE74D4" w:rsidR="00A71CD0" w:rsidRPr="00A71CD0" w:rsidDel="00A92BB4" w:rsidRDefault="00A71CD0" w:rsidP="00A71CD0">
      <w:pPr>
        <w:tabs>
          <w:tab w:val="right" w:pos="8498"/>
        </w:tabs>
        <w:spacing w:after="0"/>
        <w:jc w:val="both"/>
        <w:rPr>
          <w:del w:id="1581" w:author="Edgar Josué Malagón Montaña" w:date="2015-11-12T09:14:00Z"/>
          <w:rFonts w:ascii="Times" w:eastAsiaTheme="minorEastAsia" w:hAnsi="Times"/>
        </w:rPr>
      </w:pPr>
      <w:commentRangeStart w:id="1582"/>
      <w:r>
        <w:rPr>
          <w:rFonts w:ascii="Times" w:eastAsiaTheme="minorEastAsia" w:hAnsi="Times"/>
        </w:rPr>
        <w:t>Significa que cada cuaderno tuvo un costo de $2700</w:t>
      </w:r>
      <w:ins w:id="1583" w:author="Edgar Josué Malagón Montaña" w:date="2015-11-12T09:14:00Z">
        <w:r w:rsidR="00155ADA">
          <w:rPr>
            <w:rFonts w:ascii="Times" w:eastAsiaTheme="minorEastAsia" w:hAnsi="Times"/>
          </w:rPr>
          <w:t>.</w:t>
        </w:r>
        <w:commentRangeEnd w:id="1582"/>
        <w:r w:rsidR="00A92BB4">
          <w:rPr>
            <w:rStyle w:val="Refdecomentario"/>
          </w:rPr>
          <w:commentReference w:id="1582"/>
        </w:r>
      </w:ins>
    </w:p>
    <w:p w14:paraId="61C17E8A" w14:textId="77777777" w:rsidR="00450102" w:rsidRDefault="00450102">
      <w:pPr>
        <w:tabs>
          <w:tab w:val="right" w:pos="8498"/>
        </w:tabs>
        <w:spacing w:after="0"/>
        <w:jc w:val="both"/>
        <w:rPr>
          <w:ins w:id="1584" w:author="Edgar Josué Malagón Montaña" w:date="2015-11-12T09:15:00Z"/>
          <w:rFonts w:ascii="Times" w:hAnsi="Times"/>
        </w:rPr>
        <w:pPrChange w:id="1585" w:author="Edgar Josué Malagón Montaña" w:date="2015-11-12T09:14:00Z">
          <w:pPr>
            <w:tabs>
              <w:tab w:val="right" w:pos="8498"/>
            </w:tabs>
            <w:spacing w:after="0"/>
          </w:pPr>
        </w:pPrChange>
      </w:pPr>
    </w:p>
    <w:p w14:paraId="4B5B6118" w14:textId="630A5F9C" w:rsidR="00A92BB4" w:rsidRDefault="00A92BB4">
      <w:pPr>
        <w:tabs>
          <w:tab w:val="right" w:pos="8498"/>
        </w:tabs>
        <w:spacing w:after="0"/>
        <w:jc w:val="both"/>
        <w:rPr>
          <w:ins w:id="1586" w:author="Edgar Josué Malagón Montaña" w:date="2015-11-10T12:40:00Z"/>
          <w:rFonts w:ascii="Times" w:hAnsi="Times"/>
        </w:rPr>
        <w:pPrChange w:id="1587" w:author="Edgar Josué Malagón Montaña" w:date="2015-11-12T09:14:00Z">
          <w:pPr>
            <w:tabs>
              <w:tab w:val="right" w:pos="8498"/>
            </w:tabs>
            <w:spacing w:after="0"/>
          </w:pPr>
        </w:pPrChange>
      </w:pPr>
      <w:ins w:id="1588" w:author="Edgar Josué Malagón Montaña" w:date="2015-11-12T09:15:00Z">
        <w:r>
          <w:rPr>
            <w:rFonts w:ascii="Times" w:hAnsi="Times"/>
          </w:rPr>
          <w:t>¿Consolidación?</w:t>
        </w:r>
      </w:ins>
    </w:p>
    <w:p w14:paraId="57206CEB" w14:textId="77777777" w:rsidR="00C04B65" w:rsidRDefault="00C04B65">
      <w:pPr>
        <w:spacing w:line="276" w:lineRule="auto"/>
        <w:rPr>
          <w:ins w:id="1589" w:author="Edgar Josué Malagón Montaña" w:date="2015-11-10T12:54:00Z"/>
          <w:rFonts w:ascii="Times" w:hAnsi="Times"/>
        </w:rPr>
      </w:pPr>
      <w:ins w:id="1590" w:author="Edgar Josué Malagón Montaña" w:date="2015-11-10T12:54:00Z">
        <w:r>
          <w:rPr>
            <w:rFonts w:ascii="Times" w:hAnsi="Times"/>
          </w:rPr>
          <w:br w:type="page"/>
        </w:r>
      </w:ins>
    </w:p>
    <w:p w14:paraId="11FF45B8" w14:textId="77777777" w:rsidR="00450102" w:rsidRPr="00B03F70" w:rsidDel="00C04B65" w:rsidRDefault="00450102" w:rsidP="00B03F70">
      <w:pPr>
        <w:tabs>
          <w:tab w:val="right" w:pos="8498"/>
        </w:tabs>
        <w:spacing w:after="0"/>
        <w:rPr>
          <w:del w:id="1591" w:author="Edgar Josué Malagón Montaña" w:date="2015-11-10T12:54:00Z"/>
          <w:rFonts w:ascii="Times" w:hAnsi="Times"/>
        </w:rPr>
      </w:pPr>
    </w:p>
    <w:p w14:paraId="09226F3A" w14:textId="77777777" w:rsidR="00322741" w:rsidRDefault="00737224" w:rsidP="00322741">
      <w:pPr>
        <w:tabs>
          <w:tab w:val="right" w:pos="8498"/>
        </w:tabs>
        <w:spacing w:after="0"/>
        <w:rPr>
          <w:rFonts w:ascii="Times" w:hAnsi="Times"/>
          <w:b/>
        </w:rPr>
      </w:pPr>
      <w:r>
        <w:rPr>
          <w:rFonts w:ascii="Times" w:hAnsi="Times"/>
          <w:highlight w:val="yellow"/>
        </w:rPr>
        <w:t>[SECCIÓN 1</w:t>
      </w:r>
      <w:r w:rsidR="00322741" w:rsidRPr="004E5E51">
        <w:rPr>
          <w:rFonts w:ascii="Times" w:hAnsi="Times"/>
          <w:highlight w:val="yellow"/>
        </w:rPr>
        <w:t>]</w:t>
      </w:r>
      <w:r w:rsidR="00322741">
        <w:rPr>
          <w:rFonts w:ascii="Times" w:hAnsi="Times"/>
        </w:rPr>
        <w:t xml:space="preserve"> </w:t>
      </w:r>
      <w:r w:rsidR="00A35D09" w:rsidRPr="00A35D09">
        <w:rPr>
          <w:rFonts w:ascii="Times" w:hAnsi="Times"/>
          <w:b/>
        </w:rPr>
        <w:t>3</w:t>
      </w:r>
      <w:r w:rsidR="00322741" w:rsidRPr="004E5E51">
        <w:rPr>
          <w:rFonts w:ascii="Times" w:hAnsi="Times"/>
          <w:b/>
        </w:rPr>
        <w:t xml:space="preserve"> </w:t>
      </w:r>
      <w:r w:rsidR="00322741">
        <w:rPr>
          <w:rFonts w:ascii="Times" w:hAnsi="Times"/>
          <w:b/>
        </w:rPr>
        <w:t>Las inecuaciones</w:t>
      </w:r>
    </w:p>
    <w:p w14:paraId="0911AD36" w14:textId="77777777" w:rsidR="00737224" w:rsidRDefault="00737224" w:rsidP="00322741">
      <w:pPr>
        <w:tabs>
          <w:tab w:val="right" w:pos="8498"/>
        </w:tabs>
        <w:spacing w:after="0"/>
        <w:rPr>
          <w:rFonts w:ascii="Times" w:hAnsi="Times"/>
          <w:b/>
        </w:rPr>
      </w:pPr>
    </w:p>
    <w:p w14:paraId="062E9962" w14:textId="77777777" w:rsidR="00910407" w:rsidRDefault="00910407" w:rsidP="00322741">
      <w:pPr>
        <w:tabs>
          <w:tab w:val="right" w:pos="8498"/>
        </w:tabs>
        <w:spacing w:after="0"/>
        <w:rPr>
          <w:rFonts w:ascii="Times" w:hAnsi="Times"/>
        </w:rPr>
      </w:pPr>
      <w:commentRangeStart w:id="1592"/>
      <w:commentRangeStart w:id="1593"/>
      <w:r>
        <w:rPr>
          <w:rFonts w:ascii="Times" w:hAnsi="Times"/>
        </w:rPr>
        <w:t xml:space="preserve">Una </w:t>
      </w:r>
      <w:r w:rsidRPr="005C471C">
        <w:rPr>
          <w:rFonts w:ascii="Times" w:hAnsi="Times"/>
          <w:b/>
        </w:rPr>
        <w:t>inecuación</w:t>
      </w:r>
      <w:r>
        <w:rPr>
          <w:rFonts w:ascii="Times" w:hAnsi="Times"/>
        </w:rPr>
        <w:t xml:space="preserve"> es una </w:t>
      </w:r>
      <w:r w:rsidRPr="005C471C">
        <w:rPr>
          <w:rFonts w:ascii="Times" w:hAnsi="Times"/>
          <w:b/>
        </w:rPr>
        <w:t>desigualdad</w:t>
      </w:r>
      <w:r>
        <w:rPr>
          <w:rFonts w:ascii="Times" w:hAnsi="Times"/>
        </w:rPr>
        <w:t xml:space="preserve"> </w:t>
      </w:r>
      <w:r w:rsidR="009F0E7C">
        <w:rPr>
          <w:rFonts w:ascii="Times" w:hAnsi="Times"/>
        </w:rPr>
        <w:t xml:space="preserve">que involucra incógnitas </w:t>
      </w:r>
      <w:r w:rsidR="005C471C">
        <w:rPr>
          <w:rFonts w:ascii="Times" w:hAnsi="Times"/>
        </w:rPr>
        <w:t>que representa cuando una expresión es mayor o menor que otra</w:t>
      </w:r>
      <w:r w:rsidR="000F0866">
        <w:rPr>
          <w:rFonts w:ascii="Times" w:hAnsi="Times"/>
        </w:rPr>
        <w:t>.</w:t>
      </w:r>
      <w:r w:rsidR="005C471C">
        <w:rPr>
          <w:rFonts w:ascii="Times" w:hAnsi="Times"/>
        </w:rPr>
        <w:t xml:space="preserve"> La solución de una inecuación es un conjunto que satisface la desigualdad</w:t>
      </w:r>
      <w:commentRangeEnd w:id="1592"/>
      <w:r w:rsidR="005B10A8">
        <w:rPr>
          <w:rStyle w:val="Refdecomentario"/>
        </w:rPr>
        <w:commentReference w:id="1592"/>
      </w:r>
      <w:commentRangeEnd w:id="1593"/>
      <w:r w:rsidR="00202CB5">
        <w:rPr>
          <w:rStyle w:val="Refdecomentario"/>
        </w:rPr>
        <w:commentReference w:id="1593"/>
      </w:r>
    </w:p>
    <w:p w14:paraId="44BEF0E2" w14:textId="77777777" w:rsidR="005C471C" w:rsidRDefault="005C471C" w:rsidP="00322741">
      <w:pPr>
        <w:tabs>
          <w:tab w:val="right" w:pos="8498"/>
        </w:tabs>
        <w:spacing w:after="0"/>
        <w:rPr>
          <w:rFonts w:ascii="Times" w:hAnsi="Times"/>
        </w:rPr>
      </w:pPr>
    </w:p>
    <w:tbl>
      <w:tblPr>
        <w:tblStyle w:val="Tablaconcuadrcula"/>
        <w:tblW w:w="0" w:type="auto"/>
        <w:jc w:val="center"/>
        <w:tblLook w:val="04A0" w:firstRow="1" w:lastRow="0" w:firstColumn="1" w:lastColumn="0" w:noHBand="0" w:noVBand="1"/>
      </w:tblPr>
      <w:tblGrid>
        <w:gridCol w:w="2963"/>
        <w:gridCol w:w="3406"/>
      </w:tblGrid>
      <w:tr w:rsidR="009F0E7C" w14:paraId="0B95A09B" w14:textId="77777777" w:rsidTr="009F0E7C">
        <w:trPr>
          <w:jc w:val="center"/>
        </w:trPr>
        <w:tc>
          <w:tcPr>
            <w:tcW w:w="0" w:type="auto"/>
          </w:tcPr>
          <w:p w14:paraId="6C2BF55A" w14:textId="77777777" w:rsidR="009F0E7C" w:rsidRDefault="009F0E7C" w:rsidP="00C04B65">
            <w:pPr>
              <w:tabs>
                <w:tab w:val="right" w:pos="8498"/>
              </w:tabs>
              <w:rPr>
                <w:rFonts w:ascii="Times" w:hAnsi="Times"/>
              </w:rPr>
            </w:pPr>
            <w:commentRangeStart w:id="1594"/>
            <w:r>
              <w:rPr>
                <w:rFonts w:ascii="Times" w:hAnsi="Times"/>
              </w:rPr>
              <w:t>D</w:t>
            </w:r>
            <w:ins w:id="1595" w:author="Edgar Josué Malagón Montaña" w:date="2015-11-10T12:55:00Z">
              <w:r w:rsidR="00C04B65">
                <w:rPr>
                  <w:rFonts w:ascii="Times" w:hAnsi="Times"/>
                </w:rPr>
                <w:t>esigualdad</w:t>
              </w:r>
            </w:ins>
            <w:del w:id="1596" w:author="Edgar Josué Malagón Montaña" w:date="2015-11-10T12:55:00Z">
              <w:r w:rsidDel="00C04B65">
                <w:rPr>
                  <w:rFonts w:ascii="Times" w:hAnsi="Times"/>
                </w:rPr>
                <w:delText>ESIGUALDAD</w:delText>
              </w:r>
            </w:del>
            <w:r>
              <w:rPr>
                <w:rFonts w:ascii="Times" w:hAnsi="Times"/>
              </w:rPr>
              <w:t xml:space="preserve"> </w:t>
            </w:r>
          </w:p>
        </w:tc>
        <w:tc>
          <w:tcPr>
            <w:tcW w:w="0" w:type="auto"/>
          </w:tcPr>
          <w:p w14:paraId="6D706312" w14:textId="77777777" w:rsidR="009F0E7C" w:rsidRDefault="009F0E7C" w:rsidP="00C04B65">
            <w:pPr>
              <w:tabs>
                <w:tab w:val="right" w:pos="8498"/>
              </w:tabs>
              <w:rPr>
                <w:rFonts w:ascii="Times" w:hAnsi="Times"/>
              </w:rPr>
            </w:pPr>
            <w:r>
              <w:rPr>
                <w:rFonts w:ascii="Times" w:hAnsi="Times"/>
              </w:rPr>
              <w:t>I</w:t>
            </w:r>
            <w:ins w:id="1597" w:author="Edgar Josué Malagón Montaña" w:date="2015-11-10T12:55:00Z">
              <w:r w:rsidR="00C04B65">
                <w:rPr>
                  <w:rFonts w:ascii="Times" w:hAnsi="Times"/>
                </w:rPr>
                <w:t xml:space="preserve">necuación </w:t>
              </w:r>
            </w:ins>
            <w:del w:id="1598" w:author="Edgar Josué Malagón Montaña" w:date="2015-11-10T12:55:00Z">
              <w:r w:rsidDel="00C04B65">
                <w:rPr>
                  <w:rFonts w:ascii="Times" w:hAnsi="Times"/>
                </w:rPr>
                <w:delText>NECUACIÓN</w:delText>
              </w:r>
            </w:del>
            <w:commentRangeEnd w:id="1594"/>
            <w:r w:rsidR="00C04B65">
              <w:rPr>
                <w:rStyle w:val="Refdecomentario"/>
              </w:rPr>
              <w:commentReference w:id="1594"/>
            </w:r>
          </w:p>
        </w:tc>
      </w:tr>
      <w:tr w:rsidR="009F0E7C" w14:paraId="28382D77" w14:textId="77777777" w:rsidTr="009F0E7C">
        <w:trPr>
          <w:jc w:val="center"/>
        </w:trPr>
        <w:tc>
          <w:tcPr>
            <w:tcW w:w="0" w:type="auto"/>
          </w:tcPr>
          <w:p w14:paraId="063EFF8D" w14:textId="77777777" w:rsidR="009F0E7C" w:rsidRDefault="009F0E7C" w:rsidP="009F0E7C">
            <w:pPr>
              <w:tabs>
                <w:tab w:val="right" w:pos="8498"/>
              </w:tabs>
              <w:jc w:val="center"/>
              <w:rPr>
                <w:rFonts w:ascii="Times" w:hAnsi="Times"/>
              </w:rPr>
            </w:pPr>
            <w:r>
              <w:rPr>
                <w:rFonts w:ascii="Times" w:hAnsi="Times"/>
              </w:rPr>
              <w:t>5 &gt; 3</w:t>
            </w:r>
          </w:p>
        </w:tc>
        <w:tc>
          <w:tcPr>
            <w:tcW w:w="0" w:type="auto"/>
          </w:tcPr>
          <w:p w14:paraId="39DE8244" w14:textId="77777777" w:rsidR="009F0E7C" w:rsidRDefault="009F0E7C" w:rsidP="009F0E7C">
            <w:pPr>
              <w:tabs>
                <w:tab w:val="right" w:pos="8498"/>
              </w:tabs>
              <w:jc w:val="center"/>
              <w:rPr>
                <w:rFonts w:ascii="Times" w:hAnsi="Times"/>
              </w:rPr>
            </w:pPr>
            <w:r>
              <w:rPr>
                <w:rFonts w:ascii="Times" w:hAnsi="Times"/>
              </w:rPr>
              <w:t>5</w:t>
            </w:r>
            <w:r w:rsidRPr="00C04B65">
              <w:rPr>
                <w:rFonts w:ascii="Times" w:hAnsi="Times"/>
                <w:i/>
                <w:rPrChange w:id="1599" w:author="Edgar Josué Malagón Montaña" w:date="2015-11-10T12:56:00Z">
                  <w:rPr>
                    <w:rFonts w:ascii="Times" w:hAnsi="Times"/>
                  </w:rPr>
                </w:rPrChange>
              </w:rPr>
              <w:t>x</w:t>
            </w:r>
            <w:ins w:id="1600" w:author="Edgar Josué Malagón Montaña" w:date="2015-11-10T12:56:00Z">
              <w:r w:rsidR="00C04B65">
                <w:rPr>
                  <w:rFonts w:ascii="Times" w:hAnsi="Times"/>
                </w:rPr>
                <w:t xml:space="preserve"> </w:t>
              </w:r>
            </w:ins>
            <w:r>
              <w:rPr>
                <w:rFonts w:ascii="Times" w:hAnsi="Times"/>
              </w:rPr>
              <w:t>+</w:t>
            </w:r>
            <w:ins w:id="1601" w:author="Edgar Josué Malagón Montaña" w:date="2015-11-10T12:56:00Z">
              <w:r w:rsidR="00C04B65">
                <w:rPr>
                  <w:rFonts w:ascii="Times" w:hAnsi="Times"/>
                </w:rPr>
                <w:t xml:space="preserve"> </w:t>
              </w:r>
            </w:ins>
            <w:r>
              <w:rPr>
                <w:rFonts w:ascii="Times" w:hAnsi="Times"/>
              </w:rPr>
              <w:t>1 &gt; 3</w:t>
            </w:r>
          </w:p>
        </w:tc>
      </w:tr>
      <w:tr w:rsidR="009F0E7C" w14:paraId="1F93ABDD" w14:textId="77777777" w:rsidTr="009F0E7C">
        <w:trPr>
          <w:jc w:val="center"/>
        </w:trPr>
        <w:tc>
          <w:tcPr>
            <w:tcW w:w="0" w:type="auto"/>
          </w:tcPr>
          <w:p w14:paraId="0E350201" w14:textId="77777777" w:rsidR="009F0E7C" w:rsidRDefault="009F0E7C" w:rsidP="009F0E7C">
            <w:pPr>
              <w:tabs>
                <w:tab w:val="right" w:pos="8498"/>
              </w:tabs>
              <w:jc w:val="center"/>
              <w:rPr>
                <w:rFonts w:ascii="Times" w:hAnsi="Times"/>
              </w:rPr>
            </w:pPr>
            <w:r>
              <w:rPr>
                <w:rFonts w:ascii="Times" w:hAnsi="Times"/>
              </w:rPr>
              <w:t>2 &lt; 15</w:t>
            </w:r>
          </w:p>
        </w:tc>
        <w:tc>
          <w:tcPr>
            <w:tcW w:w="0" w:type="auto"/>
          </w:tcPr>
          <w:p w14:paraId="229A96B0" w14:textId="77777777" w:rsidR="009F0E7C" w:rsidRDefault="009F0E7C" w:rsidP="00C04B65">
            <w:pPr>
              <w:tabs>
                <w:tab w:val="right" w:pos="8498"/>
              </w:tabs>
              <w:jc w:val="center"/>
              <w:rPr>
                <w:rFonts w:ascii="Times" w:hAnsi="Times"/>
              </w:rPr>
            </w:pPr>
            <w:r>
              <w:rPr>
                <w:rFonts w:ascii="Times" w:hAnsi="Times"/>
              </w:rPr>
              <w:t>2</w:t>
            </w:r>
            <w:del w:id="1602" w:author="Edgar Josué Malagón Montaña" w:date="2015-11-10T12:56:00Z">
              <w:r w:rsidDel="00C04B65">
                <w:rPr>
                  <w:rFonts w:ascii="Times" w:hAnsi="Times"/>
                </w:rPr>
                <w:delText xml:space="preserve"> </w:delText>
              </w:r>
            </w:del>
            <w:r w:rsidRPr="00C04B65">
              <w:rPr>
                <w:rFonts w:ascii="Times" w:hAnsi="Times"/>
                <w:i/>
                <w:rPrChange w:id="1603" w:author="Edgar Josué Malagón Montaña" w:date="2015-11-10T12:56:00Z">
                  <w:rPr>
                    <w:rFonts w:ascii="Times" w:hAnsi="Times"/>
                  </w:rPr>
                </w:rPrChange>
              </w:rPr>
              <w:t>x</w:t>
            </w:r>
            <w:ins w:id="1604" w:author="Edgar Josué Malagón Montaña" w:date="2015-11-10T12:56:00Z">
              <w:r w:rsidR="00C04B65">
                <w:rPr>
                  <w:rFonts w:ascii="Times" w:hAnsi="Times"/>
                </w:rPr>
                <w:t xml:space="preserve"> – </w:t>
              </w:r>
            </w:ins>
            <w:ins w:id="1605" w:author="Edgar Josué Malagón Montaña" w:date="2015-11-10T12:57:00Z">
              <w:r w:rsidR="00C04B65">
                <w:rPr>
                  <w:rFonts w:ascii="Times" w:hAnsi="Times"/>
                </w:rPr>
                <w:t>1</w:t>
              </w:r>
            </w:ins>
            <w:del w:id="1606" w:author="Edgar Josué Malagón Montaña" w:date="2015-11-10T12:56:00Z">
              <w:r w:rsidDel="00C04B65">
                <w:rPr>
                  <w:rFonts w:ascii="Times" w:hAnsi="Times"/>
                </w:rPr>
                <w:delText>-1</w:delText>
              </w:r>
            </w:del>
            <w:ins w:id="1607" w:author="Edgar Josué Malagón Montaña" w:date="2015-11-10T12:56:00Z">
              <w:r w:rsidR="00C04B65">
                <w:rPr>
                  <w:rFonts w:ascii="Times" w:hAnsi="Times"/>
                </w:rPr>
                <w:t xml:space="preserve"> </w:t>
              </w:r>
            </w:ins>
            <w:r>
              <w:rPr>
                <w:rFonts w:ascii="Times" w:hAnsi="Times"/>
              </w:rPr>
              <w:t>&lt; 15</w:t>
            </w:r>
            <w:r w:rsidRPr="00C04B65">
              <w:rPr>
                <w:rFonts w:ascii="Times" w:hAnsi="Times"/>
                <w:i/>
                <w:rPrChange w:id="1608" w:author="Edgar Josué Malagón Montaña" w:date="2015-11-10T12:56:00Z">
                  <w:rPr>
                    <w:rFonts w:ascii="Times" w:hAnsi="Times"/>
                  </w:rPr>
                </w:rPrChange>
              </w:rPr>
              <w:t>x</w:t>
            </w:r>
            <w:ins w:id="1609" w:author="Edgar Josué Malagón Montaña" w:date="2015-11-10T12:56:00Z">
              <w:r w:rsidR="00C04B65">
                <w:rPr>
                  <w:rFonts w:ascii="Times" w:hAnsi="Times"/>
                </w:rPr>
                <w:t xml:space="preserve"> </w:t>
              </w:r>
            </w:ins>
            <w:r>
              <w:rPr>
                <w:rFonts w:ascii="Times" w:hAnsi="Times"/>
              </w:rPr>
              <w:t>+</w:t>
            </w:r>
            <w:ins w:id="1610" w:author="Edgar Josué Malagón Montaña" w:date="2015-11-10T12:56:00Z">
              <w:r w:rsidR="00C04B65">
                <w:rPr>
                  <w:rFonts w:ascii="Times" w:hAnsi="Times"/>
                </w:rPr>
                <w:t xml:space="preserve"> </w:t>
              </w:r>
            </w:ins>
            <w:r>
              <w:rPr>
                <w:rFonts w:ascii="Times" w:hAnsi="Times"/>
              </w:rPr>
              <w:t>5</w:t>
            </w:r>
          </w:p>
        </w:tc>
      </w:tr>
      <w:tr w:rsidR="009F0E7C" w14:paraId="1C427A66" w14:textId="77777777" w:rsidTr="009F0E7C">
        <w:trPr>
          <w:jc w:val="center"/>
        </w:trPr>
        <w:tc>
          <w:tcPr>
            <w:tcW w:w="0" w:type="auto"/>
          </w:tcPr>
          <w:p w14:paraId="7F351386" w14:textId="21663332" w:rsidR="009F0E7C" w:rsidRDefault="006E2557" w:rsidP="009F0E7C">
            <w:pPr>
              <w:tabs>
                <w:tab w:val="right" w:pos="8498"/>
              </w:tabs>
              <w:jc w:val="center"/>
              <w:rPr>
                <w:rFonts w:ascii="Times" w:hAnsi="Times"/>
              </w:rPr>
            </w:pPr>
            <w:ins w:id="1611" w:author="Edgar Josué Malagón Montaña" w:date="2015-11-12T09:21:00Z">
              <w:r>
                <w:rPr>
                  <w:rFonts w:ascii="Times" w:hAnsi="Times"/>
                </w:rPr>
                <w:t>–</w:t>
              </w:r>
            </w:ins>
            <w:del w:id="1612" w:author="Edgar Josué Malagón Montaña" w:date="2015-11-12T09:21:00Z">
              <w:r w:rsidR="009F0E7C" w:rsidDel="006E2557">
                <w:rPr>
                  <w:rFonts w:ascii="Times" w:hAnsi="Times"/>
                </w:rPr>
                <w:delText>-</w:delText>
              </w:r>
            </w:del>
            <w:r w:rsidR="009F0E7C">
              <w:rPr>
                <w:rFonts w:ascii="Times" w:hAnsi="Times"/>
              </w:rPr>
              <w:t xml:space="preserve">3 </w:t>
            </w:r>
            <w:r w:rsidR="009F0E7C">
              <w:rPr>
                <w:rFonts w:ascii="Times" w:hAnsi="Times" w:cs="Times"/>
              </w:rPr>
              <w:t>≤ 0</w:t>
            </w:r>
          </w:p>
        </w:tc>
        <w:tc>
          <w:tcPr>
            <w:tcW w:w="0" w:type="auto"/>
          </w:tcPr>
          <w:p w14:paraId="323AFE81" w14:textId="77777777" w:rsidR="009F0E7C" w:rsidRDefault="00C04B65" w:rsidP="00C04B65">
            <w:pPr>
              <w:tabs>
                <w:tab w:val="right" w:pos="8498"/>
              </w:tabs>
              <w:jc w:val="center"/>
              <w:rPr>
                <w:rFonts w:ascii="Times" w:hAnsi="Times"/>
              </w:rPr>
            </w:pPr>
            <w:ins w:id="1613" w:author="Edgar Josué Malagón Montaña" w:date="2015-11-10T12:57:00Z">
              <w:r>
                <w:rPr>
                  <w:rFonts w:ascii="Times" w:hAnsi="Times"/>
                </w:rPr>
                <w:t>–</w:t>
              </w:r>
            </w:ins>
            <w:del w:id="1614" w:author="Edgar Josué Malagón Montaña" w:date="2015-11-10T12:57:00Z">
              <w:r w:rsidR="009F0E7C" w:rsidDel="00C04B65">
                <w:rPr>
                  <w:rFonts w:ascii="Times" w:hAnsi="Times"/>
                </w:rPr>
                <w:delText>-</w:delText>
              </w:r>
            </w:del>
            <w:r w:rsidR="009F0E7C">
              <w:rPr>
                <w:rFonts w:ascii="Times" w:hAnsi="Times"/>
              </w:rPr>
              <w:t>3</w:t>
            </w:r>
            <w:r w:rsidR="009F0E7C" w:rsidRPr="00C04B65">
              <w:rPr>
                <w:rFonts w:ascii="Times" w:hAnsi="Times"/>
                <w:i/>
                <w:rPrChange w:id="1615" w:author="Edgar Josué Malagón Montaña" w:date="2015-11-10T12:57:00Z">
                  <w:rPr>
                    <w:rFonts w:ascii="Times" w:hAnsi="Times"/>
                  </w:rPr>
                </w:rPrChange>
              </w:rPr>
              <w:t>x</w:t>
            </w:r>
            <w:ins w:id="1616" w:author="Edgar Josué Malagón Montaña" w:date="2015-11-10T12:57:00Z">
              <w:r>
                <w:rPr>
                  <w:rFonts w:ascii="Times" w:hAnsi="Times"/>
                </w:rPr>
                <w:t xml:space="preserve"> – </w:t>
              </w:r>
            </w:ins>
            <w:del w:id="1617" w:author="Edgar Josué Malagón Montaña" w:date="2015-11-10T12:57:00Z">
              <w:r w:rsidR="009F0E7C" w:rsidDel="00C04B65">
                <w:rPr>
                  <w:rFonts w:ascii="Times" w:hAnsi="Times"/>
                </w:rPr>
                <w:delText>-</w:delText>
              </w:r>
            </w:del>
            <w:r w:rsidR="009F0E7C">
              <w:rPr>
                <w:rFonts w:ascii="Times" w:hAnsi="Times"/>
              </w:rPr>
              <w:t xml:space="preserve">2 </w:t>
            </w:r>
            <w:r w:rsidR="009F0E7C">
              <w:rPr>
                <w:rFonts w:ascii="Times" w:hAnsi="Times" w:cs="Times"/>
              </w:rPr>
              <w:t>≤</w:t>
            </w:r>
            <w:ins w:id="1618" w:author="Edgar Josué Malagón Montaña" w:date="2015-11-10T12:57:00Z">
              <w:r>
                <w:rPr>
                  <w:rFonts w:ascii="Times" w:hAnsi="Times" w:cs="Times"/>
                </w:rPr>
                <w:t xml:space="preserve"> </w:t>
              </w:r>
            </w:ins>
            <w:r w:rsidR="009F0E7C" w:rsidRPr="00C04B65">
              <w:rPr>
                <w:rFonts w:ascii="Times" w:hAnsi="Times" w:cs="Times"/>
                <w:i/>
                <w:rPrChange w:id="1619" w:author="Edgar Josué Malagón Montaña" w:date="2015-11-10T12:57:00Z">
                  <w:rPr>
                    <w:rFonts w:ascii="Times" w:hAnsi="Times" w:cs="Times"/>
                  </w:rPr>
                </w:rPrChange>
              </w:rPr>
              <w:t>x</w:t>
            </w:r>
            <w:ins w:id="1620" w:author="Edgar Josué Malagón Montaña" w:date="2015-11-10T12:57:00Z">
              <w:r>
                <w:rPr>
                  <w:rFonts w:ascii="Times" w:hAnsi="Times" w:cs="Times"/>
                </w:rPr>
                <w:t xml:space="preserve"> </w:t>
              </w:r>
            </w:ins>
            <w:r w:rsidR="009F0E7C">
              <w:rPr>
                <w:rFonts w:ascii="Times" w:hAnsi="Times" w:cs="Times"/>
              </w:rPr>
              <w:t>+</w:t>
            </w:r>
            <w:ins w:id="1621" w:author="Edgar Josué Malagón Montaña" w:date="2015-11-10T12:57:00Z">
              <w:r>
                <w:rPr>
                  <w:rFonts w:ascii="Times" w:hAnsi="Times" w:cs="Times"/>
                </w:rPr>
                <w:t xml:space="preserve"> </w:t>
              </w:r>
            </w:ins>
            <w:r w:rsidR="009F0E7C">
              <w:rPr>
                <w:rFonts w:ascii="Times" w:hAnsi="Times" w:cs="Times"/>
              </w:rPr>
              <w:t>3</w:t>
            </w:r>
          </w:p>
        </w:tc>
      </w:tr>
      <w:tr w:rsidR="009F0E7C" w14:paraId="69A9F286" w14:textId="77777777" w:rsidTr="009F0E7C">
        <w:trPr>
          <w:jc w:val="center"/>
        </w:trPr>
        <w:tc>
          <w:tcPr>
            <w:tcW w:w="0" w:type="auto"/>
          </w:tcPr>
          <w:p w14:paraId="3D5E653C" w14:textId="77777777" w:rsidR="009F0E7C" w:rsidRDefault="009F0E7C" w:rsidP="009F0E7C">
            <w:pPr>
              <w:tabs>
                <w:tab w:val="right" w:pos="8498"/>
              </w:tabs>
              <w:jc w:val="center"/>
              <w:rPr>
                <w:rFonts w:ascii="Times" w:hAnsi="Times"/>
              </w:rPr>
            </w:pPr>
            <w:r>
              <w:rPr>
                <w:rFonts w:ascii="Times" w:hAnsi="Times"/>
              </w:rPr>
              <w:t xml:space="preserve">10 </w:t>
            </w:r>
            <w:r>
              <w:rPr>
                <w:rFonts w:ascii="Times" w:hAnsi="Times" w:cs="Times"/>
              </w:rPr>
              <w:t>≥</w:t>
            </w:r>
            <w:r>
              <w:rPr>
                <w:rFonts w:ascii="Times" w:hAnsi="Times"/>
              </w:rPr>
              <w:t xml:space="preserve"> -1</w:t>
            </w:r>
          </w:p>
        </w:tc>
        <w:tc>
          <w:tcPr>
            <w:tcW w:w="0" w:type="auto"/>
          </w:tcPr>
          <w:p w14:paraId="695E81E4" w14:textId="77777777" w:rsidR="009F0E7C" w:rsidRDefault="009F0E7C" w:rsidP="009F0E7C">
            <w:pPr>
              <w:tabs>
                <w:tab w:val="right" w:pos="8498"/>
              </w:tabs>
              <w:jc w:val="center"/>
              <w:rPr>
                <w:rFonts w:ascii="Times" w:hAnsi="Times"/>
              </w:rPr>
            </w:pPr>
            <w:commentRangeStart w:id="1622"/>
            <w:r>
              <w:rPr>
                <w:rFonts w:ascii="Times" w:hAnsi="Times"/>
              </w:rPr>
              <w:t>10</w:t>
            </w:r>
            <w:r w:rsidRPr="00C04B65">
              <w:rPr>
                <w:rFonts w:ascii="Times" w:hAnsi="Times"/>
                <w:i/>
                <w:rPrChange w:id="1623" w:author="Edgar Josué Malagón Montaña" w:date="2015-11-10T12:57:00Z">
                  <w:rPr>
                    <w:rFonts w:ascii="Times" w:hAnsi="Times"/>
                  </w:rPr>
                </w:rPrChange>
              </w:rPr>
              <w:t>x</w:t>
            </w:r>
            <w:r>
              <w:rPr>
                <w:rFonts w:ascii="Times" w:hAnsi="Times"/>
              </w:rPr>
              <w:t xml:space="preserve"> </w:t>
            </w:r>
            <w:r>
              <w:rPr>
                <w:rFonts w:ascii="Times" w:hAnsi="Times" w:cs="Times"/>
              </w:rPr>
              <w:t>≥</w:t>
            </w:r>
            <w:r>
              <w:rPr>
                <w:rFonts w:ascii="Times" w:hAnsi="Times"/>
              </w:rPr>
              <w:t xml:space="preserve"> </w:t>
            </w:r>
            <w:del w:id="1624" w:author="Edgar Josué Malagón Montaña" w:date="2015-11-10T12:57:00Z">
              <w:r w:rsidDel="00C04B65">
                <w:rPr>
                  <w:rFonts w:ascii="Times" w:hAnsi="Times"/>
                </w:rPr>
                <w:delText>-</w:delText>
              </w:r>
            </w:del>
            <w:ins w:id="1625" w:author="Edgar Josué Malagón Montaña" w:date="2015-11-10T12:57:00Z">
              <w:r w:rsidR="00C04B65">
                <w:rPr>
                  <w:rFonts w:ascii="Times" w:hAnsi="Times"/>
                </w:rPr>
                <w:t>–</w:t>
              </w:r>
            </w:ins>
            <w:r w:rsidRPr="00C04B65">
              <w:rPr>
                <w:rFonts w:ascii="Times" w:hAnsi="Times"/>
                <w:i/>
                <w:rPrChange w:id="1626" w:author="Edgar Josué Malagón Montaña" w:date="2015-11-10T12:57:00Z">
                  <w:rPr>
                    <w:rFonts w:ascii="Times" w:hAnsi="Times"/>
                  </w:rPr>
                </w:rPrChange>
              </w:rPr>
              <w:t>x</w:t>
            </w:r>
            <w:commentRangeEnd w:id="1622"/>
            <w:r w:rsidR="00C04B65">
              <w:rPr>
                <w:rStyle w:val="Refdecomentario"/>
              </w:rPr>
              <w:commentReference w:id="1622"/>
            </w:r>
          </w:p>
        </w:tc>
      </w:tr>
    </w:tbl>
    <w:p w14:paraId="37C9F1B2" w14:textId="77777777" w:rsidR="009F0E7C" w:rsidRDefault="009F0E7C" w:rsidP="00322741">
      <w:pPr>
        <w:tabs>
          <w:tab w:val="right" w:pos="8498"/>
        </w:tabs>
        <w:spacing w:after="0"/>
        <w:rPr>
          <w:rFonts w:ascii="Times" w:hAnsi="Times"/>
        </w:rPr>
      </w:pPr>
    </w:p>
    <w:p w14:paraId="594A0C89" w14:textId="77777777" w:rsidR="005C471C" w:rsidRDefault="005C471C" w:rsidP="00322741">
      <w:pPr>
        <w:tabs>
          <w:tab w:val="right" w:pos="8498"/>
        </w:tabs>
        <w:spacing w:after="0"/>
        <w:rPr>
          <w:rFonts w:ascii="Times" w:hAnsi="Times"/>
        </w:rPr>
      </w:pPr>
    </w:p>
    <w:tbl>
      <w:tblPr>
        <w:tblStyle w:val="Tablaconcuadrcula"/>
        <w:tblW w:w="0" w:type="auto"/>
        <w:tblLook w:val="04A0" w:firstRow="1" w:lastRow="0" w:firstColumn="1" w:lastColumn="0" w:noHBand="0" w:noVBand="1"/>
      </w:tblPr>
      <w:tblGrid>
        <w:gridCol w:w="2483"/>
        <w:gridCol w:w="6345"/>
      </w:tblGrid>
      <w:tr w:rsidR="005C471C" w:rsidRPr="005D1738" w14:paraId="240EA254" w14:textId="77777777" w:rsidTr="00DD57E5">
        <w:tc>
          <w:tcPr>
            <w:tcW w:w="8978" w:type="dxa"/>
            <w:gridSpan w:val="2"/>
            <w:shd w:val="clear" w:color="auto" w:fill="000000" w:themeFill="text1"/>
          </w:tcPr>
          <w:p w14:paraId="08CFB991" w14:textId="77777777" w:rsidR="005C471C" w:rsidRPr="005D1738" w:rsidRDefault="005C471C" w:rsidP="00DD57E5">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Recuerda</w:t>
            </w:r>
          </w:p>
        </w:tc>
      </w:tr>
      <w:tr w:rsidR="005C471C" w:rsidRPr="00726376" w14:paraId="7E9E5D7C" w14:textId="77777777" w:rsidTr="00DD57E5">
        <w:tc>
          <w:tcPr>
            <w:tcW w:w="2518" w:type="dxa"/>
          </w:tcPr>
          <w:p w14:paraId="60764243" w14:textId="77777777" w:rsidR="005C471C" w:rsidRPr="00726376" w:rsidRDefault="005C471C" w:rsidP="00DD57E5">
            <w:pPr>
              <w:rPr>
                <w:rFonts w:ascii="Times" w:hAnsi="Times"/>
                <w:b/>
                <w:sz w:val="18"/>
                <w:szCs w:val="18"/>
              </w:rPr>
            </w:pPr>
            <w:r w:rsidRPr="00726376">
              <w:rPr>
                <w:rFonts w:ascii="Times" w:hAnsi="Times"/>
                <w:b/>
                <w:sz w:val="18"/>
                <w:szCs w:val="18"/>
              </w:rPr>
              <w:t>Contenido</w:t>
            </w:r>
          </w:p>
        </w:tc>
        <w:tc>
          <w:tcPr>
            <w:tcW w:w="6460" w:type="dxa"/>
          </w:tcPr>
          <w:p w14:paraId="33D8E4B3" w14:textId="1A30D229" w:rsidR="005C471C" w:rsidRPr="005B10A8" w:rsidRDefault="005C471C">
            <w:pPr>
              <w:jc w:val="both"/>
              <w:rPr>
                <w:rFonts w:ascii="Times" w:hAnsi="Times"/>
                <w:rPrChange w:id="1627" w:author="Edgar Josué Malagón Montaña" w:date="2015-11-12T09:21:00Z">
                  <w:rPr>
                    <w:rFonts w:ascii="Times" w:hAnsi="Times"/>
                    <w:b/>
                    <w:sz w:val="18"/>
                    <w:szCs w:val="18"/>
                  </w:rPr>
                </w:rPrChange>
              </w:rPr>
              <w:pPrChange w:id="1628" w:author="Edgar Josué Malagón Montaña" w:date="2015-11-12T09:21:00Z">
                <w:pPr>
                  <w:jc w:val="center"/>
                </w:pPr>
              </w:pPrChange>
            </w:pPr>
            <w:commentRangeStart w:id="1629"/>
            <w:r w:rsidRPr="005B10A8">
              <w:rPr>
                <w:rFonts w:ascii="Times" w:hAnsi="Times"/>
                <w:rPrChange w:id="1630" w:author="Edgar Josué Malagón Montaña" w:date="2015-11-12T09:21:00Z">
                  <w:rPr>
                    <w:rFonts w:ascii="Times" w:hAnsi="Times"/>
                    <w:b/>
                    <w:sz w:val="18"/>
                    <w:szCs w:val="18"/>
                  </w:rPr>
                </w:rPrChange>
              </w:rPr>
              <w:t>Los signos de las desigualdades representan c</w:t>
            </w:r>
            <w:ins w:id="1631" w:author="Edgar Josué Malagón Montaña" w:date="2015-11-12T09:21:00Z">
              <w:r w:rsidR="00747D56">
                <w:rPr>
                  <w:rFonts w:ascii="Times" w:hAnsi="Times"/>
                </w:rPr>
                <w:t>u</w:t>
              </w:r>
            </w:ins>
            <w:r w:rsidRPr="005B10A8">
              <w:rPr>
                <w:rFonts w:ascii="Times" w:hAnsi="Times"/>
                <w:rPrChange w:id="1632" w:author="Edgar Josué Malagón Montaña" w:date="2015-11-12T09:21:00Z">
                  <w:rPr>
                    <w:rFonts w:ascii="Times" w:hAnsi="Times"/>
                    <w:b/>
                    <w:sz w:val="18"/>
                    <w:szCs w:val="18"/>
                  </w:rPr>
                </w:rPrChange>
              </w:rPr>
              <w:t>ando una cantidad es mayor o menor que otra</w:t>
            </w:r>
            <w:ins w:id="1633" w:author="Edgar Josué Malagón Montaña" w:date="2015-11-12T09:21:00Z">
              <w:r w:rsidR="005B10A8">
                <w:rPr>
                  <w:rFonts w:ascii="Times" w:hAnsi="Times"/>
                </w:rPr>
                <w:t>.</w:t>
              </w:r>
            </w:ins>
            <w:commentRangeEnd w:id="1629"/>
            <w:ins w:id="1634" w:author="Edgar Josué Malagón Montaña" w:date="2015-11-12T09:22:00Z">
              <w:r w:rsidR="00747D56">
                <w:rPr>
                  <w:rStyle w:val="Refdecomentario"/>
                </w:rPr>
                <w:commentReference w:id="1629"/>
              </w:r>
            </w:ins>
          </w:p>
          <w:p w14:paraId="22CA7122" w14:textId="77777777" w:rsidR="005C471C" w:rsidRPr="005B10A8" w:rsidRDefault="005C471C" w:rsidP="00DD57E5">
            <w:pPr>
              <w:jc w:val="center"/>
              <w:rPr>
                <w:rFonts w:ascii="Times" w:hAnsi="Times"/>
                <w:b/>
                <w:rPrChange w:id="1635" w:author="Edgar Josué Malagón Montaña" w:date="2015-11-12T09:21:00Z">
                  <w:rPr>
                    <w:rFonts w:ascii="Times" w:hAnsi="Times"/>
                    <w:b/>
                    <w:sz w:val="18"/>
                    <w:szCs w:val="18"/>
                  </w:rPr>
                </w:rPrChange>
              </w:rPr>
            </w:pPr>
          </w:p>
          <w:p w14:paraId="4B62F17A" w14:textId="77777777" w:rsidR="005C471C" w:rsidRPr="005B10A8" w:rsidRDefault="005C471C" w:rsidP="005C471C">
            <w:pPr>
              <w:jc w:val="center"/>
              <w:rPr>
                <w:rFonts w:ascii="Times" w:hAnsi="Times"/>
                <w:rPrChange w:id="1636" w:author="Edgar Josué Malagón Montaña" w:date="2015-11-12T09:21:00Z">
                  <w:rPr>
                    <w:rFonts w:ascii="Times" w:hAnsi="Times"/>
                    <w:sz w:val="18"/>
                    <w:szCs w:val="18"/>
                  </w:rPr>
                </w:rPrChange>
              </w:rPr>
            </w:pPr>
            <w:r w:rsidRPr="005B10A8">
              <w:rPr>
                <w:rFonts w:ascii="Times" w:hAnsi="Times"/>
                <w:rPrChange w:id="1637" w:author="Edgar Josué Malagón Montaña" w:date="2015-11-12T09:21:00Z">
                  <w:rPr>
                    <w:rFonts w:ascii="Times" w:hAnsi="Times"/>
                    <w:sz w:val="18"/>
                    <w:szCs w:val="18"/>
                  </w:rPr>
                </w:rPrChange>
              </w:rPr>
              <w:t>&lt;  Se lee menor que</w:t>
            </w:r>
          </w:p>
          <w:p w14:paraId="2DD6C424" w14:textId="77777777" w:rsidR="005C471C" w:rsidRPr="005B10A8" w:rsidRDefault="005C471C" w:rsidP="005C471C">
            <w:pPr>
              <w:pStyle w:val="Prrafodelista"/>
              <w:ind w:left="0"/>
              <w:jc w:val="center"/>
              <w:rPr>
                <w:rFonts w:ascii="Times" w:hAnsi="Times"/>
                <w:rPrChange w:id="1638" w:author="Edgar Josué Malagón Montaña" w:date="2015-11-12T09:21:00Z">
                  <w:rPr>
                    <w:rFonts w:ascii="Times" w:hAnsi="Times"/>
                    <w:sz w:val="18"/>
                    <w:szCs w:val="18"/>
                  </w:rPr>
                </w:rPrChange>
              </w:rPr>
            </w:pPr>
            <w:r w:rsidRPr="005B10A8">
              <w:rPr>
                <w:rFonts w:ascii="Times" w:hAnsi="Times"/>
                <w:rPrChange w:id="1639" w:author="Edgar Josué Malagón Montaña" w:date="2015-11-12T09:21:00Z">
                  <w:rPr>
                    <w:rFonts w:ascii="Times" w:hAnsi="Times"/>
                    <w:sz w:val="18"/>
                    <w:szCs w:val="18"/>
                  </w:rPr>
                </w:rPrChange>
              </w:rPr>
              <w:t>&gt; Se lee mayor que</w:t>
            </w:r>
          </w:p>
          <w:p w14:paraId="232F655B" w14:textId="77777777" w:rsidR="005C471C" w:rsidRPr="005B10A8" w:rsidRDefault="005C471C" w:rsidP="005C471C">
            <w:pPr>
              <w:pStyle w:val="Prrafodelista"/>
              <w:ind w:left="0"/>
              <w:jc w:val="center"/>
              <w:rPr>
                <w:rFonts w:ascii="Times" w:hAnsi="Times"/>
                <w:rPrChange w:id="1640" w:author="Edgar Josué Malagón Montaña" w:date="2015-11-12T09:21:00Z">
                  <w:rPr>
                    <w:rFonts w:ascii="Times" w:hAnsi="Times"/>
                    <w:sz w:val="18"/>
                    <w:szCs w:val="18"/>
                  </w:rPr>
                </w:rPrChange>
              </w:rPr>
            </w:pPr>
            <w:r w:rsidRPr="005B10A8">
              <w:rPr>
                <w:rFonts w:ascii="Times" w:hAnsi="Times" w:cs="Times"/>
                <w:rPrChange w:id="1641" w:author="Edgar Josué Malagón Montaña" w:date="2015-11-12T09:21:00Z">
                  <w:rPr>
                    <w:rFonts w:ascii="Times" w:hAnsi="Times" w:cs="Times"/>
                    <w:sz w:val="18"/>
                    <w:szCs w:val="18"/>
                  </w:rPr>
                </w:rPrChange>
              </w:rPr>
              <w:t>≤</w:t>
            </w:r>
            <w:r w:rsidRPr="005B10A8">
              <w:rPr>
                <w:rFonts w:ascii="Times" w:hAnsi="Times"/>
                <w:rPrChange w:id="1642" w:author="Edgar Josué Malagón Montaña" w:date="2015-11-12T09:21:00Z">
                  <w:rPr>
                    <w:rFonts w:ascii="Times" w:hAnsi="Times"/>
                    <w:sz w:val="18"/>
                    <w:szCs w:val="18"/>
                  </w:rPr>
                </w:rPrChange>
              </w:rPr>
              <w:t xml:space="preserve">  Se lee menor o igual que</w:t>
            </w:r>
          </w:p>
          <w:p w14:paraId="6C502A73" w14:textId="77777777" w:rsidR="005C471C" w:rsidRPr="005B10A8" w:rsidRDefault="005C471C" w:rsidP="005C471C">
            <w:pPr>
              <w:pStyle w:val="Prrafodelista"/>
              <w:ind w:left="0"/>
              <w:jc w:val="center"/>
              <w:rPr>
                <w:rFonts w:ascii="Times" w:hAnsi="Times"/>
                <w:rPrChange w:id="1643" w:author="Edgar Josué Malagón Montaña" w:date="2015-11-12T09:21:00Z">
                  <w:rPr>
                    <w:rFonts w:ascii="Times" w:hAnsi="Times"/>
                    <w:sz w:val="18"/>
                    <w:szCs w:val="18"/>
                  </w:rPr>
                </w:rPrChange>
              </w:rPr>
            </w:pPr>
            <w:r w:rsidRPr="005B10A8">
              <w:rPr>
                <w:rFonts w:ascii="Times" w:hAnsi="Times" w:cs="Times"/>
                <w:rPrChange w:id="1644" w:author="Edgar Josué Malagón Montaña" w:date="2015-11-12T09:21:00Z">
                  <w:rPr>
                    <w:rFonts w:ascii="Times" w:hAnsi="Times" w:cs="Times"/>
                    <w:sz w:val="18"/>
                    <w:szCs w:val="18"/>
                  </w:rPr>
                </w:rPrChange>
              </w:rPr>
              <w:t xml:space="preserve">≥ </w:t>
            </w:r>
            <w:r w:rsidRPr="005B10A8">
              <w:rPr>
                <w:rFonts w:ascii="Times" w:hAnsi="Times"/>
                <w:rPrChange w:id="1645" w:author="Edgar Josué Malagón Montaña" w:date="2015-11-12T09:21:00Z">
                  <w:rPr>
                    <w:rFonts w:ascii="Times" w:hAnsi="Times"/>
                    <w:sz w:val="18"/>
                    <w:szCs w:val="18"/>
                  </w:rPr>
                </w:rPrChange>
              </w:rPr>
              <w:t>Se lee mayor o igual que</w:t>
            </w:r>
          </w:p>
          <w:p w14:paraId="5A79682D" w14:textId="77777777" w:rsidR="005C471C" w:rsidRPr="005C471C" w:rsidRDefault="005C471C" w:rsidP="005C471C">
            <w:pPr>
              <w:rPr>
                <w:rFonts w:ascii="Times" w:hAnsi="Times"/>
                <w:b/>
                <w:sz w:val="18"/>
                <w:szCs w:val="18"/>
              </w:rPr>
            </w:pPr>
          </w:p>
        </w:tc>
      </w:tr>
    </w:tbl>
    <w:p w14:paraId="1C7567C5" w14:textId="77777777" w:rsidR="005C471C" w:rsidRDefault="005C471C" w:rsidP="00322741">
      <w:pPr>
        <w:tabs>
          <w:tab w:val="right" w:pos="8498"/>
        </w:tabs>
        <w:spacing w:after="0"/>
        <w:rPr>
          <w:ins w:id="1646" w:author="Edgar Josué Malagón Montaña" w:date="2015-11-12T10:38:00Z"/>
          <w:rFonts w:ascii="Times" w:hAnsi="Times"/>
        </w:rPr>
      </w:pPr>
    </w:p>
    <w:p w14:paraId="37F19160" w14:textId="77777777" w:rsidR="0083781B" w:rsidRDefault="0083781B" w:rsidP="00322741">
      <w:pPr>
        <w:tabs>
          <w:tab w:val="right" w:pos="8498"/>
        </w:tabs>
        <w:spacing w:after="0"/>
        <w:rPr>
          <w:ins w:id="1647" w:author="Edgar Josué Malagón Montaña" w:date="2015-11-12T10:38:00Z"/>
          <w:rFonts w:ascii="Times" w:hAnsi="Times"/>
        </w:rPr>
      </w:pPr>
    </w:p>
    <w:p w14:paraId="4962E84A" w14:textId="26C32297" w:rsidR="0083781B" w:rsidRDefault="0083781B" w:rsidP="00322741">
      <w:pPr>
        <w:tabs>
          <w:tab w:val="right" w:pos="8498"/>
        </w:tabs>
        <w:spacing w:after="0"/>
        <w:rPr>
          <w:ins w:id="1648" w:author="Edgar Josué Malagón Montaña" w:date="2015-11-21T05:55:00Z"/>
          <w:rFonts w:ascii="Times" w:hAnsi="Times"/>
        </w:rPr>
      </w:pPr>
      <w:ins w:id="1649" w:author="Edgar Josué Malagón Montaña" w:date="2015-11-12T10:38:00Z">
        <w:r w:rsidRPr="00A07880">
          <w:rPr>
            <w:rFonts w:ascii="Times" w:hAnsi="Times"/>
            <w:highlight w:val="yellow"/>
            <w:rPrChange w:id="1650" w:author="Edgar Josué Malagón Montaña" w:date="2015-11-21T05:55:00Z">
              <w:rPr>
                <w:rFonts w:ascii="Times" w:hAnsi="Times"/>
              </w:rPr>
            </w:rPrChange>
          </w:rPr>
          <w:t>Explicar la solución de inecuaciones de una sola incógnita por dos métodos: por trasposición de términos mencionando las propiedades de las inecuaciones que se aplican en cada paso. Explicar a partir de</w:t>
        </w:r>
      </w:ins>
      <w:ins w:id="1651" w:author="Edgar Josué Malagón Montaña" w:date="2015-11-12T10:39:00Z">
        <w:r w:rsidRPr="00A07880">
          <w:rPr>
            <w:rFonts w:ascii="Times" w:hAnsi="Times"/>
            <w:highlight w:val="yellow"/>
            <w:rPrChange w:id="1652" w:author="Edgar Josué Malagón Montaña" w:date="2015-11-21T05:55:00Z">
              <w:rPr>
                <w:rFonts w:ascii="Times" w:hAnsi="Times"/>
              </w:rPr>
            </w:rPrChange>
          </w:rPr>
          <w:t xml:space="preserve"> e</w:t>
        </w:r>
      </w:ins>
      <w:ins w:id="1653" w:author="Edgar Josué Malagón Montaña" w:date="2015-11-12T10:38:00Z">
        <w:r w:rsidRPr="00A07880">
          <w:rPr>
            <w:rFonts w:ascii="Times" w:hAnsi="Times"/>
            <w:highlight w:val="yellow"/>
            <w:rPrChange w:id="1654" w:author="Edgar Josué Malagón Montaña" w:date="2015-11-21T05:55:00Z">
              <w:rPr>
                <w:rFonts w:ascii="Times" w:hAnsi="Times"/>
              </w:rPr>
            </w:rPrChange>
          </w:rPr>
          <w:t>jemplos concretos inecuaciones &lt;,&gt;,&gt;=</w:t>
        </w:r>
        <w:proofErr w:type="gramStart"/>
        <w:r w:rsidRPr="00A07880">
          <w:rPr>
            <w:rFonts w:ascii="Times" w:hAnsi="Times"/>
            <w:highlight w:val="yellow"/>
            <w:rPrChange w:id="1655" w:author="Edgar Josué Malagón Montaña" w:date="2015-11-21T05:55:00Z">
              <w:rPr>
                <w:rFonts w:ascii="Times" w:hAnsi="Times"/>
              </w:rPr>
            </w:rPrChange>
          </w:rPr>
          <w:t>,&lt;</w:t>
        </w:r>
        <w:proofErr w:type="gramEnd"/>
        <w:r w:rsidRPr="00A07880">
          <w:rPr>
            <w:rFonts w:ascii="Times" w:hAnsi="Times"/>
            <w:highlight w:val="yellow"/>
            <w:rPrChange w:id="1656" w:author="Edgar Josué Malagón Montaña" w:date="2015-11-21T05:55:00Z">
              <w:rPr>
                <w:rFonts w:ascii="Times" w:hAnsi="Times"/>
              </w:rPr>
            </w:rPrChange>
          </w:rPr>
          <w:t>=. Tener en cuenta la descripción de la solución determinada en intervalos</w:t>
        </w:r>
      </w:ins>
      <w:ins w:id="1657" w:author="Edgar Josué Malagón Montaña" w:date="2015-11-12T10:39:00Z">
        <w:r w:rsidRPr="00A07880">
          <w:rPr>
            <w:rFonts w:ascii="Times" w:hAnsi="Times"/>
            <w:highlight w:val="yellow"/>
            <w:rPrChange w:id="1658" w:author="Edgar Josué Malagón Montaña" w:date="2015-11-21T05:55:00Z">
              <w:rPr>
                <w:rFonts w:ascii="Times" w:hAnsi="Times"/>
              </w:rPr>
            </w:rPrChange>
          </w:rPr>
          <w:t xml:space="preserve"> y</w:t>
        </w:r>
      </w:ins>
      <w:ins w:id="1659" w:author="Edgar Josué Malagón Montaña" w:date="2015-11-12T10:38:00Z">
        <w:r w:rsidRPr="00A07880">
          <w:rPr>
            <w:rFonts w:ascii="Times" w:hAnsi="Times"/>
            <w:highlight w:val="yellow"/>
            <w:rPrChange w:id="1660" w:author="Edgar Josué Malagón Montaña" w:date="2015-11-21T05:55:00Z">
              <w:rPr>
                <w:rFonts w:ascii="Times" w:hAnsi="Times"/>
              </w:rPr>
            </w:rPrChange>
          </w:rPr>
          <w:t xml:space="preserve"> </w:t>
        </w:r>
      </w:ins>
      <w:ins w:id="1661" w:author="Edgar Josué Malagón Montaña" w:date="2015-11-12T10:39:00Z">
        <w:r w:rsidRPr="00A07880">
          <w:rPr>
            <w:rFonts w:ascii="Times" w:hAnsi="Times"/>
            <w:highlight w:val="yellow"/>
            <w:rPrChange w:id="1662" w:author="Edgar Josué Malagón Montaña" w:date="2015-11-21T05:55:00Z">
              <w:rPr>
                <w:rFonts w:ascii="Times" w:hAnsi="Times"/>
              </w:rPr>
            </w:rPrChange>
          </w:rPr>
          <w:t>l</w:t>
        </w:r>
      </w:ins>
      <w:ins w:id="1663" w:author="Edgar Josué Malagón Montaña" w:date="2015-11-12T10:38:00Z">
        <w:r w:rsidRPr="00A07880">
          <w:rPr>
            <w:rFonts w:ascii="Times" w:hAnsi="Times"/>
            <w:highlight w:val="yellow"/>
            <w:rPrChange w:id="1664" w:author="Edgar Josué Malagón Montaña" w:date="2015-11-21T05:55:00Z">
              <w:rPr>
                <w:rFonts w:ascii="Times" w:hAnsi="Times"/>
              </w:rPr>
            </w:rPrChange>
          </w:rPr>
          <w:t>a solución gráfica.</w:t>
        </w:r>
      </w:ins>
    </w:p>
    <w:p w14:paraId="59AABCFB" w14:textId="77777777" w:rsidR="00A07880" w:rsidRDefault="00A07880" w:rsidP="00322741">
      <w:pPr>
        <w:tabs>
          <w:tab w:val="right" w:pos="8498"/>
        </w:tabs>
        <w:spacing w:after="0"/>
        <w:rPr>
          <w:ins w:id="1665" w:author="Edgar Josué Malagón Montaña" w:date="2015-11-21T05:55:00Z"/>
          <w:rFonts w:ascii="Times" w:hAnsi="Times"/>
        </w:rPr>
      </w:pPr>
    </w:p>
    <w:p w14:paraId="0620BE3B" w14:textId="400BADBE" w:rsidR="00A07880" w:rsidRDefault="00A07880" w:rsidP="00322741">
      <w:pPr>
        <w:tabs>
          <w:tab w:val="right" w:pos="8498"/>
        </w:tabs>
        <w:spacing w:after="0"/>
        <w:rPr>
          <w:ins w:id="1666" w:author="Edgar Josué Malagón Montaña" w:date="2015-11-12T10:46:00Z"/>
          <w:rFonts w:ascii="Times" w:hAnsi="Times"/>
        </w:rPr>
      </w:pPr>
      <w:ins w:id="1667" w:author="Edgar Josué Malagón Montaña" w:date="2015-11-21T05:55:00Z">
        <w:r w:rsidRPr="00A07880">
          <w:rPr>
            <w:rFonts w:ascii="Times" w:hAnsi="Times"/>
            <w:highlight w:val="yellow"/>
            <w:rPrChange w:id="1668" w:author="Edgar Josué Malagón Montaña" w:date="2015-11-21T05:55:00Z">
              <w:rPr>
                <w:rFonts w:ascii="Times" w:hAnsi="Times"/>
              </w:rPr>
            </w:rPrChange>
          </w:rPr>
          <w:t>Tener en cuenta los recursos que se plantean en la escaleta para el desarrollo del cuaderno de estudio</w:t>
        </w:r>
        <w:r w:rsidRPr="0014136C">
          <w:rPr>
            <w:rFonts w:ascii="Times" w:hAnsi="Times"/>
            <w:highlight w:val="yellow"/>
          </w:rPr>
          <w:t>:</w:t>
        </w:r>
      </w:ins>
    </w:p>
    <w:p w14:paraId="7BF24C59" w14:textId="77777777" w:rsidR="003E09B1" w:rsidRDefault="003E09B1" w:rsidP="00322741">
      <w:pPr>
        <w:tabs>
          <w:tab w:val="right" w:pos="8498"/>
        </w:tabs>
        <w:spacing w:after="0"/>
        <w:rPr>
          <w:ins w:id="1669" w:author="Edgar Josué Malagón Montaña" w:date="2015-11-12T10:46:00Z"/>
          <w:rFonts w:ascii="Times" w:hAnsi="Times"/>
        </w:rPr>
      </w:pPr>
    </w:p>
    <w:tbl>
      <w:tblPr>
        <w:tblW w:w="20506" w:type="dxa"/>
        <w:tblCellMar>
          <w:left w:w="70" w:type="dxa"/>
          <w:right w:w="70" w:type="dxa"/>
        </w:tblCellMar>
        <w:tblLook w:val="04A0" w:firstRow="1" w:lastRow="0" w:firstColumn="1" w:lastColumn="0" w:noHBand="0" w:noVBand="1"/>
      </w:tblPr>
      <w:tblGrid>
        <w:gridCol w:w="8020"/>
        <w:gridCol w:w="1300"/>
        <w:gridCol w:w="1160"/>
        <w:gridCol w:w="10026"/>
      </w:tblGrid>
      <w:tr w:rsidR="003E09B1" w:rsidRPr="003E09B1" w14:paraId="2B87B0CC" w14:textId="77777777" w:rsidTr="003E09B1">
        <w:trPr>
          <w:trHeight w:val="315"/>
          <w:ins w:id="1670" w:author="Edgar Josué Malagón Montaña" w:date="2015-11-12T10:46:00Z"/>
        </w:trPr>
        <w:tc>
          <w:tcPr>
            <w:tcW w:w="8020" w:type="dxa"/>
            <w:tcBorders>
              <w:top w:val="single" w:sz="4" w:space="0" w:color="auto"/>
              <w:left w:val="single" w:sz="4" w:space="0" w:color="auto"/>
              <w:bottom w:val="single" w:sz="4" w:space="0" w:color="auto"/>
              <w:right w:val="single" w:sz="4" w:space="0" w:color="auto"/>
            </w:tcBorders>
            <w:shd w:val="clear" w:color="000000" w:fill="FABF8F"/>
            <w:noWrap/>
            <w:vAlign w:val="bottom"/>
            <w:hideMark/>
          </w:tcPr>
          <w:p w14:paraId="3B712BFC" w14:textId="77777777" w:rsidR="003E09B1" w:rsidRPr="003E09B1" w:rsidRDefault="003E09B1" w:rsidP="003E09B1">
            <w:pPr>
              <w:spacing w:after="0"/>
              <w:rPr>
                <w:ins w:id="1671" w:author="Edgar Josué Malagón Montaña" w:date="2015-11-12T10:46:00Z"/>
                <w:rFonts w:ascii="Calibri" w:eastAsia="Times New Roman" w:hAnsi="Calibri" w:cs="Times New Roman"/>
                <w:b/>
                <w:bCs/>
                <w:color w:val="000000"/>
                <w:lang w:val="es-CO" w:eastAsia="es-CO"/>
              </w:rPr>
            </w:pPr>
            <w:ins w:id="1672" w:author="Edgar Josué Malagón Montaña" w:date="2015-11-12T10:46:00Z">
              <w:r w:rsidRPr="003E09B1">
                <w:rPr>
                  <w:rFonts w:ascii="Calibri" w:eastAsia="Times New Roman" w:hAnsi="Calibri" w:cs="Times New Roman"/>
                  <w:b/>
                  <w:bCs/>
                  <w:color w:val="000000"/>
                  <w:lang w:val="es-CO" w:eastAsia="es-CO"/>
                </w:rPr>
                <w:t>Identifica inecuaciones</w:t>
              </w:r>
            </w:ins>
          </w:p>
        </w:tc>
        <w:tc>
          <w:tcPr>
            <w:tcW w:w="1300" w:type="dxa"/>
            <w:tcBorders>
              <w:top w:val="nil"/>
              <w:left w:val="single" w:sz="4" w:space="0" w:color="auto"/>
              <w:bottom w:val="single" w:sz="4" w:space="0" w:color="auto"/>
              <w:right w:val="single" w:sz="4" w:space="0" w:color="auto"/>
            </w:tcBorders>
            <w:shd w:val="clear" w:color="000000" w:fill="FFFF00"/>
            <w:noWrap/>
            <w:vAlign w:val="bottom"/>
            <w:hideMark/>
          </w:tcPr>
          <w:p w14:paraId="7FB13C28" w14:textId="77777777" w:rsidR="003E09B1" w:rsidRPr="003E09B1" w:rsidRDefault="003E09B1" w:rsidP="003E09B1">
            <w:pPr>
              <w:spacing w:after="0"/>
              <w:jc w:val="center"/>
              <w:rPr>
                <w:ins w:id="1673" w:author="Edgar Josué Malagón Montaña" w:date="2015-11-12T10:46:00Z"/>
                <w:rFonts w:ascii="Calibri" w:eastAsia="Times New Roman" w:hAnsi="Calibri" w:cs="Times New Roman"/>
                <w:b/>
                <w:bCs/>
                <w:color w:val="000000"/>
                <w:sz w:val="22"/>
                <w:szCs w:val="22"/>
                <w:lang w:val="es-CO" w:eastAsia="es-CO"/>
              </w:rPr>
            </w:pPr>
            <w:ins w:id="1674" w:author="Edgar Josué Malagón Montaña" w:date="2015-11-12T10:46:00Z">
              <w:r w:rsidRPr="003E09B1">
                <w:rPr>
                  <w:rFonts w:ascii="Calibri" w:eastAsia="Times New Roman" w:hAnsi="Calibri" w:cs="Times New Roman"/>
                  <w:b/>
                  <w:bCs/>
                  <w:color w:val="000000"/>
                  <w:sz w:val="22"/>
                  <w:szCs w:val="22"/>
                  <w:lang w:val="es-CO" w:eastAsia="es-CO"/>
                </w:rPr>
                <w:t>16</w:t>
              </w:r>
            </w:ins>
          </w:p>
        </w:tc>
        <w:tc>
          <w:tcPr>
            <w:tcW w:w="1160" w:type="dxa"/>
            <w:tcBorders>
              <w:top w:val="single" w:sz="4" w:space="0" w:color="auto"/>
              <w:left w:val="nil"/>
              <w:bottom w:val="single" w:sz="4" w:space="0" w:color="auto"/>
              <w:right w:val="single" w:sz="4" w:space="0" w:color="auto"/>
            </w:tcBorders>
            <w:shd w:val="clear" w:color="000000" w:fill="FFFF00"/>
            <w:noWrap/>
            <w:vAlign w:val="bottom"/>
            <w:hideMark/>
          </w:tcPr>
          <w:p w14:paraId="4D5DD406" w14:textId="77777777" w:rsidR="003E09B1" w:rsidRPr="003E09B1" w:rsidRDefault="003E09B1" w:rsidP="003E09B1">
            <w:pPr>
              <w:spacing w:after="0"/>
              <w:jc w:val="center"/>
              <w:rPr>
                <w:ins w:id="1675" w:author="Edgar Josué Malagón Montaña" w:date="2015-11-12T10:46:00Z"/>
                <w:rFonts w:ascii="Calibri" w:eastAsia="Times New Roman" w:hAnsi="Calibri" w:cs="Times New Roman"/>
                <w:b/>
                <w:bCs/>
                <w:color w:val="222222"/>
                <w:lang w:val="es-CO" w:eastAsia="es-CO"/>
              </w:rPr>
            </w:pPr>
            <w:ins w:id="1676" w:author="Edgar Josué Malagón Montaña" w:date="2015-11-12T10:46:00Z">
              <w:r w:rsidRPr="003E09B1">
                <w:rPr>
                  <w:rFonts w:ascii="Calibri" w:eastAsia="Times New Roman" w:hAnsi="Calibri" w:cs="Times New Roman"/>
                  <w:b/>
                  <w:bCs/>
                  <w:color w:val="222222"/>
                  <w:lang w:val="es-CO" w:eastAsia="es-CO"/>
                </w:rPr>
                <w:t>NO</w:t>
              </w:r>
            </w:ins>
          </w:p>
        </w:tc>
        <w:tc>
          <w:tcPr>
            <w:tcW w:w="10026" w:type="dxa"/>
            <w:tcBorders>
              <w:top w:val="single" w:sz="4" w:space="0" w:color="auto"/>
              <w:left w:val="single" w:sz="4" w:space="0" w:color="auto"/>
              <w:bottom w:val="single" w:sz="4" w:space="0" w:color="auto"/>
              <w:right w:val="single" w:sz="4" w:space="0" w:color="auto"/>
            </w:tcBorders>
            <w:shd w:val="clear" w:color="000000" w:fill="FCD5B4"/>
            <w:noWrap/>
            <w:vAlign w:val="bottom"/>
            <w:hideMark/>
          </w:tcPr>
          <w:p w14:paraId="239BD002" w14:textId="77777777" w:rsidR="003E09B1" w:rsidRPr="003E09B1" w:rsidRDefault="003E09B1" w:rsidP="003E09B1">
            <w:pPr>
              <w:spacing w:after="0"/>
              <w:rPr>
                <w:ins w:id="1677" w:author="Edgar Josué Malagón Montaña" w:date="2015-11-12T10:46:00Z"/>
                <w:rFonts w:ascii="Calibri" w:eastAsia="Times New Roman" w:hAnsi="Calibri" w:cs="Times New Roman"/>
                <w:b/>
                <w:bCs/>
                <w:color w:val="000000"/>
                <w:sz w:val="22"/>
                <w:szCs w:val="22"/>
                <w:lang w:val="es-CO" w:eastAsia="es-CO"/>
              </w:rPr>
            </w:pPr>
            <w:ins w:id="1678" w:author="Edgar Josué Malagón Montaña" w:date="2015-11-12T10:46:00Z">
              <w:r w:rsidRPr="003E09B1">
                <w:rPr>
                  <w:rFonts w:ascii="Calibri" w:eastAsia="Times New Roman" w:hAnsi="Calibri" w:cs="Times New Roman"/>
                  <w:b/>
                  <w:bCs/>
                  <w:color w:val="000000"/>
                  <w:sz w:val="22"/>
                  <w:szCs w:val="22"/>
                  <w:lang w:val="es-CO" w:eastAsia="es-CO"/>
                </w:rPr>
                <w:t xml:space="preserve">Actividad para que permite identificar inecuaciones </w:t>
              </w:r>
            </w:ins>
          </w:p>
        </w:tc>
      </w:tr>
      <w:tr w:rsidR="003E09B1" w:rsidRPr="003E09B1" w14:paraId="74DE5598" w14:textId="77777777" w:rsidTr="003E09B1">
        <w:trPr>
          <w:trHeight w:val="315"/>
          <w:ins w:id="1679" w:author="Edgar Josué Malagón Montaña" w:date="2015-11-12T10:46:00Z"/>
        </w:trPr>
        <w:tc>
          <w:tcPr>
            <w:tcW w:w="8020" w:type="dxa"/>
            <w:tcBorders>
              <w:top w:val="nil"/>
              <w:left w:val="single" w:sz="4" w:space="0" w:color="auto"/>
              <w:bottom w:val="single" w:sz="4" w:space="0" w:color="auto"/>
              <w:right w:val="single" w:sz="4" w:space="0" w:color="auto"/>
            </w:tcBorders>
            <w:shd w:val="clear" w:color="000000" w:fill="FABF8F"/>
            <w:noWrap/>
            <w:vAlign w:val="bottom"/>
            <w:hideMark/>
          </w:tcPr>
          <w:p w14:paraId="0F96544F" w14:textId="77777777" w:rsidR="003E09B1" w:rsidRPr="003E09B1" w:rsidRDefault="003E09B1" w:rsidP="003E09B1">
            <w:pPr>
              <w:spacing w:after="0"/>
              <w:rPr>
                <w:ins w:id="1680" w:author="Edgar Josué Malagón Montaña" w:date="2015-11-12T10:46:00Z"/>
                <w:rFonts w:ascii="Calibri" w:eastAsia="Times New Roman" w:hAnsi="Calibri" w:cs="Times New Roman"/>
                <w:b/>
                <w:bCs/>
                <w:color w:val="000000"/>
                <w:lang w:val="es-CO" w:eastAsia="es-CO"/>
              </w:rPr>
            </w:pPr>
            <w:ins w:id="1681" w:author="Edgar Josué Malagón Montaña" w:date="2015-11-12T10:46:00Z">
              <w:r w:rsidRPr="003E09B1">
                <w:rPr>
                  <w:rFonts w:ascii="Calibri" w:eastAsia="Times New Roman" w:hAnsi="Calibri" w:cs="Times New Roman"/>
                  <w:b/>
                  <w:bCs/>
                  <w:color w:val="000000"/>
                  <w:lang w:val="es-CO" w:eastAsia="es-CO"/>
                </w:rPr>
                <w:t>Identifica las propiedades de las inecuaciones</w:t>
              </w:r>
            </w:ins>
          </w:p>
        </w:tc>
        <w:tc>
          <w:tcPr>
            <w:tcW w:w="1300" w:type="dxa"/>
            <w:tcBorders>
              <w:top w:val="nil"/>
              <w:left w:val="single" w:sz="4" w:space="0" w:color="auto"/>
              <w:bottom w:val="single" w:sz="4" w:space="0" w:color="auto"/>
              <w:right w:val="single" w:sz="4" w:space="0" w:color="auto"/>
            </w:tcBorders>
            <w:shd w:val="clear" w:color="000000" w:fill="FFFF00"/>
            <w:noWrap/>
            <w:vAlign w:val="bottom"/>
            <w:hideMark/>
          </w:tcPr>
          <w:p w14:paraId="152D1825" w14:textId="77777777" w:rsidR="003E09B1" w:rsidRPr="003E09B1" w:rsidRDefault="003E09B1" w:rsidP="003E09B1">
            <w:pPr>
              <w:spacing w:after="0"/>
              <w:jc w:val="center"/>
              <w:rPr>
                <w:ins w:id="1682" w:author="Edgar Josué Malagón Montaña" w:date="2015-11-12T10:46:00Z"/>
                <w:rFonts w:ascii="Calibri" w:eastAsia="Times New Roman" w:hAnsi="Calibri" w:cs="Times New Roman"/>
                <w:b/>
                <w:bCs/>
                <w:color w:val="222222"/>
                <w:lang w:val="es-CO" w:eastAsia="es-CO"/>
              </w:rPr>
            </w:pPr>
            <w:ins w:id="1683" w:author="Edgar Josué Malagón Montaña" w:date="2015-11-12T10:46:00Z">
              <w:r w:rsidRPr="003E09B1">
                <w:rPr>
                  <w:rFonts w:ascii="Calibri" w:eastAsia="Times New Roman" w:hAnsi="Calibri" w:cs="Times New Roman"/>
                  <w:b/>
                  <w:bCs/>
                  <w:color w:val="222222"/>
                  <w:lang w:val="es-CO" w:eastAsia="es-CO"/>
                </w:rPr>
                <w:t>17</w:t>
              </w:r>
            </w:ins>
          </w:p>
        </w:tc>
        <w:tc>
          <w:tcPr>
            <w:tcW w:w="1160" w:type="dxa"/>
            <w:tcBorders>
              <w:top w:val="nil"/>
              <w:left w:val="nil"/>
              <w:bottom w:val="single" w:sz="4" w:space="0" w:color="auto"/>
              <w:right w:val="single" w:sz="4" w:space="0" w:color="auto"/>
            </w:tcBorders>
            <w:shd w:val="clear" w:color="000000" w:fill="FFFF00"/>
            <w:noWrap/>
            <w:vAlign w:val="bottom"/>
            <w:hideMark/>
          </w:tcPr>
          <w:p w14:paraId="7E03F4D1" w14:textId="77777777" w:rsidR="003E09B1" w:rsidRPr="003E09B1" w:rsidRDefault="003E09B1" w:rsidP="003E09B1">
            <w:pPr>
              <w:spacing w:after="0"/>
              <w:jc w:val="center"/>
              <w:rPr>
                <w:ins w:id="1684" w:author="Edgar Josué Malagón Montaña" w:date="2015-11-12T10:46:00Z"/>
                <w:rFonts w:ascii="Calibri" w:eastAsia="Times New Roman" w:hAnsi="Calibri" w:cs="Times New Roman"/>
                <w:b/>
                <w:bCs/>
                <w:color w:val="222222"/>
                <w:lang w:val="es-CO" w:eastAsia="es-CO"/>
              </w:rPr>
            </w:pPr>
            <w:ins w:id="1685" w:author="Edgar Josué Malagón Montaña" w:date="2015-11-12T10:46:00Z">
              <w:r w:rsidRPr="003E09B1">
                <w:rPr>
                  <w:rFonts w:ascii="Calibri" w:eastAsia="Times New Roman" w:hAnsi="Calibri" w:cs="Times New Roman"/>
                  <w:b/>
                  <w:bCs/>
                  <w:color w:val="222222"/>
                  <w:lang w:val="es-CO" w:eastAsia="es-CO"/>
                </w:rPr>
                <w:t>NO</w:t>
              </w:r>
            </w:ins>
          </w:p>
        </w:tc>
        <w:tc>
          <w:tcPr>
            <w:tcW w:w="10026" w:type="dxa"/>
            <w:tcBorders>
              <w:top w:val="nil"/>
              <w:left w:val="single" w:sz="4" w:space="0" w:color="auto"/>
              <w:bottom w:val="single" w:sz="4" w:space="0" w:color="auto"/>
              <w:right w:val="single" w:sz="4" w:space="0" w:color="auto"/>
            </w:tcBorders>
            <w:shd w:val="clear" w:color="000000" w:fill="FCD5B4"/>
            <w:noWrap/>
            <w:vAlign w:val="bottom"/>
            <w:hideMark/>
          </w:tcPr>
          <w:p w14:paraId="78D3EAA9" w14:textId="77777777" w:rsidR="003E09B1" w:rsidRPr="003E09B1" w:rsidRDefault="003E09B1" w:rsidP="003E09B1">
            <w:pPr>
              <w:spacing w:after="0"/>
              <w:rPr>
                <w:ins w:id="1686" w:author="Edgar Josué Malagón Montaña" w:date="2015-11-12T10:46:00Z"/>
                <w:rFonts w:ascii="Calibri" w:eastAsia="Times New Roman" w:hAnsi="Calibri" w:cs="Times New Roman"/>
                <w:b/>
                <w:bCs/>
                <w:color w:val="000000"/>
                <w:sz w:val="22"/>
                <w:szCs w:val="22"/>
                <w:lang w:val="es-CO" w:eastAsia="es-CO"/>
              </w:rPr>
            </w:pPr>
            <w:ins w:id="1687" w:author="Edgar Josué Malagón Montaña" w:date="2015-11-12T10:46:00Z">
              <w:r w:rsidRPr="003E09B1">
                <w:rPr>
                  <w:rFonts w:ascii="Calibri" w:eastAsia="Times New Roman" w:hAnsi="Calibri" w:cs="Times New Roman"/>
                  <w:b/>
                  <w:bCs/>
                  <w:color w:val="000000"/>
                  <w:sz w:val="22"/>
                  <w:szCs w:val="22"/>
                  <w:lang w:val="es-CO" w:eastAsia="es-CO"/>
                </w:rPr>
                <w:t>Actividad que permite identificar las propiedades de las inecuaciones</w:t>
              </w:r>
            </w:ins>
          </w:p>
        </w:tc>
      </w:tr>
      <w:tr w:rsidR="003E09B1" w:rsidRPr="003E09B1" w14:paraId="66F8B74B" w14:textId="77777777" w:rsidTr="003E09B1">
        <w:trPr>
          <w:trHeight w:val="315"/>
          <w:ins w:id="1688" w:author="Edgar Josué Malagón Montaña" w:date="2015-11-12T10:46:00Z"/>
        </w:trPr>
        <w:tc>
          <w:tcPr>
            <w:tcW w:w="8020" w:type="dxa"/>
            <w:tcBorders>
              <w:top w:val="nil"/>
              <w:left w:val="single" w:sz="4" w:space="0" w:color="auto"/>
              <w:bottom w:val="single" w:sz="4" w:space="0" w:color="auto"/>
              <w:right w:val="single" w:sz="4" w:space="0" w:color="auto"/>
            </w:tcBorders>
            <w:shd w:val="clear" w:color="000000" w:fill="FABF8F"/>
            <w:noWrap/>
            <w:vAlign w:val="bottom"/>
            <w:hideMark/>
          </w:tcPr>
          <w:p w14:paraId="1086A055" w14:textId="77777777" w:rsidR="003E09B1" w:rsidRPr="003E09B1" w:rsidRDefault="003E09B1" w:rsidP="003E09B1">
            <w:pPr>
              <w:spacing w:after="0"/>
              <w:rPr>
                <w:ins w:id="1689" w:author="Edgar Josué Malagón Montaña" w:date="2015-11-12T10:46:00Z"/>
                <w:rFonts w:ascii="Calibri" w:eastAsia="Times New Roman" w:hAnsi="Calibri" w:cs="Times New Roman"/>
                <w:b/>
                <w:bCs/>
                <w:color w:val="000000"/>
                <w:lang w:val="es-CO" w:eastAsia="es-CO"/>
              </w:rPr>
            </w:pPr>
            <w:ins w:id="1690" w:author="Edgar Josué Malagón Montaña" w:date="2015-11-12T10:46:00Z">
              <w:r w:rsidRPr="003E09B1">
                <w:rPr>
                  <w:rFonts w:ascii="Calibri" w:eastAsia="Times New Roman" w:hAnsi="Calibri" w:cs="Times New Roman"/>
                  <w:b/>
                  <w:bCs/>
                  <w:color w:val="000000"/>
                  <w:lang w:val="es-CO" w:eastAsia="es-CO"/>
                </w:rPr>
                <w:t>La solución de inecuaciones lineales con una incógnita</w:t>
              </w:r>
            </w:ins>
          </w:p>
        </w:tc>
        <w:tc>
          <w:tcPr>
            <w:tcW w:w="1300" w:type="dxa"/>
            <w:tcBorders>
              <w:top w:val="nil"/>
              <w:left w:val="single" w:sz="4" w:space="0" w:color="auto"/>
              <w:bottom w:val="single" w:sz="4" w:space="0" w:color="auto"/>
              <w:right w:val="single" w:sz="4" w:space="0" w:color="auto"/>
            </w:tcBorders>
            <w:shd w:val="clear" w:color="000000" w:fill="FFFF00"/>
            <w:noWrap/>
            <w:vAlign w:val="bottom"/>
            <w:hideMark/>
          </w:tcPr>
          <w:p w14:paraId="17C196F3" w14:textId="77777777" w:rsidR="003E09B1" w:rsidRPr="003E09B1" w:rsidRDefault="003E09B1" w:rsidP="003E09B1">
            <w:pPr>
              <w:spacing w:after="0"/>
              <w:jc w:val="center"/>
              <w:rPr>
                <w:ins w:id="1691" w:author="Edgar Josué Malagón Montaña" w:date="2015-11-12T10:46:00Z"/>
                <w:rFonts w:ascii="Calibri" w:eastAsia="Times New Roman" w:hAnsi="Calibri" w:cs="Times New Roman"/>
                <w:b/>
                <w:bCs/>
                <w:color w:val="000000"/>
                <w:sz w:val="22"/>
                <w:szCs w:val="22"/>
                <w:lang w:val="es-CO" w:eastAsia="es-CO"/>
              </w:rPr>
            </w:pPr>
            <w:ins w:id="1692" w:author="Edgar Josué Malagón Montaña" w:date="2015-11-12T10:46:00Z">
              <w:r w:rsidRPr="003E09B1">
                <w:rPr>
                  <w:rFonts w:ascii="Calibri" w:eastAsia="Times New Roman" w:hAnsi="Calibri" w:cs="Times New Roman"/>
                  <w:b/>
                  <w:bCs/>
                  <w:color w:val="000000"/>
                  <w:sz w:val="22"/>
                  <w:szCs w:val="22"/>
                  <w:lang w:val="es-CO" w:eastAsia="es-CO"/>
                </w:rPr>
                <w:t>18</w:t>
              </w:r>
            </w:ins>
          </w:p>
        </w:tc>
        <w:tc>
          <w:tcPr>
            <w:tcW w:w="1160" w:type="dxa"/>
            <w:tcBorders>
              <w:top w:val="nil"/>
              <w:left w:val="nil"/>
              <w:bottom w:val="single" w:sz="4" w:space="0" w:color="auto"/>
              <w:right w:val="single" w:sz="4" w:space="0" w:color="auto"/>
            </w:tcBorders>
            <w:shd w:val="clear" w:color="000000" w:fill="FFFF00"/>
            <w:noWrap/>
            <w:vAlign w:val="bottom"/>
            <w:hideMark/>
          </w:tcPr>
          <w:p w14:paraId="78C8B959" w14:textId="77777777" w:rsidR="003E09B1" w:rsidRPr="003E09B1" w:rsidRDefault="003E09B1" w:rsidP="003E09B1">
            <w:pPr>
              <w:spacing w:after="0"/>
              <w:jc w:val="center"/>
              <w:rPr>
                <w:ins w:id="1693" w:author="Edgar Josué Malagón Montaña" w:date="2015-11-12T10:46:00Z"/>
                <w:rFonts w:ascii="Calibri" w:eastAsia="Times New Roman" w:hAnsi="Calibri" w:cs="Times New Roman"/>
                <w:b/>
                <w:bCs/>
                <w:color w:val="222222"/>
                <w:lang w:val="es-CO" w:eastAsia="es-CO"/>
              </w:rPr>
            </w:pPr>
            <w:ins w:id="1694" w:author="Edgar Josué Malagón Montaña" w:date="2015-11-12T10:46:00Z">
              <w:r w:rsidRPr="003E09B1">
                <w:rPr>
                  <w:rFonts w:ascii="Calibri" w:eastAsia="Times New Roman" w:hAnsi="Calibri" w:cs="Times New Roman"/>
                  <w:b/>
                  <w:bCs/>
                  <w:color w:val="222222"/>
                  <w:lang w:val="es-CO" w:eastAsia="es-CO"/>
                </w:rPr>
                <w:t>SI</w:t>
              </w:r>
            </w:ins>
          </w:p>
        </w:tc>
        <w:tc>
          <w:tcPr>
            <w:tcW w:w="10026" w:type="dxa"/>
            <w:tcBorders>
              <w:top w:val="nil"/>
              <w:left w:val="single" w:sz="4" w:space="0" w:color="auto"/>
              <w:bottom w:val="single" w:sz="4" w:space="0" w:color="auto"/>
              <w:right w:val="single" w:sz="4" w:space="0" w:color="auto"/>
            </w:tcBorders>
            <w:shd w:val="clear" w:color="000000" w:fill="FCD5B4"/>
            <w:noWrap/>
            <w:vAlign w:val="bottom"/>
            <w:hideMark/>
          </w:tcPr>
          <w:p w14:paraId="477B79B4" w14:textId="77777777" w:rsidR="003E09B1" w:rsidRPr="003E09B1" w:rsidRDefault="003E09B1" w:rsidP="003E09B1">
            <w:pPr>
              <w:spacing w:after="0"/>
              <w:rPr>
                <w:ins w:id="1695" w:author="Edgar Josué Malagón Montaña" w:date="2015-11-12T10:46:00Z"/>
                <w:rFonts w:ascii="Calibri" w:eastAsia="Times New Roman" w:hAnsi="Calibri" w:cs="Times New Roman"/>
                <w:b/>
                <w:bCs/>
                <w:color w:val="000000"/>
                <w:sz w:val="22"/>
                <w:szCs w:val="22"/>
                <w:lang w:val="es-CO" w:eastAsia="es-CO"/>
              </w:rPr>
            </w:pPr>
            <w:ins w:id="1696" w:author="Edgar Josué Malagón Montaña" w:date="2015-11-12T10:46:00Z">
              <w:r w:rsidRPr="003E09B1">
                <w:rPr>
                  <w:rFonts w:ascii="Calibri" w:eastAsia="Times New Roman" w:hAnsi="Calibri" w:cs="Times New Roman"/>
                  <w:b/>
                  <w:bCs/>
                  <w:color w:val="000000"/>
                  <w:sz w:val="22"/>
                  <w:szCs w:val="22"/>
                  <w:lang w:val="es-CO" w:eastAsia="es-CO"/>
                </w:rPr>
                <w:t>Interactivo que explica la solución de inecuaciones lineales con una incógnita</w:t>
              </w:r>
            </w:ins>
          </w:p>
        </w:tc>
      </w:tr>
      <w:tr w:rsidR="003E09B1" w:rsidRPr="003E09B1" w14:paraId="7BD200A8" w14:textId="77777777" w:rsidTr="003E09B1">
        <w:trPr>
          <w:trHeight w:val="315"/>
          <w:ins w:id="1697" w:author="Edgar Josué Malagón Montaña" w:date="2015-11-12T10:46:00Z"/>
        </w:trPr>
        <w:tc>
          <w:tcPr>
            <w:tcW w:w="8020" w:type="dxa"/>
            <w:tcBorders>
              <w:top w:val="nil"/>
              <w:left w:val="single" w:sz="4" w:space="0" w:color="auto"/>
              <w:bottom w:val="single" w:sz="4" w:space="0" w:color="auto"/>
              <w:right w:val="single" w:sz="4" w:space="0" w:color="auto"/>
            </w:tcBorders>
            <w:shd w:val="clear" w:color="000000" w:fill="FABF8F"/>
            <w:noWrap/>
            <w:vAlign w:val="bottom"/>
            <w:hideMark/>
          </w:tcPr>
          <w:p w14:paraId="6E9CAE55" w14:textId="77777777" w:rsidR="003E09B1" w:rsidRPr="003E09B1" w:rsidRDefault="003E09B1" w:rsidP="003E09B1">
            <w:pPr>
              <w:spacing w:after="0"/>
              <w:rPr>
                <w:ins w:id="1698" w:author="Edgar Josué Malagón Montaña" w:date="2015-11-12T10:46:00Z"/>
                <w:rFonts w:ascii="Calibri" w:eastAsia="Times New Roman" w:hAnsi="Calibri" w:cs="Times New Roman"/>
                <w:b/>
                <w:bCs/>
                <w:color w:val="000000"/>
                <w:lang w:val="es-CO" w:eastAsia="es-CO"/>
              </w:rPr>
            </w:pPr>
            <w:ins w:id="1699" w:author="Edgar Josué Malagón Montaña" w:date="2015-11-12T10:46:00Z">
              <w:r w:rsidRPr="003E09B1">
                <w:rPr>
                  <w:rFonts w:ascii="Calibri" w:eastAsia="Times New Roman" w:hAnsi="Calibri" w:cs="Times New Roman"/>
                  <w:b/>
                  <w:bCs/>
                  <w:color w:val="000000"/>
                  <w:lang w:val="es-CO" w:eastAsia="es-CO"/>
                </w:rPr>
                <w:t>Practica la solución de inecuaciones lineales</w:t>
              </w:r>
            </w:ins>
          </w:p>
        </w:tc>
        <w:tc>
          <w:tcPr>
            <w:tcW w:w="1300" w:type="dxa"/>
            <w:tcBorders>
              <w:top w:val="nil"/>
              <w:left w:val="single" w:sz="4" w:space="0" w:color="auto"/>
              <w:bottom w:val="single" w:sz="4" w:space="0" w:color="auto"/>
              <w:right w:val="single" w:sz="4" w:space="0" w:color="auto"/>
            </w:tcBorders>
            <w:shd w:val="clear" w:color="000000" w:fill="FFFF00"/>
            <w:noWrap/>
            <w:vAlign w:val="bottom"/>
            <w:hideMark/>
          </w:tcPr>
          <w:p w14:paraId="0BD8D6E9" w14:textId="77777777" w:rsidR="003E09B1" w:rsidRPr="003E09B1" w:rsidRDefault="003E09B1" w:rsidP="003E09B1">
            <w:pPr>
              <w:spacing w:after="0"/>
              <w:jc w:val="center"/>
              <w:rPr>
                <w:ins w:id="1700" w:author="Edgar Josué Malagón Montaña" w:date="2015-11-12T10:46:00Z"/>
                <w:rFonts w:ascii="Calibri" w:eastAsia="Times New Roman" w:hAnsi="Calibri" w:cs="Times New Roman"/>
                <w:b/>
                <w:bCs/>
                <w:color w:val="222222"/>
                <w:lang w:val="es-CO" w:eastAsia="es-CO"/>
              </w:rPr>
            </w:pPr>
            <w:ins w:id="1701" w:author="Edgar Josué Malagón Montaña" w:date="2015-11-12T10:46:00Z">
              <w:r w:rsidRPr="003E09B1">
                <w:rPr>
                  <w:rFonts w:ascii="Calibri" w:eastAsia="Times New Roman" w:hAnsi="Calibri" w:cs="Times New Roman"/>
                  <w:b/>
                  <w:bCs/>
                  <w:color w:val="222222"/>
                  <w:lang w:val="es-CO" w:eastAsia="es-CO"/>
                </w:rPr>
                <w:t>19</w:t>
              </w:r>
            </w:ins>
          </w:p>
        </w:tc>
        <w:tc>
          <w:tcPr>
            <w:tcW w:w="1160" w:type="dxa"/>
            <w:tcBorders>
              <w:top w:val="nil"/>
              <w:left w:val="nil"/>
              <w:bottom w:val="single" w:sz="4" w:space="0" w:color="auto"/>
              <w:right w:val="single" w:sz="4" w:space="0" w:color="auto"/>
            </w:tcBorders>
            <w:shd w:val="clear" w:color="000000" w:fill="FFFF00"/>
            <w:noWrap/>
            <w:vAlign w:val="bottom"/>
            <w:hideMark/>
          </w:tcPr>
          <w:p w14:paraId="18B96F01" w14:textId="77777777" w:rsidR="003E09B1" w:rsidRPr="003E09B1" w:rsidRDefault="003E09B1" w:rsidP="003E09B1">
            <w:pPr>
              <w:spacing w:after="0"/>
              <w:jc w:val="center"/>
              <w:rPr>
                <w:ins w:id="1702" w:author="Edgar Josué Malagón Montaña" w:date="2015-11-12T10:46:00Z"/>
                <w:rFonts w:ascii="Calibri" w:eastAsia="Times New Roman" w:hAnsi="Calibri" w:cs="Times New Roman"/>
                <w:b/>
                <w:bCs/>
                <w:color w:val="222222"/>
                <w:lang w:val="es-CO" w:eastAsia="es-CO"/>
              </w:rPr>
            </w:pPr>
            <w:ins w:id="1703" w:author="Edgar Josué Malagón Montaña" w:date="2015-11-12T10:46:00Z">
              <w:r w:rsidRPr="003E09B1">
                <w:rPr>
                  <w:rFonts w:ascii="Calibri" w:eastAsia="Times New Roman" w:hAnsi="Calibri" w:cs="Times New Roman"/>
                  <w:b/>
                  <w:bCs/>
                  <w:color w:val="222222"/>
                  <w:lang w:val="es-CO" w:eastAsia="es-CO"/>
                </w:rPr>
                <w:t>NO</w:t>
              </w:r>
            </w:ins>
          </w:p>
        </w:tc>
        <w:tc>
          <w:tcPr>
            <w:tcW w:w="10026" w:type="dxa"/>
            <w:tcBorders>
              <w:top w:val="nil"/>
              <w:left w:val="single" w:sz="4" w:space="0" w:color="auto"/>
              <w:bottom w:val="single" w:sz="4" w:space="0" w:color="auto"/>
              <w:right w:val="single" w:sz="4" w:space="0" w:color="auto"/>
            </w:tcBorders>
            <w:shd w:val="clear" w:color="000000" w:fill="FCD5B4"/>
            <w:noWrap/>
            <w:vAlign w:val="bottom"/>
            <w:hideMark/>
          </w:tcPr>
          <w:p w14:paraId="1CE44259" w14:textId="77777777" w:rsidR="003E09B1" w:rsidRPr="003E09B1" w:rsidRDefault="003E09B1" w:rsidP="003E09B1">
            <w:pPr>
              <w:spacing w:after="0"/>
              <w:rPr>
                <w:ins w:id="1704" w:author="Edgar Josué Malagón Montaña" w:date="2015-11-12T10:46:00Z"/>
                <w:rFonts w:ascii="Calibri" w:eastAsia="Times New Roman" w:hAnsi="Calibri" w:cs="Times New Roman"/>
                <w:b/>
                <w:bCs/>
                <w:color w:val="000000"/>
                <w:sz w:val="22"/>
                <w:szCs w:val="22"/>
                <w:lang w:val="es-CO" w:eastAsia="es-CO"/>
              </w:rPr>
            </w:pPr>
            <w:ins w:id="1705" w:author="Edgar Josué Malagón Montaña" w:date="2015-11-12T10:46:00Z">
              <w:r w:rsidRPr="003E09B1">
                <w:rPr>
                  <w:rFonts w:ascii="Calibri" w:eastAsia="Times New Roman" w:hAnsi="Calibri" w:cs="Times New Roman"/>
                  <w:b/>
                  <w:bCs/>
                  <w:color w:val="000000"/>
                  <w:sz w:val="22"/>
                  <w:szCs w:val="22"/>
                  <w:lang w:val="es-CO" w:eastAsia="es-CO"/>
                </w:rPr>
                <w:t>Actividad que permite ejercitar la solución de inecuaciones lineales con una incógnita</w:t>
              </w:r>
            </w:ins>
          </w:p>
        </w:tc>
      </w:tr>
      <w:tr w:rsidR="003E09B1" w:rsidRPr="003E09B1" w14:paraId="7E808591" w14:textId="77777777" w:rsidTr="003E09B1">
        <w:trPr>
          <w:trHeight w:val="315"/>
          <w:ins w:id="1706" w:author="Edgar Josué Malagón Montaña" w:date="2015-11-12T10:46:00Z"/>
        </w:trPr>
        <w:tc>
          <w:tcPr>
            <w:tcW w:w="8020" w:type="dxa"/>
            <w:tcBorders>
              <w:top w:val="nil"/>
              <w:left w:val="single" w:sz="4" w:space="0" w:color="auto"/>
              <w:bottom w:val="single" w:sz="4" w:space="0" w:color="auto"/>
              <w:right w:val="single" w:sz="4" w:space="0" w:color="auto"/>
            </w:tcBorders>
            <w:shd w:val="clear" w:color="000000" w:fill="FABF8F"/>
            <w:noWrap/>
            <w:vAlign w:val="bottom"/>
            <w:hideMark/>
          </w:tcPr>
          <w:p w14:paraId="4270334E" w14:textId="77777777" w:rsidR="003E09B1" w:rsidRPr="003E09B1" w:rsidRDefault="003E09B1" w:rsidP="003E09B1">
            <w:pPr>
              <w:spacing w:after="0"/>
              <w:rPr>
                <w:ins w:id="1707" w:author="Edgar Josué Malagón Montaña" w:date="2015-11-12T10:46:00Z"/>
                <w:rFonts w:ascii="Calibri" w:eastAsia="Times New Roman" w:hAnsi="Calibri" w:cs="Times New Roman"/>
                <w:b/>
                <w:bCs/>
                <w:color w:val="000000"/>
                <w:lang w:val="es-CO" w:eastAsia="es-CO"/>
              </w:rPr>
            </w:pPr>
            <w:ins w:id="1708" w:author="Edgar Josué Malagón Montaña" w:date="2015-11-12T10:46:00Z">
              <w:r w:rsidRPr="003E09B1">
                <w:rPr>
                  <w:rFonts w:ascii="Calibri" w:eastAsia="Times New Roman" w:hAnsi="Calibri" w:cs="Times New Roman"/>
                  <w:b/>
                  <w:bCs/>
                  <w:color w:val="000000"/>
                  <w:lang w:val="es-CO" w:eastAsia="es-CO"/>
                </w:rPr>
                <w:t>Solución gráfica de una inecuación lineal con una incógnita</w:t>
              </w:r>
            </w:ins>
          </w:p>
        </w:tc>
        <w:tc>
          <w:tcPr>
            <w:tcW w:w="1300" w:type="dxa"/>
            <w:tcBorders>
              <w:top w:val="nil"/>
              <w:left w:val="single" w:sz="4" w:space="0" w:color="auto"/>
              <w:bottom w:val="single" w:sz="4" w:space="0" w:color="auto"/>
              <w:right w:val="single" w:sz="4" w:space="0" w:color="auto"/>
            </w:tcBorders>
            <w:shd w:val="clear" w:color="000000" w:fill="FFFF00"/>
            <w:noWrap/>
            <w:vAlign w:val="bottom"/>
            <w:hideMark/>
          </w:tcPr>
          <w:p w14:paraId="656CFDFE" w14:textId="77777777" w:rsidR="003E09B1" w:rsidRPr="003E09B1" w:rsidRDefault="003E09B1" w:rsidP="003E09B1">
            <w:pPr>
              <w:spacing w:after="0"/>
              <w:jc w:val="center"/>
              <w:rPr>
                <w:ins w:id="1709" w:author="Edgar Josué Malagón Montaña" w:date="2015-11-12T10:46:00Z"/>
                <w:rFonts w:ascii="Calibri" w:eastAsia="Times New Roman" w:hAnsi="Calibri" w:cs="Times New Roman"/>
                <w:b/>
                <w:bCs/>
                <w:color w:val="000000"/>
                <w:sz w:val="22"/>
                <w:szCs w:val="22"/>
                <w:lang w:val="es-CO" w:eastAsia="es-CO"/>
              </w:rPr>
            </w:pPr>
            <w:ins w:id="1710" w:author="Edgar Josué Malagón Montaña" w:date="2015-11-12T10:46:00Z">
              <w:r w:rsidRPr="003E09B1">
                <w:rPr>
                  <w:rFonts w:ascii="Calibri" w:eastAsia="Times New Roman" w:hAnsi="Calibri" w:cs="Times New Roman"/>
                  <w:b/>
                  <w:bCs/>
                  <w:color w:val="000000"/>
                  <w:sz w:val="22"/>
                  <w:szCs w:val="22"/>
                  <w:lang w:val="es-CO" w:eastAsia="es-CO"/>
                </w:rPr>
                <w:t>20</w:t>
              </w:r>
            </w:ins>
          </w:p>
        </w:tc>
        <w:tc>
          <w:tcPr>
            <w:tcW w:w="1160" w:type="dxa"/>
            <w:tcBorders>
              <w:top w:val="nil"/>
              <w:left w:val="nil"/>
              <w:bottom w:val="single" w:sz="4" w:space="0" w:color="auto"/>
              <w:right w:val="single" w:sz="4" w:space="0" w:color="auto"/>
            </w:tcBorders>
            <w:shd w:val="clear" w:color="000000" w:fill="FFFF00"/>
            <w:noWrap/>
            <w:vAlign w:val="bottom"/>
            <w:hideMark/>
          </w:tcPr>
          <w:p w14:paraId="2158DE21" w14:textId="77777777" w:rsidR="003E09B1" w:rsidRPr="003E09B1" w:rsidRDefault="003E09B1" w:rsidP="003E09B1">
            <w:pPr>
              <w:spacing w:after="0"/>
              <w:jc w:val="center"/>
              <w:rPr>
                <w:ins w:id="1711" w:author="Edgar Josué Malagón Montaña" w:date="2015-11-12T10:46:00Z"/>
                <w:rFonts w:ascii="Calibri" w:eastAsia="Times New Roman" w:hAnsi="Calibri" w:cs="Times New Roman"/>
                <w:b/>
                <w:bCs/>
                <w:color w:val="222222"/>
                <w:lang w:val="es-CO" w:eastAsia="es-CO"/>
              </w:rPr>
            </w:pPr>
            <w:ins w:id="1712" w:author="Edgar Josué Malagón Montaña" w:date="2015-11-12T10:46:00Z">
              <w:r w:rsidRPr="003E09B1">
                <w:rPr>
                  <w:rFonts w:ascii="Calibri" w:eastAsia="Times New Roman" w:hAnsi="Calibri" w:cs="Times New Roman"/>
                  <w:b/>
                  <w:bCs/>
                  <w:color w:val="222222"/>
                  <w:lang w:val="es-CO" w:eastAsia="es-CO"/>
                </w:rPr>
                <w:t>SI</w:t>
              </w:r>
            </w:ins>
          </w:p>
        </w:tc>
        <w:tc>
          <w:tcPr>
            <w:tcW w:w="10026" w:type="dxa"/>
            <w:tcBorders>
              <w:top w:val="nil"/>
              <w:left w:val="single" w:sz="4" w:space="0" w:color="auto"/>
              <w:bottom w:val="single" w:sz="4" w:space="0" w:color="auto"/>
              <w:right w:val="single" w:sz="4" w:space="0" w:color="auto"/>
            </w:tcBorders>
            <w:shd w:val="clear" w:color="000000" w:fill="FCD5B4"/>
            <w:noWrap/>
            <w:vAlign w:val="bottom"/>
            <w:hideMark/>
          </w:tcPr>
          <w:p w14:paraId="694E5E32" w14:textId="77777777" w:rsidR="003E09B1" w:rsidRPr="003E09B1" w:rsidRDefault="003E09B1" w:rsidP="003E09B1">
            <w:pPr>
              <w:spacing w:after="0"/>
              <w:rPr>
                <w:ins w:id="1713" w:author="Edgar Josué Malagón Montaña" w:date="2015-11-12T10:46:00Z"/>
                <w:rFonts w:ascii="Calibri" w:eastAsia="Times New Roman" w:hAnsi="Calibri" w:cs="Times New Roman"/>
                <w:b/>
                <w:bCs/>
                <w:color w:val="000000"/>
                <w:sz w:val="22"/>
                <w:szCs w:val="22"/>
                <w:lang w:val="es-CO" w:eastAsia="es-CO"/>
              </w:rPr>
            </w:pPr>
            <w:ins w:id="1714" w:author="Edgar Josué Malagón Montaña" w:date="2015-11-12T10:46:00Z">
              <w:r w:rsidRPr="003E09B1">
                <w:rPr>
                  <w:rFonts w:ascii="Calibri" w:eastAsia="Times New Roman" w:hAnsi="Calibri" w:cs="Times New Roman"/>
                  <w:b/>
                  <w:bCs/>
                  <w:color w:val="000000"/>
                  <w:sz w:val="22"/>
                  <w:szCs w:val="22"/>
                  <w:lang w:val="es-CO" w:eastAsia="es-CO"/>
                </w:rPr>
                <w:t>Interactivo que expone la solución gráfica de una inecuación lineal con una incógnita</w:t>
              </w:r>
            </w:ins>
          </w:p>
        </w:tc>
      </w:tr>
      <w:tr w:rsidR="003E09B1" w:rsidRPr="003E09B1" w14:paraId="502C0DAF" w14:textId="77777777" w:rsidTr="003E09B1">
        <w:trPr>
          <w:trHeight w:val="315"/>
          <w:ins w:id="1715" w:author="Edgar Josué Malagón Montaña" w:date="2015-11-12T10:46:00Z"/>
        </w:trPr>
        <w:tc>
          <w:tcPr>
            <w:tcW w:w="8020" w:type="dxa"/>
            <w:tcBorders>
              <w:top w:val="nil"/>
              <w:left w:val="single" w:sz="4" w:space="0" w:color="auto"/>
              <w:bottom w:val="single" w:sz="4" w:space="0" w:color="auto"/>
              <w:right w:val="single" w:sz="4" w:space="0" w:color="auto"/>
            </w:tcBorders>
            <w:shd w:val="clear" w:color="000000" w:fill="FABF8F"/>
            <w:noWrap/>
            <w:vAlign w:val="bottom"/>
            <w:hideMark/>
          </w:tcPr>
          <w:p w14:paraId="239110FA" w14:textId="77777777" w:rsidR="003E09B1" w:rsidRPr="003E09B1" w:rsidRDefault="003E09B1" w:rsidP="003E09B1">
            <w:pPr>
              <w:spacing w:after="0"/>
              <w:rPr>
                <w:ins w:id="1716" w:author="Edgar Josué Malagón Montaña" w:date="2015-11-12T10:46:00Z"/>
                <w:rFonts w:ascii="Calibri" w:eastAsia="Times New Roman" w:hAnsi="Calibri" w:cs="Times New Roman"/>
                <w:b/>
                <w:bCs/>
                <w:color w:val="000000"/>
                <w:lang w:val="es-CO" w:eastAsia="es-CO"/>
              </w:rPr>
            </w:pPr>
            <w:ins w:id="1717" w:author="Edgar Josué Malagón Montaña" w:date="2015-11-12T10:46:00Z">
              <w:r w:rsidRPr="003E09B1">
                <w:rPr>
                  <w:rFonts w:ascii="Calibri" w:eastAsia="Times New Roman" w:hAnsi="Calibri" w:cs="Times New Roman"/>
                  <w:b/>
                  <w:bCs/>
                  <w:color w:val="000000"/>
                  <w:lang w:val="es-CO" w:eastAsia="es-CO"/>
                </w:rPr>
                <w:t>Practica la solución gráfica de una inecuación lineal con una incógnita</w:t>
              </w:r>
            </w:ins>
          </w:p>
        </w:tc>
        <w:tc>
          <w:tcPr>
            <w:tcW w:w="1300" w:type="dxa"/>
            <w:tcBorders>
              <w:top w:val="nil"/>
              <w:left w:val="single" w:sz="4" w:space="0" w:color="auto"/>
              <w:bottom w:val="single" w:sz="4" w:space="0" w:color="auto"/>
              <w:right w:val="single" w:sz="4" w:space="0" w:color="auto"/>
            </w:tcBorders>
            <w:shd w:val="clear" w:color="000000" w:fill="FFFF00"/>
            <w:noWrap/>
            <w:vAlign w:val="bottom"/>
            <w:hideMark/>
          </w:tcPr>
          <w:p w14:paraId="0F44FFB2" w14:textId="77777777" w:rsidR="003E09B1" w:rsidRPr="003E09B1" w:rsidRDefault="003E09B1" w:rsidP="003E09B1">
            <w:pPr>
              <w:spacing w:after="0"/>
              <w:jc w:val="center"/>
              <w:rPr>
                <w:ins w:id="1718" w:author="Edgar Josué Malagón Montaña" w:date="2015-11-12T10:46:00Z"/>
                <w:rFonts w:ascii="Calibri" w:eastAsia="Times New Roman" w:hAnsi="Calibri" w:cs="Times New Roman"/>
                <w:b/>
                <w:bCs/>
                <w:color w:val="222222"/>
                <w:lang w:val="es-CO" w:eastAsia="es-CO"/>
              </w:rPr>
            </w:pPr>
            <w:ins w:id="1719" w:author="Edgar Josué Malagón Montaña" w:date="2015-11-12T10:46:00Z">
              <w:r w:rsidRPr="003E09B1">
                <w:rPr>
                  <w:rFonts w:ascii="Calibri" w:eastAsia="Times New Roman" w:hAnsi="Calibri" w:cs="Times New Roman"/>
                  <w:b/>
                  <w:bCs/>
                  <w:color w:val="222222"/>
                  <w:lang w:val="es-CO" w:eastAsia="es-CO"/>
                </w:rPr>
                <w:t>21</w:t>
              </w:r>
            </w:ins>
          </w:p>
        </w:tc>
        <w:tc>
          <w:tcPr>
            <w:tcW w:w="1160" w:type="dxa"/>
            <w:tcBorders>
              <w:top w:val="nil"/>
              <w:left w:val="nil"/>
              <w:bottom w:val="single" w:sz="4" w:space="0" w:color="auto"/>
              <w:right w:val="single" w:sz="4" w:space="0" w:color="auto"/>
            </w:tcBorders>
            <w:shd w:val="clear" w:color="000000" w:fill="FFFF00"/>
            <w:noWrap/>
            <w:vAlign w:val="bottom"/>
            <w:hideMark/>
          </w:tcPr>
          <w:p w14:paraId="6511FDF8" w14:textId="77777777" w:rsidR="003E09B1" w:rsidRPr="003E09B1" w:rsidRDefault="003E09B1" w:rsidP="003E09B1">
            <w:pPr>
              <w:spacing w:after="0"/>
              <w:jc w:val="center"/>
              <w:rPr>
                <w:ins w:id="1720" w:author="Edgar Josué Malagón Montaña" w:date="2015-11-12T10:46:00Z"/>
                <w:rFonts w:ascii="Calibri" w:eastAsia="Times New Roman" w:hAnsi="Calibri" w:cs="Times New Roman"/>
                <w:b/>
                <w:bCs/>
                <w:color w:val="222222"/>
                <w:lang w:val="es-CO" w:eastAsia="es-CO"/>
              </w:rPr>
            </w:pPr>
            <w:ins w:id="1721" w:author="Edgar Josué Malagón Montaña" w:date="2015-11-12T10:46:00Z">
              <w:r w:rsidRPr="003E09B1">
                <w:rPr>
                  <w:rFonts w:ascii="Calibri" w:eastAsia="Times New Roman" w:hAnsi="Calibri" w:cs="Times New Roman"/>
                  <w:b/>
                  <w:bCs/>
                  <w:color w:val="222222"/>
                  <w:lang w:val="es-CO" w:eastAsia="es-CO"/>
                </w:rPr>
                <w:t>NO</w:t>
              </w:r>
            </w:ins>
          </w:p>
        </w:tc>
        <w:tc>
          <w:tcPr>
            <w:tcW w:w="10026" w:type="dxa"/>
            <w:tcBorders>
              <w:top w:val="nil"/>
              <w:left w:val="single" w:sz="4" w:space="0" w:color="auto"/>
              <w:bottom w:val="single" w:sz="4" w:space="0" w:color="auto"/>
              <w:right w:val="single" w:sz="4" w:space="0" w:color="auto"/>
            </w:tcBorders>
            <w:shd w:val="clear" w:color="000000" w:fill="FCD5B4"/>
            <w:noWrap/>
            <w:vAlign w:val="bottom"/>
            <w:hideMark/>
          </w:tcPr>
          <w:p w14:paraId="7E48F6AC" w14:textId="77777777" w:rsidR="003E09B1" w:rsidRPr="003E09B1" w:rsidRDefault="003E09B1" w:rsidP="003E09B1">
            <w:pPr>
              <w:spacing w:after="0"/>
              <w:rPr>
                <w:ins w:id="1722" w:author="Edgar Josué Malagón Montaña" w:date="2015-11-12T10:46:00Z"/>
                <w:rFonts w:ascii="Calibri" w:eastAsia="Times New Roman" w:hAnsi="Calibri" w:cs="Times New Roman"/>
                <w:b/>
                <w:bCs/>
                <w:color w:val="000000"/>
                <w:sz w:val="22"/>
                <w:szCs w:val="22"/>
                <w:lang w:val="es-CO" w:eastAsia="es-CO"/>
              </w:rPr>
            </w:pPr>
            <w:ins w:id="1723" w:author="Edgar Josué Malagón Montaña" w:date="2015-11-12T10:46:00Z">
              <w:r w:rsidRPr="003E09B1">
                <w:rPr>
                  <w:rFonts w:ascii="Calibri" w:eastAsia="Times New Roman" w:hAnsi="Calibri" w:cs="Times New Roman"/>
                  <w:b/>
                  <w:bCs/>
                  <w:color w:val="000000"/>
                  <w:sz w:val="22"/>
                  <w:szCs w:val="22"/>
                  <w:lang w:val="es-CO" w:eastAsia="es-CO"/>
                </w:rPr>
                <w:t>Actividad que propone relacionar una inecuación con su solución descrita como intervalo y como gráfica</w:t>
              </w:r>
            </w:ins>
          </w:p>
        </w:tc>
      </w:tr>
      <w:tr w:rsidR="003E09B1" w:rsidRPr="003E09B1" w14:paraId="4E2BCF9C" w14:textId="77777777" w:rsidTr="003E09B1">
        <w:trPr>
          <w:trHeight w:val="315"/>
          <w:ins w:id="1724" w:author="Edgar Josué Malagón Montaña" w:date="2015-11-12T10:46:00Z"/>
        </w:trPr>
        <w:tc>
          <w:tcPr>
            <w:tcW w:w="8020" w:type="dxa"/>
            <w:tcBorders>
              <w:top w:val="nil"/>
              <w:left w:val="single" w:sz="4" w:space="0" w:color="auto"/>
              <w:bottom w:val="single" w:sz="4" w:space="0" w:color="auto"/>
              <w:right w:val="single" w:sz="4" w:space="0" w:color="auto"/>
            </w:tcBorders>
            <w:shd w:val="clear" w:color="000000" w:fill="FABF8F"/>
            <w:noWrap/>
            <w:vAlign w:val="bottom"/>
            <w:hideMark/>
          </w:tcPr>
          <w:p w14:paraId="4515CD50" w14:textId="77777777" w:rsidR="003E09B1" w:rsidRPr="003E09B1" w:rsidRDefault="003E09B1" w:rsidP="003E09B1">
            <w:pPr>
              <w:spacing w:after="0"/>
              <w:rPr>
                <w:ins w:id="1725" w:author="Edgar Josué Malagón Montaña" w:date="2015-11-12T10:46:00Z"/>
                <w:rFonts w:ascii="Calibri" w:eastAsia="Times New Roman" w:hAnsi="Calibri" w:cs="Times New Roman"/>
                <w:b/>
                <w:bCs/>
                <w:color w:val="000000"/>
                <w:lang w:val="es-CO" w:eastAsia="es-CO"/>
              </w:rPr>
            </w:pPr>
            <w:ins w:id="1726" w:author="Edgar Josué Malagón Montaña" w:date="2015-11-12T10:46:00Z">
              <w:r w:rsidRPr="003E09B1">
                <w:rPr>
                  <w:rFonts w:ascii="Calibri" w:eastAsia="Times New Roman" w:hAnsi="Calibri" w:cs="Times New Roman"/>
                  <w:b/>
                  <w:bCs/>
                  <w:color w:val="000000"/>
                  <w:lang w:val="es-CO" w:eastAsia="es-CO"/>
                </w:rPr>
                <w:t>Resolución de problemas aplicando inecuaciones lineales</w:t>
              </w:r>
            </w:ins>
          </w:p>
        </w:tc>
        <w:tc>
          <w:tcPr>
            <w:tcW w:w="1300" w:type="dxa"/>
            <w:tcBorders>
              <w:top w:val="nil"/>
              <w:left w:val="single" w:sz="4" w:space="0" w:color="auto"/>
              <w:bottom w:val="single" w:sz="4" w:space="0" w:color="auto"/>
              <w:right w:val="single" w:sz="4" w:space="0" w:color="auto"/>
            </w:tcBorders>
            <w:shd w:val="clear" w:color="000000" w:fill="FFFF00"/>
            <w:noWrap/>
            <w:vAlign w:val="bottom"/>
            <w:hideMark/>
          </w:tcPr>
          <w:p w14:paraId="70724EA0" w14:textId="77777777" w:rsidR="003E09B1" w:rsidRPr="003E09B1" w:rsidRDefault="003E09B1" w:rsidP="003E09B1">
            <w:pPr>
              <w:spacing w:after="0"/>
              <w:jc w:val="center"/>
              <w:rPr>
                <w:ins w:id="1727" w:author="Edgar Josué Malagón Montaña" w:date="2015-11-12T10:46:00Z"/>
                <w:rFonts w:ascii="Calibri" w:eastAsia="Times New Roman" w:hAnsi="Calibri" w:cs="Times New Roman"/>
                <w:b/>
                <w:bCs/>
                <w:color w:val="000000"/>
                <w:sz w:val="22"/>
                <w:szCs w:val="22"/>
                <w:lang w:val="es-CO" w:eastAsia="es-CO"/>
              </w:rPr>
            </w:pPr>
            <w:ins w:id="1728" w:author="Edgar Josué Malagón Montaña" w:date="2015-11-12T10:46:00Z">
              <w:r w:rsidRPr="003E09B1">
                <w:rPr>
                  <w:rFonts w:ascii="Calibri" w:eastAsia="Times New Roman" w:hAnsi="Calibri" w:cs="Times New Roman"/>
                  <w:b/>
                  <w:bCs/>
                  <w:color w:val="000000"/>
                  <w:sz w:val="22"/>
                  <w:szCs w:val="22"/>
                  <w:lang w:val="es-CO" w:eastAsia="es-CO"/>
                </w:rPr>
                <w:t>22</w:t>
              </w:r>
            </w:ins>
          </w:p>
        </w:tc>
        <w:tc>
          <w:tcPr>
            <w:tcW w:w="1160" w:type="dxa"/>
            <w:tcBorders>
              <w:top w:val="nil"/>
              <w:left w:val="nil"/>
              <w:bottom w:val="single" w:sz="4" w:space="0" w:color="auto"/>
              <w:right w:val="single" w:sz="4" w:space="0" w:color="auto"/>
            </w:tcBorders>
            <w:shd w:val="clear" w:color="000000" w:fill="FFFF00"/>
            <w:noWrap/>
            <w:vAlign w:val="bottom"/>
            <w:hideMark/>
          </w:tcPr>
          <w:p w14:paraId="6C3F44C9" w14:textId="77777777" w:rsidR="003E09B1" w:rsidRPr="003E09B1" w:rsidRDefault="003E09B1" w:rsidP="003E09B1">
            <w:pPr>
              <w:spacing w:after="0"/>
              <w:jc w:val="center"/>
              <w:rPr>
                <w:ins w:id="1729" w:author="Edgar Josué Malagón Montaña" w:date="2015-11-12T10:46:00Z"/>
                <w:rFonts w:ascii="Calibri" w:eastAsia="Times New Roman" w:hAnsi="Calibri" w:cs="Times New Roman"/>
                <w:b/>
                <w:bCs/>
                <w:color w:val="222222"/>
                <w:lang w:val="es-CO" w:eastAsia="es-CO"/>
              </w:rPr>
            </w:pPr>
            <w:ins w:id="1730" w:author="Edgar Josué Malagón Montaña" w:date="2015-11-12T10:46:00Z">
              <w:r w:rsidRPr="003E09B1">
                <w:rPr>
                  <w:rFonts w:ascii="Calibri" w:eastAsia="Times New Roman" w:hAnsi="Calibri" w:cs="Times New Roman"/>
                  <w:b/>
                  <w:bCs/>
                  <w:color w:val="222222"/>
                  <w:lang w:val="es-CO" w:eastAsia="es-CO"/>
                </w:rPr>
                <w:t>SI</w:t>
              </w:r>
            </w:ins>
          </w:p>
        </w:tc>
        <w:tc>
          <w:tcPr>
            <w:tcW w:w="10026" w:type="dxa"/>
            <w:tcBorders>
              <w:top w:val="nil"/>
              <w:left w:val="single" w:sz="4" w:space="0" w:color="auto"/>
              <w:bottom w:val="single" w:sz="4" w:space="0" w:color="auto"/>
              <w:right w:val="single" w:sz="4" w:space="0" w:color="auto"/>
            </w:tcBorders>
            <w:shd w:val="clear" w:color="000000" w:fill="FCD5B4"/>
            <w:noWrap/>
            <w:vAlign w:val="bottom"/>
            <w:hideMark/>
          </w:tcPr>
          <w:p w14:paraId="523ECC2E" w14:textId="77777777" w:rsidR="003E09B1" w:rsidRPr="003E09B1" w:rsidRDefault="003E09B1" w:rsidP="003E09B1">
            <w:pPr>
              <w:spacing w:after="0"/>
              <w:rPr>
                <w:ins w:id="1731" w:author="Edgar Josué Malagón Montaña" w:date="2015-11-12T10:46:00Z"/>
                <w:rFonts w:ascii="Calibri" w:eastAsia="Times New Roman" w:hAnsi="Calibri" w:cs="Times New Roman"/>
                <w:b/>
                <w:bCs/>
                <w:color w:val="000000"/>
                <w:sz w:val="22"/>
                <w:szCs w:val="22"/>
                <w:lang w:val="es-CO" w:eastAsia="es-CO"/>
              </w:rPr>
            </w:pPr>
            <w:ins w:id="1732" w:author="Edgar Josué Malagón Montaña" w:date="2015-11-12T10:46:00Z">
              <w:r w:rsidRPr="003E09B1">
                <w:rPr>
                  <w:rFonts w:ascii="Calibri" w:eastAsia="Times New Roman" w:hAnsi="Calibri" w:cs="Times New Roman"/>
                  <w:b/>
                  <w:bCs/>
                  <w:color w:val="000000"/>
                  <w:sz w:val="22"/>
                  <w:szCs w:val="22"/>
                  <w:lang w:val="es-CO" w:eastAsia="es-CO"/>
                </w:rPr>
                <w:t>Interactivo que expone la solución de situaciones problema aplicando inecuaciones lineales con una incógnita</w:t>
              </w:r>
            </w:ins>
          </w:p>
        </w:tc>
      </w:tr>
      <w:tr w:rsidR="003E09B1" w:rsidRPr="003E09B1" w14:paraId="026AF7A5" w14:textId="77777777" w:rsidTr="003E09B1">
        <w:trPr>
          <w:trHeight w:val="315"/>
          <w:ins w:id="1733" w:author="Edgar Josué Malagón Montaña" w:date="2015-11-12T10:46:00Z"/>
        </w:trPr>
        <w:tc>
          <w:tcPr>
            <w:tcW w:w="8020" w:type="dxa"/>
            <w:tcBorders>
              <w:top w:val="nil"/>
              <w:left w:val="single" w:sz="4" w:space="0" w:color="auto"/>
              <w:bottom w:val="single" w:sz="4" w:space="0" w:color="auto"/>
              <w:right w:val="single" w:sz="4" w:space="0" w:color="auto"/>
            </w:tcBorders>
            <w:shd w:val="clear" w:color="000000" w:fill="FABF8F"/>
            <w:noWrap/>
            <w:vAlign w:val="bottom"/>
            <w:hideMark/>
          </w:tcPr>
          <w:p w14:paraId="01C877C8" w14:textId="77777777" w:rsidR="003E09B1" w:rsidRPr="003E09B1" w:rsidRDefault="003E09B1" w:rsidP="003E09B1">
            <w:pPr>
              <w:spacing w:after="0"/>
              <w:rPr>
                <w:ins w:id="1734" w:author="Edgar Josué Malagón Montaña" w:date="2015-11-12T10:46:00Z"/>
                <w:rFonts w:ascii="Calibri" w:eastAsia="Times New Roman" w:hAnsi="Calibri" w:cs="Times New Roman"/>
                <w:b/>
                <w:bCs/>
                <w:color w:val="000000"/>
                <w:lang w:val="es-CO" w:eastAsia="es-CO"/>
              </w:rPr>
            </w:pPr>
            <w:ins w:id="1735" w:author="Edgar Josué Malagón Montaña" w:date="2015-11-12T10:46:00Z">
              <w:r w:rsidRPr="003E09B1">
                <w:rPr>
                  <w:rFonts w:ascii="Calibri" w:eastAsia="Times New Roman" w:hAnsi="Calibri" w:cs="Times New Roman"/>
                  <w:b/>
                  <w:bCs/>
                  <w:color w:val="000000"/>
                  <w:lang w:val="es-CO" w:eastAsia="es-CO"/>
                </w:rPr>
                <w:t xml:space="preserve">Practica la resolución de problemas aplicando inecuaciones lineales </w:t>
              </w:r>
            </w:ins>
          </w:p>
        </w:tc>
        <w:tc>
          <w:tcPr>
            <w:tcW w:w="1300" w:type="dxa"/>
            <w:tcBorders>
              <w:top w:val="nil"/>
              <w:left w:val="single" w:sz="4" w:space="0" w:color="auto"/>
              <w:bottom w:val="single" w:sz="4" w:space="0" w:color="auto"/>
              <w:right w:val="single" w:sz="4" w:space="0" w:color="auto"/>
            </w:tcBorders>
            <w:shd w:val="clear" w:color="000000" w:fill="FFFF00"/>
            <w:noWrap/>
            <w:vAlign w:val="bottom"/>
            <w:hideMark/>
          </w:tcPr>
          <w:p w14:paraId="02A7DA8C" w14:textId="77777777" w:rsidR="003E09B1" w:rsidRPr="003E09B1" w:rsidRDefault="003E09B1" w:rsidP="003E09B1">
            <w:pPr>
              <w:spacing w:after="0"/>
              <w:jc w:val="center"/>
              <w:rPr>
                <w:ins w:id="1736" w:author="Edgar Josué Malagón Montaña" w:date="2015-11-12T10:46:00Z"/>
                <w:rFonts w:ascii="Calibri" w:eastAsia="Times New Roman" w:hAnsi="Calibri" w:cs="Times New Roman"/>
                <w:b/>
                <w:bCs/>
                <w:color w:val="222222"/>
                <w:lang w:val="es-CO" w:eastAsia="es-CO"/>
              </w:rPr>
            </w:pPr>
            <w:ins w:id="1737" w:author="Edgar Josué Malagón Montaña" w:date="2015-11-12T10:46:00Z">
              <w:r w:rsidRPr="003E09B1">
                <w:rPr>
                  <w:rFonts w:ascii="Calibri" w:eastAsia="Times New Roman" w:hAnsi="Calibri" w:cs="Times New Roman"/>
                  <w:b/>
                  <w:bCs/>
                  <w:color w:val="222222"/>
                  <w:lang w:val="es-CO" w:eastAsia="es-CO"/>
                </w:rPr>
                <w:t>23</w:t>
              </w:r>
            </w:ins>
          </w:p>
        </w:tc>
        <w:tc>
          <w:tcPr>
            <w:tcW w:w="1160" w:type="dxa"/>
            <w:tcBorders>
              <w:top w:val="nil"/>
              <w:left w:val="nil"/>
              <w:bottom w:val="single" w:sz="4" w:space="0" w:color="auto"/>
              <w:right w:val="single" w:sz="4" w:space="0" w:color="auto"/>
            </w:tcBorders>
            <w:shd w:val="clear" w:color="000000" w:fill="FFFF00"/>
            <w:noWrap/>
            <w:vAlign w:val="bottom"/>
            <w:hideMark/>
          </w:tcPr>
          <w:p w14:paraId="7C77EAC0" w14:textId="77777777" w:rsidR="003E09B1" w:rsidRPr="003E09B1" w:rsidRDefault="003E09B1" w:rsidP="003E09B1">
            <w:pPr>
              <w:spacing w:after="0"/>
              <w:jc w:val="center"/>
              <w:rPr>
                <w:ins w:id="1738" w:author="Edgar Josué Malagón Montaña" w:date="2015-11-12T10:46:00Z"/>
                <w:rFonts w:ascii="Calibri" w:eastAsia="Times New Roman" w:hAnsi="Calibri" w:cs="Times New Roman"/>
                <w:b/>
                <w:bCs/>
                <w:color w:val="222222"/>
                <w:lang w:val="es-CO" w:eastAsia="es-CO"/>
              </w:rPr>
            </w:pPr>
            <w:ins w:id="1739" w:author="Edgar Josué Malagón Montaña" w:date="2015-11-12T10:46:00Z">
              <w:r w:rsidRPr="003E09B1">
                <w:rPr>
                  <w:rFonts w:ascii="Calibri" w:eastAsia="Times New Roman" w:hAnsi="Calibri" w:cs="Times New Roman"/>
                  <w:b/>
                  <w:bCs/>
                  <w:color w:val="222222"/>
                  <w:lang w:val="es-CO" w:eastAsia="es-CO"/>
                </w:rPr>
                <w:t>NO</w:t>
              </w:r>
            </w:ins>
          </w:p>
        </w:tc>
        <w:tc>
          <w:tcPr>
            <w:tcW w:w="10026" w:type="dxa"/>
            <w:tcBorders>
              <w:top w:val="nil"/>
              <w:left w:val="single" w:sz="4" w:space="0" w:color="auto"/>
              <w:bottom w:val="single" w:sz="4" w:space="0" w:color="auto"/>
              <w:right w:val="single" w:sz="4" w:space="0" w:color="auto"/>
            </w:tcBorders>
            <w:shd w:val="clear" w:color="000000" w:fill="FCD5B4"/>
            <w:noWrap/>
            <w:vAlign w:val="bottom"/>
            <w:hideMark/>
          </w:tcPr>
          <w:p w14:paraId="1F75B9F0" w14:textId="77777777" w:rsidR="003E09B1" w:rsidRPr="003E09B1" w:rsidRDefault="003E09B1" w:rsidP="003E09B1">
            <w:pPr>
              <w:spacing w:after="0"/>
              <w:rPr>
                <w:ins w:id="1740" w:author="Edgar Josué Malagón Montaña" w:date="2015-11-12T10:46:00Z"/>
                <w:rFonts w:ascii="Calibri" w:eastAsia="Times New Roman" w:hAnsi="Calibri" w:cs="Times New Roman"/>
                <w:b/>
                <w:bCs/>
                <w:color w:val="000000"/>
                <w:sz w:val="22"/>
                <w:szCs w:val="22"/>
                <w:lang w:val="es-CO" w:eastAsia="es-CO"/>
              </w:rPr>
            </w:pPr>
            <w:ins w:id="1741" w:author="Edgar Josué Malagón Montaña" w:date="2015-11-12T10:46:00Z">
              <w:r w:rsidRPr="003E09B1">
                <w:rPr>
                  <w:rFonts w:ascii="Calibri" w:eastAsia="Times New Roman" w:hAnsi="Calibri" w:cs="Times New Roman"/>
                  <w:b/>
                  <w:bCs/>
                  <w:color w:val="000000"/>
                  <w:sz w:val="22"/>
                  <w:szCs w:val="22"/>
                  <w:lang w:val="es-CO" w:eastAsia="es-CO"/>
                </w:rPr>
                <w:t>Actividad que plantea situaciones problema aplicando inecuaciones lineales con una incógnita</w:t>
              </w:r>
            </w:ins>
          </w:p>
        </w:tc>
      </w:tr>
      <w:tr w:rsidR="003E09B1" w:rsidRPr="003E09B1" w14:paraId="045E7BE3" w14:textId="77777777" w:rsidTr="003E09B1">
        <w:trPr>
          <w:trHeight w:val="315"/>
          <w:ins w:id="1742" w:author="Edgar Josué Malagón Montaña" w:date="2015-11-12T10:46:00Z"/>
        </w:trPr>
        <w:tc>
          <w:tcPr>
            <w:tcW w:w="8020" w:type="dxa"/>
            <w:tcBorders>
              <w:top w:val="nil"/>
              <w:left w:val="single" w:sz="4" w:space="0" w:color="auto"/>
              <w:bottom w:val="single" w:sz="4" w:space="0" w:color="auto"/>
              <w:right w:val="single" w:sz="4" w:space="0" w:color="auto"/>
            </w:tcBorders>
            <w:shd w:val="clear" w:color="000000" w:fill="FABF8F"/>
            <w:noWrap/>
            <w:vAlign w:val="bottom"/>
            <w:hideMark/>
          </w:tcPr>
          <w:p w14:paraId="5CAB250B" w14:textId="77777777" w:rsidR="003E09B1" w:rsidRPr="003E09B1" w:rsidRDefault="003E09B1" w:rsidP="003E09B1">
            <w:pPr>
              <w:spacing w:after="0"/>
              <w:rPr>
                <w:ins w:id="1743" w:author="Edgar Josué Malagón Montaña" w:date="2015-11-12T10:46:00Z"/>
                <w:rFonts w:ascii="Calibri" w:eastAsia="Times New Roman" w:hAnsi="Calibri" w:cs="Times New Roman"/>
                <w:b/>
                <w:bCs/>
                <w:color w:val="000000"/>
                <w:lang w:val="es-CO" w:eastAsia="es-CO"/>
              </w:rPr>
            </w:pPr>
            <w:ins w:id="1744" w:author="Edgar Josué Malagón Montaña" w:date="2015-11-12T10:46:00Z">
              <w:r w:rsidRPr="003E09B1">
                <w:rPr>
                  <w:rFonts w:ascii="Calibri" w:eastAsia="Times New Roman" w:hAnsi="Calibri" w:cs="Times New Roman"/>
                  <w:b/>
                  <w:bCs/>
                  <w:color w:val="000000"/>
                  <w:lang w:val="es-CO" w:eastAsia="es-CO"/>
                </w:rPr>
                <w:t>Resuelve problemas aplicando inecuaciones</w:t>
              </w:r>
            </w:ins>
          </w:p>
        </w:tc>
        <w:tc>
          <w:tcPr>
            <w:tcW w:w="1300" w:type="dxa"/>
            <w:tcBorders>
              <w:top w:val="nil"/>
              <w:left w:val="single" w:sz="4" w:space="0" w:color="auto"/>
              <w:bottom w:val="single" w:sz="4" w:space="0" w:color="auto"/>
              <w:right w:val="single" w:sz="4" w:space="0" w:color="auto"/>
            </w:tcBorders>
            <w:shd w:val="clear" w:color="000000" w:fill="FFFF00"/>
            <w:noWrap/>
            <w:vAlign w:val="bottom"/>
            <w:hideMark/>
          </w:tcPr>
          <w:p w14:paraId="2CB9085E" w14:textId="77777777" w:rsidR="003E09B1" w:rsidRPr="003E09B1" w:rsidRDefault="003E09B1" w:rsidP="003E09B1">
            <w:pPr>
              <w:spacing w:after="0"/>
              <w:jc w:val="center"/>
              <w:rPr>
                <w:ins w:id="1745" w:author="Edgar Josué Malagón Montaña" w:date="2015-11-12T10:46:00Z"/>
                <w:rFonts w:ascii="Calibri" w:eastAsia="Times New Roman" w:hAnsi="Calibri" w:cs="Times New Roman"/>
                <w:b/>
                <w:bCs/>
                <w:color w:val="000000"/>
                <w:sz w:val="22"/>
                <w:szCs w:val="22"/>
                <w:lang w:val="es-CO" w:eastAsia="es-CO"/>
              </w:rPr>
            </w:pPr>
            <w:ins w:id="1746" w:author="Edgar Josué Malagón Montaña" w:date="2015-11-12T10:46:00Z">
              <w:r w:rsidRPr="003E09B1">
                <w:rPr>
                  <w:rFonts w:ascii="Calibri" w:eastAsia="Times New Roman" w:hAnsi="Calibri" w:cs="Times New Roman"/>
                  <w:b/>
                  <w:bCs/>
                  <w:color w:val="000000"/>
                  <w:sz w:val="22"/>
                  <w:szCs w:val="22"/>
                  <w:lang w:val="es-CO" w:eastAsia="es-CO"/>
                </w:rPr>
                <w:t>24</w:t>
              </w:r>
            </w:ins>
          </w:p>
        </w:tc>
        <w:tc>
          <w:tcPr>
            <w:tcW w:w="1160" w:type="dxa"/>
            <w:tcBorders>
              <w:top w:val="nil"/>
              <w:left w:val="nil"/>
              <w:bottom w:val="single" w:sz="4" w:space="0" w:color="auto"/>
              <w:right w:val="single" w:sz="4" w:space="0" w:color="auto"/>
            </w:tcBorders>
            <w:shd w:val="clear" w:color="000000" w:fill="FFFF00"/>
            <w:noWrap/>
            <w:vAlign w:val="bottom"/>
            <w:hideMark/>
          </w:tcPr>
          <w:p w14:paraId="5182C1CF" w14:textId="77777777" w:rsidR="003E09B1" w:rsidRPr="003E09B1" w:rsidRDefault="003E09B1" w:rsidP="003E09B1">
            <w:pPr>
              <w:spacing w:after="0"/>
              <w:jc w:val="center"/>
              <w:rPr>
                <w:ins w:id="1747" w:author="Edgar Josué Malagón Montaña" w:date="2015-11-12T10:46:00Z"/>
                <w:rFonts w:ascii="Calibri" w:eastAsia="Times New Roman" w:hAnsi="Calibri" w:cs="Times New Roman"/>
                <w:b/>
                <w:bCs/>
                <w:color w:val="222222"/>
                <w:lang w:val="es-CO" w:eastAsia="es-CO"/>
              </w:rPr>
            </w:pPr>
            <w:ins w:id="1748" w:author="Edgar Josué Malagón Montaña" w:date="2015-11-12T10:46:00Z">
              <w:r w:rsidRPr="003E09B1">
                <w:rPr>
                  <w:rFonts w:ascii="Calibri" w:eastAsia="Times New Roman" w:hAnsi="Calibri" w:cs="Times New Roman"/>
                  <w:b/>
                  <w:bCs/>
                  <w:color w:val="222222"/>
                  <w:lang w:val="es-CO" w:eastAsia="es-CO"/>
                </w:rPr>
                <w:t>NO</w:t>
              </w:r>
            </w:ins>
          </w:p>
        </w:tc>
        <w:tc>
          <w:tcPr>
            <w:tcW w:w="10026" w:type="dxa"/>
            <w:tcBorders>
              <w:top w:val="nil"/>
              <w:left w:val="single" w:sz="4" w:space="0" w:color="auto"/>
              <w:bottom w:val="single" w:sz="4" w:space="0" w:color="auto"/>
              <w:right w:val="single" w:sz="4" w:space="0" w:color="auto"/>
            </w:tcBorders>
            <w:shd w:val="clear" w:color="000000" w:fill="FCD5B4"/>
            <w:noWrap/>
            <w:vAlign w:val="bottom"/>
            <w:hideMark/>
          </w:tcPr>
          <w:p w14:paraId="2051FCDD" w14:textId="77777777" w:rsidR="003E09B1" w:rsidRPr="003E09B1" w:rsidRDefault="003E09B1" w:rsidP="003E09B1">
            <w:pPr>
              <w:spacing w:after="0"/>
              <w:rPr>
                <w:ins w:id="1749" w:author="Edgar Josué Malagón Montaña" w:date="2015-11-12T10:46:00Z"/>
                <w:rFonts w:ascii="Calibri" w:eastAsia="Times New Roman" w:hAnsi="Calibri" w:cs="Times New Roman"/>
                <w:b/>
                <w:bCs/>
                <w:color w:val="000000"/>
                <w:sz w:val="22"/>
                <w:szCs w:val="22"/>
                <w:lang w:val="es-CO" w:eastAsia="es-CO"/>
              </w:rPr>
            </w:pPr>
            <w:ins w:id="1750" w:author="Edgar Josué Malagón Montaña" w:date="2015-11-12T10:46:00Z">
              <w:r w:rsidRPr="003E09B1">
                <w:rPr>
                  <w:rFonts w:ascii="Calibri" w:eastAsia="Times New Roman" w:hAnsi="Calibri" w:cs="Times New Roman"/>
                  <w:b/>
                  <w:bCs/>
                  <w:color w:val="000000"/>
                  <w:sz w:val="22"/>
                  <w:szCs w:val="22"/>
                  <w:lang w:val="es-CO" w:eastAsia="es-CO"/>
                </w:rPr>
                <w:t>Actividad para resolver problemas aplicando inecuaciones lineales con una incógnita</w:t>
              </w:r>
            </w:ins>
          </w:p>
        </w:tc>
      </w:tr>
      <w:tr w:rsidR="003E09B1" w:rsidRPr="003E09B1" w14:paraId="23B306EC" w14:textId="77777777" w:rsidTr="003E09B1">
        <w:trPr>
          <w:trHeight w:val="315"/>
          <w:ins w:id="1751" w:author="Edgar Josué Malagón Montaña" w:date="2015-11-12T10:46:00Z"/>
        </w:trPr>
        <w:tc>
          <w:tcPr>
            <w:tcW w:w="8020" w:type="dxa"/>
            <w:tcBorders>
              <w:top w:val="nil"/>
              <w:left w:val="single" w:sz="4" w:space="0" w:color="auto"/>
              <w:bottom w:val="single" w:sz="4" w:space="0" w:color="auto"/>
              <w:right w:val="single" w:sz="4" w:space="0" w:color="auto"/>
            </w:tcBorders>
            <w:shd w:val="clear" w:color="000000" w:fill="FABF8F"/>
            <w:noWrap/>
            <w:vAlign w:val="bottom"/>
            <w:hideMark/>
          </w:tcPr>
          <w:p w14:paraId="37C35F86" w14:textId="77777777" w:rsidR="003E09B1" w:rsidRPr="003E09B1" w:rsidRDefault="003E09B1" w:rsidP="003E09B1">
            <w:pPr>
              <w:spacing w:after="0"/>
              <w:rPr>
                <w:ins w:id="1752" w:author="Edgar Josué Malagón Montaña" w:date="2015-11-12T10:46:00Z"/>
                <w:rFonts w:ascii="Calibri" w:eastAsia="Times New Roman" w:hAnsi="Calibri" w:cs="Times New Roman"/>
                <w:b/>
                <w:bCs/>
                <w:color w:val="000000"/>
                <w:lang w:val="es-CO" w:eastAsia="es-CO"/>
              </w:rPr>
            </w:pPr>
            <w:ins w:id="1753" w:author="Edgar Josué Malagón Montaña" w:date="2015-11-12T10:46:00Z">
              <w:r w:rsidRPr="003E09B1">
                <w:rPr>
                  <w:rFonts w:ascii="Calibri" w:eastAsia="Times New Roman" w:hAnsi="Calibri" w:cs="Times New Roman"/>
                  <w:b/>
                  <w:bCs/>
                  <w:color w:val="000000"/>
                  <w:lang w:val="es-CO" w:eastAsia="es-CO"/>
                </w:rPr>
                <w:t xml:space="preserve">Refuerza tu aprendizaje: las inecuaciones </w:t>
              </w:r>
            </w:ins>
          </w:p>
        </w:tc>
        <w:tc>
          <w:tcPr>
            <w:tcW w:w="1300" w:type="dxa"/>
            <w:tcBorders>
              <w:top w:val="nil"/>
              <w:left w:val="single" w:sz="4" w:space="0" w:color="auto"/>
              <w:bottom w:val="single" w:sz="4" w:space="0" w:color="auto"/>
              <w:right w:val="single" w:sz="4" w:space="0" w:color="auto"/>
            </w:tcBorders>
            <w:shd w:val="clear" w:color="000000" w:fill="FFFF00"/>
            <w:noWrap/>
            <w:vAlign w:val="bottom"/>
            <w:hideMark/>
          </w:tcPr>
          <w:p w14:paraId="5D346A06" w14:textId="77777777" w:rsidR="003E09B1" w:rsidRPr="003E09B1" w:rsidRDefault="003E09B1" w:rsidP="003E09B1">
            <w:pPr>
              <w:spacing w:after="0"/>
              <w:jc w:val="center"/>
              <w:rPr>
                <w:ins w:id="1754" w:author="Edgar Josué Malagón Montaña" w:date="2015-11-12T10:46:00Z"/>
                <w:rFonts w:ascii="Calibri" w:eastAsia="Times New Roman" w:hAnsi="Calibri" w:cs="Times New Roman"/>
                <w:b/>
                <w:bCs/>
                <w:color w:val="222222"/>
                <w:lang w:val="es-CO" w:eastAsia="es-CO"/>
              </w:rPr>
            </w:pPr>
            <w:ins w:id="1755" w:author="Edgar Josué Malagón Montaña" w:date="2015-11-12T10:46:00Z">
              <w:r w:rsidRPr="003E09B1">
                <w:rPr>
                  <w:rFonts w:ascii="Calibri" w:eastAsia="Times New Roman" w:hAnsi="Calibri" w:cs="Times New Roman"/>
                  <w:b/>
                  <w:bCs/>
                  <w:color w:val="222222"/>
                  <w:lang w:val="es-CO" w:eastAsia="es-CO"/>
                </w:rPr>
                <w:t>25</w:t>
              </w:r>
            </w:ins>
          </w:p>
        </w:tc>
        <w:tc>
          <w:tcPr>
            <w:tcW w:w="1160" w:type="dxa"/>
            <w:tcBorders>
              <w:top w:val="nil"/>
              <w:left w:val="nil"/>
              <w:bottom w:val="single" w:sz="4" w:space="0" w:color="auto"/>
              <w:right w:val="single" w:sz="4" w:space="0" w:color="auto"/>
            </w:tcBorders>
            <w:shd w:val="clear" w:color="000000" w:fill="FFFF00"/>
            <w:noWrap/>
            <w:vAlign w:val="bottom"/>
            <w:hideMark/>
          </w:tcPr>
          <w:p w14:paraId="3ED459EC" w14:textId="77777777" w:rsidR="003E09B1" w:rsidRPr="003E09B1" w:rsidRDefault="003E09B1" w:rsidP="003E09B1">
            <w:pPr>
              <w:spacing w:after="0"/>
              <w:jc w:val="center"/>
              <w:rPr>
                <w:ins w:id="1756" w:author="Edgar Josué Malagón Montaña" w:date="2015-11-12T10:46:00Z"/>
                <w:rFonts w:ascii="Calibri" w:eastAsia="Times New Roman" w:hAnsi="Calibri" w:cs="Times New Roman"/>
                <w:b/>
                <w:bCs/>
                <w:color w:val="222222"/>
                <w:lang w:val="es-CO" w:eastAsia="es-CO"/>
              </w:rPr>
            </w:pPr>
            <w:ins w:id="1757" w:author="Edgar Josué Malagón Montaña" w:date="2015-11-12T10:46:00Z">
              <w:r w:rsidRPr="003E09B1">
                <w:rPr>
                  <w:rFonts w:ascii="Calibri" w:eastAsia="Times New Roman" w:hAnsi="Calibri" w:cs="Times New Roman"/>
                  <w:b/>
                  <w:bCs/>
                  <w:color w:val="222222"/>
                  <w:lang w:val="es-CO" w:eastAsia="es-CO"/>
                </w:rPr>
                <w:t>NO</w:t>
              </w:r>
            </w:ins>
          </w:p>
        </w:tc>
        <w:tc>
          <w:tcPr>
            <w:tcW w:w="10026" w:type="dxa"/>
            <w:tcBorders>
              <w:top w:val="nil"/>
              <w:left w:val="single" w:sz="4" w:space="0" w:color="auto"/>
              <w:bottom w:val="single" w:sz="4" w:space="0" w:color="auto"/>
              <w:right w:val="single" w:sz="4" w:space="0" w:color="auto"/>
            </w:tcBorders>
            <w:shd w:val="clear" w:color="000000" w:fill="FCD5B4"/>
            <w:noWrap/>
            <w:vAlign w:val="bottom"/>
            <w:hideMark/>
          </w:tcPr>
          <w:p w14:paraId="738A823B" w14:textId="77777777" w:rsidR="003E09B1" w:rsidRPr="003E09B1" w:rsidRDefault="003E09B1" w:rsidP="003E09B1">
            <w:pPr>
              <w:spacing w:after="0"/>
              <w:rPr>
                <w:ins w:id="1758" w:author="Edgar Josué Malagón Montaña" w:date="2015-11-12T10:46:00Z"/>
                <w:rFonts w:ascii="Calibri" w:eastAsia="Times New Roman" w:hAnsi="Calibri" w:cs="Times New Roman"/>
                <w:b/>
                <w:bCs/>
                <w:color w:val="000000"/>
                <w:sz w:val="22"/>
                <w:szCs w:val="22"/>
                <w:lang w:val="es-CO" w:eastAsia="es-CO"/>
              </w:rPr>
            </w:pPr>
            <w:ins w:id="1759" w:author="Edgar Josué Malagón Montaña" w:date="2015-11-12T10:46:00Z">
              <w:r w:rsidRPr="003E09B1">
                <w:rPr>
                  <w:rFonts w:ascii="Calibri" w:eastAsia="Times New Roman" w:hAnsi="Calibri" w:cs="Times New Roman"/>
                  <w:b/>
                  <w:bCs/>
                  <w:color w:val="000000"/>
                  <w:sz w:val="22"/>
                  <w:szCs w:val="22"/>
                  <w:lang w:val="es-CO" w:eastAsia="es-CO"/>
                </w:rPr>
                <w:t>Actividad sobre las inecuaciones</w:t>
              </w:r>
            </w:ins>
          </w:p>
        </w:tc>
      </w:tr>
    </w:tbl>
    <w:p w14:paraId="1967EBCB" w14:textId="77777777" w:rsidR="003E09B1" w:rsidRDefault="003E09B1" w:rsidP="00322741">
      <w:pPr>
        <w:tabs>
          <w:tab w:val="right" w:pos="8498"/>
        </w:tabs>
        <w:spacing w:after="0"/>
        <w:rPr>
          <w:rFonts w:ascii="Times" w:hAnsi="Times"/>
        </w:rPr>
      </w:pPr>
    </w:p>
    <w:p w14:paraId="5F1A9EA5" w14:textId="77777777" w:rsidR="009F0E7C" w:rsidRDefault="009F0E7C" w:rsidP="00322741">
      <w:pPr>
        <w:tabs>
          <w:tab w:val="right" w:pos="8498"/>
        </w:tabs>
        <w:spacing w:after="0"/>
        <w:rPr>
          <w:rFonts w:ascii="Times" w:hAnsi="Times"/>
          <w:b/>
        </w:rPr>
      </w:pPr>
    </w:p>
    <w:p w14:paraId="1B4514FB" w14:textId="77777777" w:rsidR="00737224" w:rsidRDefault="00737224" w:rsidP="00737224">
      <w:pPr>
        <w:tabs>
          <w:tab w:val="right" w:pos="8498"/>
        </w:tabs>
        <w:spacing w:after="0"/>
        <w:rPr>
          <w:rFonts w:ascii="Times" w:hAnsi="Times"/>
          <w:b/>
        </w:rPr>
      </w:pPr>
      <w:r>
        <w:rPr>
          <w:rFonts w:ascii="Times" w:hAnsi="Times"/>
          <w:highlight w:val="yellow"/>
        </w:rPr>
        <w:t>[SECCIÓN 2</w:t>
      </w:r>
      <w:r w:rsidRPr="004E5E51">
        <w:rPr>
          <w:rFonts w:ascii="Times" w:hAnsi="Times"/>
          <w:highlight w:val="yellow"/>
        </w:rPr>
        <w:t>]</w:t>
      </w:r>
      <w:r>
        <w:rPr>
          <w:rFonts w:ascii="Times" w:hAnsi="Times"/>
        </w:rPr>
        <w:t xml:space="preserve"> </w:t>
      </w:r>
      <w:r w:rsidR="00604766" w:rsidRPr="00604766">
        <w:rPr>
          <w:rFonts w:ascii="Times" w:hAnsi="Times"/>
          <w:b/>
        </w:rPr>
        <w:t>3</w:t>
      </w:r>
      <w:r>
        <w:rPr>
          <w:rFonts w:ascii="Times" w:hAnsi="Times"/>
          <w:b/>
        </w:rPr>
        <w:t>.1</w:t>
      </w:r>
      <w:r w:rsidRPr="004E5E51">
        <w:rPr>
          <w:rFonts w:ascii="Times" w:hAnsi="Times"/>
          <w:b/>
        </w:rPr>
        <w:t xml:space="preserve"> </w:t>
      </w:r>
      <w:commentRangeStart w:id="1760"/>
      <w:r w:rsidR="00604766">
        <w:rPr>
          <w:rFonts w:ascii="Times" w:hAnsi="Times"/>
          <w:b/>
        </w:rPr>
        <w:t xml:space="preserve">Las </w:t>
      </w:r>
      <w:r>
        <w:rPr>
          <w:rFonts w:ascii="Times" w:hAnsi="Times"/>
          <w:b/>
        </w:rPr>
        <w:t xml:space="preserve">propiedades de las </w:t>
      </w:r>
      <w:r w:rsidR="00AD6AA8">
        <w:rPr>
          <w:rFonts w:ascii="Times" w:hAnsi="Times"/>
          <w:b/>
        </w:rPr>
        <w:t>in</w:t>
      </w:r>
      <w:r>
        <w:rPr>
          <w:rFonts w:ascii="Times" w:hAnsi="Times"/>
          <w:b/>
        </w:rPr>
        <w:t>e</w:t>
      </w:r>
      <w:r w:rsidR="00AD6AA8">
        <w:rPr>
          <w:rFonts w:ascii="Times" w:hAnsi="Times"/>
          <w:b/>
        </w:rPr>
        <w:t>cuacion</w:t>
      </w:r>
      <w:r>
        <w:rPr>
          <w:rFonts w:ascii="Times" w:hAnsi="Times"/>
          <w:b/>
        </w:rPr>
        <w:t>es</w:t>
      </w:r>
      <w:commentRangeEnd w:id="1760"/>
      <w:r w:rsidR="00202CB5">
        <w:rPr>
          <w:rStyle w:val="Refdecomentario"/>
        </w:rPr>
        <w:commentReference w:id="1760"/>
      </w:r>
    </w:p>
    <w:p w14:paraId="4442B062" w14:textId="77777777" w:rsidR="00830F75" w:rsidRDefault="00830F75" w:rsidP="00737224">
      <w:pPr>
        <w:tabs>
          <w:tab w:val="right" w:pos="8498"/>
        </w:tabs>
        <w:spacing w:after="0"/>
        <w:rPr>
          <w:rFonts w:ascii="Times" w:hAnsi="Times"/>
          <w:b/>
        </w:rPr>
      </w:pPr>
    </w:p>
    <w:p w14:paraId="4D757937" w14:textId="0F06DB53" w:rsidR="00830F75" w:rsidRDefault="00830F75" w:rsidP="00737224">
      <w:pPr>
        <w:tabs>
          <w:tab w:val="right" w:pos="8498"/>
        </w:tabs>
        <w:spacing w:after="0"/>
        <w:rPr>
          <w:rFonts w:ascii="Times" w:hAnsi="Times"/>
        </w:rPr>
      </w:pPr>
      <w:r>
        <w:rPr>
          <w:rFonts w:ascii="Times" w:hAnsi="Times"/>
          <w:b/>
        </w:rPr>
        <w:t xml:space="preserve">Propiedad 1. </w:t>
      </w:r>
      <w:r>
        <w:rPr>
          <w:rFonts w:ascii="Times" w:hAnsi="Times"/>
        </w:rPr>
        <w:t>Si a los dos miembros de una inecuación se les suma o se les resta una misma cantidad, el sentido de la desigualdad se mantiene y la inecuación resultante es equivalente a la inecuación original.</w:t>
      </w:r>
      <w:ins w:id="1761" w:author="Edgar Josué Malagón Montaña" w:date="2015-11-21T05:57:00Z">
        <w:r w:rsidR="0014136C">
          <w:rPr>
            <w:rFonts w:ascii="Times" w:hAnsi="Times"/>
          </w:rPr>
          <w:t xml:space="preserve"> Por ejemplo:</w:t>
        </w:r>
      </w:ins>
    </w:p>
    <w:p w14:paraId="2EB8161D" w14:textId="1518AA50" w:rsidR="003833E4" w:rsidDel="0014136C" w:rsidRDefault="003833E4" w:rsidP="00737224">
      <w:pPr>
        <w:tabs>
          <w:tab w:val="right" w:pos="8498"/>
        </w:tabs>
        <w:spacing w:after="0"/>
        <w:rPr>
          <w:del w:id="1762" w:author="Edgar Josué Malagón Montaña" w:date="2015-11-21T05:57:00Z"/>
          <w:rFonts w:ascii="Times" w:hAnsi="Times"/>
        </w:rPr>
      </w:pPr>
    </w:p>
    <w:p w14:paraId="673515EC" w14:textId="6E4A8A83" w:rsidR="003833E4" w:rsidDel="0014136C" w:rsidRDefault="003833E4" w:rsidP="00737224">
      <w:pPr>
        <w:tabs>
          <w:tab w:val="right" w:pos="8498"/>
        </w:tabs>
        <w:spacing w:after="0"/>
        <w:rPr>
          <w:del w:id="1763" w:author="Edgar Josué Malagón Montaña" w:date="2015-11-21T05:57:00Z"/>
          <w:rFonts w:ascii="Times" w:hAnsi="Times"/>
        </w:rPr>
      </w:pPr>
      <w:del w:id="1764" w:author="Edgar Josué Malagón Montaña" w:date="2015-11-21T05:57:00Z">
        <w:r w:rsidDel="0014136C">
          <w:rPr>
            <w:rFonts w:ascii="Times" w:hAnsi="Times"/>
          </w:rPr>
          <w:delText>Ejemplo 1</w:delText>
        </w:r>
      </w:del>
    </w:p>
    <w:p w14:paraId="7A96F232" w14:textId="77777777" w:rsidR="003833E4" w:rsidRDefault="003833E4" w:rsidP="00737224">
      <w:pPr>
        <w:tabs>
          <w:tab w:val="right" w:pos="8498"/>
        </w:tabs>
        <w:spacing w:after="0"/>
        <w:rPr>
          <w:rFonts w:ascii="Times" w:hAnsi="Times"/>
        </w:rPr>
      </w:pPr>
    </w:p>
    <w:p w14:paraId="0BD664D9" w14:textId="4F0C37E3" w:rsidR="00E71600" w:rsidRPr="00E71600" w:rsidDel="0014136C" w:rsidRDefault="0014136C">
      <w:pPr>
        <w:tabs>
          <w:tab w:val="right" w:pos="8498"/>
        </w:tabs>
        <w:spacing w:after="0"/>
        <w:jc w:val="center"/>
        <w:rPr>
          <w:del w:id="1765" w:author="Edgar Josué Malagón Montaña" w:date="2015-11-21T05:58:00Z"/>
          <w:rFonts w:ascii="Times" w:eastAsiaTheme="minorEastAsia" w:hAnsi="Times"/>
        </w:rPr>
        <w:pPrChange w:id="1766" w:author="Edgar Josué Malagón Montaña" w:date="2015-11-21T05:58:00Z">
          <w:pPr>
            <w:tabs>
              <w:tab w:val="right" w:pos="8498"/>
            </w:tabs>
            <w:spacing w:after="0"/>
          </w:pPr>
        </w:pPrChange>
      </w:pPr>
      <w:ins w:id="1767" w:author="Edgar Josué Malagón Montaña" w:date="2015-11-21T05:57:00Z">
        <w:r>
          <w:rPr>
            <w:rFonts w:ascii="Times" w:eastAsiaTheme="minorEastAsia" w:hAnsi="Times"/>
          </w:rPr>
          <w:t>4 &lt; 12</w:t>
        </w:r>
      </w:ins>
      <w:del w:id="1768" w:author="Edgar Josué Malagón Montaña" w:date="2015-11-21T05:57:00Z">
        <m:oMath>
          <m:r>
            <w:rPr>
              <w:rFonts w:ascii="Cambria Math" w:hAnsi="Cambria Math"/>
            </w:rPr>
            <m:t>4&lt;1</m:t>
          </m:r>
        </m:oMath>
      </w:del>
      <w:del w:id="1769" w:author="Edgar Josué Malagón Montaña" w:date="2015-11-21T05:58:00Z">
        <m:oMath>
          <m:r>
            <w:rPr>
              <w:rFonts w:ascii="Cambria Math" w:hAnsi="Cambria Math"/>
            </w:rPr>
            <m:t>2</m:t>
          </m:r>
        </m:oMath>
      </w:del>
    </w:p>
    <w:p w14:paraId="3AE795E6" w14:textId="77777777" w:rsidR="00E71600" w:rsidRPr="00E71600" w:rsidRDefault="00E71600" w:rsidP="00737224">
      <w:pPr>
        <w:tabs>
          <w:tab w:val="right" w:pos="8498"/>
        </w:tabs>
        <w:spacing w:after="0"/>
        <w:rPr>
          <w:rFonts w:ascii="Times" w:eastAsiaTheme="minorEastAsia" w:hAnsi="Times"/>
        </w:rPr>
      </w:pPr>
    </w:p>
    <w:p w14:paraId="616E73D1" w14:textId="4C6DCE5E" w:rsidR="00E71600" w:rsidRDefault="0014136C" w:rsidP="00737224">
      <w:pPr>
        <w:tabs>
          <w:tab w:val="right" w:pos="8498"/>
        </w:tabs>
        <w:spacing w:after="0"/>
        <w:rPr>
          <w:ins w:id="1770" w:author="Edgar Josué Malagón Montaña" w:date="2015-11-21T05:58:00Z"/>
          <w:rFonts w:ascii="Times" w:eastAsiaTheme="minorEastAsia" w:hAnsi="Times"/>
        </w:rPr>
      </w:pPr>
      <w:ins w:id="1771" w:author="Edgar Josué Malagón Montaña" w:date="2015-11-21T05:58:00Z">
        <w:r>
          <w:rPr>
            <w:rFonts w:ascii="Times" w:eastAsiaTheme="minorEastAsia" w:hAnsi="Times"/>
          </w:rPr>
          <w:t>Se suma</w:t>
        </w:r>
      </w:ins>
      <w:del w:id="1772" w:author="Edgar Josué Malagón Montaña" w:date="2015-11-21T05:58:00Z">
        <w:r w:rsidR="00E71600" w:rsidDel="0014136C">
          <w:rPr>
            <w:rFonts w:ascii="Times" w:eastAsiaTheme="minorEastAsia" w:hAnsi="Times"/>
          </w:rPr>
          <w:delText>Sumemos</w:delText>
        </w:r>
      </w:del>
      <w:r w:rsidR="00E71600">
        <w:rPr>
          <w:rFonts w:ascii="Times" w:eastAsiaTheme="minorEastAsia" w:hAnsi="Times"/>
        </w:rPr>
        <w:t xml:space="preserve"> 6 a cada miembro de la desigualdad</w:t>
      </w:r>
      <w:ins w:id="1773" w:author="Edgar Josué Malagón Montaña" w:date="2015-11-21T05:58:00Z">
        <w:r>
          <w:rPr>
            <w:rFonts w:ascii="Times" w:eastAsiaTheme="minorEastAsia" w:hAnsi="Times"/>
          </w:rPr>
          <w:t>:</w:t>
        </w:r>
      </w:ins>
    </w:p>
    <w:p w14:paraId="7B7ED993" w14:textId="77777777" w:rsidR="0014136C" w:rsidRDefault="0014136C" w:rsidP="00737224">
      <w:pPr>
        <w:tabs>
          <w:tab w:val="right" w:pos="8498"/>
        </w:tabs>
        <w:spacing w:after="0"/>
        <w:rPr>
          <w:ins w:id="1774" w:author="Edgar Josué Malagón Montaña" w:date="2015-11-21T05:58:00Z"/>
          <w:rFonts w:ascii="Times" w:eastAsiaTheme="minorEastAsia" w:hAnsi="Times"/>
        </w:rPr>
      </w:pPr>
    </w:p>
    <w:p w14:paraId="2B92D0A1" w14:textId="642833A5" w:rsidR="0014136C" w:rsidRDefault="0014136C">
      <w:pPr>
        <w:tabs>
          <w:tab w:val="right" w:pos="8498"/>
        </w:tabs>
        <w:spacing w:after="0"/>
        <w:jc w:val="center"/>
        <w:rPr>
          <w:ins w:id="1775" w:author="Edgar Josué Malagón Montaña" w:date="2015-11-21T05:58:00Z"/>
          <w:rFonts w:ascii="Times" w:eastAsiaTheme="minorEastAsia" w:hAnsi="Times"/>
        </w:rPr>
        <w:pPrChange w:id="1776" w:author="Edgar Josué Malagón Montaña" w:date="2015-11-21T05:58:00Z">
          <w:pPr>
            <w:tabs>
              <w:tab w:val="right" w:pos="8498"/>
            </w:tabs>
            <w:spacing w:after="0"/>
          </w:pPr>
        </w:pPrChange>
      </w:pPr>
      <w:ins w:id="1777" w:author="Edgar Josué Malagón Montaña" w:date="2015-11-21T05:58:00Z">
        <w:r>
          <w:rPr>
            <w:rFonts w:ascii="Times" w:eastAsiaTheme="minorEastAsia" w:hAnsi="Times"/>
          </w:rPr>
          <w:t>4 + 6 &lt; 12 + 6</w:t>
        </w:r>
      </w:ins>
    </w:p>
    <w:p w14:paraId="3A943E56" w14:textId="755228F0" w:rsidR="0014136C" w:rsidRDefault="0014136C">
      <w:pPr>
        <w:tabs>
          <w:tab w:val="right" w:pos="8498"/>
        </w:tabs>
        <w:spacing w:after="0"/>
        <w:jc w:val="center"/>
        <w:rPr>
          <w:rFonts w:ascii="Times" w:eastAsiaTheme="minorEastAsia" w:hAnsi="Times"/>
        </w:rPr>
        <w:pPrChange w:id="1778" w:author="Edgar Josué Malagón Montaña" w:date="2015-11-21T05:58:00Z">
          <w:pPr>
            <w:tabs>
              <w:tab w:val="right" w:pos="8498"/>
            </w:tabs>
            <w:spacing w:after="0"/>
          </w:pPr>
        </w:pPrChange>
      </w:pPr>
      <w:ins w:id="1779" w:author="Edgar Josué Malagón Montaña" w:date="2015-11-21T05:58:00Z">
        <w:r>
          <w:rPr>
            <w:rFonts w:ascii="Times" w:eastAsiaTheme="minorEastAsia" w:hAnsi="Times"/>
          </w:rPr>
          <w:t>10 &lt; 18</w:t>
        </w:r>
      </w:ins>
    </w:p>
    <w:p w14:paraId="655DFBE7" w14:textId="3B1E8B6A" w:rsidR="00E71600" w:rsidDel="0014136C" w:rsidRDefault="00E71600" w:rsidP="00737224">
      <w:pPr>
        <w:tabs>
          <w:tab w:val="right" w:pos="8498"/>
        </w:tabs>
        <w:spacing w:after="0"/>
        <w:rPr>
          <w:del w:id="1780" w:author="Edgar Josué Malagón Montaña" w:date="2015-11-21T05:58:00Z"/>
          <w:rFonts w:ascii="Times" w:eastAsiaTheme="minorEastAsia" w:hAnsi="Times"/>
        </w:rPr>
      </w:pPr>
    </w:p>
    <w:p w14:paraId="6195CB18" w14:textId="6212D946" w:rsidR="00E71600" w:rsidDel="0014136C" w:rsidRDefault="00E71600" w:rsidP="00737224">
      <w:pPr>
        <w:tabs>
          <w:tab w:val="right" w:pos="8498"/>
        </w:tabs>
        <w:spacing w:after="0"/>
        <w:rPr>
          <w:del w:id="1781" w:author="Edgar Josué Malagón Montaña" w:date="2015-11-21T05:58:00Z"/>
          <w:rFonts w:ascii="Times" w:hAnsi="Times"/>
        </w:rPr>
      </w:pPr>
      <w:del w:id="1782" w:author="Edgar Josué Malagón Montaña" w:date="2015-11-21T05:58:00Z">
        <m:oMathPara>
          <m:oMath>
            <m:r>
              <w:rPr>
                <w:rFonts w:ascii="Cambria Math" w:hAnsi="Cambria Math"/>
              </w:rPr>
              <m:t>4+6&lt;12+6</m:t>
            </m:r>
          </m:oMath>
        </m:oMathPara>
      </w:del>
    </w:p>
    <w:p w14:paraId="4A9D536D" w14:textId="3E1AE69B" w:rsidR="00E71600" w:rsidRPr="00E71600" w:rsidDel="0014136C" w:rsidRDefault="00E71600" w:rsidP="00E71600">
      <w:pPr>
        <w:tabs>
          <w:tab w:val="right" w:pos="8498"/>
        </w:tabs>
        <w:spacing w:after="0"/>
        <w:rPr>
          <w:del w:id="1783" w:author="Edgar Josué Malagón Montaña" w:date="2015-11-21T05:58:00Z"/>
          <w:rFonts w:ascii="Times" w:eastAsiaTheme="minorEastAsia" w:hAnsi="Times"/>
        </w:rPr>
      </w:pPr>
      <w:del w:id="1784" w:author="Edgar Josué Malagón Montaña" w:date="2015-11-21T05:58:00Z">
        <m:oMathPara>
          <m:oMath>
            <m:r>
              <w:rPr>
                <w:rFonts w:ascii="Cambria Math" w:hAnsi="Cambria Math"/>
              </w:rPr>
              <m:t>10&lt;18</m:t>
            </m:r>
          </m:oMath>
        </m:oMathPara>
      </w:del>
    </w:p>
    <w:p w14:paraId="1096522B" w14:textId="77777777" w:rsidR="00E71600" w:rsidRPr="00E71600" w:rsidRDefault="00E71600" w:rsidP="00E71600">
      <w:pPr>
        <w:tabs>
          <w:tab w:val="right" w:pos="8498"/>
        </w:tabs>
        <w:spacing w:after="0"/>
        <w:rPr>
          <w:rFonts w:ascii="Times" w:eastAsiaTheme="minorEastAsia" w:hAnsi="Times"/>
        </w:rPr>
      </w:pPr>
    </w:p>
    <w:p w14:paraId="71DAFFBA" w14:textId="61325E32" w:rsidR="00E71600" w:rsidRDefault="00E71600" w:rsidP="00E71600">
      <w:pPr>
        <w:tabs>
          <w:tab w:val="right" w:pos="8498"/>
        </w:tabs>
        <w:spacing w:after="0"/>
        <w:rPr>
          <w:rFonts w:ascii="Times" w:eastAsiaTheme="minorEastAsia" w:hAnsi="Times"/>
        </w:rPr>
      </w:pPr>
      <w:del w:id="1785" w:author="Edgar Josué Malagón Montaña" w:date="2015-11-21T05:59:00Z">
        <w:r w:rsidDel="0014136C">
          <w:rPr>
            <w:rFonts w:ascii="Times" w:eastAsiaTheme="minorEastAsia" w:hAnsi="Times"/>
          </w:rPr>
          <w:delText xml:space="preserve">Como </w:delText>
        </w:r>
      </w:del>
      <w:ins w:id="1786" w:author="Edgar Josué Malagón Montaña" w:date="2015-11-21T05:59:00Z">
        <w:r w:rsidR="0014136C">
          <w:rPr>
            <w:rFonts w:ascii="Times" w:eastAsiaTheme="minorEastAsia" w:hAnsi="Times"/>
          </w:rPr>
          <w:t xml:space="preserve">Se </w:t>
        </w:r>
      </w:ins>
      <w:r>
        <w:rPr>
          <w:rFonts w:ascii="Times" w:eastAsiaTheme="minorEastAsia" w:hAnsi="Times"/>
        </w:rPr>
        <w:t>observa</w:t>
      </w:r>
      <w:del w:id="1787" w:author="Edgar Josué Malagón Montaña" w:date="2015-11-21T05:59:00Z">
        <w:r w:rsidDel="0014136C">
          <w:rPr>
            <w:rFonts w:ascii="Times" w:eastAsiaTheme="minorEastAsia" w:hAnsi="Times"/>
          </w:rPr>
          <w:delText>s</w:delText>
        </w:r>
      </w:del>
      <w:r>
        <w:rPr>
          <w:rFonts w:ascii="Times" w:eastAsiaTheme="minorEastAsia" w:hAnsi="Times"/>
        </w:rPr>
        <w:t xml:space="preserve"> </w:t>
      </w:r>
      <w:ins w:id="1788" w:author="Edgar Josué Malagón Montaña" w:date="2015-11-21T05:59:00Z">
        <w:r w:rsidR="0014136C">
          <w:rPr>
            <w:rFonts w:ascii="Times" w:eastAsiaTheme="minorEastAsia" w:hAnsi="Times"/>
          </w:rPr>
          <w:t xml:space="preserve">que </w:t>
        </w:r>
      </w:ins>
      <w:r>
        <w:rPr>
          <w:rFonts w:ascii="Times" w:eastAsiaTheme="minorEastAsia" w:hAnsi="Times"/>
        </w:rPr>
        <w:t>el sentido de la desigualdad se mantiene</w:t>
      </w:r>
      <w:ins w:id="1789" w:author="Edgar Josué Malagón Montaña" w:date="2015-11-21T05:59:00Z">
        <w:r w:rsidR="0014136C">
          <w:rPr>
            <w:rFonts w:ascii="Times" w:eastAsiaTheme="minorEastAsia" w:hAnsi="Times"/>
          </w:rPr>
          <w:t>.</w:t>
        </w:r>
      </w:ins>
    </w:p>
    <w:p w14:paraId="7991870A" w14:textId="77777777" w:rsidR="00E71600" w:rsidRDefault="00E71600" w:rsidP="00E71600">
      <w:pPr>
        <w:tabs>
          <w:tab w:val="right" w:pos="8498"/>
        </w:tabs>
        <w:spacing w:after="0"/>
        <w:rPr>
          <w:rFonts w:ascii="Times" w:hAnsi="Times"/>
        </w:rPr>
      </w:pPr>
      <w:commentRangeStart w:id="1790"/>
    </w:p>
    <w:p w14:paraId="5EF6903A" w14:textId="77777777" w:rsidR="003833E4" w:rsidRDefault="003833E4" w:rsidP="00737224">
      <w:pPr>
        <w:tabs>
          <w:tab w:val="right" w:pos="8498"/>
        </w:tabs>
        <w:spacing w:after="0"/>
        <w:rPr>
          <w:rFonts w:ascii="Times" w:hAnsi="Times"/>
        </w:rPr>
      </w:pPr>
    </w:p>
    <w:p w14:paraId="3407FC2E" w14:textId="0689F3B4" w:rsidR="00E71600" w:rsidRDefault="00CA7E78" w:rsidP="00E71600">
      <w:pPr>
        <w:tabs>
          <w:tab w:val="right" w:pos="8498"/>
        </w:tabs>
        <w:spacing w:after="0"/>
        <w:rPr>
          <w:rFonts w:ascii="Times" w:hAnsi="Times"/>
        </w:rPr>
      </w:pPr>
      <w:ins w:id="1791" w:author="Edgar Josué Malagón Montaña" w:date="2015-11-21T06:08:00Z">
        <w:r>
          <w:rPr>
            <w:rFonts w:ascii="Times" w:hAnsi="Times"/>
          </w:rPr>
          <w:t>Si se tiene:</w:t>
        </w:r>
      </w:ins>
      <w:del w:id="1792" w:author="Edgar Josué Malagón Montaña" w:date="2015-11-21T06:08:00Z">
        <w:r w:rsidR="00E71600" w:rsidDel="00CA7E78">
          <w:rPr>
            <w:rFonts w:ascii="Times" w:hAnsi="Times"/>
          </w:rPr>
          <w:delText>Ejemplo 2</w:delText>
        </w:r>
      </w:del>
    </w:p>
    <w:p w14:paraId="316234E6" w14:textId="77777777" w:rsidR="00E71600" w:rsidRDefault="00E71600" w:rsidP="00E71600">
      <w:pPr>
        <w:tabs>
          <w:tab w:val="right" w:pos="8498"/>
        </w:tabs>
        <w:spacing w:after="0"/>
        <w:rPr>
          <w:rFonts w:ascii="Times" w:hAnsi="Times"/>
        </w:rPr>
      </w:pPr>
    </w:p>
    <w:p w14:paraId="1F941A46" w14:textId="2718CEF5" w:rsidR="00E71600" w:rsidRPr="00E71600" w:rsidDel="00CA7E78" w:rsidRDefault="00CA7E78" w:rsidP="00CA7E78">
      <w:pPr>
        <w:tabs>
          <w:tab w:val="right" w:pos="8498"/>
        </w:tabs>
        <w:spacing w:after="0"/>
        <w:jc w:val="center"/>
        <w:rPr>
          <w:del w:id="1793" w:author="Edgar Josué Malagón Montaña" w:date="2015-11-21T06:09:00Z"/>
          <w:rFonts w:ascii="Times" w:eastAsiaTheme="minorEastAsia" w:hAnsi="Times"/>
        </w:rPr>
        <w:pPrChange w:id="1794" w:author="Edgar Josué Malagón Montaña" w:date="2015-11-21T06:09:00Z">
          <w:pPr>
            <w:tabs>
              <w:tab w:val="right" w:pos="8498"/>
            </w:tabs>
            <w:spacing w:after="0"/>
          </w:pPr>
        </w:pPrChange>
      </w:pPr>
      <w:ins w:id="1795" w:author="Edgar Josué Malagón Montaña" w:date="2015-11-21T06:09:00Z">
        <w:r>
          <w:rPr>
            <w:rFonts w:ascii="Times" w:eastAsiaTheme="minorEastAsia" w:hAnsi="Times"/>
          </w:rPr>
          <w:t>5 &gt; 3</w:t>
        </w:r>
      </w:ins>
      <w:del w:id="1796" w:author="Edgar Josué Malagón Montaña" w:date="2015-11-21T06:09:00Z">
        <m:oMath>
          <m:r>
            <w:rPr>
              <w:rFonts w:ascii="Cambria Math" w:hAnsi="Cambria Math"/>
            </w:rPr>
            <m:t>5&gt;3</m:t>
          </m:r>
        </m:oMath>
      </w:del>
    </w:p>
    <w:p w14:paraId="0FC0A42F" w14:textId="77777777" w:rsidR="00E71600" w:rsidRPr="00E71600" w:rsidRDefault="00E71600" w:rsidP="00E71600">
      <w:pPr>
        <w:tabs>
          <w:tab w:val="right" w:pos="8498"/>
        </w:tabs>
        <w:spacing w:after="0"/>
        <w:rPr>
          <w:rFonts w:ascii="Times" w:eastAsiaTheme="minorEastAsia" w:hAnsi="Times"/>
        </w:rPr>
      </w:pPr>
    </w:p>
    <w:p w14:paraId="6C674DC1" w14:textId="6BCD9DFC" w:rsidR="00E71600" w:rsidRDefault="00CA7E78" w:rsidP="00E71600">
      <w:pPr>
        <w:tabs>
          <w:tab w:val="right" w:pos="8498"/>
        </w:tabs>
        <w:spacing w:after="0"/>
        <w:rPr>
          <w:rFonts w:ascii="Times" w:eastAsiaTheme="minorEastAsia" w:hAnsi="Times"/>
        </w:rPr>
      </w:pPr>
      <w:ins w:id="1797" w:author="Edgar Josué Malagón Montaña" w:date="2015-11-21T06:09:00Z">
        <w:r>
          <w:rPr>
            <w:rFonts w:ascii="Times" w:eastAsiaTheme="minorEastAsia" w:hAnsi="Times"/>
          </w:rPr>
          <w:t>Se sustrae</w:t>
        </w:r>
      </w:ins>
      <w:del w:id="1798" w:author="Edgar Josué Malagón Montaña" w:date="2015-11-21T06:09:00Z">
        <w:r w:rsidR="00E71600" w:rsidDel="00CA7E78">
          <w:rPr>
            <w:rFonts w:ascii="Times" w:eastAsiaTheme="minorEastAsia" w:hAnsi="Times"/>
          </w:rPr>
          <w:delText>Restemos</w:delText>
        </w:r>
      </w:del>
      <w:r w:rsidR="00E71600">
        <w:rPr>
          <w:rFonts w:ascii="Times" w:eastAsiaTheme="minorEastAsia" w:hAnsi="Times"/>
        </w:rPr>
        <w:t xml:space="preserve"> 7 a cada miembro de la desigualdad</w:t>
      </w:r>
      <w:ins w:id="1799" w:author="Edgar Josué Malagón Montaña" w:date="2015-11-21T06:09:00Z">
        <w:r>
          <w:rPr>
            <w:rFonts w:ascii="Times" w:eastAsiaTheme="minorEastAsia" w:hAnsi="Times"/>
          </w:rPr>
          <w:t>.</w:t>
        </w:r>
      </w:ins>
    </w:p>
    <w:p w14:paraId="521EC52C" w14:textId="77777777" w:rsidR="00E71600" w:rsidRDefault="00E71600" w:rsidP="00E71600">
      <w:pPr>
        <w:tabs>
          <w:tab w:val="right" w:pos="8498"/>
        </w:tabs>
        <w:spacing w:after="0"/>
        <w:rPr>
          <w:rFonts w:ascii="Times" w:eastAsiaTheme="minorEastAsia" w:hAnsi="Times"/>
        </w:rPr>
      </w:pPr>
    </w:p>
    <w:p w14:paraId="017EFDBB" w14:textId="1027EF61" w:rsidR="00E71600" w:rsidDel="00CA7E78" w:rsidRDefault="00CA7E78" w:rsidP="00CA7E78">
      <w:pPr>
        <w:tabs>
          <w:tab w:val="right" w:pos="8498"/>
        </w:tabs>
        <w:spacing w:after="0"/>
        <w:jc w:val="center"/>
        <w:rPr>
          <w:del w:id="1800" w:author="Edgar Josué Malagón Montaña" w:date="2015-11-21T06:09:00Z"/>
          <w:rFonts w:ascii="Times" w:eastAsiaTheme="minorEastAsia" w:hAnsi="Times"/>
        </w:rPr>
        <w:pPrChange w:id="1801" w:author="Edgar Josué Malagón Montaña" w:date="2015-11-21T06:10:00Z">
          <w:pPr>
            <w:tabs>
              <w:tab w:val="right" w:pos="8498"/>
            </w:tabs>
            <w:spacing w:after="0"/>
          </w:pPr>
        </w:pPrChange>
      </w:pPr>
      <w:ins w:id="1802" w:author="Edgar Josué Malagón Montaña" w:date="2015-11-21T06:09:00Z">
        <w:r>
          <w:rPr>
            <w:rFonts w:ascii="Times" w:eastAsiaTheme="minorEastAsia" w:hAnsi="Times"/>
          </w:rPr>
          <w:t>5 – 7 &gt; 3 – 7</w:t>
        </w:r>
      </w:ins>
      <w:del w:id="1803" w:author="Edgar Josué Malagón Montaña" w:date="2015-11-21T06:09:00Z">
        <m:oMath>
          <m:r>
            <w:rPr>
              <w:rFonts w:ascii="Cambria Math" w:hAnsi="Cambria Math"/>
            </w:rPr>
            <m:t>5-7&lt;3-7</m:t>
          </m:r>
        </m:oMath>
      </w:del>
    </w:p>
    <w:p w14:paraId="2123EE1A" w14:textId="2D8096A9" w:rsidR="00CA7E78" w:rsidRPr="00CA7E78" w:rsidRDefault="00CA7E78" w:rsidP="00CA7E78">
      <w:pPr>
        <w:pStyle w:val="Prrafodelista"/>
        <w:tabs>
          <w:tab w:val="right" w:pos="8498"/>
        </w:tabs>
        <w:spacing w:after="0"/>
        <w:jc w:val="center"/>
        <w:rPr>
          <w:ins w:id="1804" w:author="Edgar Josué Malagón Montaña" w:date="2015-11-21T06:10:00Z"/>
          <w:rFonts w:ascii="Times" w:hAnsi="Times"/>
          <w:rPrChange w:id="1805" w:author="Edgar Josué Malagón Montaña" w:date="2015-11-21T06:10:00Z">
            <w:rPr>
              <w:ins w:id="1806" w:author="Edgar Josué Malagón Montaña" w:date="2015-11-21T06:10:00Z"/>
            </w:rPr>
          </w:rPrChange>
        </w:rPr>
        <w:pPrChange w:id="1807" w:author="Edgar Josué Malagón Montaña" w:date="2015-11-21T06:10:00Z">
          <w:pPr>
            <w:tabs>
              <w:tab w:val="right" w:pos="8498"/>
            </w:tabs>
            <w:spacing w:after="0"/>
          </w:pPr>
        </w:pPrChange>
      </w:pPr>
      <w:ins w:id="1808" w:author="Edgar Josué Malagón Montaña" w:date="2015-11-21T06:10:00Z">
        <w:r>
          <w:rPr>
            <w:rFonts w:ascii="Times" w:hAnsi="Times"/>
          </w:rPr>
          <w:t>– 2 &lt; –4</w:t>
        </w:r>
      </w:ins>
    </w:p>
    <w:p w14:paraId="7FD8B31D" w14:textId="32C68BF5" w:rsidR="00E71600" w:rsidRPr="00CA7E78" w:rsidDel="00CA7E78" w:rsidRDefault="00E71600" w:rsidP="00CA7E78">
      <w:pPr>
        <w:tabs>
          <w:tab w:val="right" w:pos="8498"/>
        </w:tabs>
        <w:spacing w:after="0"/>
        <w:rPr>
          <w:del w:id="1809" w:author="Edgar Josué Malagón Montaña" w:date="2015-11-21T06:10:00Z"/>
          <w:rFonts w:ascii="Times" w:eastAsiaTheme="minorEastAsia" w:hAnsi="Times"/>
        </w:rPr>
      </w:pPr>
      <w:del w:id="1810" w:author="Edgar Josué Malagón Montaña" w:date="2015-11-21T06:09:00Z">
        <m:oMathPara>
          <m:oMath>
            <m:r>
              <w:rPr>
                <w:rFonts w:ascii="Cambria Math" w:hAnsi="Cambria Math"/>
                <w:rPrChange w:id="1811" w:author="Edgar Josué Malagón Montaña" w:date="2015-11-21T06:10:00Z">
                  <w:rPr>
                    <w:rFonts w:ascii="Cambria Math" w:hAnsi="Cambria Math"/>
                  </w:rPr>
                </w:rPrChange>
              </w:rPr>
              <m:t>-</m:t>
            </m:r>
          </m:oMath>
        </m:oMathPara>
      </w:del>
      <w:del w:id="1812" w:author="Edgar Josué Malagón Montaña" w:date="2015-11-21T06:10:00Z">
        <m:oMathPara>
          <m:oMath>
            <m:r>
              <w:rPr>
                <w:rFonts w:ascii="Cambria Math" w:hAnsi="Cambria Math"/>
                <w:rPrChange w:id="1813" w:author="Edgar Josué Malagón Montaña" w:date="2015-11-21T06:10:00Z">
                  <w:rPr/>
                </w:rPrChange>
              </w:rPr>
              <m:t>2&lt;-4</m:t>
            </m:r>
          </m:oMath>
        </m:oMathPara>
      </w:del>
    </w:p>
    <w:p w14:paraId="375C6AFB" w14:textId="77777777" w:rsidR="00E71600" w:rsidRPr="00E71600" w:rsidRDefault="00E71600" w:rsidP="00E71600">
      <w:pPr>
        <w:tabs>
          <w:tab w:val="right" w:pos="8498"/>
        </w:tabs>
        <w:spacing w:after="0"/>
        <w:rPr>
          <w:rFonts w:ascii="Times" w:eastAsiaTheme="minorEastAsia" w:hAnsi="Times"/>
        </w:rPr>
      </w:pPr>
    </w:p>
    <w:p w14:paraId="6F80DF8B" w14:textId="34332BE5" w:rsidR="00E71600" w:rsidRDefault="00CA7E78" w:rsidP="00E71600">
      <w:pPr>
        <w:tabs>
          <w:tab w:val="right" w:pos="8498"/>
        </w:tabs>
        <w:spacing w:after="0"/>
        <w:rPr>
          <w:rFonts w:ascii="Times" w:eastAsiaTheme="minorEastAsia" w:hAnsi="Times"/>
        </w:rPr>
      </w:pPr>
      <w:ins w:id="1814" w:author="Edgar Josué Malagón Montaña" w:date="2015-11-21T06:10:00Z">
        <w:r>
          <w:rPr>
            <w:rFonts w:ascii="Times" w:eastAsiaTheme="minorEastAsia" w:hAnsi="Times"/>
          </w:rPr>
          <w:t>Se</w:t>
        </w:r>
      </w:ins>
      <w:del w:id="1815" w:author="Edgar Josué Malagón Montaña" w:date="2015-11-21T06:10:00Z">
        <w:r w:rsidR="00E71600" w:rsidDel="00CA7E78">
          <w:rPr>
            <w:rFonts w:ascii="Times" w:eastAsiaTheme="minorEastAsia" w:hAnsi="Times"/>
          </w:rPr>
          <w:delText>Como</w:delText>
        </w:r>
      </w:del>
      <w:r w:rsidR="00E71600">
        <w:rPr>
          <w:rFonts w:ascii="Times" w:eastAsiaTheme="minorEastAsia" w:hAnsi="Times"/>
        </w:rPr>
        <w:t xml:space="preserve"> observa</w:t>
      </w:r>
      <w:del w:id="1816" w:author="Edgar Josué Malagón Montaña" w:date="2015-11-21T06:10:00Z">
        <w:r w:rsidR="00E71600" w:rsidDel="00CA7E78">
          <w:rPr>
            <w:rFonts w:ascii="Times" w:eastAsiaTheme="minorEastAsia" w:hAnsi="Times"/>
          </w:rPr>
          <w:delText>s</w:delText>
        </w:r>
      </w:del>
      <w:r w:rsidR="00E71600">
        <w:rPr>
          <w:rFonts w:ascii="Times" w:eastAsiaTheme="minorEastAsia" w:hAnsi="Times"/>
        </w:rPr>
        <w:t xml:space="preserve"> </w:t>
      </w:r>
      <w:ins w:id="1817" w:author="Edgar Josué Malagón Montaña" w:date="2015-11-21T06:10:00Z">
        <w:r>
          <w:rPr>
            <w:rFonts w:ascii="Times" w:eastAsiaTheme="minorEastAsia" w:hAnsi="Times"/>
          </w:rPr>
          <w:t xml:space="preserve">que </w:t>
        </w:r>
      </w:ins>
      <w:r w:rsidR="00E71600">
        <w:rPr>
          <w:rFonts w:ascii="Times" w:eastAsiaTheme="minorEastAsia" w:hAnsi="Times"/>
        </w:rPr>
        <w:t xml:space="preserve">el sentido de la desigualdad se </w:t>
      </w:r>
      <w:commentRangeStart w:id="1818"/>
      <w:r w:rsidR="00E71600">
        <w:rPr>
          <w:rFonts w:ascii="Times" w:eastAsiaTheme="minorEastAsia" w:hAnsi="Times"/>
        </w:rPr>
        <w:t>mantiene</w:t>
      </w:r>
      <w:commentRangeEnd w:id="1818"/>
      <w:r w:rsidR="00202CB5">
        <w:rPr>
          <w:rStyle w:val="Refdecomentario"/>
        </w:rPr>
        <w:commentReference w:id="1818"/>
      </w:r>
      <w:ins w:id="1819" w:author="Edgar Josué Malagón Montaña" w:date="2015-11-21T06:11:00Z">
        <w:r>
          <w:rPr>
            <w:rFonts w:ascii="Times" w:eastAsiaTheme="minorEastAsia" w:hAnsi="Times"/>
          </w:rPr>
          <w:t>.</w:t>
        </w:r>
      </w:ins>
      <w:commentRangeEnd w:id="1790"/>
      <w:ins w:id="1820" w:author="Edgar Josué Malagón Montaña" w:date="2015-11-21T06:55:00Z">
        <w:r w:rsidR="00883CCD">
          <w:rPr>
            <w:rStyle w:val="Refdecomentario"/>
          </w:rPr>
          <w:commentReference w:id="1790"/>
        </w:r>
      </w:ins>
    </w:p>
    <w:p w14:paraId="3E0CD8D3" w14:textId="77777777" w:rsidR="00830F75" w:rsidRDefault="00830F75" w:rsidP="00737224">
      <w:pPr>
        <w:tabs>
          <w:tab w:val="right" w:pos="8498"/>
        </w:tabs>
        <w:spacing w:after="0"/>
        <w:rPr>
          <w:rFonts w:ascii="Times" w:hAnsi="Times"/>
        </w:rPr>
      </w:pPr>
    </w:p>
    <w:p w14:paraId="0DE6DDEA" w14:textId="2A27C1B7" w:rsidR="009368FE" w:rsidDel="00CA7E78" w:rsidRDefault="009368FE" w:rsidP="00737224">
      <w:pPr>
        <w:tabs>
          <w:tab w:val="right" w:pos="8498"/>
        </w:tabs>
        <w:spacing w:after="0"/>
        <w:rPr>
          <w:del w:id="1821" w:author="Edgar Josué Malagón Montaña" w:date="2015-11-21T06:11:00Z"/>
          <w:rFonts w:ascii="Times" w:hAnsi="Times"/>
        </w:rPr>
      </w:pPr>
    </w:p>
    <w:p w14:paraId="6CDC0384" w14:textId="32D3FC17" w:rsidR="00830F75" w:rsidRPr="00830F75" w:rsidRDefault="00830F75" w:rsidP="00737224">
      <w:pPr>
        <w:tabs>
          <w:tab w:val="right" w:pos="8498"/>
        </w:tabs>
        <w:spacing w:after="0"/>
        <w:rPr>
          <w:rFonts w:ascii="Times" w:hAnsi="Times"/>
          <w:b/>
        </w:rPr>
      </w:pPr>
      <w:r w:rsidRPr="00830F75">
        <w:rPr>
          <w:rFonts w:ascii="Times" w:hAnsi="Times"/>
          <w:b/>
        </w:rPr>
        <w:t>Propiedad 2</w:t>
      </w:r>
      <w:ins w:id="1822" w:author="Edgar Josué Malagón Montaña" w:date="2015-11-21T06:11:00Z">
        <w:r w:rsidR="00CA7E78">
          <w:rPr>
            <w:rFonts w:ascii="Times" w:hAnsi="Times"/>
            <w:b/>
          </w:rPr>
          <w:t>.</w:t>
        </w:r>
      </w:ins>
      <w:r>
        <w:rPr>
          <w:rFonts w:ascii="Times" w:hAnsi="Times"/>
          <w:b/>
        </w:rPr>
        <w:t xml:space="preserve"> </w:t>
      </w:r>
      <w:r>
        <w:rPr>
          <w:rFonts w:ascii="Times" w:hAnsi="Times"/>
        </w:rPr>
        <w:t>Si a los dos miembros de una inecuación se les multiplica o divide</w:t>
      </w:r>
      <w:r w:rsidR="009368FE">
        <w:rPr>
          <w:rFonts w:ascii="Times" w:hAnsi="Times"/>
        </w:rPr>
        <w:t xml:space="preserve"> </w:t>
      </w:r>
      <w:r>
        <w:rPr>
          <w:rFonts w:ascii="Times" w:hAnsi="Times"/>
        </w:rPr>
        <w:t xml:space="preserve">por  una misma </w:t>
      </w:r>
      <w:r w:rsidRPr="009368FE">
        <w:rPr>
          <w:rFonts w:ascii="Times" w:hAnsi="Times"/>
          <w:b/>
        </w:rPr>
        <w:t>cantidad</w:t>
      </w:r>
      <w:r w:rsidR="009368FE" w:rsidRPr="009368FE">
        <w:rPr>
          <w:rFonts w:ascii="Times" w:hAnsi="Times"/>
          <w:b/>
        </w:rPr>
        <w:t xml:space="preserve"> positiva</w:t>
      </w:r>
      <w:r>
        <w:rPr>
          <w:rFonts w:ascii="Times" w:hAnsi="Times"/>
        </w:rPr>
        <w:t>, el sentido de la desigualdad se mantiene y la inecuación resultante es equivalente a la inecuación original.</w:t>
      </w:r>
      <w:ins w:id="1823" w:author="Edgar Josué Malagón Montaña" w:date="2015-11-21T06:11:00Z">
        <w:r w:rsidR="00E5275F">
          <w:rPr>
            <w:rFonts w:ascii="Times" w:hAnsi="Times"/>
          </w:rPr>
          <w:t xml:space="preserve"> Por ejemplo:</w:t>
        </w:r>
      </w:ins>
    </w:p>
    <w:p w14:paraId="4F7FD0EB" w14:textId="097ADDBE" w:rsidR="00737224" w:rsidDel="00E5275F" w:rsidRDefault="00737224" w:rsidP="00322741">
      <w:pPr>
        <w:tabs>
          <w:tab w:val="right" w:pos="8498"/>
        </w:tabs>
        <w:spacing w:after="0"/>
        <w:rPr>
          <w:del w:id="1824" w:author="Edgar Josué Malagón Montaña" w:date="2015-11-21T06:11:00Z"/>
          <w:rFonts w:ascii="Times" w:hAnsi="Times"/>
          <w:b/>
        </w:rPr>
      </w:pPr>
    </w:p>
    <w:p w14:paraId="757EABD9" w14:textId="208DD20B" w:rsidR="00EB4308" w:rsidDel="00E5275F" w:rsidRDefault="00EB4308" w:rsidP="00EB4308">
      <w:pPr>
        <w:tabs>
          <w:tab w:val="right" w:pos="8498"/>
        </w:tabs>
        <w:spacing w:after="0"/>
        <w:rPr>
          <w:del w:id="1825" w:author="Edgar Josué Malagón Montaña" w:date="2015-11-21T06:11:00Z"/>
          <w:rFonts w:ascii="Times" w:hAnsi="Times"/>
        </w:rPr>
      </w:pPr>
      <w:del w:id="1826" w:author="Edgar Josué Malagón Montaña" w:date="2015-11-21T06:11:00Z">
        <w:r w:rsidDel="00E5275F">
          <w:rPr>
            <w:rFonts w:ascii="Times" w:hAnsi="Times"/>
          </w:rPr>
          <w:delText>Ejemplo 1</w:delText>
        </w:r>
      </w:del>
    </w:p>
    <w:p w14:paraId="179393ED" w14:textId="6C662A71" w:rsidR="00EB4308" w:rsidRDefault="00E5275F" w:rsidP="00E5275F">
      <w:pPr>
        <w:tabs>
          <w:tab w:val="right" w:pos="8498"/>
        </w:tabs>
        <w:spacing w:after="0"/>
        <w:jc w:val="center"/>
        <w:rPr>
          <w:rFonts w:ascii="Times" w:hAnsi="Times"/>
        </w:rPr>
        <w:pPrChange w:id="1827" w:author="Edgar Josué Malagón Montaña" w:date="2015-11-21T06:12:00Z">
          <w:pPr>
            <w:tabs>
              <w:tab w:val="right" w:pos="8498"/>
            </w:tabs>
            <w:spacing w:after="0"/>
          </w:pPr>
        </w:pPrChange>
      </w:pPr>
      <w:ins w:id="1828" w:author="Edgar Josué Malagón Montaña" w:date="2015-11-21T06:11:00Z">
        <w:r>
          <w:rPr>
            <w:rFonts w:ascii="Times" w:hAnsi="Times"/>
          </w:rPr>
          <w:t xml:space="preserve">5 </w:t>
        </w:r>
      </w:ins>
      <w:ins w:id="1829" w:author="Edgar Josué Malagón Montaña" w:date="2015-11-21T06:12:00Z">
        <w:r>
          <w:rPr>
            <w:rFonts w:ascii="Times" w:hAnsi="Times" w:cs="Times"/>
          </w:rPr>
          <w:t>≤</w:t>
        </w:r>
        <w:r>
          <w:rPr>
            <w:rFonts w:ascii="Times" w:hAnsi="Times"/>
          </w:rPr>
          <w:t xml:space="preserve"> 11</w:t>
        </w:r>
      </w:ins>
    </w:p>
    <w:p w14:paraId="139EBAC0" w14:textId="4589BDB5" w:rsidR="00EB4308" w:rsidRPr="00E71600" w:rsidDel="00E5275F" w:rsidRDefault="00EB4308" w:rsidP="00EB4308">
      <w:pPr>
        <w:tabs>
          <w:tab w:val="right" w:pos="8498"/>
        </w:tabs>
        <w:spacing w:after="0"/>
        <w:rPr>
          <w:del w:id="1830" w:author="Edgar Josué Malagón Montaña" w:date="2015-11-21T06:12:00Z"/>
          <w:rFonts w:ascii="Times" w:eastAsiaTheme="minorEastAsia" w:hAnsi="Times"/>
        </w:rPr>
      </w:pPr>
      <w:del w:id="1831" w:author="Edgar Josué Malagón Montaña" w:date="2015-11-21T06:12:00Z">
        <m:oMathPara>
          <m:oMath>
            <m:r>
              <w:rPr>
                <w:rFonts w:ascii="Cambria Math" w:hAnsi="Cambria Math"/>
              </w:rPr>
              <m:t>5≤11</m:t>
            </m:r>
          </m:oMath>
        </m:oMathPara>
      </w:del>
    </w:p>
    <w:p w14:paraId="4B6F0E73" w14:textId="77777777" w:rsidR="00EB4308" w:rsidRPr="00E71600" w:rsidRDefault="00EB4308" w:rsidP="00EB4308">
      <w:pPr>
        <w:tabs>
          <w:tab w:val="right" w:pos="8498"/>
        </w:tabs>
        <w:spacing w:after="0"/>
        <w:rPr>
          <w:rFonts w:ascii="Times" w:eastAsiaTheme="minorEastAsia" w:hAnsi="Times"/>
        </w:rPr>
      </w:pPr>
    </w:p>
    <w:p w14:paraId="7E8A1C2D" w14:textId="32C682B7" w:rsidR="00EB4308" w:rsidRDefault="00E5275F" w:rsidP="00EB4308">
      <w:pPr>
        <w:tabs>
          <w:tab w:val="right" w:pos="8498"/>
        </w:tabs>
        <w:spacing w:after="0"/>
        <w:rPr>
          <w:rFonts w:ascii="Times" w:eastAsiaTheme="minorEastAsia" w:hAnsi="Times"/>
        </w:rPr>
      </w:pPr>
      <w:ins w:id="1832" w:author="Edgar Josué Malagón Montaña" w:date="2015-11-21T06:12:00Z">
        <w:r>
          <w:rPr>
            <w:rFonts w:ascii="Times" w:eastAsiaTheme="minorEastAsia" w:hAnsi="Times"/>
          </w:rPr>
          <w:t xml:space="preserve">Se </w:t>
        </w:r>
      </w:ins>
      <w:del w:id="1833" w:author="Edgar Josué Malagón Montaña" w:date="2015-11-21T06:12:00Z">
        <w:r w:rsidR="00EB4308" w:rsidDel="00E5275F">
          <w:rPr>
            <w:rFonts w:ascii="Times" w:eastAsiaTheme="minorEastAsia" w:hAnsi="Times"/>
          </w:rPr>
          <w:delText>M</w:delText>
        </w:r>
      </w:del>
      <w:ins w:id="1834" w:author="Edgar Josué Malagón Montaña" w:date="2015-11-21T06:12:00Z">
        <w:r>
          <w:rPr>
            <w:rFonts w:ascii="Times" w:eastAsiaTheme="minorEastAsia" w:hAnsi="Times"/>
          </w:rPr>
          <w:t>m</w:t>
        </w:r>
      </w:ins>
      <w:r w:rsidR="00EB4308">
        <w:rPr>
          <w:rFonts w:ascii="Times" w:eastAsiaTheme="minorEastAsia" w:hAnsi="Times"/>
        </w:rPr>
        <w:t>ultipli</w:t>
      </w:r>
      <w:ins w:id="1835" w:author="Edgar Josué Malagón Montaña" w:date="2015-11-21T06:12:00Z">
        <w:r>
          <w:rPr>
            <w:rFonts w:ascii="Times" w:eastAsiaTheme="minorEastAsia" w:hAnsi="Times"/>
          </w:rPr>
          <w:t>ca</w:t>
        </w:r>
      </w:ins>
      <w:del w:id="1836" w:author="Edgar Josué Malagón Montaña" w:date="2015-11-21T06:12:00Z">
        <w:r w:rsidR="00EB4308" w:rsidDel="00E5275F">
          <w:rPr>
            <w:rFonts w:ascii="Times" w:eastAsiaTheme="minorEastAsia" w:hAnsi="Times"/>
          </w:rPr>
          <w:delText>quemos</w:delText>
        </w:r>
      </w:del>
      <w:r w:rsidR="00EB4308">
        <w:rPr>
          <w:rFonts w:ascii="Times" w:eastAsiaTheme="minorEastAsia" w:hAnsi="Times"/>
        </w:rPr>
        <w:t xml:space="preserve"> </w:t>
      </w:r>
      <w:r w:rsidR="003C0902">
        <w:rPr>
          <w:rFonts w:ascii="Times" w:eastAsiaTheme="minorEastAsia" w:hAnsi="Times"/>
        </w:rPr>
        <w:t>por</w:t>
      </w:r>
      <w:r w:rsidR="00EB4308">
        <w:rPr>
          <w:rFonts w:ascii="Times" w:eastAsiaTheme="minorEastAsia" w:hAnsi="Times"/>
        </w:rPr>
        <w:t xml:space="preserve"> 3 a cada miembro de la desigualdad</w:t>
      </w:r>
      <w:ins w:id="1837" w:author="Edgar Josué Malagón Montaña" w:date="2015-11-21T06:12:00Z">
        <w:r>
          <w:rPr>
            <w:rFonts w:ascii="Times" w:eastAsiaTheme="minorEastAsia" w:hAnsi="Times"/>
          </w:rPr>
          <w:t>:</w:t>
        </w:r>
      </w:ins>
    </w:p>
    <w:p w14:paraId="1367F8B7" w14:textId="77777777" w:rsidR="00EB4308" w:rsidRDefault="00EB4308" w:rsidP="00EB4308">
      <w:pPr>
        <w:tabs>
          <w:tab w:val="right" w:pos="8498"/>
        </w:tabs>
        <w:spacing w:after="0"/>
        <w:rPr>
          <w:ins w:id="1838" w:author="Edgar Josué Malagón Montaña" w:date="2015-11-21T06:12:00Z"/>
          <w:rFonts w:ascii="Times" w:eastAsiaTheme="minorEastAsia" w:hAnsi="Times"/>
        </w:rPr>
      </w:pPr>
    </w:p>
    <w:p w14:paraId="04917DED" w14:textId="6D46A230" w:rsidR="00E5275F" w:rsidRDefault="00E5275F" w:rsidP="00E5275F">
      <w:pPr>
        <w:tabs>
          <w:tab w:val="right" w:pos="8498"/>
        </w:tabs>
        <w:spacing w:after="0"/>
        <w:jc w:val="center"/>
        <w:rPr>
          <w:ins w:id="1839" w:author="Edgar Josué Malagón Montaña" w:date="2015-11-21T06:12:00Z"/>
          <w:rFonts w:ascii="Times" w:eastAsiaTheme="minorEastAsia" w:hAnsi="Times"/>
        </w:rPr>
        <w:pPrChange w:id="1840" w:author="Edgar Josué Malagón Montaña" w:date="2015-11-21T06:13:00Z">
          <w:pPr>
            <w:tabs>
              <w:tab w:val="right" w:pos="8498"/>
            </w:tabs>
            <w:spacing w:after="0"/>
          </w:pPr>
        </w:pPrChange>
      </w:pPr>
      <w:ins w:id="1841" w:author="Edgar Josué Malagón Montaña" w:date="2015-11-21T06:12:00Z">
        <w:r>
          <w:rPr>
            <w:rFonts w:ascii="Times" w:eastAsiaTheme="minorEastAsia" w:hAnsi="Times"/>
          </w:rPr>
          <w:t xml:space="preserve">3 </w:t>
        </w:r>
        <w:r>
          <w:rPr>
            <w:rFonts w:ascii="Times" w:eastAsiaTheme="minorEastAsia" w:hAnsi="Times" w:cs="Times"/>
          </w:rPr>
          <w:t>∙</w:t>
        </w:r>
        <w:r>
          <w:rPr>
            <w:rFonts w:ascii="Times" w:eastAsiaTheme="minorEastAsia" w:hAnsi="Times"/>
          </w:rPr>
          <w:t xml:space="preserve"> 5 </w:t>
        </w:r>
        <w:r>
          <w:rPr>
            <w:rFonts w:ascii="Times" w:eastAsiaTheme="minorEastAsia" w:hAnsi="Times" w:cs="Times"/>
          </w:rPr>
          <w:t>≤</w:t>
        </w:r>
        <w:r>
          <w:rPr>
            <w:rFonts w:ascii="Times" w:eastAsiaTheme="minorEastAsia" w:hAnsi="Times"/>
          </w:rPr>
          <w:t xml:space="preserve"> 3 </w:t>
        </w:r>
        <w:r>
          <w:rPr>
            <w:rFonts w:ascii="Times" w:eastAsiaTheme="minorEastAsia" w:hAnsi="Times" w:cs="Times"/>
          </w:rPr>
          <w:t>∙</w:t>
        </w:r>
        <w:r>
          <w:rPr>
            <w:rFonts w:ascii="Times" w:eastAsiaTheme="minorEastAsia" w:hAnsi="Times"/>
          </w:rPr>
          <w:t xml:space="preserve"> 11</w:t>
        </w:r>
      </w:ins>
    </w:p>
    <w:p w14:paraId="0989246A" w14:textId="4114982D" w:rsidR="00E5275F" w:rsidRDefault="00E5275F" w:rsidP="00E5275F">
      <w:pPr>
        <w:tabs>
          <w:tab w:val="right" w:pos="8498"/>
        </w:tabs>
        <w:spacing w:after="0"/>
        <w:jc w:val="center"/>
        <w:rPr>
          <w:rFonts w:ascii="Times" w:eastAsiaTheme="minorEastAsia" w:hAnsi="Times"/>
        </w:rPr>
        <w:pPrChange w:id="1842" w:author="Edgar Josué Malagón Montaña" w:date="2015-11-21T06:13:00Z">
          <w:pPr>
            <w:tabs>
              <w:tab w:val="right" w:pos="8498"/>
            </w:tabs>
            <w:spacing w:after="0"/>
          </w:pPr>
        </w:pPrChange>
      </w:pPr>
      <w:ins w:id="1843" w:author="Edgar Josué Malagón Montaña" w:date="2015-11-21T06:12:00Z">
        <w:r>
          <w:rPr>
            <w:rFonts w:ascii="Times" w:eastAsiaTheme="minorEastAsia" w:hAnsi="Times"/>
          </w:rPr>
          <w:lastRenderedPageBreak/>
          <w:t xml:space="preserve">15 </w:t>
        </w:r>
        <w:r>
          <w:rPr>
            <w:rFonts w:ascii="Times" w:eastAsiaTheme="minorEastAsia" w:hAnsi="Times" w:cs="Times"/>
          </w:rPr>
          <w:t>≤</w:t>
        </w:r>
        <w:r>
          <w:rPr>
            <w:rFonts w:ascii="Times" w:eastAsiaTheme="minorEastAsia" w:hAnsi="Times"/>
          </w:rPr>
          <w:t xml:space="preserve"> 33</w:t>
        </w:r>
      </w:ins>
    </w:p>
    <w:p w14:paraId="16BD3C74" w14:textId="0EF1D571" w:rsidR="00EB4308" w:rsidDel="00E5275F" w:rsidRDefault="002E3B22" w:rsidP="00EB4308">
      <w:pPr>
        <w:tabs>
          <w:tab w:val="right" w:pos="8498"/>
        </w:tabs>
        <w:spacing w:after="0"/>
        <w:rPr>
          <w:del w:id="1844" w:author="Edgar Josué Malagón Montaña" w:date="2015-11-21T06:13:00Z"/>
          <w:rFonts w:ascii="Times" w:hAnsi="Times"/>
        </w:rPr>
      </w:pPr>
      <w:del w:id="1845" w:author="Edgar Josué Malagón Montaña" w:date="2015-11-21T06:13:00Z">
        <m:oMathPara>
          <m:oMath>
            <m:r>
              <w:rPr>
                <w:rFonts w:ascii="Cambria Math" w:hAnsi="Cambria Math"/>
              </w:rPr>
              <m:t>3∙5≤3∙11</m:t>
            </m:r>
          </m:oMath>
        </m:oMathPara>
      </w:del>
    </w:p>
    <w:p w14:paraId="74C4FBEA" w14:textId="0B9F28E4" w:rsidR="00EB4308" w:rsidRPr="00E71600" w:rsidDel="00E5275F" w:rsidRDefault="00EB4308" w:rsidP="00EB4308">
      <w:pPr>
        <w:tabs>
          <w:tab w:val="right" w:pos="8498"/>
        </w:tabs>
        <w:spacing w:after="0"/>
        <w:rPr>
          <w:del w:id="1846" w:author="Edgar Josué Malagón Montaña" w:date="2015-11-21T06:13:00Z"/>
          <w:rFonts w:ascii="Times" w:eastAsiaTheme="minorEastAsia" w:hAnsi="Times"/>
        </w:rPr>
      </w:pPr>
      <w:del w:id="1847" w:author="Edgar Josué Malagón Montaña" w:date="2015-11-21T06:13:00Z">
        <m:oMathPara>
          <m:oMath>
            <m:r>
              <w:rPr>
                <w:rFonts w:ascii="Cambria Math" w:hAnsi="Cambria Math"/>
              </w:rPr>
              <m:t>15≤33</m:t>
            </m:r>
          </m:oMath>
        </m:oMathPara>
      </w:del>
    </w:p>
    <w:p w14:paraId="44012EAD" w14:textId="77777777" w:rsidR="00EB4308" w:rsidRPr="00E71600" w:rsidRDefault="00EB4308" w:rsidP="00EB4308">
      <w:pPr>
        <w:tabs>
          <w:tab w:val="right" w:pos="8498"/>
        </w:tabs>
        <w:spacing w:after="0"/>
        <w:rPr>
          <w:rFonts w:ascii="Times" w:eastAsiaTheme="minorEastAsia" w:hAnsi="Times"/>
        </w:rPr>
      </w:pPr>
    </w:p>
    <w:p w14:paraId="7C68879F" w14:textId="2DB58276" w:rsidR="00EB4308" w:rsidRDefault="00E5275F" w:rsidP="00EB4308">
      <w:pPr>
        <w:tabs>
          <w:tab w:val="right" w:pos="8498"/>
        </w:tabs>
        <w:spacing w:after="0"/>
        <w:rPr>
          <w:rFonts w:ascii="Times" w:eastAsiaTheme="minorEastAsia" w:hAnsi="Times"/>
        </w:rPr>
      </w:pPr>
      <w:ins w:id="1848" w:author="Edgar Josué Malagón Montaña" w:date="2015-11-21T06:13:00Z">
        <w:r>
          <w:rPr>
            <w:rFonts w:ascii="Times" w:eastAsiaTheme="minorEastAsia" w:hAnsi="Times"/>
          </w:rPr>
          <w:t>Se</w:t>
        </w:r>
      </w:ins>
      <w:del w:id="1849" w:author="Edgar Josué Malagón Montaña" w:date="2015-11-21T06:13:00Z">
        <w:r w:rsidR="00EB4308" w:rsidDel="00E5275F">
          <w:rPr>
            <w:rFonts w:ascii="Times" w:eastAsiaTheme="minorEastAsia" w:hAnsi="Times"/>
          </w:rPr>
          <w:delText>Como</w:delText>
        </w:r>
      </w:del>
      <w:r w:rsidR="00EB4308">
        <w:rPr>
          <w:rFonts w:ascii="Times" w:eastAsiaTheme="minorEastAsia" w:hAnsi="Times"/>
        </w:rPr>
        <w:t xml:space="preserve"> observa</w:t>
      </w:r>
      <w:del w:id="1850" w:author="Edgar Josué Malagón Montaña" w:date="2015-11-21T06:13:00Z">
        <w:r w:rsidR="00EB4308" w:rsidDel="00E5275F">
          <w:rPr>
            <w:rFonts w:ascii="Times" w:eastAsiaTheme="minorEastAsia" w:hAnsi="Times"/>
          </w:rPr>
          <w:delText>s</w:delText>
        </w:r>
      </w:del>
      <w:ins w:id="1851" w:author="Edgar Josué Malagón Montaña" w:date="2015-11-21T06:13:00Z">
        <w:r>
          <w:rPr>
            <w:rFonts w:ascii="Times" w:eastAsiaTheme="minorEastAsia" w:hAnsi="Times"/>
          </w:rPr>
          <w:t xml:space="preserve"> que</w:t>
        </w:r>
      </w:ins>
      <w:r w:rsidR="00EB4308">
        <w:rPr>
          <w:rFonts w:ascii="Times" w:eastAsiaTheme="minorEastAsia" w:hAnsi="Times"/>
        </w:rPr>
        <w:t xml:space="preserve"> el sentido de la desigualdad se mantiene</w:t>
      </w:r>
      <w:ins w:id="1852" w:author="Edgar Josué Malagón Montaña" w:date="2015-11-21T06:13:00Z">
        <w:r>
          <w:rPr>
            <w:rFonts w:ascii="Times" w:eastAsiaTheme="minorEastAsia" w:hAnsi="Times"/>
          </w:rPr>
          <w:t>.</w:t>
        </w:r>
      </w:ins>
    </w:p>
    <w:p w14:paraId="5127EABA" w14:textId="77777777" w:rsidR="00EB4308" w:rsidRDefault="00EB4308" w:rsidP="00EB4308">
      <w:pPr>
        <w:tabs>
          <w:tab w:val="right" w:pos="8498"/>
        </w:tabs>
        <w:spacing w:after="0"/>
        <w:rPr>
          <w:rFonts w:ascii="Times" w:hAnsi="Times"/>
        </w:rPr>
      </w:pPr>
    </w:p>
    <w:p w14:paraId="0364C71A" w14:textId="275AA842" w:rsidR="00EB4308" w:rsidDel="00E5275F" w:rsidRDefault="00EB4308" w:rsidP="00EB4308">
      <w:pPr>
        <w:tabs>
          <w:tab w:val="right" w:pos="8498"/>
        </w:tabs>
        <w:spacing w:after="0"/>
        <w:rPr>
          <w:del w:id="1853" w:author="Edgar Josué Malagón Montaña" w:date="2015-11-21T06:13:00Z"/>
          <w:rFonts w:ascii="Times" w:hAnsi="Times"/>
        </w:rPr>
      </w:pPr>
      <w:commentRangeStart w:id="1854"/>
    </w:p>
    <w:p w14:paraId="4C36E8A4" w14:textId="5BD43DF7" w:rsidR="00EB4308" w:rsidRDefault="00E5275F" w:rsidP="00EB4308">
      <w:pPr>
        <w:tabs>
          <w:tab w:val="right" w:pos="8498"/>
        </w:tabs>
        <w:spacing w:after="0"/>
        <w:rPr>
          <w:rFonts w:ascii="Times" w:hAnsi="Times"/>
        </w:rPr>
      </w:pPr>
      <w:ins w:id="1855" w:author="Edgar Josué Malagón Montaña" w:date="2015-11-21T06:13:00Z">
        <w:r>
          <w:rPr>
            <w:rFonts w:ascii="Times" w:hAnsi="Times"/>
          </w:rPr>
          <w:t>Si se tiene:</w:t>
        </w:r>
      </w:ins>
      <w:del w:id="1856" w:author="Edgar Josué Malagón Montaña" w:date="2015-11-21T06:13:00Z">
        <w:r w:rsidR="00EB4308" w:rsidDel="00E5275F">
          <w:rPr>
            <w:rFonts w:ascii="Times" w:hAnsi="Times"/>
          </w:rPr>
          <w:delText>Ejemplo 2</w:delText>
        </w:r>
      </w:del>
    </w:p>
    <w:p w14:paraId="7187BE42" w14:textId="77777777" w:rsidR="00EB4308" w:rsidRDefault="00EB4308" w:rsidP="00EB4308">
      <w:pPr>
        <w:tabs>
          <w:tab w:val="right" w:pos="8498"/>
        </w:tabs>
        <w:spacing w:after="0"/>
        <w:rPr>
          <w:rFonts w:ascii="Times" w:hAnsi="Times"/>
        </w:rPr>
      </w:pPr>
    </w:p>
    <w:p w14:paraId="7F9ACC47" w14:textId="22ADCEA2" w:rsidR="00EB4308" w:rsidRPr="00E71600" w:rsidDel="00E5275F" w:rsidRDefault="00E5275F" w:rsidP="00E5275F">
      <w:pPr>
        <w:tabs>
          <w:tab w:val="right" w:pos="8498"/>
        </w:tabs>
        <w:spacing w:after="0"/>
        <w:jc w:val="center"/>
        <w:rPr>
          <w:del w:id="1857" w:author="Edgar Josué Malagón Montaña" w:date="2015-11-21T06:13:00Z"/>
          <w:rFonts w:ascii="Times" w:eastAsiaTheme="minorEastAsia" w:hAnsi="Times"/>
        </w:rPr>
        <w:pPrChange w:id="1858" w:author="Edgar Josué Malagón Montaña" w:date="2015-11-21T06:14:00Z">
          <w:pPr>
            <w:tabs>
              <w:tab w:val="right" w:pos="8498"/>
            </w:tabs>
            <w:spacing w:after="0"/>
          </w:pPr>
        </w:pPrChange>
      </w:pPr>
      <w:ins w:id="1859" w:author="Edgar Josué Malagón Montaña" w:date="2015-11-21T06:13:00Z">
        <w:r>
          <w:rPr>
            <w:rFonts w:ascii="Times" w:eastAsiaTheme="minorEastAsia" w:hAnsi="Times"/>
          </w:rPr>
          <w:t xml:space="preserve">24 </w:t>
        </w:r>
        <w:r>
          <w:rPr>
            <w:rFonts w:ascii="Times" w:eastAsiaTheme="minorEastAsia" w:hAnsi="Times" w:cs="Times"/>
          </w:rPr>
          <w:t>≥</w:t>
        </w:r>
        <w:r>
          <w:rPr>
            <w:rFonts w:ascii="Times" w:eastAsiaTheme="minorEastAsia" w:hAnsi="Times"/>
          </w:rPr>
          <w:t xml:space="preserve"> 16</w:t>
        </w:r>
      </w:ins>
      <w:del w:id="1860" w:author="Edgar Josué Malagón Montaña" w:date="2015-11-21T06:13:00Z">
        <m:oMath>
          <m:r>
            <w:rPr>
              <w:rFonts w:ascii="Cambria Math" w:hAnsi="Cambria Math"/>
            </w:rPr>
            <m:t>24≥16</m:t>
          </m:r>
        </m:oMath>
      </w:del>
    </w:p>
    <w:p w14:paraId="709BCBFB" w14:textId="77777777" w:rsidR="00EB4308" w:rsidRPr="00E71600" w:rsidRDefault="00EB4308" w:rsidP="00EB4308">
      <w:pPr>
        <w:tabs>
          <w:tab w:val="right" w:pos="8498"/>
        </w:tabs>
        <w:spacing w:after="0"/>
        <w:rPr>
          <w:rFonts w:ascii="Times" w:eastAsiaTheme="minorEastAsia" w:hAnsi="Times"/>
        </w:rPr>
      </w:pPr>
    </w:p>
    <w:p w14:paraId="23ED56B2" w14:textId="2B328EA1" w:rsidR="00EB4308" w:rsidRDefault="00E5275F" w:rsidP="00EB4308">
      <w:pPr>
        <w:tabs>
          <w:tab w:val="right" w:pos="8498"/>
        </w:tabs>
        <w:spacing w:after="0"/>
        <w:rPr>
          <w:rFonts w:ascii="Times" w:eastAsiaTheme="minorEastAsia" w:hAnsi="Times"/>
        </w:rPr>
      </w:pPr>
      <w:ins w:id="1861" w:author="Edgar Josué Malagón Montaña" w:date="2015-11-21T06:14:00Z">
        <w:r>
          <w:rPr>
            <w:rFonts w:ascii="Times" w:eastAsiaTheme="minorEastAsia" w:hAnsi="Times"/>
          </w:rPr>
          <w:t xml:space="preserve">Si se </w:t>
        </w:r>
      </w:ins>
      <w:del w:id="1862" w:author="Edgar Josué Malagón Montaña" w:date="2015-11-21T06:14:00Z">
        <w:r w:rsidR="003C0902" w:rsidDel="00E5275F">
          <w:rPr>
            <w:rFonts w:ascii="Times" w:eastAsiaTheme="minorEastAsia" w:hAnsi="Times"/>
          </w:rPr>
          <w:delText>D</w:delText>
        </w:r>
      </w:del>
      <w:ins w:id="1863" w:author="Edgar Josué Malagón Montaña" w:date="2015-11-21T06:14:00Z">
        <w:r>
          <w:rPr>
            <w:rFonts w:ascii="Times" w:eastAsiaTheme="minorEastAsia" w:hAnsi="Times"/>
          </w:rPr>
          <w:t>d</w:t>
        </w:r>
      </w:ins>
      <w:r w:rsidR="003C0902">
        <w:rPr>
          <w:rFonts w:ascii="Times" w:eastAsiaTheme="minorEastAsia" w:hAnsi="Times"/>
        </w:rPr>
        <w:t>ivid</w:t>
      </w:r>
      <w:ins w:id="1864" w:author="Edgar Josué Malagón Montaña" w:date="2015-11-21T06:14:00Z">
        <w:r>
          <w:rPr>
            <w:rFonts w:ascii="Times" w:eastAsiaTheme="minorEastAsia" w:hAnsi="Times"/>
          </w:rPr>
          <w:t>e</w:t>
        </w:r>
      </w:ins>
      <w:del w:id="1865" w:author="Edgar Josué Malagón Montaña" w:date="2015-11-21T06:14:00Z">
        <w:r w:rsidR="003C0902" w:rsidDel="00E5275F">
          <w:rPr>
            <w:rFonts w:ascii="Times" w:eastAsiaTheme="minorEastAsia" w:hAnsi="Times"/>
          </w:rPr>
          <w:delText xml:space="preserve">amos </w:delText>
        </w:r>
      </w:del>
      <w:r w:rsidR="00EB4308">
        <w:rPr>
          <w:rFonts w:ascii="Times" w:eastAsiaTheme="minorEastAsia" w:hAnsi="Times"/>
        </w:rPr>
        <w:t xml:space="preserve"> </w:t>
      </w:r>
      <w:r w:rsidR="003C0902">
        <w:rPr>
          <w:rFonts w:ascii="Times" w:eastAsiaTheme="minorEastAsia" w:hAnsi="Times"/>
        </w:rPr>
        <w:t>por 4</w:t>
      </w:r>
      <w:r w:rsidR="00EB4308">
        <w:rPr>
          <w:rFonts w:ascii="Times" w:eastAsiaTheme="minorEastAsia" w:hAnsi="Times"/>
        </w:rPr>
        <w:t xml:space="preserve"> a cada miembro de la desigualdad</w:t>
      </w:r>
      <w:ins w:id="1866" w:author="Edgar Josué Malagón Montaña" w:date="2015-11-21T06:14:00Z">
        <w:r>
          <w:rPr>
            <w:rFonts w:ascii="Times" w:eastAsiaTheme="minorEastAsia" w:hAnsi="Times"/>
          </w:rPr>
          <w:t>:</w:t>
        </w:r>
      </w:ins>
    </w:p>
    <w:p w14:paraId="63239D8A" w14:textId="77777777" w:rsidR="00EB4308" w:rsidRDefault="00EB4308" w:rsidP="00EB4308">
      <w:pPr>
        <w:tabs>
          <w:tab w:val="right" w:pos="8498"/>
        </w:tabs>
        <w:spacing w:after="0"/>
        <w:rPr>
          <w:ins w:id="1867" w:author="Edgar Josué Malagón Montaña" w:date="2015-11-21T06:14:00Z"/>
          <w:rFonts w:ascii="Times" w:eastAsiaTheme="minorEastAsia" w:hAnsi="Times"/>
        </w:rPr>
      </w:pPr>
    </w:p>
    <w:p w14:paraId="4D9674AE" w14:textId="7ECF2DDA" w:rsidR="00E5275F" w:rsidRDefault="00E5275F" w:rsidP="00E5275F">
      <w:pPr>
        <w:tabs>
          <w:tab w:val="right" w:pos="8498"/>
        </w:tabs>
        <w:spacing w:after="0"/>
        <w:jc w:val="center"/>
        <w:rPr>
          <w:ins w:id="1868" w:author="Edgar Josué Malagón Montaña" w:date="2015-11-21T06:14:00Z"/>
          <w:rFonts w:ascii="Times" w:eastAsiaTheme="minorEastAsia" w:hAnsi="Times"/>
        </w:rPr>
        <w:pPrChange w:id="1869" w:author="Edgar Josué Malagón Montaña" w:date="2015-11-21T06:14:00Z">
          <w:pPr>
            <w:tabs>
              <w:tab w:val="right" w:pos="8498"/>
            </w:tabs>
            <w:spacing w:after="0"/>
          </w:pPr>
        </w:pPrChange>
      </w:pPr>
      <w:ins w:id="1870" w:author="Edgar Josué Malagón Montaña" w:date="2015-11-21T06:14:00Z">
        <w:r>
          <w:rPr>
            <w:rFonts w:ascii="Times" w:eastAsiaTheme="minorEastAsia" w:hAnsi="Times"/>
          </w:rPr>
          <w:t xml:space="preserve">24 </w:t>
        </w:r>
        <w:r>
          <w:rPr>
            <w:rFonts w:ascii="Times" w:eastAsiaTheme="minorEastAsia" w:hAnsi="Times" w:cs="Times"/>
          </w:rPr>
          <w:t>÷</w:t>
        </w:r>
        <w:r>
          <w:rPr>
            <w:rFonts w:ascii="Times" w:eastAsiaTheme="minorEastAsia" w:hAnsi="Times"/>
          </w:rPr>
          <w:t xml:space="preserve"> 4 </w:t>
        </w:r>
        <w:r>
          <w:rPr>
            <w:rFonts w:ascii="Times" w:eastAsiaTheme="minorEastAsia" w:hAnsi="Times" w:cs="Times"/>
          </w:rPr>
          <w:t>≥</w:t>
        </w:r>
        <w:r>
          <w:rPr>
            <w:rFonts w:ascii="Times" w:eastAsiaTheme="minorEastAsia" w:hAnsi="Times"/>
          </w:rPr>
          <w:t xml:space="preserve"> 16 </w:t>
        </w:r>
        <w:r>
          <w:rPr>
            <w:rFonts w:ascii="Times" w:eastAsiaTheme="minorEastAsia" w:hAnsi="Times" w:cs="Times"/>
          </w:rPr>
          <w:t>÷</w:t>
        </w:r>
        <w:r>
          <w:rPr>
            <w:rFonts w:ascii="Times" w:eastAsiaTheme="minorEastAsia" w:hAnsi="Times"/>
          </w:rPr>
          <w:t xml:space="preserve"> 4</w:t>
        </w:r>
      </w:ins>
    </w:p>
    <w:p w14:paraId="1A3BAFAD" w14:textId="70FB155D" w:rsidR="00E5275F" w:rsidRDefault="00E5275F" w:rsidP="00E5275F">
      <w:pPr>
        <w:tabs>
          <w:tab w:val="right" w:pos="8498"/>
        </w:tabs>
        <w:spacing w:after="0"/>
        <w:jc w:val="center"/>
        <w:rPr>
          <w:rFonts w:ascii="Times" w:eastAsiaTheme="minorEastAsia" w:hAnsi="Times"/>
        </w:rPr>
        <w:pPrChange w:id="1871" w:author="Edgar Josué Malagón Montaña" w:date="2015-11-21T06:14:00Z">
          <w:pPr>
            <w:tabs>
              <w:tab w:val="right" w:pos="8498"/>
            </w:tabs>
            <w:spacing w:after="0"/>
          </w:pPr>
        </w:pPrChange>
      </w:pPr>
      <w:ins w:id="1872" w:author="Edgar Josué Malagón Montaña" w:date="2015-11-21T06:14:00Z">
        <w:r>
          <w:rPr>
            <w:rFonts w:ascii="Times" w:eastAsiaTheme="minorEastAsia" w:hAnsi="Times"/>
          </w:rPr>
          <w:t xml:space="preserve">6 </w:t>
        </w:r>
        <w:r>
          <w:rPr>
            <w:rFonts w:ascii="Times" w:eastAsiaTheme="minorEastAsia" w:hAnsi="Times" w:cs="Times"/>
          </w:rPr>
          <w:t>≥</w:t>
        </w:r>
        <w:r>
          <w:rPr>
            <w:rFonts w:ascii="Times" w:eastAsiaTheme="minorEastAsia" w:hAnsi="Times"/>
          </w:rPr>
          <w:t xml:space="preserve"> 4</w:t>
        </w:r>
      </w:ins>
    </w:p>
    <w:p w14:paraId="685F9DC8" w14:textId="2EB312C5" w:rsidR="003C0902" w:rsidRPr="00E71600" w:rsidDel="00E5275F" w:rsidRDefault="003C0902" w:rsidP="003C0902">
      <w:pPr>
        <w:tabs>
          <w:tab w:val="right" w:pos="8498"/>
        </w:tabs>
        <w:spacing w:after="0"/>
        <w:rPr>
          <w:del w:id="1873" w:author="Edgar Josué Malagón Montaña" w:date="2015-11-21T06:14:00Z"/>
          <w:rFonts w:ascii="Times" w:eastAsiaTheme="minorEastAsia" w:hAnsi="Times"/>
        </w:rPr>
      </w:pPr>
      <w:del w:id="1874" w:author="Edgar Josué Malagón Montaña" w:date="2015-11-21T06:14:00Z">
        <m:oMathPara>
          <m:oMath>
            <m:r>
              <w:rPr>
                <w:rFonts w:ascii="Cambria Math" w:hAnsi="Cambria Math"/>
              </w:rPr>
              <m:t>24÷4≥16÷4</m:t>
            </m:r>
          </m:oMath>
        </m:oMathPara>
      </w:del>
    </w:p>
    <w:p w14:paraId="3734FC04" w14:textId="0DD7AAFA" w:rsidR="003C0902" w:rsidRPr="00E71600" w:rsidDel="00E5275F" w:rsidRDefault="003C0902" w:rsidP="003C0902">
      <w:pPr>
        <w:tabs>
          <w:tab w:val="right" w:pos="8498"/>
        </w:tabs>
        <w:spacing w:after="0"/>
        <w:rPr>
          <w:del w:id="1875" w:author="Edgar Josué Malagón Montaña" w:date="2015-11-21T06:14:00Z"/>
          <w:rFonts w:ascii="Times" w:eastAsiaTheme="minorEastAsia" w:hAnsi="Times"/>
        </w:rPr>
      </w:pPr>
      <w:del w:id="1876" w:author="Edgar Josué Malagón Montaña" w:date="2015-11-21T06:14:00Z">
        <m:oMathPara>
          <m:oMath>
            <m:r>
              <w:rPr>
                <w:rFonts w:ascii="Cambria Math" w:hAnsi="Cambria Math"/>
              </w:rPr>
              <m:t>6≥4</m:t>
            </m:r>
          </m:oMath>
        </m:oMathPara>
      </w:del>
    </w:p>
    <w:p w14:paraId="06B4F0AF" w14:textId="77777777" w:rsidR="00EB4308" w:rsidRPr="00E71600" w:rsidRDefault="00EB4308" w:rsidP="00EB4308">
      <w:pPr>
        <w:tabs>
          <w:tab w:val="right" w:pos="8498"/>
        </w:tabs>
        <w:spacing w:after="0"/>
        <w:rPr>
          <w:rFonts w:ascii="Times" w:eastAsiaTheme="minorEastAsia" w:hAnsi="Times"/>
        </w:rPr>
      </w:pPr>
    </w:p>
    <w:p w14:paraId="66822B22" w14:textId="4F0D483C" w:rsidR="00EB4308" w:rsidRDefault="00EB4308" w:rsidP="00EB4308">
      <w:pPr>
        <w:tabs>
          <w:tab w:val="right" w:pos="8498"/>
        </w:tabs>
        <w:spacing w:after="0"/>
        <w:rPr>
          <w:rFonts w:ascii="Times" w:eastAsiaTheme="minorEastAsia" w:hAnsi="Times"/>
        </w:rPr>
      </w:pPr>
      <w:del w:id="1877" w:author="Edgar Josué Malagón Montaña" w:date="2015-11-21T06:15:00Z">
        <w:r w:rsidDel="00E5275F">
          <w:rPr>
            <w:rFonts w:ascii="Times" w:eastAsiaTheme="minorEastAsia" w:hAnsi="Times"/>
          </w:rPr>
          <w:delText xml:space="preserve">Como </w:delText>
        </w:r>
      </w:del>
      <w:ins w:id="1878" w:author="Edgar Josué Malagón Montaña" w:date="2015-11-21T06:15:00Z">
        <w:r w:rsidR="00E5275F">
          <w:rPr>
            <w:rFonts w:ascii="Times" w:eastAsiaTheme="minorEastAsia" w:hAnsi="Times"/>
          </w:rPr>
          <w:t xml:space="preserve">Se </w:t>
        </w:r>
      </w:ins>
      <w:r>
        <w:rPr>
          <w:rFonts w:ascii="Times" w:eastAsiaTheme="minorEastAsia" w:hAnsi="Times"/>
        </w:rPr>
        <w:t>observa</w:t>
      </w:r>
      <w:del w:id="1879" w:author="Edgar Josué Malagón Montaña" w:date="2015-11-21T06:15:00Z">
        <w:r w:rsidDel="00E5275F">
          <w:rPr>
            <w:rFonts w:ascii="Times" w:eastAsiaTheme="minorEastAsia" w:hAnsi="Times"/>
          </w:rPr>
          <w:delText>s</w:delText>
        </w:r>
      </w:del>
      <w:ins w:id="1880" w:author="Edgar Josué Malagón Montaña" w:date="2015-11-21T06:15:00Z">
        <w:r w:rsidR="00E5275F">
          <w:rPr>
            <w:rFonts w:ascii="Times" w:eastAsiaTheme="minorEastAsia" w:hAnsi="Times"/>
          </w:rPr>
          <w:t xml:space="preserve"> que</w:t>
        </w:r>
      </w:ins>
      <w:r>
        <w:rPr>
          <w:rFonts w:ascii="Times" w:eastAsiaTheme="minorEastAsia" w:hAnsi="Times"/>
        </w:rPr>
        <w:t xml:space="preserve"> el sentido de la desigualdad se </w:t>
      </w:r>
      <w:commentRangeStart w:id="1881"/>
      <w:r>
        <w:rPr>
          <w:rFonts w:ascii="Times" w:eastAsiaTheme="minorEastAsia" w:hAnsi="Times"/>
        </w:rPr>
        <w:t>mantiene</w:t>
      </w:r>
      <w:ins w:id="1882" w:author="Edgar Josué Malagón Montaña" w:date="2015-11-21T06:15:00Z">
        <w:r w:rsidR="00E5275F">
          <w:rPr>
            <w:rFonts w:ascii="Times" w:eastAsiaTheme="minorEastAsia" w:hAnsi="Times"/>
          </w:rPr>
          <w:t>.</w:t>
        </w:r>
      </w:ins>
      <w:commentRangeEnd w:id="1881"/>
      <w:ins w:id="1883" w:author="Edgar Josué Malagón Montaña" w:date="2015-11-21T06:49:00Z">
        <w:r w:rsidR="00202CB5">
          <w:rPr>
            <w:rStyle w:val="Refdecomentario"/>
          </w:rPr>
          <w:commentReference w:id="1881"/>
        </w:r>
      </w:ins>
      <w:commentRangeEnd w:id="1854"/>
      <w:ins w:id="1884" w:author="Edgar Josué Malagón Montaña" w:date="2015-11-21T06:55:00Z">
        <w:r w:rsidR="00883CCD">
          <w:rPr>
            <w:rStyle w:val="Refdecomentario"/>
          </w:rPr>
          <w:commentReference w:id="1854"/>
        </w:r>
      </w:ins>
    </w:p>
    <w:p w14:paraId="2ABDB515" w14:textId="77777777" w:rsidR="00EB4308" w:rsidRDefault="00EB4308" w:rsidP="00322741">
      <w:pPr>
        <w:tabs>
          <w:tab w:val="right" w:pos="8498"/>
        </w:tabs>
        <w:spacing w:after="0"/>
        <w:rPr>
          <w:rFonts w:ascii="Times" w:hAnsi="Times"/>
          <w:b/>
        </w:rPr>
      </w:pPr>
    </w:p>
    <w:p w14:paraId="4AD8B886" w14:textId="5C24043B" w:rsidR="009368FE" w:rsidRPr="00830F75" w:rsidRDefault="009368FE" w:rsidP="009368FE">
      <w:pPr>
        <w:tabs>
          <w:tab w:val="right" w:pos="8498"/>
        </w:tabs>
        <w:spacing w:after="0"/>
        <w:rPr>
          <w:rFonts w:ascii="Times" w:hAnsi="Times"/>
          <w:b/>
        </w:rPr>
      </w:pPr>
      <w:r w:rsidRPr="00830F75">
        <w:rPr>
          <w:rFonts w:ascii="Times" w:hAnsi="Times"/>
          <w:b/>
        </w:rPr>
        <w:t xml:space="preserve">Propiedad </w:t>
      </w:r>
      <w:r w:rsidR="00EB4308">
        <w:rPr>
          <w:rFonts w:ascii="Times" w:hAnsi="Times"/>
          <w:b/>
        </w:rPr>
        <w:t>3</w:t>
      </w:r>
      <w:r>
        <w:rPr>
          <w:rFonts w:ascii="Times" w:hAnsi="Times"/>
          <w:b/>
        </w:rPr>
        <w:t xml:space="preserve"> </w:t>
      </w:r>
      <w:r>
        <w:rPr>
          <w:rFonts w:ascii="Times" w:hAnsi="Times"/>
        </w:rPr>
        <w:t xml:space="preserve">Si a los dos miembros de una inecuación se les multiplica o divide por  una misma </w:t>
      </w:r>
      <w:r w:rsidRPr="009368FE">
        <w:rPr>
          <w:rFonts w:ascii="Times" w:hAnsi="Times"/>
          <w:b/>
        </w:rPr>
        <w:t>cantidad negativa</w:t>
      </w:r>
      <w:r>
        <w:rPr>
          <w:rFonts w:ascii="Times" w:hAnsi="Times"/>
        </w:rPr>
        <w:t>, el sentido de la desigualdad cambia y la inecuación resultante es equivalente a la inecuación original.</w:t>
      </w:r>
      <w:ins w:id="1885" w:author="Edgar Josué Malagón Montaña" w:date="2015-11-21T06:16:00Z">
        <w:r w:rsidR="00547F85">
          <w:rPr>
            <w:rFonts w:ascii="Times" w:hAnsi="Times"/>
          </w:rPr>
          <w:t xml:space="preserve"> Por ejemplo:</w:t>
        </w:r>
      </w:ins>
    </w:p>
    <w:p w14:paraId="772BDAF9" w14:textId="77777777" w:rsidR="009368FE" w:rsidDel="00547F85" w:rsidRDefault="009368FE" w:rsidP="00322741">
      <w:pPr>
        <w:tabs>
          <w:tab w:val="right" w:pos="8498"/>
        </w:tabs>
        <w:spacing w:after="0"/>
        <w:rPr>
          <w:del w:id="1886" w:author="Edgar Josué Malagón Montaña" w:date="2015-11-21T06:16:00Z"/>
          <w:rFonts w:ascii="Times" w:hAnsi="Times"/>
          <w:b/>
        </w:rPr>
      </w:pPr>
    </w:p>
    <w:p w14:paraId="687C6AAE" w14:textId="77777777" w:rsidR="00EB4308" w:rsidRDefault="00EB4308" w:rsidP="00EB4308">
      <w:pPr>
        <w:tabs>
          <w:tab w:val="right" w:pos="8498"/>
        </w:tabs>
        <w:spacing w:after="0"/>
        <w:rPr>
          <w:rFonts w:ascii="Times" w:hAnsi="Times"/>
        </w:rPr>
      </w:pPr>
      <w:del w:id="1887" w:author="Edgar Josué Malagón Montaña" w:date="2015-11-21T06:16:00Z">
        <w:r w:rsidDel="00547F85">
          <w:rPr>
            <w:rFonts w:ascii="Times" w:hAnsi="Times"/>
          </w:rPr>
          <w:delText>Ejemplo 1</w:delText>
        </w:r>
      </w:del>
    </w:p>
    <w:p w14:paraId="08158888" w14:textId="78544377" w:rsidR="00EB4308" w:rsidDel="00547F85" w:rsidRDefault="00EB4308" w:rsidP="00EB4308">
      <w:pPr>
        <w:tabs>
          <w:tab w:val="right" w:pos="8498"/>
        </w:tabs>
        <w:spacing w:after="0"/>
        <w:rPr>
          <w:del w:id="1888" w:author="Edgar Josué Malagón Montaña" w:date="2015-11-21T06:16:00Z"/>
          <w:rFonts w:ascii="Times" w:hAnsi="Times"/>
        </w:rPr>
      </w:pPr>
    </w:p>
    <w:p w14:paraId="3D236B6D" w14:textId="55F021F9" w:rsidR="00EB4308" w:rsidRPr="00E71600" w:rsidDel="00547F85" w:rsidRDefault="00547F85" w:rsidP="00547F85">
      <w:pPr>
        <w:tabs>
          <w:tab w:val="right" w:pos="8498"/>
        </w:tabs>
        <w:spacing w:after="0"/>
        <w:jc w:val="center"/>
        <w:rPr>
          <w:del w:id="1889" w:author="Edgar Josué Malagón Montaña" w:date="2015-11-21T06:16:00Z"/>
          <w:rFonts w:ascii="Times" w:eastAsiaTheme="minorEastAsia" w:hAnsi="Times"/>
        </w:rPr>
        <w:pPrChange w:id="1890" w:author="Edgar Josué Malagón Montaña" w:date="2015-11-21T06:16:00Z">
          <w:pPr>
            <w:tabs>
              <w:tab w:val="right" w:pos="8498"/>
            </w:tabs>
            <w:spacing w:after="0"/>
          </w:pPr>
        </w:pPrChange>
      </w:pPr>
      <w:ins w:id="1891" w:author="Edgar Josué Malagón Montaña" w:date="2015-11-21T06:16:00Z">
        <w:r>
          <w:rPr>
            <w:rFonts w:ascii="Times" w:eastAsiaTheme="minorEastAsia" w:hAnsi="Times"/>
          </w:rPr>
          <w:t>4 &lt; 12</w:t>
        </w:r>
      </w:ins>
      <w:del w:id="1892" w:author="Edgar Josué Malagón Montaña" w:date="2015-11-21T06:16:00Z">
        <m:oMath>
          <m:r>
            <w:rPr>
              <w:rFonts w:ascii="Cambria Math" w:hAnsi="Cambria Math"/>
            </w:rPr>
            <m:t>4&lt;12</m:t>
          </m:r>
        </m:oMath>
      </w:del>
    </w:p>
    <w:p w14:paraId="12DCF9E9" w14:textId="77777777" w:rsidR="00EB4308" w:rsidRPr="00E71600" w:rsidRDefault="00EB4308" w:rsidP="00EB4308">
      <w:pPr>
        <w:tabs>
          <w:tab w:val="right" w:pos="8498"/>
        </w:tabs>
        <w:spacing w:after="0"/>
        <w:rPr>
          <w:rFonts w:ascii="Times" w:eastAsiaTheme="minorEastAsia" w:hAnsi="Times"/>
        </w:rPr>
      </w:pPr>
    </w:p>
    <w:p w14:paraId="426C13CB" w14:textId="25CFF8CB" w:rsidR="00EB4308" w:rsidRDefault="00547F85" w:rsidP="00EB4308">
      <w:pPr>
        <w:tabs>
          <w:tab w:val="right" w:pos="8498"/>
        </w:tabs>
        <w:spacing w:after="0"/>
        <w:rPr>
          <w:rFonts w:ascii="Times" w:eastAsiaTheme="minorEastAsia" w:hAnsi="Times"/>
        </w:rPr>
      </w:pPr>
      <w:ins w:id="1893" w:author="Edgar Josué Malagón Montaña" w:date="2015-11-21T06:16:00Z">
        <w:r>
          <w:rPr>
            <w:rFonts w:ascii="Times" w:eastAsiaTheme="minorEastAsia" w:hAnsi="Times"/>
          </w:rPr>
          <w:t xml:space="preserve">Se </w:t>
        </w:r>
      </w:ins>
      <w:del w:id="1894" w:author="Edgar Josué Malagón Montaña" w:date="2015-11-21T06:16:00Z">
        <w:r w:rsidR="003C0902" w:rsidDel="00547F85">
          <w:rPr>
            <w:rFonts w:ascii="Times" w:eastAsiaTheme="minorEastAsia" w:hAnsi="Times"/>
          </w:rPr>
          <w:delText>M</w:delText>
        </w:r>
      </w:del>
      <w:ins w:id="1895" w:author="Edgar Josué Malagón Montaña" w:date="2015-11-21T06:16:00Z">
        <w:r>
          <w:rPr>
            <w:rFonts w:ascii="Times" w:eastAsiaTheme="minorEastAsia" w:hAnsi="Times"/>
          </w:rPr>
          <w:t>m</w:t>
        </w:r>
      </w:ins>
      <w:r w:rsidR="003C0902">
        <w:rPr>
          <w:rFonts w:ascii="Times" w:eastAsiaTheme="minorEastAsia" w:hAnsi="Times"/>
        </w:rPr>
        <w:t>ultipli</w:t>
      </w:r>
      <w:ins w:id="1896" w:author="Edgar Josué Malagón Montaña" w:date="2015-11-21T06:16:00Z">
        <w:r>
          <w:rPr>
            <w:rFonts w:ascii="Times" w:eastAsiaTheme="minorEastAsia" w:hAnsi="Times"/>
          </w:rPr>
          <w:t>ca</w:t>
        </w:r>
      </w:ins>
      <w:del w:id="1897" w:author="Edgar Josué Malagón Montaña" w:date="2015-11-21T06:16:00Z">
        <w:r w:rsidR="003C0902" w:rsidDel="00547F85">
          <w:rPr>
            <w:rFonts w:ascii="Times" w:eastAsiaTheme="minorEastAsia" w:hAnsi="Times"/>
          </w:rPr>
          <w:delText>quemos</w:delText>
        </w:r>
      </w:del>
      <w:r w:rsidR="003C0902">
        <w:rPr>
          <w:rFonts w:ascii="Times" w:eastAsiaTheme="minorEastAsia" w:hAnsi="Times"/>
        </w:rPr>
        <w:t xml:space="preserve"> por </w:t>
      </w:r>
      <w:ins w:id="1898" w:author="Edgar Josué Malagón Montaña" w:date="2015-11-21T06:17:00Z">
        <w:r>
          <w:rPr>
            <w:rFonts w:ascii="Times" w:eastAsiaTheme="minorEastAsia" w:hAnsi="Times"/>
          </w:rPr>
          <w:t xml:space="preserve">– </w:t>
        </w:r>
      </w:ins>
      <w:del w:id="1899" w:author="Edgar Josué Malagón Montaña" w:date="2015-11-21T06:17:00Z">
        <w:r w:rsidR="003C0902" w:rsidDel="00547F85">
          <w:rPr>
            <w:rFonts w:ascii="Times" w:eastAsiaTheme="minorEastAsia" w:hAnsi="Times"/>
          </w:rPr>
          <w:delText>-</w:delText>
        </w:r>
      </w:del>
      <w:r w:rsidR="003C0902">
        <w:rPr>
          <w:rFonts w:ascii="Times" w:eastAsiaTheme="minorEastAsia" w:hAnsi="Times"/>
        </w:rPr>
        <w:t xml:space="preserve">3 </w:t>
      </w:r>
      <w:r w:rsidR="00EB4308">
        <w:rPr>
          <w:rFonts w:ascii="Times" w:eastAsiaTheme="minorEastAsia" w:hAnsi="Times"/>
        </w:rPr>
        <w:t>a cada miembro de la desigualdad</w:t>
      </w:r>
      <w:ins w:id="1900" w:author="Edgar Josué Malagón Montaña" w:date="2015-11-21T06:17:00Z">
        <w:r>
          <w:rPr>
            <w:rFonts w:ascii="Times" w:eastAsiaTheme="minorEastAsia" w:hAnsi="Times"/>
          </w:rPr>
          <w:t>:</w:t>
        </w:r>
      </w:ins>
    </w:p>
    <w:p w14:paraId="47403CC5" w14:textId="77777777" w:rsidR="00EB4308" w:rsidRDefault="00EB4308" w:rsidP="00EB4308">
      <w:pPr>
        <w:tabs>
          <w:tab w:val="right" w:pos="8498"/>
        </w:tabs>
        <w:spacing w:after="0"/>
        <w:rPr>
          <w:rFonts w:ascii="Times" w:eastAsiaTheme="minorEastAsia" w:hAnsi="Times"/>
        </w:rPr>
      </w:pPr>
    </w:p>
    <w:p w14:paraId="06682C3C" w14:textId="54047112" w:rsidR="00EB4308" w:rsidDel="00872783" w:rsidRDefault="00872783" w:rsidP="00872783">
      <w:pPr>
        <w:tabs>
          <w:tab w:val="right" w:pos="8498"/>
        </w:tabs>
        <w:spacing w:after="0"/>
        <w:jc w:val="center"/>
        <w:rPr>
          <w:del w:id="1901" w:author="Edgar Josué Malagón Montaña" w:date="2015-11-21T06:17:00Z"/>
          <w:rFonts w:ascii="Times" w:hAnsi="Times"/>
        </w:rPr>
        <w:pPrChange w:id="1902" w:author="Edgar Josué Malagón Montaña" w:date="2015-11-21T06:18:00Z">
          <w:pPr>
            <w:tabs>
              <w:tab w:val="right" w:pos="8498"/>
            </w:tabs>
            <w:spacing w:after="0"/>
          </w:pPr>
        </w:pPrChange>
      </w:pPr>
      <w:ins w:id="1903" w:author="Edgar Josué Malagón Montaña" w:date="2015-11-21T06:17:00Z">
        <w:r>
          <w:rPr>
            <w:rFonts w:ascii="Times" w:eastAsiaTheme="minorEastAsia" w:hAnsi="Times"/>
          </w:rPr>
          <w:t xml:space="preserve">–3 </w:t>
        </w:r>
        <w:r>
          <w:rPr>
            <w:rFonts w:ascii="Times" w:eastAsiaTheme="minorEastAsia" w:hAnsi="Times" w:cs="Times"/>
          </w:rPr>
          <w:t>∙</w:t>
        </w:r>
        <w:r>
          <w:rPr>
            <w:rFonts w:ascii="Times" w:eastAsiaTheme="minorEastAsia" w:hAnsi="Times"/>
          </w:rPr>
          <w:t xml:space="preserve"> 4 &lt; –3 </w:t>
        </w:r>
        <w:r>
          <w:rPr>
            <w:rFonts w:ascii="Times" w:eastAsiaTheme="minorEastAsia" w:hAnsi="Times" w:cs="Times"/>
          </w:rPr>
          <w:t>∙</w:t>
        </w:r>
        <w:r>
          <w:rPr>
            <w:rFonts w:ascii="Times" w:eastAsiaTheme="minorEastAsia" w:hAnsi="Times"/>
          </w:rPr>
          <w:t xml:space="preserve"> 12</w:t>
        </w:r>
      </w:ins>
      <w:del w:id="1904" w:author="Edgar Josué Malagón Montaña" w:date="2015-11-21T06:17:00Z">
        <m:oMath>
          <m:r>
            <w:rPr>
              <w:rFonts w:ascii="Cambria Math" w:eastAsiaTheme="minorEastAsia" w:hAnsi="Cambria Math"/>
            </w:rPr>
            <m:t>-3∙</m:t>
          </m:r>
          <m:r>
            <w:rPr>
              <w:rFonts w:ascii="Cambria Math" w:hAnsi="Cambria Math"/>
            </w:rPr>
            <m:t>4&lt;</m:t>
          </m:r>
          <m:r>
            <w:rPr>
              <w:rFonts w:ascii="Cambria Math" w:eastAsiaTheme="minorEastAsia" w:hAnsi="Cambria Math"/>
            </w:rPr>
            <m:t>-3∙</m:t>
          </m:r>
          <m:r>
            <w:rPr>
              <w:rFonts w:ascii="Cambria Math" w:hAnsi="Cambria Math"/>
            </w:rPr>
            <m:t>12</m:t>
          </m:r>
        </m:oMath>
      </w:del>
    </w:p>
    <w:p w14:paraId="6575A507" w14:textId="4F167185" w:rsidR="00EB4308" w:rsidRPr="00E71600" w:rsidRDefault="00872783" w:rsidP="00872783">
      <w:pPr>
        <w:tabs>
          <w:tab w:val="right" w:pos="8498"/>
        </w:tabs>
        <w:spacing w:after="0"/>
        <w:jc w:val="center"/>
        <w:rPr>
          <w:rFonts w:ascii="Times" w:eastAsiaTheme="minorEastAsia" w:hAnsi="Times"/>
        </w:rPr>
        <w:pPrChange w:id="1905" w:author="Edgar Josué Malagón Montaña" w:date="2015-11-21T06:18:00Z">
          <w:pPr>
            <w:tabs>
              <w:tab w:val="right" w:pos="8498"/>
            </w:tabs>
            <w:spacing w:after="0"/>
          </w:pPr>
        </w:pPrChange>
      </w:pPr>
      <w:ins w:id="1906" w:author="Edgar Josué Malagón Montaña" w:date="2015-11-21T06:17:00Z">
        <w:r>
          <w:rPr>
            <w:rFonts w:ascii="Times" w:eastAsiaTheme="minorEastAsia" w:hAnsi="Times"/>
          </w:rPr>
          <w:t>–12 &gt; –36</w:t>
        </w:r>
      </w:ins>
      <w:del w:id="1907" w:author="Edgar Josué Malagón Montaña" w:date="2015-11-21T06:18:00Z">
        <m:oMath>
          <m:r>
            <w:rPr>
              <w:rFonts w:ascii="Cambria Math" w:hAnsi="Cambria Math"/>
            </w:rPr>
            <m:t>-12&gt;-36</m:t>
          </m:r>
        </m:oMath>
      </w:del>
    </w:p>
    <w:p w14:paraId="6D48F653" w14:textId="77777777" w:rsidR="00EB4308" w:rsidRPr="00E71600" w:rsidRDefault="00EB4308" w:rsidP="00EB4308">
      <w:pPr>
        <w:tabs>
          <w:tab w:val="right" w:pos="8498"/>
        </w:tabs>
        <w:spacing w:after="0"/>
        <w:rPr>
          <w:rFonts w:ascii="Times" w:eastAsiaTheme="minorEastAsia" w:hAnsi="Times"/>
        </w:rPr>
      </w:pPr>
    </w:p>
    <w:p w14:paraId="231EC6DD" w14:textId="39D764A2" w:rsidR="00EB4308" w:rsidRDefault="00872783" w:rsidP="00EB4308">
      <w:pPr>
        <w:tabs>
          <w:tab w:val="right" w:pos="8498"/>
        </w:tabs>
        <w:spacing w:after="0"/>
        <w:rPr>
          <w:rFonts w:ascii="Times" w:eastAsiaTheme="minorEastAsia" w:hAnsi="Times"/>
        </w:rPr>
      </w:pPr>
      <w:ins w:id="1908" w:author="Edgar Josué Malagón Montaña" w:date="2015-11-21T06:18:00Z">
        <w:r>
          <w:rPr>
            <w:rFonts w:ascii="Times" w:eastAsiaTheme="minorEastAsia" w:hAnsi="Times"/>
          </w:rPr>
          <w:t>En este caso se</w:t>
        </w:r>
      </w:ins>
      <w:del w:id="1909" w:author="Edgar Josué Malagón Montaña" w:date="2015-11-21T06:18:00Z">
        <w:r w:rsidR="00EB4308" w:rsidDel="00872783">
          <w:rPr>
            <w:rFonts w:ascii="Times" w:eastAsiaTheme="minorEastAsia" w:hAnsi="Times"/>
          </w:rPr>
          <w:delText>Como</w:delText>
        </w:r>
      </w:del>
      <w:r w:rsidR="00EB4308">
        <w:rPr>
          <w:rFonts w:ascii="Times" w:eastAsiaTheme="minorEastAsia" w:hAnsi="Times"/>
        </w:rPr>
        <w:t xml:space="preserve"> observa</w:t>
      </w:r>
      <w:del w:id="1910" w:author="Edgar Josué Malagón Montaña" w:date="2015-11-21T06:18:00Z">
        <w:r w:rsidR="00EB4308" w:rsidDel="00872783">
          <w:rPr>
            <w:rFonts w:ascii="Times" w:eastAsiaTheme="minorEastAsia" w:hAnsi="Times"/>
          </w:rPr>
          <w:delText>s</w:delText>
        </w:r>
      </w:del>
      <w:ins w:id="1911" w:author="Edgar Josué Malagón Montaña" w:date="2015-11-21T06:18:00Z">
        <w:r>
          <w:rPr>
            <w:rFonts w:ascii="Times" w:eastAsiaTheme="minorEastAsia" w:hAnsi="Times"/>
          </w:rPr>
          <w:t xml:space="preserve"> que</w:t>
        </w:r>
      </w:ins>
      <w:r w:rsidR="00EB4308">
        <w:rPr>
          <w:rFonts w:ascii="Times" w:eastAsiaTheme="minorEastAsia" w:hAnsi="Times"/>
        </w:rPr>
        <w:t xml:space="preserve"> el sentido de la desigualdad </w:t>
      </w:r>
      <w:r w:rsidR="00930F61">
        <w:rPr>
          <w:rFonts w:ascii="Times" w:eastAsiaTheme="minorEastAsia" w:hAnsi="Times"/>
        </w:rPr>
        <w:t>cambia, sin embargo es equivalente a la desigualdad dada</w:t>
      </w:r>
      <w:ins w:id="1912" w:author="Edgar Josué Malagón Montaña" w:date="2015-11-21T06:18:00Z">
        <w:r>
          <w:rPr>
            <w:rFonts w:ascii="Times" w:eastAsiaTheme="minorEastAsia" w:hAnsi="Times"/>
          </w:rPr>
          <w:t xml:space="preserve"> inicialmente.</w:t>
        </w:r>
      </w:ins>
    </w:p>
    <w:p w14:paraId="6EBFD7BC" w14:textId="77777777" w:rsidR="00EB4308" w:rsidRDefault="00EB4308" w:rsidP="00EB4308">
      <w:pPr>
        <w:tabs>
          <w:tab w:val="right" w:pos="8498"/>
        </w:tabs>
        <w:spacing w:after="0"/>
        <w:rPr>
          <w:rFonts w:ascii="Times" w:hAnsi="Times"/>
        </w:rPr>
      </w:pPr>
    </w:p>
    <w:p w14:paraId="50C44420" w14:textId="01053D1D" w:rsidR="00EB4308" w:rsidDel="00872783" w:rsidRDefault="00EB4308" w:rsidP="00EB4308">
      <w:pPr>
        <w:tabs>
          <w:tab w:val="right" w:pos="8498"/>
        </w:tabs>
        <w:spacing w:after="0"/>
        <w:rPr>
          <w:del w:id="1913" w:author="Edgar Josué Malagón Montaña" w:date="2015-11-21T06:19:00Z"/>
          <w:rFonts w:ascii="Times" w:hAnsi="Times"/>
        </w:rPr>
      </w:pPr>
      <w:commentRangeStart w:id="1914"/>
    </w:p>
    <w:p w14:paraId="14767125" w14:textId="040CFAFC" w:rsidR="00EB4308" w:rsidRDefault="00872783" w:rsidP="00EB4308">
      <w:pPr>
        <w:tabs>
          <w:tab w:val="right" w:pos="8498"/>
        </w:tabs>
        <w:spacing w:after="0"/>
        <w:rPr>
          <w:rFonts w:ascii="Times" w:hAnsi="Times"/>
        </w:rPr>
      </w:pPr>
      <w:ins w:id="1915" w:author="Edgar Josué Malagón Montaña" w:date="2015-11-21T06:19:00Z">
        <w:r>
          <w:rPr>
            <w:rFonts w:ascii="Times" w:hAnsi="Times"/>
          </w:rPr>
          <w:t>Si se tiene:</w:t>
        </w:r>
      </w:ins>
      <w:del w:id="1916" w:author="Edgar Josué Malagón Montaña" w:date="2015-11-21T06:19:00Z">
        <w:r w:rsidR="00EB4308" w:rsidDel="00872783">
          <w:rPr>
            <w:rFonts w:ascii="Times" w:hAnsi="Times"/>
          </w:rPr>
          <w:delText>Ejemplo 2</w:delText>
        </w:r>
      </w:del>
    </w:p>
    <w:p w14:paraId="1EDF530A" w14:textId="77777777" w:rsidR="00EB4308" w:rsidRDefault="00EB4308" w:rsidP="00EB4308">
      <w:pPr>
        <w:tabs>
          <w:tab w:val="right" w:pos="8498"/>
        </w:tabs>
        <w:spacing w:after="0"/>
        <w:rPr>
          <w:rFonts w:ascii="Times" w:hAnsi="Times"/>
        </w:rPr>
      </w:pPr>
    </w:p>
    <w:p w14:paraId="78815BC1" w14:textId="614C5594" w:rsidR="00EB4308" w:rsidRPr="00E71600" w:rsidDel="00872783" w:rsidRDefault="00872783" w:rsidP="00872783">
      <w:pPr>
        <w:tabs>
          <w:tab w:val="right" w:pos="8498"/>
        </w:tabs>
        <w:spacing w:after="0"/>
        <w:jc w:val="center"/>
        <w:rPr>
          <w:del w:id="1917" w:author="Edgar Josué Malagón Montaña" w:date="2015-11-21T06:19:00Z"/>
          <w:rFonts w:ascii="Times" w:eastAsiaTheme="minorEastAsia" w:hAnsi="Times"/>
        </w:rPr>
        <w:pPrChange w:id="1918" w:author="Edgar Josué Malagón Montaña" w:date="2015-11-21T06:19:00Z">
          <w:pPr>
            <w:tabs>
              <w:tab w:val="right" w:pos="8498"/>
            </w:tabs>
            <w:spacing w:after="0"/>
          </w:pPr>
        </w:pPrChange>
      </w:pPr>
      <w:ins w:id="1919" w:author="Edgar Josué Malagón Montaña" w:date="2015-11-21T06:19:00Z">
        <w:r>
          <w:rPr>
            <w:rFonts w:ascii="Times" w:eastAsiaTheme="minorEastAsia" w:hAnsi="Times"/>
          </w:rPr>
          <w:t>25 &gt; 15</w:t>
        </w:r>
      </w:ins>
      <w:del w:id="1920" w:author="Edgar Josué Malagón Montaña" w:date="2015-11-21T06:19:00Z">
        <m:oMath>
          <m:r>
            <w:rPr>
              <w:rFonts w:ascii="Cambria Math" w:hAnsi="Cambria Math"/>
            </w:rPr>
            <m:t>25&gt;15</m:t>
          </m:r>
        </m:oMath>
      </w:del>
    </w:p>
    <w:p w14:paraId="15A9F300" w14:textId="77777777" w:rsidR="00EB4308" w:rsidRPr="00E71600" w:rsidRDefault="00EB4308" w:rsidP="00EB4308">
      <w:pPr>
        <w:tabs>
          <w:tab w:val="right" w:pos="8498"/>
        </w:tabs>
        <w:spacing w:after="0"/>
        <w:rPr>
          <w:rFonts w:ascii="Times" w:eastAsiaTheme="minorEastAsia" w:hAnsi="Times"/>
        </w:rPr>
      </w:pPr>
    </w:p>
    <w:p w14:paraId="33DC1274" w14:textId="4E90654F" w:rsidR="00EB4308" w:rsidRDefault="00872783" w:rsidP="00EB4308">
      <w:pPr>
        <w:tabs>
          <w:tab w:val="right" w:pos="8498"/>
        </w:tabs>
        <w:spacing w:after="0"/>
        <w:rPr>
          <w:rFonts w:ascii="Times" w:eastAsiaTheme="minorEastAsia" w:hAnsi="Times"/>
        </w:rPr>
      </w:pPr>
      <w:ins w:id="1921" w:author="Edgar Josué Malagón Montaña" w:date="2015-11-21T06:19:00Z">
        <w:r>
          <w:rPr>
            <w:rFonts w:ascii="Times" w:eastAsiaTheme="minorEastAsia" w:hAnsi="Times"/>
          </w:rPr>
          <w:t xml:space="preserve">Se </w:t>
        </w:r>
      </w:ins>
      <w:del w:id="1922" w:author="Edgar Josué Malagón Montaña" w:date="2015-11-21T06:19:00Z">
        <w:r w:rsidR="00930F61" w:rsidDel="00872783">
          <w:rPr>
            <w:rFonts w:ascii="Times" w:eastAsiaTheme="minorEastAsia" w:hAnsi="Times"/>
          </w:rPr>
          <w:delText>D</w:delText>
        </w:r>
      </w:del>
      <w:ins w:id="1923" w:author="Edgar Josué Malagón Montaña" w:date="2015-11-21T06:19:00Z">
        <w:r>
          <w:rPr>
            <w:rFonts w:ascii="Times" w:eastAsiaTheme="minorEastAsia" w:hAnsi="Times"/>
          </w:rPr>
          <w:t>d</w:t>
        </w:r>
      </w:ins>
      <w:r w:rsidR="00930F61">
        <w:rPr>
          <w:rFonts w:ascii="Times" w:eastAsiaTheme="minorEastAsia" w:hAnsi="Times"/>
        </w:rPr>
        <w:t>ivid</w:t>
      </w:r>
      <w:ins w:id="1924" w:author="Edgar Josué Malagón Montaña" w:date="2015-11-21T06:19:00Z">
        <w:r>
          <w:rPr>
            <w:rFonts w:ascii="Times" w:eastAsiaTheme="minorEastAsia" w:hAnsi="Times"/>
          </w:rPr>
          <w:t>e</w:t>
        </w:r>
      </w:ins>
      <w:del w:id="1925" w:author="Edgar Josué Malagón Montaña" w:date="2015-11-21T06:19:00Z">
        <w:r w:rsidR="00930F61" w:rsidDel="00872783">
          <w:rPr>
            <w:rFonts w:ascii="Times" w:eastAsiaTheme="minorEastAsia" w:hAnsi="Times"/>
          </w:rPr>
          <w:delText>amos</w:delText>
        </w:r>
      </w:del>
      <w:r w:rsidR="00930F61">
        <w:rPr>
          <w:rFonts w:ascii="Times" w:eastAsiaTheme="minorEastAsia" w:hAnsi="Times"/>
        </w:rPr>
        <w:t xml:space="preserve"> por </w:t>
      </w:r>
      <w:ins w:id="1926" w:author="Edgar Josué Malagón Montaña" w:date="2015-11-21T06:19:00Z">
        <w:r>
          <w:rPr>
            <w:rFonts w:ascii="Times" w:eastAsiaTheme="minorEastAsia" w:hAnsi="Times"/>
          </w:rPr>
          <w:t>–</w:t>
        </w:r>
      </w:ins>
      <w:del w:id="1927" w:author="Edgar Josué Malagón Montaña" w:date="2015-11-21T06:19:00Z">
        <w:r w:rsidR="00930F61" w:rsidDel="00872783">
          <w:rPr>
            <w:rFonts w:ascii="Times" w:eastAsiaTheme="minorEastAsia" w:hAnsi="Times"/>
          </w:rPr>
          <w:delText>-</w:delText>
        </w:r>
      </w:del>
      <w:r w:rsidR="00930F61">
        <w:rPr>
          <w:rFonts w:ascii="Times" w:eastAsiaTheme="minorEastAsia" w:hAnsi="Times"/>
        </w:rPr>
        <w:t>5</w:t>
      </w:r>
      <w:r w:rsidR="00EB4308">
        <w:rPr>
          <w:rFonts w:ascii="Times" w:eastAsiaTheme="minorEastAsia" w:hAnsi="Times"/>
        </w:rPr>
        <w:t xml:space="preserve"> a cada miembro de la desigualdad</w:t>
      </w:r>
      <w:ins w:id="1928" w:author="Edgar Josué Malagón Montaña" w:date="2015-11-21T06:19:00Z">
        <w:r>
          <w:rPr>
            <w:rFonts w:ascii="Times" w:eastAsiaTheme="minorEastAsia" w:hAnsi="Times"/>
          </w:rPr>
          <w:t>:</w:t>
        </w:r>
      </w:ins>
    </w:p>
    <w:p w14:paraId="1CBCC29C" w14:textId="77777777" w:rsidR="00EB4308" w:rsidRDefault="00EB4308" w:rsidP="00EB4308">
      <w:pPr>
        <w:tabs>
          <w:tab w:val="right" w:pos="8498"/>
        </w:tabs>
        <w:spacing w:after="0"/>
        <w:rPr>
          <w:rFonts w:ascii="Times" w:eastAsiaTheme="minorEastAsia" w:hAnsi="Times"/>
        </w:rPr>
      </w:pPr>
    </w:p>
    <w:p w14:paraId="1082A5AE" w14:textId="3BE87167" w:rsidR="00EB4308" w:rsidDel="00872783" w:rsidRDefault="00872783" w:rsidP="00872783">
      <w:pPr>
        <w:tabs>
          <w:tab w:val="right" w:pos="8498"/>
        </w:tabs>
        <w:spacing w:after="0"/>
        <w:jc w:val="center"/>
        <w:rPr>
          <w:del w:id="1929" w:author="Edgar Josué Malagón Montaña" w:date="2015-11-21T06:20:00Z"/>
          <w:rFonts w:ascii="Times" w:hAnsi="Times"/>
        </w:rPr>
        <w:pPrChange w:id="1930" w:author="Edgar Josué Malagón Montaña" w:date="2015-11-21T06:20:00Z">
          <w:pPr>
            <w:tabs>
              <w:tab w:val="right" w:pos="8498"/>
            </w:tabs>
            <w:spacing w:after="0"/>
          </w:pPr>
        </w:pPrChange>
      </w:pPr>
      <w:ins w:id="1931" w:author="Edgar Josué Malagón Montaña" w:date="2015-11-21T06:19:00Z">
        <w:r>
          <w:rPr>
            <w:rFonts w:ascii="Times" w:eastAsiaTheme="minorEastAsia" w:hAnsi="Times"/>
          </w:rPr>
          <w:t xml:space="preserve">25 </w:t>
        </w:r>
        <w:r>
          <w:rPr>
            <w:rFonts w:ascii="Times" w:eastAsiaTheme="minorEastAsia" w:hAnsi="Times" w:cs="Times"/>
          </w:rPr>
          <w:t>÷</w:t>
        </w:r>
        <w:r>
          <w:rPr>
            <w:rFonts w:ascii="Times" w:eastAsiaTheme="minorEastAsia" w:hAnsi="Times"/>
          </w:rPr>
          <w:t xml:space="preserve"> (–5) &gt; 15 </w:t>
        </w:r>
      </w:ins>
      <w:ins w:id="1932" w:author="Edgar Josué Malagón Montaña" w:date="2015-11-21T06:20:00Z">
        <w:r>
          <w:rPr>
            <w:rFonts w:ascii="Times" w:eastAsiaTheme="minorEastAsia" w:hAnsi="Times" w:cs="Times"/>
          </w:rPr>
          <w:t>÷</w:t>
        </w:r>
        <w:r>
          <w:rPr>
            <w:rFonts w:ascii="Times" w:eastAsiaTheme="minorEastAsia" w:hAnsi="Times"/>
          </w:rPr>
          <w:t xml:space="preserve"> (–5)</w:t>
        </w:r>
      </w:ins>
      <w:del w:id="1933" w:author="Edgar Josué Malagón Montaña" w:date="2015-11-21T06:20:00Z">
        <m:oMath>
          <m:r>
            <w:rPr>
              <w:rFonts w:ascii="Cambria Math" w:hAnsi="Cambria Math"/>
            </w:rPr>
            <m:t>25÷</m:t>
          </m:r>
          <m:d>
            <m:dPr>
              <m:ctrlPr>
                <w:rPr>
                  <w:rFonts w:ascii="Cambria Math" w:hAnsi="Cambria Math"/>
                  <w:i/>
                </w:rPr>
              </m:ctrlPr>
            </m:dPr>
            <m:e>
              <m:r>
                <w:rPr>
                  <w:rFonts w:ascii="Cambria Math" w:hAnsi="Cambria Math"/>
                </w:rPr>
                <m:t>-5</m:t>
              </m:r>
            </m:e>
          </m:d>
          <m:r>
            <w:rPr>
              <w:rFonts w:ascii="Cambria Math" w:hAnsi="Cambria Math"/>
            </w:rPr>
            <m:t>&gt;15÷(-5)</m:t>
          </m:r>
        </m:oMath>
      </w:del>
    </w:p>
    <w:p w14:paraId="7F1AB0DD" w14:textId="70A76CF3" w:rsidR="00EB4308" w:rsidRPr="00E71600" w:rsidDel="00872783" w:rsidRDefault="00872783" w:rsidP="00872783">
      <w:pPr>
        <w:tabs>
          <w:tab w:val="right" w:pos="8498"/>
        </w:tabs>
        <w:spacing w:after="0"/>
        <w:jc w:val="center"/>
        <w:rPr>
          <w:del w:id="1934" w:author="Edgar Josué Malagón Montaña" w:date="2015-11-21T06:20:00Z"/>
          <w:rFonts w:ascii="Times" w:eastAsiaTheme="minorEastAsia" w:hAnsi="Times"/>
        </w:rPr>
        <w:pPrChange w:id="1935" w:author="Edgar Josué Malagón Montaña" w:date="2015-11-21T06:20:00Z">
          <w:pPr>
            <w:tabs>
              <w:tab w:val="right" w:pos="8498"/>
            </w:tabs>
            <w:spacing w:after="0"/>
          </w:pPr>
        </w:pPrChange>
      </w:pPr>
      <w:ins w:id="1936" w:author="Edgar Josué Malagón Montaña" w:date="2015-11-21T06:20:00Z">
        <w:r>
          <w:rPr>
            <w:rFonts w:ascii="Times" w:eastAsiaTheme="minorEastAsia" w:hAnsi="Times"/>
          </w:rPr>
          <w:t>–5 &lt; –3</w:t>
        </w:r>
      </w:ins>
      <w:del w:id="1937" w:author="Edgar Josué Malagón Montaña" w:date="2015-11-21T06:20:00Z">
        <m:oMath>
          <m:r>
            <w:rPr>
              <w:rFonts w:ascii="Cambria Math" w:hAnsi="Cambria Math"/>
            </w:rPr>
            <m:t>-5&lt;-3</m:t>
          </m:r>
        </m:oMath>
      </w:del>
    </w:p>
    <w:p w14:paraId="3E001861" w14:textId="77777777" w:rsidR="00EB4308" w:rsidRPr="00E71600" w:rsidRDefault="00EB4308" w:rsidP="00EB4308">
      <w:pPr>
        <w:tabs>
          <w:tab w:val="right" w:pos="8498"/>
        </w:tabs>
        <w:spacing w:after="0"/>
        <w:rPr>
          <w:rFonts w:ascii="Times" w:eastAsiaTheme="minorEastAsia" w:hAnsi="Times"/>
        </w:rPr>
      </w:pPr>
    </w:p>
    <w:p w14:paraId="24B41217" w14:textId="3A78A63D" w:rsidR="00930F61" w:rsidRDefault="00872783" w:rsidP="00930F61">
      <w:pPr>
        <w:tabs>
          <w:tab w:val="right" w:pos="8498"/>
        </w:tabs>
        <w:spacing w:after="0"/>
        <w:rPr>
          <w:rFonts w:ascii="Times" w:eastAsiaTheme="minorEastAsia" w:hAnsi="Times"/>
        </w:rPr>
      </w:pPr>
      <w:ins w:id="1938" w:author="Edgar Josué Malagón Montaña" w:date="2015-11-21T06:20:00Z">
        <w:r>
          <w:rPr>
            <w:rFonts w:ascii="Times" w:eastAsiaTheme="minorEastAsia" w:hAnsi="Times"/>
          </w:rPr>
          <w:lastRenderedPageBreak/>
          <w:t>Se</w:t>
        </w:r>
      </w:ins>
      <w:del w:id="1939" w:author="Edgar Josué Malagón Montaña" w:date="2015-11-21T06:20:00Z">
        <w:r w:rsidR="00930F61" w:rsidDel="00872783">
          <w:rPr>
            <w:rFonts w:ascii="Times" w:eastAsiaTheme="minorEastAsia" w:hAnsi="Times"/>
          </w:rPr>
          <w:delText>Como</w:delText>
        </w:r>
      </w:del>
      <w:r w:rsidR="00930F61">
        <w:rPr>
          <w:rFonts w:ascii="Times" w:eastAsiaTheme="minorEastAsia" w:hAnsi="Times"/>
        </w:rPr>
        <w:t xml:space="preserve"> observa</w:t>
      </w:r>
      <w:del w:id="1940" w:author="Edgar Josué Malagón Montaña" w:date="2015-11-21T06:20:00Z">
        <w:r w:rsidR="00930F61" w:rsidDel="00872783">
          <w:rPr>
            <w:rFonts w:ascii="Times" w:eastAsiaTheme="minorEastAsia" w:hAnsi="Times"/>
          </w:rPr>
          <w:delText>s</w:delText>
        </w:r>
      </w:del>
      <w:ins w:id="1941" w:author="Edgar Josué Malagón Montaña" w:date="2015-11-21T06:20:00Z">
        <w:r>
          <w:rPr>
            <w:rFonts w:ascii="Times" w:eastAsiaTheme="minorEastAsia" w:hAnsi="Times"/>
          </w:rPr>
          <w:t xml:space="preserve"> que</w:t>
        </w:r>
      </w:ins>
      <w:r w:rsidR="00930F61">
        <w:rPr>
          <w:rFonts w:ascii="Times" w:eastAsiaTheme="minorEastAsia" w:hAnsi="Times"/>
        </w:rPr>
        <w:t xml:space="preserve"> el sentido de la desigualdad cambia, sin embargo es equivalente a la desigualdad dada</w:t>
      </w:r>
      <w:ins w:id="1942" w:author="Edgar Josué Malagón Montaña" w:date="2015-11-21T06:20:00Z">
        <w:r>
          <w:rPr>
            <w:rFonts w:ascii="Times" w:eastAsiaTheme="minorEastAsia" w:hAnsi="Times"/>
          </w:rPr>
          <w:t xml:space="preserve"> </w:t>
        </w:r>
        <w:commentRangeStart w:id="1943"/>
        <w:r>
          <w:rPr>
            <w:rFonts w:ascii="Times" w:eastAsiaTheme="minorEastAsia" w:hAnsi="Times"/>
          </w:rPr>
          <w:t>inicialmente</w:t>
        </w:r>
      </w:ins>
      <w:commentRangeEnd w:id="1943"/>
      <w:ins w:id="1944" w:author="Edgar Josué Malagón Montaña" w:date="2015-11-21T06:50:00Z">
        <w:r w:rsidR="00202CB5">
          <w:rPr>
            <w:rStyle w:val="Refdecomentario"/>
          </w:rPr>
          <w:commentReference w:id="1943"/>
        </w:r>
      </w:ins>
      <w:ins w:id="1945" w:author="Edgar Josué Malagón Montaña" w:date="2015-11-21T06:20:00Z">
        <w:r>
          <w:rPr>
            <w:rFonts w:ascii="Times" w:eastAsiaTheme="minorEastAsia" w:hAnsi="Times"/>
          </w:rPr>
          <w:t>.</w:t>
        </w:r>
      </w:ins>
      <w:commentRangeEnd w:id="1914"/>
      <w:ins w:id="1946" w:author="Edgar Josué Malagón Montaña" w:date="2015-11-21T06:55:00Z">
        <w:r w:rsidR="00883CCD">
          <w:rPr>
            <w:rStyle w:val="Refdecomentario"/>
          </w:rPr>
          <w:commentReference w:id="1914"/>
        </w:r>
      </w:ins>
    </w:p>
    <w:p w14:paraId="2B26AF75" w14:textId="77777777" w:rsidR="00EB4308" w:rsidRDefault="00EB4308" w:rsidP="00322741">
      <w:pPr>
        <w:tabs>
          <w:tab w:val="right" w:pos="8498"/>
        </w:tabs>
        <w:spacing w:after="0"/>
        <w:rPr>
          <w:ins w:id="1947" w:author="Edgar Josué Malagón Montaña" w:date="2015-11-21T06:50:00Z"/>
          <w:rFonts w:ascii="Times" w:hAnsi="Times"/>
          <w:b/>
        </w:rPr>
      </w:pPr>
    </w:p>
    <w:p w14:paraId="42099A02" w14:textId="77777777" w:rsidR="00202CB5" w:rsidRDefault="00202CB5" w:rsidP="00322741">
      <w:pPr>
        <w:tabs>
          <w:tab w:val="right" w:pos="8498"/>
        </w:tabs>
        <w:spacing w:after="0"/>
        <w:rPr>
          <w:rFonts w:ascii="Times" w:hAnsi="Times"/>
          <w:b/>
        </w:rPr>
      </w:pPr>
    </w:p>
    <w:p w14:paraId="0625F0B4" w14:textId="09B74970" w:rsidR="008E5621" w:rsidRDefault="008E5621" w:rsidP="008E5621">
      <w:pPr>
        <w:tabs>
          <w:tab w:val="right" w:pos="8498"/>
        </w:tabs>
        <w:spacing w:after="0"/>
        <w:rPr>
          <w:rFonts w:ascii="Times" w:hAnsi="Times"/>
          <w:b/>
        </w:rPr>
      </w:pPr>
      <w:r w:rsidRPr="004E5E51">
        <w:rPr>
          <w:rFonts w:ascii="Times" w:hAnsi="Times"/>
          <w:highlight w:val="yellow"/>
        </w:rPr>
        <w:t xml:space="preserve">[SECCIÓN </w:t>
      </w:r>
      <w:r>
        <w:rPr>
          <w:rFonts w:ascii="Times" w:hAnsi="Times"/>
          <w:highlight w:val="yellow"/>
        </w:rPr>
        <w:t>2</w:t>
      </w:r>
      <w:r w:rsidRPr="004E5E51">
        <w:rPr>
          <w:rFonts w:ascii="Times" w:hAnsi="Times"/>
          <w:highlight w:val="yellow"/>
        </w:rPr>
        <w:t>]</w:t>
      </w:r>
      <w:r>
        <w:rPr>
          <w:rFonts w:ascii="Times" w:hAnsi="Times"/>
        </w:rPr>
        <w:t xml:space="preserve"> </w:t>
      </w:r>
      <w:r w:rsidR="00604766">
        <w:rPr>
          <w:rFonts w:ascii="Times" w:hAnsi="Times"/>
          <w:b/>
        </w:rPr>
        <w:t>3</w:t>
      </w:r>
      <w:r w:rsidR="00737224">
        <w:rPr>
          <w:rFonts w:ascii="Times" w:hAnsi="Times"/>
        </w:rPr>
        <w:t>.</w:t>
      </w:r>
      <w:r w:rsidR="00737224">
        <w:rPr>
          <w:rFonts w:ascii="Times" w:hAnsi="Times"/>
          <w:b/>
        </w:rPr>
        <w:t>2</w:t>
      </w:r>
      <w:r w:rsidRPr="004E5E51">
        <w:rPr>
          <w:rFonts w:ascii="Times" w:hAnsi="Times"/>
          <w:b/>
        </w:rPr>
        <w:t xml:space="preserve"> </w:t>
      </w:r>
      <w:del w:id="1948" w:author="Edgar Josué Malagón Montaña" w:date="2015-11-21T06:54:00Z">
        <w:r w:rsidDel="00202CB5">
          <w:rPr>
            <w:rFonts w:ascii="Times" w:hAnsi="Times"/>
            <w:b/>
          </w:rPr>
          <w:delText xml:space="preserve">Los intervalos </w:delText>
        </w:r>
        <w:r w:rsidR="00604766" w:rsidDel="00202CB5">
          <w:rPr>
            <w:rFonts w:ascii="Times" w:hAnsi="Times"/>
            <w:b/>
          </w:rPr>
          <w:delText xml:space="preserve">de </w:delText>
        </w:r>
      </w:del>
      <w:ins w:id="1949" w:author="Edgar Josué Malagón Montaña" w:date="2015-11-21T06:54:00Z">
        <w:r w:rsidR="00202CB5">
          <w:rPr>
            <w:rFonts w:ascii="Times" w:hAnsi="Times"/>
            <w:b/>
          </w:rPr>
          <w:t>S</w:t>
        </w:r>
      </w:ins>
      <w:del w:id="1950" w:author="Edgar Josué Malagón Montaña" w:date="2015-11-21T06:54:00Z">
        <w:r w:rsidR="00604766" w:rsidDel="00202CB5">
          <w:rPr>
            <w:rFonts w:ascii="Times" w:hAnsi="Times"/>
            <w:b/>
          </w:rPr>
          <w:delText>s</w:delText>
        </w:r>
      </w:del>
      <w:r w:rsidR="00604766">
        <w:rPr>
          <w:rFonts w:ascii="Times" w:hAnsi="Times"/>
          <w:b/>
        </w:rPr>
        <w:t xml:space="preserve">olución de </w:t>
      </w:r>
      <w:del w:id="1951" w:author="Edgar Josué Malagón Montaña" w:date="2015-11-21T06:54:00Z">
        <w:r w:rsidR="00604766" w:rsidDel="00202CB5">
          <w:rPr>
            <w:rFonts w:ascii="Times" w:hAnsi="Times"/>
            <w:b/>
          </w:rPr>
          <w:delText xml:space="preserve">las </w:delText>
        </w:r>
      </w:del>
      <w:r w:rsidR="00604766">
        <w:rPr>
          <w:rFonts w:ascii="Times" w:hAnsi="Times"/>
          <w:b/>
        </w:rPr>
        <w:t>inecuaciones</w:t>
      </w:r>
      <w:ins w:id="1952" w:author="Edgar Josué Malagón Montaña" w:date="2015-11-21T06:54:00Z">
        <w:r w:rsidR="00202CB5">
          <w:rPr>
            <w:rFonts w:ascii="Times" w:hAnsi="Times"/>
            <w:b/>
          </w:rPr>
          <w:t xml:space="preserve"> o desigualdades</w:t>
        </w:r>
      </w:ins>
    </w:p>
    <w:p w14:paraId="788FCAA8" w14:textId="418E512B" w:rsidR="00BC10DA" w:rsidDel="00872783" w:rsidRDefault="00BC10DA" w:rsidP="008E5621">
      <w:pPr>
        <w:tabs>
          <w:tab w:val="right" w:pos="8498"/>
        </w:tabs>
        <w:spacing w:after="0"/>
        <w:rPr>
          <w:del w:id="1953" w:author="Edgar Josué Malagón Montaña" w:date="2015-11-21T06:21:00Z"/>
          <w:rFonts w:ascii="Times" w:hAnsi="Times"/>
          <w:b/>
        </w:rPr>
      </w:pPr>
    </w:p>
    <w:p w14:paraId="3F5E81BF" w14:textId="77777777" w:rsidR="0083024F" w:rsidRDefault="00604766" w:rsidP="008E5621">
      <w:pPr>
        <w:tabs>
          <w:tab w:val="right" w:pos="8498"/>
        </w:tabs>
        <w:spacing w:after="0"/>
        <w:rPr>
          <w:rFonts w:ascii="Times" w:hAnsi="Times"/>
        </w:rPr>
      </w:pPr>
      <w:commentRangeStart w:id="1954"/>
      <w:r>
        <w:rPr>
          <w:rFonts w:ascii="Times" w:hAnsi="Times"/>
        </w:rPr>
        <w:t xml:space="preserve">Una forma práctica en la que se puede representar la solución de una inecuación es mediante los </w:t>
      </w:r>
      <w:r w:rsidRPr="00604766">
        <w:rPr>
          <w:rFonts w:ascii="Times" w:hAnsi="Times"/>
          <w:b/>
        </w:rPr>
        <w:t>intervalos</w:t>
      </w:r>
      <w:r>
        <w:rPr>
          <w:rFonts w:ascii="Times" w:hAnsi="Times"/>
        </w:rPr>
        <w:t>.</w:t>
      </w:r>
      <w:del w:id="1955" w:author="Edgar Josué Malagón Montaña" w:date="2015-11-21T06:21:00Z">
        <w:r w:rsidDel="005843A4">
          <w:rPr>
            <w:rFonts w:ascii="Times" w:hAnsi="Times"/>
          </w:rPr>
          <w:delText xml:space="preserve"> </w:delText>
        </w:r>
      </w:del>
      <w:commentRangeEnd w:id="1954"/>
      <w:r w:rsidR="00D37890">
        <w:rPr>
          <w:rStyle w:val="Refdecomentario"/>
        </w:rPr>
        <w:commentReference w:id="1954"/>
      </w:r>
    </w:p>
    <w:p w14:paraId="27A459D3" w14:textId="77777777" w:rsidR="00604766" w:rsidRDefault="00604766" w:rsidP="008E5621">
      <w:pPr>
        <w:tabs>
          <w:tab w:val="right" w:pos="8498"/>
        </w:tabs>
        <w:spacing w:after="0"/>
        <w:rPr>
          <w:rFonts w:ascii="Times" w:hAnsi="Times"/>
        </w:rPr>
      </w:pPr>
    </w:p>
    <w:p w14:paraId="6716BA88" w14:textId="2985254C" w:rsidR="00186233" w:rsidRDefault="00604766" w:rsidP="008E5621">
      <w:pPr>
        <w:tabs>
          <w:tab w:val="right" w:pos="8498"/>
        </w:tabs>
        <w:spacing w:after="0"/>
        <w:rPr>
          <w:rFonts w:ascii="Times" w:hAnsi="Times"/>
        </w:rPr>
      </w:pPr>
      <w:r>
        <w:rPr>
          <w:rFonts w:ascii="Times" w:hAnsi="Times"/>
        </w:rPr>
        <w:t xml:space="preserve">Un </w:t>
      </w:r>
      <w:ins w:id="1956" w:author="Edgar Josué Malagón Montaña" w:date="2015-11-21T06:21:00Z">
        <w:r w:rsidR="005843A4">
          <w:rPr>
            <w:rFonts w:ascii="Times" w:hAnsi="Times"/>
          </w:rPr>
          <w:t>i</w:t>
        </w:r>
      </w:ins>
      <w:del w:id="1957" w:author="Edgar Josué Malagón Montaña" w:date="2015-11-21T06:21:00Z">
        <w:r w:rsidDel="005843A4">
          <w:rPr>
            <w:rFonts w:ascii="Times" w:hAnsi="Times"/>
          </w:rPr>
          <w:delText>I</w:delText>
        </w:r>
      </w:del>
      <w:r>
        <w:rPr>
          <w:rFonts w:ascii="Times" w:hAnsi="Times"/>
        </w:rPr>
        <w:t>ntervalo es una semirrecta o segmento de recta que representa la solución de una inecuación,</w:t>
      </w:r>
      <w:r w:rsidR="00186233">
        <w:rPr>
          <w:rFonts w:ascii="Times" w:hAnsi="Times"/>
        </w:rPr>
        <w:t xml:space="preserve"> analíticamente se escriben con paréntesis o corchetes según se</w:t>
      </w:r>
      <w:r w:rsidR="00AA1BDC">
        <w:rPr>
          <w:rFonts w:ascii="Times" w:hAnsi="Times"/>
        </w:rPr>
        <w:t>a</w:t>
      </w:r>
      <w:r w:rsidR="00186233">
        <w:rPr>
          <w:rFonts w:ascii="Times" w:hAnsi="Times"/>
        </w:rPr>
        <w:t xml:space="preserve"> la clase de intervalo.</w:t>
      </w:r>
      <w:r>
        <w:rPr>
          <w:rFonts w:ascii="Times" w:hAnsi="Times"/>
        </w:rPr>
        <w:t xml:space="preserve"> </w:t>
      </w:r>
    </w:p>
    <w:p w14:paraId="6DFEED2A" w14:textId="77777777" w:rsidR="00186233" w:rsidRDefault="00186233" w:rsidP="008E5621">
      <w:pPr>
        <w:tabs>
          <w:tab w:val="right" w:pos="8498"/>
        </w:tabs>
        <w:spacing w:after="0"/>
        <w:rPr>
          <w:rFonts w:ascii="Times" w:hAnsi="Times"/>
        </w:rPr>
      </w:pPr>
    </w:p>
    <w:p w14:paraId="67DD4477" w14:textId="73F48AA1" w:rsidR="00186233" w:rsidDel="005843A4" w:rsidRDefault="00186233" w:rsidP="008E5621">
      <w:pPr>
        <w:tabs>
          <w:tab w:val="right" w:pos="8498"/>
        </w:tabs>
        <w:spacing w:after="0"/>
        <w:rPr>
          <w:del w:id="1958" w:author="Edgar Josué Malagón Montaña" w:date="2015-11-21T06:21:00Z"/>
          <w:rFonts w:ascii="Times" w:hAnsi="Times"/>
        </w:rPr>
      </w:pPr>
    </w:p>
    <w:p w14:paraId="2E986BC3" w14:textId="6831219B" w:rsidR="00604766" w:rsidRPr="00B65462" w:rsidRDefault="00BB1745" w:rsidP="008E5621">
      <w:pPr>
        <w:tabs>
          <w:tab w:val="right" w:pos="8498"/>
        </w:tabs>
        <w:spacing w:after="0"/>
        <w:rPr>
          <w:rFonts w:ascii="Times" w:hAnsi="Times"/>
        </w:rPr>
      </w:pPr>
      <w:commentRangeStart w:id="1959"/>
      <w:r>
        <w:rPr>
          <w:rFonts w:ascii="Times" w:hAnsi="Times"/>
        </w:rPr>
        <w:t>Los</w:t>
      </w:r>
      <w:r w:rsidR="00604766">
        <w:rPr>
          <w:rFonts w:ascii="Times" w:hAnsi="Times"/>
        </w:rPr>
        <w:t xml:space="preserve"> intervalos pueden ser de dos clases:</w:t>
      </w:r>
      <w:r w:rsidR="00B65462">
        <w:rPr>
          <w:rFonts w:ascii="Times" w:hAnsi="Times"/>
        </w:rPr>
        <w:t xml:space="preserve"> </w:t>
      </w:r>
      <w:r w:rsidR="00B65462" w:rsidRPr="00B65462">
        <w:rPr>
          <w:rFonts w:ascii="Times" w:hAnsi="Times"/>
          <w:b/>
        </w:rPr>
        <w:t>acotados</w:t>
      </w:r>
      <w:r w:rsidR="00B65462">
        <w:rPr>
          <w:rFonts w:ascii="Times" w:hAnsi="Times"/>
          <w:b/>
        </w:rPr>
        <w:t xml:space="preserve"> </w:t>
      </w:r>
      <w:r w:rsidR="00193309">
        <w:rPr>
          <w:rFonts w:ascii="Times" w:hAnsi="Times"/>
          <w:b/>
        </w:rPr>
        <w:t xml:space="preserve">o intervalos finitos </w:t>
      </w:r>
      <w:r w:rsidR="00B65462">
        <w:rPr>
          <w:rFonts w:ascii="Times" w:hAnsi="Times"/>
        </w:rPr>
        <w:t xml:space="preserve">son aquellos en los que se conocen sus dos extremos y </w:t>
      </w:r>
      <w:r w:rsidR="00B65462" w:rsidRPr="00B65462">
        <w:rPr>
          <w:rFonts w:ascii="Times" w:hAnsi="Times"/>
          <w:b/>
        </w:rPr>
        <w:t>no acotados</w:t>
      </w:r>
      <w:r w:rsidR="00B65462">
        <w:rPr>
          <w:rFonts w:ascii="Times" w:hAnsi="Times"/>
          <w:b/>
        </w:rPr>
        <w:t xml:space="preserve"> </w:t>
      </w:r>
      <w:r w:rsidR="00193309">
        <w:rPr>
          <w:rFonts w:ascii="Times" w:hAnsi="Times"/>
          <w:b/>
        </w:rPr>
        <w:t xml:space="preserve">o intervalos infinitos </w:t>
      </w:r>
      <w:r w:rsidR="00B65462" w:rsidRPr="00B65462">
        <w:rPr>
          <w:rFonts w:ascii="Times" w:hAnsi="Times"/>
        </w:rPr>
        <w:t>son aquellos</w:t>
      </w:r>
      <w:r w:rsidR="00B65462">
        <w:rPr>
          <w:rFonts w:ascii="Times" w:hAnsi="Times"/>
        </w:rPr>
        <w:t xml:space="preserve"> en los que </w:t>
      </w:r>
      <w:proofErr w:type="gramStart"/>
      <w:r w:rsidR="00B65462">
        <w:rPr>
          <w:rFonts w:ascii="Times" w:hAnsi="Times"/>
        </w:rPr>
        <w:t xml:space="preserve">se </w:t>
      </w:r>
      <w:ins w:id="1960" w:author="Edgar Josué Malagón Montaña" w:date="2015-11-21T07:14:00Z">
        <w:r w:rsidR="00717F2F">
          <w:rPr>
            <w:rFonts w:ascii="Times" w:hAnsi="Times"/>
          </w:rPr>
          <w:t>…</w:t>
        </w:r>
        <w:commentRangeEnd w:id="1959"/>
        <w:proofErr w:type="gramEnd"/>
        <w:r w:rsidR="00717F2F">
          <w:rPr>
            <w:rStyle w:val="Refdecomentario"/>
          </w:rPr>
          <w:commentReference w:id="1959"/>
        </w:r>
      </w:ins>
    </w:p>
    <w:p w14:paraId="286AEC36" w14:textId="77777777" w:rsidR="00604766" w:rsidRDefault="00604766" w:rsidP="008E5621">
      <w:pPr>
        <w:tabs>
          <w:tab w:val="right" w:pos="8498"/>
        </w:tabs>
        <w:spacing w:after="0"/>
        <w:rPr>
          <w:rFonts w:ascii="Times" w:hAnsi="Times"/>
        </w:rPr>
      </w:pPr>
    </w:p>
    <w:p w14:paraId="28F49B53" w14:textId="6BAB0FB4" w:rsidR="00604766" w:rsidRDefault="00604766" w:rsidP="008E5621">
      <w:pPr>
        <w:tabs>
          <w:tab w:val="right" w:pos="8498"/>
        </w:tabs>
        <w:spacing w:after="0"/>
        <w:rPr>
          <w:rFonts w:ascii="Times" w:hAnsi="Times"/>
          <w:b/>
        </w:rPr>
      </w:pPr>
      <w:r>
        <w:rPr>
          <w:rFonts w:ascii="Times" w:hAnsi="Times"/>
          <w:b/>
        </w:rPr>
        <w:t xml:space="preserve">Intervalos </w:t>
      </w:r>
      <w:r w:rsidRPr="00604766">
        <w:rPr>
          <w:rFonts w:ascii="Times" w:hAnsi="Times"/>
          <w:b/>
        </w:rPr>
        <w:t>finitos</w:t>
      </w:r>
      <w:r>
        <w:rPr>
          <w:rFonts w:ascii="Times" w:hAnsi="Times"/>
          <w:b/>
        </w:rPr>
        <w:t xml:space="preserve">: </w:t>
      </w:r>
      <w:r w:rsidRPr="00604766">
        <w:rPr>
          <w:rFonts w:ascii="Times" w:hAnsi="Times"/>
        </w:rPr>
        <w:t>son aquellos intervalos en los que se</w:t>
      </w:r>
      <w:r>
        <w:rPr>
          <w:rFonts w:ascii="Times" w:hAnsi="Times"/>
          <w:b/>
        </w:rPr>
        <w:t xml:space="preserve"> </w:t>
      </w:r>
      <w:r>
        <w:rPr>
          <w:rFonts w:ascii="Times" w:hAnsi="Times"/>
        </w:rPr>
        <w:t xml:space="preserve">conocen sus extremos y estos pueden estar o no incluidos en la solución de la inecuación. </w:t>
      </w:r>
      <w:del w:id="1961" w:author="Edgar Josué Malagón Montaña" w:date="2015-11-21T07:16:00Z">
        <w:r w:rsidDel="00CB4568">
          <w:rPr>
            <w:rFonts w:ascii="Times" w:hAnsi="Times"/>
          </w:rPr>
          <w:delText>Su representación gráfica y analítica se observa en la siguiente tabla.</w:delText>
        </w:r>
        <w:r w:rsidDel="00CB4568">
          <w:rPr>
            <w:rFonts w:ascii="Times" w:hAnsi="Times"/>
            <w:b/>
          </w:rPr>
          <w:delText xml:space="preserve"> </w:delText>
        </w:r>
      </w:del>
    </w:p>
    <w:p w14:paraId="4AF79279" w14:textId="77777777" w:rsidR="00604766" w:rsidRDefault="00604766" w:rsidP="008E5621">
      <w:pPr>
        <w:tabs>
          <w:tab w:val="right" w:pos="8498"/>
        </w:tabs>
        <w:spacing w:after="0"/>
        <w:rPr>
          <w:ins w:id="1962" w:author="Edgar Josué Malagón Montaña" w:date="2015-11-21T07:16:00Z"/>
          <w:rFonts w:ascii="Times" w:hAnsi="Times"/>
          <w:b/>
        </w:rPr>
      </w:pPr>
    </w:p>
    <w:tbl>
      <w:tblPr>
        <w:tblStyle w:val="Tablaconcuadrcula"/>
        <w:tblW w:w="0" w:type="auto"/>
        <w:tblLook w:val="04A0" w:firstRow="1" w:lastRow="0" w:firstColumn="1" w:lastColumn="0" w:noHBand="0" w:noVBand="1"/>
      </w:tblPr>
      <w:tblGrid>
        <w:gridCol w:w="2062"/>
        <w:gridCol w:w="6766"/>
      </w:tblGrid>
      <w:tr w:rsidR="000E1D76" w:rsidRPr="005D1738" w14:paraId="18809B3C" w14:textId="77777777" w:rsidTr="002771E6">
        <w:trPr>
          <w:ins w:id="1963" w:author="Edgar Josué Malagón Montaña" w:date="2015-11-21T07:26:00Z"/>
        </w:trPr>
        <w:tc>
          <w:tcPr>
            <w:tcW w:w="9033" w:type="dxa"/>
            <w:gridSpan w:val="2"/>
            <w:shd w:val="clear" w:color="auto" w:fill="0D0D0D" w:themeFill="text1" w:themeFillTint="F2"/>
          </w:tcPr>
          <w:p w14:paraId="327047D6" w14:textId="77777777" w:rsidR="000E1D76" w:rsidRPr="005D1738" w:rsidRDefault="000E1D76" w:rsidP="002771E6">
            <w:pPr>
              <w:jc w:val="center"/>
              <w:rPr>
                <w:ins w:id="1964" w:author="Edgar Josué Malagón Montaña" w:date="2015-11-21T07:26:00Z"/>
                <w:rFonts w:ascii="Times New Roman" w:hAnsi="Times New Roman" w:cs="Times New Roman"/>
                <w:b/>
                <w:color w:val="FFFFFF" w:themeColor="background1"/>
              </w:rPr>
            </w:pPr>
            <w:ins w:id="1965" w:author="Edgar Josué Malagón Montaña" w:date="2015-11-21T07:26:00Z">
              <w:r w:rsidRPr="005D1738">
                <w:rPr>
                  <w:rFonts w:ascii="Times New Roman" w:hAnsi="Times New Roman" w:cs="Times New Roman"/>
                  <w:b/>
                  <w:color w:val="FFFFFF" w:themeColor="background1"/>
                </w:rPr>
                <w:t>Imagen (fotografía, gráfica o ilustración)</w:t>
              </w:r>
            </w:ins>
          </w:p>
        </w:tc>
      </w:tr>
      <w:tr w:rsidR="000E1D76" w14:paraId="2455DA81" w14:textId="77777777" w:rsidTr="002771E6">
        <w:trPr>
          <w:ins w:id="1966" w:author="Edgar Josué Malagón Montaña" w:date="2015-11-21T07:26:00Z"/>
        </w:trPr>
        <w:tc>
          <w:tcPr>
            <w:tcW w:w="2093" w:type="dxa"/>
          </w:tcPr>
          <w:p w14:paraId="18D01302" w14:textId="77777777" w:rsidR="000E1D76" w:rsidRPr="00053744" w:rsidRDefault="000E1D76" w:rsidP="002771E6">
            <w:pPr>
              <w:rPr>
                <w:ins w:id="1967" w:author="Edgar Josué Malagón Montaña" w:date="2015-11-21T07:26:00Z"/>
                <w:rFonts w:ascii="Times New Roman" w:hAnsi="Times New Roman" w:cs="Times New Roman"/>
                <w:b/>
                <w:color w:val="000000"/>
                <w:sz w:val="18"/>
                <w:szCs w:val="18"/>
              </w:rPr>
            </w:pPr>
            <w:ins w:id="1968" w:author="Edgar Josué Malagón Montaña" w:date="2015-11-21T07:26:00Z">
              <w:r>
                <w:rPr>
                  <w:rFonts w:ascii="Times New Roman" w:hAnsi="Times New Roman" w:cs="Times New Roman"/>
                  <w:b/>
                  <w:color w:val="000000"/>
                  <w:sz w:val="18"/>
                  <w:szCs w:val="18"/>
                </w:rPr>
                <w:t>Código</w:t>
              </w:r>
            </w:ins>
          </w:p>
        </w:tc>
        <w:tc>
          <w:tcPr>
            <w:tcW w:w="6940" w:type="dxa"/>
          </w:tcPr>
          <w:p w14:paraId="0175EEC6" w14:textId="5CAEC30E" w:rsidR="000E1D76" w:rsidRPr="00053744" w:rsidRDefault="000E1D76" w:rsidP="002771E6">
            <w:pPr>
              <w:rPr>
                <w:ins w:id="1969" w:author="Edgar Josué Malagón Montaña" w:date="2015-11-21T07:26:00Z"/>
                <w:rFonts w:ascii="Times New Roman" w:hAnsi="Times New Roman" w:cs="Times New Roman"/>
                <w:b/>
                <w:color w:val="000000"/>
                <w:sz w:val="18"/>
                <w:szCs w:val="18"/>
              </w:rPr>
            </w:pPr>
            <w:ins w:id="1970" w:author="Edgar Josué Malagón Montaña" w:date="2015-11-21T07:26:00Z">
              <w:r>
                <w:rPr>
                  <w:rFonts w:ascii="Times New Roman" w:hAnsi="Times New Roman" w:cs="Times New Roman"/>
                  <w:color w:val="000000"/>
                </w:rPr>
                <w:t>MA_</w:t>
              </w:r>
              <w:r>
                <w:rPr>
                  <w:rFonts w:ascii="Times New Roman" w:hAnsi="Times New Roman" w:cs="Times New Roman"/>
                  <w:color w:val="000000"/>
                </w:rPr>
                <w:t>08_06_IMG08</w:t>
              </w:r>
            </w:ins>
          </w:p>
        </w:tc>
      </w:tr>
      <w:tr w:rsidR="000E1D76" w14:paraId="563613E0" w14:textId="77777777" w:rsidTr="002771E6">
        <w:trPr>
          <w:trHeight w:val="1831"/>
          <w:ins w:id="1971" w:author="Edgar Josué Malagón Montaña" w:date="2015-11-21T07:26:00Z"/>
        </w:trPr>
        <w:tc>
          <w:tcPr>
            <w:tcW w:w="2093" w:type="dxa"/>
          </w:tcPr>
          <w:p w14:paraId="0CAC3FAA" w14:textId="77777777" w:rsidR="000E1D76" w:rsidRDefault="000E1D76" w:rsidP="002771E6">
            <w:pPr>
              <w:rPr>
                <w:ins w:id="1972" w:author="Edgar Josué Malagón Montaña" w:date="2015-11-21T07:26:00Z"/>
                <w:rFonts w:ascii="Times New Roman" w:hAnsi="Times New Roman" w:cs="Times New Roman"/>
                <w:color w:val="000000"/>
              </w:rPr>
            </w:pPr>
            <w:ins w:id="1973" w:author="Edgar Josué Malagón Montaña" w:date="2015-11-21T07:26:00Z">
              <w:r w:rsidRPr="00053744">
                <w:rPr>
                  <w:rFonts w:ascii="Times New Roman" w:hAnsi="Times New Roman" w:cs="Times New Roman"/>
                  <w:b/>
                  <w:color w:val="000000"/>
                  <w:sz w:val="18"/>
                  <w:szCs w:val="18"/>
                </w:rPr>
                <w:t>Descripción</w:t>
              </w:r>
            </w:ins>
          </w:p>
        </w:tc>
        <w:tc>
          <w:tcPr>
            <w:tcW w:w="6940" w:type="dxa"/>
          </w:tcPr>
          <w:p w14:paraId="414A3091" w14:textId="39344580" w:rsidR="000E1D76" w:rsidRDefault="000E1D76" w:rsidP="000E1D76">
            <w:pPr>
              <w:jc w:val="center"/>
              <w:rPr>
                <w:ins w:id="1974" w:author="Edgar Josué Malagón Montaña" w:date="2015-11-21T07:26:00Z"/>
                <w:rFonts w:ascii="Times New Roman" w:hAnsi="Times New Roman" w:cs="Times New Roman"/>
                <w:color w:val="000000"/>
              </w:rPr>
              <w:pPrChange w:id="1975" w:author="Edgar Josué Malagón Montaña" w:date="2015-11-21T07:27:00Z">
                <w:pPr/>
              </w:pPrChange>
            </w:pPr>
            <w:ins w:id="1976" w:author="Edgar Josué Malagón Montaña" w:date="2015-11-21T07:26:00Z">
              <w:r>
                <w:rPr>
                  <w:rFonts w:eastAsiaTheme="minorEastAsia"/>
                </w:rPr>
                <w:t xml:space="preserve"> </w:t>
              </w:r>
            </w:ins>
          </w:p>
        </w:tc>
      </w:tr>
      <w:tr w:rsidR="000E1D76" w14:paraId="45AAABE5" w14:textId="77777777" w:rsidTr="002771E6">
        <w:trPr>
          <w:ins w:id="1977" w:author="Edgar Josué Malagón Montaña" w:date="2015-11-21T07:26:00Z"/>
        </w:trPr>
        <w:tc>
          <w:tcPr>
            <w:tcW w:w="2093" w:type="dxa"/>
          </w:tcPr>
          <w:p w14:paraId="73A5531C" w14:textId="77777777" w:rsidR="000E1D76" w:rsidRDefault="000E1D76" w:rsidP="002771E6">
            <w:pPr>
              <w:rPr>
                <w:ins w:id="1978" w:author="Edgar Josué Malagón Montaña" w:date="2015-11-21T07:26:00Z"/>
                <w:rFonts w:ascii="Times New Roman" w:hAnsi="Times New Roman" w:cs="Times New Roman"/>
                <w:color w:val="000000"/>
              </w:rPr>
            </w:pPr>
            <w:ins w:id="1979" w:author="Edgar Josué Malagón Montaña" w:date="2015-11-21T07:26:00Z">
              <w:r w:rsidRPr="00053744">
                <w:rPr>
                  <w:rFonts w:ascii="Times New Roman" w:hAnsi="Times New Roman" w:cs="Times New Roman"/>
                  <w:b/>
                  <w:color w:val="000000"/>
                  <w:sz w:val="18"/>
                  <w:szCs w:val="18"/>
                </w:rPr>
                <w:t xml:space="preserve">Código </w:t>
              </w:r>
              <w:proofErr w:type="spellStart"/>
              <w:r w:rsidRPr="00053744">
                <w:rPr>
                  <w:rFonts w:ascii="Times New Roman" w:hAnsi="Times New Roman" w:cs="Times New Roman"/>
                  <w:b/>
                  <w:color w:val="000000"/>
                  <w:sz w:val="18"/>
                  <w:szCs w:val="18"/>
                </w:rPr>
                <w:t>Shutterstock</w:t>
              </w:r>
              <w:proofErr w:type="spellEnd"/>
              <w:r w:rsidRPr="00053744">
                <w:rPr>
                  <w:rFonts w:ascii="Times New Roman" w:hAnsi="Times New Roman" w:cs="Times New Roman"/>
                  <w:b/>
                  <w:color w:val="000000"/>
                  <w:sz w:val="18"/>
                  <w:szCs w:val="18"/>
                </w:rPr>
                <w:t xml:space="preserve"> (o URL</w:t>
              </w:r>
              <w:r>
                <w:rPr>
                  <w:rFonts w:ascii="Times New Roman" w:hAnsi="Times New Roman" w:cs="Times New Roman"/>
                  <w:b/>
                  <w:color w:val="000000"/>
                  <w:sz w:val="18"/>
                  <w:szCs w:val="18"/>
                </w:rPr>
                <w:t xml:space="preserve"> o la ruta en </w:t>
              </w:r>
              <w:proofErr w:type="spellStart"/>
              <w:r>
                <w:rPr>
                  <w:rFonts w:ascii="Times New Roman" w:hAnsi="Times New Roman" w:cs="Times New Roman"/>
                  <w:b/>
                  <w:color w:val="000000"/>
                  <w:sz w:val="18"/>
                  <w:szCs w:val="18"/>
                </w:rPr>
                <w:t>AulaPlaneta</w:t>
              </w:r>
              <w:proofErr w:type="spellEnd"/>
              <w:r w:rsidRPr="00053744">
                <w:rPr>
                  <w:rFonts w:ascii="Times New Roman" w:hAnsi="Times New Roman" w:cs="Times New Roman"/>
                  <w:b/>
                  <w:color w:val="000000"/>
                  <w:sz w:val="18"/>
                  <w:szCs w:val="18"/>
                </w:rPr>
                <w:t>)</w:t>
              </w:r>
            </w:ins>
          </w:p>
        </w:tc>
        <w:tc>
          <w:tcPr>
            <w:tcW w:w="6940" w:type="dxa"/>
          </w:tcPr>
          <w:p w14:paraId="2872581A" w14:textId="37065AE5" w:rsidR="000E1D76" w:rsidRPr="000E1D76" w:rsidRDefault="000E1D76" w:rsidP="000E1D76">
            <w:pPr>
              <w:autoSpaceDE w:val="0"/>
              <w:autoSpaceDN w:val="0"/>
              <w:adjustRightInd w:val="0"/>
              <w:jc w:val="both"/>
              <w:rPr>
                <w:ins w:id="1980" w:author="Edgar Josué Malagón Montaña" w:date="2015-11-21T07:26:00Z"/>
                <w:rFonts w:ascii="Times New Roman" w:hAnsi="Times New Roman" w:cs="Times New Roman"/>
                <w:color w:val="000000"/>
              </w:rPr>
              <w:pPrChange w:id="1981" w:author="Edgar Josué Malagón Montaña" w:date="2015-11-21T07:27:00Z">
                <w:pPr>
                  <w:autoSpaceDE w:val="0"/>
                  <w:autoSpaceDN w:val="0"/>
                  <w:adjustRightInd w:val="0"/>
                </w:pPr>
              </w:pPrChange>
            </w:pPr>
          </w:p>
        </w:tc>
      </w:tr>
      <w:tr w:rsidR="000E1D76" w14:paraId="26927036" w14:textId="77777777" w:rsidTr="002771E6">
        <w:trPr>
          <w:ins w:id="1982" w:author="Edgar Josué Malagón Montaña" w:date="2015-11-21T07:26:00Z"/>
        </w:trPr>
        <w:tc>
          <w:tcPr>
            <w:tcW w:w="2093" w:type="dxa"/>
          </w:tcPr>
          <w:p w14:paraId="3F9150D9" w14:textId="77777777" w:rsidR="000E1D76" w:rsidRDefault="000E1D76" w:rsidP="002771E6">
            <w:pPr>
              <w:rPr>
                <w:ins w:id="1983" w:author="Edgar Josué Malagón Montaña" w:date="2015-11-21T07:26:00Z"/>
                <w:rFonts w:ascii="Times New Roman" w:hAnsi="Times New Roman" w:cs="Times New Roman"/>
                <w:color w:val="000000"/>
              </w:rPr>
            </w:pPr>
            <w:ins w:id="1984" w:author="Edgar Josué Malagón Montaña" w:date="2015-11-21T07:26:00Z">
              <w:r w:rsidRPr="00053744">
                <w:rPr>
                  <w:rFonts w:ascii="Times New Roman" w:hAnsi="Times New Roman" w:cs="Times New Roman"/>
                  <w:b/>
                  <w:color w:val="000000"/>
                  <w:sz w:val="18"/>
                  <w:szCs w:val="18"/>
                </w:rPr>
                <w:t>Pie de imagen</w:t>
              </w:r>
            </w:ins>
          </w:p>
        </w:tc>
        <w:tc>
          <w:tcPr>
            <w:tcW w:w="6940" w:type="dxa"/>
          </w:tcPr>
          <w:p w14:paraId="198F3935" w14:textId="6C451E60" w:rsidR="000E1D76" w:rsidRDefault="000E1D76" w:rsidP="002771E6">
            <w:pPr>
              <w:rPr>
                <w:ins w:id="1985" w:author="Edgar Josué Malagón Montaña" w:date="2015-11-21T07:26:00Z"/>
                <w:rFonts w:ascii="Times New Roman" w:hAnsi="Times New Roman" w:cs="Times New Roman"/>
                <w:color w:val="000000"/>
              </w:rPr>
            </w:pPr>
            <w:ins w:id="1986" w:author="Edgar Josué Malagón Montaña" w:date="2015-11-21T07:28:00Z">
              <w:r>
                <w:rPr>
                  <w:rFonts w:ascii="Times New Roman" w:hAnsi="Times New Roman" w:cs="Times New Roman"/>
                  <w:color w:val="000000"/>
                </w:rPr>
                <w:t xml:space="preserve">Intervalo cerrado: Es aquel intervalo en el que se incluyen los extremos </w:t>
              </w:r>
              <w:r w:rsidRPr="002771E6">
                <w:rPr>
                  <w:rFonts w:ascii="Times New Roman" w:hAnsi="Times New Roman" w:cs="Times New Roman"/>
                  <w:i/>
                  <w:color w:val="000000"/>
                </w:rPr>
                <w:t>a</w:t>
              </w:r>
              <w:r>
                <w:rPr>
                  <w:rFonts w:ascii="Times New Roman" w:hAnsi="Times New Roman" w:cs="Times New Roman"/>
                  <w:i/>
                  <w:color w:val="000000"/>
                </w:rPr>
                <w:t xml:space="preserve"> </w:t>
              </w:r>
              <w:r w:rsidRPr="002771E6">
                <w:rPr>
                  <w:rFonts w:ascii="Times New Roman" w:hAnsi="Times New Roman" w:cs="Times New Roman"/>
                  <w:color w:val="000000"/>
                </w:rPr>
                <w:t>y</w:t>
              </w:r>
              <w:r>
                <w:rPr>
                  <w:rFonts w:ascii="Times New Roman" w:hAnsi="Times New Roman" w:cs="Times New Roman"/>
                  <w:i/>
                  <w:color w:val="000000"/>
                </w:rPr>
                <w:t xml:space="preserve"> </w:t>
              </w:r>
              <w:r w:rsidRPr="002771E6">
                <w:rPr>
                  <w:rFonts w:ascii="Times New Roman" w:hAnsi="Times New Roman" w:cs="Times New Roman"/>
                  <w:i/>
                  <w:color w:val="000000"/>
                </w:rPr>
                <w:t>b</w:t>
              </w:r>
              <w:r>
                <w:rPr>
                  <w:rFonts w:ascii="Times New Roman" w:hAnsi="Times New Roman" w:cs="Times New Roman"/>
                  <w:color w:val="000000"/>
                </w:rPr>
                <w:t xml:space="preserve"> en la solución de la inecuación.</w:t>
              </w:r>
            </w:ins>
          </w:p>
        </w:tc>
      </w:tr>
    </w:tbl>
    <w:p w14:paraId="1C866541" w14:textId="77777777" w:rsidR="00CB4568" w:rsidRDefault="00CB4568" w:rsidP="008E5621">
      <w:pPr>
        <w:tabs>
          <w:tab w:val="right" w:pos="8498"/>
        </w:tabs>
        <w:spacing w:after="0"/>
        <w:rPr>
          <w:ins w:id="1987" w:author="Edgar Josué Malagón Montaña" w:date="2015-11-21T07:26:00Z"/>
          <w:rFonts w:ascii="Times" w:hAnsi="Times"/>
          <w:b/>
        </w:rPr>
      </w:pPr>
    </w:p>
    <w:p w14:paraId="0B481B49" w14:textId="77777777" w:rsidR="000E1D76" w:rsidRDefault="000E1D76" w:rsidP="008E5621">
      <w:pPr>
        <w:tabs>
          <w:tab w:val="right" w:pos="8498"/>
        </w:tabs>
        <w:spacing w:after="0"/>
        <w:rPr>
          <w:ins w:id="1988" w:author="Edgar Josué Malagón Montaña" w:date="2015-11-21T07:26:00Z"/>
          <w:rFonts w:ascii="Times" w:hAnsi="Times"/>
          <w:b/>
        </w:rPr>
      </w:pPr>
    </w:p>
    <w:p w14:paraId="684B7910" w14:textId="77777777" w:rsidR="000E1D76" w:rsidRDefault="000E1D76" w:rsidP="008E5621">
      <w:pPr>
        <w:tabs>
          <w:tab w:val="right" w:pos="8498"/>
        </w:tabs>
        <w:spacing w:after="0"/>
        <w:rPr>
          <w:ins w:id="1989" w:author="Edgar Josué Malagón Montaña" w:date="2015-11-21T07:16:00Z"/>
          <w:rFonts w:ascii="Times" w:hAnsi="Times"/>
          <w:b/>
        </w:rPr>
      </w:pPr>
    </w:p>
    <w:p w14:paraId="6AE721A3" w14:textId="77777777" w:rsidR="00CB4568" w:rsidRDefault="00CB4568" w:rsidP="008E5621">
      <w:pPr>
        <w:tabs>
          <w:tab w:val="right" w:pos="8498"/>
        </w:tabs>
        <w:spacing w:after="0"/>
        <w:rPr>
          <w:rFonts w:ascii="Times" w:hAnsi="Times"/>
          <w:b/>
        </w:rPr>
      </w:pPr>
    </w:p>
    <w:tbl>
      <w:tblPr>
        <w:tblStyle w:val="Tablaconcuadrcula"/>
        <w:tblW w:w="0" w:type="auto"/>
        <w:tblLook w:val="04A0" w:firstRow="1" w:lastRow="0" w:firstColumn="1" w:lastColumn="0" w:noHBand="0" w:noVBand="1"/>
      </w:tblPr>
      <w:tblGrid>
        <w:gridCol w:w="1284"/>
        <w:gridCol w:w="1897"/>
        <w:gridCol w:w="2746"/>
        <w:gridCol w:w="2901"/>
      </w:tblGrid>
      <w:tr w:rsidR="00604766" w14:paraId="78D2634A" w14:textId="77777777" w:rsidTr="00604766">
        <w:tc>
          <w:tcPr>
            <w:tcW w:w="0" w:type="auto"/>
          </w:tcPr>
          <w:p w14:paraId="16BB0533" w14:textId="77777777" w:rsidR="00604766" w:rsidRDefault="00604766" w:rsidP="008E5621">
            <w:pPr>
              <w:tabs>
                <w:tab w:val="right" w:pos="8498"/>
              </w:tabs>
              <w:rPr>
                <w:rFonts w:ascii="Times" w:hAnsi="Times"/>
                <w:b/>
              </w:rPr>
            </w:pPr>
            <w:commentRangeStart w:id="1990"/>
            <w:r>
              <w:rPr>
                <w:rFonts w:ascii="Times" w:hAnsi="Times"/>
                <w:b/>
              </w:rPr>
              <w:t>Nombre del intervalo</w:t>
            </w:r>
          </w:p>
        </w:tc>
        <w:tc>
          <w:tcPr>
            <w:tcW w:w="0" w:type="auto"/>
          </w:tcPr>
          <w:p w14:paraId="1FC335D1" w14:textId="77777777" w:rsidR="00604766" w:rsidRDefault="00604766" w:rsidP="008E5621">
            <w:pPr>
              <w:tabs>
                <w:tab w:val="right" w:pos="8498"/>
              </w:tabs>
              <w:rPr>
                <w:rFonts w:ascii="Times" w:hAnsi="Times"/>
                <w:b/>
              </w:rPr>
            </w:pPr>
            <w:r>
              <w:rPr>
                <w:rFonts w:ascii="Times" w:hAnsi="Times"/>
                <w:b/>
              </w:rPr>
              <w:t>Representación analítica</w:t>
            </w:r>
          </w:p>
        </w:tc>
        <w:tc>
          <w:tcPr>
            <w:tcW w:w="0" w:type="auto"/>
          </w:tcPr>
          <w:p w14:paraId="1EF466EC" w14:textId="77777777" w:rsidR="00604766" w:rsidRDefault="00604766" w:rsidP="008E5621">
            <w:pPr>
              <w:tabs>
                <w:tab w:val="right" w:pos="8498"/>
              </w:tabs>
              <w:rPr>
                <w:rFonts w:ascii="Times" w:hAnsi="Times"/>
                <w:b/>
              </w:rPr>
            </w:pPr>
            <w:r>
              <w:rPr>
                <w:rFonts w:ascii="Times" w:hAnsi="Times"/>
                <w:b/>
              </w:rPr>
              <w:t>Representación grafica</w:t>
            </w:r>
          </w:p>
        </w:tc>
        <w:tc>
          <w:tcPr>
            <w:tcW w:w="0" w:type="auto"/>
          </w:tcPr>
          <w:p w14:paraId="211D36F7" w14:textId="77777777" w:rsidR="00604766" w:rsidRDefault="00604766" w:rsidP="008E5621">
            <w:pPr>
              <w:tabs>
                <w:tab w:val="right" w:pos="8498"/>
              </w:tabs>
              <w:rPr>
                <w:rFonts w:ascii="Times" w:hAnsi="Times"/>
                <w:b/>
              </w:rPr>
            </w:pPr>
            <w:r>
              <w:rPr>
                <w:rFonts w:ascii="Times" w:hAnsi="Times"/>
                <w:b/>
              </w:rPr>
              <w:t>Definición</w:t>
            </w:r>
          </w:p>
        </w:tc>
      </w:tr>
      <w:tr w:rsidR="00604766" w14:paraId="3F5F85E3" w14:textId="77777777" w:rsidTr="00B77657">
        <w:tc>
          <w:tcPr>
            <w:tcW w:w="0" w:type="auto"/>
            <w:vAlign w:val="center"/>
          </w:tcPr>
          <w:p w14:paraId="3A380B9D" w14:textId="77777777" w:rsidR="00604766" w:rsidRPr="00604766" w:rsidRDefault="00AA1BDC" w:rsidP="00AA1BDC">
            <w:pPr>
              <w:tabs>
                <w:tab w:val="right" w:pos="8498"/>
              </w:tabs>
              <w:rPr>
                <w:rFonts w:ascii="Times" w:hAnsi="Times"/>
              </w:rPr>
            </w:pPr>
            <w:r>
              <w:rPr>
                <w:rFonts w:ascii="Times" w:hAnsi="Times"/>
              </w:rPr>
              <w:t xml:space="preserve">Cerrado </w:t>
            </w:r>
          </w:p>
        </w:tc>
        <w:tc>
          <w:tcPr>
            <w:tcW w:w="0" w:type="auto"/>
            <w:vAlign w:val="center"/>
          </w:tcPr>
          <w:p w14:paraId="13225816" w14:textId="77777777" w:rsidR="00604766" w:rsidRDefault="00202CB5" w:rsidP="008E5621">
            <w:pPr>
              <w:tabs>
                <w:tab w:val="right" w:pos="8498"/>
              </w:tabs>
              <w:rPr>
                <w:rFonts w:ascii="Times" w:hAnsi="Times"/>
                <w:b/>
              </w:rPr>
            </w:pPr>
            <m:oMathPara>
              <m:oMath>
                <m:d>
                  <m:dPr>
                    <m:begChr m:val="["/>
                    <m:endChr m:val="]"/>
                    <m:ctrlPr>
                      <w:rPr>
                        <w:rFonts w:ascii="Cambria Math" w:hAnsi="Cambria Math"/>
                        <w:b/>
                        <w:i/>
                      </w:rPr>
                    </m:ctrlPr>
                  </m:dPr>
                  <m:e>
                    <m:r>
                      <m:rPr>
                        <m:sty m:val="bi"/>
                      </m:rPr>
                      <w:rPr>
                        <w:rFonts w:ascii="Cambria Math" w:hAnsi="Cambria Math"/>
                      </w:rPr>
                      <m:t>a,b</m:t>
                    </m:r>
                  </m:e>
                </m:d>
              </m:oMath>
            </m:oMathPara>
          </w:p>
        </w:tc>
        <w:tc>
          <w:tcPr>
            <w:tcW w:w="0" w:type="auto"/>
            <w:vAlign w:val="center"/>
          </w:tcPr>
          <w:p w14:paraId="2799F380" w14:textId="77777777" w:rsidR="00604766" w:rsidRDefault="00B77657" w:rsidP="008E5621">
            <w:pPr>
              <w:tabs>
                <w:tab w:val="right" w:pos="8498"/>
              </w:tabs>
              <w:rPr>
                <w:rFonts w:ascii="Times" w:hAnsi="Times"/>
                <w:b/>
              </w:rPr>
            </w:pPr>
            <w:r w:rsidRPr="00B77657">
              <w:rPr>
                <w:rFonts w:ascii="Times" w:hAnsi="Times"/>
                <w:b/>
                <w:noProof/>
                <w:lang w:val="es-CO" w:eastAsia="es-CO"/>
              </w:rPr>
              <w:drawing>
                <wp:inline distT="0" distB="0" distL="0" distR="0" wp14:anchorId="09C4D102" wp14:editId="37B69EFB">
                  <wp:extent cx="1600200" cy="374650"/>
                  <wp:effectExtent l="0" t="0" r="0" b="0"/>
                  <wp:docPr id="4" name="Imagen 4" descr="C:\Users\MIGUEL MUÑOZ\AppData\Local\Temp\geogeb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IGUEL MUÑOZ\AppData\Local\Temp\geogebra.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600200" cy="374650"/>
                          </a:xfrm>
                          <a:prstGeom prst="rect">
                            <a:avLst/>
                          </a:prstGeom>
                          <a:noFill/>
                          <a:ln>
                            <a:noFill/>
                          </a:ln>
                        </pic:spPr>
                      </pic:pic>
                    </a:graphicData>
                  </a:graphic>
                </wp:inline>
              </w:drawing>
            </w:r>
          </w:p>
        </w:tc>
        <w:tc>
          <w:tcPr>
            <w:tcW w:w="0" w:type="auto"/>
            <w:vAlign w:val="center"/>
          </w:tcPr>
          <w:p w14:paraId="581F2F1E" w14:textId="77777777" w:rsidR="00604766" w:rsidRPr="00604766" w:rsidRDefault="00604766" w:rsidP="008E5621">
            <w:pPr>
              <w:tabs>
                <w:tab w:val="right" w:pos="8498"/>
              </w:tabs>
              <w:rPr>
                <w:rFonts w:ascii="Times" w:hAnsi="Times"/>
              </w:rPr>
            </w:pPr>
            <w:r w:rsidRPr="00604766">
              <w:rPr>
                <w:rFonts w:ascii="Times" w:hAnsi="Times"/>
              </w:rPr>
              <w:t>Es</w:t>
            </w:r>
            <w:r>
              <w:rPr>
                <w:rFonts w:ascii="Times" w:hAnsi="Times"/>
              </w:rPr>
              <w:t xml:space="preserve"> aquel intervalo en el que se incluyen los extremos a y b en la solución de la inecuación</w:t>
            </w:r>
            <w:r w:rsidRPr="00604766">
              <w:rPr>
                <w:rFonts w:ascii="Times" w:hAnsi="Times"/>
              </w:rPr>
              <w:t xml:space="preserve"> </w:t>
            </w:r>
          </w:p>
        </w:tc>
      </w:tr>
      <w:tr w:rsidR="00604766" w14:paraId="06B39533" w14:textId="77777777" w:rsidTr="00B77657">
        <w:tc>
          <w:tcPr>
            <w:tcW w:w="0" w:type="auto"/>
            <w:vAlign w:val="center"/>
          </w:tcPr>
          <w:p w14:paraId="4EA03632" w14:textId="77777777" w:rsidR="00604766" w:rsidRPr="00604766" w:rsidRDefault="00AA1BDC" w:rsidP="008E5621">
            <w:pPr>
              <w:tabs>
                <w:tab w:val="right" w:pos="8498"/>
              </w:tabs>
              <w:rPr>
                <w:rFonts w:ascii="Times" w:hAnsi="Times"/>
              </w:rPr>
            </w:pPr>
            <w:r>
              <w:rPr>
                <w:rFonts w:ascii="Times" w:hAnsi="Times"/>
              </w:rPr>
              <w:lastRenderedPageBreak/>
              <w:t>Abierto</w:t>
            </w:r>
          </w:p>
        </w:tc>
        <w:tc>
          <w:tcPr>
            <w:tcW w:w="0" w:type="auto"/>
            <w:vAlign w:val="center"/>
          </w:tcPr>
          <w:p w14:paraId="734C091B" w14:textId="77777777" w:rsidR="00604766" w:rsidRDefault="00202CB5" w:rsidP="008E5621">
            <w:pPr>
              <w:tabs>
                <w:tab w:val="right" w:pos="8498"/>
              </w:tabs>
              <w:rPr>
                <w:rFonts w:ascii="Times" w:hAnsi="Times"/>
                <w:b/>
              </w:rPr>
            </w:pPr>
            <m:oMathPara>
              <m:oMath>
                <m:d>
                  <m:dPr>
                    <m:ctrlPr>
                      <w:rPr>
                        <w:rFonts w:ascii="Cambria Math" w:hAnsi="Cambria Math"/>
                        <w:b/>
                        <w:i/>
                      </w:rPr>
                    </m:ctrlPr>
                  </m:dPr>
                  <m:e>
                    <m:r>
                      <m:rPr>
                        <m:sty m:val="bi"/>
                      </m:rPr>
                      <w:rPr>
                        <w:rFonts w:ascii="Cambria Math" w:hAnsi="Cambria Math"/>
                      </w:rPr>
                      <m:t>a,b</m:t>
                    </m:r>
                  </m:e>
                </m:d>
              </m:oMath>
            </m:oMathPara>
          </w:p>
        </w:tc>
        <w:tc>
          <w:tcPr>
            <w:tcW w:w="0" w:type="auto"/>
            <w:vAlign w:val="center"/>
          </w:tcPr>
          <w:p w14:paraId="4706550F" w14:textId="77777777" w:rsidR="00604766" w:rsidRDefault="00B77657" w:rsidP="008E5621">
            <w:pPr>
              <w:tabs>
                <w:tab w:val="right" w:pos="8498"/>
              </w:tabs>
              <w:rPr>
                <w:rFonts w:ascii="Times" w:hAnsi="Times"/>
                <w:b/>
              </w:rPr>
            </w:pPr>
            <w:r w:rsidRPr="00B77657">
              <w:rPr>
                <w:rFonts w:ascii="Times" w:hAnsi="Times"/>
                <w:b/>
                <w:noProof/>
                <w:lang w:val="es-CO" w:eastAsia="es-CO"/>
              </w:rPr>
              <w:drawing>
                <wp:inline distT="0" distB="0" distL="0" distR="0" wp14:anchorId="46CAC83E" wp14:editId="6C70C970">
                  <wp:extent cx="1606550" cy="387350"/>
                  <wp:effectExtent l="0" t="0" r="0" b="0"/>
                  <wp:docPr id="5" name="Imagen 5" descr="C:\Users\MIGUEL MUÑOZ\AppData\Local\Temp\geogeb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IGUEL MUÑOZ\AppData\Local\Temp\geogebra.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606550" cy="387350"/>
                          </a:xfrm>
                          <a:prstGeom prst="rect">
                            <a:avLst/>
                          </a:prstGeom>
                          <a:noFill/>
                          <a:ln>
                            <a:noFill/>
                          </a:ln>
                        </pic:spPr>
                      </pic:pic>
                    </a:graphicData>
                  </a:graphic>
                </wp:inline>
              </w:drawing>
            </w:r>
          </w:p>
        </w:tc>
        <w:tc>
          <w:tcPr>
            <w:tcW w:w="0" w:type="auto"/>
            <w:vAlign w:val="center"/>
          </w:tcPr>
          <w:p w14:paraId="58F9EADA" w14:textId="77777777" w:rsidR="00604766" w:rsidRDefault="00604766" w:rsidP="008E5621">
            <w:pPr>
              <w:tabs>
                <w:tab w:val="right" w:pos="8498"/>
              </w:tabs>
              <w:rPr>
                <w:rFonts w:ascii="Times" w:hAnsi="Times"/>
                <w:b/>
              </w:rPr>
            </w:pPr>
            <w:r w:rsidRPr="00604766">
              <w:rPr>
                <w:rFonts w:ascii="Times" w:hAnsi="Times"/>
              </w:rPr>
              <w:t>Es</w:t>
            </w:r>
            <w:r>
              <w:rPr>
                <w:rFonts w:ascii="Times" w:hAnsi="Times"/>
              </w:rPr>
              <w:t xml:space="preserve"> aquel intervalo en el que no se incluyen los extremos a y b en la solución de la inecuación</w:t>
            </w:r>
          </w:p>
        </w:tc>
      </w:tr>
      <w:tr w:rsidR="00604766" w14:paraId="5157CF35" w14:textId="77777777" w:rsidTr="00B77657">
        <w:tc>
          <w:tcPr>
            <w:tcW w:w="0" w:type="auto"/>
            <w:vAlign w:val="center"/>
          </w:tcPr>
          <w:p w14:paraId="326F7D80" w14:textId="77777777" w:rsidR="00604766" w:rsidRDefault="00604766" w:rsidP="00604766">
            <w:pPr>
              <w:tabs>
                <w:tab w:val="right" w:pos="8498"/>
              </w:tabs>
              <w:rPr>
                <w:rFonts w:ascii="Times" w:hAnsi="Times"/>
              </w:rPr>
            </w:pPr>
            <w:proofErr w:type="spellStart"/>
            <w:r w:rsidRPr="00604766">
              <w:rPr>
                <w:rFonts w:ascii="Times" w:hAnsi="Times"/>
              </w:rPr>
              <w:t>Semi</w:t>
            </w:r>
            <w:proofErr w:type="spellEnd"/>
            <w:r>
              <w:rPr>
                <w:rFonts w:ascii="Times" w:hAnsi="Times"/>
              </w:rPr>
              <w:t xml:space="preserve"> </w:t>
            </w:r>
            <w:r w:rsidRPr="00604766">
              <w:rPr>
                <w:rFonts w:ascii="Times" w:hAnsi="Times"/>
              </w:rPr>
              <w:t>abierto</w:t>
            </w:r>
            <w:r>
              <w:rPr>
                <w:rFonts w:ascii="Times" w:hAnsi="Times"/>
              </w:rPr>
              <w:t xml:space="preserve"> a derecha</w:t>
            </w:r>
          </w:p>
          <w:p w14:paraId="7A2E6546" w14:textId="77777777" w:rsidR="00604766" w:rsidRPr="00604766" w:rsidRDefault="00604766" w:rsidP="00604766">
            <w:pPr>
              <w:tabs>
                <w:tab w:val="right" w:pos="8498"/>
              </w:tabs>
              <w:rPr>
                <w:rFonts w:ascii="Times" w:hAnsi="Times"/>
              </w:rPr>
            </w:pPr>
            <w:proofErr w:type="spellStart"/>
            <w:r>
              <w:rPr>
                <w:rFonts w:ascii="Times" w:hAnsi="Times"/>
              </w:rPr>
              <w:t>Semi</w:t>
            </w:r>
            <w:proofErr w:type="spellEnd"/>
            <w:r>
              <w:rPr>
                <w:rFonts w:ascii="Times" w:hAnsi="Times"/>
              </w:rPr>
              <w:t xml:space="preserve"> cerrado a izquierda</w:t>
            </w:r>
          </w:p>
        </w:tc>
        <w:tc>
          <w:tcPr>
            <w:tcW w:w="0" w:type="auto"/>
            <w:vAlign w:val="center"/>
          </w:tcPr>
          <w:p w14:paraId="60F01D19" w14:textId="77777777" w:rsidR="00604766" w:rsidRPr="00604766" w:rsidRDefault="00B77657" w:rsidP="00B77657">
            <w:pPr>
              <w:tabs>
                <w:tab w:val="right" w:pos="8498"/>
              </w:tabs>
              <w:rPr>
                <w:rFonts w:ascii="Times" w:hAnsi="Times"/>
              </w:rPr>
            </w:pPr>
            <m:oMathPara>
              <m:oMath>
                <m:r>
                  <w:rPr>
                    <w:rFonts w:ascii="Cambria Math" w:hAnsi="Cambria Math" w:cs="Times"/>
                  </w:rPr>
                  <m:t>[a,b)</m:t>
                </m:r>
              </m:oMath>
            </m:oMathPara>
          </w:p>
        </w:tc>
        <w:tc>
          <w:tcPr>
            <w:tcW w:w="0" w:type="auto"/>
            <w:vAlign w:val="center"/>
          </w:tcPr>
          <w:p w14:paraId="76992CDC" w14:textId="77777777" w:rsidR="00604766" w:rsidRPr="00604766" w:rsidRDefault="00B77657" w:rsidP="008E5621">
            <w:pPr>
              <w:tabs>
                <w:tab w:val="right" w:pos="8498"/>
              </w:tabs>
              <w:rPr>
                <w:rFonts w:ascii="Times" w:hAnsi="Times"/>
              </w:rPr>
            </w:pPr>
            <w:r w:rsidRPr="00B77657">
              <w:rPr>
                <w:rFonts w:ascii="Times" w:hAnsi="Times"/>
                <w:noProof/>
                <w:lang w:val="es-CO" w:eastAsia="es-CO"/>
              </w:rPr>
              <w:drawing>
                <wp:inline distT="0" distB="0" distL="0" distR="0" wp14:anchorId="3DECC280" wp14:editId="3EEE893C">
                  <wp:extent cx="1593850" cy="393700"/>
                  <wp:effectExtent l="0" t="0" r="6350" b="0"/>
                  <wp:docPr id="6" name="Imagen 6" descr="C:\Users\MIGUEL MUÑOZ\AppData\Local\Temp\geogeb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IGUEL MUÑOZ\AppData\Local\Temp\geogebra.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593850" cy="393700"/>
                          </a:xfrm>
                          <a:prstGeom prst="rect">
                            <a:avLst/>
                          </a:prstGeom>
                          <a:noFill/>
                          <a:ln>
                            <a:noFill/>
                          </a:ln>
                        </pic:spPr>
                      </pic:pic>
                    </a:graphicData>
                  </a:graphic>
                </wp:inline>
              </w:drawing>
            </w:r>
          </w:p>
        </w:tc>
        <w:tc>
          <w:tcPr>
            <w:tcW w:w="0" w:type="auto"/>
            <w:vAlign w:val="center"/>
          </w:tcPr>
          <w:p w14:paraId="6D5AD986" w14:textId="77777777" w:rsidR="00604766" w:rsidRPr="00604766" w:rsidRDefault="00604766" w:rsidP="00B77657">
            <w:pPr>
              <w:tabs>
                <w:tab w:val="right" w:pos="8498"/>
              </w:tabs>
              <w:rPr>
                <w:rFonts w:ascii="Times" w:hAnsi="Times"/>
              </w:rPr>
            </w:pPr>
            <w:r w:rsidRPr="00604766">
              <w:rPr>
                <w:rFonts w:ascii="Times" w:hAnsi="Times"/>
              </w:rPr>
              <w:t>Es</w:t>
            </w:r>
            <w:r>
              <w:rPr>
                <w:rFonts w:ascii="Times" w:hAnsi="Times"/>
              </w:rPr>
              <w:t xml:space="preserve"> aquel intervalo en el que se incluye el extremo </w:t>
            </w:r>
            <w:r w:rsidR="00B77657">
              <w:rPr>
                <w:rFonts w:ascii="Times" w:hAnsi="Times"/>
              </w:rPr>
              <w:t>a</w:t>
            </w:r>
            <w:r>
              <w:rPr>
                <w:rFonts w:ascii="Times" w:hAnsi="Times"/>
              </w:rPr>
              <w:t xml:space="preserve">, pero se excluye el extremo </w:t>
            </w:r>
            <w:r w:rsidR="00B77657">
              <w:rPr>
                <w:rFonts w:ascii="Times" w:hAnsi="Times"/>
              </w:rPr>
              <w:t>b</w:t>
            </w:r>
            <w:r>
              <w:rPr>
                <w:rFonts w:ascii="Times" w:hAnsi="Times"/>
              </w:rPr>
              <w:t xml:space="preserve"> en la solución de la inecuación</w:t>
            </w:r>
          </w:p>
        </w:tc>
      </w:tr>
      <w:tr w:rsidR="00604766" w14:paraId="45658B3C" w14:textId="77777777" w:rsidTr="00B77657">
        <w:tc>
          <w:tcPr>
            <w:tcW w:w="0" w:type="auto"/>
            <w:vAlign w:val="center"/>
          </w:tcPr>
          <w:p w14:paraId="30B502E4" w14:textId="77777777" w:rsidR="00604766" w:rsidRDefault="00604766" w:rsidP="008E5621">
            <w:pPr>
              <w:tabs>
                <w:tab w:val="right" w:pos="8498"/>
              </w:tabs>
              <w:rPr>
                <w:rFonts w:ascii="Times" w:hAnsi="Times"/>
              </w:rPr>
            </w:pPr>
            <w:proofErr w:type="spellStart"/>
            <w:r w:rsidRPr="00604766">
              <w:rPr>
                <w:rFonts w:ascii="Times" w:hAnsi="Times"/>
              </w:rPr>
              <w:t>Semi</w:t>
            </w:r>
            <w:proofErr w:type="spellEnd"/>
            <w:r w:rsidRPr="00604766">
              <w:rPr>
                <w:rFonts w:ascii="Times" w:hAnsi="Times"/>
              </w:rPr>
              <w:t xml:space="preserve"> cerrado a </w:t>
            </w:r>
            <w:r w:rsidR="00AA1BDC">
              <w:rPr>
                <w:rFonts w:ascii="Times" w:hAnsi="Times"/>
              </w:rPr>
              <w:t>derecha</w:t>
            </w:r>
          </w:p>
          <w:p w14:paraId="2B3CA81E" w14:textId="77777777" w:rsidR="00604766" w:rsidRPr="00604766" w:rsidRDefault="00604766" w:rsidP="00AA1BDC">
            <w:pPr>
              <w:tabs>
                <w:tab w:val="right" w:pos="8498"/>
              </w:tabs>
              <w:rPr>
                <w:rFonts w:ascii="Times" w:hAnsi="Times"/>
              </w:rPr>
            </w:pPr>
            <w:proofErr w:type="spellStart"/>
            <w:r>
              <w:rPr>
                <w:rFonts w:ascii="Times" w:hAnsi="Times"/>
              </w:rPr>
              <w:t>Semi</w:t>
            </w:r>
            <w:proofErr w:type="spellEnd"/>
            <w:r>
              <w:rPr>
                <w:rFonts w:ascii="Times" w:hAnsi="Times"/>
              </w:rPr>
              <w:t xml:space="preserve"> abierto a </w:t>
            </w:r>
            <w:r w:rsidR="00AA1BDC">
              <w:rPr>
                <w:rFonts w:ascii="Times" w:hAnsi="Times"/>
              </w:rPr>
              <w:t>izquierda</w:t>
            </w:r>
          </w:p>
        </w:tc>
        <w:tc>
          <w:tcPr>
            <w:tcW w:w="0" w:type="auto"/>
            <w:vAlign w:val="center"/>
          </w:tcPr>
          <w:p w14:paraId="510A3EB8" w14:textId="77777777" w:rsidR="00604766" w:rsidRDefault="00B77657" w:rsidP="008E5621">
            <w:pPr>
              <w:tabs>
                <w:tab w:val="right" w:pos="8498"/>
              </w:tabs>
              <w:rPr>
                <w:rFonts w:ascii="Times" w:hAnsi="Times"/>
                <w:b/>
              </w:rPr>
            </w:pPr>
            <m:oMathPara>
              <m:oMath>
                <m:r>
                  <w:rPr>
                    <w:rFonts w:ascii="Cambria Math" w:hAnsi="Cambria Math"/>
                  </w:rPr>
                  <m:t>(a,b]</m:t>
                </m:r>
              </m:oMath>
            </m:oMathPara>
          </w:p>
        </w:tc>
        <w:tc>
          <w:tcPr>
            <w:tcW w:w="0" w:type="auto"/>
            <w:vAlign w:val="center"/>
          </w:tcPr>
          <w:p w14:paraId="1114FF0D" w14:textId="77777777" w:rsidR="00604766" w:rsidRDefault="00B77657" w:rsidP="008E5621">
            <w:pPr>
              <w:tabs>
                <w:tab w:val="right" w:pos="8498"/>
              </w:tabs>
              <w:rPr>
                <w:rFonts w:ascii="Times" w:hAnsi="Times"/>
                <w:b/>
              </w:rPr>
            </w:pPr>
            <w:r w:rsidRPr="00B77657">
              <w:rPr>
                <w:rFonts w:ascii="Times" w:hAnsi="Times"/>
                <w:b/>
                <w:noProof/>
                <w:lang w:val="es-CO" w:eastAsia="es-CO"/>
              </w:rPr>
              <w:drawing>
                <wp:inline distT="0" distB="0" distL="0" distR="0" wp14:anchorId="60138961" wp14:editId="688A2C1F">
                  <wp:extent cx="1581150" cy="463550"/>
                  <wp:effectExtent l="0" t="0" r="0" b="0"/>
                  <wp:docPr id="7" name="Imagen 7" descr="C:\Users\MIGUEL MUÑOZ\AppData\Local\Temp\geogeb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IGUEL MUÑOZ\AppData\Local\Temp\geogebra.pn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581150" cy="463550"/>
                          </a:xfrm>
                          <a:prstGeom prst="rect">
                            <a:avLst/>
                          </a:prstGeom>
                          <a:noFill/>
                          <a:ln>
                            <a:noFill/>
                          </a:ln>
                        </pic:spPr>
                      </pic:pic>
                    </a:graphicData>
                  </a:graphic>
                </wp:inline>
              </w:drawing>
            </w:r>
          </w:p>
        </w:tc>
        <w:tc>
          <w:tcPr>
            <w:tcW w:w="0" w:type="auto"/>
            <w:vAlign w:val="center"/>
          </w:tcPr>
          <w:p w14:paraId="6D893FE8" w14:textId="77777777" w:rsidR="00604766" w:rsidRDefault="00604766" w:rsidP="00B77657">
            <w:pPr>
              <w:tabs>
                <w:tab w:val="right" w:pos="8498"/>
              </w:tabs>
              <w:rPr>
                <w:rFonts w:ascii="Times" w:hAnsi="Times"/>
                <w:b/>
              </w:rPr>
            </w:pPr>
            <w:r w:rsidRPr="00604766">
              <w:rPr>
                <w:rFonts w:ascii="Times" w:hAnsi="Times"/>
              </w:rPr>
              <w:t>Es</w:t>
            </w:r>
            <w:r>
              <w:rPr>
                <w:rFonts w:ascii="Times" w:hAnsi="Times"/>
              </w:rPr>
              <w:t xml:space="preserve"> aquel intervalo en el que se incluye el extremo </w:t>
            </w:r>
            <w:r w:rsidR="00B77657">
              <w:rPr>
                <w:rFonts w:ascii="Times" w:hAnsi="Times"/>
              </w:rPr>
              <w:t>b</w:t>
            </w:r>
            <w:r>
              <w:rPr>
                <w:rFonts w:ascii="Times" w:hAnsi="Times"/>
              </w:rPr>
              <w:t xml:space="preserve">, pero se excluye el extremo </w:t>
            </w:r>
            <w:r w:rsidR="00B77657">
              <w:rPr>
                <w:rFonts w:ascii="Times" w:hAnsi="Times"/>
              </w:rPr>
              <w:t>a</w:t>
            </w:r>
            <w:r>
              <w:rPr>
                <w:rFonts w:ascii="Times" w:hAnsi="Times"/>
              </w:rPr>
              <w:t xml:space="preserve"> en la solución de la inecuación</w:t>
            </w:r>
            <w:commentRangeEnd w:id="1990"/>
            <w:r w:rsidR="000E1D76">
              <w:rPr>
                <w:rStyle w:val="Refdecomentario"/>
              </w:rPr>
              <w:commentReference w:id="1990"/>
            </w:r>
          </w:p>
        </w:tc>
      </w:tr>
    </w:tbl>
    <w:p w14:paraId="639B629F" w14:textId="77777777" w:rsidR="00604766" w:rsidRDefault="00604766" w:rsidP="008E5621">
      <w:pPr>
        <w:tabs>
          <w:tab w:val="right" w:pos="8498"/>
        </w:tabs>
        <w:spacing w:after="0"/>
        <w:rPr>
          <w:rFonts w:ascii="Times" w:hAnsi="Times"/>
          <w:b/>
        </w:rPr>
      </w:pPr>
    </w:p>
    <w:p w14:paraId="5B236831" w14:textId="465A3DA6" w:rsidR="00C051CA" w:rsidRPr="00C051CA" w:rsidDel="000E1D76" w:rsidRDefault="00C051CA" w:rsidP="008E5621">
      <w:pPr>
        <w:tabs>
          <w:tab w:val="right" w:pos="8498"/>
        </w:tabs>
        <w:spacing w:after="0"/>
        <w:rPr>
          <w:del w:id="1991" w:author="Edgar Josué Malagón Montaña" w:date="2015-11-21T07:30:00Z"/>
          <w:rFonts w:ascii="Times" w:hAnsi="Times"/>
        </w:rPr>
      </w:pPr>
      <w:del w:id="1992" w:author="Edgar Josué Malagón Montaña" w:date="2015-11-21T07:30:00Z">
        <w:r w:rsidRPr="00C051CA" w:rsidDel="000E1D76">
          <w:rPr>
            <w:rFonts w:ascii="Times" w:hAnsi="Times"/>
          </w:rPr>
          <w:delText>Ejemplo</w:delText>
        </w:r>
        <w:r w:rsidR="004A24A2" w:rsidDel="000E1D76">
          <w:rPr>
            <w:rFonts w:ascii="Times" w:hAnsi="Times"/>
          </w:rPr>
          <w:delText>s</w:delText>
        </w:r>
        <w:r w:rsidRPr="00C051CA" w:rsidDel="000E1D76">
          <w:rPr>
            <w:rFonts w:ascii="Times" w:hAnsi="Times"/>
          </w:rPr>
          <w:delText xml:space="preserve">: </w:delText>
        </w:r>
      </w:del>
    </w:p>
    <w:p w14:paraId="7861185B" w14:textId="77777777" w:rsidR="00C051CA" w:rsidRDefault="00C051CA" w:rsidP="008E5621">
      <w:pPr>
        <w:tabs>
          <w:tab w:val="right" w:pos="8498"/>
        </w:tabs>
        <w:spacing w:after="0"/>
        <w:rPr>
          <w:rFonts w:ascii="Times" w:hAnsi="Times"/>
          <w:b/>
        </w:rPr>
      </w:pPr>
    </w:p>
    <w:p w14:paraId="3FF0653A" w14:textId="26FD28D7" w:rsidR="00C051CA" w:rsidRPr="009555C7" w:rsidRDefault="0077479C" w:rsidP="009555C7">
      <w:pPr>
        <w:pStyle w:val="Prrafodelista"/>
        <w:numPr>
          <w:ilvl w:val="0"/>
          <w:numId w:val="15"/>
        </w:numPr>
        <w:tabs>
          <w:tab w:val="right" w:pos="8498"/>
        </w:tabs>
        <w:spacing w:after="0"/>
        <w:rPr>
          <w:rFonts w:ascii="Times" w:hAnsi="Times"/>
          <w:rPrChange w:id="1993" w:author="Edgar Josué Malagón Montaña" w:date="2015-11-21T07:45:00Z">
            <w:rPr/>
          </w:rPrChange>
        </w:rPr>
        <w:pPrChange w:id="1994" w:author="Edgar Josué Malagón Montaña" w:date="2015-11-21T07:45:00Z">
          <w:pPr>
            <w:tabs>
              <w:tab w:val="right" w:pos="8498"/>
            </w:tabs>
            <w:spacing w:after="0"/>
          </w:pPr>
        </w:pPrChange>
      </w:pPr>
      <w:r w:rsidRPr="009555C7">
        <w:rPr>
          <w:rFonts w:ascii="Times" w:hAnsi="Times"/>
          <w:rPrChange w:id="1995" w:author="Edgar Josué Malagón Montaña" w:date="2015-11-21T07:45:00Z">
            <w:rPr/>
          </w:rPrChange>
        </w:rPr>
        <w:t>Representar mediante un intervalo el conjunto de todos los números mayores o iguales a 3 y menores que 7</w:t>
      </w:r>
      <w:ins w:id="1996" w:author="Edgar Josué Malagón Montaña" w:date="2015-11-21T07:45:00Z">
        <w:r w:rsidR="009555C7">
          <w:rPr>
            <w:rFonts w:ascii="Times" w:hAnsi="Times"/>
          </w:rPr>
          <w:t>.</w:t>
        </w:r>
      </w:ins>
    </w:p>
    <w:p w14:paraId="046839D1" w14:textId="77777777" w:rsidR="0077479C" w:rsidRDefault="0077479C" w:rsidP="008E5621">
      <w:pPr>
        <w:tabs>
          <w:tab w:val="right" w:pos="8498"/>
        </w:tabs>
        <w:spacing w:after="0"/>
        <w:rPr>
          <w:rFonts w:ascii="Times" w:hAnsi="Times"/>
        </w:rPr>
      </w:pPr>
    </w:p>
    <w:tbl>
      <w:tblPr>
        <w:tblStyle w:val="Tablaconcuadrcula"/>
        <w:tblW w:w="0" w:type="auto"/>
        <w:tblLook w:val="04A0" w:firstRow="1" w:lastRow="0" w:firstColumn="1" w:lastColumn="0" w:noHBand="0" w:noVBand="1"/>
      </w:tblPr>
      <w:tblGrid>
        <w:gridCol w:w="2919"/>
        <w:gridCol w:w="2923"/>
        <w:gridCol w:w="2986"/>
      </w:tblGrid>
      <w:tr w:rsidR="008B65BA" w14:paraId="39906897" w14:textId="77777777" w:rsidTr="004A24A2">
        <w:tc>
          <w:tcPr>
            <w:tcW w:w="2992" w:type="dxa"/>
            <w:vAlign w:val="center"/>
          </w:tcPr>
          <w:p w14:paraId="2D7EAEF0" w14:textId="77777777" w:rsidR="008B65BA" w:rsidRDefault="008B65BA" w:rsidP="004A24A2">
            <w:pPr>
              <w:tabs>
                <w:tab w:val="right" w:pos="8498"/>
              </w:tabs>
              <w:jc w:val="center"/>
              <w:rPr>
                <w:rFonts w:ascii="Times" w:hAnsi="Times"/>
              </w:rPr>
            </w:pPr>
            <w:r>
              <w:rPr>
                <w:rFonts w:ascii="Times" w:hAnsi="Times"/>
              </w:rPr>
              <w:t>Inecuación</w:t>
            </w:r>
          </w:p>
        </w:tc>
        <w:tc>
          <w:tcPr>
            <w:tcW w:w="2993" w:type="dxa"/>
            <w:vAlign w:val="center"/>
          </w:tcPr>
          <w:p w14:paraId="700A06E0" w14:textId="77777777" w:rsidR="008B65BA" w:rsidRDefault="008B65BA" w:rsidP="004A24A2">
            <w:pPr>
              <w:tabs>
                <w:tab w:val="right" w:pos="8498"/>
              </w:tabs>
              <w:jc w:val="center"/>
              <w:rPr>
                <w:rFonts w:ascii="Times" w:hAnsi="Times"/>
              </w:rPr>
            </w:pPr>
            <w:r>
              <w:rPr>
                <w:rFonts w:ascii="Times" w:hAnsi="Times"/>
              </w:rPr>
              <w:t>Intervalo</w:t>
            </w:r>
          </w:p>
        </w:tc>
        <w:tc>
          <w:tcPr>
            <w:tcW w:w="2993" w:type="dxa"/>
            <w:vAlign w:val="center"/>
          </w:tcPr>
          <w:p w14:paraId="4BB6A979" w14:textId="77777777" w:rsidR="008B65BA" w:rsidRDefault="008B65BA" w:rsidP="004A24A2">
            <w:pPr>
              <w:tabs>
                <w:tab w:val="right" w:pos="8498"/>
              </w:tabs>
              <w:jc w:val="center"/>
              <w:rPr>
                <w:rFonts w:ascii="Times" w:hAnsi="Times"/>
              </w:rPr>
            </w:pPr>
            <w:r>
              <w:rPr>
                <w:rFonts w:ascii="Times" w:hAnsi="Times"/>
              </w:rPr>
              <w:t>Grafica</w:t>
            </w:r>
          </w:p>
        </w:tc>
      </w:tr>
      <w:tr w:rsidR="008B65BA" w14:paraId="06FFC77F" w14:textId="77777777" w:rsidTr="004A24A2">
        <w:tc>
          <w:tcPr>
            <w:tcW w:w="2992" w:type="dxa"/>
            <w:vAlign w:val="center"/>
          </w:tcPr>
          <w:p w14:paraId="74093654" w14:textId="77777777" w:rsidR="008B65BA" w:rsidRPr="004A24A2" w:rsidRDefault="008B65BA" w:rsidP="004A24A2">
            <w:pPr>
              <w:tabs>
                <w:tab w:val="right" w:pos="8498"/>
              </w:tabs>
              <w:jc w:val="center"/>
              <w:rPr>
                <w:rFonts w:ascii="Times" w:hAnsi="Times"/>
                <w:i/>
              </w:rPr>
            </w:pPr>
            <w:commentRangeStart w:id="1997"/>
            <w:r w:rsidRPr="004A24A2">
              <w:rPr>
                <w:rFonts w:ascii="Times" w:hAnsi="Times"/>
                <w:i/>
              </w:rPr>
              <w:t xml:space="preserve">3 </w:t>
            </w:r>
            <w:r w:rsidRPr="004A24A2">
              <w:rPr>
                <w:rFonts w:ascii="Times" w:hAnsi="Times" w:cs="Times"/>
                <w:i/>
              </w:rPr>
              <w:t xml:space="preserve">≤ x </w:t>
            </w:r>
            <w:r w:rsidR="004A24A2" w:rsidRPr="004A24A2">
              <w:rPr>
                <w:rFonts w:ascii="Times" w:hAnsi="Times" w:cs="Times"/>
                <w:i/>
              </w:rPr>
              <w:t>&lt; 7</w:t>
            </w:r>
            <w:commentRangeEnd w:id="1997"/>
            <w:r w:rsidR="009555C7">
              <w:rPr>
                <w:rStyle w:val="Refdecomentario"/>
              </w:rPr>
              <w:commentReference w:id="1997"/>
            </w:r>
          </w:p>
        </w:tc>
        <w:tc>
          <w:tcPr>
            <w:tcW w:w="2993" w:type="dxa"/>
            <w:vAlign w:val="center"/>
          </w:tcPr>
          <w:p w14:paraId="20762DAD" w14:textId="77777777" w:rsidR="008B65BA" w:rsidRPr="004A24A2" w:rsidRDefault="004A24A2" w:rsidP="004A24A2">
            <w:pPr>
              <w:tabs>
                <w:tab w:val="right" w:pos="8498"/>
              </w:tabs>
              <w:jc w:val="center"/>
              <w:rPr>
                <w:rFonts w:ascii="Times" w:hAnsi="Times"/>
              </w:rPr>
            </w:pPr>
            <w:commentRangeStart w:id="1998"/>
            <w:r w:rsidRPr="004A24A2">
              <w:rPr>
                <w:rFonts w:ascii="Times" w:eastAsiaTheme="minorEastAsia" w:hAnsi="Times"/>
              </w:rPr>
              <w:t>[3,7)</w:t>
            </w:r>
            <w:commentRangeEnd w:id="1998"/>
            <w:r w:rsidR="009555C7">
              <w:rPr>
                <w:rStyle w:val="Refdecomentario"/>
              </w:rPr>
              <w:commentReference w:id="1998"/>
            </w:r>
          </w:p>
        </w:tc>
        <w:tc>
          <w:tcPr>
            <w:tcW w:w="2993" w:type="dxa"/>
            <w:vAlign w:val="center"/>
          </w:tcPr>
          <w:p w14:paraId="70C314BF" w14:textId="77777777" w:rsidR="008B65BA" w:rsidRDefault="008B65BA" w:rsidP="008E5621">
            <w:pPr>
              <w:tabs>
                <w:tab w:val="right" w:pos="8498"/>
              </w:tabs>
              <w:rPr>
                <w:rFonts w:ascii="Times" w:hAnsi="Times"/>
              </w:rPr>
            </w:pPr>
            <w:commentRangeStart w:id="1999"/>
            <w:r w:rsidRPr="008B65BA">
              <w:rPr>
                <w:rFonts w:ascii="Times" w:hAnsi="Times"/>
                <w:noProof/>
                <w:lang w:val="es-CO" w:eastAsia="es-CO"/>
              </w:rPr>
              <w:drawing>
                <wp:inline distT="0" distB="0" distL="0" distR="0" wp14:anchorId="17CB91F5" wp14:editId="77AB1EAB">
                  <wp:extent cx="1658620" cy="339725"/>
                  <wp:effectExtent l="0" t="0" r="0" b="0"/>
                  <wp:docPr id="3" name="Imagen 3" descr="C:\Users\MIGUEL MUÑOZ\AppData\Local\Temp\geogeb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IGUEL MUÑOZ\AppData\Local\Temp\geogebra.pn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658620" cy="339725"/>
                          </a:xfrm>
                          <a:prstGeom prst="rect">
                            <a:avLst/>
                          </a:prstGeom>
                          <a:noFill/>
                          <a:ln>
                            <a:noFill/>
                          </a:ln>
                        </pic:spPr>
                      </pic:pic>
                    </a:graphicData>
                  </a:graphic>
                </wp:inline>
              </w:drawing>
            </w:r>
            <w:commentRangeEnd w:id="1999"/>
            <w:r w:rsidR="009555C7">
              <w:rPr>
                <w:rStyle w:val="Refdecomentario"/>
              </w:rPr>
              <w:commentReference w:id="1999"/>
            </w:r>
          </w:p>
        </w:tc>
      </w:tr>
    </w:tbl>
    <w:p w14:paraId="1D94FA07" w14:textId="77777777" w:rsidR="0077479C" w:rsidRDefault="0077479C" w:rsidP="008E5621">
      <w:pPr>
        <w:tabs>
          <w:tab w:val="right" w:pos="8498"/>
        </w:tabs>
        <w:spacing w:after="0"/>
        <w:rPr>
          <w:rFonts w:ascii="Times" w:hAnsi="Times"/>
        </w:rPr>
      </w:pPr>
    </w:p>
    <w:p w14:paraId="77489C6E" w14:textId="323237BC" w:rsidR="008B65BA" w:rsidRPr="009555C7" w:rsidRDefault="008B65BA" w:rsidP="009555C7">
      <w:pPr>
        <w:pStyle w:val="Prrafodelista"/>
        <w:numPr>
          <w:ilvl w:val="0"/>
          <w:numId w:val="15"/>
        </w:numPr>
        <w:tabs>
          <w:tab w:val="right" w:pos="8498"/>
        </w:tabs>
        <w:spacing w:after="0"/>
        <w:rPr>
          <w:rFonts w:ascii="Times" w:hAnsi="Times"/>
          <w:rPrChange w:id="2000" w:author="Edgar Josué Malagón Montaña" w:date="2015-11-21T07:47:00Z">
            <w:rPr/>
          </w:rPrChange>
        </w:rPr>
        <w:pPrChange w:id="2001" w:author="Edgar Josué Malagón Montaña" w:date="2015-11-21T07:47:00Z">
          <w:pPr>
            <w:tabs>
              <w:tab w:val="right" w:pos="8498"/>
            </w:tabs>
            <w:spacing w:after="0"/>
          </w:pPr>
        </w:pPrChange>
      </w:pPr>
      <w:r w:rsidRPr="009555C7">
        <w:rPr>
          <w:rFonts w:ascii="Times" w:hAnsi="Times"/>
          <w:rPrChange w:id="2002" w:author="Edgar Josué Malagón Montaña" w:date="2015-11-21T07:47:00Z">
            <w:rPr/>
          </w:rPrChange>
        </w:rPr>
        <w:t xml:space="preserve">Para la conservación de un alimento la etiqueta del mismo dice que se debe mantener en una temperatura mayor a los 3 grados </w:t>
      </w:r>
      <w:del w:id="2003" w:author="Edgar Josué Malagón Montaña" w:date="2015-11-21T07:49:00Z">
        <w:r w:rsidRPr="009555C7" w:rsidDel="009555C7">
          <w:rPr>
            <w:rFonts w:ascii="Times" w:hAnsi="Times"/>
            <w:rPrChange w:id="2004" w:author="Edgar Josué Malagón Montaña" w:date="2015-11-21T07:47:00Z">
              <w:rPr/>
            </w:rPrChange>
          </w:rPr>
          <w:delText xml:space="preserve"> </w:delText>
        </w:r>
      </w:del>
      <w:r w:rsidRPr="009555C7">
        <w:rPr>
          <w:rFonts w:ascii="Times" w:hAnsi="Times"/>
          <w:rPrChange w:id="2005" w:author="Edgar Josué Malagón Montaña" w:date="2015-11-21T07:47:00Z">
            <w:rPr/>
          </w:rPrChange>
        </w:rPr>
        <w:t>centígrados bajo cero y menor a los 4 grados centígrados</w:t>
      </w:r>
      <w:ins w:id="2006" w:author="Edgar Josué Malagón Montaña" w:date="2015-11-21T07:49:00Z">
        <w:r w:rsidR="009555C7">
          <w:rPr>
            <w:rFonts w:ascii="Times" w:hAnsi="Times"/>
          </w:rPr>
          <w:t>.</w:t>
        </w:r>
      </w:ins>
    </w:p>
    <w:p w14:paraId="37A62983" w14:textId="77777777" w:rsidR="008B65BA" w:rsidRDefault="008B65BA" w:rsidP="008E5621">
      <w:pPr>
        <w:tabs>
          <w:tab w:val="right" w:pos="8498"/>
        </w:tabs>
        <w:spacing w:after="0"/>
        <w:rPr>
          <w:rFonts w:ascii="Times" w:hAnsi="Times"/>
        </w:rPr>
      </w:pPr>
    </w:p>
    <w:tbl>
      <w:tblPr>
        <w:tblStyle w:val="Tablaconcuadrcula"/>
        <w:tblW w:w="0" w:type="auto"/>
        <w:tblLook w:val="04A0" w:firstRow="1" w:lastRow="0" w:firstColumn="1" w:lastColumn="0" w:noHBand="0" w:noVBand="1"/>
      </w:tblPr>
      <w:tblGrid>
        <w:gridCol w:w="2189"/>
        <w:gridCol w:w="2103"/>
        <w:gridCol w:w="4536"/>
      </w:tblGrid>
      <w:tr w:rsidR="008B65BA" w14:paraId="6DFF73D4" w14:textId="77777777" w:rsidTr="00505E95">
        <w:tc>
          <w:tcPr>
            <w:tcW w:w="2992" w:type="dxa"/>
          </w:tcPr>
          <w:p w14:paraId="7C9362AC" w14:textId="77777777" w:rsidR="008B65BA" w:rsidRDefault="008B65BA" w:rsidP="004A24A2">
            <w:pPr>
              <w:tabs>
                <w:tab w:val="right" w:pos="8498"/>
              </w:tabs>
              <w:jc w:val="center"/>
              <w:rPr>
                <w:rFonts w:ascii="Times" w:hAnsi="Times"/>
              </w:rPr>
            </w:pPr>
            <w:r>
              <w:rPr>
                <w:rFonts w:ascii="Times" w:hAnsi="Times"/>
              </w:rPr>
              <w:t>Inecuación</w:t>
            </w:r>
          </w:p>
        </w:tc>
        <w:tc>
          <w:tcPr>
            <w:tcW w:w="2993" w:type="dxa"/>
          </w:tcPr>
          <w:p w14:paraId="3D3D69C1" w14:textId="77777777" w:rsidR="008B65BA" w:rsidRDefault="008B65BA" w:rsidP="004A24A2">
            <w:pPr>
              <w:tabs>
                <w:tab w:val="right" w:pos="8498"/>
              </w:tabs>
              <w:jc w:val="center"/>
              <w:rPr>
                <w:rFonts w:ascii="Times" w:hAnsi="Times"/>
              </w:rPr>
            </w:pPr>
            <w:r>
              <w:rPr>
                <w:rFonts w:ascii="Times" w:hAnsi="Times"/>
              </w:rPr>
              <w:t>Intervalo</w:t>
            </w:r>
          </w:p>
        </w:tc>
        <w:tc>
          <w:tcPr>
            <w:tcW w:w="2993" w:type="dxa"/>
          </w:tcPr>
          <w:p w14:paraId="780EE1F5" w14:textId="77777777" w:rsidR="008B65BA" w:rsidRDefault="008B65BA" w:rsidP="004A24A2">
            <w:pPr>
              <w:tabs>
                <w:tab w:val="right" w:pos="8498"/>
              </w:tabs>
              <w:jc w:val="center"/>
              <w:rPr>
                <w:rFonts w:ascii="Times" w:hAnsi="Times"/>
              </w:rPr>
            </w:pPr>
            <w:r>
              <w:rPr>
                <w:rFonts w:ascii="Times" w:hAnsi="Times"/>
              </w:rPr>
              <w:t>Grafica</w:t>
            </w:r>
          </w:p>
        </w:tc>
      </w:tr>
      <w:tr w:rsidR="008B65BA" w14:paraId="2281364B" w14:textId="77777777" w:rsidTr="004A24A2">
        <w:tc>
          <w:tcPr>
            <w:tcW w:w="2992" w:type="dxa"/>
            <w:vAlign w:val="center"/>
          </w:tcPr>
          <w:p w14:paraId="7C0B87B8" w14:textId="77777777" w:rsidR="008B65BA" w:rsidRDefault="004A24A2" w:rsidP="004A24A2">
            <w:pPr>
              <w:tabs>
                <w:tab w:val="right" w:pos="8498"/>
              </w:tabs>
              <w:jc w:val="center"/>
              <w:rPr>
                <w:rFonts w:ascii="Times" w:hAnsi="Times"/>
              </w:rPr>
            </w:pPr>
            <w:commentRangeStart w:id="2007"/>
            <w:r>
              <w:rPr>
                <w:rFonts w:ascii="Times" w:hAnsi="Times"/>
              </w:rPr>
              <w:t>-</w:t>
            </w:r>
            <w:commentRangeEnd w:id="2007"/>
            <w:r w:rsidR="009555C7">
              <w:rPr>
                <w:rStyle w:val="Refdecomentario"/>
              </w:rPr>
              <w:commentReference w:id="2007"/>
            </w:r>
            <w:r>
              <w:rPr>
                <w:rFonts w:ascii="Times" w:hAnsi="Times"/>
              </w:rPr>
              <w:t xml:space="preserve">3 &lt; </w:t>
            </w:r>
            <w:r w:rsidRPr="009555C7">
              <w:rPr>
                <w:rFonts w:ascii="Times" w:hAnsi="Times"/>
                <w:i/>
                <w:rPrChange w:id="2008" w:author="Edgar Josué Malagón Montaña" w:date="2015-11-21T07:49:00Z">
                  <w:rPr>
                    <w:rFonts w:ascii="Times" w:hAnsi="Times"/>
                  </w:rPr>
                </w:rPrChange>
              </w:rPr>
              <w:t>x</w:t>
            </w:r>
            <w:r>
              <w:rPr>
                <w:rFonts w:ascii="Times" w:hAnsi="Times"/>
              </w:rPr>
              <w:t xml:space="preserve"> &lt;4</w:t>
            </w:r>
          </w:p>
        </w:tc>
        <w:tc>
          <w:tcPr>
            <w:tcW w:w="2993" w:type="dxa"/>
            <w:vAlign w:val="center"/>
          </w:tcPr>
          <w:p w14:paraId="616299D9" w14:textId="77777777" w:rsidR="008B65BA" w:rsidRDefault="004A24A2" w:rsidP="004A24A2">
            <w:pPr>
              <w:tabs>
                <w:tab w:val="right" w:pos="8498"/>
              </w:tabs>
              <w:jc w:val="center"/>
              <w:rPr>
                <w:rFonts w:ascii="Times" w:hAnsi="Times"/>
              </w:rPr>
            </w:pPr>
            <w:r>
              <w:rPr>
                <w:rFonts w:ascii="Times" w:eastAsiaTheme="minorEastAsia" w:hAnsi="Times"/>
              </w:rPr>
              <w:t>(-</w:t>
            </w:r>
            <w:r w:rsidRPr="004A24A2">
              <w:rPr>
                <w:rFonts w:ascii="Times" w:eastAsiaTheme="minorEastAsia" w:hAnsi="Times"/>
              </w:rPr>
              <w:t>3,</w:t>
            </w:r>
            <w:r>
              <w:rPr>
                <w:rFonts w:ascii="Times" w:eastAsiaTheme="minorEastAsia" w:hAnsi="Times"/>
              </w:rPr>
              <w:t>4</w:t>
            </w:r>
            <w:r w:rsidRPr="004A24A2">
              <w:rPr>
                <w:rFonts w:ascii="Times" w:eastAsiaTheme="minorEastAsia" w:hAnsi="Times"/>
              </w:rPr>
              <w:t>)</w:t>
            </w:r>
          </w:p>
        </w:tc>
        <w:tc>
          <w:tcPr>
            <w:tcW w:w="2993" w:type="dxa"/>
          </w:tcPr>
          <w:p w14:paraId="1EB50B5A" w14:textId="77777777" w:rsidR="008B65BA" w:rsidRDefault="004A24A2" w:rsidP="00505E95">
            <w:pPr>
              <w:tabs>
                <w:tab w:val="right" w:pos="8498"/>
              </w:tabs>
              <w:rPr>
                <w:rFonts w:ascii="Times" w:hAnsi="Times"/>
              </w:rPr>
            </w:pPr>
            <w:r w:rsidRPr="004A24A2">
              <w:rPr>
                <w:rFonts w:ascii="Times" w:hAnsi="Times"/>
                <w:noProof/>
                <w:lang w:val="es-CO" w:eastAsia="es-CO"/>
              </w:rPr>
              <w:drawing>
                <wp:inline distT="0" distB="0" distL="0" distR="0" wp14:anchorId="7AC48EF0" wp14:editId="61AC811A">
                  <wp:extent cx="2743200" cy="391795"/>
                  <wp:effectExtent l="0" t="0" r="0" b="0"/>
                  <wp:docPr id="9" name="Imagen 9" descr="C:\Users\MIGUEL MUÑOZ\AppData\Local\Temp\geogeb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IGUEL MUÑOZ\AppData\Local\Temp\geogebra.png"/>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743200" cy="391795"/>
                          </a:xfrm>
                          <a:prstGeom prst="rect">
                            <a:avLst/>
                          </a:prstGeom>
                          <a:noFill/>
                          <a:ln>
                            <a:noFill/>
                          </a:ln>
                        </pic:spPr>
                      </pic:pic>
                    </a:graphicData>
                  </a:graphic>
                </wp:inline>
              </w:drawing>
            </w:r>
          </w:p>
        </w:tc>
      </w:tr>
    </w:tbl>
    <w:p w14:paraId="520C905F" w14:textId="77777777" w:rsidR="008B65BA" w:rsidRPr="0077479C" w:rsidRDefault="008B65BA" w:rsidP="008E5621">
      <w:pPr>
        <w:tabs>
          <w:tab w:val="right" w:pos="8498"/>
        </w:tabs>
        <w:spacing w:after="0"/>
        <w:rPr>
          <w:rFonts w:ascii="Times" w:hAnsi="Times"/>
        </w:rPr>
      </w:pPr>
    </w:p>
    <w:p w14:paraId="470B5E09" w14:textId="77777777" w:rsidR="00C051CA" w:rsidRPr="00604766" w:rsidRDefault="00C051CA" w:rsidP="008E5621">
      <w:pPr>
        <w:tabs>
          <w:tab w:val="right" w:pos="8498"/>
        </w:tabs>
        <w:spacing w:after="0"/>
        <w:rPr>
          <w:rFonts w:ascii="Times" w:hAnsi="Times"/>
          <w:b/>
        </w:rPr>
      </w:pPr>
    </w:p>
    <w:p w14:paraId="1A234ABA" w14:textId="77777777" w:rsidR="00AA1BDC" w:rsidRDefault="00AA1BDC" w:rsidP="00AA1BDC">
      <w:pPr>
        <w:tabs>
          <w:tab w:val="right" w:pos="8498"/>
        </w:tabs>
        <w:spacing w:after="0"/>
        <w:rPr>
          <w:rFonts w:ascii="Times" w:hAnsi="Times"/>
        </w:rPr>
      </w:pPr>
      <w:r w:rsidRPr="00AA1BDC">
        <w:rPr>
          <w:rFonts w:ascii="Times" w:hAnsi="Times"/>
          <w:b/>
        </w:rPr>
        <w:t>Intervalos infinitos</w:t>
      </w:r>
      <w:r>
        <w:rPr>
          <w:rFonts w:ascii="Times" w:hAnsi="Times"/>
          <w:b/>
        </w:rPr>
        <w:t xml:space="preserve">: </w:t>
      </w:r>
      <w:r>
        <w:rPr>
          <w:rFonts w:ascii="Times" w:hAnsi="Times"/>
        </w:rPr>
        <w:t>Son aquellos intervalos que tienen un extremo y se extienden hacia el infinito, es decir, se conoce su comienzo pero no su final. Su representación gráfica y analítica se observa en la siguiente tabla.</w:t>
      </w:r>
    </w:p>
    <w:p w14:paraId="56F671AC" w14:textId="77777777" w:rsidR="00AA1BDC" w:rsidRDefault="00AA1BDC" w:rsidP="00AA1BDC">
      <w:pPr>
        <w:tabs>
          <w:tab w:val="right" w:pos="8498"/>
        </w:tabs>
        <w:spacing w:after="0"/>
        <w:rPr>
          <w:rFonts w:ascii="Times" w:hAnsi="Times"/>
        </w:rPr>
      </w:pPr>
    </w:p>
    <w:tbl>
      <w:tblPr>
        <w:tblStyle w:val="Tablaconcuadrcula"/>
        <w:tblW w:w="0" w:type="auto"/>
        <w:tblLook w:val="04A0" w:firstRow="1" w:lastRow="0" w:firstColumn="1" w:lastColumn="0" w:noHBand="0" w:noVBand="1"/>
      </w:tblPr>
      <w:tblGrid>
        <w:gridCol w:w="1463"/>
        <w:gridCol w:w="1963"/>
        <w:gridCol w:w="2746"/>
        <w:gridCol w:w="2656"/>
      </w:tblGrid>
      <w:tr w:rsidR="00455603" w14:paraId="3DA95E53" w14:textId="77777777" w:rsidTr="001F55EB">
        <w:tc>
          <w:tcPr>
            <w:tcW w:w="0" w:type="auto"/>
          </w:tcPr>
          <w:p w14:paraId="4773C4DA" w14:textId="77777777" w:rsidR="00AA1BDC" w:rsidRDefault="00AA1BDC" w:rsidP="001F55EB">
            <w:pPr>
              <w:tabs>
                <w:tab w:val="right" w:pos="8498"/>
              </w:tabs>
              <w:rPr>
                <w:rFonts w:ascii="Times" w:hAnsi="Times"/>
                <w:b/>
              </w:rPr>
            </w:pPr>
            <w:r>
              <w:rPr>
                <w:rFonts w:ascii="Times" w:hAnsi="Times"/>
                <w:b/>
              </w:rPr>
              <w:t>Nombre del intervalo</w:t>
            </w:r>
          </w:p>
        </w:tc>
        <w:tc>
          <w:tcPr>
            <w:tcW w:w="0" w:type="auto"/>
          </w:tcPr>
          <w:p w14:paraId="3F53B237" w14:textId="77777777" w:rsidR="00AA1BDC" w:rsidRDefault="00AA1BDC" w:rsidP="001F55EB">
            <w:pPr>
              <w:tabs>
                <w:tab w:val="right" w:pos="8498"/>
              </w:tabs>
              <w:rPr>
                <w:rFonts w:ascii="Times" w:hAnsi="Times"/>
                <w:b/>
              </w:rPr>
            </w:pPr>
            <w:r>
              <w:rPr>
                <w:rFonts w:ascii="Times" w:hAnsi="Times"/>
                <w:b/>
              </w:rPr>
              <w:t>Representación analítica</w:t>
            </w:r>
          </w:p>
        </w:tc>
        <w:tc>
          <w:tcPr>
            <w:tcW w:w="0" w:type="auto"/>
          </w:tcPr>
          <w:p w14:paraId="08E8CBB7" w14:textId="77777777" w:rsidR="00AA1BDC" w:rsidRDefault="00AA1BDC" w:rsidP="001F55EB">
            <w:pPr>
              <w:tabs>
                <w:tab w:val="right" w:pos="8498"/>
              </w:tabs>
              <w:rPr>
                <w:rFonts w:ascii="Times" w:hAnsi="Times"/>
                <w:b/>
              </w:rPr>
            </w:pPr>
            <w:r>
              <w:rPr>
                <w:rFonts w:ascii="Times" w:hAnsi="Times"/>
                <w:b/>
              </w:rPr>
              <w:t>Representación grafica</w:t>
            </w:r>
          </w:p>
        </w:tc>
        <w:tc>
          <w:tcPr>
            <w:tcW w:w="0" w:type="auto"/>
          </w:tcPr>
          <w:p w14:paraId="65DBD5E3" w14:textId="77777777" w:rsidR="00AA1BDC" w:rsidRDefault="00AA1BDC" w:rsidP="001F55EB">
            <w:pPr>
              <w:tabs>
                <w:tab w:val="right" w:pos="8498"/>
              </w:tabs>
              <w:rPr>
                <w:rFonts w:ascii="Times" w:hAnsi="Times"/>
                <w:b/>
              </w:rPr>
            </w:pPr>
            <w:r>
              <w:rPr>
                <w:rFonts w:ascii="Times" w:hAnsi="Times"/>
                <w:b/>
              </w:rPr>
              <w:t>Definición</w:t>
            </w:r>
          </w:p>
        </w:tc>
      </w:tr>
      <w:tr w:rsidR="00455603" w14:paraId="27ED0B8F" w14:textId="77777777" w:rsidTr="001F55EB">
        <w:tc>
          <w:tcPr>
            <w:tcW w:w="0" w:type="auto"/>
            <w:vAlign w:val="center"/>
          </w:tcPr>
          <w:p w14:paraId="25946F78" w14:textId="77777777" w:rsidR="00AA1BDC" w:rsidRPr="00604766" w:rsidRDefault="001F55EB" w:rsidP="00E35BEC">
            <w:pPr>
              <w:tabs>
                <w:tab w:val="right" w:pos="8498"/>
              </w:tabs>
              <w:rPr>
                <w:rFonts w:ascii="Times" w:hAnsi="Times"/>
              </w:rPr>
            </w:pPr>
            <w:r>
              <w:rPr>
                <w:rFonts w:ascii="Times" w:hAnsi="Times"/>
              </w:rPr>
              <w:t>Infinito c</w:t>
            </w:r>
            <w:r w:rsidR="00AA1BDC">
              <w:rPr>
                <w:rFonts w:ascii="Times" w:hAnsi="Times"/>
              </w:rPr>
              <w:t xml:space="preserve">errado a </w:t>
            </w:r>
            <w:r>
              <w:rPr>
                <w:rFonts w:ascii="Times" w:hAnsi="Times"/>
              </w:rPr>
              <w:t xml:space="preserve">la </w:t>
            </w:r>
            <w:r w:rsidR="00AA1BDC">
              <w:rPr>
                <w:rFonts w:ascii="Times" w:hAnsi="Times"/>
              </w:rPr>
              <w:t>derecha</w:t>
            </w:r>
          </w:p>
        </w:tc>
        <w:tc>
          <w:tcPr>
            <w:tcW w:w="0" w:type="auto"/>
            <w:vAlign w:val="center"/>
          </w:tcPr>
          <w:p w14:paraId="4A8515DA" w14:textId="64D5318C" w:rsidR="00AA1BDC" w:rsidRDefault="001F55EB" w:rsidP="001F55EB">
            <w:pPr>
              <w:tabs>
                <w:tab w:val="right" w:pos="8498"/>
              </w:tabs>
              <w:rPr>
                <w:rFonts w:ascii="Times" w:hAnsi="Times"/>
                <w:b/>
              </w:rPr>
            </w:pPr>
            <m:oMathPara>
              <m:oMath>
                <m:r>
                  <w:rPr>
                    <w:rFonts w:ascii="Cambria Math" w:hAnsi="Cambria Math"/>
                  </w:rPr>
                  <m:t>(-∞,</m:t>
                </m:r>
                <w:ins w:id="2009" w:author="Edgar Josué Malagón Montaña" w:date="2015-11-21T07:51:00Z">
                  <m:r>
                    <w:rPr>
                      <w:rFonts w:ascii="Cambria Math" w:hAnsi="Cambria Math"/>
                    </w:rPr>
                    <m:t xml:space="preserve"> </m:t>
                  </m:r>
                </w:ins>
                <m:r>
                  <w:rPr>
                    <w:rFonts w:ascii="Cambria Math" w:hAnsi="Cambria Math"/>
                  </w:rPr>
                  <m:t>b]</m:t>
                </m:r>
              </m:oMath>
            </m:oMathPara>
          </w:p>
        </w:tc>
        <w:tc>
          <w:tcPr>
            <w:tcW w:w="0" w:type="auto"/>
            <w:vAlign w:val="center"/>
          </w:tcPr>
          <w:p w14:paraId="6EA41C11" w14:textId="77777777" w:rsidR="00AA1BDC" w:rsidRDefault="00455603" w:rsidP="001F55EB">
            <w:pPr>
              <w:tabs>
                <w:tab w:val="right" w:pos="8498"/>
              </w:tabs>
              <w:rPr>
                <w:rFonts w:ascii="Times" w:hAnsi="Times"/>
                <w:b/>
              </w:rPr>
            </w:pPr>
            <w:r w:rsidRPr="00455603">
              <w:rPr>
                <w:rFonts w:ascii="Times" w:hAnsi="Times"/>
                <w:b/>
                <w:noProof/>
                <w:lang w:val="es-CO" w:eastAsia="es-CO"/>
              </w:rPr>
              <w:drawing>
                <wp:inline distT="0" distB="0" distL="0" distR="0" wp14:anchorId="31E19C49" wp14:editId="37356E31">
                  <wp:extent cx="1530350" cy="381000"/>
                  <wp:effectExtent l="0" t="0" r="0" b="0"/>
                  <wp:docPr id="12" name="Imagen 12" descr="C:\Users\MIGUEL MUÑOZ\AppData\Local\Temp\geogeb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IGUEL MUÑOZ\AppData\Local\Temp\geogebra.png"/>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530350" cy="381000"/>
                          </a:xfrm>
                          <a:prstGeom prst="rect">
                            <a:avLst/>
                          </a:prstGeom>
                          <a:noFill/>
                          <a:ln>
                            <a:noFill/>
                          </a:ln>
                        </pic:spPr>
                      </pic:pic>
                    </a:graphicData>
                  </a:graphic>
                </wp:inline>
              </w:drawing>
            </w:r>
          </w:p>
        </w:tc>
        <w:tc>
          <w:tcPr>
            <w:tcW w:w="0" w:type="auto"/>
            <w:vAlign w:val="center"/>
          </w:tcPr>
          <w:p w14:paraId="28D5AA25" w14:textId="77777777" w:rsidR="00AA1BDC" w:rsidRPr="00604766" w:rsidRDefault="00AA1BDC" w:rsidP="00455603">
            <w:pPr>
              <w:tabs>
                <w:tab w:val="right" w:pos="8498"/>
              </w:tabs>
              <w:rPr>
                <w:rFonts w:ascii="Times" w:hAnsi="Times"/>
              </w:rPr>
            </w:pPr>
            <w:r w:rsidRPr="00604766">
              <w:rPr>
                <w:rFonts w:ascii="Times" w:hAnsi="Times"/>
              </w:rPr>
              <w:t>Es</w:t>
            </w:r>
            <w:r>
              <w:rPr>
                <w:rFonts w:ascii="Times" w:hAnsi="Times"/>
              </w:rPr>
              <w:t xml:space="preserve"> aquel</w:t>
            </w:r>
            <w:r w:rsidR="00455603">
              <w:rPr>
                <w:rFonts w:ascii="Times" w:hAnsi="Times"/>
              </w:rPr>
              <w:t xml:space="preserve"> intervalo en el que se incluye</w:t>
            </w:r>
            <w:r>
              <w:rPr>
                <w:rFonts w:ascii="Times" w:hAnsi="Times"/>
              </w:rPr>
              <w:t xml:space="preserve"> </w:t>
            </w:r>
            <w:r w:rsidR="00455603">
              <w:rPr>
                <w:rFonts w:ascii="Times" w:hAnsi="Times"/>
              </w:rPr>
              <w:t>el e</w:t>
            </w:r>
            <w:r>
              <w:rPr>
                <w:rFonts w:ascii="Times" w:hAnsi="Times"/>
              </w:rPr>
              <w:t>xtremo</w:t>
            </w:r>
            <w:r w:rsidR="00455603">
              <w:rPr>
                <w:rFonts w:ascii="Times" w:hAnsi="Times"/>
              </w:rPr>
              <w:t xml:space="preserve"> derecho y se extiende hacia menos infinito</w:t>
            </w:r>
            <w:r w:rsidRPr="00604766">
              <w:rPr>
                <w:rFonts w:ascii="Times" w:hAnsi="Times"/>
              </w:rPr>
              <w:t xml:space="preserve"> </w:t>
            </w:r>
          </w:p>
        </w:tc>
      </w:tr>
      <w:tr w:rsidR="00455603" w14:paraId="53E57F47" w14:textId="77777777" w:rsidTr="001F55EB">
        <w:tc>
          <w:tcPr>
            <w:tcW w:w="0" w:type="auto"/>
            <w:vAlign w:val="center"/>
          </w:tcPr>
          <w:p w14:paraId="4BE136AE" w14:textId="77777777" w:rsidR="00AA1BDC" w:rsidRPr="00604766" w:rsidRDefault="001F55EB" w:rsidP="00E35BEC">
            <w:pPr>
              <w:tabs>
                <w:tab w:val="right" w:pos="8498"/>
              </w:tabs>
              <w:rPr>
                <w:rFonts w:ascii="Times" w:hAnsi="Times"/>
              </w:rPr>
            </w:pPr>
            <w:r>
              <w:rPr>
                <w:rFonts w:ascii="Times" w:hAnsi="Times"/>
              </w:rPr>
              <w:lastRenderedPageBreak/>
              <w:t>Infinito cerrado a la izquierda</w:t>
            </w:r>
          </w:p>
        </w:tc>
        <w:tc>
          <w:tcPr>
            <w:tcW w:w="0" w:type="auto"/>
            <w:vAlign w:val="center"/>
          </w:tcPr>
          <w:p w14:paraId="19FB80DD" w14:textId="77777777" w:rsidR="00AA1BDC" w:rsidRDefault="001F55EB" w:rsidP="001F55EB">
            <w:pPr>
              <w:tabs>
                <w:tab w:val="right" w:pos="8498"/>
              </w:tabs>
              <w:rPr>
                <w:rFonts w:ascii="Times" w:hAnsi="Times"/>
                <w:b/>
              </w:rPr>
            </w:pPr>
            <m:oMathPara>
              <m:oMath>
                <m:r>
                  <w:rPr>
                    <w:rFonts w:ascii="Cambria Math" w:hAnsi="Cambria Math" w:cs="Times"/>
                  </w:rPr>
                  <m:t>[a,</m:t>
                </m:r>
                <m:r>
                  <w:rPr>
                    <w:rFonts w:ascii="Cambria Math" w:hAnsi="Cambria Math"/>
                  </w:rPr>
                  <m:t>∞</m:t>
                </m:r>
                <m:r>
                  <w:rPr>
                    <w:rFonts w:ascii="Cambria Math" w:hAnsi="Cambria Math" w:cs="Times"/>
                  </w:rPr>
                  <m:t>)</m:t>
                </m:r>
              </m:oMath>
            </m:oMathPara>
          </w:p>
        </w:tc>
        <w:tc>
          <w:tcPr>
            <w:tcW w:w="0" w:type="auto"/>
            <w:vAlign w:val="center"/>
          </w:tcPr>
          <w:p w14:paraId="608B54FB" w14:textId="77777777" w:rsidR="00AA1BDC" w:rsidRDefault="00E03918" w:rsidP="001F55EB">
            <w:pPr>
              <w:tabs>
                <w:tab w:val="right" w:pos="8498"/>
              </w:tabs>
              <w:rPr>
                <w:rFonts w:ascii="Times" w:hAnsi="Times"/>
                <w:b/>
              </w:rPr>
            </w:pPr>
            <w:r w:rsidRPr="00E03918">
              <w:rPr>
                <w:rFonts w:ascii="Times" w:hAnsi="Times"/>
                <w:b/>
                <w:noProof/>
                <w:lang w:val="es-CO" w:eastAsia="es-CO"/>
              </w:rPr>
              <w:drawing>
                <wp:inline distT="0" distB="0" distL="0" distR="0" wp14:anchorId="17D12731" wp14:editId="4DD95107">
                  <wp:extent cx="1530350" cy="444500"/>
                  <wp:effectExtent l="0" t="0" r="0" b="0"/>
                  <wp:docPr id="1" name="Imagen 1" descr="C:\Users\MIGUEL MUÑOZ\AppData\Local\Temp\geogeb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IGUEL MUÑOZ\AppData\Local\Temp\geogebra.png"/>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530350" cy="444500"/>
                          </a:xfrm>
                          <a:prstGeom prst="rect">
                            <a:avLst/>
                          </a:prstGeom>
                          <a:noFill/>
                          <a:ln>
                            <a:noFill/>
                          </a:ln>
                        </pic:spPr>
                      </pic:pic>
                    </a:graphicData>
                  </a:graphic>
                </wp:inline>
              </w:drawing>
            </w:r>
          </w:p>
        </w:tc>
        <w:tc>
          <w:tcPr>
            <w:tcW w:w="0" w:type="auto"/>
            <w:vAlign w:val="center"/>
          </w:tcPr>
          <w:p w14:paraId="5C4811F3" w14:textId="77777777" w:rsidR="00AA1BDC" w:rsidRDefault="00AA1BDC" w:rsidP="00455603">
            <w:pPr>
              <w:tabs>
                <w:tab w:val="right" w:pos="8498"/>
              </w:tabs>
              <w:rPr>
                <w:rFonts w:ascii="Times" w:hAnsi="Times"/>
                <w:b/>
              </w:rPr>
            </w:pPr>
            <w:r w:rsidRPr="00604766">
              <w:rPr>
                <w:rFonts w:ascii="Times" w:hAnsi="Times"/>
              </w:rPr>
              <w:t>Es</w:t>
            </w:r>
            <w:r w:rsidR="00455603">
              <w:rPr>
                <w:rFonts w:ascii="Times" w:hAnsi="Times"/>
              </w:rPr>
              <w:t xml:space="preserve"> aquel intervalo en el que </w:t>
            </w:r>
            <w:r>
              <w:rPr>
                <w:rFonts w:ascii="Times" w:hAnsi="Times"/>
              </w:rPr>
              <w:t xml:space="preserve"> se incluye </w:t>
            </w:r>
            <w:r w:rsidR="00455603">
              <w:rPr>
                <w:rFonts w:ascii="Times" w:hAnsi="Times"/>
              </w:rPr>
              <w:t>el</w:t>
            </w:r>
            <w:r>
              <w:rPr>
                <w:rFonts w:ascii="Times" w:hAnsi="Times"/>
              </w:rPr>
              <w:t xml:space="preserve"> extremo </w:t>
            </w:r>
            <w:r w:rsidR="00455603">
              <w:rPr>
                <w:rFonts w:ascii="Times" w:hAnsi="Times"/>
              </w:rPr>
              <w:t>izquierdo y se extiende hacia más infinito</w:t>
            </w:r>
          </w:p>
        </w:tc>
      </w:tr>
      <w:tr w:rsidR="00455603" w14:paraId="4251BB42" w14:textId="77777777" w:rsidTr="001F55EB">
        <w:tc>
          <w:tcPr>
            <w:tcW w:w="0" w:type="auto"/>
            <w:vAlign w:val="center"/>
          </w:tcPr>
          <w:p w14:paraId="2650A521" w14:textId="77777777" w:rsidR="00AA1BDC" w:rsidRPr="00604766" w:rsidRDefault="00E35BEC" w:rsidP="00E35BEC">
            <w:pPr>
              <w:tabs>
                <w:tab w:val="right" w:pos="8498"/>
              </w:tabs>
              <w:rPr>
                <w:rFonts w:ascii="Times" w:hAnsi="Times"/>
              </w:rPr>
            </w:pPr>
            <w:r>
              <w:rPr>
                <w:rFonts w:ascii="Times" w:hAnsi="Times"/>
              </w:rPr>
              <w:t xml:space="preserve">Infinito abierto a la izquierda </w:t>
            </w:r>
          </w:p>
        </w:tc>
        <w:tc>
          <w:tcPr>
            <w:tcW w:w="0" w:type="auto"/>
            <w:vAlign w:val="center"/>
          </w:tcPr>
          <w:p w14:paraId="7EDBB0C3" w14:textId="77777777" w:rsidR="00AA1BDC" w:rsidRPr="00604766" w:rsidRDefault="00202CB5" w:rsidP="001F55EB">
            <w:pPr>
              <w:tabs>
                <w:tab w:val="right" w:pos="8498"/>
              </w:tabs>
              <w:rPr>
                <w:rFonts w:ascii="Times" w:hAnsi="Times"/>
              </w:rPr>
            </w:pPr>
            <m:oMathPara>
              <m:oMath>
                <m:d>
                  <m:dPr>
                    <m:ctrlPr>
                      <w:rPr>
                        <w:rFonts w:ascii="Cambria Math" w:hAnsi="Cambria Math" w:cs="Times"/>
                        <w:i/>
                      </w:rPr>
                    </m:ctrlPr>
                  </m:dPr>
                  <m:e>
                    <m:r>
                      <w:rPr>
                        <w:rFonts w:ascii="Cambria Math" w:hAnsi="Cambria Math" w:cs="Times"/>
                      </w:rPr>
                      <m:t>a,</m:t>
                    </m:r>
                    <m:r>
                      <w:rPr>
                        <w:rFonts w:ascii="Cambria Math" w:hAnsi="Cambria Math"/>
                      </w:rPr>
                      <m:t>∞</m:t>
                    </m:r>
                  </m:e>
                </m:d>
              </m:oMath>
            </m:oMathPara>
          </w:p>
        </w:tc>
        <w:tc>
          <w:tcPr>
            <w:tcW w:w="0" w:type="auto"/>
            <w:vAlign w:val="center"/>
          </w:tcPr>
          <w:p w14:paraId="4D191782" w14:textId="77777777" w:rsidR="00AA1BDC" w:rsidRPr="00604766" w:rsidRDefault="00E03918" w:rsidP="001F55EB">
            <w:pPr>
              <w:tabs>
                <w:tab w:val="right" w:pos="8498"/>
              </w:tabs>
              <w:rPr>
                <w:rFonts w:ascii="Times" w:hAnsi="Times"/>
              </w:rPr>
            </w:pPr>
            <w:r w:rsidRPr="00E03918">
              <w:rPr>
                <w:rFonts w:ascii="Times" w:hAnsi="Times"/>
                <w:noProof/>
                <w:lang w:val="es-CO" w:eastAsia="es-CO"/>
              </w:rPr>
              <w:drawing>
                <wp:inline distT="0" distB="0" distL="0" distR="0" wp14:anchorId="2506454C" wp14:editId="7C9D4095">
                  <wp:extent cx="1536700" cy="387350"/>
                  <wp:effectExtent l="0" t="0" r="0" b="0"/>
                  <wp:docPr id="2" name="Imagen 2" descr="C:\Users\MIGUEL MUÑOZ\AppData\Local\Temp\geogeb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IGUEL MUÑOZ\AppData\Local\Temp\geogebra.png"/>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536700" cy="387350"/>
                          </a:xfrm>
                          <a:prstGeom prst="rect">
                            <a:avLst/>
                          </a:prstGeom>
                          <a:noFill/>
                          <a:ln>
                            <a:noFill/>
                          </a:ln>
                        </pic:spPr>
                      </pic:pic>
                    </a:graphicData>
                  </a:graphic>
                </wp:inline>
              </w:drawing>
            </w:r>
          </w:p>
        </w:tc>
        <w:tc>
          <w:tcPr>
            <w:tcW w:w="0" w:type="auto"/>
            <w:vAlign w:val="center"/>
          </w:tcPr>
          <w:p w14:paraId="56A7BB01" w14:textId="77777777" w:rsidR="00455603" w:rsidRDefault="00455603" w:rsidP="001F55EB">
            <w:pPr>
              <w:tabs>
                <w:tab w:val="right" w:pos="8498"/>
              </w:tabs>
              <w:rPr>
                <w:rFonts w:ascii="Times" w:hAnsi="Times"/>
              </w:rPr>
            </w:pPr>
            <w:r w:rsidRPr="00604766">
              <w:rPr>
                <w:rFonts w:ascii="Times" w:hAnsi="Times"/>
              </w:rPr>
              <w:t>Es</w:t>
            </w:r>
            <w:r>
              <w:rPr>
                <w:rFonts w:ascii="Times" w:hAnsi="Times"/>
              </w:rPr>
              <w:t xml:space="preserve"> aquel intervalo en el que  no se incluye el extremo izquierdo y se extiende hacia más infinito</w:t>
            </w:r>
          </w:p>
          <w:p w14:paraId="7BBDFAF6" w14:textId="77777777" w:rsidR="00AA1BDC" w:rsidRPr="00604766" w:rsidRDefault="00AA1BDC" w:rsidP="001F55EB">
            <w:pPr>
              <w:tabs>
                <w:tab w:val="right" w:pos="8498"/>
              </w:tabs>
              <w:rPr>
                <w:rFonts w:ascii="Times" w:hAnsi="Times"/>
              </w:rPr>
            </w:pPr>
          </w:p>
        </w:tc>
      </w:tr>
      <w:tr w:rsidR="00455603" w14:paraId="4C1853F1" w14:textId="77777777" w:rsidTr="001F55EB">
        <w:tc>
          <w:tcPr>
            <w:tcW w:w="0" w:type="auto"/>
            <w:vAlign w:val="center"/>
          </w:tcPr>
          <w:p w14:paraId="5489B19C" w14:textId="77777777" w:rsidR="00AA1BDC" w:rsidRPr="00604766" w:rsidRDefault="00E35BEC" w:rsidP="00E35BEC">
            <w:pPr>
              <w:tabs>
                <w:tab w:val="right" w:pos="8498"/>
              </w:tabs>
              <w:rPr>
                <w:rFonts w:ascii="Times" w:hAnsi="Times"/>
              </w:rPr>
            </w:pPr>
            <w:r>
              <w:rPr>
                <w:rFonts w:ascii="Times" w:hAnsi="Times"/>
              </w:rPr>
              <w:t>Infinito abierto a la derecha</w:t>
            </w:r>
          </w:p>
        </w:tc>
        <w:tc>
          <w:tcPr>
            <w:tcW w:w="0" w:type="auto"/>
            <w:vAlign w:val="center"/>
          </w:tcPr>
          <w:p w14:paraId="416F9752" w14:textId="77777777" w:rsidR="00AA1BDC" w:rsidRDefault="00202CB5" w:rsidP="001F55EB">
            <w:pPr>
              <w:tabs>
                <w:tab w:val="right" w:pos="8498"/>
              </w:tabs>
              <w:rPr>
                <w:rFonts w:ascii="Times" w:hAnsi="Times"/>
                <w:b/>
              </w:rPr>
            </w:pPr>
            <m:oMathPara>
              <m:oMath>
                <m:d>
                  <m:dPr>
                    <m:ctrlPr>
                      <w:rPr>
                        <w:rFonts w:ascii="Cambria Math" w:hAnsi="Cambria Math" w:cs="Times"/>
                        <w:i/>
                      </w:rPr>
                    </m:ctrlPr>
                  </m:dPr>
                  <m:e>
                    <m:r>
                      <w:rPr>
                        <w:rFonts w:ascii="Cambria Math" w:hAnsi="Cambria Math" w:cs="Times"/>
                      </w:rPr>
                      <m:t>-</m:t>
                    </m:r>
                    <m:r>
                      <w:rPr>
                        <w:rFonts w:ascii="Cambria Math" w:hAnsi="Cambria Math"/>
                      </w:rPr>
                      <m:t>∞,b</m:t>
                    </m:r>
                  </m:e>
                </m:d>
              </m:oMath>
            </m:oMathPara>
          </w:p>
        </w:tc>
        <w:tc>
          <w:tcPr>
            <w:tcW w:w="0" w:type="auto"/>
            <w:vAlign w:val="center"/>
          </w:tcPr>
          <w:p w14:paraId="710D02F9" w14:textId="77777777" w:rsidR="00AA1BDC" w:rsidRDefault="00455603" w:rsidP="001F55EB">
            <w:pPr>
              <w:tabs>
                <w:tab w:val="right" w:pos="8498"/>
              </w:tabs>
              <w:rPr>
                <w:rFonts w:ascii="Times" w:hAnsi="Times"/>
                <w:b/>
              </w:rPr>
            </w:pPr>
            <w:r w:rsidRPr="00455603">
              <w:rPr>
                <w:rFonts w:ascii="Times" w:hAnsi="Times"/>
                <w:b/>
                <w:noProof/>
                <w:lang w:val="es-CO" w:eastAsia="es-CO"/>
              </w:rPr>
              <w:drawing>
                <wp:inline distT="0" distB="0" distL="0" distR="0" wp14:anchorId="37C39B60" wp14:editId="662C8678">
                  <wp:extent cx="1606550" cy="381000"/>
                  <wp:effectExtent l="0" t="0" r="0" b="0"/>
                  <wp:docPr id="13" name="Imagen 13" descr="C:\Users\MIGUEL MUÑOZ\AppData\Local\Temp\geogeb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IGUEL MUÑOZ\AppData\Local\Temp\geogebra.png"/>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1606550" cy="381000"/>
                          </a:xfrm>
                          <a:prstGeom prst="rect">
                            <a:avLst/>
                          </a:prstGeom>
                          <a:noFill/>
                          <a:ln>
                            <a:noFill/>
                          </a:ln>
                        </pic:spPr>
                      </pic:pic>
                    </a:graphicData>
                  </a:graphic>
                </wp:inline>
              </w:drawing>
            </w:r>
          </w:p>
        </w:tc>
        <w:tc>
          <w:tcPr>
            <w:tcW w:w="0" w:type="auto"/>
            <w:vAlign w:val="center"/>
          </w:tcPr>
          <w:p w14:paraId="1B37F0A9" w14:textId="77777777" w:rsidR="00AA1BDC" w:rsidRDefault="00455603" w:rsidP="00455603">
            <w:pPr>
              <w:tabs>
                <w:tab w:val="right" w:pos="8498"/>
              </w:tabs>
              <w:rPr>
                <w:rFonts w:ascii="Times" w:hAnsi="Times"/>
                <w:b/>
              </w:rPr>
            </w:pPr>
            <w:r w:rsidRPr="00604766">
              <w:rPr>
                <w:rFonts w:ascii="Times" w:hAnsi="Times"/>
              </w:rPr>
              <w:t>Es</w:t>
            </w:r>
            <w:r>
              <w:rPr>
                <w:rFonts w:ascii="Times" w:hAnsi="Times"/>
              </w:rPr>
              <w:t xml:space="preserve"> aquel intervalo en el que no se incluye el extremo derecho y se extiende hacia menos infinito</w:t>
            </w:r>
            <w:r w:rsidRPr="00604766">
              <w:rPr>
                <w:rFonts w:ascii="Times" w:hAnsi="Times"/>
              </w:rPr>
              <w:t xml:space="preserve"> </w:t>
            </w:r>
          </w:p>
        </w:tc>
      </w:tr>
    </w:tbl>
    <w:p w14:paraId="5C592881" w14:textId="77777777" w:rsidR="0083024F" w:rsidRPr="00AA1BDC" w:rsidRDefault="00AA1BDC" w:rsidP="00AA1BDC">
      <w:pPr>
        <w:tabs>
          <w:tab w:val="right" w:pos="8498"/>
        </w:tabs>
        <w:spacing w:after="0"/>
        <w:rPr>
          <w:rFonts w:ascii="Times" w:hAnsi="Times"/>
          <w:b/>
        </w:rPr>
      </w:pPr>
      <w:r>
        <w:rPr>
          <w:rFonts w:ascii="Times" w:hAnsi="Times"/>
        </w:rPr>
        <w:t xml:space="preserve">  </w:t>
      </w:r>
      <w:r w:rsidR="0083024F" w:rsidRPr="00AA1BDC">
        <w:rPr>
          <w:rFonts w:ascii="Times" w:hAnsi="Times"/>
          <w:b/>
        </w:rPr>
        <w:t xml:space="preserve">  </w:t>
      </w:r>
    </w:p>
    <w:p w14:paraId="6373C28A" w14:textId="77777777" w:rsidR="004A24A2" w:rsidRPr="00C051CA" w:rsidRDefault="004A24A2" w:rsidP="004A24A2">
      <w:pPr>
        <w:tabs>
          <w:tab w:val="right" w:pos="8498"/>
        </w:tabs>
        <w:spacing w:after="0"/>
        <w:rPr>
          <w:rFonts w:ascii="Times" w:hAnsi="Times"/>
        </w:rPr>
      </w:pPr>
      <w:r w:rsidRPr="00C051CA">
        <w:rPr>
          <w:rFonts w:ascii="Times" w:hAnsi="Times"/>
        </w:rPr>
        <w:t>Ejemplo</w:t>
      </w:r>
      <w:r>
        <w:rPr>
          <w:rFonts w:ascii="Times" w:hAnsi="Times"/>
        </w:rPr>
        <w:t>s</w:t>
      </w:r>
      <w:r w:rsidRPr="00C051CA">
        <w:rPr>
          <w:rFonts w:ascii="Times" w:hAnsi="Times"/>
        </w:rPr>
        <w:t xml:space="preserve">: </w:t>
      </w:r>
    </w:p>
    <w:p w14:paraId="6AFB14A0" w14:textId="77777777" w:rsidR="004A24A2" w:rsidRDefault="004A24A2" w:rsidP="004A24A2">
      <w:pPr>
        <w:tabs>
          <w:tab w:val="right" w:pos="8498"/>
        </w:tabs>
        <w:spacing w:after="0"/>
        <w:rPr>
          <w:rFonts w:ascii="Times" w:hAnsi="Times"/>
          <w:b/>
        </w:rPr>
      </w:pPr>
    </w:p>
    <w:p w14:paraId="3D533EED" w14:textId="77777777" w:rsidR="004A24A2" w:rsidRDefault="004A24A2" w:rsidP="004A24A2">
      <w:pPr>
        <w:tabs>
          <w:tab w:val="right" w:pos="8498"/>
        </w:tabs>
        <w:spacing w:after="0"/>
        <w:rPr>
          <w:rFonts w:ascii="Times" w:hAnsi="Times"/>
        </w:rPr>
      </w:pPr>
      <w:r w:rsidRPr="0077479C">
        <w:rPr>
          <w:rFonts w:ascii="Times" w:hAnsi="Times"/>
        </w:rPr>
        <w:t>Representar</w:t>
      </w:r>
      <w:r>
        <w:rPr>
          <w:rFonts w:ascii="Times" w:hAnsi="Times"/>
        </w:rPr>
        <w:t xml:space="preserve"> mediante un intervalo el conjunto de todos los números mayores o iguales a 2</w:t>
      </w:r>
    </w:p>
    <w:p w14:paraId="3DA1ED3A" w14:textId="77777777" w:rsidR="004A24A2" w:rsidRDefault="004A24A2" w:rsidP="004A24A2">
      <w:pPr>
        <w:tabs>
          <w:tab w:val="right" w:pos="8498"/>
        </w:tabs>
        <w:spacing w:after="0"/>
        <w:rPr>
          <w:rFonts w:ascii="Times" w:hAnsi="Times"/>
        </w:rPr>
      </w:pPr>
    </w:p>
    <w:tbl>
      <w:tblPr>
        <w:tblStyle w:val="Tablaconcuadrcula"/>
        <w:tblW w:w="0" w:type="auto"/>
        <w:tblLook w:val="04A0" w:firstRow="1" w:lastRow="0" w:firstColumn="1" w:lastColumn="0" w:noHBand="0" w:noVBand="1"/>
      </w:tblPr>
      <w:tblGrid>
        <w:gridCol w:w="2697"/>
        <w:gridCol w:w="2666"/>
        <w:gridCol w:w="3465"/>
      </w:tblGrid>
      <w:tr w:rsidR="004A24A2" w14:paraId="401D4764" w14:textId="77777777" w:rsidTr="00505E95">
        <w:tc>
          <w:tcPr>
            <w:tcW w:w="2992" w:type="dxa"/>
            <w:vAlign w:val="center"/>
          </w:tcPr>
          <w:p w14:paraId="0816AFD4" w14:textId="77777777" w:rsidR="004A24A2" w:rsidRDefault="004A24A2" w:rsidP="00505E95">
            <w:pPr>
              <w:tabs>
                <w:tab w:val="right" w:pos="8498"/>
              </w:tabs>
              <w:jc w:val="center"/>
              <w:rPr>
                <w:rFonts w:ascii="Times" w:hAnsi="Times"/>
              </w:rPr>
            </w:pPr>
            <w:r>
              <w:rPr>
                <w:rFonts w:ascii="Times" w:hAnsi="Times"/>
              </w:rPr>
              <w:t>Inecuación</w:t>
            </w:r>
          </w:p>
        </w:tc>
        <w:tc>
          <w:tcPr>
            <w:tcW w:w="2993" w:type="dxa"/>
            <w:vAlign w:val="center"/>
          </w:tcPr>
          <w:p w14:paraId="6963FEC0" w14:textId="77777777" w:rsidR="004A24A2" w:rsidRDefault="004A24A2" w:rsidP="00505E95">
            <w:pPr>
              <w:tabs>
                <w:tab w:val="right" w:pos="8498"/>
              </w:tabs>
              <w:jc w:val="center"/>
              <w:rPr>
                <w:rFonts w:ascii="Times" w:hAnsi="Times"/>
              </w:rPr>
            </w:pPr>
            <w:r>
              <w:rPr>
                <w:rFonts w:ascii="Times" w:hAnsi="Times"/>
              </w:rPr>
              <w:t>Intervalo</w:t>
            </w:r>
          </w:p>
        </w:tc>
        <w:tc>
          <w:tcPr>
            <w:tcW w:w="2993" w:type="dxa"/>
            <w:vAlign w:val="center"/>
          </w:tcPr>
          <w:p w14:paraId="3C31086E" w14:textId="77777777" w:rsidR="004A24A2" w:rsidRDefault="004A24A2" w:rsidP="00505E95">
            <w:pPr>
              <w:tabs>
                <w:tab w:val="right" w:pos="8498"/>
              </w:tabs>
              <w:jc w:val="center"/>
              <w:rPr>
                <w:rFonts w:ascii="Times" w:hAnsi="Times"/>
              </w:rPr>
            </w:pPr>
            <w:r>
              <w:rPr>
                <w:rFonts w:ascii="Times" w:hAnsi="Times"/>
              </w:rPr>
              <w:t>Grafica</w:t>
            </w:r>
          </w:p>
        </w:tc>
      </w:tr>
      <w:tr w:rsidR="004A24A2" w14:paraId="73482BD0" w14:textId="77777777" w:rsidTr="00505E95">
        <w:tc>
          <w:tcPr>
            <w:tcW w:w="2992" w:type="dxa"/>
            <w:vAlign w:val="center"/>
          </w:tcPr>
          <w:p w14:paraId="3E48A297" w14:textId="77777777" w:rsidR="004A24A2" w:rsidRDefault="004A24A2" w:rsidP="004A24A2">
            <w:pPr>
              <w:tabs>
                <w:tab w:val="right" w:pos="8498"/>
              </w:tabs>
              <w:jc w:val="center"/>
              <w:rPr>
                <w:rFonts w:ascii="Times" w:hAnsi="Times" w:cs="Times"/>
                <w:i/>
              </w:rPr>
            </w:pPr>
            <w:r>
              <w:rPr>
                <w:rFonts w:ascii="Times" w:hAnsi="Times"/>
                <w:i/>
              </w:rPr>
              <w:t>2</w:t>
            </w:r>
            <w:r w:rsidRPr="004A24A2">
              <w:rPr>
                <w:rFonts w:ascii="Times" w:hAnsi="Times"/>
                <w:i/>
              </w:rPr>
              <w:t xml:space="preserve"> </w:t>
            </w:r>
            <w:r w:rsidRPr="004A24A2">
              <w:rPr>
                <w:rFonts w:ascii="Times" w:hAnsi="Times" w:cs="Times"/>
                <w:i/>
              </w:rPr>
              <w:t xml:space="preserve">≤ x </w:t>
            </w:r>
          </w:p>
          <w:p w14:paraId="03925DD7" w14:textId="77777777" w:rsidR="004A24A2" w:rsidRPr="004A24A2" w:rsidRDefault="004A24A2" w:rsidP="004A24A2">
            <w:pPr>
              <w:tabs>
                <w:tab w:val="right" w:pos="8498"/>
              </w:tabs>
              <w:jc w:val="center"/>
              <w:rPr>
                <w:rFonts w:ascii="Times" w:hAnsi="Times"/>
                <w:i/>
              </w:rPr>
            </w:pPr>
            <w:r>
              <w:rPr>
                <w:rFonts w:ascii="Times" w:hAnsi="Times" w:cs="Times"/>
                <w:i/>
              </w:rPr>
              <w:t>x ≥ 2</w:t>
            </w:r>
          </w:p>
        </w:tc>
        <w:tc>
          <w:tcPr>
            <w:tcW w:w="2993" w:type="dxa"/>
            <w:vAlign w:val="center"/>
          </w:tcPr>
          <w:p w14:paraId="2126B28F" w14:textId="77777777" w:rsidR="004A24A2" w:rsidRPr="004A24A2" w:rsidRDefault="004A24A2" w:rsidP="004A24A2">
            <w:pPr>
              <w:tabs>
                <w:tab w:val="right" w:pos="8498"/>
              </w:tabs>
              <w:jc w:val="center"/>
              <w:rPr>
                <w:rFonts w:ascii="Times" w:hAnsi="Times"/>
              </w:rPr>
            </w:pPr>
            <w:r w:rsidRPr="004A24A2">
              <w:rPr>
                <w:rFonts w:ascii="Times" w:eastAsiaTheme="minorEastAsia" w:hAnsi="Times"/>
              </w:rPr>
              <w:t>[</w:t>
            </w:r>
            <w:r>
              <w:rPr>
                <w:rFonts w:ascii="Times" w:eastAsiaTheme="minorEastAsia" w:hAnsi="Times"/>
              </w:rPr>
              <w:t>2</w:t>
            </w:r>
            <w:r w:rsidRPr="004A24A2">
              <w:rPr>
                <w:rFonts w:ascii="Times" w:eastAsiaTheme="minorEastAsia" w:hAnsi="Times"/>
              </w:rPr>
              <w:t>,</w:t>
            </w:r>
            <w:r>
              <w:rPr>
                <w:rFonts w:ascii="Times" w:eastAsiaTheme="minorEastAsia" w:hAnsi="Times" w:cs="Times"/>
              </w:rPr>
              <w:t>∞</w:t>
            </w:r>
            <w:r w:rsidRPr="004A24A2">
              <w:rPr>
                <w:rFonts w:ascii="Times" w:eastAsiaTheme="minorEastAsia" w:hAnsi="Times"/>
              </w:rPr>
              <w:t>)</w:t>
            </w:r>
          </w:p>
        </w:tc>
        <w:tc>
          <w:tcPr>
            <w:tcW w:w="2993" w:type="dxa"/>
            <w:vAlign w:val="center"/>
          </w:tcPr>
          <w:p w14:paraId="649CED4A" w14:textId="77777777" w:rsidR="004A24A2" w:rsidRDefault="004A24A2" w:rsidP="00505E95">
            <w:pPr>
              <w:tabs>
                <w:tab w:val="right" w:pos="8498"/>
              </w:tabs>
              <w:rPr>
                <w:rFonts w:ascii="Times" w:hAnsi="Times"/>
              </w:rPr>
            </w:pPr>
            <w:r w:rsidRPr="004A24A2">
              <w:rPr>
                <w:rFonts w:ascii="Times" w:hAnsi="Times"/>
                <w:noProof/>
                <w:lang w:val="es-CO" w:eastAsia="es-CO"/>
              </w:rPr>
              <w:drawing>
                <wp:inline distT="0" distB="0" distL="0" distR="0" wp14:anchorId="552F8634" wp14:editId="1B3C6637">
                  <wp:extent cx="2063115" cy="322580"/>
                  <wp:effectExtent l="0" t="0" r="0" b="0"/>
                  <wp:docPr id="14" name="Imagen 14" descr="C:\Users\MIGUEL MUÑOZ\AppData\Local\Temp\geogeb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IGUEL MUÑOZ\AppData\Local\Temp\geogebra.png"/>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2063115" cy="322580"/>
                          </a:xfrm>
                          <a:prstGeom prst="rect">
                            <a:avLst/>
                          </a:prstGeom>
                          <a:noFill/>
                          <a:ln>
                            <a:noFill/>
                          </a:ln>
                        </pic:spPr>
                      </pic:pic>
                    </a:graphicData>
                  </a:graphic>
                </wp:inline>
              </w:drawing>
            </w:r>
          </w:p>
        </w:tc>
      </w:tr>
    </w:tbl>
    <w:p w14:paraId="32C5B509" w14:textId="77777777" w:rsidR="004A24A2" w:rsidRDefault="004A24A2" w:rsidP="004A24A2">
      <w:pPr>
        <w:tabs>
          <w:tab w:val="right" w:pos="8498"/>
        </w:tabs>
        <w:spacing w:after="0"/>
        <w:rPr>
          <w:rFonts w:ascii="Times" w:hAnsi="Times"/>
        </w:rPr>
      </w:pPr>
    </w:p>
    <w:p w14:paraId="65BEF874" w14:textId="77777777" w:rsidR="004A24A2" w:rsidRDefault="008E4D6E" w:rsidP="004A24A2">
      <w:pPr>
        <w:tabs>
          <w:tab w:val="right" w:pos="8498"/>
        </w:tabs>
        <w:spacing w:after="0"/>
        <w:rPr>
          <w:rFonts w:ascii="Times" w:hAnsi="Times"/>
        </w:rPr>
      </w:pPr>
      <w:r>
        <w:rPr>
          <w:rFonts w:ascii="Times" w:hAnsi="Times"/>
        </w:rPr>
        <w:t>Representar mediante un intervalo el conjunto de tofos los números menores que 5</w:t>
      </w:r>
    </w:p>
    <w:p w14:paraId="6A4E6057" w14:textId="77777777" w:rsidR="004A24A2" w:rsidRDefault="004A24A2" w:rsidP="004A24A2">
      <w:pPr>
        <w:tabs>
          <w:tab w:val="right" w:pos="8498"/>
        </w:tabs>
        <w:spacing w:after="0"/>
        <w:rPr>
          <w:rFonts w:ascii="Times" w:hAnsi="Times"/>
        </w:rPr>
      </w:pPr>
    </w:p>
    <w:tbl>
      <w:tblPr>
        <w:tblStyle w:val="Tablaconcuadrcula"/>
        <w:tblW w:w="0" w:type="auto"/>
        <w:tblLook w:val="04A0" w:firstRow="1" w:lastRow="0" w:firstColumn="1" w:lastColumn="0" w:noHBand="0" w:noVBand="1"/>
      </w:tblPr>
      <w:tblGrid>
        <w:gridCol w:w="2089"/>
        <w:gridCol w:w="1993"/>
        <w:gridCol w:w="4746"/>
      </w:tblGrid>
      <w:tr w:rsidR="004A24A2" w14:paraId="389BAB80" w14:textId="77777777" w:rsidTr="00505E95">
        <w:tc>
          <w:tcPr>
            <w:tcW w:w="2992" w:type="dxa"/>
          </w:tcPr>
          <w:p w14:paraId="5BD2E084" w14:textId="77777777" w:rsidR="004A24A2" w:rsidRDefault="004A24A2" w:rsidP="00505E95">
            <w:pPr>
              <w:tabs>
                <w:tab w:val="right" w:pos="8498"/>
              </w:tabs>
              <w:jc w:val="center"/>
              <w:rPr>
                <w:rFonts w:ascii="Times" w:hAnsi="Times"/>
              </w:rPr>
            </w:pPr>
            <w:r>
              <w:rPr>
                <w:rFonts w:ascii="Times" w:hAnsi="Times"/>
              </w:rPr>
              <w:t>Inecuación</w:t>
            </w:r>
          </w:p>
        </w:tc>
        <w:tc>
          <w:tcPr>
            <w:tcW w:w="2993" w:type="dxa"/>
          </w:tcPr>
          <w:p w14:paraId="43FC0BE8" w14:textId="77777777" w:rsidR="004A24A2" w:rsidRDefault="004A24A2" w:rsidP="00505E95">
            <w:pPr>
              <w:tabs>
                <w:tab w:val="right" w:pos="8498"/>
              </w:tabs>
              <w:jc w:val="center"/>
              <w:rPr>
                <w:rFonts w:ascii="Times" w:hAnsi="Times"/>
              </w:rPr>
            </w:pPr>
            <w:r>
              <w:rPr>
                <w:rFonts w:ascii="Times" w:hAnsi="Times"/>
              </w:rPr>
              <w:t>Intervalo</w:t>
            </w:r>
          </w:p>
        </w:tc>
        <w:tc>
          <w:tcPr>
            <w:tcW w:w="2993" w:type="dxa"/>
          </w:tcPr>
          <w:p w14:paraId="3761A8F6" w14:textId="77777777" w:rsidR="004A24A2" w:rsidRDefault="004A24A2" w:rsidP="00505E95">
            <w:pPr>
              <w:tabs>
                <w:tab w:val="right" w:pos="8498"/>
              </w:tabs>
              <w:jc w:val="center"/>
              <w:rPr>
                <w:rFonts w:ascii="Times" w:hAnsi="Times"/>
              </w:rPr>
            </w:pPr>
            <w:r>
              <w:rPr>
                <w:rFonts w:ascii="Times" w:hAnsi="Times"/>
              </w:rPr>
              <w:t>Grafica</w:t>
            </w:r>
          </w:p>
        </w:tc>
      </w:tr>
      <w:tr w:rsidR="004A24A2" w14:paraId="2FEE28AE" w14:textId="77777777" w:rsidTr="00505E95">
        <w:tc>
          <w:tcPr>
            <w:tcW w:w="2992" w:type="dxa"/>
            <w:vAlign w:val="center"/>
          </w:tcPr>
          <w:p w14:paraId="470F27F0" w14:textId="77777777" w:rsidR="008E4D6E" w:rsidRDefault="008E4D6E" w:rsidP="008E4D6E">
            <w:pPr>
              <w:tabs>
                <w:tab w:val="right" w:pos="8498"/>
              </w:tabs>
              <w:jc w:val="center"/>
              <w:rPr>
                <w:rFonts w:ascii="Times" w:hAnsi="Times" w:cs="Times"/>
                <w:i/>
              </w:rPr>
            </w:pPr>
            <w:r>
              <w:rPr>
                <w:rFonts w:ascii="Times" w:hAnsi="Times"/>
                <w:i/>
              </w:rPr>
              <w:t>5</w:t>
            </w:r>
            <w:r w:rsidRPr="004A24A2">
              <w:rPr>
                <w:rFonts w:ascii="Times" w:hAnsi="Times"/>
                <w:i/>
              </w:rPr>
              <w:t xml:space="preserve"> </w:t>
            </w:r>
            <w:r>
              <w:rPr>
                <w:rFonts w:ascii="Times" w:hAnsi="Times" w:cs="Times"/>
                <w:i/>
              </w:rPr>
              <w:t>&gt;</w:t>
            </w:r>
            <w:r w:rsidRPr="004A24A2">
              <w:rPr>
                <w:rFonts w:ascii="Times" w:hAnsi="Times" w:cs="Times"/>
                <w:i/>
              </w:rPr>
              <w:t xml:space="preserve"> x </w:t>
            </w:r>
          </w:p>
          <w:p w14:paraId="2B7C053F" w14:textId="77777777" w:rsidR="004A24A2" w:rsidRDefault="008E4D6E" w:rsidP="008E4D6E">
            <w:pPr>
              <w:tabs>
                <w:tab w:val="right" w:pos="8498"/>
              </w:tabs>
              <w:jc w:val="center"/>
              <w:rPr>
                <w:rFonts w:ascii="Times" w:hAnsi="Times"/>
              </w:rPr>
            </w:pPr>
            <w:r>
              <w:rPr>
                <w:rFonts w:ascii="Times" w:hAnsi="Times" w:cs="Times"/>
                <w:i/>
              </w:rPr>
              <w:t>x &lt; 5</w:t>
            </w:r>
          </w:p>
        </w:tc>
        <w:tc>
          <w:tcPr>
            <w:tcW w:w="2993" w:type="dxa"/>
            <w:vAlign w:val="center"/>
          </w:tcPr>
          <w:p w14:paraId="4FE1FA4F" w14:textId="77777777" w:rsidR="004A24A2" w:rsidRDefault="004A24A2" w:rsidP="008E4D6E">
            <w:pPr>
              <w:tabs>
                <w:tab w:val="right" w:pos="8498"/>
              </w:tabs>
              <w:jc w:val="center"/>
              <w:rPr>
                <w:rFonts w:ascii="Times" w:hAnsi="Times"/>
              </w:rPr>
            </w:pPr>
            <w:r>
              <w:rPr>
                <w:rFonts w:ascii="Times" w:eastAsiaTheme="minorEastAsia" w:hAnsi="Times"/>
              </w:rPr>
              <w:t>(-</w:t>
            </w:r>
            <w:r w:rsidR="008E4D6E">
              <w:rPr>
                <w:rFonts w:ascii="Times" w:eastAsiaTheme="minorEastAsia" w:hAnsi="Times" w:cs="Times"/>
              </w:rPr>
              <w:t>∞</w:t>
            </w:r>
            <w:r w:rsidRPr="004A24A2">
              <w:rPr>
                <w:rFonts w:ascii="Times" w:eastAsiaTheme="minorEastAsia" w:hAnsi="Times"/>
              </w:rPr>
              <w:t>,</w:t>
            </w:r>
            <w:r w:rsidR="008E4D6E">
              <w:rPr>
                <w:rFonts w:ascii="Times" w:eastAsiaTheme="minorEastAsia" w:hAnsi="Times"/>
              </w:rPr>
              <w:t>5</w:t>
            </w:r>
            <w:r w:rsidRPr="004A24A2">
              <w:rPr>
                <w:rFonts w:ascii="Times" w:eastAsiaTheme="minorEastAsia" w:hAnsi="Times"/>
              </w:rPr>
              <w:t>)</w:t>
            </w:r>
          </w:p>
        </w:tc>
        <w:tc>
          <w:tcPr>
            <w:tcW w:w="2993" w:type="dxa"/>
          </w:tcPr>
          <w:p w14:paraId="2B4C79EC" w14:textId="77777777" w:rsidR="004A24A2" w:rsidRDefault="008E4D6E" w:rsidP="00505E95">
            <w:pPr>
              <w:tabs>
                <w:tab w:val="right" w:pos="8498"/>
              </w:tabs>
              <w:rPr>
                <w:rFonts w:ascii="Times" w:hAnsi="Times"/>
              </w:rPr>
            </w:pPr>
            <w:r w:rsidRPr="008E4D6E">
              <w:rPr>
                <w:rFonts w:ascii="Times" w:hAnsi="Times"/>
                <w:noProof/>
                <w:lang w:val="es-CO" w:eastAsia="es-CO"/>
              </w:rPr>
              <w:drawing>
                <wp:inline distT="0" distB="0" distL="0" distR="0" wp14:anchorId="7729FFFA" wp14:editId="214E1C46">
                  <wp:extent cx="2874010" cy="326390"/>
                  <wp:effectExtent l="0" t="0" r="2540" b="0"/>
                  <wp:docPr id="15" name="Imagen 15" descr="C:\Users\MIGUEL MUÑOZ\AppData\Local\Temp\geogeb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IGUEL MUÑOZ\AppData\Local\Temp\geogebra.png"/>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2874010" cy="326390"/>
                          </a:xfrm>
                          <a:prstGeom prst="rect">
                            <a:avLst/>
                          </a:prstGeom>
                          <a:noFill/>
                          <a:ln>
                            <a:noFill/>
                          </a:ln>
                        </pic:spPr>
                      </pic:pic>
                    </a:graphicData>
                  </a:graphic>
                </wp:inline>
              </w:drawing>
            </w:r>
          </w:p>
        </w:tc>
      </w:tr>
    </w:tbl>
    <w:p w14:paraId="5E9B5BCC" w14:textId="77777777" w:rsidR="008E5621" w:rsidRPr="00193309" w:rsidRDefault="00193309" w:rsidP="008E5621">
      <w:pPr>
        <w:tabs>
          <w:tab w:val="right" w:pos="8498"/>
        </w:tabs>
        <w:spacing w:after="0"/>
        <w:rPr>
          <w:rFonts w:ascii="Times" w:hAnsi="Times"/>
        </w:rPr>
      </w:pPr>
      <w:r w:rsidRPr="00193309">
        <w:rPr>
          <w:rFonts w:ascii="Times" w:hAnsi="Times"/>
        </w:rPr>
        <w:t xml:space="preserve"> </w:t>
      </w:r>
    </w:p>
    <w:p w14:paraId="091D90FB" w14:textId="77777777" w:rsidR="008E5621" w:rsidRDefault="00737224" w:rsidP="008E5621">
      <w:pPr>
        <w:tabs>
          <w:tab w:val="right" w:pos="8498"/>
        </w:tabs>
        <w:spacing w:after="0"/>
        <w:rPr>
          <w:rFonts w:ascii="Times" w:hAnsi="Times"/>
          <w:b/>
        </w:rPr>
      </w:pPr>
      <w:r>
        <w:rPr>
          <w:rFonts w:ascii="Times" w:hAnsi="Times"/>
          <w:highlight w:val="yellow"/>
        </w:rPr>
        <w:t>[SECCIÓN 2</w:t>
      </w:r>
      <w:r w:rsidR="008E5621" w:rsidRPr="004E5E51">
        <w:rPr>
          <w:rFonts w:ascii="Times" w:hAnsi="Times"/>
          <w:highlight w:val="yellow"/>
        </w:rPr>
        <w:t>]</w:t>
      </w:r>
      <w:r w:rsidR="008E5621">
        <w:rPr>
          <w:rFonts w:ascii="Times" w:hAnsi="Times"/>
        </w:rPr>
        <w:t xml:space="preserve"> </w:t>
      </w:r>
      <w:r w:rsidR="00604766">
        <w:rPr>
          <w:rFonts w:ascii="Times" w:hAnsi="Times"/>
          <w:b/>
        </w:rPr>
        <w:t>3</w:t>
      </w:r>
      <w:r w:rsidRPr="00737224">
        <w:rPr>
          <w:rFonts w:ascii="Times" w:hAnsi="Times"/>
          <w:b/>
        </w:rPr>
        <w:t>.3</w:t>
      </w:r>
      <w:r w:rsidR="008E5621" w:rsidRPr="004E5E51">
        <w:rPr>
          <w:rFonts w:ascii="Times" w:hAnsi="Times"/>
          <w:b/>
        </w:rPr>
        <w:t xml:space="preserve"> </w:t>
      </w:r>
      <w:r w:rsidR="00604766">
        <w:rPr>
          <w:rFonts w:ascii="Times" w:hAnsi="Times"/>
          <w:b/>
        </w:rPr>
        <w:t>La resolución de las inecuaciones</w:t>
      </w:r>
    </w:p>
    <w:p w14:paraId="4E4FA7ED" w14:textId="77777777" w:rsidR="00F44ED8" w:rsidRDefault="00F44ED8" w:rsidP="008E5621">
      <w:pPr>
        <w:tabs>
          <w:tab w:val="right" w:pos="8498"/>
        </w:tabs>
        <w:spacing w:after="0"/>
        <w:rPr>
          <w:rFonts w:ascii="Times" w:hAnsi="Times"/>
          <w:b/>
        </w:rPr>
      </w:pPr>
    </w:p>
    <w:p w14:paraId="60EA1885" w14:textId="77777777" w:rsidR="00F44ED8" w:rsidRDefault="00F44ED8" w:rsidP="008E5621">
      <w:pPr>
        <w:tabs>
          <w:tab w:val="right" w:pos="8498"/>
        </w:tabs>
        <w:spacing w:after="0"/>
        <w:rPr>
          <w:rFonts w:ascii="Times" w:hAnsi="Times"/>
        </w:rPr>
      </w:pPr>
      <w:r w:rsidRPr="00F44ED8">
        <w:rPr>
          <w:rFonts w:ascii="Times" w:hAnsi="Times"/>
        </w:rPr>
        <w:t xml:space="preserve">Las inecuaciones </w:t>
      </w:r>
      <w:r w:rsidR="008E4D6E">
        <w:rPr>
          <w:rFonts w:ascii="Times" w:hAnsi="Times"/>
        </w:rPr>
        <w:t xml:space="preserve">lineales en una variable </w:t>
      </w:r>
      <w:r w:rsidR="0009030E">
        <w:rPr>
          <w:rFonts w:ascii="Times" w:hAnsi="Times"/>
        </w:rPr>
        <w:t xml:space="preserve">pueden ser </w:t>
      </w:r>
      <w:r w:rsidR="0009030E" w:rsidRPr="0009030E">
        <w:rPr>
          <w:rFonts w:ascii="Times" w:hAnsi="Times"/>
          <w:b/>
        </w:rPr>
        <w:t>simples</w:t>
      </w:r>
      <w:r w:rsidR="0009030E">
        <w:rPr>
          <w:rFonts w:ascii="Times" w:hAnsi="Times"/>
        </w:rPr>
        <w:t xml:space="preserve"> o </w:t>
      </w:r>
      <w:r w:rsidR="0009030E" w:rsidRPr="0009030E">
        <w:rPr>
          <w:rFonts w:ascii="Times" w:hAnsi="Times"/>
          <w:b/>
        </w:rPr>
        <w:t>dobles</w:t>
      </w:r>
      <w:r w:rsidR="0009030E">
        <w:rPr>
          <w:rFonts w:ascii="Times" w:hAnsi="Times"/>
        </w:rPr>
        <w:t>, las inecuaciones simples son aquellas que tienen un solo signo de desigualdad y su solución es un intervalo infinito o no acotado, mientras que las inecuaciones dobles tienen dos signos de desigualdad y su solución es un intervalo finito o acotado</w:t>
      </w:r>
      <w:r w:rsidR="0009030E">
        <w:rPr>
          <w:rFonts w:ascii="Times" w:hAnsi="Times"/>
          <w:b/>
        </w:rPr>
        <w:t xml:space="preserve"> </w:t>
      </w:r>
      <w:r w:rsidR="009A54A4">
        <w:rPr>
          <w:rFonts w:ascii="Times" w:hAnsi="Times"/>
        </w:rPr>
        <w:t xml:space="preserve"> </w:t>
      </w:r>
    </w:p>
    <w:p w14:paraId="0FBB95F6" w14:textId="77777777" w:rsidR="0009030E" w:rsidRDefault="0009030E" w:rsidP="008E5621">
      <w:pPr>
        <w:tabs>
          <w:tab w:val="right" w:pos="8498"/>
        </w:tabs>
        <w:spacing w:after="0"/>
        <w:rPr>
          <w:rFonts w:ascii="Times" w:hAnsi="Times"/>
        </w:rPr>
      </w:pPr>
    </w:p>
    <w:tbl>
      <w:tblPr>
        <w:tblStyle w:val="Tablaconcuadrcula"/>
        <w:tblW w:w="0" w:type="auto"/>
        <w:tblLook w:val="04A0" w:firstRow="1" w:lastRow="0" w:firstColumn="1" w:lastColumn="0" w:noHBand="0" w:noVBand="1"/>
      </w:tblPr>
      <w:tblGrid>
        <w:gridCol w:w="4414"/>
        <w:gridCol w:w="4414"/>
      </w:tblGrid>
      <w:tr w:rsidR="0009030E" w14:paraId="61AD2762" w14:textId="77777777" w:rsidTr="0009030E">
        <w:tc>
          <w:tcPr>
            <w:tcW w:w="4489" w:type="dxa"/>
            <w:vAlign w:val="center"/>
          </w:tcPr>
          <w:p w14:paraId="2A74CA92" w14:textId="77777777" w:rsidR="0009030E" w:rsidRPr="0009030E" w:rsidRDefault="0009030E" w:rsidP="0009030E">
            <w:pPr>
              <w:tabs>
                <w:tab w:val="right" w:pos="8498"/>
              </w:tabs>
              <w:jc w:val="center"/>
              <w:rPr>
                <w:rFonts w:ascii="Times" w:hAnsi="Times"/>
                <w:b/>
              </w:rPr>
            </w:pPr>
            <w:r w:rsidRPr="0009030E">
              <w:rPr>
                <w:rFonts w:ascii="Times" w:hAnsi="Times"/>
                <w:b/>
              </w:rPr>
              <w:t>Inecuaciones simples</w:t>
            </w:r>
          </w:p>
        </w:tc>
        <w:tc>
          <w:tcPr>
            <w:tcW w:w="4489" w:type="dxa"/>
            <w:vAlign w:val="center"/>
          </w:tcPr>
          <w:p w14:paraId="5D8C1276" w14:textId="77777777" w:rsidR="0009030E" w:rsidRPr="0009030E" w:rsidRDefault="0009030E" w:rsidP="0009030E">
            <w:pPr>
              <w:tabs>
                <w:tab w:val="right" w:pos="8498"/>
              </w:tabs>
              <w:jc w:val="center"/>
              <w:rPr>
                <w:rFonts w:ascii="Times" w:hAnsi="Times"/>
                <w:b/>
              </w:rPr>
            </w:pPr>
            <w:r w:rsidRPr="0009030E">
              <w:rPr>
                <w:rFonts w:ascii="Times" w:hAnsi="Times"/>
                <w:b/>
              </w:rPr>
              <w:t>Inecuaciones dobles</w:t>
            </w:r>
          </w:p>
        </w:tc>
      </w:tr>
      <w:tr w:rsidR="0009030E" w14:paraId="7735BBC4" w14:textId="77777777" w:rsidTr="0009030E">
        <w:tc>
          <w:tcPr>
            <w:tcW w:w="4489" w:type="dxa"/>
            <w:vAlign w:val="center"/>
          </w:tcPr>
          <w:p w14:paraId="4ACCD7BB" w14:textId="77777777" w:rsidR="0009030E" w:rsidRPr="0009030E" w:rsidRDefault="0009030E" w:rsidP="0009030E">
            <w:pPr>
              <w:tabs>
                <w:tab w:val="right" w:pos="8498"/>
              </w:tabs>
              <w:rPr>
                <w:rFonts w:ascii="Times" w:eastAsiaTheme="minorEastAsia" w:hAnsi="Times"/>
              </w:rPr>
            </w:pPr>
            <w:commentRangeStart w:id="2010"/>
            <m:oMathPara>
              <m:oMath>
                <m:r>
                  <w:rPr>
                    <w:rFonts w:ascii="Cambria Math" w:hAnsi="Cambria Math"/>
                  </w:rPr>
                  <m:t>3x+1&lt;6</m:t>
                </m:r>
              </m:oMath>
            </m:oMathPara>
          </w:p>
          <w:p w14:paraId="2F7D07D0" w14:textId="77777777" w:rsidR="0009030E" w:rsidRPr="0009030E" w:rsidRDefault="0009030E" w:rsidP="0009030E">
            <w:pPr>
              <w:tabs>
                <w:tab w:val="right" w:pos="8498"/>
              </w:tabs>
              <w:rPr>
                <w:rFonts w:ascii="Times" w:eastAsiaTheme="minorEastAsia" w:hAnsi="Times"/>
              </w:rPr>
            </w:pPr>
            <m:oMathPara>
              <m:oMath>
                <m:r>
                  <w:rPr>
                    <w:rFonts w:ascii="Cambria Math" w:hAnsi="Cambria Math"/>
                  </w:rPr>
                  <m:t>4&gt;3x-2</m:t>
                </m:r>
              </m:oMath>
            </m:oMathPara>
          </w:p>
          <w:p w14:paraId="6AA17919" w14:textId="77777777" w:rsidR="0009030E" w:rsidRPr="0009030E" w:rsidRDefault="0009030E" w:rsidP="0009030E">
            <w:pPr>
              <w:tabs>
                <w:tab w:val="right" w:pos="8498"/>
              </w:tabs>
              <w:rPr>
                <w:rFonts w:ascii="Times" w:eastAsiaTheme="minorEastAsia" w:hAnsi="Times"/>
              </w:rPr>
            </w:pPr>
            <m:oMathPara>
              <m:oMath>
                <m:r>
                  <w:rPr>
                    <w:rFonts w:ascii="Cambria Math" w:eastAsiaTheme="minorEastAsia" w:hAnsi="Cambria Math"/>
                  </w:rPr>
                  <m:t>2x≥5</m:t>
                </m:r>
              </m:oMath>
            </m:oMathPara>
          </w:p>
          <w:p w14:paraId="4FAF994F" w14:textId="77777777" w:rsidR="0009030E" w:rsidRPr="0009030E" w:rsidRDefault="0009030E" w:rsidP="0009030E">
            <w:pPr>
              <w:tabs>
                <w:tab w:val="right" w:pos="8498"/>
              </w:tabs>
              <w:rPr>
                <w:rFonts w:ascii="Times" w:eastAsiaTheme="minorEastAsia" w:hAnsi="Times"/>
              </w:rPr>
            </w:pPr>
            <m:oMathPara>
              <m:oMath>
                <m:r>
                  <w:rPr>
                    <w:rFonts w:ascii="Cambria Math" w:eastAsiaTheme="minorEastAsia" w:hAnsi="Cambria Math"/>
                  </w:rPr>
                  <m:t>x+2≤5x-1</m:t>
                </m:r>
                <w:commentRangeEnd w:id="2010"/>
                <m:r>
                  <m:rPr>
                    <m:sty m:val="p"/>
                  </m:rPr>
                  <w:rPr>
                    <w:rStyle w:val="Refdecomentario"/>
                  </w:rPr>
                  <w:commentReference w:id="2010"/>
                </m:r>
              </m:oMath>
            </m:oMathPara>
          </w:p>
          <w:p w14:paraId="1E9954C0" w14:textId="77777777" w:rsidR="0009030E" w:rsidRPr="0009030E" w:rsidRDefault="0009030E" w:rsidP="0009030E">
            <w:pPr>
              <w:tabs>
                <w:tab w:val="right" w:pos="8498"/>
              </w:tabs>
              <w:rPr>
                <w:rFonts w:ascii="Times" w:eastAsiaTheme="minorEastAsia" w:hAnsi="Times"/>
              </w:rPr>
            </w:pPr>
          </w:p>
        </w:tc>
        <w:tc>
          <w:tcPr>
            <w:tcW w:w="4489" w:type="dxa"/>
            <w:vAlign w:val="center"/>
          </w:tcPr>
          <w:p w14:paraId="7B55168C" w14:textId="77777777" w:rsidR="0009542B" w:rsidRPr="0009542B" w:rsidRDefault="0009030E" w:rsidP="0009542B">
            <w:pPr>
              <w:tabs>
                <w:tab w:val="right" w:pos="8498"/>
              </w:tabs>
              <w:rPr>
                <w:rFonts w:ascii="Times" w:eastAsiaTheme="minorEastAsia" w:hAnsi="Times"/>
              </w:rPr>
            </w:pPr>
            <w:commentRangeStart w:id="2011"/>
            <m:oMathPara>
              <m:oMath>
                <m:r>
                  <w:rPr>
                    <w:rFonts w:ascii="Cambria Math" w:eastAsiaTheme="minorEastAsia" w:hAnsi="Cambria Math"/>
                  </w:rPr>
                  <m:t>-</m:t>
                </m:r>
                <m:r>
                  <w:rPr>
                    <w:rFonts w:ascii="Cambria Math" w:hAnsi="Cambria Math"/>
                  </w:rPr>
                  <m:t>2&lt;x+1&lt;2</m:t>
                </m:r>
              </m:oMath>
            </m:oMathPara>
          </w:p>
          <w:p w14:paraId="0A4F0009" w14:textId="77777777" w:rsidR="0009542B" w:rsidRPr="0009542B" w:rsidRDefault="0009030E" w:rsidP="0009542B">
            <w:pPr>
              <w:tabs>
                <w:tab w:val="right" w:pos="8498"/>
              </w:tabs>
              <w:rPr>
                <w:rFonts w:ascii="Times" w:eastAsiaTheme="minorEastAsia" w:hAnsi="Times"/>
              </w:rPr>
            </w:pPr>
            <m:oMathPara>
              <m:oMath>
                <m:r>
                  <w:rPr>
                    <w:rFonts w:ascii="Cambria Math" w:hAnsi="Cambria Math"/>
                  </w:rPr>
                  <m:t>3≤2x-5&lt;8</m:t>
                </m:r>
              </m:oMath>
            </m:oMathPara>
          </w:p>
          <w:p w14:paraId="13C10076" w14:textId="77777777" w:rsidR="0009542B" w:rsidRPr="0009542B" w:rsidRDefault="0009542B" w:rsidP="0009542B">
            <w:pPr>
              <w:tabs>
                <w:tab w:val="right" w:pos="8498"/>
              </w:tabs>
              <w:rPr>
                <w:rFonts w:ascii="Times" w:eastAsiaTheme="minorEastAsia" w:hAnsi="Times"/>
              </w:rPr>
            </w:pPr>
            <m:oMathPara>
              <m:oMath>
                <m:r>
                  <w:rPr>
                    <w:rFonts w:ascii="Cambria Math" w:hAnsi="Cambria Math"/>
                  </w:rPr>
                  <m:t>-7&lt;6x-3≤1</m:t>
                </m:r>
              </m:oMath>
            </m:oMathPara>
          </w:p>
          <w:p w14:paraId="6E3B6244" w14:textId="77777777" w:rsidR="0009030E" w:rsidRDefault="0009542B" w:rsidP="0009542B">
            <w:pPr>
              <w:tabs>
                <w:tab w:val="right" w:pos="8498"/>
              </w:tabs>
              <w:rPr>
                <w:rFonts w:ascii="Times" w:hAnsi="Times"/>
              </w:rPr>
            </w:pPr>
            <m:oMathPara>
              <m:oMath>
                <m:r>
                  <w:rPr>
                    <w:rFonts w:ascii="Cambria Math" w:hAnsi="Cambria Math"/>
                  </w:rPr>
                  <m:t>1&lt;x&lt;8</m:t>
                </m:r>
                <w:commentRangeEnd w:id="2011"/>
                <m:r>
                  <m:rPr>
                    <m:sty m:val="p"/>
                  </m:rPr>
                  <w:rPr>
                    <w:rStyle w:val="Refdecomentario"/>
                  </w:rPr>
                  <w:commentReference w:id="2011"/>
                </m:r>
              </m:oMath>
            </m:oMathPara>
          </w:p>
        </w:tc>
      </w:tr>
    </w:tbl>
    <w:p w14:paraId="63715226" w14:textId="77777777" w:rsidR="0009030E" w:rsidRDefault="0009030E" w:rsidP="008E5621">
      <w:pPr>
        <w:tabs>
          <w:tab w:val="right" w:pos="8498"/>
        </w:tabs>
        <w:spacing w:after="0"/>
        <w:rPr>
          <w:rFonts w:ascii="Times" w:hAnsi="Times"/>
        </w:rPr>
      </w:pPr>
    </w:p>
    <w:p w14:paraId="0D697711" w14:textId="77777777" w:rsidR="0009030E" w:rsidRDefault="0009030E" w:rsidP="008E5621">
      <w:pPr>
        <w:tabs>
          <w:tab w:val="right" w:pos="8498"/>
        </w:tabs>
        <w:spacing w:after="0"/>
        <w:rPr>
          <w:rFonts w:ascii="Times" w:hAnsi="Times"/>
        </w:rPr>
      </w:pPr>
    </w:p>
    <w:p w14:paraId="220972F0" w14:textId="77777777" w:rsidR="001D1F1A" w:rsidRDefault="001D1F1A" w:rsidP="001D1F1A">
      <w:pPr>
        <w:tabs>
          <w:tab w:val="right" w:pos="8498"/>
        </w:tabs>
        <w:spacing w:after="0"/>
        <w:rPr>
          <w:rFonts w:ascii="Times" w:hAnsi="Times"/>
          <w:b/>
        </w:rPr>
      </w:pPr>
      <w:r>
        <w:rPr>
          <w:rFonts w:ascii="Times" w:hAnsi="Times"/>
          <w:highlight w:val="yellow"/>
        </w:rPr>
        <w:lastRenderedPageBreak/>
        <w:t>[SECCIÓN 3</w:t>
      </w:r>
      <w:r w:rsidRPr="004E5E51">
        <w:rPr>
          <w:rFonts w:ascii="Times" w:hAnsi="Times"/>
          <w:highlight w:val="yellow"/>
        </w:rPr>
        <w:t>]</w:t>
      </w:r>
      <w:r>
        <w:rPr>
          <w:rFonts w:ascii="Times" w:hAnsi="Times"/>
        </w:rPr>
        <w:t xml:space="preserve"> </w:t>
      </w:r>
      <w:r>
        <w:rPr>
          <w:rFonts w:ascii="Times" w:hAnsi="Times"/>
          <w:b/>
        </w:rPr>
        <w:t>3</w:t>
      </w:r>
      <w:r w:rsidRPr="00737224">
        <w:rPr>
          <w:rFonts w:ascii="Times" w:hAnsi="Times"/>
          <w:b/>
        </w:rPr>
        <w:t>.3</w:t>
      </w:r>
      <w:r>
        <w:rPr>
          <w:rFonts w:ascii="Times" w:hAnsi="Times"/>
          <w:b/>
        </w:rPr>
        <w:t>.1</w:t>
      </w:r>
      <w:r w:rsidRPr="004E5E51">
        <w:rPr>
          <w:rFonts w:ascii="Times" w:hAnsi="Times"/>
          <w:b/>
        </w:rPr>
        <w:t xml:space="preserve"> </w:t>
      </w:r>
      <w:r>
        <w:rPr>
          <w:rFonts w:ascii="Times" w:hAnsi="Times"/>
          <w:b/>
        </w:rPr>
        <w:t>La resolución de inecuaciones simples</w:t>
      </w:r>
    </w:p>
    <w:p w14:paraId="5F8B17A9" w14:textId="1930DA48" w:rsidR="0009030E" w:rsidDel="00AE57E0" w:rsidRDefault="0009030E" w:rsidP="008E5621">
      <w:pPr>
        <w:tabs>
          <w:tab w:val="right" w:pos="8498"/>
        </w:tabs>
        <w:spacing w:after="0"/>
        <w:rPr>
          <w:del w:id="2012" w:author="Edgar Josué Malagón Montaña" w:date="2015-11-21T07:52:00Z"/>
          <w:rFonts w:ascii="Times" w:hAnsi="Times"/>
        </w:rPr>
      </w:pPr>
    </w:p>
    <w:p w14:paraId="76178A41" w14:textId="77777777" w:rsidR="001D1F1A" w:rsidRDefault="001D1F1A" w:rsidP="008E5621">
      <w:pPr>
        <w:tabs>
          <w:tab w:val="right" w:pos="8498"/>
        </w:tabs>
        <w:spacing w:after="0"/>
        <w:rPr>
          <w:rFonts w:ascii="Times" w:hAnsi="Times"/>
        </w:rPr>
      </w:pPr>
      <w:r>
        <w:rPr>
          <w:rFonts w:ascii="Times" w:hAnsi="Times"/>
        </w:rPr>
        <w:t xml:space="preserve">Las inecuaciones simples se </w:t>
      </w:r>
      <w:commentRangeStart w:id="2013"/>
      <w:r>
        <w:rPr>
          <w:rFonts w:ascii="Times" w:hAnsi="Times"/>
        </w:rPr>
        <w:t xml:space="preserve">resuelven de forma similar como </w:t>
      </w:r>
      <w:commentRangeEnd w:id="2013"/>
      <w:r w:rsidR="00900D39">
        <w:rPr>
          <w:rStyle w:val="Refdecomentario"/>
        </w:rPr>
        <w:commentReference w:id="2013"/>
      </w:r>
      <w:r>
        <w:rPr>
          <w:rFonts w:ascii="Times" w:hAnsi="Times"/>
        </w:rPr>
        <w:t xml:space="preserve">se resuelven las ecuaciones lineales, teniendo en cuenta que la solución obtenida no es un número sino un </w:t>
      </w:r>
      <w:commentRangeStart w:id="2014"/>
      <w:r>
        <w:rPr>
          <w:rFonts w:ascii="Times" w:hAnsi="Times"/>
        </w:rPr>
        <w:t xml:space="preserve">conjunto de números </w:t>
      </w:r>
      <w:commentRangeEnd w:id="2014"/>
      <w:r w:rsidR="00900D39">
        <w:rPr>
          <w:rStyle w:val="Refdecomentario"/>
        </w:rPr>
        <w:commentReference w:id="2014"/>
      </w:r>
    </w:p>
    <w:p w14:paraId="001FD3FB" w14:textId="77777777" w:rsidR="009A54A4" w:rsidRDefault="009A54A4" w:rsidP="008E5621">
      <w:pPr>
        <w:tabs>
          <w:tab w:val="right" w:pos="8498"/>
        </w:tabs>
        <w:spacing w:after="0"/>
        <w:rPr>
          <w:rFonts w:ascii="Times" w:hAnsi="Times"/>
        </w:rPr>
      </w:pPr>
    </w:p>
    <w:p w14:paraId="6013FB1B" w14:textId="77777777" w:rsidR="009A54A4" w:rsidRPr="009A54A4" w:rsidRDefault="009A54A4" w:rsidP="009A54A4">
      <w:pPr>
        <w:pStyle w:val="Prrafodelista"/>
        <w:numPr>
          <w:ilvl w:val="0"/>
          <w:numId w:val="10"/>
        </w:numPr>
        <w:tabs>
          <w:tab w:val="right" w:pos="8498"/>
        </w:tabs>
        <w:spacing w:after="0"/>
        <w:rPr>
          <w:rFonts w:ascii="Times" w:hAnsi="Times"/>
        </w:rPr>
      </w:pPr>
      <w:r>
        <w:rPr>
          <w:rFonts w:ascii="Times" w:hAnsi="Times"/>
        </w:rPr>
        <w:t xml:space="preserve">Resolver </w:t>
      </w:r>
      <w:r w:rsidRPr="009A54A4">
        <w:rPr>
          <w:rFonts w:ascii="Times" w:hAnsi="Times"/>
          <w:i/>
        </w:rPr>
        <w:t>x + 5 &lt; 3</w:t>
      </w:r>
      <w:commentRangeStart w:id="2015"/>
    </w:p>
    <w:p w14:paraId="79951A1E" w14:textId="77777777" w:rsidR="009A54A4" w:rsidRDefault="009A54A4" w:rsidP="009A54A4">
      <w:pPr>
        <w:pStyle w:val="Prrafodelista"/>
        <w:tabs>
          <w:tab w:val="right" w:pos="8498"/>
        </w:tabs>
        <w:spacing w:after="0"/>
        <w:ind w:left="360"/>
        <w:jc w:val="center"/>
        <w:rPr>
          <w:rFonts w:ascii="Times" w:hAnsi="Times"/>
          <w:i/>
        </w:rPr>
      </w:pPr>
      <w:proofErr w:type="gramStart"/>
      <w:r w:rsidRPr="009A54A4">
        <w:rPr>
          <w:rFonts w:ascii="Times" w:hAnsi="Times"/>
          <w:i/>
        </w:rPr>
        <w:t>x</w:t>
      </w:r>
      <w:proofErr w:type="gramEnd"/>
      <w:r w:rsidRPr="009A54A4">
        <w:rPr>
          <w:rFonts w:ascii="Times" w:hAnsi="Times"/>
          <w:i/>
        </w:rPr>
        <w:t xml:space="preserve"> + 5 &lt; 3</w:t>
      </w:r>
    </w:p>
    <w:p w14:paraId="6817DAEB" w14:textId="77777777" w:rsidR="009A54A4" w:rsidRDefault="009A54A4" w:rsidP="009A54A4">
      <w:pPr>
        <w:pStyle w:val="Prrafodelista"/>
        <w:tabs>
          <w:tab w:val="right" w:pos="8498"/>
        </w:tabs>
        <w:spacing w:after="0"/>
        <w:ind w:left="360"/>
        <w:jc w:val="center"/>
        <w:rPr>
          <w:rFonts w:ascii="Times" w:hAnsi="Times"/>
          <w:i/>
        </w:rPr>
      </w:pPr>
      <w:r w:rsidRPr="009A54A4">
        <w:rPr>
          <w:rFonts w:ascii="Times" w:hAnsi="Times"/>
          <w:i/>
        </w:rPr>
        <w:t>x +  &lt; 3</w:t>
      </w:r>
      <w:r>
        <w:rPr>
          <w:rFonts w:ascii="Times" w:hAnsi="Times"/>
          <w:i/>
        </w:rPr>
        <w:t>-5</w:t>
      </w:r>
    </w:p>
    <w:p w14:paraId="76366A78" w14:textId="77777777" w:rsidR="009A54A4" w:rsidRDefault="009A54A4" w:rsidP="009A54A4">
      <w:pPr>
        <w:pStyle w:val="Prrafodelista"/>
        <w:tabs>
          <w:tab w:val="right" w:pos="8498"/>
        </w:tabs>
        <w:spacing w:after="0"/>
        <w:ind w:left="360"/>
        <w:jc w:val="center"/>
        <w:rPr>
          <w:rFonts w:ascii="Times" w:hAnsi="Times"/>
          <w:i/>
        </w:rPr>
      </w:pPr>
      <w:r w:rsidRPr="009A54A4">
        <w:rPr>
          <w:rFonts w:ascii="Times" w:hAnsi="Times"/>
          <w:i/>
        </w:rPr>
        <w:t xml:space="preserve">x  &lt; </w:t>
      </w:r>
      <w:r>
        <w:rPr>
          <w:rFonts w:ascii="Times" w:hAnsi="Times"/>
          <w:i/>
        </w:rPr>
        <w:t>-2</w:t>
      </w:r>
      <w:commentRangeEnd w:id="2015"/>
      <w:r w:rsidR="00900D39">
        <w:rPr>
          <w:rStyle w:val="Refdecomentario"/>
        </w:rPr>
        <w:commentReference w:id="2015"/>
      </w:r>
    </w:p>
    <w:p w14:paraId="209F7C86" w14:textId="0CCA2FEB" w:rsidR="009A54A4" w:rsidRDefault="009A54A4" w:rsidP="009A54A4">
      <w:pPr>
        <w:pStyle w:val="Prrafodelista"/>
        <w:tabs>
          <w:tab w:val="left" w:pos="1569"/>
          <w:tab w:val="center" w:pos="4599"/>
          <w:tab w:val="right" w:pos="8498"/>
        </w:tabs>
        <w:spacing w:after="0"/>
        <w:ind w:left="0"/>
        <w:rPr>
          <w:rFonts w:ascii="Times" w:hAnsi="Times"/>
        </w:rPr>
      </w:pPr>
      <w:r w:rsidRPr="009A54A4">
        <w:rPr>
          <w:rFonts w:ascii="Times" w:hAnsi="Times"/>
        </w:rPr>
        <w:t xml:space="preserve">En este caso se </w:t>
      </w:r>
      <w:commentRangeStart w:id="2016"/>
      <w:r w:rsidRPr="009A54A4">
        <w:rPr>
          <w:rFonts w:ascii="Times" w:hAnsi="Times"/>
        </w:rPr>
        <w:t xml:space="preserve">procedió igual </w:t>
      </w:r>
      <w:commentRangeEnd w:id="2016"/>
      <w:r w:rsidR="00900D39">
        <w:rPr>
          <w:rStyle w:val="Refdecomentario"/>
        </w:rPr>
        <w:commentReference w:id="2016"/>
      </w:r>
      <w:r w:rsidRPr="009A54A4">
        <w:rPr>
          <w:rFonts w:ascii="Times" w:hAnsi="Times"/>
        </w:rPr>
        <w:t xml:space="preserve">que en las </w:t>
      </w:r>
      <w:commentRangeStart w:id="2017"/>
      <w:r w:rsidRPr="009A54A4">
        <w:rPr>
          <w:rFonts w:ascii="Times" w:hAnsi="Times"/>
        </w:rPr>
        <w:t>ecuaciones aditivas</w:t>
      </w:r>
      <w:commentRangeEnd w:id="2017"/>
      <w:r w:rsidR="00900D39">
        <w:rPr>
          <w:rStyle w:val="Refdecomentario"/>
        </w:rPr>
        <w:commentReference w:id="2017"/>
      </w:r>
      <w:ins w:id="2018" w:author="Edgar Josué Malagón Montaña" w:date="2015-11-21T08:00:00Z">
        <w:r w:rsidR="00900D39">
          <w:rPr>
            <w:rFonts w:ascii="Times" w:hAnsi="Times"/>
          </w:rPr>
          <w:t>.</w:t>
        </w:r>
      </w:ins>
    </w:p>
    <w:p w14:paraId="2178EF22" w14:textId="77777777" w:rsidR="009A54A4" w:rsidRDefault="009A54A4" w:rsidP="009A54A4">
      <w:pPr>
        <w:pStyle w:val="Prrafodelista"/>
        <w:tabs>
          <w:tab w:val="left" w:pos="1569"/>
          <w:tab w:val="center" w:pos="4599"/>
          <w:tab w:val="right" w:pos="8498"/>
        </w:tabs>
        <w:spacing w:after="0"/>
        <w:ind w:left="0"/>
        <w:rPr>
          <w:rFonts w:ascii="Times" w:hAnsi="Times"/>
        </w:rPr>
      </w:pPr>
    </w:p>
    <w:p w14:paraId="377AA5A6" w14:textId="77777777" w:rsidR="009A54A4" w:rsidRPr="009A54A4" w:rsidRDefault="009A54A4" w:rsidP="009A54A4">
      <w:pPr>
        <w:pStyle w:val="Prrafodelista"/>
        <w:numPr>
          <w:ilvl w:val="0"/>
          <w:numId w:val="10"/>
        </w:numPr>
        <w:tabs>
          <w:tab w:val="right" w:pos="8498"/>
        </w:tabs>
        <w:spacing w:after="0"/>
        <w:rPr>
          <w:rFonts w:ascii="Times" w:hAnsi="Times"/>
        </w:rPr>
      </w:pPr>
      <w:commentRangeStart w:id="2019"/>
      <w:r>
        <w:rPr>
          <w:rFonts w:ascii="Times" w:hAnsi="Times"/>
        </w:rPr>
        <w:t>Resolver 7</w:t>
      </w:r>
      <w:r w:rsidRPr="009A54A4">
        <w:rPr>
          <w:rFonts w:ascii="Times" w:hAnsi="Times"/>
          <w:i/>
        </w:rPr>
        <w:t xml:space="preserve">x  </w:t>
      </w:r>
      <w:r>
        <w:rPr>
          <w:rFonts w:ascii="Times" w:hAnsi="Times" w:cs="Times"/>
          <w:i/>
        </w:rPr>
        <w:t>≥</w:t>
      </w:r>
      <w:r w:rsidRPr="009A54A4">
        <w:rPr>
          <w:rFonts w:ascii="Times" w:hAnsi="Times"/>
          <w:i/>
        </w:rPr>
        <w:t xml:space="preserve"> </w:t>
      </w:r>
      <w:r>
        <w:rPr>
          <w:rFonts w:ascii="Times" w:hAnsi="Times"/>
          <w:i/>
        </w:rPr>
        <w:t xml:space="preserve"> 21</w:t>
      </w:r>
    </w:p>
    <w:p w14:paraId="773190EA" w14:textId="77777777" w:rsidR="009A54A4" w:rsidRPr="009A54A4" w:rsidRDefault="009A54A4" w:rsidP="009A54A4">
      <w:pPr>
        <w:pStyle w:val="Prrafodelista"/>
        <w:tabs>
          <w:tab w:val="right" w:pos="8498"/>
        </w:tabs>
        <w:spacing w:after="0"/>
        <w:ind w:left="360"/>
        <w:jc w:val="center"/>
        <w:rPr>
          <w:rFonts w:ascii="Cambria Math" w:hAnsi="Cambria Math"/>
          <w:oMath/>
        </w:rPr>
      </w:pPr>
      <m:oMathPara>
        <m:oMath>
          <m:r>
            <w:rPr>
              <w:rFonts w:ascii="Cambria Math" w:hAnsi="Cambria Math"/>
            </w:rPr>
            <m:t>7x ≥21</m:t>
          </m:r>
        </m:oMath>
      </m:oMathPara>
    </w:p>
    <w:p w14:paraId="43916961" w14:textId="77777777" w:rsidR="009A54A4" w:rsidRPr="009A54A4" w:rsidRDefault="009A54A4" w:rsidP="009A54A4">
      <w:pPr>
        <w:pStyle w:val="Prrafodelista"/>
        <w:tabs>
          <w:tab w:val="right" w:pos="8498"/>
        </w:tabs>
        <w:spacing w:after="0"/>
        <w:ind w:left="360"/>
        <w:jc w:val="center"/>
        <w:rPr>
          <w:rFonts w:ascii="Cambria Math" w:hAnsi="Cambria Math"/>
          <w:oMath/>
        </w:rPr>
      </w:pPr>
      <m:oMathPara>
        <m:oMath>
          <m:r>
            <w:rPr>
              <w:rFonts w:ascii="Cambria Math" w:hAnsi="Cambria Math"/>
            </w:rPr>
            <m:t>x ≥</m:t>
          </m:r>
          <m:f>
            <m:fPr>
              <m:ctrlPr>
                <w:rPr>
                  <w:rFonts w:ascii="Cambria Math" w:hAnsi="Cambria Math"/>
                  <w:i/>
                </w:rPr>
              </m:ctrlPr>
            </m:fPr>
            <m:num>
              <m:r>
                <w:rPr>
                  <w:rFonts w:ascii="Cambria Math" w:hAnsi="Cambria Math"/>
                </w:rPr>
                <m:t>21</m:t>
              </m:r>
            </m:num>
            <m:den>
              <m:r>
                <w:rPr>
                  <w:rFonts w:ascii="Cambria Math" w:hAnsi="Cambria Math"/>
                </w:rPr>
                <m:t>7</m:t>
              </m:r>
            </m:den>
          </m:f>
        </m:oMath>
      </m:oMathPara>
    </w:p>
    <w:p w14:paraId="3C847831" w14:textId="77777777" w:rsidR="009A54A4" w:rsidRPr="009A54A4" w:rsidRDefault="009A54A4" w:rsidP="009A54A4">
      <w:pPr>
        <w:pStyle w:val="Prrafodelista"/>
        <w:tabs>
          <w:tab w:val="right" w:pos="8498"/>
        </w:tabs>
        <w:spacing w:after="0"/>
        <w:ind w:left="360"/>
        <w:jc w:val="center"/>
        <w:rPr>
          <w:rFonts w:ascii="Cambria Math" w:hAnsi="Cambria Math"/>
          <w:oMath/>
        </w:rPr>
      </w:pPr>
      <m:oMathPara>
        <m:oMath>
          <m:r>
            <w:rPr>
              <w:rFonts w:ascii="Cambria Math" w:hAnsi="Cambria Math"/>
            </w:rPr>
            <m:t>x  ≥3</m:t>
          </m:r>
        </m:oMath>
      </m:oMathPara>
    </w:p>
    <w:p w14:paraId="4103D45B" w14:textId="77777777" w:rsidR="009A54A4" w:rsidRDefault="009A54A4" w:rsidP="009A54A4">
      <w:pPr>
        <w:pStyle w:val="Prrafodelista"/>
        <w:tabs>
          <w:tab w:val="left" w:pos="1569"/>
          <w:tab w:val="center" w:pos="4599"/>
          <w:tab w:val="right" w:pos="8498"/>
        </w:tabs>
        <w:spacing w:after="0"/>
        <w:ind w:left="0"/>
        <w:rPr>
          <w:rFonts w:ascii="Times" w:hAnsi="Times"/>
        </w:rPr>
      </w:pPr>
      <w:r w:rsidRPr="009A54A4">
        <w:rPr>
          <w:rFonts w:ascii="Times" w:hAnsi="Times"/>
        </w:rPr>
        <w:t xml:space="preserve">En este caso se procedió igual que en las ecuaciones </w:t>
      </w:r>
      <w:r>
        <w:rPr>
          <w:rFonts w:ascii="Times" w:hAnsi="Times"/>
        </w:rPr>
        <w:t>multiplicativas</w:t>
      </w:r>
    </w:p>
    <w:p w14:paraId="4AF677C2" w14:textId="77777777" w:rsidR="009A54A4" w:rsidRDefault="009A54A4" w:rsidP="009A54A4">
      <w:pPr>
        <w:pStyle w:val="Prrafodelista"/>
        <w:tabs>
          <w:tab w:val="left" w:pos="1569"/>
          <w:tab w:val="center" w:pos="4599"/>
          <w:tab w:val="right" w:pos="8498"/>
        </w:tabs>
        <w:spacing w:after="0"/>
        <w:ind w:left="0"/>
        <w:rPr>
          <w:rFonts w:ascii="Times" w:hAnsi="Times"/>
        </w:rPr>
      </w:pPr>
    </w:p>
    <w:p w14:paraId="6C5D1900" w14:textId="77777777" w:rsidR="009A54A4" w:rsidRPr="009A54A4" w:rsidRDefault="009A54A4" w:rsidP="009A54A4">
      <w:pPr>
        <w:pStyle w:val="Prrafodelista"/>
        <w:numPr>
          <w:ilvl w:val="0"/>
          <w:numId w:val="10"/>
        </w:numPr>
        <w:tabs>
          <w:tab w:val="right" w:pos="8498"/>
        </w:tabs>
        <w:spacing w:after="0"/>
        <w:rPr>
          <w:rFonts w:ascii="Times" w:hAnsi="Times"/>
        </w:rPr>
      </w:pPr>
      <w:r>
        <w:rPr>
          <w:rFonts w:ascii="Times" w:hAnsi="Times"/>
        </w:rPr>
        <w:t>Resolver 2</w:t>
      </w:r>
      <w:r w:rsidRPr="009A54A4">
        <w:rPr>
          <w:rFonts w:ascii="Times" w:hAnsi="Times"/>
          <w:i/>
        </w:rPr>
        <w:t xml:space="preserve">x + 5 &lt; </w:t>
      </w:r>
      <w:r>
        <w:rPr>
          <w:rFonts w:ascii="Times" w:hAnsi="Times"/>
          <w:i/>
        </w:rPr>
        <w:t>11</w:t>
      </w:r>
    </w:p>
    <w:p w14:paraId="4A9518CC" w14:textId="77777777" w:rsidR="009A54A4" w:rsidRPr="009A54A4" w:rsidRDefault="009A54A4" w:rsidP="009A54A4">
      <w:pPr>
        <w:pStyle w:val="Prrafodelista"/>
        <w:tabs>
          <w:tab w:val="right" w:pos="8498"/>
        </w:tabs>
        <w:spacing w:after="0"/>
        <w:ind w:left="360"/>
        <w:jc w:val="center"/>
        <w:rPr>
          <w:rFonts w:ascii="Cambria Math" w:hAnsi="Cambria Math"/>
          <w:oMath/>
        </w:rPr>
      </w:pPr>
      <m:oMathPara>
        <m:oMath>
          <m:r>
            <w:rPr>
              <w:rFonts w:ascii="Cambria Math" w:hAnsi="Cambria Math"/>
            </w:rPr>
            <m:t>2x + 5 &lt; 11</m:t>
          </m:r>
        </m:oMath>
      </m:oMathPara>
    </w:p>
    <w:p w14:paraId="54E5376E" w14:textId="77777777" w:rsidR="009A54A4" w:rsidRPr="009A54A4" w:rsidRDefault="009A54A4" w:rsidP="009A54A4">
      <w:pPr>
        <w:pStyle w:val="Prrafodelista"/>
        <w:tabs>
          <w:tab w:val="right" w:pos="8498"/>
        </w:tabs>
        <w:spacing w:after="0"/>
        <w:ind w:left="360"/>
        <w:jc w:val="center"/>
        <w:rPr>
          <w:rFonts w:ascii="Cambria Math" w:hAnsi="Cambria Math"/>
          <w:oMath/>
        </w:rPr>
      </w:pPr>
      <m:oMathPara>
        <m:oMath>
          <m:r>
            <w:rPr>
              <w:rFonts w:ascii="Cambria Math" w:hAnsi="Cambria Math"/>
            </w:rPr>
            <m:t>2x +  &lt; 11-5</m:t>
          </m:r>
        </m:oMath>
      </m:oMathPara>
    </w:p>
    <w:p w14:paraId="788C5152" w14:textId="77777777" w:rsidR="009A54A4" w:rsidRPr="009A54A4" w:rsidRDefault="009A54A4" w:rsidP="009A54A4">
      <w:pPr>
        <w:pStyle w:val="Prrafodelista"/>
        <w:tabs>
          <w:tab w:val="right" w:pos="8498"/>
        </w:tabs>
        <w:spacing w:after="0"/>
        <w:ind w:left="360"/>
        <w:jc w:val="center"/>
        <w:rPr>
          <w:rFonts w:ascii="Times" w:eastAsiaTheme="minorEastAsia" w:hAnsi="Times"/>
        </w:rPr>
      </w:pPr>
      <m:oMathPara>
        <m:oMath>
          <m:r>
            <w:rPr>
              <w:rFonts w:ascii="Cambria Math" w:hAnsi="Cambria Math"/>
            </w:rPr>
            <m:t>2x  &lt; 6</m:t>
          </m:r>
        </m:oMath>
      </m:oMathPara>
    </w:p>
    <w:p w14:paraId="3A18B93D" w14:textId="77777777" w:rsidR="009A54A4" w:rsidRPr="009A54A4" w:rsidRDefault="009A54A4" w:rsidP="009A54A4">
      <w:pPr>
        <w:pStyle w:val="Prrafodelista"/>
        <w:tabs>
          <w:tab w:val="right" w:pos="8498"/>
        </w:tabs>
        <w:spacing w:after="0"/>
        <w:ind w:left="360"/>
        <w:jc w:val="center"/>
        <w:rPr>
          <w:rFonts w:ascii="Times" w:eastAsiaTheme="minorEastAsia" w:hAnsi="Times"/>
        </w:rPr>
      </w:pPr>
      <m:oMathPara>
        <m:oMath>
          <m:r>
            <w:rPr>
              <w:rFonts w:ascii="Cambria Math" w:hAnsi="Cambria Math"/>
            </w:rPr>
            <m:t>x&lt;</m:t>
          </m:r>
          <m:f>
            <m:fPr>
              <m:ctrlPr>
                <w:rPr>
                  <w:rFonts w:ascii="Cambria Math" w:eastAsiaTheme="minorEastAsia" w:hAnsi="Cambria Math"/>
                  <w:i/>
                </w:rPr>
              </m:ctrlPr>
            </m:fPr>
            <m:num>
              <m:r>
                <w:rPr>
                  <w:rFonts w:ascii="Cambria Math" w:eastAsiaTheme="minorEastAsia" w:hAnsi="Cambria Math"/>
                </w:rPr>
                <m:t>6</m:t>
              </m:r>
            </m:num>
            <m:den>
              <m:r>
                <w:rPr>
                  <w:rFonts w:ascii="Cambria Math" w:eastAsiaTheme="minorEastAsia" w:hAnsi="Cambria Math"/>
                </w:rPr>
                <m:t>2</m:t>
              </m:r>
            </m:den>
          </m:f>
        </m:oMath>
      </m:oMathPara>
    </w:p>
    <w:p w14:paraId="61873C24" w14:textId="77777777" w:rsidR="009A54A4" w:rsidRPr="009A54A4" w:rsidRDefault="009A54A4" w:rsidP="009A54A4">
      <w:pPr>
        <w:pStyle w:val="Prrafodelista"/>
        <w:tabs>
          <w:tab w:val="right" w:pos="8498"/>
        </w:tabs>
        <w:spacing w:after="0"/>
        <w:ind w:left="360"/>
        <w:jc w:val="center"/>
        <w:rPr>
          <w:rFonts w:ascii="Cambria Math" w:hAnsi="Cambria Math"/>
          <w:oMath/>
        </w:rPr>
      </w:pPr>
      <m:oMathPara>
        <m:oMath>
          <m:r>
            <w:rPr>
              <w:rFonts w:ascii="Cambria Math" w:hAnsi="Cambria Math"/>
            </w:rPr>
            <m:t>x&lt;3</m:t>
          </m:r>
        </m:oMath>
      </m:oMathPara>
    </w:p>
    <w:p w14:paraId="1C1B08E6" w14:textId="77777777" w:rsidR="009A54A4" w:rsidRDefault="009A54A4" w:rsidP="009A54A4">
      <w:pPr>
        <w:pStyle w:val="Prrafodelista"/>
        <w:tabs>
          <w:tab w:val="left" w:pos="1569"/>
          <w:tab w:val="center" w:pos="4599"/>
          <w:tab w:val="right" w:pos="8498"/>
        </w:tabs>
        <w:spacing w:after="0"/>
        <w:ind w:left="0"/>
        <w:rPr>
          <w:rFonts w:ascii="Times" w:hAnsi="Times"/>
        </w:rPr>
      </w:pPr>
      <w:r w:rsidRPr="009A54A4">
        <w:rPr>
          <w:rFonts w:ascii="Times" w:hAnsi="Times"/>
        </w:rPr>
        <w:t xml:space="preserve">En este caso se procedió igual que en las ecuaciones </w:t>
      </w:r>
      <w:r>
        <w:rPr>
          <w:rFonts w:ascii="Times" w:hAnsi="Times"/>
        </w:rPr>
        <w:t>lineales</w:t>
      </w:r>
    </w:p>
    <w:p w14:paraId="54310E89" w14:textId="77777777" w:rsidR="008D0E35" w:rsidRDefault="008D0E35" w:rsidP="009A54A4">
      <w:pPr>
        <w:pStyle w:val="Prrafodelista"/>
        <w:tabs>
          <w:tab w:val="left" w:pos="1569"/>
          <w:tab w:val="center" w:pos="4599"/>
          <w:tab w:val="right" w:pos="8498"/>
        </w:tabs>
        <w:spacing w:after="0"/>
        <w:ind w:left="0"/>
        <w:rPr>
          <w:rFonts w:ascii="Times" w:hAnsi="Times"/>
        </w:rPr>
      </w:pPr>
    </w:p>
    <w:p w14:paraId="79077356" w14:textId="77777777" w:rsidR="008D0E35" w:rsidRPr="008D0E35" w:rsidRDefault="008D0E35" w:rsidP="008D0E35">
      <w:pPr>
        <w:pStyle w:val="Prrafodelista"/>
        <w:numPr>
          <w:ilvl w:val="0"/>
          <w:numId w:val="10"/>
        </w:numPr>
        <w:tabs>
          <w:tab w:val="left" w:pos="1569"/>
          <w:tab w:val="center" w:pos="4599"/>
          <w:tab w:val="right" w:pos="8498"/>
        </w:tabs>
        <w:spacing w:after="0"/>
        <w:rPr>
          <w:rFonts w:ascii="Times" w:hAnsi="Times"/>
        </w:rPr>
      </w:pPr>
      <w:r>
        <w:rPr>
          <w:rFonts w:ascii="Times" w:hAnsi="Times"/>
        </w:rPr>
        <w:t>Resolver  17</w:t>
      </w:r>
      <w:r w:rsidRPr="009A54A4">
        <w:rPr>
          <w:rFonts w:ascii="Times" w:hAnsi="Times"/>
          <w:i/>
        </w:rPr>
        <w:t xml:space="preserve">x </w:t>
      </w:r>
      <w:r>
        <w:rPr>
          <w:rFonts w:ascii="Times" w:hAnsi="Times"/>
          <w:i/>
        </w:rPr>
        <w:t>-</w:t>
      </w:r>
      <w:r w:rsidRPr="009A54A4">
        <w:rPr>
          <w:rFonts w:ascii="Times" w:hAnsi="Times"/>
          <w:i/>
        </w:rPr>
        <w:t xml:space="preserve"> 5 </w:t>
      </w:r>
      <w:r>
        <w:rPr>
          <w:rFonts w:ascii="Times" w:hAnsi="Times"/>
          <w:i/>
          <w:sz w:val="20"/>
        </w:rPr>
        <w:t>&gt;</w:t>
      </w:r>
      <w:r w:rsidRPr="009A54A4">
        <w:rPr>
          <w:rFonts w:ascii="Times" w:hAnsi="Times"/>
          <w:i/>
        </w:rPr>
        <w:t xml:space="preserve"> </w:t>
      </w:r>
      <w:r>
        <w:rPr>
          <w:rFonts w:ascii="Times" w:hAnsi="Times"/>
          <w:i/>
        </w:rPr>
        <w:t>3x+2</w:t>
      </w:r>
    </w:p>
    <w:p w14:paraId="2DE094B7" w14:textId="77777777" w:rsidR="008D0E35" w:rsidRPr="008D0E35" w:rsidRDefault="008D0E35" w:rsidP="008D0E35">
      <w:pPr>
        <w:pStyle w:val="Prrafodelista"/>
        <w:tabs>
          <w:tab w:val="left" w:pos="1569"/>
          <w:tab w:val="center" w:pos="4599"/>
          <w:tab w:val="right" w:pos="8498"/>
        </w:tabs>
        <w:spacing w:after="0"/>
        <w:ind w:left="360"/>
        <w:rPr>
          <w:rFonts w:ascii="Times" w:eastAsiaTheme="minorEastAsia" w:hAnsi="Times"/>
        </w:rPr>
      </w:pPr>
      <m:oMathPara>
        <m:oMath>
          <m:r>
            <w:rPr>
              <w:rFonts w:ascii="Cambria Math" w:hAnsi="Cambria Math"/>
            </w:rPr>
            <m:t>17x - 5</m:t>
          </m:r>
          <m:r>
            <m:rPr>
              <m:aln/>
            </m:rPr>
            <w:rPr>
              <w:rFonts w:ascii="Cambria Math" w:hAnsi="Cambria Math"/>
            </w:rPr>
            <m:t>&gt;3x+2</m:t>
          </m:r>
          <m:r>
            <m:rPr>
              <m:sty m:val="p"/>
            </m:rPr>
            <w:rPr>
              <w:rFonts w:ascii="Times" w:eastAsiaTheme="minorEastAsia" w:hAnsi="Times"/>
            </w:rPr>
            <w:br/>
          </m:r>
        </m:oMath>
        <m:oMath>
          <m:r>
            <w:rPr>
              <w:rFonts w:ascii="Cambria Math" w:hAnsi="Cambria Math"/>
            </w:rPr>
            <m:t>17x -3x</m:t>
          </m:r>
          <m:r>
            <m:rPr>
              <m:aln/>
            </m:rPr>
            <w:rPr>
              <w:rFonts w:ascii="Cambria Math" w:hAnsi="Cambria Math"/>
            </w:rPr>
            <m:t>&gt; 2+5</m:t>
          </m:r>
          <m:r>
            <m:rPr>
              <m:sty m:val="p"/>
            </m:rPr>
            <w:rPr>
              <w:rFonts w:ascii="Times" w:eastAsiaTheme="minorEastAsia" w:hAnsi="Times"/>
            </w:rPr>
            <w:br/>
          </m:r>
        </m:oMath>
        <m:oMath>
          <m:r>
            <w:rPr>
              <w:rFonts w:ascii="Cambria Math" w:hAnsi="Cambria Math"/>
            </w:rPr>
            <m:t>14x</m:t>
          </m:r>
          <m:r>
            <m:rPr>
              <m:aln/>
            </m:rPr>
            <w:rPr>
              <w:rFonts w:ascii="Cambria Math" w:hAnsi="Cambria Math"/>
            </w:rPr>
            <m:t>&gt;7</m:t>
          </m:r>
          <m:r>
            <m:rPr>
              <m:sty m:val="p"/>
            </m:rPr>
            <w:rPr>
              <w:rFonts w:ascii="Times" w:eastAsiaTheme="minorEastAsia" w:hAnsi="Times"/>
            </w:rPr>
            <w:br/>
          </m:r>
        </m:oMath>
        <m:oMath>
          <m:r>
            <w:rPr>
              <w:rFonts w:ascii="Cambria Math" w:hAnsi="Cambria Math"/>
            </w:rPr>
            <m:t>x</m:t>
          </m:r>
          <m:r>
            <m:rPr>
              <m:aln/>
            </m:rPr>
            <w:rPr>
              <w:rFonts w:ascii="Cambria Math" w:hAnsi="Cambria Math"/>
            </w:rPr>
            <m:t>&gt;</m:t>
          </m:r>
          <m:f>
            <m:fPr>
              <m:ctrlPr>
                <w:rPr>
                  <w:rFonts w:ascii="Cambria Math" w:hAnsi="Cambria Math"/>
                  <w:i/>
                </w:rPr>
              </m:ctrlPr>
            </m:fPr>
            <m:num>
              <m:r>
                <w:rPr>
                  <w:rFonts w:ascii="Cambria Math" w:hAnsi="Cambria Math"/>
                </w:rPr>
                <m:t>14</m:t>
              </m:r>
            </m:num>
            <m:den>
              <m:r>
                <w:rPr>
                  <w:rFonts w:ascii="Cambria Math" w:hAnsi="Cambria Math"/>
                </w:rPr>
                <m:t>7</m:t>
              </m:r>
            </m:den>
          </m:f>
          <m:r>
            <m:rPr>
              <m:sty m:val="p"/>
            </m:rPr>
            <w:rPr>
              <w:rFonts w:ascii="Times" w:eastAsiaTheme="minorEastAsia" w:hAnsi="Times"/>
            </w:rPr>
            <w:br/>
          </m:r>
        </m:oMath>
        <m:oMath>
          <m:r>
            <w:rPr>
              <w:rFonts w:ascii="Cambria Math" w:hAnsi="Cambria Math"/>
            </w:rPr>
            <m:t>x</m:t>
          </m:r>
          <m:r>
            <m:rPr>
              <m:aln/>
            </m:rPr>
            <w:rPr>
              <w:rFonts w:ascii="Cambria Math" w:hAnsi="Cambria Math"/>
            </w:rPr>
            <m:t>&gt;2</m:t>
          </m:r>
        </m:oMath>
      </m:oMathPara>
    </w:p>
    <w:p w14:paraId="1BB60EAB" w14:textId="77777777" w:rsidR="00B806B1" w:rsidRDefault="008D0E35" w:rsidP="008D0E35">
      <w:pPr>
        <w:pStyle w:val="Prrafodelista"/>
        <w:tabs>
          <w:tab w:val="left" w:pos="1569"/>
          <w:tab w:val="center" w:pos="4599"/>
          <w:tab w:val="right" w:pos="8498"/>
        </w:tabs>
        <w:spacing w:after="0"/>
        <w:ind w:left="360"/>
        <w:rPr>
          <w:rFonts w:ascii="Times" w:eastAsiaTheme="minorEastAsia" w:hAnsi="Times"/>
        </w:rPr>
      </w:pPr>
      <w:r>
        <w:rPr>
          <w:rFonts w:ascii="Times" w:eastAsiaTheme="minorEastAsia" w:hAnsi="Times"/>
        </w:rPr>
        <w:t>Primero se hizo transposición de términos para agrupar los que son semejantes y luego se procedió a despejar la incógnita.</w:t>
      </w:r>
    </w:p>
    <w:p w14:paraId="325D75F6" w14:textId="77777777" w:rsidR="00B806B1" w:rsidRDefault="00B806B1" w:rsidP="00B806B1">
      <w:pPr>
        <w:tabs>
          <w:tab w:val="left" w:pos="1569"/>
          <w:tab w:val="center" w:pos="4599"/>
          <w:tab w:val="right" w:pos="8498"/>
        </w:tabs>
        <w:spacing w:after="0"/>
        <w:rPr>
          <w:rFonts w:ascii="Times" w:eastAsiaTheme="minorEastAsia" w:hAnsi="Times"/>
        </w:rPr>
      </w:pPr>
    </w:p>
    <w:p w14:paraId="46832EEA" w14:textId="77777777" w:rsidR="00B806B1" w:rsidRDefault="00B806B1" w:rsidP="00B806B1">
      <w:pPr>
        <w:tabs>
          <w:tab w:val="left" w:pos="1569"/>
          <w:tab w:val="center" w:pos="4599"/>
          <w:tab w:val="right" w:pos="8498"/>
        </w:tabs>
        <w:spacing w:after="0"/>
        <w:rPr>
          <w:rFonts w:ascii="Times" w:eastAsiaTheme="minorEastAsia" w:hAnsi="Times"/>
        </w:rPr>
      </w:pPr>
      <w:r>
        <w:rPr>
          <w:rFonts w:ascii="Times" w:eastAsiaTheme="minorEastAsia" w:hAnsi="Times"/>
        </w:rPr>
        <w:t>Si en la inecuación planteada el valor de la incógnita queda multiplicada por el signo menos, se debe multiplicar cada miembro por -1 para eliminar el menos de la incógnita, pero recuerda que cuando se realiza este procedimiento se debe cambiar el signo de la desigualdad de acuerdo a la propiedad 3. Veamos los siguientes ejemplos.</w:t>
      </w:r>
    </w:p>
    <w:p w14:paraId="31ABAAF7" w14:textId="77777777" w:rsidR="00CC5FC4" w:rsidRDefault="00CC5FC4" w:rsidP="00B806B1">
      <w:pPr>
        <w:tabs>
          <w:tab w:val="left" w:pos="1569"/>
          <w:tab w:val="center" w:pos="4599"/>
          <w:tab w:val="right" w:pos="8498"/>
        </w:tabs>
        <w:spacing w:after="0"/>
        <w:rPr>
          <w:rFonts w:ascii="Times" w:eastAsiaTheme="minorEastAsia" w:hAnsi="Times"/>
        </w:rPr>
      </w:pPr>
    </w:p>
    <w:p w14:paraId="21CA850C" w14:textId="77777777" w:rsidR="00CC5FC4" w:rsidRPr="008D0E35" w:rsidRDefault="00CC5FC4" w:rsidP="00CC5FC4">
      <w:pPr>
        <w:pStyle w:val="Prrafodelista"/>
        <w:numPr>
          <w:ilvl w:val="0"/>
          <w:numId w:val="10"/>
        </w:numPr>
        <w:tabs>
          <w:tab w:val="left" w:pos="1569"/>
          <w:tab w:val="center" w:pos="4599"/>
          <w:tab w:val="right" w:pos="8498"/>
        </w:tabs>
        <w:spacing w:after="0"/>
        <w:rPr>
          <w:rFonts w:ascii="Times" w:hAnsi="Times"/>
        </w:rPr>
      </w:pPr>
      <w:r>
        <w:rPr>
          <w:rFonts w:ascii="Times" w:hAnsi="Times"/>
        </w:rPr>
        <w:t>Resolver  2</w:t>
      </w:r>
      <w:r w:rsidRPr="009A54A4">
        <w:rPr>
          <w:rFonts w:ascii="Times" w:hAnsi="Times"/>
          <w:i/>
        </w:rPr>
        <w:t xml:space="preserve">x </w:t>
      </w:r>
      <w:r>
        <w:rPr>
          <w:rFonts w:ascii="Times" w:hAnsi="Times"/>
          <w:i/>
        </w:rPr>
        <w:t>-</w:t>
      </w:r>
      <w:r w:rsidRPr="009A54A4">
        <w:rPr>
          <w:rFonts w:ascii="Times" w:hAnsi="Times"/>
          <w:i/>
        </w:rPr>
        <w:t xml:space="preserve"> 5 </w:t>
      </w:r>
      <w:r>
        <w:rPr>
          <w:rFonts w:ascii="Times" w:hAnsi="Times"/>
          <w:i/>
          <w:sz w:val="20"/>
        </w:rPr>
        <w:t>&gt;</w:t>
      </w:r>
      <w:r w:rsidRPr="009A54A4">
        <w:rPr>
          <w:rFonts w:ascii="Times" w:hAnsi="Times"/>
          <w:i/>
        </w:rPr>
        <w:t xml:space="preserve"> </w:t>
      </w:r>
      <w:r>
        <w:rPr>
          <w:rFonts w:ascii="Times" w:hAnsi="Times"/>
          <w:i/>
        </w:rPr>
        <w:t>3x+2</w:t>
      </w:r>
    </w:p>
    <w:p w14:paraId="715EE37D" w14:textId="77777777" w:rsidR="00CC5FC4" w:rsidRPr="008D0E35" w:rsidRDefault="00CC5FC4" w:rsidP="00CC5FC4">
      <w:pPr>
        <w:pStyle w:val="Prrafodelista"/>
        <w:tabs>
          <w:tab w:val="left" w:pos="1569"/>
          <w:tab w:val="center" w:pos="4599"/>
          <w:tab w:val="right" w:pos="8498"/>
        </w:tabs>
        <w:spacing w:after="0"/>
        <w:ind w:left="360"/>
        <w:rPr>
          <w:rFonts w:ascii="Times" w:eastAsiaTheme="minorEastAsia" w:hAnsi="Times"/>
        </w:rPr>
      </w:pPr>
      <m:oMathPara>
        <m:oMath>
          <m:r>
            <w:rPr>
              <w:rFonts w:ascii="Cambria Math" w:hAnsi="Cambria Math"/>
            </w:rPr>
            <w:lastRenderedPageBreak/>
            <m:t>2x - 5</m:t>
          </m:r>
          <m:r>
            <m:rPr>
              <m:aln/>
            </m:rPr>
            <w:rPr>
              <w:rFonts w:ascii="Cambria Math" w:hAnsi="Cambria Math"/>
            </w:rPr>
            <m:t>&gt;3x+2</m:t>
          </m:r>
          <m:r>
            <m:rPr>
              <m:sty m:val="p"/>
            </m:rPr>
            <w:rPr>
              <w:rFonts w:ascii="Times" w:eastAsiaTheme="minorEastAsia" w:hAnsi="Times"/>
            </w:rPr>
            <w:br/>
          </m:r>
        </m:oMath>
        <m:oMath>
          <m:r>
            <w:rPr>
              <w:rFonts w:ascii="Cambria Math" w:hAnsi="Cambria Math"/>
            </w:rPr>
            <m:t>2x -3x</m:t>
          </m:r>
          <m:r>
            <m:rPr>
              <m:aln/>
            </m:rPr>
            <w:rPr>
              <w:rFonts w:ascii="Cambria Math" w:hAnsi="Cambria Math"/>
            </w:rPr>
            <m:t>&gt; 2+5</m:t>
          </m:r>
          <m:r>
            <m:rPr>
              <m:sty m:val="p"/>
            </m:rPr>
            <w:rPr>
              <w:rFonts w:ascii="Times" w:eastAsiaTheme="minorEastAsia" w:hAnsi="Times"/>
            </w:rPr>
            <w:br/>
          </m:r>
        </m:oMath>
        <m:oMath>
          <m:r>
            <w:rPr>
              <w:rFonts w:ascii="Cambria Math" w:hAnsi="Cambria Math"/>
            </w:rPr>
            <m:t>-x</m:t>
          </m:r>
          <m:r>
            <m:rPr>
              <m:aln/>
            </m:rPr>
            <w:rPr>
              <w:rFonts w:ascii="Cambria Math" w:hAnsi="Cambria Math"/>
            </w:rPr>
            <m:t>&gt;7</m:t>
          </m:r>
          <m:r>
            <m:rPr>
              <m:sty m:val="p"/>
            </m:rPr>
            <w:rPr>
              <w:rFonts w:ascii="Times" w:eastAsiaTheme="minorEastAsia" w:hAnsi="Times"/>
            </w:rPr>
            <w:br/>
          </m:r>
        </m:oMath>
        <m:oMath>
          <m:r>
            <w:rPr>
              <w:rFonts w:ascii="Cambria Math" w:hAnsi="Cambria Math"/>
            </w:rPr>
            <m:t>-x∙(-1)</m:t>
          </m:r>
          <m:r>
            <m:rPr>
              <m:aln/>
            </m:rPr>
            <w:rPr>
              <w:rFonts w:ascii="Cambria Math" w:hAnsi="Cambria Math"/>
            </w:rPr>
            <m:t>&gt;7∙(-1)</m:t>
          </m:r>
          <m:r>
            <m:rPr>
              <m:sty m:val="p"/>
            </m:rPr>
            <w:rPr>
              <w:rFonts w:ascii="Times" w:eastAsiaTheme="minorEastAsia" w:hAnsi="Times"/>
            </w:rPr>
            <w:br/>
          </m:r>
        </m:oMath>
        <m:oMath>
          <m:r>
            <w:rPr>
              <w:rFonts w:ascii="Cambria Math" w:hAnsi="Cambria Math"/>
            </w:rPr>
            <m:t xml:space="preserve">            x&lt;-7</m:t>
          </m:r>
        </m:oMath>
      </m:oMathPara>
    </w:p>
    <w:p w14:paraId="604A3336" w14:textId="77777777" w:rsidR="00B806B1" w:rsidRDefault="00B806B1" w:rsidP="00B806B1">
      <w:pPr>
        <w:tabs>
          <w:tab w:val="left" w:pos="1569"/>
          <w:tab w:val="center" w:pos="4599"/>
          <w:tab w:val="right" w:pos="8498"/>
        </w:tabs>
        <w:spacing w:after="0"/>
        <w:rPr>
          <w:rFonts w:ascii="Times" w:eastAsiaTheme="minorEastAsia" w:hAnsi="Times"/>
        </w:rPr>
      </w:pPr>
    </w:p>
    <w:p w14:paraId="199B81C0" w14:textId="77777777" w:rsidR="00CC5FC4" w:rsidRPr="008D0E35" w:rsidRDefault="00CC5FC4" w:rsidP="00CC5FC4">
      <w:pPr>
        <w:pStyle w:val="Prrafodelista"/>
        <w:numPr>
          <w:ilvl w:val="0"/>
          <w:numId w:val="10"/>
        </w:numPr>
        <w:tabs>
          <w:tab w:val="left" w:pos="1569"/>
          <w:tab w:val="center" w:pos="4599"/>
          <w:tab w:val="right" w:pos="8498"/>
        </w:tabs>
        <w:spacing w:after="0"/>
        <w:rPr>
          <w:rFonts w:ascii="Times" w:hAnsi="Times"/>
        </w:rPr>
      </w:pPr>
      <w:r>
        <w:rPr>
          <w:rFonts w:ascii="Times" w:hAnsi="Times"/>
        </w:rPr>
        <w:t>Resolver  7</w:t>
      </w:r>
      <w:r w:rsidRPr="009A54A4">
        <w:rPr>
          <w:rFonts w:ascii="Times" w:hAnsi="Times"/>
          <w:i/>
        </w:rPr>
        <w:t xml:space="preserve">x  </w:t>
      </w:r>
      <w:r>
        <w:rPr>
          <w:rFonts w:ascii="Times" w:hAnsi="Times"/>
          <w:i/>
          <w:sz w:val="20"/>
        </w:rPr>
        <w:t>&lt;</w:t>
      </w:r>
      <w:r w:rsidRPr="009A54A4">
        <w:rPr>
          <w:rFonts w:ascii="Times" w:hAnsi="Times"/>
          <w:i/>
        </w:rPr>
        <w:t xml:space="preserve"> </w:t>
      </w:r>
      <w:r>
        <w:rPr>
          <w:rFonts w:ascii="Times" w:hAnsi="Times"/>
          <w:i/>
        </w:rPr>
        <w:t>8x - 2</w:t>
      </w:r>
    </w:p>
    <w:p w14:paraId="7DCD6223" w14:textId="77777777" w:rsidR="00CC5FC4" w:rsidRPr="007B1CD9" w:rsidRDefault="00CC5FC4" w:rsidP="00CC5FC4">
      <w:pPr>
        <w:pStyle w:val="Prrafodelista"/>
        <w:tabs>
          <w:tab w:val="left" w:pos="1569"/>
          <w:tab w:val="center" w:pos="4599"/>
          <w:tab w:val="right" w:pos="8498"/>
        </w:tabs>
        <w:spacing w:after="0"/>
        <w:ind w:left="360"/>
        <w:rPr>
          <w:ins w:id="2020" w:author="Edgar Josué Malagón Montaña" w:date="2015-11-21T08:03:00Z"/>
          <w:rFonts w:ascii="Times" w:eastAsiaTheme="minorEastAsia" w:hAnsi="Times"/>
        </w:rPr>
      </w:pPr>
      <m:oMathPara>
        <m:oMath>
          <m:r>
            <w:rPr>
              <w:rFonts w:ascii="Cambria Math" w:hAnsi="Cambria Math"/>
            </w:rPr>
            <m:t>7x&lt;8x-2</m:t>
          </m:r>
          <m:r>
            <m:rPr>
              <m:sty m:val="p"/>
            </m:rPr>
            <w:rPr>
              <w:rFonts w:ascii="Times" w:eastAsiaTheme="minorEastAsia" w:hAnsi="Times"/>
            </w:rPr>
            <w:br/>
          </m:r>
        </m:oMath>
        <m:oMath>
          <m:r>
            <w:rPr>
              <w:rFonts w:ascii="Cambria Math" w:hAnsi="Cambria Math"/>
            </w:rPr>
            <m:t>7x -8x&lt; -2</m:t>
          </m:r>
          <m:r>
            <m:rPr>
              <m:sty m:val="p"/>
            </m:rPr>
            <w:rPr>
              <w:rFonts w:ascii="Times" w:eastAsiaTheme="minorEastAsia" w:hAnsi="Times"/>
            </w:rPr>
            <w:br/>
          </m:r>
        </m:oMath>
        <m:oMath>
          <m:r>
            <w:rPr>
              <w:rFonts w:ascii="Cambria Math" w:hAnsi="Cambria Math"/>
            </w:rPr>
            <m:t>-x&lt;-27</m:t>
          </m:r>
          <m:r>
            <m:rPr>
              <m:sty m:val="p"/>
            </m:rPr>
            <w:rPr>
              <w:rFonts w:ascii="Times" w:eastAsiaTheme="minorEastAsia" w:hAnsi="Times"/>
            </w:rPr>
            <w:br/>
          </m:r>
        </m:oMath>
        <m:oMath>
          <m:r>
            <w:rPr>
              <w:rFonts w:ascii="Cambria Math" w:hAnsi="Cambria Math"/>
            </w:rPr>
            <m:t>-x∙</m:t>
          </m:r>
          <m:d>
            <m:dPr>
              <m:ctrlPr>
                <w:rPr>
                  <w:rFonts w:ascii="Cambria Math" w:hAnsi="Cambria Math"/>
                  <w:i/>
                </w:rPr>
              </m:ctrlPr>
            </m:dPr>
            <m:e>
              <m:r>
                <w:rPr>
                  <w:rFonts w:ascii="Cambria Math" w:hAnsi="Cambria Math"/>
                </w:rPr>
                <m:t>-1</m:t>
              </m:r>
            </m:e>
          </m:d>
          <m:r>
            <w:rPr>
              <w:rFonts w:ascii="Cambria Math" w:hAnsi="Cambria Math"/>
            </w:rPr>
            <m:t>&lt;-2∙(-1)</m:t>
          </m:r>
          <m:r>
            <m:rPr>
              <m:sty m:val="p"/>
            </m:rPr>
            <w:rPr>
              <w:rFonts w:ascii="Times" w:eastAsiaTheme="minorEastAsia" w:hAnsi="Times"/>
            </w:rPr>
            <w:br/>
          </m:r>
        </m:oMath>
        <m:oMath>
          <m:r>
            <w:rPr>
              <w:rFonts w:ascii="Cambria Math" w:hAnsi="Cambria Math"/>
            </w:rPr>
            <m:t xml:space="preserve">            x&gt;2</m:t>
          </m:r>
          <w:commentRangeEnd w:id="2019"/>
          <m:r>
            <m:rPr>
              <m:sty m:val="p"/>
            </m:rPr>
            <w:rPr>
              <w:rStyle w:val="Refdecomentario"/>
            </w:rPr>
            <w:commentReference w:id="2019"/>
          </m:r>
        </m:oMath>
      </m:oMathPara>
    </w:p>
    <w:p w14:paraId="75916927" w14:textId="77777777" w:rsidR="007B1CD9" w:rsidRPr="00F53F57" w:rsidRDefault="007B1CD9" w:rsidP="00CC5FC4">
      <w:pPr>
        <w:pStyle w:val="Prrafodelista"/>
        <w:tabs>
          <w:tab w:val="left" w:pos="1569"/>
          <w:tab w:val="center" w:pos="4599"/>
          <w:tab w:val="right" w:pos="8498"/>
        </w:tabs>
        <w:spacing w:after="0"/>
        <w:ind w:left="360"/>
        <w:rPr>
          <w:rFonts w:ascii="Times" w:eastAsiaTheme="minorEastAsia" w:hAnsi="Times"/>
        </w:rPr>
      </w:pPr>
    </w:p>
    <w:p w14:paraId="4B3ACC2E" w14:textId="77777777" w:rsidR="00F53F57" w:rsidRDefault="00F53F57" w:rsidP="00F53F57">
      <w:pPr>
        <w:tabs>
          <w:tab w:val="right" w:pos="8498"/>
        </w:tabs>
        <w:spacing w:after="0"/>
        <w:rPr>
          <w:rFonts w:ascii="Times" w:hAnsi="Times"/>
          <w:b/>
        </w:rPr>
      </w:pPr>
      <w:r>
        <w:rPr>
          <w:rFonts w:ascii="Times" w:hAnsi="Times"/>
          <w:highlight w:val="yellow"/>
        </w:rPr>
        <w:t>[SECCIÓN 3</w:t>
      </w:r>
      <w:r w:rsidRPr="004E5E51">
        <w:rPr>
          <w:rFonts w:ascii="Times" w:hAnsi="Times"/>
          <w:highlight w:val="yellow"/>
        </w:rPr>
        <w:t>]</w:t>
      </w:r>
      <w:r>
        <w:rPr>
          <w:rFonts w:ascii="Times" w:hAnsi="Times"/>
        </w:rPr>
        <w:t xml:space="preserve"> </w:t>
      </w:r>
      <w:r>
        <w:rPr>
          <w:rFonts w:ascii="Times" w:hAnsi="Times"/>
          <w:b/>
        </w:rPr>
        <w:t>3</w:t>
      </w:r>
      <w:r w:rsidRPr="00737224">
        <w:rPr>
          <w:rFonts w:ascii="Times" w:hAnsi="Times"/>
          <w:b/>
        </w:rPr>
        <w:t>.3</w:t>
      </w:r>
      <w:r>
        <w:rPr>
          <w:rFonts w:ascii="Times" w:hAnsi="Times"/>
          <w:b/>
        </w:rPr>
        <w:t>.</w:t>
      </w:r>
      <w:ins w:id="2021" w:author="Edgar Josué Malagón Montaña" w:date="2015-11-10T13:14:00Z">
        <w:r w:rsidR="005655A7">
          <w:rPr>
            <w:rFonts w:ascii="Times" w:hAnsi="Times"/>
            <w:b/>
          </w:rPr>
          <w:t>2</w:t>
        </w:r>
      </w:ins>
      <w:del w:id="2022" w:author="Edgar Josué Malagón Montaña" w:date="2015-11-10T13:14:00Z">
        <w:r w:rsidDel="005655A7">
          <w:rPr>
            <w:rFonts w:ascii="Times" w:hAnsi="Times"/>
            <w:b/>
          </w:rPr>
          <w:delText>1</w:delText>
        </w:r>
      </w:del>
      <w:r w:rsidRPr="004E5E51">
        <w:rPr>
          <w:rFonts w:ascii="Times" w:hAnsi="Times"/>
          <w:b/>
        </w:rPr>
        <w:t xml:space="preserve"> </w:t>
      </w:r>
      <w:r>
        <w:rPr>
          <w:rFonts w:ascii="Times" w:hAnsi="Times"/>
          <w:b/>
        </w:rPr>
        <w:t>La resolución de inecuaciones dobles</w:t>
      </w:r>
    </w:p>
    <w:p w14:paraId="29B7D71B" w14:textId="77777777" w:rsidR="00F53F57" w:rsidRDefault="00F53F57" w:rsidP="00F53F57">
      <w:pPr>
        <w:tabs>
          <w:tab w:val="right" w:pos="8498"/>
        </w:tabs>
        <w:spacing w:after="0"/>
        <w:rPr>
          <w:rFonts w:ascii="Times" w:hAnsi="Times"/>
          <w:b/>
        </w:rPr>
      </w:pPr>
    </w:p>
    <w:p w14:paraId="0CC3EAD9" w14:textId="77777777" w:rsidR="00F53F57" w:rsidRDefault="00F53F57" w:rsidP="00F53F57">
      <w:pPr>
        <w:tabs>
          <w:tab w:val="right" w:pos="8498"/>
        </w:tabs>
        <w:spacing w:after="0"/>
        <w:rPr>
          <w:rFonts w:ascii="Times" w:hAnsi="Times"/>
        </w:rPr>
      </w:pPr>
      <w:r>
        <w:rPr>
          <w:rFonts w:ascii="Times" w:hAnsi="Times"/>
        </w:rPr>
        <w:t xml:space="preserve">Para resolver este tipo de inecuaciones </w:t>
      </w:r>
      <w:commentRangeStart w:id="2023"/>
      <w:r>
        <w:rPr>
          <w:rFonts w:ascii="Times" w:hAnsi="Times"/>
        </w:rPr>
        <w:t>se deben aplicar las propiedades de las desigualdades en cada parte de la desigualdad</w:t>
      </w:r>
      <w:commentRangeEnd w:id="2023"/>
      <w:r w:rsidR="0023612A">
        <w:rPr>
          <w:rStyle w:val="Refdecomentario"/>
        </w:rPr>
        <w:commentReference w:id="2023"/>
      </w:r>
      <w:r w:rsidR="006E7463">
        <w:rPr>
          <w:rFonts w:ascii="Times" w:hAnsi="Times"/>
        </w:rPr>
        <w:t>. Observa los siguientes ejemplos</w:t>
      </w:r>
    </w:p>
    <w:p w14:paraId="5315379C" w14:textId="77777777" w:rsidR="006E7463" w:rsidRDefault="006E7463" w:rsidP="00F53F57">
      <w:pPr>
        <w:tabs>
          <w:tab w:val="right" w:pos="8498"/>
        </w:tabs>
        <w:spacing w:after="0"/>
        <w:rPr>
          <w:rFonts w:ascii="Times" w:hAnsi="Times"/>
        </w:rPr>
      </w:pPr>
    </w:p>
    <w:p w14:paraId="70033F06" w14:textId="77777777" w:rsidR="006E7463" w:rsidRPr="00FE6F71" w:rsidRDefault="006E7463" w:rsidP="006E7463">
      <w:pPr>
        <w:pStyle w:val="Prrafodelista"/>
        <w:numPr>
          <w:ilvl w:val="0"/>
          <w:numId w:val="10"/>
        </w:numPr>
        <w:tabs>
          <w:tab w:val="right" w:pos="8498"/>
        </w:tabs>
        <w:spacing w:after="0"/>
        <w:rPr>
          <w:rFonts w:ascii="Times" w:hAnsi="Times"/>
        </w:rPr>
      </w:pPr>
      <w:r>
        <w:rPr>
          <w:rFonts w:ascii="Times" w:hAnsi="Times"/>
        </w:rPr>
        <w:t xml:space="preserve">Resolver </w:t>
      </w:r>
      <w:r w:rsidRPr="006E7463">
        <w:rPr>
          <w:rFonts w:ascii="Times" w:hAnsi="Times"/>
          <w:i/>
        </w:rPr>
        <w:t>4 &lt; 2x + 8 &lt; 6</w:t>
      </w:r>
    </w:p>
    <w:p w14:paraId="4795C3D6" w14:textId="77777777" w:rsidR="00FE6F71" w:rsidRPr="00FE6F71" w:rsidRDefault="00FE6F71" w:rsidP="00FE6F71">
      <w:pPr>
        <w:tabs>
          <w:tab w:val="right" w:pos="8498"/>
        </w:tabs>
        <w:spacing w:after="0"/>
        <w:rPr>
          <w:rFonts w:ascii="Times" w:hAnsi="Times"/>
        </w:rPr>
      </w:pPr>
      <m:oMathPara>
        <m:oMath>
          <m:r>
            <w:rPr>
              <w:rFonts w:ascii="Cambria Math" w:hAnsi="Cambria Math"/>
            </w:rPr>
            <m:t>4&lt;2x+8&lt;6</m:t>
          </m:r>
        </m:oMath>
      </m:oMathPara>
    </w:p>
    <w:p w14:paraId="5786CFEB" w14:textId="77777777" w:rsidR="00FE6F71" w:rsidRPr="00FE6F71" w:rsidRDefault="00FE6F71" w:rsidP="00FE6F71">
      <w:pPr>
        <w:tabs>
          <w:tab w:val="right" w:pos="8498"/>
        </w:tabs>
        <w:spacing w:after="0"/>
        <w:rPr>
          <w:rFonts w:ascii="Times" w:eastAsiaTheme="minorEastAsia" w:hAnsi="Times"/>
        </w:rPr>
      </w:pPr>
      <m:oMathPara>
        <m:oMath>
          <m:r>
            <w:rPr>
              <w:rFonts w:ascii="Cambria Math" w:hAnsi="Cambria Math"/>
            </w:rPr>
            <m:t>4-8&lt;2x+8-8&lt;6-8</m:t>
          </m:r>
        </m:oMath>
      </m:oMathPara>
    </w:p>
    <w:p w14:paraId="69E348C7" w14:textId="77777777" w:rsidR="00FE6F71" w:rsidRPr="00FE6F71" w:rsidRDefault="00FE6F71" w:rsidP="00FE6F71">
      <w:pPr>
        <w:tabs>
          <w:tab w:val="right" w:pos="8498"/>
        </w:tabs>
        <w:spacing w:after="0"/>
        <w:rPr>
          <w:rFonts w:ascii="Times" w:hAnsi="Times"/>
        </w:rPr>
      </w:pPr>
      <m:oMathPara>
        <m:oMath>
          <m:r>
            <w:rPr>
              <w:rFonts w:ascii="Cambria Math" w:hAnsi="Cambria Math"/>
            </w:rPr>
            <m:t>-4&lt;2x&lt;-2</m:t>
          </m:r>
        </m:oMath>
      </m:oMathPara>
    </w:p>
    <w:p w14:paraId="4F6BF566" w14:textId="77777777" w:rsidR="00FE6F71" w:rsidRPr="00FE6F71" w:rsidRDefault="00FE6F71" w:rsidP="00FE6F71">
      <w:pPr>
        <w:tabs>
          <w:tab w:val="right" w:pos="8498"/>
        </w:tabs>
        <w:spacing w:after="0"/>
        <w:rPr>
          <w:rFonts w:ascii="Times" w:eastAsiaTheme="minorEastAsia" w:hAnsi="Times"/>
        </w:rPr>
      </w:pPr>
      <m:oMathPara>
        <m:oMath>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2</m:t>
              </m:r>
            </m:den>
          </m:f>
          <m:r>
            <w:rPr>
              <w:rFonts w:ascii="Cambria Math" w:hAnsi="Cambria Math"/>
            </w:rPr>
            <m:t>&lt;</m:t>
          </m:r>
          <m:f>
            <m:fPr>
              <m:ctrlPr>
                <w:rPr>
                  <w:rFonts w:ascii="Cambria Math" w:hAnsi="Cambria Math"/>
                  <w:i/>
                </w:rPr>
              </m:ctrlPr>
            </m:fPr>
            <m:num>
              <m:r>
                <w:rPr>
                  <w:rFonts w:ascii="Cambria Math" w:hAnsi="Cambria Math"/>
                </w:rPr>
                <m:t>2x</m:t>
              </m:r>
            </m:num>
            <m:den>
              <m:r>
                <w:rPr>
                  <w:rFonts w:ascii="Cambria Math" w:hAnsi="Cambria Math"/>
                </w:rPr>
                <m:t>2</m:t>
              </m:r>
            </m:den>
          </m:f>
          <m:r>
            <w:rPr>
              <w:rFonts w:ascii="Cambria Math" w:hAnsi="Cambria Math"/>
            </w:rPr>
            <m:t>&lt;-</m:t>
          </m:r>
          <m:f>
            <m:fPr>
              <m:ctrlPr>
                <w:rPr>
                  <w:rFonts w:ascii="Cambria Math" w:hAnsi="Cambria Math"/>
                  <w:i/>
                </w:rPr>
              </m:ctrlPr>
            </m:fPr>
            <m:num>
              <m:r>
                <w:rPr>
                  <w:rFonts w:ascii="Cambria Math" w:hAnsi="Cambria Math"/>
                </w:rPr>
                <m:t>2</m:t>
              </m:r>
            </m:num>
            <m:den>
              <m:r>
                <w:rPr>
                  <w:rFonts w:ascii="Cambria Math" w:hAnsi="Cambria Math"/>
                </w:rPr>
                <m:t>2</m:t>
              </m:r>
            </m:den>
          </m:f>
        </m:oMath>
      </m:oMathPara>
    </w:p>
    <w:p w14:paraId="7BB23499" w14:textId="77777777" w:rsidR="00FE6F71" w:rsidRPr="00FE6F71" w:rsidRDefault="00FE6F71" w:rsidP="00FE6F71">
      <w:pPr>
        <w:tabs>
          <w:tab w:val="right" w:pos="8498"/>
        </w:tabs>
        <w:spacing w:after="0"/>
        <w:rPr>
          <w:rFonts w:ascii="Times" w:eastAsiaTheme="minorEastAsia" w:hAnsi="Times"/>
        </w:rPr>
      </w:pPr>
      <m:oMathPara>
        <m:oMath>
          <m:r>
            <w:rPr>
              <w:rFonts w:ascii="Cambria Math" w:hAnsi="Cambria Math"/>
            </w:rPr>
            <m:t>-2&lt;x&lt;-1</m:t>
          </m:r>
        </m:oMath>
      </m:oMathPara>
    </w:p>
    <w:p w14:paraId="7E98DD05" w14:textId="77777777" w:rsidR="00FE6F71" w:rsidRDefault="00FE6F71" w:rsidP="00FE6F71">
      <w:pPr>
        <w:tabs>
          <w:tab w:val="right" w:pos="8498"/>
        </w:tabs>
        <w:spacing w:after="0"/>
        <w:rPr>
          <w:rFonts w:ascii="Times" w:eastAsiaTheme="minorEastAsia" w:hAnsi="Times"/>
        </w:rPr>
      </w:pPr>
    </w:p>
    <w:p w14:paraId="49640A5E" w14:textId="045B2DC6" w:rsidR="00FE6F71" w:rsidRPr="00FE6F71" w:rsidRDefault="00FE6F71" w:rsidP="00FE6F71">
      <w:pPr>
        <w:tabs>
          <w:tab w:val="right" w:pos="8498"/>
        </w:tabs>
        <w:spacing w:after="0"/>
        <w:rPr>
          <w:rFonts w:ascii="Times" w:hAnsi="Times"/>
        </w:rPr>
      </w:pPr>
      <w:r>
        <w:rPr>
          <w:rFonts w:ascii="Times" w:eastAsiaTheme="minorEastAsia" w:hAnsi="Times"/>
        </w:rPr>
        <w:t xml:space="preserve">La </w:t>
      </w:r>
      <w:commentRangeStart w:id="2024"/>
      <w:r>
        <w:rPr>
          <w:rFonts w:ascii="Times" w:eastAsiaTheme="minorEastAsia" w:hAnsi="Times"/>
        </w:rPr>
        <w:t xml:space="preserve">solución es el intervalo abierto finito </w:t>
      </w:r>
      <w:r w:rsidRPr="00FE6F71">
        <w:rPr>
          <w:rFonts w:ascii="Times" w:eastAsiaTheme="minorEastAsia" w:hAnsi="Times"/>
          <w:i/>
        </w:rPr>
        <w:t>(</w:t>
      </w:r>
      <w:del w:id="2025" w:author="Edgar Josué Malagón Montaña" w:date="2015-11-21T08:09:00Z">
        <w:r w:rsidRPr="00FE6F71" w:rsidDel="0023612A">
          <w:rPr>
            <w:rFonts w:ascii="Times" w:eastAsiaTheme="minorEastAsia" w:hAnsi="Times"/>
            <w:i/>
          </w:rPr>
          <w:delText>-</w:delText>
        </w:r>
      </w:del>
      <w:ins w:id="2026" w:author="Edgar Josué Malagón Montaña" w:date="2015-11-21T08:09:00Z">
        <w:r w:rsidR="0023612A">
          <w:rPr>
            <w:rFonts w:ascii="Times" w:eastAsiaTheme="minorEastAsia" w:hAnsi="Times"/>
            <w:i/>
          </w:rPr>
          <w:t xml:space="preserve">– </w:t>
        </w:r>
      </w:ins>
      <w:r w:rsidRPr="0023612A">
        <w:rPr>
          <w:rFonts w:ascii="Times" w:eastAsiaTheme="minorEastAsia" w:hAnsi="Times"/>
          <w:rPrChange w:id="2027" w:author="Edgar Josué Malagón Montaña" w:date="2015-11-21T08:09:00Z">
            <w:rPr>
              <w:rFonts w:ascii="Times" w:eastAsiaTheme="minorEastAsia" w:hAnsi="Times"/>
              <w:i/>
            </w:rPr>
          </w:rPrChange>
        </w:rPr>
        <w:t>2</w:t>
      </w:r>
      <w:r w:rsidRPr="00FE6F71">
        <w:rPr>
          <w:rFonts w:ascii="Times" w:eastAsiaTheme="minorEastAsia" w:hAnsi="Times"/>
          <w:i/>
        </w:rPr>
        <w:t>,</w:t>
      </w:r>
      <w:ins w:id="2028" w:author="Edgar Josué Malagón Montaña" w:date="2015-11-21T08:09:00Z">
        <w:r w:rsidR="0023612A">
          <w:rPr>
            <w:rFonts w:ascii="Times" w:eastAsiaTheme="minorEastAsia" w:hAnsi="Times"/>
            <w:i/>
          </w:rPr>
          <w:t xml:space="preserve"> </w:t>
        </w:r>
      </w:ins>
      <w:r w:rsidRPr="0023612A">
        <w:rPr>
          <w:rFonts w:ascii="Times" w:eastAsiaTheme="minorEastAsia" w:hAnsi="Times"/>
          <w:rPrChange w:id="2029" w:author="Edgar Josué Malagón Montaña" w:date="2015-11-21T08:09:00Z">
            <w:rPr>
              <w:rFonts w:ascii="Times" w:eastAsiaTheme="minorEastAsia" w:hAnsi="Times"/>
              <w:i/>
            </w:rPr>
          </w:rPrChange>
        </w:rPr>
        <w:t>1</w:t>
      </w:r>
      <w:r w:rsidRPr="00FE6F71">
        <w:rPr>
          <w:rFonts w:ascii="Times" w:eastAsiaTheme="minorEastAsia" w:hAnsi="Times"/>
          <w:i/>
        </w:rPr>
        <w:t>)</w:t>
      </w:r>
      <w:ins w:id="2030" w:author="Edgar Josué Malagón Montaña" w:date="2015-11-21T08:09:00Z">
        <w:r w:rsidR="0023612A">
          <w:rPr>
            <w:rFonts w:ascii="Times" w:eastAsiaTheme="minorEastAsia" w:hAnsi="Times"/>
            <w:i/>
          </w:rPr>
          <w:t>.</w:t>
        </w:r>
      </w:ins>
    </w:p>
    <w:commentRangeEnd w:id="2024"/>
    <w:p w14:paraId="1DEE943D" w14:textId="77777777" w:rsidR="00FE6F71" w:rsidRPr="00FE6F71" w:rsidRDefault="0023612A" w:rsidP="00FE6F71">
      <w:pPr>
        <w:tabs>
          <w:tab w:val="right" w:pos="8498"/>
        </w:tabs>
        <w:spacing w:after="0"/>
        <w:rPr>
          <w:rFonts w:ascii="Times" w:hAnsi="Times"/>
        </w:rPr>
      </w:pPr>
      <w:r>
        <w:rPr>
          <w:rStyle w:val="Refdecomentario"/>
        </w:rPr>
        <w:commentReference w:id="2024"/>
      </w:r>
    </w:p>
    <w:p w14:paraId="64B9A4B3" w14:textId="22A23EC6" w:rsidR="00D1309F" w:rsidRPr="00FE6F71" w:rsidRDefault="00D1309F" w:rsidP="00D1309F">
      <w:pPr>
        <w:pStyle w:val="Prrafodelista"/>
        <w:numPr>
          <w:ilvl w:val="0"/>
          <w:numId w:val="10"/>
        </w:numPr>
        <w:tabs>
          <w:tab w:val="right" w:pos="8498"/>
        </w:tabs>
        <w:spacing w:after="0"/>
        <w:rPr>
          <w:rFonts w:ascii="Times" w:hAnsi="Times"/>
        </w:rPr>
      </w:pPr>
      <w:r>
        <w:rPr>
          <w:rFonts w:ascii="Times" w:hAnsi="Times"/>
        </w:rPr>
        <w:t xml:space="preserve">Resolver </w:t>
      </w:r>
      <w:ins w:id="2031" w:author="Edgar Josué Malagón Montaña" w:date="2015-11-21T08:13:00Z">
        <w:r w:rsidR="007976C6">
          <w:rPr>
            <w:rFonts w:ascii="Times" w:eastAsiaTheme="minorEastAsia" w:hAnsi="Times"/>
            <w:i/>
          </w:rPr>
          <w:t>–</w:t>
        </w:r>
      </w:ins>
      <w:del w:id="2032" w:author="Edgar Josué Malagón Montaña" w:date="2015-11-21T08:13:00Z">
        <w:r w:rsidDel="007976C6">
          <w:rPr>
            <w:rFonts w:ascii="Times" w:hAnsi="Times"/>
          </w:rPr>
          <w:delText>-</w:delText>
        </w:r>
      </w:del>
      <w:r w:rsidRPr="007976C6">
        <w:rPr>
          <w:rFonts w:ascii="Times" w:hAnsi="Times"/>
          <w:rPrChange w:id="2033" w:author="Edgar Josué Malagón Montaña" w:date="2015-11-21T08:13:00Z">
            <w:rPr>
              <w:rFonts w:ascii="Times" w:hAnsi="Times"/>
              <w:i/>
            </w:rPr>
          </w:rPrChange>
        </w:rPr>
        <w:t>7</w:t>
      </w:r>
      <w:r w:rsidRPr="006E7463">
        <w:rPr>
          <w:rFonts w:ascii="Times" w:hAnsi="Times"/>
          <w:i/>
        </w:rPr>
        <w:t xml:space="preserve"> </w:t>
      </w:r>
      <w:r>
        <w:rPr>
          <w:rFonts w:ascii="Times" w:hAnsi="Times" w:cs="Times"/>
          <w:i/>
        </w:rPr>
        <w:t>≤</w:t>
      </w:r>
      <w:r w:rsidRPr="006E7463">
        <w:rPr>
          <w:rFonts w:ascii="Times" w:hAnsi="Times"/>
          <w:i/>
        </w:rPr>
        <w:t xml:space="preserve"> </w:t>
      </w:r>
      <w:r w:rsidRPr="007976C6">
        <w:rPr>
          <w:rFonts w:ascii="Times" w:hAnsi="Times"/>
          <w:rPrChange w:id="2034" w:author="Edgar Josué Malagón Montaña" w:date="2015-11-21T08:13:00Z">
            <w:rPr>
              <w:rFonts w:ascii="Times" w:hAnsi="Times"/>
              <w:i/>
            </w:rPr>
          </w:rPrChange>
        </w:rPr>
        <w:t>3</w:t>
      </w:r>
      <w:r w:rsidRPr="006E7463">
        <w:rPr>
          <w:rFonts w:ascii="Times" w:hAnsi="Times"/>
          <w:i/>
        </w:rPr>
        <w:t>x +</w:t>
      </w:r>
      <w:ins w:id="2035" w:author="Edgar Josué Malagón Montaña" w:date="2015-11-21T08:13:00Z">
        <w:r w:rsidR="007976C6">
          <w:rPr>
            <w:rFonts w:ascii="Times" w:hAnsi="Times"/>
            <w:i/>
          </w:rPr>
          <w:t xml:space="preserve"> </w:t>
        </w:r>
      </w:ins>
      <w:r w:rsidRPr="007976C6">
        <w:rPr>
          <w:rFonts w:ascii="Times" w:hAnsi="Times"/>
          <w:rPrChange w:id="2036" w:author="Edgar Josué Malagón Montaña" w:date="2015-11-21T08:13:00Z">
            <w:rPr>
              <w:rFonts w:ascii="Times" w:hAnsi="Times"/>
              <w:i/>
            </w:rPr>
          </w:rPrChange>
        </w:rPr>
        <w:t>5</w:t>
      </w:r>
      <w:r w:rsidRPr="006E7463">
        <w:rPr>
          <w:rFonts w:ascii="Times" w:hAnsi="Times"/>
          <w:i/>
        </w:rPr>
        <w:t xml:space="preserve"> </w:t>
      </w:r>
      <w:del w:id="2037" w:author="Edgar Josué Malagón Montaña" w:date="2015-11-21T08:13:00Z">
        <w:r w:rsidRPr="006E7463" w:rsidDel="007976C6">
          <w:rPr>
            <w:rFonts w:ascii="Times" w:hAnsi="Times"/>
            <w:i/>
          </w:rPr>
          <w:delText xml:space="preserve"> </w:delText>
        </w:r>
      </w:del>
      <w:r>
        <w:rPr>
          <w:rFonts w:ascii="Times" w:hAnsi="Times" w:cs="Times"/>
          <w:i/>
        </w:rPr>
        <w:t>≤</w:t>
      </w:r>
      <w:r w:rsidRPr="006E7463">
        <w:rPr>
          <w:rFonts w:ascii="Times" w:hAnsi="Times"/>
          <w:i/>
        </w:rPr>
        <w:t xml:space="preserve"> </w:t>
      </w:r>
      <w:r w:rsidRPr="007976C6">
        <w:rPr>
          <w:rFonts w:ascii="Times" w:hAnsi="Times"/>
          <w:rPrChange w:id="2038" w:author="Edgar Josué Malagón Montaña" w:date="2015-11-21T08:13:00Z">
            <w:rPr>
              <w:rFonts w:ascii="Times" w:hAnsi="Times"/>
              <w:i/>
            </w:rPr>
          </w:rPrChange>
        </w:rPr>
        <w:t>2</w:t>
      </w:r>
      <w:commentRangeStart w:id="2039"/>
    </w:p>
    <w:p w14:paraId="40F05E3D" w14:textId="77777777" w:rsidR="00D1309F" w:rsidRPr="00FE6F71" w:rsidRDefault="00D1309F" w:rsidP="00D1309F">
      <w:pPr>
        <w:tabs>
          <w:tab w:val="right" w:pos="8498"/>
        </w:tabs>
        <w:spacing w:after="0"/>
        <w:rPr>
          <w:rFonts w:ascii="Times" w:hAnsi="Times"/>
        </w:rPr>
      </w:pPr>
      <m:oMathPara>
        <m:oMath>
          <m:r>
            <w:rPr>
              <w:rFonts w:ascii="Cambria Math" w:eastAsiaTheme="minorEastAsia" w:hAnsi="Cambria Math"/>
            </w:rPr>
            <m:t>-7</m:t>
          </m:r>
          <m:r>
            <w:rPr>
              <w:rFonts w:ascii="Cambria Math" w:hAnsi="Cambria Math"/>
            </w:rPr>
            <m:t>≤3x+5≤2</m:t>
          </m:r>
        </m:oMath>
      </m:oMathPara>
    </w:p>
    <w:p w14:paraId="605C239F" w14:textId="77777777" w:rsidR="00D1309F" w:rsidRPr="00FE6F71" w:rsidRDefault="00D1309F" w:rsidP="00D1309F">
      <w:pPr>
        <w:tabs>
          <w:tab w:val="right" w:pos="8498"/>
        </w:tabs>
        <w:spacing w:after="0"/>
        <w:rPr>
          <w:rFonts w:ascii="Times" w:eastAsiaTheme="minorEastAsia" w:hAnsi="Times"/>
        </w:rPr>
      </w:pPr>
      <m:oMathPara>
        <m:oMath>
          <m:r>
            <w:rPr>
              <w:rFonts w:ascii="Cambria Math" w:hAnsi="Cambria Math"/>
            </w:rPr>
            <m:t>-7-5≤3x+5-5≤2-5</m:t>
          </m:r>
        </m:oMath>
      </m:oMathPara>
    </w:p>
    <w:p w14:paraId="49CF8651" w14:textId="77777777" w:rsidR="00D1309F" w:rsidRPr="00FE6F71" w:rsidRDefault="00D1309F" w:rsidP="00D1309F">
      <w:pPr>
        <w:tabs>
          <w:tab w:val="right" w:pos="8498"/>
        </w:tabs>
        <w:spacing w:after="0"/>
        <w:rPr>
          <w:rFonts w:ascii="Times" w:hAnsi="Times"/>
        </w:rPr>
      </w:pPr>
      <m:oMathPara>
        <m:oMath>
          <m:r>
            <w:rPr>
              <w:rFonts w:ascii="Cambria Math" w:hAnsi="Cambria Math"/>
            </w:rPr>
            <m:t>-12≤3x≤-3</m:t>
          </m:r>
        </m:oMath>
      </m:oMathPara>
    </w:p>
    <w:p w14:paraId="3960BF6C" w14:textId="77777777" w:rsidR="00D1309F" w:rsidRPr="00FE6F71" w:rsidRDefault="00D1309F" w:rsidP="00D1309F">
      <w:pPr>
        <w:tabs>
          <w:tab w:val="right" w:pos="8498"/>
        </w:tabs>
        <w:spacing w:after="0"/>
        <w:rPr>
          <w:rFonts w:ascii="Times" w:eastAsiaTheme="minorEastAsia" w:hAnsi="Times"/>
        </w:rPr>
      </w:pPr>
      <m:oMathPara>
        <m:oMath>
          <m:r>
            <w:rPr>
              <w:rFonts w:ascii="Cambria Math" w:hAnsi="Cambria Math"/>
            </w:rPr>
            <m:t>-</m:t>
          </m:r>
          <m:f>
            <m:fPr>
              <m:ctrlPr>
                <w:rPr>
                  <w:rFonts w:ascii="Cambria Math" w:hAnsi="Cambria Math"/>
                  <w:i/>
                </w:rPr>
              </m:ctrlPr>
            </m:fPr>
            <m:num>
              <m:r>
                <w:rPr>
                  <w:rFonts w:ascii="Cambria Math" w:hAnsi="Cambria Math"/>
                </w:rPr>
                <m:t>12</m:t>
              </m:r>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3x</m:t>
              </m:r>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3</m:t>
              </m:r>
            </m:den>
          </m:f>
        </m:oMath>
      </m:oMathPara>
    </w:p>
    <w:p w14:paraId="4F9C5E96" w14:textId="77777777" w:rsidR="00D1309F" w:rsidRPr="00FE6F71" w:rsidRDefault="00D1309F" w:rsidP="00D1309F">
      <w:pPr>
        <w:tabs>
          <w:tab w:val="right" w:pos="8498"/>
        </w:tabs>
        <w:spacing w:after="0"/>
        <w:rPr>
          <w:rFonts w:ascii="Times" w:eastAsiaTheme="minorEastAsia" w:hAnsi="Times"/>
        </w:rPr>
      </w:pPr>
      <m:oMathPara>
        <m:oMath>
          <m:r>
            <w:rPr>
              <w:rFonts w:ascii="Cambria Math" w:hAnsi="Cambria Math"/>
            </w:rPr>
            <m:t>-4≤x≤-1</m:t>
          </m:r>
          <w:commentRangeEnd w:id="2039"/>
          <m:r>
            <m:rPr>
              <m:sty m:val="p"/>
            </m:rPr>
            <w:rPr>
              <w:rStyle w:val="Refdecomentario"/>
            </w:rPr>
            <w:commentReference w:id="2039"/>
          </m:r>
        </m:oMath>
      </m:oMathPara>
    </w:p>
    <w:p w14:paraId="3CE57DDA" w14:textId="77777777" w:rsidR="00D1309F" w:rsidRDefault="00D1309F" w:rsidP="00D1309F">
      <w:pPr>
        <w:tabs>
          <w:tab w:val="right" w:pos="8498"/>
        </w:tabs>
        <w:spacing w:after="0"/>
        <w:rPr>
          <w:rFonts w:ascii="Times" w:eastAsiaTheme="minorEastAsia" w:hAnsi="Times"/>
        </w:rPr>
      </w:pPr>
    </w:p>
    <w:p w14:paraId="4B19FA79" w14:textId="3780A94B" w:rsidR="00D1309F" w:rsidRPr="00FE6F71" w:rsidRDefault="00D1309F" w:rsidP="00D1309F">
      <w:pPr>
        <w:tabs>
          <w:tab w:val="right" w:pos="8498"/>
        </w:tabs>
        <w:spacing w:after="0"/>
        <w:rPr>
          <w:rFonts w:ascii="Times" w:hAnsi="Times"/>
        </w:rPr>
      </w:pPr>
      <w:commentRangeStart w:id="2040"/>
      <w:r>
        <w:rPr>
          <w:rFonts w:ascii="Times" w:eastAsiaTheme="minorEastAsia" w:hAnsi="Times"/>
        </w:rPr>
        <w:t xml:space="preserve">La solución es el intervalo </w:t>
      </w:r>
      <w:commentRangeEnd w:id="2040"/>
      <w:r w:rsidR="007976C6">
        <w:rPr>
          <w:rStyle w:val="Refdecomentario"/>
        </w:rPr>
        <w:commentReference w:id="2040"/>
      </w:r>
      <w:r>
        <w:rPr>
          <w:rFonts w:ascii="Times" w:eastAsiaTheme="minorEastAsia" w:hAnsi="Times"/>
        </w:rPr>
        <w:t xml:space="preserve">cerrado finito </w:t>
      </w:r>
      <w:r w:rsidRPr="007976C6">
        <w:rPr>
          <w:rFonts w:ascii="Times" w:eastAsiaTheme="minorEastAsia" w:hAnsi="Times" w:cs="Times"/>
          <w:rPrChange w:id="2041" w:author="Edgar Josué Malagón Montaña" w:date="2015-11-21T08:14:00Z">
            <w:rPr>
              <w:rFonts w:ascii="Times" w:eastAsiaTheme="minorEastAsia" w:hAnsi="Times" w:cs="Times"/>
              <w:i/>
            </w:rPr>
          </w:rPrChange>
        </w:rPr>
        <w:t>[</w:t>
      </w:r>
      <w:ins w:id="2042" w:author="Edgar Josué Malagón Montaña" w:date="2015-11-21T08:13:00Z">
        <w:r w:rsidR="007976C6">
          <w:rPr>
            <w:rFonts w:ascii="Times" w:eastAsiaTheme="minorEastAsia" w:hAnsi="Times"/>
            <w:i/>
          </w:rPr>
          <w:t>–</w:t>
        </w:r>
      </w:ins>
      <w:del w:id="2043" w:author="Edgar Josué Malagón Montaña" w:date="2015-11-21T08:13:00Z">
        <w:r w:rsidRPr="00FE6F71" w:rsidDel="007976C6">
          <w:rPr>
            <w:rFonts w:ascii="Times" w:eastAsiaTheme="minorEastAsia" w:hAnsi="Times"/>
            <w:i/>
          </w:rPr>
          <w:delText>-</w:delText>
        </w:r>
      </w:del>
      <w:r w:rsidRPr="007976C6">
        <w:rPr>
          <w:rFonts w:ascii="Times" w:eastAsiaTheme="minorEastAsia" w:hAnsi="Times"/>
          <w:rPrChange w:id="2044" w:author="Edgar Josué Malagón Montaña" w:date="2015-11-21T08:13:00Z">
            <w:rPr>
              <w:rFonts w:ascii="Times" w:eastAsiaTheme="minorEastAsia" w:hAnsi="Times"/>
              <w:i/>
            </w:rPr>
          </w:rPrChange>
        </w:rPr>
        <w:t>2</w:t>
      </w:r>
      <w:r w:rsidRPr="00FE6F71">
        <w:rPr>
          <w:rFonts w:ascii="Times" w:eastAsiaTheme="minorEastAsia" w:hAnsi="Times"/>
          <w:i/>
        </w:rPr>
        <w:t>,</w:t>
      </w:r>
      <w:ins w:id="2045" w:author="Edgar Josué Malagón Montaña" w:date="2015-11-21T08:13:00Z">
        <w:r w:rsidR="007976C6">
          <w:rPr>
            <w:rFonts w:ascii="Times" w:eastAsiaTheme="minorEastAsia" w:hAnsi="Times"/>
            <w:i/>
          </w:rPr>
          <w:t xml:space="preserve"> </w:t>
        </w:r>
      </w:ins>
      <w:r w:rsidRPr="007976C6">
        <w:rPr>
          <w:rFonts w:ascii="Times" w:eastAsiaTheme="minorEastAsia" w:hAnsi="Times"/>
          <w:rPrChange w:id="2046" w:author="Edgar Josué Malagón Montaña" w:date="2015-11-21T08:13:00Z">
            <w:rPr>
              <w:rFonts w:ascii="Times" w:eastAsiaTheme="minorEastAsia" w:hAnsi="Times"/>
              <w:i/>
            </w:rPr>
          </w:rPrChange>
        </w:rPr>
        <w:t>1</w:t>
      </w:r>
      <w:r w:rsidRPr="007976C6">
        <w:rPr>
          <w:rFonts w:ascii="Times" w:eastAsiaTheme="minorEastAsia" w:hAnsi="Times" w:cs="Times"/>
          <w:rPrChange w:id="2047" w:author="Edgar Josué Malagón Montaña" w:date="2015-11-21T08:13:00Z">
            <w:rPr>
              <w:rFonts w:ascii="Times" w:eastAsiaTheme="minorEastAsia" w:hAnsi="Times" w:cs="Times"/>
              <w:i/>
            </w:rPr>
          </w:rPrChange>
        </w:rPr>
        <w:t>]</w:t>
      </w:r>
      <w:ins w:id="2048" w:author="Edgar Josué Malagón Montaña" w:date="2015-11-21T08:14:00Z">
        <w:r w:rsidR="007976C6">
          <w:rPr>
            <w:rFonts w:ascii="Times" w:eastAsiaTheme="minorEastAsia" w:hAnsi="Times" w:cs="Times"/>
          </w:rPr>
          <w:t>.</w:t>
        </w:r>
      </w:ins>
    </w:p>
    <w:p w14:paraId="3EAACB79" w14:textId="77777777" w:rsidR="00FE6F71" w:rsidRPr="00FE6F71" w:rsidRDefault="00FE6F71" w:rsidP="00FE6F71">
      <w:pPr>
        <w:tabs>
          <w:tab w:val="right" w:pos="8498"/>
        </w:tabs>
        <w:spacing w:after="0"/>
        <w:rPr>
          <w:rFonts w:ascii="Times" w:eastAsiaTheme="minorEastAsia" w:hAnsi="Times"/>
        </w:rPr>
      </w:pPr>
    </w:p>
    <w:p w14:paraId="394CC0CB" w14:textId="77777777" w:rsidR="008E5621" w:rsidRDefault="00604766" w:rsidP="008E5621">
      <w:pPr>
        <w:tabs>
          <w:tab w:val="right" w:pos="8498"/>
        </w:tabs>
        <w:spacing w:after="0"/>
        <w:rPr>
          <w:rFonts w:ascii="Times" w:hAnsi="Times"/>
          <w:b/>
        </w:rPr>
      </w:pPr>
      <w:r>
        <w:rPr>
          <w:rFonts w:ascii="Times" w:hAnsi="Times"/>
          <w:highlight w:val="yellow"/>
        </w:rPr>
        <w:t>[SECCIÓN 2</w:t>
      </w:r>
      <w:r w:rsidRPr="004E5E51">
        <w:rPr>
          <w:rFonts w:ascii="Times" w:hAnsi="Times"/>
          <w:highlight w:val="yellow"/>
        </w:rPr>
        <w:t>]</w:t>
      </w:r>
      <w:r>
        <w:rPr>
          <w:rFonts w:ascii="Times" w:hAnsi="Times"/>
        </w:rPr>
        <w:t xml:space="preserve"> </w:t>
      </w:r>
      <w:r>
        <w:rPr>
          <w:rFonts w:ascii="Times" w:hAnsi="Times"/>
          <w:b/>
        </w:rPr>
        <w:t>3</w:t>
      </w:r>
      <w:r w:rsidRPr="00737224">
        <w:rPr>
          <w:rFonts w:ascii="Times" w:hAnsi="Times"/>
          <w:b/>
        </w:rPr>
        <w:t>.</w:t>
      </w:r>
      <w:r>
        <w:rPr>
          <w:rFonts w:ascii="Times" w:hAnsi="Times"/>
          <w:b/>
        </w:rPr>
        <w:t>4 Resolució</w:t>
      </w:r>
      <w:r w:rsidR="008D0E35">
        <w:rPr>
          <w:rFonts w:ascii="Times" w:hAnsi="Times"/>
          <w:b/>
        </w:rPr>
        <w:t xml:space="preserve">n de problemas </w:t>
      </w:r>
      <w:r>
        <w:rPr>
          <w:rFonts w:ascii="Times" w:hAnsi="Times"/>
          <w:b/>
        </w:rPr>
        <w:t>con inecuaciones</w:t>
      </w:r>
    </w:p>
    <w:p w14:paraId="508CEB6F" w14:textId="02407BFC" w:rsidR="00604766" w:rsidDel="007976C6" w:rsidRDefault="00604766" w:rsidP="008E5621">
      <w:pPr>
        <w:tabs>
          <w:tab w:val="right" w:pos="8498"/>
        </w:tabs>
        <w:spacing w:after="0"/>
        <w:rPr>
          <w:del w:id="2049" w:author="Edgar Josué Malagón Montaña" w:date="2015-11-21T08:14:00Z"/>
          <w:rFonts w:ascii="Times" w:hAnsi="Times"/>
          <w:b/>
        </w:rPr>
      </w:pPr>
    </w:p>
    <w:p w14:paraId="4930EA4C" w14:textId="27403459" w:rsidR="00087644" w:rsidRDefault="00087644" w:rsidP="008E5621">
      <w:pPr>
        <w:tabs>
          <w:tab w:val="right" w:pos="8498"/>
        </w:tabs>
        <w:spacing w:after="0"/>
        <w:rPr>
          <w:rFonts w:ascii="Times" w:hAnsi="Times"/>
        </w:rPr>
      </w:pPr>
      <w:r w:rsidRPr="00087644">
        <w:rPr>
          <w:rFonts w:ascii="Times" w:hAnsi="Times"/>
        </w:rPr>
        <w:t xml:space="preserve">Al igual que </w:t>
      </w:r>
      <w:r>
        <w:rPr>
          <w:rFonts w:ascii="Times" w:hAnsi="Times"/>
        </w:rPr>
        <w:t xml:space="preserve">las ecuaciones, con las inecuaciones se representan y modelan situaciones problema en diferentes contextos. </w:t>
      </w:r>
      <w:del w:id="2050" w:author="Edgar Josué Malagón Montaña" w:date="2015-11-21T08:17:00Z">
        <w:r w:rsidDel="00F34444">
          <w:rPr>
            <w:rFonts w:ascii="Times" w:hAnsi="Times"/>
          </w:rPr>
          <w:delText>Veamos algunos ejemplos.</w:delText>
        </w:r>
      </w:del>
    </w:p>
    <w:p w14:paraId="749951CE" w14:textId="5664BD1E" w:rsidR="00087644" w:rsidDel="00F34444" w:rsidRDefault="00087644" w:rsidP="008E5621">
      <w:pPr>
        <w:tabs>
          <w:tab w:val="right" w:pos="8498"/>
        </w:tabs>
        <w:spacing w:after="0"/>
        <w:rPr>
          <w:del w:id="2051" w:author="Edgar Josué Malagón Montaña" w:date="2015-11-21T08:17:00Z"/>
          <w:rFonts w:ascii="Times" w:hAnsi="Times"/>
        </w:rPr>
      </w:pPr>
    </w:p>
    <w:p w14:paraId="38E430C4" w14:textId="6524F8AC" w:rsidR="00087644" w:rsidDel="00F34444" w:rsidRDefault="00087644" w:rsidP="008E5621">
      <w:pPr>
        <w:tabs>
          <w:tab w:val="right" w:pos="8498"/>
        </w:tabs>
        <w:spacing w:after="0"/>
        <w:rPr>
          <w:del w:id="2052" w:author="Edgar Josué Malagón Montaña" w:date="2015-11-21T08:17:00Z"/>
          <w:rFonts w:ascii="Times" w:hAnsi="Times"/>
        </w:rPr>
      </w:pPr>
      <w:del w:id="2053" w:author="Edgar Josué Malagón Montaña" w:date="2015-11-21T08:17:00Z">
        <w:r w:rsidDel="00F34444">
          <w:rPr>
            <w:rFonts w:ascii="Times" w:hAnsi="Times"/>
          </w:rPr>
          <w:delText>Ejemplos:</w:delText>
        </w:r>
      </w:del>
    </w:p>
    <w:p w14:paraId="252F9C75" w14:textId="77777777" w:rsidR="00087644" w:rsidRDefault="00087644" w:rsidP="008E5621">
      <w:pPr>
        <w:tabs>
          <w:tab w:val="right" w:pos="8498"/>
        </w:tabs>
        <w:spacing w:after="0"/>
        <w:rPr>
          <w:rFonts w:ascii="Times" w:hAnsi="Times"/>
        </w:rPr>
      </w:pPr>
    </w:p>
    <w:p w14:paraId="2E91F265" w14:textId="59A2BA46" w:rsidR="00087644" w:rsidRDefault="004B2BD3" w:rsidP="00087644">
      <w:pPr>
        <w:pStyle w:val="Prrafodelista"/>
        <w:numPr>
          <w:ilvl w:val="0"/>
          <w:numId w:val="10"/>
        </w:numPr>
        <w:tabs>
          <w:tab w:val="right" w:pos="8498"/>
        </w:tabs>
        <w:spacing w:after="0"/>
        <w:rPr>
          <w:rFonts w:ascii="Times" w:hAnsi="Times"/>
        </w:rPr>
      </w:pPr>
      <w:r>
        <w:rPr>
          <w:rFonts w:ascii="Times" w:hAnsi="Times"/>
        </w:rPr>
        <w:t xml:space="preserve">El empaque de un alimento señala que se debe conservar en un lugar freso a una temperatura que oscile entre </w:t>
      </w:r>
      <w:r w:rsidR="005C4873">
        <w:rPr>
          <w:rFonts w:ascii="Times" w:hAnsi="Times"/>
        </w:rPr>
        <w:t>43</w:t>
      </w:r>
      <w:r>
        <w:rPr>
          <w:rFonts w:ascii="Times" w:hAnsi="Times"/>
        </w:rPr>
        <w:t xml:space="preserve"> grados y los 5</w:t>
      </w:r>
      <w:r w:rsidR="005C4873">
        <w:rPr>
          <w:rFonts w:ascii="Times" w:hAnsi="Times"/>
        </w:rPr>
        <w:t>0</w:t>
      </w:r>
      <w:r>
        <w:rPr>
          <w:rFonts w:ascii="Times" w:hAnsi="Times"/>
        </w:rPr>
        <w:t xml:space="preserve"> grados</w:t>
      </w:r>
      <w:r w:rsidR="005C4873">
        <w:rPr>
          <w:rFonts w:ascii="Times" w:hAnsi="Times"/>
        </w:rPr>
        <w:t xml:space="preserve"> Fahrenheit</w:t>
      </w:r>
      <w:r>
        <w:rPr>
          <w:rFonts w:ascii="Times" w:hAnsi="Times"/>
        </w:rPr>
        <w:t xml:space="preserve">. Sin embargo las personas del lugar en el que se comercializa el producto conocen únicamente la escala </w:t>
      </w:r>
      <w:r w:rsidR="005C4873">
        <w:rPr>
          <w:rFonts w:ascii="Times" w:hAnsi="Times"/>
        </w:rPr>
        <w:lastRenderedPageBreak/>
        <w:t>Celsius</w:t>
      </w:r>
      <w:ins w:id="2054" w:author="Edgar Josué Malagón Montaña" w:date="2015-11-21T08:18:00Z">
        <w:r w:rsidR="00F34444">
          <w:rPr>
            <w:rFonts w:ascii="Times" w:hAnsi="Times"/>
          </w:rPr>
          <w:t>,</w:t>
        </w:r>
      </w:ins>
      <w:r>
        <w:rPr>
          <w:rFonts w:ascii="Times" w:hAnsi="Times"/>
        </w:rPr>
        <w:t xml:space="preserve"> ¿</w:t>
      </w:r>
      <w:del w:id="2055" w:author="Edgar Josué Malagón Montaña" w:date="2015-11-21T08:18:00Z">
        <w:r w:rsidDel="00F34444">
          <w:rPr>
            <w:rFonts w:ascii="Times" w:hAnsi="Times"/>
          </w:rPr>
          <w:delText>C</w:delText>
        </w:r>
      </w:del>
      <w:ins w:id="2056" w:author="Edgar Josué Malagón Montaña" w:date="2015-11-21T08:18:00Z">
        <w:r w:rsidR="00F34444">
          <w:rPr>
            <w:rFonts w:ascii="Times" w:hAnsi="Times"/>
          </w:rPr>
          <w:t>c</w:t>
        </w:r>
      </w:ins>
      <w:r>
        <w:rPr>
          <w:rFonts w:ascii="Times" w:hAnsi="Times"/>
        </w:rPr>
        <w:t xml:space="preserve">uál es la temperatura en grados </w:t>
      </w:r>
      <w:r w:rsidR="005C4873">
        <w:rPr>
          <w:rFonts w:ascii="Times" w:hAnsi="Times"/>
        </w:rPr>
        <w:t>Celsius</w:t>
      </w:r>
      <w:r>
        <w:rPr>
          <w:rFonts w:ascii="Times" w:hAnsi="Times"/>
        </w:rPr>
        <w:t xml:space="preserve"> a la cual se debe conservar el alimento?</w:t>
      </w:r>
    </w:p>
    <w:p w14:paraId="300CE7E1" w14:textId="45179B32" w:rsidR="00C12CAB" w:rsidRPr="00F34444" w:rsidRDefault="00C12CAB" w:rsidP="00C12CAB">
      <w:pPr>
        <w:pStyle w:val="Prrafodelista"/>
        <w:tabs>
          <w:tab w:val="right" w:pos="8498"/>
        </w:tabs>
        <w:spacing w:after="0"/>
        <w:ind w:left="360"/>
        <w:rPr>
          <w:ins w:id="2057" w:author="Edgar Josué Malagón Montaña" w:date="2015-11-21T08:18:00Z"/>
          <w:rFonts w:ascii="Times" w:eastAsiaTheme="minorEastAsia" w:hAnsi="Times"/>
        </w:rPr>
      </w:pPr>
      <w:r>
        <w:rPr>
          <w:rFonts w:ascii="Times" w:hAnsi="Times"/>
        </w:rPr>
        <w:t xml:space="preserve">Primero </w:t>
      </w:r>
      <w:ins w:id="2058" w:author="Edgar Josué Malagón Montaña" w:date="2015-11-21T08:18:00Z">
        <w:r w:rsidR="00F34444">
          <w:rPr>
            <w:rFonts w:ascii="Times" w:hAnsi="Times"/>
          </w:rPr>
          <w:t xml:space="preserve">se debe </w:t>
        </w:r>
      </w:ins>
      <w:r>
        <w:rPr>
          <w:rFonts w:ascii="Times" w:hAnsi="Times"/>
        </w:rPr>
        <w:t>record</w:t>
      </w:r>
      <w:ins w:id="2059" w:author="Edgar Josué Malagón Montaña" w:date="2015-11-21T08:18:00Z">
        <w:r w:rsidR="00F34444">
          <w:rPr>
            <w:rFonts w:ascii="Times" w:hAnsi="Times"/>
          </w:rPr>
          <w:t>ar</w:t>
        </w:r>
      </w:ins>
      <w:del w:id="2060" w:author="Edgar Josué Malagón Montaña" w:date="2015-11-21T08:18:00Z">
        <w:r w:rsidDel="00F34444">
          <w:rPr>
            <w:rFonts w:ascii="Times" w:hAnsi="Times"/>
          </w:rPr>
          <w:delText>emos</w:delText>
        </w:r>
      </w:del>
      <w:r>
        <w:rPr>
          <w:rFonts w:ascii="Times" w:hAnsi="Times"/>
        </w:rPr>
        <w:t xml:space="preserve"> que la relación entre grados Celsius y Fahrenheit viene dada por la ecuación</w:t>
      </w:r>
      <w:ins w:id="2061" w:author="Edgar Josué Malagón Montaña" w:date="2015-11-21T08:18:00Z">
        <w:r w:rsidR="00F34444">
          <w:rPr>
            <w:rFonts w:ascii="Times" w:hAnsi="Times"/>
          </w:rPr>
          <w:t>:</w:t>
        </w:r>
      </w:ins>
      <w:r>
        <w:rPr>
          <w:rFonts w:ascii="Times" w:hAnsi="Times"/>
        </w:rPr>
        <w:t xml:space="preserve"> </w:t>
      </w:r>
      <m:oMath>
        <m:r>
          <m:rPr>
            <m:sty m:val="p"/>
          </m:rPr>
          <w:rPr>
            <w:rFonts w:ascii="Cambria Math" w:hAnsi="Cambria Math"/>
          </w:rPr>
          <w:br/>
        </m:r>
      </m:oMath>
      <m:oMathPara>
        <m:oMath>
          <m:r>
            <w:rPr>
              <w:rFonts w:ascii="Cambria Math" w:hAnsi="Cambria Math"/>
            </w:rPr>
            <m:t>F=</m:t>
          </m:r>
          <m:f>
            <m:fPr>
              <m:ctrlPr>
                <w:rPr>
                  <w:rFonts w:ascii="Cambria Math" w:hAnsi="Cambria Math"/>
                  <w:i/>
                </w:rPr>
              </m:ctrlPr>
            </m:fPr>
            <m:num>
              <m:r>
                <w:rPr>
                  <w:rFonts w:ascii="Cambria Math" w:hAnsi="Cambria Math"/>
                </w:rPr>
                <m:t>9</m:t>
              </m:r>
            </m:num>
            <m:den>
              <m:r>
                <w:rPr>
                  <w:rFonts w:ascii="Cambria Math" w:hAnsi="Cambria Math"/>
                </w:rPr>
                <m:t>5</m:t>
              </m:r>
            </m:den>
          </m:f>
          <m:r>
            <w:rPr>
              <w:rFonts w:ascii="Cambria Math" w:hAnsi="Cambria Math"/>
            </w:rPr>
            <m:t>C+32</m:t>
          </m:r>
        </m:oMath>
      </m:oMathPara>
    </w:p>
    <w:p w14:paraId="35A9AA73" w14:textId="77777777" w:rsidR="00F34444" w:rsidRDefault="00F34444" w:rsidP="00C12CAB">
      <w:pPr>
        <w:pStyle w:val="Prrafodelista"/>
        <w:tabs>
          <w:tab w:val="right" w:pos="8498"/>
        </w:tabs>
        <w:spacing w:after="0"/>
        <w:ind w:left="360"/>
        <w:rPr>
          <w:rFonts w:ascii="Times" w:hAnsi="Times"/>
        </w:rPr>
      </w:pPr>
    </w:p>
    <w:p w14:paraId="7A287EBF" w14:textId="6BA30647" w:rsidR="004B2BD3" w:rsidRDefault="00C12CAB" w:rsidP="00C12CAB">
      <w:pPr>
        <w:pStyle w:val="Prrafodelista"/>
        <w:tabs>
          <w:tab w:val="right" w:pos="8498"/>
        </w:tabs>
        <w:spacing w:after="0"/>
        <w:ind w:left="360"/>
        <w:rPr>
          <w:rFonts w:ascii="Times" w:hAnsi="Times"/>
        </w:rPr>
      </w:pPr>
      <w:r>
        <w:rPr>
          <w:rFonts w:ascii="Times" w:hAnsi="Times"/>
        </w:rPr>
        <w:t xml:space="preserve">Y la pregunta propone la desigualdad </w:t>
      </w:r>
      <w:r w:rsidR="005C4873">
        <w:rPr>
          <w:rFonts w:ascii="Times" w:hAnsi="Times"/>
        </w:rPr>
        <w:t>43</w:t>
      </w:r>
      <w:r>
        <w:rPr>
          <w:rFonts w:ascii="Times" w:hAnsi="Times"/>
        </w:rPr>
        <w:t xml:space="preserve"> </w:t>
      </w:r>
      <w:r>
        <w:rPr>
          <w:rFonts w:ascii="Times" w:hAnsi="Times" w:cs="Times"/>
        </w:rPr>
        <w:t>≤</w:t>
      </w:r>
      <w:r>
        <w:rPr>
          <w:rFonts w:ascii="Times" w:hAnsi="Times"/>
        </w:rPr>
        <w:t xml:space="preserve"> </w:t>
      </w:r>
      <w:r w:rsidR="005C4873" w:rsidRPr="00F34444">
        <w:rPr>
          <w:rFonts w:ascii="Times" w:hAnsi="Times"/>
          <w:i/>
          <w:rPrChange w:id="2062" w:author="Edgar Josué Malagón Montaña" w:date="2015-11-21T08:18:00Z">
            <w:rPr>
              <w:rFonts w:ascii="Times" w:hAnsi="Times"/>
            </w:rPr>
          </w:rPrChange>
        </w:rPr>
        <w:t>F</w:t>
      </w:r>
      <w:r>
        <w:rPr>
          <w:rFonts w:ascii="Times" w:hAnsi="Times" w:cs="Times"/>
        </w:rPr>
        <w:t>≤</w:t>
      </w:r>
      <w:r>
        <w:rPr>
          <w:rFonts w:ascii="Times" w:hAnsi="Times"/>
        </w:rPr>
        <w:t xml:space="preserve"> 5</w:t>
      </w:r>
      <w:r w:rsidR="005C4873">
        <w:rPr>
          <w:rFonts w:ascii="Times" w:hAnsi="Times"/>
        </w:rPr>
        <w:t>0</w:t>
      </w:r>
      <w:ins w:id="2063" w:author="Edgar Josué Malagón Montaña" w:date="2015-11-21T08:18:00Z">
        <w:r w:rsidR="00F34444">
          <w:rPr>
            <w:rFonts w:ascii="Times" w:hAnsi="Times"/>
          </w:rPr>
          <w:t>,</w:t>
        </w:r>
      </w:ins>
      <w:r>
        <w:rPr>
          <w:rFonts w:ascii="Times" w:hAnsi="Times"/>
        </w:rPr>
        <w:t xml:space="preserve"> </w:t>
      </w:r>
      <w:del w:id="2064" w:author="Edgar Josué Malagón Montaña" w:date="2015-11-21T08:18:00Z">
        <w:r w:rsidDel="00F34444">
          <w:rPr>
            <w:rFonts w:ascii="Times" w:hAnsi="Times"/>
          </w:rPr>
          <w:delText xml:space="preserve">y </w:delText>
        </w:r>
      </w:del>
      <w:r>
        <w:rPr>
          <w:rFonts w:ascii="Times" w:hAnsi="Times"/>
        </w:rPr>
        <w:t xml:space="preserve">se debe hallar los valores para la escala </w:t>
      </w:r>
      <w:r w:rsidR="005C4873">
        <w:rPr>
          <w:rFonts w:ascii="Times" w:hAnsi="Times"/>
        </w:rPr>
        <w:t>Celsius</w:t>
      </w:r>
      <w:r>
        <w:rPr>
          <w:rFonts w:ascii="Times" w:hAnsi="Times"/>
        </w:rPr>
        <w:t xml:space="preserve">. </w:t>
      </w:r>
      <w:del w:id="2065" w:author="Edgar Josué Malagón Montaña" w:date="2015-11-21T08:18:00Z">
        <w:r w:rsidDel="00F34444">
          <w:rPr>
            <w:rFonts w:ascii="Times" w:hAnsi="Times"/>
          </w:rPr>
          <w:delText>Así que</w:delText>
        </w:r>
      </w:del>
      <w:r>
        <w:rPr>
          <w:rFonts w:ascii="Times" w:hAnsi="Times"/>
        </w:rPr>
        <w:t xml:space="preserve"> </w:t>
      </w:r>
      <w:ins w:id="2066" w:author="Edgar Josué Malagón Montaña" w:date="2015-11-21T08:18:00Z">
        <w:r w:rsidR="00F34444">
          <w:rPr>
            <w:rFonts w:ascii="Times" w:hAnsi="Times"/>
          </w:rPr>
          <w:t xml:space="preserve">Se </w:t>
        </w:r>
      </w:ins>
      <w:r>
        <w:rPr>
          <w:rFonts w:ascii="Times" w:hAnsi="Times"/>
        </w:rPr>
        <w:t>reempla</w:t>
      </w:r>
      <w:ins w:id="2067" w:author="Edgar Josué Malagón Montaña" w:date="2015-11-21T08:19:00Z">
        <w:r w:rsidR="00F34444">
          <w:rPr>
            <w:rFonts w:ascii="Times" w:hAnsi="Times"/>
          </w:rPr>
          <w:t>za</w:t>
        </w:r>
      </w:ins>
      <w:del w:id="2068" w:author="Edgar Josué Malagón Montaña" w:date="2015-11-21T08:18:00Z">
        <w:r w:rsidDel="00F34444">
          <w:rPr>
            <w:rFonts w:ascii="Times" w:hAnsi="Times"/>
          </w:rPr>
          <w:delText>zamos</w:delText>
        </w:r>
      </w:del>
      <w:r>
        <w:rPr>
          <w:rFonts w:ascii="Times" w:hAnsi="Times"/>
        </w:rPr>
        <w:t xml:space="preserve"> a </w:t>
      </w:r>
      <w:r w:rsidR="005C4873" w:rsidRPr="00F34444">
        <w:rPr>
          <w:rFonts w:ascii="Times" w:hAnsi="Times"/>
          <w:i/>
          <w:rPrChange w:id="2069" w:author="Edgar Josué Malagón Montaña" w:date="2015-11-21T08:18:00Z">
            <w:rPr>
              <w:rFonts w:ascii="Times" w:hAnsi="Times"/>
            </w:rPr>
          </w:rPrChange>
        </w:rPr>
        <w:t>F</w:t>
      </w:r>
      <w:r>
        <w:rPr>
          <w:rFonts w:ascii="Times" w:hAnsi="Times"/>
        </w:rPr>
        <w:t xml:space="preserve"> por su expresión en la ecuación equivalente y </w:t>
      </w:r>
      <w:ins w:id="2070" w:author="Edgar Josué Malagón Montaña" w:date="2015-11-21T08:19:00Z">
        <w:r w:rsidR="00F34444">
          <w:rPr>
            <w:rFonts w:ascii="Times" w:hAnsi="Times"/>
          </w:rPr>
          <w:t xml:space="preserve">se </w:t>
        </w:r>
      </w:ins>
      <w:r>
        <w:rPr>
          <w:rFonts w:ascii="Times" w:hAnsi="Times"/>
        </w:rPr>
        <w:t>res</w:t>
      </w:r>
      <w:ins w:id="2071" w:author="Edgar Josué Malagón Montaña" w:date="2015-11-21T08:19:00Z">
        <w:r w:rsidR="00F34444">
          <w:rPr>
            <w:rFonts w:ascii="Times" w:hAnsi="Times"/>
          </w:rPr>
          <w:t>uelve</w:t>
        </w:r>
      </w:ins>
      <w:del w:id="2072" w:author="Edgar Josué Malagón Montaña" w:date="2015-11-21T08:19:00Z">
        <w:r w:rsidDel="00F34444">
          <w:rPr>
            <w:rFonts w:ascii="Times" w:hAnsi="Times"/>
          </w:rPr>
          <w:delText>olvemos</w:delText>
        </w:r>
      </w:del>
      <w:r>
        <w:rPr>
          <w:rFonts w:ascii="Times" w:hAnsi="Times"/>
        </w:rPr>
        <w:t xml:space="preserve"> como una desigualdad doble</w:t>
      </w:r>
      <w:ins w:id="2073" w:author="Edgar Josué Malagón Montaña" w:date="2015-11-21T08:19:00Z">
        <w:r w:rsidR="00F34444">
          <w:rPr>
            <w:rFonts w:ascii="Times" w:hAnsi="Times"/>
          </w:rPr>
          <w:t>.</w:t>
        </w:r>
      </w:ins>
    </w:p>
    <w:p w14:paraId="7E9367AF" w14:textId="77777777" w:rsidR="00C12CAB" w:rsidRDefault="00C12CAB" w:rsidP="00C12CAB">
      <w:pPr>
        <w:pStyle w:val="Prrafodelista"/>
        <w:tabs>
          <w:tab w:val="right" w:pos="8498"/>
        </w:tabs>
        <w:spacing w:after="0"/>
        <w:ind w:left="360"/>
        <w:rPr>
          <w:rFonts w:ascii="Times" w:hAnsi="Times"/>
        </w:rPr>
      </w:pPr>
    </w:p>
    <w:p w14:paraId="77FD9FFA" w14:textId="77777777" w:rsidR="00C12CAB" w:rsidRPr="00C12CAB" w:rsidRDefault="005C4873" w:rsidP="00C12CAB">
      <w:pPr>
        <w:pStyle w:val="Prrafodelista"/>
        <w:tabs>
          <w:tab w:val="right" w:pos="8498"/>
        </w:tabs>
        <w:spacing w:after="0"/>
        <w:ind w:left="360"/>
        <w:rPr>
          <w:rFonts w:ascii="Times" w:eastAsiaTheme="minorEastAsia" w:hAnsi="Times"/>
        </w:rPr>
      </w:pPr>
      <m:oMathPara>
        <m:oMath>
          <m:r>
            <w:rPr>
              <w:rFonts w:ascii="Cambria Math" w:hAnsi="Cambria Math"/>
            </w:rPr>
            <m:t>43</m:t>
          </m:r>
          <m:r>
            <w:rPr>
              <w:rFonts w:ascii="Cambria Math" w:hAnsi="Cambria Math" w:cs="Times"/>
            </w:rPr>
            <m:t>≤</m:t>
          </m:r>
          <m:r>
            <w:rPr>
              <w:rFonts w:ascii="Cambria Math" w:hAnsi="Cambria Math"/>
            </w:rPr>
            <m:t xml:space="preserve"> </m:t>
          </m:r>
          <m:f>
            <m:fPr>
              <m:ctrlPr>
                <w:rPr>
                  <w:rFonts w:ascii="Cambria Math" w:hAnsi="Cambria Math"/>
                  <w:i/>
                </w:rPr>
              </m:ctrlPr>
            </m:fPr>
            <m:num>
              <m:r>
                <w:rPr>
                  <w:rFonts w:ascii="Cambria Math" w:hAnsi="Cambria Math"/>
                </w:rPr>
                <m:t>9</m:t>
              </m:r>
            </m:num>
            <m:den>
              <m:r>
                <w:rPr>
                  <w:rFonts w:ascii="Cambria Math" w:hAnsi="Cambria Math"/>
                </w:rPr>
                <m:t>5</m:t>
              </m:r>
            </m:den>
          </m:f>
          <m:r>
            <w:rPr>
              <w:rFonts w:ascii="Cambria Math" w:hAnsi="Cambria Math"/>
            </w:rPr>
            <m:t xml:space="preserve">C+32 </m:t>
          </m:r>
          <m:r>
            <w:rPr>
              <w:rFonts w:ascii="Cambria Math" w:hAnsi="Cambria Math" w:cs="Times"/>
            </w:rPr>
            <m:t>≤</m:t>
          </m:r>
          <m:r>
            <w:rPr>
              <w:rFonts w:ascii="Cambria Math" w:hAnsi="Cambria Math"/>
            </w:rPr>
            <m:t xml:space="preserve"> 50</m:t>
          </m:r>
        </m:oMath>
      </m:oMathPara>
    </w:p>
    <w:p w14:paraId="57EF4051" w14:textId="77777777" w:rsidR="00C12CAB" w:rsidRPr="00C12CAB" w:rsidRDefault="005C4873" w:rsidP="00C12CAB">
      <w:pPr>
        <w:pStyle w:val="Prrafodelista"/>
        <w:tabs>
          <w:tab w:val="right" w:pos="8498"/>
        </w:tabs>
        <w:spacing w:after="0"/>
        <w:ind w:left="360"/>
        <w:rPr>
          <w:rFonts w:ascii="Times" w:eastAsiaTheme="minorEastAsia" w:hAnsi="Times"/>
        </w:rPr>
      </w:pPr>
      <m:oMathPara>
        <m:oMath>
          <m:r>
            <w:rPr>
              <w:rFonts w:ascii="Cambria Math" w:hAnsi="Cambria Math"/>
            </w:rPr>
            <m:t>43-32</m:t>
          </m:r>
          <m:r>
            <w:rPr>
              <w:rFonts w:ascii="Cambria Math" w:hAnsi="Cambria Math" w:cs="Times"/>
            </w:rPr>
            <m:t>≤</m:t>
          </m:r>
          <m:r>
            <w:rPr>
              <w:rFonts w:ascii="Cambria Math" w:hAnsi="Cambria Math"/>
            </w:rPr>
            <m:t xml:space="preserve"> </m:t>
          </m:r>
          <m:f>
            <m:fPr>
              <m:ctrlPr>
                <w:rPr>
                  <w:rFonts w:ascii="Cambria Math" w:hAnsi="Cambria Math"/>
                  <w:i/>
                </w:rPr>
              </m:ctrlPr>
            </m:fPr>
            <m:num>
              <m:r>
                <w:rPr>
                  <w:rFonts w:ascii="Cambria Math" w:hAnsi="Cambria Math"/>
                </w:rPr>
                <m:t>9</m:t>
              </m:r>
            </m:num>
            <m:den>
              <m:r>
                <w:rPr>
                  <w:rFonts w:ascii="Cambria Math" w:hAnsi="Cambria Math"/>
                </w:rPr>
                <m:t>5</m:t>
              </m:r>
            </m:den>
          </m:f>
          <m:r>
            <w:rPr>
              <w:rFonts w:ascii="Cambria Math" w:hAnsi="Cambria Math"/>
            </w:rPr>
            <m:t xml:space="preserve">C </m:t>
          </m:r>
          <m:r>
            <w:rPr>
              <w:rFonts w:ascii="Cambria Math" w:hAnsi="Cambria Math" w:cs="Times"/>
            </w:rPr>
            <m:t>≤</m:t>
          </m:r>
          <m:r>
            <w:rPr>
              <w:rFonts w:ascii="Cambria Math" w:hAnsi="Cambria Math"/>
            </w:rPr>
            <m:t xml:space="preserve"> 50-32</m:t>
          </m:r>
        </m:oMath>
      </m:oMathPara>
    </w:p>
    <w:p w14:paraId="10833F11" w14:textId="77777777" w:rsidR="00C12CAB" w:rsidRPr="00C12CAB" w:rsidRDefault="005C4873" w:rsidP="00C12CAB">
      <w:pPr>
        <w:pStyle w:val="Prrafodelista"/>
        <w:tabs>
          <w:tab w:val="right" w:pos="8498"/>
        </w:tabs>
        <w:spacing w:after="0"/>
        <w:ind w:left="360"/>
        <w:rPr>
          <w:rFonts w:ascii="Times" w:eastAsiaTheme="minorEastAsia" w:hAnsi="Times"/>
        </w:rPr>
      </w:pPr>
      <m:oMathPara>
        <m:oMath>
          <m:r>
            <w:rPr>
              <w:rFonts w:ascii="Cambria Math" w:hAnsi="Cambria Math"/>
            </w:rPr>
            <m:t xml:space="preserve">9 </m:t>
          </m:r>
          <m:r>
            <w:rPr>
              <w:rFonts w:ascii="Cambria Math" w:hAnsi="Cambria Math" w:cs="Times"/>
            </w:rPr>
            <m:t>≤</m:t>
          </m:r>
          <m:r>
            <w:rPr>
              <w:rFonts w:ascii="Cambria Math" w:hAnsi="Cambria Math"/>
            </w:rPr>
            <m:t xml:space="preserve"> </m:t>
          </m:r>
          <m:f>
            <m:fPr>
              <m:ctrlPr>
                <w:rPr>
                  <w:rFonts w:ascii="Cambria Math" w:hAnsi="Cambria Math"/>
                  <w:i/>
                </w:rPr>
              </m:ctrlPr>
            </m:fPr>
            <m:num>
              <m:r>
                <w:rPr>
                  <w:rFonts w:ascii="Cambria Math" w:hAnsi="Cambria Math"/>
                </w:rPr>
                <m:t>9</m:t>
              </m:r>
            </m:num>
            <m:den>
              <m:r>
                <w:rPr>
                  <w:rFonts w:ascii="Cambria Math" w:hAnsi="Cambria Math"/>
                </w:rPr>
                <m:t>5</m:t>
              </m:r>
            </m:den>
          </m:f>
          <m:r>
            <w:rPr>
              <w:rFonts w:ascii="Cambria Math" w:hAnsi="Cambria Math"/>
            </w:rPr>
            <m:t xml:space="preserve">C </m:t>
          </m:r>
          <m:r>
            <w:rPr>
              <w:rFonts w:ascii="Cambria Math" w:hAnsi="Cambria Math" w:cs="Times"/>
            </w:rPr>
            <m:t>≤</m:t>
          </m:r>
          <m:r>
            <w:rPr>
              <w:rFonts w:ascii="Cambria Math" w:hAnsi="Cambria Math"/>
            </w:rPr>
            <m:t xml:space="preserve"> 18</m:t>
          </m:r>
        </m:oMath>
      </m:oMathPara>
    </w:p>
    <w:p w14:paraId="16172846" w14:textId="77777777" w:rsidR="00C12CAB" w:rsidRPr="005C4873" w:rsidRDefault="00202CB5" w:rsidP="00C12CAB">
      <w:pPr>
        <w:pStyle w:val="Prrafodelista"/>
        <w:tabs>
          <w:tab w:val="right" w:pos="8498"/>
        </w:tabs>
        <w:spacing w:after="0"/>
        <w:ind w:left="360"/>
        <w:rPr>
          <w:rFonts w:ascii="Times" w:eastAsiaTheme="minorEastAsia" w:hAnsi="Times"/>
        </w:rPr>
      </w:pPr>
      <m:oMathPara>
        <m:oMath>
          <m:f>
            <m:fPr>
              <m:ctrlPr>
                <w:rPr>
                  <w:rFonts w:ascii="Cambria Math" w:hAnsi="Cambria Math"/>
                  <w:i/>
                </w:rPr>
              </m:ctrlPr>
            </m:fPr>
            <m:num>
              <m:d>
                <m:dPr>
                  <m:ctrlPr>
                    <w:rPr>
                      <w:rFonts w:ascii="Cambria Math" w:hAnsi="Cambria Math"/>
                      <w:i/>
                    </w:rPr>
                  </m:ctrlPr>
                </m:dPr>
                <m:e>
                  <m:r>
                    <w:rPr>
                      <w:rFonts w:ascii="Cambria Math" w:hAnsi="Cambria Math"/>
                    </w:rPr>
                    <m:t>9</m:t>
                  </m:r>
                </m:e>
              </m:d>
              <m:r>
                <w:rPr>
                  <w:rFonts w:ascii="Cambria Math" w:hAnsi="Cambria Math"/>
                </w:rPr>
                <m:t>∙5</m:t>
              </m:r>
            </m:num>
            <m:den>
              <m:r>
                <w:rPr>
                  <w:rFonts w:ascii="Cambria Math" w:hAnsi="Cambria Math"/>
                </w:rPr>
                <m:t>9</m:t>
              </m:r>
            </m:den>
          </m:f>
          <m:r>
            <w:rPr>
              <w:rFonts w:ascii="Cambria Math" w:hAnsi="Cambria Math"/>
            </w:rPr>
            <m:t xml:space="preserve"> </m:t>
          </m:r>
          <m:r>
            <w:rPr>
              <w:rFonts w:ascii="Cambria Math" w:hAnsi="Cambria Math" w:cs="Times"/>
            </w:rPr>
            <m:t>≤</m:t>
          </m:r>
          <m:r>
            <w:rPr>
              <w:rFonts w:ascii="Cambria Math" w:hAnsi="Cambria Math"/>
            </w:rPr>
            <m:t xml:space="preserve"> C </m:t>
          </m:r>
          <m:r>
            <w:rPr>
              <w:rFonts w:ascii="Cambria Math" w:hAnsi="Cambria Math" w:cs="Times"/>
            </w:rPr>
            <m:t>≤</m:t>
          </m:r>
          <m:r>
            <w:rPr>
              <w:rFonts w:ascii="Cambria Math" w:hAnsi="Cambria Math"/>
            </w:rPr>
            <m:t xml:space="preserve"> </m:t>
          </m:r>
          <m:f>
            <m:fPr>
              <m:ctrlPr>
                <w:rPr>
                  <w:rFonts w:ascii="Cambria Math" w:hAnsi="Cambria Math"/>
                  <w:i/>
                </w:rPr>
              </m:ctrlPr>
            </m:fPr>
            <m:num>
              <m:d>
                <m:dPr>
                  <m:ctrlPr>
                    <w:rPr>
                      <w:rFonts w:ascii="Cambria Math" w:hAnsi="Cambria Math"/>
                      <w:i/>
                    </w:rPr>
                  </m:ctrlPr>
                </m:dPr>
                <m:e>
                  <m:r>
                    <w:rPr>
                      <w:rFonts w:ascii="Cambria Math" w:hAnsi="Cambria Math"/>
                    </w:rPr>
                    <m:t>18</m:t>
                  </m:r>
                </m:e>
              </m:d>
              <m:r>
                <w:rPr>
                  <w:rFonts w:ascii="Cambria Math" w:hAnsi="Cambria Math"/>
                </w:rPr>
                <m:t>∙5</m:t>
              </m:r>
            </m:num>
            <m:den>
              <m:r>
                <w:rPr>
                  <w:rFonts w:ascii="Cambria Math" w:hAnsi="Cambria Math"/>
                </w:rPr>
                <m:t>9</m:t>
              </m:r>
            </m:den>
          </m:f>
        </m:oMath>
      </m:oMathPara>
    </w:p>
    <w:p w14:paraId="1170C8A5" w14:textId="77777777" w:rsidR="005C4873" w:rsidRPr="00F34444" w:rsidRDefault="005C4873" w:rsidP="005C4873">
      <w:pPr>
        <w:pStyle w:val="Prrafodelista"/>
        <w:tabs>
          <w:tab w:val="right" w:pos="8498"/>
        </w:tabs>
        <w:spacing w:after="0"/>
        <w:ind w:left="360"/>
        <w:rPr>
          <w:ins w:id="2074" w:author="Edgar Josué Malagón Montaña" w:date="2015-11-21T08:19:00Z"/>
          <w:rFonts w:ascii="Times" w:eastAsiaTheme="minorEastAsia" w:hAnsi="Times"/>
        </w:rPr>
      </w:pPr>
      <m:oMathPara>
        <m:oMath>
          <m:r>
            <w:rPr>
              <w:rFonts w:ascii="Cambria Math" w:hAnsi="Cambria Math"/>
            </w:rPr>
            <m:t xml:space="preserve">5 </m:t>
          </m:r>
          <m:r>
            <w:rPr>
              <w:rFonts w:ascii="Cambria Math" w:hAnsi="Cambria Math" w:cs="Times"/>
            </w:rPr>
            <m:t>≤</m:t>
          </m:r>
          <m:r>
            <w:rPr>
              <w:rFonts w:ascii="Cambria Math" w:hAnsi="Cambria Math"/>
            </w:rPr>
            <m:t xml:space="preserve"> C </m:t>
          </m:r>
          <m:r>
            <w:rPr>
              <w:rFonts w:ascii="Cambria Math" w:hAnsi="Cambria Math" w:cs="Times"/>
            </w:rPr>
            <m:t>≤</m:t>
          </m:r>
          <m:r>
            <w:rPr>
              <w:rFonts w:ascii="Cambria Math" w:hAnsi="Cambria Math"/>
            </w:rPr>
            <m:t xml:space="preserve"> 10</m:t>
          </m:r>
        </m:oMath>
      </m:oMathPara>
    </w:p>
    <w:p w14:paraId="6834C46E" w14:textId="77777777" w:rsidR="00F34444" w:rsidRPr="00087644" w:rsidRDefault="00F34444" w:rsidP="005C4873">
      <w:pPr>
        <w:pStyle w:val="Prrafodelista"/>
        <w:tabs>
          <w:tab w:val="right" w:pos="8498"/>
        </w:tabs>
        <w:spacing w:after="0"/>
        <w:ind w:left="360"/>
        <w:rPr>
          <w:rFonts w:ascii="Times" w:hAnsi="Times"/>
        </w:rPr>
      </w:pPr>
    </w:p>
    <w:p w14:paraId="2ECE12CC" w14:textId="77777777" w:rsidR="005C4873" w:rsidRDefault="005C4873" w:rsidP="005C4873">
      <w:pPr>
        <w:tabs>
          <w:tab w:val="right" w:pos="8498"/>
        </w:tabs>
        <w:spacing w:after="0"/>
        <w:ind w:left="360"/>
        <w:rPr>
          <w:rFonts w:ascii="Times" w:eastAsiaTheme="minorEastAsia" w:hAnsi="Times"/>
        </w:rPr>
      </w:pPr>
      <w:r>
        <w:rPr>
          <w:rFonts w:ascii="Times" w:eastAsiaTheme="minorEastAsia" w:hAnsi="Times"/>
        </w:rPr>
        <w:t>Por tanto el alimento debe conservarse en una temperatura que oscile entre los 5 y los 10 grados Celsius.</w:t>
      </w:r>
    </w:p>
    <w:p w14:paraId="32B3E012" w14:textId="77777777" w:rsidR="00C67362" w:rsidRDefault="00C67362" w:rsidP="005C4873">
      <w:pPr>
        <w:tabs>
          <w:tab w:val="right" w:pos="8498"/>
        </w:tabs>
        <w:spacing w:after="0"/>
        <w:ind w:left="360"/>
        <w:rPr>
          <w:rFonts w:ascii="Times" w:eastAsiaTheme="minorEastAsia" w:hAnsi="Times"/>
        </w:rPr>
      </w:pPr>
    </w:p>
    <w:p w14:paraId="39A7E2B7" w14:textId="013A2B8A" w:rsidR="00C12CAB" w:rsidRDefault="00C67362" w:rsidP="00C67362">
      <w:pPr>
        <w:pStyle w:val="Prrafodelista"/>
        <w:numPr>
          <w:ilvl w:val="0"/>
          <w:numId w:val="10"/>
        </w:numPr>
        <w:tabs>
          <w:tab w:val="right" w:pos="8498"/>
        </w:tabs>
        <w:spacing w:after="0"/>
        <w:rPr>
          <w:rFonts w:ascii="Times" w:hAnsi="Times"/>
        </w:rPr>
      </w:pPr>
      <w:r>
        <w:rPr>
          <w:rFonts w:ascii="Times" w:hAnsi="Times"/>
        </w:rPr>
        <w:t>Para el desarrollo de un evento un salón de recepciones cobra una cuota fija de $50</w:t>
      </w:r>
      <w:ins w:id="2075" w:author="Edgar Josué Malagón Montaña" w:date="2015-11-21T08:20:00Z">
        <w:r w:rsidR="00EC48D0">
          <w:rPr>
            <w:rFonts w:ascii="Times" w:hAnsi="Times"/>
          </w:rPr>
          <w:t xml:space="preserve"> </w:t>
        </w:r>
      </w:ins>
      <w:del w:id="2076" w:author="Edgar Josué Malagón Montaña" w:date="2015-11-21T08:20:00Z">
        <w:r w:rsidDel="00EC48D0">
          <w:rPr>
            <w:rFonts w:ascii="Times" w:hAnsi="Times"/>
          </w:rPr>
          <w:delText>.</w:delText>
        </w:r>
      </w:del>
      <w:r>
        <w:rPr>
          <w:rFonts w:ascii="Times" w:hAnsi="Times"/>
        </w:rPr>
        <w:t>000 más $20</w:t>
      </w:r>
      <w:ins w:id="2077" w:author="Edgar Josué Malagón Montaña" w:date="2015-11-21T08:20:00Z">
        <w:r w:rsidR="00EC48D0">
          <w:rPr>
            <w:rFonts w:ascii="Times" w:hAnsi="Times"/>
          </w:rPr>
          <w:t xml:space="preserve"> </w:t>
        </w:r>
      </w:ins>
      <w:del w:id="2078" w:author="Edgar Josué Malagón Montaña" w:date="2015-11-21T08:20:00Z">
        <w:r w:rsidDel="00EC48D0">
          <w:rPr>
            <w:rFonts w:ascii="Times" w:hAnsi="Times"/>
          </w:rPr>
          <w:delText>.</w:delText>
        </w:r>
      </w:del>
      <w:r>
        <w:rPr>
          <w:rFonts w:ascii="Times" w:hAnsi="Times"/>
        </w:rPr>
        <w:t>000 por cada hora que se alquile el salón. Un</w:t>
      </w:r>
      <w:del w:id="2079" w:author="Edgar Josué Malagón Montaña" w:date="2015-11-21T08:20:00Z">
        <w:r w:rsidDel="00EC48D0">
          <w:rPr>
            <w:rFonts w:ascii="Times" w:hAnsi="Times"/>
          </w:rPr>
          <w:delText>a</w:delText>
        </w:r>
      </w:del>
      <w:r>
        <w:rPr>
          <w:rFonts w:ascii="Times" w:hAnsi="Times"/>
        </w:rPr>
        <w:t xml:space="preserve"> grupo de amigos </w:t>
      </w:r>
      <w:ins w:id="2080" w:author="Edgar Josué Malagón Montaña" w:date="2015-11-21T08:20:00Z">
        <w:r w:rsidR="00EC48D0">
          <w:rPr>
            <w:rFonts w:ascii="Times" w:hAnsi="Times"/>
          </w:rPr>
          <w:t xml:space="preserve">desea </w:t>
        </w:r>
      </w:ins>
      <w:r>
        <w:rPr>
          <w:rFonts w:ascii="Times" w:hAnsi="Times"/>
        </w:rPr>
        <w:t xml:space="preserve">alquilar el salón para lo cual disponen de </w:t>
      </w:r>
      <w:r w:rsidR="00A1731C">
        <w:rPr>
          <w:rFonts w:ascii="Times" w:hAnsi="Times"/>
        </w:rPr>
        <w:t>$150</w:t>
      </w:r>
      <w:ins w:id="2081" w:author="Edgar Josué Malagón Montaña" w:date="2015-11-21T08:20:00Z">
        <w:r w:rsidR="00EC48D0">
          <w:rPr>
            <w:rFonts w:ascii="Times" w:hAnsi="Times"/>
          </w:rPr>
          <w:t xml:space="preserve"> </w:t>
        </w:r>
      </w:ins>
      <w:del w:id="2082" w:author="Edgar Josué Malagón Montaña" w:date="2015-11-21T08:20:00Z">
        <w:r w:rsidR="00A1731C" w:rsidDel="00EC48D0">
          <w:rPr>
            <w:rFonts w:ascii="Times" w:hAnsi="Times"/>
          </w:rPr>
          <w:delText>.</w:delText>
        </w:r>
      </w:del>
      <w:r w:rsidR="00A1731C">
        <w:rPr>
          <w:rFonts w:ascii="Times" w:hAnsi="Times"/>
        </w:rPr>
        <w:t xml:space="preserve">000. </w:t>
      </w:r>
      <w:del w:id="2083" w:author="Edgar Josué Malagón Montaña" w:date="2015-11-21T08:20:00Z">
        <w:r w:rsidDel="00EC48D0">
          <w:rPr>
            <w:rFonts w:ascii="Times" w:hAnsi="Times"/>
          </w:rPr>
          <w:delText xml:space="preserve"> </w:delText>
        </w:r>
      </w:del>
      <w:r w:rsidR="00A1731C">
        <w:rPr>
          <w:rFonts w:ascii="Times" w:hAnsi="Times"/>
        </w:rPr>
        <w:t>¿Cuánto tiempo como máximo se puede alquilar el salón?</w:t>
      </w:r>
    </w:p>
    <w:p w14:paraId="3D7C7427" w14:textId="77777777" w:rsidR="00EC48D0" w:rsidRDefault="00EC48D0" w:rsidP="00A1731C">
      <w:pPr>
        <w:tabs>
          <w:tab w:val="right" w:pos="8498"/>
        </w:tabs>
        <w:spacing w:after="0"/>
        <w:ind w:left="360"/>
        <w:rPr>
          <w:ins w:id="2084" w:author="Edgar Josué Malagón Montaña" w:date="2015-11-21T08:21:00Z"/>
          <w:rFonts w:ascii="Times" w:hAnsi="Times"/>
        </w:rPr>
      </w:pPr>
    </w:p>
    <w:p w14:paraId="5A148772" w14:textId="77777777" w:rsidR="00EC48D0" w:rsidRDefault="00A1731C" w:rsidP="00A1731C">
      <w:pPr>
        <w:tabs>
          <w:tab w:val="right" w:pos="8498"/>
        </w:tabs>
        <w:spacing w:after="0"/>
        <w:ind w:left="360"/>
        <w:rPr>
          <w:ins w:id="2085" w:author="Edgar Josué Malagón Montaña" w:date="2015-11-21T08:21:00Z"/>
          <w:rFonts w:ascii="Times" w:hAnsi="Times"/>
        </w:rPr>
      </w:pPr>
      <w:r>
        <w:rPr>
          <w:rFonts w:ascii="Times" w:hAnsi="Times"/>
        </w:rPr>
        <w:t xml:space="preserve">Para resolver este problema </w:t>
      </w:r>
      <w:ins w:id="2086" w:author="Edgar Josué Malagón Montaña" w:date="2015-11-21T08:20:00Z">
        <w:r w:rsidR="00EC48D0">
          <w:rPr>
            <w:rFonts w:ascii="Times" w:hAnsi="Times"/>
          </w:rPr>
          <w:t xml:space="preserve">se </w:t>
        </w:r>
      </w:ins>
      <w:r>
        <w:rPr>
          <w:rFonts w:ascii="Times" w:hAnsi="Times"/>
        </w:rPr>
        <w:t>llama</w:t>
      </w:r>
      <w:del w:id="2087" w:author="Edgar Josué Malagón Montaña" w:date="2015-11-21T08:20:00Z">
        <w:r w:rsidDel="00EC48D0">
          <w:rPr>
            <w:rFonts w:ascii="Times" w:hAnsi="Times"/>
          </w:rPr>
          <w:delText>mos</w:delText>
        </w:r>
      </w:del>
      <w:r>
        <w:rPr>
          <w:rFonts w:ascii="Times" w:hAnsi="Times"/>
        </w:rPr>
        <w:t xml:space="preserve"> a </w:t>
      </w:r>
      <w:r w:rsidRPr="00EC48D0">
        <w:rPr>
          <w:rFonts w:ascii="Times" w:hAnsi="Times"/>
          <w:i/>
          <w:rPrChange w:id="2088" w:author="Edgar Josué Malagón Montaña" w:date="2015-11-21T08:20:00Z">
            <w:rPr>
              <w:rFonts w:ascii="Times" w:hAnsi="Times"/>
            </w:rPr>
          </w:rPrChange>
        </w:rPr>
        <w:t>x</w:t>
      </w:r>
      <w:r>
        <w:rPr>
          <w:rFonts w:ascii="Times" w:hAnsi="Times"/>
        </w:rPr>
        <w:t xml:space="preserve"> la cantidad de horas que se puede alquilar y de acuerdo a la información el costo total del alquiler viene dada por</w:t>
      </w:r>
      <w:ins w:id="2089" w:author="Edgar Josué Malagón Montaña" w:date="2015-11-21T08:20:00Z">
        <w:r w:rsidR="00EC48D0">
          <w:rPr>
            <w:rFonts w:ascii="Times" w:hAnsi="Times"/>
          </w:rPr>
          <w:t>:</w:t>
        </w:r>
      </w:ins>
      <w:r>
        <w:rPr>
          <w:rFonts w:ascii="Times" w:hAnsi="Times"/>
        </w:rPr>
        <w:t xml:space="preserve"> </w:t>
      </w:r>
    </w:p>
    <w:p w14:paraId="623BF317" w14:textId="77777777" w:rsidR="00EC48D0" w:rsidRDefault="00EC48D0" w:rsidP="00A1731C">
      <w:pPr>
        <w:tabs>
          <w:tab w:val="right" w:pos="8498"/>
        </w:tabs>
        <w:spacing w:after="0"/>
        <w:ind w:left="360"/>
        <w:rPr>
          <w:ins w:id="2090" w:author="Edgar Josué Malagón Montaña" w:date="2015-11-21T08:21:00Z"/>
          <w:rFonts w:ascii="Times" w:hAnsi="Times"/>
        </w:rPr>
      </w:pPr>
    </w:p>
    <w:p w14:paraId="21A6D847" w14:textId="0426DEBF" w:rsidR="00EC48D0" w:rsidRDefault="00A1731C" w:rsidP="00EC48D0">
      <w:pPr>
        <w:tabs>
          <w:tab w:val="right" w:pos="8498"/>
        </w:tabs>
        <w:spacing w:after="0"/>
        <w:ind w:left="360"/>
        <w:jc w:val="center"/>
        <w:rPr>
          <w:ins w:id="2091" w:author="Edgar Josué Malagón Montaña" w:date="2015-11-21T08:21:00Z"/>
          <w:rFonts w:ascii="Times" w:hAnsi="Times"/>
          <w:i/>
        </w:rPr>
        <w:pPrChange w:id="2092" w:author="Edgar Josué Malagón Montaña" w:date="2015-11-21T08:21:00Z">
          <w:pPr>
            <w:tabs>
              <w:tab w:val="right" w:pos="8498"/>
            </w:tabs>
            <w:spacing w:after="0"/>
            <w:ind w:left="360"/>
          </w:pPr>
        </w:pPrChange>
      </w:pPr>
      <w:r w:rsidRPr="00A1731C">
        <w:rPr>
          <w:rFonts w:ascii="Times" w:hAnsi="Times"/>
          <w:i/>
        </w:rPr>
        <w:t>C</w:t>
      </w:r>
      <w:ins w:id="2093" w:author="Edgar Josué Malagón Montaña" w:date="2015-11-21T08:21:00Z">
        <w:r w:rsidR="00EC48D0">
          <w:rPr>
            <w:rFonts w:ascii="Times" w:hAnsi="Times"/>
            <w:i/>
          </w:rPr>
          <w:t xml:space="preserve"> </w:t>
        </w:r>
      </w:ins>
      <w:r w:rsidRPr="00A1731C">
        <w:rPr>
          <w:rFonts w:ascii="Times" w:hAnsi="Times"/>
          <w:i/>
        </w:rPr>
        <w:t>=</w:t>
      </w:r>
      <w:ins w:id="2094" w:author="Edgar Josué Malagón Montaña" w:date="2015-11-21T08:21:00Z">
        <w:r w:rsidR="00EC48D0">
          <w:rPr>
            <w:rFonts w:ascii="Times" w:hAnsi="Times"/>
            <w:i/>
          </w:rPr>
          <w:t xml:space="preserve"> </w:t>
        </w:r>
      </w:ins>
      <w:r w:rsidRPr="00EC48D0">
        <w:rPr>
          <w:rFonts w:ascii="Times" w:hAnsi="Times"/>
          <w:rPrChange w:id="2095" w:author="Edgar Josué Malagón Montaña" w:date="2015-11-21T08:21:00Z">
            <w:rPr>
              <w:rFonts w:ascii="Times" w:hAnsi="Times"/>
              <w:i/>
            </w:rPr>
          </w:rPrChange>
        </w:rPr>
        <w:t>20</w:t>
      </w:r>
      <w:del w:id="2096" w:author="Edgar Josué Malagón Montaña" w:date="2015-11-21T08:21:00Z">
        <w:r w:rsidRPr="00EC48D0" w:rsidDel="00EC48D0">
          <w:rPr>
            <w:rFonts w:ascii="Times" w:hAnsi="Times"/>
            <w:rPrChange w:id="2097" w:author="Edgar Josué Malagón Montaña" w:date="2015-11-21T08:21:00Z">
              <w:rPr>
                <w:rFonts w:ascii="Times" w:hAnsi="Times"/>
                <w:i/>
              </w:rPr>
            </w:rPrChange>
          </w:rPr>
          <w:delText>.</w:delText>
        </w:r>
      </w:del>
      <w:ins w:id="2098" w:author="Edgar Josué Malagón Montaña" w:date="2015-11-21T08:21:00Z">
        <w:r w:rsidR="00EC48D0" w:rsidRPr="00EC48D0">
          <w:rPr>
            <w:rFonts w:ascii="Times" w:hAnsi="Times"/>
            <w:rPrChange w:id="2099" w:author="Edgar Josué Malagón Montaña" w:date="2015-11-21T08:21:00Z">
              <w:rPr>
                <w:rFonts w:ascii="Times" w:hAnsi="Times"/>
                <w:i/>
              </w:rPr>
            </w:rPrChange>
          </w:rPr>
          <w:t xml:space="preserve"> </w:t>
        </w:r>
      </w:ins>
      <w:r w:rsidRPr="00EC48D0">
        <w:rPr>
          <w:rFonts w:ascii="Times" w:hAnsi="Times"/>
          <w:rPrChange w:id="2100" w:author="Edgar Josué Malagón Montaña" w:date="2015-11-21T08:21:00Z">
            <w:rPr>
              <w:rFonts w:ascii="Times" w:hAnsi="Times"/>
              <w:i/>
            </w:rPr>
          </w:rPrChange>
        </w:rPr>
        <w:t>000</w:t>
      </w:r>
      <w:r w:rsidRPr="00A1731C">
        <w:rPr>
          <w:rFonts w:ascii="Times" w:hAnsi="Times"/>
          <w:i/>
        </w:rPr>
        <w:t>x</w:t>
      </w:r>
      <w:ins w:id="2101" w:author="Edgar Josué Malagón Montaña" w:date="2015-11-21T08:21:00Z">
        <w:r w:rsidR="00EC48D0">
          <w:rPr>
            <w:rFonts w:ascii="Times" w:hAnsi="Times"/>
            <w:i/>
          </w:rPr>
          <w:t xml:space="preserve"> </w:t>
        </w:r>
      </w:ins>
      <w:r w:rsidRPr="00A1731C">
        <w:rPr>
          <w:rFonts w:ascii="Times" w:hAnsi="Times"/>
          <w:i/>
        </w:rPr>
        <w:t>+</w:t>
      </w:r>
      <w:ins w:id="2102" w:author="Edgar Josué Malagón Montaña" w:date="2015-11-21T08:21:00Z">
        <w:r w:rsidR="00EC48D0">
          <w:rPr>
            <w:rFonts w:ascii="Times" w:hAnsi="Times"/>
            <w:i/>
          </w:rPr>
          <w:t xml:space="preserve"> </w:t>
        </w:r>
      </w:ins>
      <w:r w:rsidRPr="00EC48D0">
        <w:rPr>
          <w:rFonts w:ascii="Times" w:hAnsi="Times"/>
          <w:rPrChange w:id="2103" w:author="Edgar Josué Malagón Montaña" w:date="2015-11-21T08:21:00Z">
            <w:rPr>
              <w:rFonts w:ascii="Times" w:hAnsi="Times"/>
              <w:i/>
            </w:rPr>
          </w:rPrChange>
        </w:rPr>
        <w:t>50</w:t>
      </w:r>
      <w:del w:id="2104" w:author="Edgar Josué Malagón Montaña" w:date="2015-11-21T08:21:00Z">
        <w:r w:rsidRPr="00EC48D0" w:rsidDel="00EC48D0">
          <w:rPr>
            <w:rFonts w:ascii="Times" w:hAnsi="Times"/>
            <w:rPrChange w:id="2105" w:author="Edgar Josué Malagón Montaña" w:date="2015-11-21T08:21:00Z">
              <w:rPr>
                <w:rFonts w:ascii="Times" w:hAnsi="Times"/>
                <w:i/>
              </w:rPr>
            </w:rPrChange>
          </w:rPr>
          <w:delText>.</w:delText>
        </w:r>
      </w:del>
      <w:ins w:id="2106" w:author="Edgar Josué Malagón Montaña" w:date="2015-11-21T08:21:00Z">
        <w:r w:rsidR="00EC48D0" w:rsidRPr="00EC48D0">
          <w:rPr>
            <w:rFonts w:ascii="Times" w:hAnsi="Times"/>
            <w:rPrChange w:id="2107" w:author="Edgar Josué Malagón Montaña" w:date="2015-11-21T08:21:00Z">
              <w:rPr>
                <w:rFonts w:ascii="Times" w:hAnsi="Times"/>
                <w:i/>
              </w:rPr>
            </w:rPrChange>
          </w:rPr>
          <w:t xml:space="preserve"> </w:t>
        </w:r>
      </w:ins>
      <w:r w:rsidRPr="00EC48D0">
        <w:rPr>
          <w:rFonts w:ascii="Times" w:hAnsi="Times"/>
          <w:rPrChange w:id="2108" w:author="Edgar Josué Malagón Montaña" w:date="2015-11-21T08:21:00Z">
            <w:rPr>
              <w:rFonts w:ascii="Times" w:hAnsi="Times"/>
              <w:i/>
            </w:rPr>
          </w:rPrChange>
        </w:rPr>
        <w:t>000</w:t>
      </w:r>
    </w:p>
    <w:p w14:paraId="2F2C2B1D" w14:textId="77777777" w:rsidR="00EC48D0" w:rsidRDefault="00EC48D0" w:rsidP="00A1731C">
      <w:pPr>
        <w:tabs>
          <w:tab w:val="right" w:pos="8498"/>
        </w:tabs>
        <w:spacing w:after="0"/>
        <w:ind w:left="360"/>
        <w:rPr>
          <w:ins w:id="2109" w:author="Edgar Josué Malagón Montaña" w:date="2015-11-21T08:21:00Z"/>
          <w:rFonts w:ascii="Times" w:hAnsi="Times"/>
          <w:i/>
        </w:rPr>
      </w:pPr>
    </w:p>
    <w:p w14:paraId="78B14797" w14:textId="30E9B1EB" w:rsidR="00A1731C" w:rsidRDefault="00A1731C" w:rsidP="00A1731C">
      <w:pPr>
        <w:tabs>
          <w:tab w:val="right" w:pos="8498"/>
        </w:tabs>
        <w:spacing w:after="0"/>
        <w:ind w:left="360"/>
        <w:rPr>
          <w:ins w:id="2110" w:author="Edgar Josué Malagón Montaña" w:date="2015-11-21T08:21:00Z"/>
          <w:rFonts w:ascii="Times" w:hAnsi="Times"/>
        </w:rPr>
      </w:pPr>
      <w:del w:id="2111" w:author="Edgar Josué Malagón Montaña" w:date="2015-11-21T08:21:00Z">
        <w:r w:rsidDel="00EC48D0">
          <w:rPr>
            <w:rFonts w:ascii="Times" w:hAnsi="Times"/>
          </w:rPr>
          <w:delText xml:space="preserve"> y a</w:delText>
        </w:r>
      </w:del>
      <w:ins w:id="2112" w:author="Edgar Josué Malagón Montaña" w:date="2015-11-21T08:21:00Z">
        <w:r w:rsidR="00EC48D0">
          <w:rPr>
            <w:rFonts w:ascii="Times" w:hAnsi="Times"/>
          </w:rPr>
          <w:t>A</w:t>
        </w:r>
      </w:ins>
      <w:r>
        <w:rPr>
          <w:rFonts w:ascii="Times" w:hAnsi="Times"/>
        </w:rPr>
        <w:t>demás este costo no puede superar los $150</w:t>
      </w:r>
      <w:ins w:id="2113" w:author="Edgar Josué Malagón Montaña" w:date="2015-11-21T08:21:00Z">
        <w:r w:rsidR="00EC48D0">
          <w:rPr>
            <w:rFonts w:ascii="Times" w:hAnsi="Times"/>
          </w:rPr>
          <w:t xml:space="preserve"> </w:t>
        </w:r>
      </w:ins>
      <w:del w:id="2114" w:author="Edgar Josué Malagón Montaña" w:date="2015-11-21T08:21:00Z">
        <w:r w:rsidDel="00EC48D0">
          <w:rPr>
            <w:rFonts w:ascii="Times" w:hAnsi="Times"/>
          </w:rPr>
          <w:delText>.</w:delText>
        </w:r>
      </w:del>
      <w:r>
        <w:rPr>
          <w:rFonts w:ascii="Times" w:hAnsi="Times"/>
        </w:rPr>
        <w:t>000 así la desigualdad planteada es:</w:t>
      </w:r>
    </w:p>
    <w:p w14:paraId="105B41D1" w14:textId="77777777" w:rsidR="00EC48D0" w:rsidRDefault="00EC48D0" w:rsidP="00A1731C">
      <w:pPr>
        <w:tabs>
          <w:tab w:val="right" w:pos="8498"/>
        </w:tabs>
        <w:spacing w:after="0"/>
        <w:ind w:left="360"/>
        <w:rPr>
          <w:ins w:id="2115" w:author="Edgar Josué Malagón Montaña" w:date="2015-11-21T08:21:00Z"/>
          <w:rFonts w:ascii="Times" w:hAnsi="Times"/>
        </w:rPr>
      </w:pPr>
    </w:p>
    <w:p w14:paraId="382A9EB6" w14:textId="044C8FFC" w:rsidR="00EC48D0" w:rsidRPr="00EC48D0" w:rsidRDefault="00EC48D0" w:rsidP="00EC48D0">
      <w:pPr>
        <w:tabs>
          <w:tab w:val="right" w:pos="8498"/>
        </w:tabs>
        <w:spacing w:after="0"/>
        <w:ind w:left="360"/>
        <w:jc w:val="center"/>
        <w:rPr>
          <w:ins w:id="2116" w:author="Edgar Josué Malagón Montaña" w:date="2015-11-21T08:21:00Z"/>
          <w:rFonts w:ascii="Times" w:hAnsi="Times"/>
        </w:rPr>
        <w:pPrChange w:id="2117" w:author="Edgar Josué Malagón Montaña" w:date="2015-11-21T08:22:00Z">
          <w:pPr>
            <w:tabs>
              <w:tab w:val="right" w:pos="8498"/>
            </w:tabs>
            <w:spacing w:after="0"/>
            <w:ind w:left="360"/>
          </w:pPr>
        </w:pPrChange>
      </w:pPr>
      <w:ins w:id="2118" w:author="Edgar Josué Malagón Montaña" w:date="2015-11-21T08:22:00Z">
        <w:r>
          <w:rPr>
            <w:rFonts w:ascii="Times" w:hAnsi="Times"/>
          </w:rPr>
          <w:t>20 000</w:t>
        </w:r>
        <w:r>
          <w:rPr>
            <w:rFonts w:ascii="Times" w:hAnsi="Times"/>
            <w:i/>
          </w:rPr>
          <w:t>x</w:t>
        </w:r>
        <w:r>
          <w:rPr>
            <w:rFonts w:ascii="Times" w:hAnsi="Times"/>
          </w:rPr>
          <w:t xml:space="preserve"> + 50 000 </w:t>
        </w:r>
        <w:r>
          <w:rPr>
            <w:rFonts w:ascii="Times" w:hAnsi="Times" w:cs="Times"/>
          </w:rPr>
          <w:t>≤</w:t>
        </w:r>
        <w:r>
          <w:rPr>
            <w:rFonts w:ascii="Times" w:hAnsi="Times"/>
          </w:rPr>
          <w:t xml:space="preserve"> 150 000</w:t>
        </w:r>
      </w:ins>
    </w:p>
    <w:p w14:paraId="17F8A04E" w14:textId="77777777" w:rsidR="00EC48D0" w:rsidRDefault="00EC48D0" w:rsidP="00A1731C">
      <w:pPr>
        <w:tabs>
          <w:tab w:val="right" w:pos="8498"/>
        </w:tabs>
        <w:spacing w:after="0"/>
        <w:ind w:left="360"/>
        <w:rPr>
          <w:rFonts w:ascii="Times" w:hAnsi="Times"/>
        </w:rPr>
      </w:pPr>
    </w:p>
    <w:p w14:paraId="44146623" w14:textId="784FEFE8" w:rsidR="00A1731C" w:rsidRPr="00A1731C" w:rsidDel="00EC48D0" w:rsidRDefault="00A1731C" w:rsidP="00A1731C">
      <w:pPr>
        <w:tabs>
          <w:tab w:val="right" w:pos="8498"/>
        </w:tabs>
        <w:spacing w:after="0"/>
        <w:ind w:left="360"/>
        <w:rPr>
          <w:del w:id="2119" w:author="Edgar Josué Malagón Montaña" w:date="2015-11-21T08:22:00Z"/>
          <w:rFonts w:ascii="Times" w:eastAsiaTheme="minorEastAsia" w:hAnsi="Times"/>
        </w:rPr>
      </w:pPr>
      <w:del w:id="2120" w:author="Edgar Josué Malagón Montaña" w:date="2015-11-21T08:22:00Z">
        <m:oMathPara>
          <m:oMath>
            <m:r>
              <w:rPr>
                <w:rFonts w:ascii="Cambria Math" w:hAnsi="Cambria Math"/>
              </w:rPr>
              <m:t>20.000x+50.000≤150.000</m:t>
            </m:r>
          </m:oMath>
        </m:oMathPara>
      </w:del>
    </w:p>
    <w:p w14:paraId="5D9F3756" w14:textId="77777777" w:rsidR="00A1731C" w:rsidRDefault="00A1731C" w:rsidP="00A1731C">
      <w:pPr>
        <w:tabs>
          <w:tab w:val="right" w:pos="8498"/>
        </w:tabs>
        <w:spacing w:after="0"/>
        <w:ind w:left="360"/>
        <w:rPr>
          <w:rFonts w:ascii="Times" w:eastAsiaTheme="minorEastAsia" w:hAnsi="Times"/>
        </w:rPr>
      </w:pPr>
      <w:r>
        <w:rPr>
          <w:rFonts w:ascii="Times" w:eastAsiaTheme="minorEastAsia" w:hAnsi="Times"/>
        </w:rPr>
        <w:t>Al resolverla se obtiene:</w:t>
      </w:r>
    </w:p>
    <w:p w14:paraId="401ACA4A" w14:textId="77777777" w:rsidR="00A1731C" w:rsidRDefault="00A1731C" w:rsidP="00A1731C">
      <w:pPr>
        <w:tabs>
          <w:tab w:val="right" w:pos="8498"/>
        </w:tabs>
        <w:spacing w:after="0"/>
        <w:ind w:left="360"/>
        <w:rPr>
          <w:rFonts w:ascii="Times" w:eastAsiaTheme="minorEastAsia" w:hAnsi="Times"/>
        </w:rPr>
      </w:pPr>
    </w:p>
    <w:p w14:paraId="5ECF4FDF" w14:textId="03DC3345" w:rsidR="00A1731C" w:rsidRPr="00A1731C" w:rsidRDefault="00A1731C" w:rsidP="00A1731C">
      <w:pPr>
        <w:tabs>
          <w:tab w:val="right" w:pos="8498"/>
        </w:tabs>
        <w:spacing w:after="0"/>
        <w:ind w:left="360"/>
        <w:rPr>
          <w:rFonts w:ascii="Times" w:eastAsiaTheme="minorEastAsia" w:hAnsi="Times"/>
        </w:rPr>
      </w:pPr>
      <m:oMathPara>
        <m:oMath>
          <m:r>
            <w:rPr>
              <w:rFonts w:ascii="Cambria Math" w:hAnsi="Cambria Math"/>
            </w:rPr>
            <m:t>20</m:t>
          </m:r>
          <w:del w:id="2121" w:author="Edgar Josué Malagón Montaña" w:date="2015-11-21T08:22:00Z">
            <m:r>
              <w:rPr>
                <w:rFonts w:ascii="Cambria Math" w:hAnsi="Cambria Math"/>
              </w:rPr>
              <m:t>.</m:t>
            </m:r>
          </w:del>
          <w:ins w:id="2122" w:author="Edgar Josué Malagón Montaña" w:date="2015-11-21T08:22:00Z">
            <m:r>
              <w:rPr>
                <w:rFonts w:ascii="Cambria Math" w:hAnsi="Cambria Math"/>
              </w:rPr>
              <m:t xml:space="preserve"> </m:t>
            </m:r>
          </w:ins>
          <m:r>
            <w:rPr>
              <w:rFonts w:ascii="Cambria Math" w:hAnsi="Cambria Math"/>
            </w:rPr>
            <m:t>000x+50</m:t>
          </m:r>
          <w:ins w:id="2123" w:author="Edgar Josué Malagón Montaña" w:date="2015-11-21T08:22:00Z">
            <m:r>
              <w:rPr>
                <w:rFonts w:ascii="Cambria Math" w:hAnsi="Cambria Math"/>
              </w:rPr>
              <m:t xml:space="preserve"> </m:t>
            </m:r>
          </w:ins>
          <w:del w:id="2124" w:author="Edgar Josué Malagón Montaña" w:date="2015-11-21T08:22:00Z">
            <m:r>
              <w:rPr>
                <w:rFonts w:ascii="Cambria Math" w:hAnsi="Cambria Math"/>
              </w:rPr>
              <m:t>.</m:t>
            </m:r>
          </w:del>
          <m:r>
            <w:rPr>
              <w:rFonts w:ascii="Cambria Math" w:hAnsi="Cambria Math"/>
            </w:rPr>
            <m:t>000</m:t>
          </m:r>
          <m:r>
            <m:rPr>
              <m:aln/>
            </m:rPr>
            <w:rPr>
              <w:rFonts w:ascii="Cambria Math" w:hAnsi="Cambria Math"/>
            </w:rPr>
            <m:t>≤150</m:t>
          </m:r>
          <w:del w:id="2125" w:author="Edgar Josué Malagón Montaña" w:date="2015-11-21T08:22:00Z">
            <m:r>
              <w:rPr>
                <w:rFonts w:ascii="Cambria Math" w:hAnsi="Cambria Math"/>
              </w:rPr>
              <m:t>.</m:t>
            </m:r>
          </w:del>
          <w:ins w:id="2126" w:author="Edgar Josué Malagón Montaña" w:date="2015-11-21T08:22:00Z">
            <m:r>
              <w:rPr>
                <w:rFonts w:ascii="Cambria Math" w:hAnsi="Cambria Math"/>
              </w:rPr>
              <m:t xml:space="preserve"> </m:t>
            </m:r>
          </w:ins>
          <m:r>
            <w:rPr>
              <w:rFonts w:ascii="Cambria Math" w:hAnsi="Cambria Math"/>
            </w:rPr>
            <m:t>000</m:t>
          </m:r>
          <m:r>
            <m:rPr>
              <m:sty m:val="p"/>
            </m:rPr>
            <w:rPr>
              <w:rFonts w:ascii="Times" w:eastAsiaTheme="minorEastAsia" w:hAnsi="Times"/>
            </w:rPr>
            <w:br/>
          </m:r>
        </m:oMath>
        <m:oMath>
          <m:r>
            <w:rPr>
              <w:rFonts w:ascii="Cambria Math" w:eastAsiaTheme="minorEastAsia" w:hAnsi="Cambria Math"/>
            </w:rPr>
            <m:t>20</m:t>
          </m:r>
          <w:ins w:id="2127" w:author="Edgar Josué Malagón Montaña" w:date="2015-11-21T08:22:00Z">
            <m:r>
              <w:rPr>
                <w:rFonts w:ascii="Cambria Math" w:eastAsiaTheme="minorEastAsia" w:hAnsi="Cambria Math"/>
              </w:rPr>
              <m:t xml:space="preserve"> </m:t>
            </m:r>
          </w:ins>
          <w:del w:id="2128" w:author="Edgar Josué Malagón Montaña" w:date="2015-11-21T08:22:00Z">
            <m:r>
              <w:rPr>
                <w:rFonts w:ascii="Cambria Math" w:eastAsiaTheme="minorEastAsia" w:hAnsi="Cambria Math"/>
              </w:rPr>
              <m:t>.</m:t>
            </m:r>
          </w:del>
          <m:r>
            <w:rPr>
              <w:rFonts w:ascii="Cambria Math" w:eastAsiaTheme="minorEastAsia" w:hAnsi="Cambria Math"/>
            </w:rPr>
            <m:t>000x</m:t>
          </m:r>
          <m:r>
            <m:rPr>
              <m:aln/>
            </m:rPr>
            <w:rPr>
              <w:rFonts w:ascii="Cambria Math" w:eastAsiaTheme="minorEastAsia" w:hAnsi="Cambria Math"/>
            </w:rPr>
            <m:t>≤150</m:t>
          </m:r>
          <w:ins w:id="2129" w:author="Edgar Josué Malagón Montaña" w:date="2015-11-21T08:22:00Z">
            <m:r>
              <w:rPr>
                <w:rFonts w:ascii="Cambria Math" w:eastAsiaTheme="minorEastAsia" w:hAnsi="Cambria Math"/>
              </w:rPr>
              <m:t xml:space="preserve"> </m:t>
            </m:r>
          </w:ins>
          <w:del w:id="2130" w:author="Edgar Josué Malagón Montaña" w:date="2015-11-21T08:22:00Z">
            <m:r>
              <w:rPr>
                <w:rFonts w:ascii="Cambria Math" w:eastAsiaTheme="minorEastAsia" w:hAnsi="Cambria Math"/>
              </w:rPr>
              <m:t>.</m:t>
            </m:r>
          </w:del>
          <m:r>
            <w:rPr>
              <w:rFonts w:ascii="Cambria Math" w:eastAsiaTheme="minorEastAsia" w:hAnsi="Cambria Math"/>
            </w:rPr>
            <m:t>000-50</m:t>
          </m:r>
          <w:ins w:id="2131" w:author="Edgar Josué Malagón Montaña" w:date="2015-11-21T08:23:00Z">
            <m:r>
              <w:rPr>
                <w:rFonts w:ascii="Cambria Math" w:eastAsiaTheme="minorEastAsia" w:hAnsi="Cambria Math"/>
              </w:rPr>
              <m:t xml:space="preserve"> </m:t>
            </m:r>
          </w:ins>
          <w:del w:id="2132" w:author="Edgar Josué Malagón Montaña" w:date="2015-11-21T08:23:00Z">
            <m:r>
              <w:rPr>
                <w:rFonts w:ascii="Cambria Math" w:eastAsiaTheme="minorEastAsia" w:hAnsi="Cambria Math"/>
              </w:rPr>
              <m:t>.</m:t>
            </m:r>
          </w:del>
          <m:r>
            <w:rPr>
              <w:rFonts w:ascii="Cambria Math" w:eastAsiaTheme="minorEastAsia" w:hAnsi="Cambria Math"/>
            </w:rPr>
            <m:t>000</m:t>
          </m:r>
          <m:r>
            <m:rPr>
              <m:sty m:val="p"/>
            </m:rPr>
            <w:rPr>
              <w:rFonts w:ascii="Times" w:eastAsiaTheme="minorEastAsia" w:hAnsi="Times"/>
            </w:rPr>
            <w:br/>
          </m:r>
        </m:oMath>
        <m:oMath>
          <m:r>
            <w:rPr>
              <w:rFonts w:ascii="Cambria Math" w:eastAsiaTheme="minorEastAsia" w:hAnsi="Cambria Math"/>
            </w:rPr>
            <m:t>x</m:t>
          </m:r>
          <m:r>
            <m:rPr>
              <m:aln/>
            </m:rP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100</m:t>
              </m:r>
              <w:ins w:id="2133" w:author="Edgar Josué Malagón Montaña" w:date="2015-11-21T08:23:00Z">
                <m:r>
                  <w:rPr>
                    <w:rFonts w:ascii="Cambria Math" w:eastAsiaTheme="minorEastAsia" w:hAnsi="Cambria Math"/>
                  </w:rPr>
                  <m:t xml:space="preserve"> </m:t>
                </m:r>
              </w:ins>
              <w:del w:id="2134" w:author="Edgar Josué Malagón Montaña" w:date="2015-11-21T08:23:00Z">
                <m:r>
                  <w:rPr>
                    <w:rFonts w:ascii="Cambria Math" w:eastAsiaTheme="minorEastAsia" w:hAnsi="Cambria Math"/>
                  </w:rPr>
                  <m:t>.</m:t>
                </m:r>
              </w:del>
              <m:r>
                <w:rPr>
                  <w:rFonts w:ascii="Cambria Math" w:eastAsiaTheme="minorEastAsia" w:hAnsi="Cambria Math"/>
                </w:rPr>
                <m:t>000</m:t>
              </m:r>
            </m:num>
            <m:den>
              <m:r>
                <w:rPr>
                  <w:rFonts w:ascii="Cambria Math" w:eastAsiaTheme="minorEastAsia" w:hAnsi="Cambria Math"/>
                </w:rPr>
                <m:t>20</m:t>
              </m:r>
              <w:ins w:id="2135" w:author="Edgar Josué Malagón Montaña" w:date="2015-11-21T08:23:00Z">
                <m:r>
                  <w:rPr>
                    <w:rFonts w:ascii="Cambria Math" w:eastAsiaTheme="minorEastAsia" w:hAnsi="Cambria Math"/>
                  </w:rPr>
                  <m:t xml:space="preserve"> </m:t>
                </m:r>
              </w:ins>
              <w:del w:id="2136" w:author="Edgar Josué Malagón Montaña" w:date="2015-11-21T08:23:00Z">
                <m:r>
                  <w:rPr>
                    <w:rFonts w:ascii="Cambria Math" w:eastAsiaTheme="minorEastAsia" w:hAnsi="Cambria Math"/>
                  </w:rPr>
                  <m:t>.</m:t>
                </m:r>
              </w:del>
              <m:r>
                <w:rPr>
                  <w:rFonts w:ascii="Cambria Math" w:eastAsiaTheme="minorEastAsia" w:hAnsi="Cambria Math"/>
                </w:rPr>
                <m:t>000</m:t>
              </m:r>
            </m:den>
          </m:f>
          <m:r>
            <m:rPr>
              <m:sty m:val="p"/>
            </m:rPr>
            <w:rPr>
              <w:rFonts w:ascii="Times" w:eastAsiaTheme="minorEastAsia" w:hAnsi="Times"/>
            </w:rPr>
            <w:br/>
          </m:r>
        </m:oMath>
        <m:oMath>
          <m:r>
            <w:rPr>
              <w:rFonts w:ascii="Cambria Math" w:eastAsiaTheme="minorEastAsia" w:hAnsi="Cambria Math"/>
            </w:rPr>
            <m:t>x</m:t>
          </m:r>
          <m:r>
            <m:rPr>
              <m:aln/>
            </m:rPr>
            <w:rPr>
              <w:rFonts w:ascii="Cambria Math" w:eastAsiaTheme="minorEastAsia" w:hAnsi="Cambria Math"/>
            </w:rPr>
            <m:t>≤5</m:t>
          </m:r>
        </m:oMath>
      </m:oMathPara>
    </w:p>
    <w:p w14:paraId="523819CB" w14:textId="77777777" w:rsidR="00A1731C" w:rsidRDefault="00A1731C" w:rsidP="00A1731C">
      <w:pPr>
        <w:tabs>
          <w:tab w:val="right" w:pos="8498"/>
        </w:tabs>
        <w:spacing w:after="0"/>
        <w:ind w:left="360"/>
        <w:rPr>
          <w:rFonts w:ascii="Times" w:eastAsiaTheme="minorEastAsia" w:hAnsi="Times"/>
        </w:rPr>
      </w:pPr>
    </w:p>
    <w:p w14:paraId="4D425D48" w14:textId="31A799EF" w:rsidR="00A1731C" w:rsidRPr="00A1731C" w:rsidRDefault="00A1731C" w:rsidP="00A1731C">
      <w:pPr>
        <w:tabs>
          <w:tab w:val="right" w:pos="8498"/>
        </w:tabs>
        <w:spacing w:after="0"/>
        <w:ind w:left="360"/>
        <w:rPr>
          <w:rFonts w:ascii="Times" w:eastAsiaTheme="minorEastAsia" w:hAnsi="Times"/>
        </w:rPr>
      </w:pPr>
      <w:r>
        <w:rPr>
          <w:rFonts w:ascii="Times" w:eastAsiaTheme="minorEastAsia" w:hAnsi="Times"/>
        </w:rPr>
        <w:lastRenderedPageBreak/>
        <w:t>Por tanto el máximo de horas que se puede alquilar el salón es de 5 horas</w:t>
      </w:r>
      <w:ins w:id="2137" w:author="Edgar Josué Malagón Montaña" w:date="2015-11-21T08:23:00Z">
        <w:r w:rsidR="00EC48D0">
          <w:rPr>
            <w:rFonts w:ascii="Times" w:eastAsiaTheme="minorEastAsia" w:hAnsi="Times"/>
          </w:rPr>
          <w:t>.</w:t>
        </w:r>
      </w:ins>
      <w:bookmarkStart w:id="2138" w:name="_GoBack"/>
      <w:bookmarkEnd w:id="2138"/>
    </w:p>
    <w:p w14:paraId="06017983" w14:textId="77777777" w:rsidR="00C12CAB" w:rsidRPr="00087644" w:rsidRDefault="00C12CAB" w:rsidP="00C12CAB">
      <w:pPr>
        <w:pStyle w:val="Prrafodelista"/>
        <w:tabs>
          <w:tab w:val="right" w:pos="8498"/>
        </w:tabs>
        <w:spacing w:after="0"/>
        <w:ind w:left="360"/>
        <w:rPr>
          <w:rFonts w:ascii="Times" w:hAnsi="Times"/>
        </w:rPr>
      </w:pPr>
    </w:p>
    <w:p w14:paraId="019F4EB7" w14:textId="77777777" w:rsidR="00B03F70" w:rsidRDefault="007777F3" w:rsidP="007A709C">
      <w:pPr>
        <w:tabs>
          <w:tab w:val="right" w:pos="8498"/>
        </w:tabs>
        <w:spacing w:after="0"/>
        <w:rPr>
          <w:ins w:id="2139" w:author="Edgar Josué Malagón Montaña" w:date="2015-11-10T13:14:00Z"/>
          <w:rFonts w:ascii="Times" w:hAnsi="Times"/>
          <w:b/>
        </w:rPr>
      </w:pPr>
      <w:r>
        <w:rPr>
          <w:rFonts w:ascii="Times" w:hAnsi="Times"/>
          <w:highlight w:val="yellow"/>
        </w:rPr>
        <w:t>[SECCIÓN 2</w:t>
      </w:r>
      <w:r w:rsidRPr="004E5E51">
        <w:rPr>
          <w:rFonts w:ascii="Times" w:hAnsi="Times"/>
          <w:highlight w:val="yellow"/>
        </w:rPr>
        <w:t>]</w:t>
      </w:r>
      <w:r>
        <w:rPr>
          <w:rFonts w:ascii="Times" w:hAnsi="Times"/>
        </w:rPr>
        <w:t xml:space="preserve"> </w:t>
      </w:r>
      <w:r w:rsidR="00604766">
        <w:rPr>
          <w:rFonts w:ascii="Times" w:hAnsi="Times"/>
          <w:b/>
        </w:rPr>
        <w:t>3</w:t>
      </w:r>
      <w:r w:rsidRPr="007777F3">
        <w:rPr>
          <w:rFonts w:ascii="Times" w:hAnsi="Times"/>
          <w:b/>
        </w:rPr>
        <w:t>.5 Consolidación</w:t>
      </w:r>
    </w:p>
    <w:p w14:paraId="579B77D4" w14:textId="1A1E1211" w:rsidR="005655A7" w:rsidRPr="001D3B6A" w:rsidRDefault="001D3B6A" w:rsidP="007A709C">
      <w:pPr>
        <w:tabs>
          <w:tab w:val="right" w:pos="8498"/>
        </w:tabs>
        <w:spacing w:after="0"/>
        <w:rPr>
          <w:ins w:id="2140" w:author="Edgar Josué Malagón Montaña" w:date="2015-11-10T13:14:00Z"/>
          <w:rFonts w:ascii="Times" w:hAnsi="Times"/>
          <w:rPrChange w:id="2141" w:author="Edgar Josué Malagón Montaña" w:date="2015-11-12T09:18:00Z">
            <w:rPr>
              <w:ins w:id="2142" w:author="Edgar Josué Malagón Montaña" w:date="2015-11-10T13:14:00Z"/>
              <w:rFonts w:ascii="Times" w:hAnsi="Times"/>
              <w:b/>
            </w:rPr>
          </w:rPrChange>
        </w:rPr>
      </w:pPr>
      <w:ins w:id="2143" w:author="Edgar Josué Malagón Montaña" w:date="2015-11-12T09:17:00Z">
        <w:r w:rsidRPr="001D3B6A">
          <w:rPr>
            <w:rFonts w:ascii="Times" w:hAnsi="Times"/>
            <w:rPrChange w:id="2144" w:author="Edgar Josué Malagón Montaña" w:date="2015-11-12T09:18:00Z">
              <w:rPr>
                <w:rFonts w:ascii="Times" w:hAnsi="Times"/>
                <w:b/>
              </w:rPr>
            </w:rPrChange>
          </w:rPr>
          <w:t xml:space="preserve">Falta el texto que </w:t>
        </w:r>
      </w:ins>
      <w:ins w:id="2145" w:author="Edgar Josué Malagón Montaña" w:date="2015-11-12T09:18:00Z">
        <w:r w:rsidRPr="001D3B6A">
          <w:rPr>
            <w:rFonts w:ascii="Times" w:hAnsi="Times"/>
          </w:rPr>
          <w:t>siempre</w:t>
        </w:r>
      </w:ins>
      <w:ins w:id="2146" w:author="Edgar Josué Malagón Montaña" w:date="2015-11-12T09:17:00Z">
        <w:r w:rsidRPr="001D3B6A">
          <w:rPr>
            <w:rFonts w:ascii="Times" w:hAnsi="Times"/>
            <w:rPrChange w:id="2147" w:author="Edgar Josué Malagón Montaña" w:date="2015-11-12T09:18:00Z">
              <w:rPr>
                <w:rFonts w:ascii="Times" w:hAnsi="Times"/>
                <w:b/>
              </w:rPr>
            </w:rPrChange>
          </w:rPr>
          <w:t xml:space="preserve"> se debe ubicar en la consolidación.</w:t>
        </w:r>
      </w:ins>
    </w:p>
    <w:p w14:paraId="0250E673" w14:textId="5D0F0823" w:rsidR="001D3B6A" w:rsidRDefault="001D3B6A">
      <w:pPr>
        <w:spacing w:line="276" w:lineRule="auto"/>
        <w:rPr>
          <w:ins w:id="2148" w:author="Edgar Josué Malagón Montaña" w:date="2015-11-12T09:17:00Z"/>
          <w:rFonts w:ascii="Times" w:hAnsi="Times"/>
          <w:b/>
        </w:rPr>
      </w:pPr>
    </w:p>
    <w:p w14:paraId="74A56DF7" w14:textId="77777777" w:rsidR="005655A7" w:rsidRPr="0014136C" w:rsidRDefault="005655A7" w:rsidP="007A709C">
      <w:pPr>
        <w:tabs>
          <w:tab w:val="right" w:pos="8498"/>
        </w:tabs>
        <w:spacing w:after="0"/>
        <w:rPr>
          <w:ins w:id="2149" w:author="Edgar Josué Malagón Montaña" w:date="2015-11-21T05:56:00Z"/>
          <w:rFonts w:ascii="Times" w:hAnsi="Times"/>
          <w:b/>
          <w:highlight w:val="yellow"/>
          <w:rPrChange w:id="2150" w:author="Edgar Josué Malagón Montaña" w:date="2015-11-21T05:57:00Z">
            <w:rPr>
              <w:ins w:id="2151" w:author="Edgar Josué Malagón Montaña" w:date="2015-11-21T05:56:00Z"/>
              <w:rFonts w:ascii="Times" w:hAnsi="Times"/>
              <w:b/>
            </w:rPr>
          </w:rPrChange>
        </w:rPr>
      </w:pPr>
      <w:ins w:id="2152" w:author="Edgar Josué Malagón Montaña" w:date="2015-11-10T13:14:00Z">
        <w:r w:rsidRPr="0014136C">
          <w:rPr>
            <w:rFonts w:ascii="Times" w:hAnsi="Times"/>
            <w:b/>
            <w:highlight w:val="yellow"/>
            <w:rPrChange w:id="2153" w:author="Edgar Josué Malagón Montaña" w:date="2015-11-21T05:57:00Z">
              <w:rPr>
                <w:rFonts w:ascii="Times" w:hAnsi="Times"/>
                <w:b/>
              </w:rPr>
            </w:rPrChange>
          </w:rPr>
          <w:t>¿Competencias?</w:t>
        </w:r>
      </w:ins>
    </w:p>
    <w:p w14:paraId="3868E9F2" w14:textId="77777777" w:rsidR="0014136C" w:rsidRPr="0014136C" w:rsidRDefault="0014136C" w:rsidP="007A709C">
      <w:pPr>
        <w:tabs>
          <w:tab w:val="right" w:pos="8498"/>
        </w:tabs>
        <w:spacing w:after="0"/>
        <w:rPr>
          <w:ins w:id="2154" w:author="Edgar Josué Malagón Montaña" w:date="2015-11-21T05:56:00Z"/>
          <w:rFonts w:ascii="Times" w:hAnsi="Times"/>
          <w:b/>
          <w:highlight w:val="yellow"/>
          <w:rPrChange w:id="2155" w:author="Edgar Josué Malagón Montaña" w:date="2015-11-21T05:57:00Z">
            <w:rPr>
              <w:ins w:id="2156" w:author="Edgar Josué Malagón Montaña" w:date="2015-11-21T05:56:00Z"/>
              <w:rFonts w:ascii="Times" w:hAnsi="Times"/>
              <w:b/>
            </w:rPr>
          </w:rPrChange>
        </w:rPr>
      </w:pPr>
    </w:p>
    <w:p w14:paraId="24B8002E" w14:textId="77777777" w:rsidR="0014136C" w:rsidRPr="0014136C" w:rsidRDefault="0014136C" w:rsidP="007A709C">
      <w:pPr>
        <w:tabs>
          <w:tab w:val="right" w:pos="8498"/>
        </w:tabs>
        <w:spacing w:after="0"/>
        <w:rPr>
          <w:ins w:id="2157" w:author="Edgar Josué Malagón Montaña" w:date="2015-11-21T05:56:00Z"/>
          <w:rFonts w:ascii="Times" w:hAnsi="Times"/>
          <w:b/>
          <w:highlight w:val="yellow"/>
          <w:rPrChange w:id="2158" w:author="Edgar Josué Malagón Montaña" w:date="2015-11-21T05:57:00Z">
            <w:rPr>
              <w:ins w:id="2159" w:author="Edgar Josué Malagón Montaña" w:date="2015-11-21T05:56:00Z"/>
              <w:rFonts w:ascii="Times" w:hAnsi="Times"/>
              <w:b/>
            </w:rPr>
          </w:rPrChange>
        </w:rPr>
      </w:pPr>
    </w:p>
    <w:p w14:paraId="41EBB9E8" w14:textId="5AC09D5C" w:rsidR="0014136C" w:rsidRPr="0014136C" w:rsidRDefault="0014136C" w:rsidP="007A709C">
      <w:pPr>
        <w:tabs>
          <w:tab w:val="right" w:pos="8498"/>
        </w:tabs>
        <w:spacing w:after="0"/>
        <w:rPr>
          <w:ins w:id="2160" w:author="Edgar Josué Malagón Montaña" w:date="2015-11-21T05:56:00Z"/>
          <w:rFonts w:ascii="Times" w:hAnsi="Times"/>
          <w:b/>
          <w:highlight w:val="yellow"/>
          <w:rPrChange w:id="2161" w:author="Edgar Josué Malagón Montaña" w:date="2015-11-21T05:57:00Z">
            <w:rPr>
              <w:ins w:id="2162" w:author="Edgar Josué Malagón Montaña" w:date="2015-11-21T05:56:00Z"/>
              <w:rFonts w:ascii="Times" w:hAnsi="Times"/>
              <w:b/>
            </w:rPr>
          </w:rPrChange>
        </w:rPr>
      </w:pPr>
      <w:ins w:id="2163" w:author="Edgar Josué Malagón Montaña" w:date="2015-11-21T05:56:00Z">
        <w:r w:rsidRPr="0014136C">
          <w:rPr>
            <w:rFonts w:ascii="Times" w:hAnsi="Times"/>
            <w:b/>
            <w:highlight w:val="yellow"/>
            <w:rPrChange w:id="2164" w:author="Edgar Josué Malagón Montaña" w:date="2015-11-21T05:57:00Z">
              <w:rPr>
                <w:rFonts w:ascii="Times" w:hAnsi="Times"/>
                <w:b/>
              </w:rPr>
            </w:rPrChange>
          </w:rPr>
          <w:t>¿Fin de tema?</w:t>
        </w:r>
      </w:ins>
    </w:p>
    <w:p w14:paraId="0B47C0EB" w14:textId="77777777" w:rsidR="0014136C" w:rsidRPr="0014136C" w:rsidRDefault="0014136C" w:rsidP="007A709C">
      <w:pPr>
        <w:tabs>
          <w:tab w:val="right" w:pos="8498"/>
        </w:tabs>
        <w:spacing w:after="0"/>
        <w:rPr>
          <w:ins w:id="2165" w:author="Edgar Josué Malagón Montaña" w:date="2015-11-21T05:56:00Z"/>
          <w:rFonts w:ascii="Times" w:hAnsi="Times"/>
          <w:b/>
          <w:highlight w:val="yellow"/>
          <w:rPrChange w:id="2166" w:author="Edgar Josué Malagón Montaña" w:date="2015-11-21T05:57:00Z">
            <w:rPr>
              <w:ins w:id="2167" w:author="Edgar Josué Malagón Montaña" w:date="2015-11-21T05:56:00Z"/>
              <w:rFonts w:ascii="Times" w:hAnsi="Times"/>
              <w:b/>
            </w:rPr>
          </w:rPrChange>
        </w:rPr>
      </w:pPr>
    </w:p>
    <w:p w14:paraId="2A61AFC9" w14:textId="3951B7D9" w:rsidR="0014136C" w:rsidRDefault="0014136C" w:rsidP="007A709C">
      <w:pPr>
        <w:tabs>
          <w:tab w:val="right" w:pos="8498"/>
        </w:tabs>
        <w:spacing w:after="0"/>
        <w:rPr>
          <w:ins w:id="2168" w:author="Edgar Josué Malagón Montaña" w:date="2015-11-21T05:56:00Z"/>
          <w:rFonts w:ascii="Times" w:hAnsi="Times"/>
          <w:b/>
        </w:rPr>
      </w:pPr>
      <w:ins w:id="2169" w:author="Edgar Josué Malagón Montaña" w:date="2015-11-21T05:56:00Z">
        <w:r w:rsidRPr="0014136C">
          <w:rPr>
            <w:rFonts w:ascii="Times" w:hAnsi="Times"/>
            <w:b/>
            <w:highlight w:val="yellow"/>
            <w:rPrChange w:id="2170" w:author="Edgar Josué Malagón Montaña" w:date="2015-11-21T05:57:00Z">
              <w:rPr>
                <w:rFonts w:ascii="Times" w:hAnsi="Times"/>
                <w:b/>
              </w:rPr>
            </w:rPrChange>
          </w:rPr>
          <w:t xml:space="preserve">No olvidar agregar las páginas web </w:t>
        </w:r>
      </w:ins>
      <w:ins w:id="2171" w:author="Edgar Josué Malagón Montaña" w:date="2015-11-21T05:57:00Z">
        <w:r w:rsidRPr="0014136C">
          <w:rPr>
            <w:rFonts w:ascii="Times" w:hAnsi="Times"/>
            <w:b/>
            <w:highlight w:val="yellow"/>
            <w:rPrChange w:id="2172" w:author="Edgar Josué Malagón Montaña" w:date="2015-11-21T05:57:00Z">
              <w:rPr>
                <w:rFonts w:ascii="Times" w:hAnsi="Times"/>
                <w:b/>
              </w:rPr>
            </w:rPrChange>
          </w:rPr>
          <w:t>que</w:t>
        </w:r>
      </w:ins>
      <w:ins w:id="2173" w:author="Edgar Josué Malagón Montaña" w:date="2015-11-21T05:56:00Z">
        <w:r w:rsidRPr="0014136C">
          <w:rPr>
            <w:rFonts w:ascii="Times" w:hAnsi="Times"/>
            <w:b/>
            <w:highlight w:val="yellow"/>
            <w:rPrChange w:id="2174" w:author="Edgar Josué Malagón Montaña" w:date="2015-11-21T05:57:00Z">
              <w:rPr>
                <w:rFonts w:ascii="Times" w:hAnsi="Times"/>
                <w:b/>
              </w:rPr>
            </w:rPrChange>
          </w:rPr>
          <w:t xml:space="preserve"> </w:t>
        </w:r>
      </w:ins>
      <w:ins w:id="2175" w:author="Edgar Josué Malagón Montaña" w:date="2015-11-21T05:57:00Z">
        <w:r w:rsidRPr="0014136C">
          <w:rPr>
            <w:rFonts w:ascii="Times" w:hAnsi="Times"/>
            <w:b/>
            <w:highlight w:val="yellow"/>
            <w:rPrChange w:id="2176" w:author="Edgar Josué Malagón Montaña" w:date="2015-11-21T05:57:00Z">
              <w:rPr>
                <w:rFonts w:ascii="Times" w:hAnsi="Times"/>
                <w:b/>
              </w:rPr>
            </w:rPrChange>
          </w:rPr>
          <w:t>se deben recomendar.</w:t>
        </w:r>
      </w:ins>
    </w:p>
    <w:p w14:paraId="2BE3CBD2" w14:textId="77777777" w:rsidR="0014136C" w:rsidRPr="004E5E51" w:rsidRDefault="0014136C" w:rsidP="007A709C">
      <w:pPr>
        <w:tabs>
          <w:tab w:val="right" w:pos="8498"/>
        </w:tabs>
        <w:spacing w:after="0"/>
        <w:rPr>
          <w:rFonts w:ascii="Times" w:hAnsi="Times"/>
        </w:rPr>
      </w:pPr>
    </w:p>
    <w:sectPr w:rsidR="0014136C" w:rsidRPr="004E5E51" w:rsidSect="008E5621">
      <w:headerReference w:type="even" r:id="rId34"/>
      <w:headerReference w:type="default" r:id="rId35"/>
      <w:pgSz w:w="12240" w:h="15840"/>
      <w:pgMar w:top="1417" w:right="1701" w:bottom="1417" w:left="1701" w:header="708" w:footer="708" w:gutter="0"/>
      <w:cols w:space="708"/>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2" w:author="Edgar Josué Malagón Montaña" w:date="2015-11-11T17:54:00Z" w:initials="EJMM">
    <w:p w14:paraId="791263F5" w14:textId="77777777" w:rsidR="00202CB5" w:rsidRDefault="00202CB5">
      <w:pPr>
        <w:pStyle w:val="Textocomentario"/>
      </w:pPr>
      <w:r>
        <w:rPr>
          <w:rStyle w:val="Refdecomentario"/>
        </w:rPr>
        <w:annotationRef/>
      </w:r>
      <w:r>
        <w:t xml:space="preserve">Falta la descripción del tema y sugerir una imagen para el icono de </w:t>
      </w:r>
      <w:proofErr w:type="spellStart"/>
      <w:r>
        <w:t>guipon</w:t>
      </w:r>
      <w:proofErr w:type="spellEnd"/>
      <w:r>
        <w:t>.</w:t>
      </w:r>
    </w:p>
  </w:comment>
  <w:comment w:id="24" w:author="Edgar Josué Malagón Montaña" w:date="2015-11-11T17:54:00Z" w:initials="EJMM">
    <w:p w14:paraId="1034E7B3" w14:textId="59C4D817" w:rsidR="00202CB5" w:rsidRDefault="00202CB5">
      <w:pPr>
        <w:pStyle w:val="Textocomentario"/>
      </w:pPr>
      <w:r>
        <w:rPr>
          <w:rStyle w:val="Refdecomentario"/>
        </w:rPr>
        <w:annotationRef/>
      </w:r>
      <w:r>
        <w:t>Se debe indicar el tipo de relación o aclarar porque su representación es una recta, lo mejor es plantear un ejemplo de contexto para que el estudiante vea como de una situación “cotidiana” o de un caso específico (la velocidad constante de un avión cuando alcanza la altura crucero), cómo se generaliza con un polinomio y cómo se representa gráficamente.</w:t>
      </w:r>
    </w:p>
  </w:comment>
  <w:comment w:id="28" w:author="Edgar Josué Malagón Montaña" w:date="2015-11-11T17:54:00Z" w:initials="EJMM">
    <w:p w14:paraId="2E61E644" w14:textId="2B7752E0" w:rsidR="00202CB5" w:rsidRDefault="00202CB5">
      <w:pPr>
        <w:pStyle w:val="Textocomentario"/>
      </w:pPr>
      <w:r>
        <w:rPr>
          <w:rStyle w:val="Refdecomentario"/>
        </w:rPr>
        <w:annotationRef/>
      </w:r>
      <w:r>
        <w:t xml:space="preserve">No se menciona en ningún momento que valores se ubican en el eje horizontal y cuáles en el vertical (esto va a servir en otros temas para comprender que es dominio y </w:t>
      </w:r>
      <w:proofErr w:type="spellStart"/>
      <w:r>
        <w:t>codominio</w:t>
      </w:r>
      <w:proofErr w:type="spellEnd"/>
      <w:r>
        <w:t>.</w:t>
      </w:r>
    </w:p>
  </w:comment>
  <w:comment w:id="29" w:author="Edgar Josué Malagón Montaña" w:date="2015-11-11T17:54:00Z" w:initials="EJMM">
    <w:p w14:paraId="097FA62D" w14:textId="357A89A5" w:rsidR="00202CB5" w:rsidRDefault="00202CB5">
      <w:pPr>
        <w:pStyle w:val="Textocomentario"/>
      </w:pPr>
      <w:r>
        <w:rPr>
          <w:rStyle w:val="Refdecomentario"/>
        </w:rPr>
        <w:annotationRef/>
      </w:r>
      <w:r>
        <w:t>Signos de puntuación al finalizar un párrafo.</w:t>
      </w:r>
    </w:p>
  </w:comment>
  <w:comment w:id="35" w:author="Edgar Josué Malagón Montaña" w:date="2015-11-11T17:54:00Z" w:initials="EJMM">
    <w:p w14:paraId="6FA2D041" w14:textId="56B8B36F" w:rsidR="00202CB5" w:rsidRDefault="00202CB5">
      <w:pPr>
        <w:pStyle w:val="Textocomentario"/>
      </w:pPr>
      <w:r>
        <w:rPr>
          <w:rStyle w:val="Refdecomentario"/>
        </w:rPr>
        <w:annotationRef/>
      </w:r>
      <w:r>
        <w:t>Las representaciones gráficas deben estar relacionadas con ejemplos y no simplemente con polinomios.</w:t>
      </w:r>
    </w:p>
  </w:comment>
  <w:comment w:id="50" w:author="Edgar Josué Malagón Montaña" w:date="2015-11-11T17:54:00Z" w:initials="EJMM">
    <w:p w14:paraId="021DAF12" w14:textId="2EC1A71E" w:rsidR="00202CB5" w:rsidRDefault="00202CB5">
      <w:pPr>
        <w:pStyle w:val="Textocomentario"/>
      </w:pPr>
      <w:r>
        <w:rPr>
          <w:rStyle w:val="Refdecomentario"/>
        </w:rPr>
        <w:annotationRef/>
      </w:r>
      <w:r>
        <w:t>Los números no se escriben en cursiva.</w:t>
      </w:r>
    </w:p>
  </w:comment>
  <w:comment w:id="54" w:author="Edgar Josué Malagón Montaña" w:date="2015-11-11T17:54:00Z" w:initials="EJMM">
    <w:p w14:paraId="7EB8ADE7" w14:textId="24CE24CC" w:rsidR="00202CB5" w:rsidRDefault="00202CB5">
      <w:pPr>
        <w:pStyle w:val="Textocomentario"/>
      </w:pPr>
      <w:r>
        <w:rPr>
          <w:rStyle w:val="Refdecomentario"/>
        </w:rPr>
        <w:annotationRef/>
      </w:r>
      <w:r>
        <w:t>En la imagen esta en minúscula, lo ideal es utilizar siempre el mismo estilo</w:t>
      </w:r>
    </w:p>
  </w:comment>
  <w:comment w:id="58" w:author="Edgar Josué Malagón Montaña" w:date="2015-11-11T17:54:00Z" w:initials="EJMM">
    <w:p w14:paraId="392D1DCC" w14:textId="08551F44" w:rsidR="00202CB5" w:rsidRDefault="00202CB5">
      <w:pPr>
        <w:pStyle w:val="Textocomentario"/>
      </w:pPr>
      <w:r>
        <w:rPr>
          <w:rStyle w:val="Refdecomentario"/>
        </w:rPr>
        <w:annotationRef/>
      </w:r>
      <w:r>
        <w:t>El nombre de los ejes del plano cartesiano es en mayúscula y cursiva.</w:t>
      </w:r>
    </w:p>
  </w:comment>
  <w:comment w:id="140" w:author="Edgar Josué Malagón Montaña" w:date="2015-11-11T17:54:00Z" w:initials="EJMM">
    <w:p w14:paraId="269E0D2A" w14:textId="33F07180" w:rsidR="00202CB5" w:rsidRDefault="00202CB5">
      <w:pPr>
        <w:pStyle w:val="Textocomentario"/>
      </w:pPr>
      <w:r>
        <w:rPr>
          <w:rStyle w:val="Refdecomentario"/>
        </w:rPr>
        <w:annotationRef/>
      </w:r>
      <w:r>
        <w:t>Esto se puede escribir sin necesidad del editor de ecuaciones de Word</w:t>
      </w:r>
    </w:p>
  </w:comment>
  <w:comment w:id="204" w:author="Edgar Josué Malagón Montaña" w:date="2015-11-11T17:54:00Z" w:initials="EJMM">
    <w:p w14:paraId="51F2A345" w14:textId="35AAD76F" w:rsidR="00202CB5" w:rsidRDefault="00202CB5">
      <w:pPr>
        <w:pStyle w:val="Textocomentario"/>
      </w:pPr>
      <w:r>
        <w:rPr>
          <w:rStyle w:val="Refdecomentario"/>
        </w:rPr>
        <w:annotationRef/>
      </w:r>
      <w:r>
        <w:t>Mejorar redacción</w:t>
      </w:r>
    </w:p>
  </w:comment>
  <w:comment w:id="205" w:author="Edgar Josué Malagón Montaña" w:date="2015-11-11T17:54:00Z" w:initials="EJMM">
    <w:p w14:paraId="761791C4" w14:textId="118CFA3D" w:rsidR="00202CB5" w:rsidRDefault="00202CB5">
      <w:pPr>
        <w:pStyle w:val="Textocomentario"/>
      </w:pPr>
      <w:r>
        <w:rPr>
          <w:rStyle w:val="Refdecomentario"/>
        </w:rPr>
        <w:annotationRef/>
      </w:r>
      <w:r>
        <w:t>¿Se puede cualquier valor?, esta parte no es clara para un estudiante.</w:t>
      </w:r>
    </w:p>
  </w:comment>
  <w:comment w:id="277" w:author="Edgar Josué Malagón Montaña" w:date="2015-11-11T17:54:00Z" w:initials="EJMM">
    <w:p w14:paraId="641E8608" w14:textId="684A7E46" w:rsidR="00202CB5" w:rsidRDefault="00202CB5">
      <w:pPr>
        <w:pStyle w:val="Textocomentario"/>
      </w:pPr>
      <w:r>
        <w:rPr>
          <w:rStyle w:val="Refdecomentario"/>
        </w:rPr>
        <w:annotationRef/>
      </w:r>
      <w:r>
        <w:t>Tener cuidado con los signos de puntuación.</w:t>
      </w:r>
    </w:p>
  </w:comment>
  <w:comment w:id="326" w:author="Edgar Josué Malagón Montaña" w:date="2015-11-11T17:54:00Z" w:initials="EJMM">
    <w:p w14:paraId="12AD416C" w14:textId="19B41FB6" w:rsidR="00202CB5" w:rsidRDefault="00202CB5">
      <w:pPr>
        <w:pStyle w:val="Textocomentario"/>
      </w:pPr>
      <w:r>
        <w:rPr>
          <w:rStyle w:val="Refdecomentario"/>
        </w:rPr>
        <w:annotationRef/>
      </w:r>
      <w:r>
        <w:t>No se pueden construir una imagen en la que se presenten todos los ejemplos con una representación gráfica, la ecuación y su descripción (cuadrado, termómetro, esfera, rectángulo, una masa) y así el estudiante puede ver a que se refieren las variables.</w:t>
      </w:r>
    </w:p>
  </w:comment>
  <w:comment w:id="359" w:author="Edgar Josué Malagón Montaña" w:date="2015-11-11T17:54:00Z" w:initials="EJMM">
    <w:p w14:paraId="076F3825" w14:textId="5E95FF3A" w:rsidR="00202CB5" w:rsidRDefault="00202CB5">
      <w:pPr>
        <w:pStyle w:val="Textocomentario"/>
      </w:pPr>
      <w:r>
        <w:rPr>
          <w:rStyle w:val="Refdecomentario"/>
        </w:rPr>
        <w:annotationRef/>
      </w:r>
      <w:r>
        <w:t>Este tipo de ecuaciones se puede escribir sin necesidad del editor de ecuaciones de Word.</w:t>
      </w:r>
    </w:p>
  </w:comment>
  <w:comment w:id="383" w:author="Edgar Josué Malagón Montaña" w:date="2015-11-11T17:54:00Z" w:initials="EJMM">
    <w:p w14:paraId="0121DEEB" w14:textId="4D67CBE0" w:rsidR="00202CB5" w:rsidRPr="003F4D62" w:rsidRDefault="00202CB5">
      <w:pPr>
        <w:pStyle w:val="Textocomentario"/>
        <w:rPr>
          <w:i/>
        </w:rPr>
      </w:pPr>
      <w:r>
        <w:rPr>
          <w:rStyle w:val="Refdecomentario"/>
        </w:rPr>
        <w:annotationRef/>
      </w:r>
      <w:r>
        <w:t>Los estudiantes no saben que representan las variables.</w:t>
      </w:r>
    </w:p>
  </w:comment>
  <w:comment w:id="403" w:author="Edgar Josué Malagón Montaña" w:date="2015-11-11T17:54:00Z" w:initials="EJMM">
    <w:p w14:paraId="028ABB3F" w14:textId="43ECA627" w:rsidR="00202CB5" w:rsidRDefault="00202CB5">
      <w:pPr>
        <w:pStyle w:val="Textocomentario"/>
      </w:pPr>
      <w:r>
        <w:rPr>
          <w:rStyle w:val="Refdecomentario"/>
        </w:rPr>
        <w:annotationRef/>
      </w:r>
      <w:r>
        <w:t>Esto se puede acompañar de una imagen, en la que se vean las partes de una ecuación.</w:t>
      </w:r>
    </w:p>
  </w:comment>
  <w:comment w:id="436" w:author="Edgar Josué Malagón Montaña" w:date="2015-11-11T17:54:00Z" w:initials="EJMM">
    <w:p w14:paraId="146F35B9" w14:textId="0B2F22AC" w:rsidR="00202CB5" w:rsidRDefault="00202CB5">
      <w:pPr>
        <w:pStyle w:val="Textocomentario"/>
      </w:pPr>
      <w:r>
        <w:rPr>
          <w:rStyle w:val="Refdecomentario"/>
        </w:rPr>
        <w:annotationRef/>
      </w:r>
      <w:r>
        <w:t>Signos de puntuación al finalizar una idea o párrafo</w:t>
      </w:r>
    </w:p>
  </w:comment>
  <w:comment w:id="448" w:author="Edgar Josué Malagón Montaña" w:date="2015-11-11T17:54:00Z" w:initials="EJMM">
    <w:p w14:paraId="2F5E9F7B" w14:textId="524B87AE" w:rsidR="00202CB5" w:rsidRDefault="00202CB5">
      <w:pPr>
        <w:pStyle w:val="Textocomentario"/>
      </w:pPr>
      <w:r>
        <w:rPr>
          <w:rStyle w:val="Refdecomentario"/>
        </w:rPr>
        <w:annotationRef/>
      </w:r>
      <w:r>
        <w:t>Antes y después del signo más y del igual debe haber un espacio.</w:t>
      </w:r>
    </w:p>
  </w:comment>
  <w:comment w:id="473" w:author="Edgar Josué Malagón Montaña" w:date="2015-11-11T17:54:00Z" w:initials="EJMM">
    <w:p w14:paraId="1D784D0D" w14:textId="0901344D" w:rsidR="00202CB5" w:rsidRDefault="00202CB5">
      <w:pPr>
        <w:pStyle w:val="Textocomentario"/>
      </w:pPr>
      <w:r>
        <w:rPr>
          <w:rStyle w:val="Refdecomentario"/>
        </w:rPr>
        <w:annotationRef/>
      </w:r>
      <w:r>
        <w:t>No se puede escribir en el texto ecuaciones, las ecuaciones ocupan una línea completa en la página cuando se diagrama, por eso no se deben escribir fórmulas en medio de un párrafo.</w:t>
      </w:r>
    </w:p>
  </w:comment>
  <w:comment w:id="487" w:author="Edgar Josué Malagón Montaña" w:date="2015-11-11T17:54:00Z" w:initials="EJMM">
    <w:p w14:paraId="0E402D11" w14:textId="574FD438" w:rsidR="00202CB5" w:rsidRDefault="00202CB5">
      <w:pPr>
        <w:pStyle w:val="Textocomentario"/>
      </w:pPr>
      <w:r>
        <w:rPr>
          <w:rStyle w:val="Refdecomentario"/>
        </w:rPr>
        <w:annotationRef/>
      </w:r>
      <w:r>
        <w:t>No es necesario escribirlo con el editor de ecuaciones de Word</w:t>
      </w:r>
    </w:p>
  </w:comment>
  <w:comment w:id="530" w:author="Edgar Josué Malagón Montaña" w:date="2015-11-11T17:54:00Z" w:initials="EJMM">
    <w:p w14:paraId="262CDFE4" w14:textId="51F37508" w:rsidR="00202CB5" w:rsidRDefault="00202CB5">
      <w:pPr>
        <w:pStyle w:val="Textocomentario"/>
      </w:pPr>
      <w:r>
        <w:rPr>
          <w:rStyle w:val="Refdecomentario"/>
        </w:rPr>
        <w:annotationRef/>
      </w:r>
      <w:r>
        <w:t>Estas fórmulas se pueden escribir sin necesidad del editor de ecuaciones de Word, además no se deben utilizar colores en el texto pues la plataforma no lo permite (solo en las imágenes), si desea resaltar algo se puede utilizar la Negrita o Cursiva.</w:t>
      </w:r>
    </w:p>
  </w:comment>
  <w:comment w:id="654" w:author="Edgar Josué Malagón Montaña" w:date="2015-11-11T17:54:00Z" w:initials="EJMM">
    <w:p w14:paraId="51919FAB" w14:textId="77777777" w:rsidR="00202CB5" w:rsidRDefault="00202CB5">
      <w:pPr>
        <w:pStyle w:val="Textocomentario"/>
      </w:pPr>
      <w:r>
        <w:rPr>
          <w:rStyle w:val="Refdecomentario"/>
        </w:rPr>
        <w:annotationRef/>
      </w:r>
      <w:r>
        <w:t>Se puede escribir sin necesidad del editor de ecuaciones de Word:</w:t>
      </w:r>
    </w:p>
    <w:p w14:paraId="5AA75217" w14:textId="77777777" w:rsidR="00202CB5" w:rsidRPr="00450102" w:rsidRDefault="00202CB5">
      <w:pPr>
        <w:pStyle w:val="Textocomentario"/>
        <w:rPr>
          <w:i/>
        </w:rPr>
      </w:pPr>
      <w:r>
        <w:rPr>
          <w:i/>
        </w:rPr>
        <w:t>x</w:t>
      </w:r>
      <w:r>
        <w:t xml:space="preserve"> + </w:t>
      </w:r>
      <w:r>
        <w:rPr>
          <w:i/>
        </w:rPr>
        <w:t>b</w:t>
      </w:r>
      <w:r>
        <w:t xml:space="preserve"> = </w:t>
      </w:r>
      <w:r>
        <w:rPr>
          <w:i/>
        </w:rPr>
        <w:t>c</w:t>
      </w:r>
    </w:p>
  </w:comment>
  <w:comment w:id="657" w:author="paula" w:date="2015-11-11T17:54:00Z" w:initials="p">
    <w:p w14:paraId="067604C7" w14:textId="4710C0F3" w:rsidR="00202CB5" w:rsidRDefault="00202CB5">
      <w:pPr>
        <w:pStyle w:val="Textocomentario"/>
      </w:pPr>
      <w:r>
        <w:rPr>
          <w:rStyle w:val="Refdecomentario"/>
        </w:rPr>
        <w:annotationRef/>
      </w:r>
      <w:r>
        <w:t xml:space="preserve">esta imagen es muy sencilla, se pueden agregar colores para identificar de forma más sencilla la variable (bloque grande), no es necesario que </w:t>
      </w:r>
      <w:proofErr w:type="spellStart"/>
      <w:r>
        <w:t>ud</w:t>
      </w:r>
      <w:proofErr w:type="spellEnd"/>
      <w:r>
        <w:t xml:space="preserve"> coloque los colores, solo debe escribir un texto al lado de la imagen con las indicaciones, para que la diagramadora sepa cómo construir la imagen.</w:t>
      </w:r>
    </w:p>
  </w:comment>
  <w:comment w:id="665" w:author="paula" w:date="2015-11-11T17:54:00Z" w:initials="p">
    <w:p w14:paraId="411A6445" w14:textId="25DB8731" w:rsidR="00202CB5" w:rsidRDefault="00202CB5">
      <w:pPr>
        <w:pStyle w:val="Textocomentario"/>
      </w:pPr>
      <w:r>
        <w:rPr>
          <w:rStyle w:val="Refdecomentario"/>
        </w:rPr>
        <w:annotationRef/>
      </w:r>
      <w:r>
        <w:t>el peso es una fuerza y se mide en Newton, en este caso debemos hablar de masa.</w:t>
      </w:r>
    </w:p>
  </w:comment>
  <w:comment w:id="667" w:author="paula" w:date="2015-11-11T17:54:00Z" w:initials="p">
    <w:p w14:paraId="7F64A548" w14:textId="6562BDE6" w:rsidR="00202CB5" w:rsidRDefault="00202CB5">
      <w:pPr>
        <w:pStyle w:val="Textocomentario"/>
      </w:pPr>
      <w:r>
        <w:rPr>
          <w:rStyle w:val="Refdecomentario"/>
        </w:rPr>
        <w:annotationRef/>
      </w:r>
      <w:r>
        <w:t>la unidad de kilogramos es kg, las dos en minúscula.</w:t>
      </w:r>
    </w:p>
  </w:comment>
  <w:comment w:id="684" w:author="paula" w:date="2015-11-11T17:54:00Z" w:initials="p">
    <w:p w14:paraId="0460FD83" w14:textId="11C333AF" w:rsidR="00202CB5" w:rsidRDefault="00202CB5">
      <w:pPr>
        <w:pStyle w:val="Textocomentario"/>
      </w:pPr>
      <w:r>
        <w:rPr>
          <w:rStyle w:val="Refdecomentario"/>
        </w:rPr>
        <w:annotationRef/>
      </w:r>
      <w:r>
        <w:t>no olvidar que las variables deben estar en cursiva.</w:t>
      </w:r>
    </w:p>
  </w:comment>
  <w:comment w:id="695" w:author="paula" w:date="2015-11-11T17:54:00Z" w:initials="p">
    <w:p w14:paraId="5E83E347" w14:textId="29CB6414" w:rsidR="00202CB5" w:rsidRDefault="00202CB5">
      <w:pPr>
        <w:pStyle w:val="Textocomentario"/>
      </w:pPr>
      <w:r>
        <w:rPr>
          <w:rStyle w:val="Refdecomentario"/>
        </w:rPr>
        <w:annotationRef/>
      </w:r>
      <w:r>
        <w:t>Recordar agregar signos de puntuación al finalizar un párrafo.</w:t>
      </w:r>
    </w:p>
  </w:comment>
  <w:comment w:id="774" w:author="Edgar Josué Malagón Montaña" w:date="2015-11-11T20:49:00Z" w:initials="EJMM">
    <w:p w14:paraId="7122A558" w14:textId="7279BFA2" w:rsidR="00202CB5" w:rsidRDefault="00202CB5">
      <w:pPr>
        <w:pStyle w:val="Textocomentario"/>
      </w:pPr>
      <w:r>
        <w:rPr>
          <w:rStyle w:val="Refdecomentario"/>
        </w:rPr>
        <w:annotationRef/>
      </w:r>
      <w:r>
        <w:t>Este es un modelo de aprendizaje algebraico y es muy básico, dejemos el ejemplo de la balanza que es muy bueno, después presentar el ejemplo geométrico (por áreas) para que el estudiante vaya desarrollando el concepto y finalmente si se le presenta el algoritmo para solucionar una ecuación, sin embargo primero se deben presentar las propiedades que se utilizan al solucionar la ecuación, por ejemplo:</w:t>
      </w:r>
    </w:p>
    <w:p w14:paraId="3BCAE9D7" w14:textId="2D7B7A3D" w:rsidR="00202CB5" w:rsidRDefault="00202CB5">
      <w:pPr>
        <w:pStyle w:val="Textocomentario"/>
      </w:pPr>
      <w:r>
        <w:rPr>
          <w:i/>
        </w:rPr>
        <w:t>x</w:t>
      </w:r>
      <w:r>
        <w:t xml:space="preserve"> + 31 = –86</w:t>
      </w:r>
    </w:p>
    <w:p w14:paraId="750D31A6" w14:textId="3E37C95A" w:rsidR="00202CB5" w:rsidRDefault="00202CB5">
      <w:pPr>
        <w:pStyle w:val="Textocomentario"/>
      </w:pPr>
      <w:r>
        <w:t>Se resta 31 a los dos lados de la ecuación.</w:t>
      </w:r>
    </w:p>
    <w:p w14:paraId="4BF2D73B" w14:textId="1C97B390" w:rsidR="00202CB5" w:rsidRDefault="00202CB5">
      <w:pPr>
        <w:pStyle w:val="Textocomentario"/>
      </w:pPr>
      <w:r>
        <w:rPr>
          <w:i/>
        </w:rPr>
        <w:t>x</w:t>
      </w:r>
      <w:r>
        <w:t xml:space="preserve"> + 31 – 31 = –86 –31</w:t>
      </w:r>
    </w:p>
    <w:p w14:paraId="4949503B" w14:textId="77777777" w:rsidR="00202CB5" w:rsidRDefault="00202CB5">
      <w:pPr>
        <w:pStyle w:val="Textocomentario"/>
      </w:pPr>
    </w:p>
    <w:p w14:paraId="02D063C6" w14:textId="37A76840" w:rsidR="00202CB5" w:rsidRDefault="00202CB5">
      <w:pPr>
        <w:pStyle w:val="Textocomentario"/>
      </w:pPr>
      <w:r>
        <w:t>Se efectúan las operaciones a lado y lado.</w:t>
      </w:r>
    </w:p>
    <w:p w14:paraId="2DB5EF3B" w14:textId="2649BD7D" w:rsidR="00202CB5" w:rsidRDefault="00202CB5">
      <w:pPr>
        <w:pStyle w:val="Textocomentario"/>
      </w:pPr>
      <w:r>
        <w:t xml:space="preserve"> </w:t>
      </w:r>
      <w:r w:rsidRPr="00135D21">
        <w:rPr>
          <w:i/>
        </w:rPr>
        <w:t xml:space="preserve">x </w:t>
      </w:r>
      <w:r>
        <w:t>+ 0 = –117</w:t>
      </w:r>
    </w:p>
    <w:p w14:paraId="2810C45C" w14:textId="77777777" w:rsidR="00202CB5" w:rsidRDefault="00202CB5">
      <w:pPr>
        <w:pStyle w:val="Textocomentario"/>
      </w:pPr>
    </w:p>
    <w:p w14:paraId="75F7237F" w14:textId="56AB74A1" w:rsidR="00202CB5" w:rsidRDefault="00202CB5">
      <w:pPr>
        <w:pStyle w:val="Textocomentario"/>
      </w:pPr>
      <w:r>
        <w:t xml:space="preserve">Se aplica la operación </w:t>
      </w:r>
      <w:proofErr w:type="spellStart"/>
      <w:r>
        <w:t>modulativa</w:t>
      </w:r>
      <w:proofErr w:type="spellEnd"/>
      <w:r>
        <w:t xml:space="preserve"> de la adición:</w:t>
      </w:r>
    </w:p>
    <w:p w14:paraId="23AE47B5" w14:textId="77777777" w:rsidR="00202CB5" w:rsidRDefault="00202CB5">
      <w:pPr>
        <w:pStyle w:val="Textocomentario"/>
      </w:pPr>
      <w:r>
        <w:t xml:space="preserve"> </w:t>
      </w:r>
      <w:r>
        <w:rPr>
          <w:i/>
        </w:rPr>
        <w:t>x</w:t>
      </w:r>
      <w:r>
        <w:t xml:space="preserve"> = –117</w:t>
      </w:r>
    </w:p>
    <w:p w14:paraId="0D759D30" w14:textId="77777777" w:rsidR="00202CB5" w:rsidRDefault="00202CB5">
      <w:pPr>
        <w:pStyle w:val="Textocomentario"/>
      </w:pPr>
    </w:p>
    <w:p w14:paraId="4D7D13B8" w14:textId="705F6753" w:rsidR="00202CB5" w:rsidRPr="00135D21" w:rsidRDefault="00202CB5">
      <w:pPr>
        <w:pStyle w:val="Textocomentario"/>
      </w:pPr>
      <w:r>
        <w:t xml:space="preserve">Por último, se verifica la solución remplazando la incógnita por el valor obtenido. </w:t>
      </w:r>
    </w:p>
  </w:comment>
  <w:comment w:id="772" w:author="Edgar Josué Malagón Montaña" w:date="2015-11-11T20:38:00Z" w:initials="EJMM">
    <w:p w14:paraId="1B3BC51E" w14:textId="023EB3A3" w:rsidR="00202CB5" w:rsidRDefault="00202CB5">
      <w:pPr>
        <w:pStyle w:val="Textocomentario"/>
      </w:pPr>
      <w:r>
        <w:rPr>
          <w:rStyle w:val="Refdecomentario"/>
        </w:rPr>
        <w:annotationRef/>
      </w:r>
      <w:r>
        <w:t>Esto no es exacto matemáticamente, no es que se pase un número al otro lado, se realiza la operación inversa en los dos lados de la ecuación y se efectúan las operaciones a lado y lado.</w:t>
      </w:r>
    </w:p>
  </w:comment>
  <w:comment w:id="783" w:author="Edgar Josué Malagón Montaña" w:date="2015-11-11T20:58:00Z" w:initials="EJMM">
    <w:p w14:paraId="09B38F88" w14:textId="3A3F6389" w:rsidR="00202CB5" w:rsidRDefault="00202CB5">
      <w:pPr>
        <w:pStyle w:val="Textocomentario"/>
      </w:pPr>
      <w:r>
        <w:rPr>
          <w:rStyle w:val="Refdecomentario"/>
        </w:rPr>
        <w:annotationRef/>
      </w:r>
      <w:r>
        <w:t>Este es un ejemplo sugerencia, tener cuidado pues fue tomado de un libro de otra editorial, por lo tanto se debe modificar para poder construir uno similar para el guion.</w:t>
      </w:r>
    </w:p>
  </w:comment>
  <w:comment w:id="809" w:author="Edgar Josué Malagón Montaña" w:date="2015-11-11T20:47:00Z" w:initials="EJMM">
    <w:p w14:paraId="1657F0DF" w14:textId="6898D5D4" w:rsidR="00202CB5" w:rsidRDefault="00202CB5">
      <w:pPr>
        <w:pStyle w:val="Textocomentario"/>
      </w:pPr>
      <w:r>
        <w:rPr>
          <w:rStyle w:val="Refdecomentario"/>
        </w:rPr>
        <w:annotationRef/>
      </w:r>
      <w:r>
        <w:t>Lo ideal es que este ejemplo tenga ya algo diferente al anterior, lo ideal es acompañarlo de una representación geométrica, mire este ejemplo tomado de un libro de otra editorial:</w:t>
      </w:r>
    </w:p>
    <w:p w14:paraId="4A502492" w14:textId="766624F6" w:rsidR="00202CB5" w:rsidRDefault="00202CB5">
      <w:pPr>
        <w:pStyle w:val="Textocomentario"/>
      </w:pPr>
      <w:r>
        <w:rPr>
          <w:noProof/>
          <w:lang w:val="es-CO" w:eastAsia="es-CO"/>
        </w:rPr>
        <w:drawing>
          <wp:inline distT="0" distB="0" distL="0" distR="0" wp14:anchorId="1338483D" wp14:editId="5CF677FE">
            <wp:extent cx="5610225" cy="4171950"/>
            <wp:effectExtent l="0" t="0" r="9525"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10225" cy="4171950"/>
                    </a:xfrm>
                    <a:prstGeom prst="rect">
                      <a:avLst/>
                    </a:prstGeom>
                    <a:noFill/>
                    <a:ln>
                      <a:noFill/>
                    </a:ln>
                  </pic:spPr>
                </pic:pic>
              </a:graphicData>
            </a:graphic>
          </wp:inline>
        </w:drawing>
      </w:r>
    </w:p>
  </w:comment>
  <w:comment w:id="807" w:author="Edgar Josué Malagón Montaña" w:date="2015-11-11T21:00:00Z" w:initials="EJMM">
    <w:p w14:paraId="4FD98698" w14:textId="5FEA4683" w:rsidR="00202CB5" w:rsidRDefault="00202CB5">
      <w:pPr>
        <w:pStyle w:val="Textocomentario"/>
      </w:pPr>
      <w:r>
        <w:rPr>
          <w:rStyle w:val="Refdecomentario"/>
        </w:rPr>
        <w:annotationRef/>
      </w:r>
      <w:r>
        <w:t>Todos estos ejemplos son iguales, se deben presentar el de la balanza, uno geométrico, uno relacionado con las propiedades, y los demás deben estar en contextos o situaciones problema para (uno o dos máximo).</w:t>
      </w:r>
    </w:p>
  </w:comment>
  <w:comment w:id="811" w:author="Edgar Josué Malagón Montaña" w:date="2015-11-11T17:54:00Z" w:initials="EJMM">
    <w:p w14:paraId="60051691" w14:textId="77777777" w:rsidR="00202CB5" w:rsidRDefault="00202CB5">
      <w:pPr>
        <w:pStyle w:val="Textocomentario"/>
      </w:pPr>
      <w:r>
        <w:rPr>
          <w:rStyle w:val="Refdecomentario"/>
        </w:rPr>
        <w:annotationRef/>
      </w:r>
      <w:r>
        <w:t>Debe haber un espacio antes y después de signos de suma, resta, multiplicación, división e igual.</w:t>
      </w:r>
    </w:p>
  </w:comment>
  <w:comment w:id="817" w:author="Edgar Josué Malagón Montaña" w:date="2015-11-11T21:29:00Z" w:initials="EJMM">
    <w:p w14:paraId="74753EF3" w14:textId="133A42DA" w:rsidR="00202CB5" w:rsidRDefault="00202CB5">
      <w:pPr>
        <w:pStyle w:val="Textocomentario"/>
      </w:pPr>
      <w:r>
        <w:rPr>
          <w:rStyle w:val="Refdecomentario"/>
        </w:rPr>
        <w:annotationRef/>
      </w:r>
      <w:r>
        <w:t>Para que no se presente la información de forma monótona se puede iniciar con un ejemplo geométrico y no necesariamente con el de la balanza.</w:t>
      </w:r>
    </w:p>
  </w:comment>
  <w:comment w:id="831" w:author="Edgar Josué Malagón Montaña" w:date="2015-11-11T21:07:00Z" w:initials="EJMM">
    <w:p w14:paraId="7AB70B2A" w14:textId="083C3060" w:rsidR="00202CB5" w:rsidRDefault="00202CB5">
      <w:pPr>
        <w:pStyle w:val="Textocomentario"/>
      </w:pPr>
      <w:r>
        <w:rPr>
          <w:rStyle w:val="Refdecomentario"/>
        </w:rPr>
        <w:annotationRef/>
      </w:r>
      <w:r>
        <w:t>Sería muy importante si en lugar de signos de interrogación se tuviera la variable o la masa en los bloques pequeños, todos estos detalles los puede escribir en el recuadro al lado de la imagen como nota para el diseñador gráfico para que la imagen no quede tan simple.</w:t>
      </w:r>
    </w:p>
  </w:comment>
  <w:comment w:id="834" w:author="Edgar Josué Malagón Montaña" w:date="2015-11-11T21:07:00Z" w:initials="EJMM">
    <w:p w14:paraId="39F56CAE" w14:textId="37420498" w:rsidR="00202CB5" w:rsidRDefault="00202CB5">
      <w:pPr>
        <w:pStyle w:val="Textocomentario"/>
      </w:pPr>
      <w:r>
        <w:rPr>
          <w:rStyle w:val="Refdecomentario"/>
        </w:rPr>
        <w:annotationRef/>
      </w:r>
      <w:r>
        <w:t>La idea del pie de página es dar la información básica de la imagen, no presentar todo un problema.</w:t>
      </w:r>
    </w:p>
  </w:comment>
  <w:comment w:id="876" w:author="Edgar Josué Malagón Montaña" w:date="2015-11-11T21:42:00Z" w:initials="EJMM">
    <w:p w14:paraId="16DAB9ED" w14:textId="281A876E" w:rsidR="00202CB5" w:rsidRDefault="00202CB5">
      <w:pPr>
        <w:pStyle w:val="Textocomentario"/>
      </w:pPr>
      <w:r>
        <w:rPr>
          <w:rStyle w:val="Refdecomentario"/>
        </w:rPr>
        <w:annotationRef/>
      </w:r>
      <w:r>
        <w:t xml:space="preserve">Antes de presentar el algoritmo se deben dar tres ejemplos para que el estudiante pueda construir el concepto, el geométrico, el de la balanza y uno con las propiedades que se utilizan, en esto ejemplos ya se pueden utilizar conceptos más avanzados como fracciones, números negativos, etc. Y no necesariamente presentarlas hasta el final. </w:t>
      </w:r>
    </w:p>
  </w:comment>
  <w:comment w:id="877" w:author="Edgar Josué Malagón Montaña" w:date="2015-11-11T21:43:00Z" w:initials="EJMM">
    <w:p w14:paraId="19108846" w14:textId="5A2B0A90" w:rsidR="00202CB5" w:rsidRDefault="00202CB5">
      <w:pPr>
        <w:pStyle w:val="Textocomentario"/>
      </w:pPr>
      <w:r>
        <w:rPr>
          <w:rStyle w:val="Refdecomentario"/>
        </w:rPr>
        <w:annotationRef/>
      </w:r>
      <w:r>
        <w:t>Esta no es una explicación clara del algoritmo, por favor mejorarla.</w:t>
      </w:r>
    </w:p>
  </w:comment>
  <w:comment w:id="879" w:author="Edgar Josué Malagón Montaña" w:date="2015-11-11T21:32:00Z" w:initials="EJMM">
    <w:p w14:paraId="1B20E875" w14:textId="53FD6165" w:rsidR="00202CB5" w:rsidRDefault="00202CB5">
      <w:pPr>
        <w:pStyle w:val="Textocomentario"/>
      </w:pPr>
      <w:r>
        <w:rPr>
          <w:rStyle w:val="Refdecomentario"/>
        </w:rPr>
        <w:annotationRef/>
      </w:r>
      <w:r>
        <w:t>Los ejemplos son demasiado algebraicos, deben estar inmersos en una situación problema.</w:t>
      </w:r>
    </w:p>
  </w:comment>
  <w:comment w:id="927" w:author="Edgar Josué Malagón Montaña" w:date="2015-11-12T06:01:00Z" w:initials="EJMM">
    <w:p w14:paraId="6DF1D803" w14:textId="242CAAC6" w:rsidR="00202CB5" w:rsidRDefault="00202CB5">
      <w:pPr>
        <w:pStyle w:val="Textocomentario"/>
      </w:pPr>
      <w:r>
        <w:rPr>
          <w:rStyle w:val="Refdecomentario"/>
        </w:rPr>
        <w:annotationRef/>
      </w:r>
      <w:r>
        <w:t>Esto no es exacto matemáticamente</w:t>
      </w:r>
    </w:p>
  </w:comment>
  <w:comment w:id="930" w:author="Edgar Josué Malagón Montaña" w:date="2015-11-12T06:01:00Z" w:initials="EJMM">
    <w:p w14:paraId="60A02500" w14:textId="5DE8E008" w:rsidR="00202CB5" w:rsidRDefault="00202CB5">
      <w:pPr>
        <w:pStyle w:val="Textocomentario"/>
      </w:pPr>
      <w:r>
        <w:rPr>
          <w:rStyle w:val="Refdecomentario"/>
        </w:rPr>
        <w:annotationRef/>
      </w:r>
      <w:r>
        <w:t>Esto no es exacto matemáticamente, en un libro o recurso digital no se puede manejar un lenguaje tan coloquial, se debe buscar precisión y exactitud matemática, le sugiero comparar con libros de texto de otras editoriales y seguir ese modelo.</w:t>
      </w:r>
    </w:p>
  </w:comment>
  <w:comment w:id="931" w:author="Edgar Josué Malagón Montaña" w:date="2015-11-12T06:03:00Z" w:initials="EJMM">
    <w:p w14:paraId="49E77B6E" w14:textId="1395367F" w:rsidR="00202CB5" w:rsidRDefault="00202CB5">
      <w:pPr>
        <w:pStyle w:val="Textocomentario"/>
      </w:pPr>
      <w:r>
        <w:rPr>
          <w:rStyle w:val="Refdecomentario"/>
        </w:rPr>
        <w:annotationRef/>
      </w:r>
      <w:r>
        <w:t>Recuerde que las variables deben escribirse en cursiva.</w:t>
      </w:r>
    </w:p>
  </w:comment>
  <w:comment w:id="935" w:author="Edgar Josué Malagón Montaña" w:date="2015-11-12T06:03:00Z" w:initials="EJMM">
    <w:p w14:paraId="7A2CE9ED" w14:textId="0CD3090D" w:rsidR="00202CB5" w:rsidRDefault="00202CB5">
      <w:pPr>
        <w:pStyle w:val="Textocomentario"/>
      </w:pPr>
      <w:r>
        <w:rPr>
          <w:rStyle w:val="Refdecomentario"/>
        </w:rPr>
        <w:annotationRef/>
      </w:r>
      <w:r>
        <w:t>Siempre debe haber un espacio entre la magnitud escalar y la unidad de medida.</w:t>
      </w:r>
    </w:p>
  </w:comment>
  <w:comment w:id="937" w:author="Edgar Josué Malagón Montaña" w:date="2015-11-12T06:03:00Z" w:initials="EJMM">
    <w:p w14:paraId="170EFA30" w14:textId="0A736C83" w:rsidR="00202CB5" w:rsidRDefault="00202CB5">
      <w:pPr>
        <w:pStyle w:val="Textocomentario"/>
      </w:pPr>
      <w:r>
        <w:rPr>
          <w:rStyle w:val="Refdecomentario"/>
        </w:rPr>
        <w:annotationRef/>
      </w:r>
      <w:r>
        <w:t>Los ejemplos no pueden ser tan sencillos, deben tener una representación geométrica y una situación problema o en un contexto determinado.</w:t>
      </w:r>
    </w:p>
  </w:comment>
  <w:comment w:id="941" w:author="Edgar Josué Malagón Montaña" w:date="2015-11-12T06:04:00Z" w:initials="EJMM">
    <w:p w14:paraId="3668B522" w14:textId="2AD463D5" w:rsidR="00202CB5" w:rsidRDefault="00202CB5">
      <w:pPr>
        <w:pStyle w:val="Textocomentario"/>
      </w:pPr>
      <w:r>
        <w:rPr>
          <w:rStyle w:val="Refdecomentario"/>
        </w:rPr>
        <w:annotationRef/>
      </w:r>
      <w:r>
        <w:t xml:space="preserve">Esto no es verdad, no es que pase al restar o a dividir, en realidad se efectúan las operaciones a lado y lado, posteriormente se aplica la propiedad </w:t>
      </w:r>
      <w:proofErr w:type="spellStart"/>
      <w:r>
        <w:t>modulativa</w:t>
      </w:r>
      <w:proofErr w:type="spellEnd"/>
      <w:r>
        <w:t xml:space="preserve"> de la adición o de la multiplicación, etc.</w:t>
      </w:r>
    </w:p>
  </w:comment>
  <w:comment w:id="955" w:author="Edgar Josué Malagón Montaña" w:date="2015-11-11T17:54:00Z" w:initials="EJMM">
    <w:p w14:paraId="3E3FAD31" w14:textId="77777777" w:rsidR="00202CB5" w:rsidRDefault="00202CB5">
      <w:pPr>
        <w:pStyle w:val="Textocomentario"/>
      </w:pPr>
      <w:r>
        <w:rPr>
          <w:rStyle w:val="Refdecomentario"/>
        </w:rPr>
        <w:annotationRef/>
      </w:r>
      <w:r>
        <w:t>¿más complejas? Es una expresión relativa, si lo desea se puede llamar “Ecuaciones con fracciones algebraicas” o ser más específico y no utilizar la palabra complejo.</w:t>
      </w:r>
    </w:p>
  </w:comment>
  <w:comment w:id="956" w:author="Edgar Josué Malagón Montaña" w:date="2015-11-11T17:54:00Z" w:initials="EJMM">
    <w:p w14:paraId="2BE3F596" w14:textId="77777777" w:rsidR="00202CB5" w:rsidRDefault="00202CB5">
      <w:pPr>
        <w:pStyle w:val="Textocomentario"/>
      </w:pPr>
      <w:r>
        <w:rPr>
          <w:rStyle w:val="Refdecomentario"/>
        </w:rPr>
        <w:annotationRef/>
      </w:r>
      <w:r>
        <w:t>Tener cuidado con los signos de puntuación al terminar un párrafo</w:t>
      </w:r>
    </w:p>
  </w:comment>
  <w:comment w:id="1017" w:author="Edgar Josué Malagón Montaña" w:date="2015-11-12T06:15:00Z" w:initials="EJMM">
    <w:p w14:paraId="5C6BF57E" w14:textId="7A922EF6" w:rsidR="00202CB5" w:rsidRDefault="00202CB5">
      <w:pPr>
        <w:pStyle w:val="Textocomentario"/>
      </w:pPr>
      <w:r>
        <w:rPr>
          <w:rStyle w:val="Refdecomentario"/>
        </w:rPr>
        <w:annotationRef/>
      </w:r>
      <w:r>
        <w:t>Es la primera vez que se mencionan los signos de agrupación.</w:t>
      </w:r>
    </w:p>
  </w:comment>
  <w:comment w:id="1020" w:author="Edgar Josué Malagón Montaña" w:date="2015-11-12T06:27:00Z" w:initials="EJMM">
    <w:p w14:paraId="3D46FE6A" w14:textId="0BC17932" w:rsidR="00202CB5" w:rsidRDefault="00202CB5">
      <w:pPr>
        <w:pStyle w:val="Textocomentario"/>
      </w:pPr>
      <w:r>
        <w:rPr>
          <w:rStyle w:val="Refdecomentario"/>
        </w:rPr>
        <w:annotationRef/>
      </w:r>
      <w:r>
        <w:t>Esto no se explicó antes y es importante pues es la idea central de solucionar una ecuación.</w:t>
      </w:r>
    </w:p>
  </w:comment>
  <w:comment w:id="1024" w:author="Edgar Josué Malagón Montaña" w:date="2015-11-12T06:08:00Z" w:initials="EJMM">
    <w:p w14:paraId="30BAA1D1" w14:textId="067A1FE4" w:rsidR="00202CB5" w:rsidRDefault="00202CB5">
      <w:pPr>
        <w:pStyle w:val="Textocomentario"/>
      </w:pPr>
      <w:r>
        <w:rPr>
          <w:rStyle w:val="Refdecomentario"/>
        </w:rPr>
        <w:annotationRef/>
      </w:r>
      <w:r>
        <w:t>Tener cuidado con los signos de puntuación.</w:t>
      </w:r>
    </w:p>
  </w:comment>
  <w:comment w:id="1163" w:author="Edgar Josué Malagón Montaña" w:date="2015-11-12T06:30:00Z" w:initials="EJMM">
    <w:p w14:paraId="357BFC9C" w14:textId="59A9FA7E" w:rsidR="00202CB5" w:rsidRDefault="00202CB5">
      <w:pPr>
        <w:pStyle w:val="Textocomentario"/>
      </w:pPr>
      <w:r>
        <w:rPr>
          <w:rStyle w:val="Refdecomentario"/>
        </w:rPr>
        <w:annotationRef/>
      </w:r>
      <w:r>
        <w:t>El otro ejemplo debe tener un desarrollo geométrico o algo que le diferencie del anterior ejemplo.</w:t>
      </w:r>
    </w:p>
  </w:comment>
  <w:comment w:id="1582" w:author="Edgar Josué Malagón Montaña" w:date="2015-11-12T09:14:00Z" w:initials="EJMM">
    <w:p w14:paraId="1F5AC3CE" w14:textId="337ECFF3" w:rsidR="00202CB5" w:rsidRDefault="00202CB5">
      <w:pPr>
        <w:pStyle w:val="Textocomentario"/>
      </w:pPr>
      <w:r>
        <w:rPr>
          <w:rStyle w:val="Refdecomentario"/>
        </w:rPr>
        <w:annotationRef/>
      </w:r>
      <w:r>
        <w:t>En el tema de ecuaciones falta hacer más énfasis en:</w:t>
      </w:r>
    </w:p>
    <w:p w14:paraId="423D6A89" w14:textId="77777777" w:rsidR="00202CB5" w:rsidRDefault="00202CB5" w:rsidP="00A92BB4">
      <w:pPr>
        <w:tabs>
          <w:tab w:val="right" w:pos="8498"/>
        </w:tabs>
        <w:spacing w:after="0"/>
        <w:rPr>
          <w:rFonts w:ascii="Times" w:hAnsi="Times"/>
        </w:rPr>
      </w:pPr>
    </w:p>
    <w:p w14:paraId="492CDB97" w14:textId="77777777" w:rsidR="00202CB5" w:rsidRDefault="00202CB5" w:rsidP="00A92BB4">
      <w:pPr>
        <w:tabs>
          <w:tab w:val="right" w:pos="8498"/>
        </w:tabs>
        <w:spacing w:after="0"/>
        <w:rPr>
          <w:rFonts w:ascii="Times" w:hAnsi="Times"/>
          <w:highlight w:val="yellow"/>
        </w:rPr>
      </w:pPr>
      <w:r w:rsidRPr="00FC454D">
        <w:rPr>
          <w:rFonts w:ascii="Times" w:hAnsi="Times"/>
          <w:highlight w:val="yellow"/>
        </w:rPr>
        <w:t>Falta</w:t>
      </w:r>
      <w:r>
        <w:rPr>
          <w:rFonts w:ascii="Times" w:hAnsi="Times"/>
          <w:highlight w:val="yellow"/>
        </w:rPr>
        <w:t xml:space="preserve"> hacer más énfasis en lo siguiente</w:t>
      </w:r>
      <w:r w:rsidRPr="00FC454D">
        <w:rPr>
          <w:rFonts w:ascii="Times" w:hAnsi="Times"/>
          <w:highlight w:val="yellow"/>
        </w:rPr>
        <w:t xml:space="preserve">: </w:t>
      </w:r>
    </w:p>
    <w:p w14:paraId="58F1172E" w14:textId="77777777" w:rsidR="00202CB5" w:rsidRPr="00FC454D" w:rsidRDefault="00202CB5" w:rsidP="00A92BB4">
      <w:pPr>
        <w:tabs>
          <w:tab w:val="right" w:pos="8498"/>
        </w:tabs>
        <w:spacing w:after="0"/>
        <w:rPr>
          <w:rFonts w:ascii="Times" w:hAnsi="Times"/>
          <w:highlight w:val="yellow"/>
        </w:rPr>
      </w:pPr>
      <w:r w:rsidRPr="00FC454D">
        <w:rPr>
          <w:rFonts w:ascii="Times" w:hAnsi="Times"/>
          <w:highlight w:val="yellow"/>
        </w:rPr>
        <w:t>Solución de ecuaciones por transposición de términos</w:t>
      </w:r>
    </w:p>
    <w:p w14:paraId="34132C0F" w14:textId="77777777" w:rsidR="00202CB5" w:rsidRPr="00FC454D" w:rsidRDefault="00202CB5" w:rsidP="00A92BB4">
      <w:pPr>
        <w:tabs>
          <w:tab w:val="right" w:pos="8498"/>
        </w:tabs>
        <w:spacing w:after="0"/>
        <w:rPr>
          <w:rFonts w:ascii="Times" w:hAnsi="Times"/>
          <w:highlight w:val="yellow"/>
        </w:rPr>
      </w:pPr>
      <w:r w:rsidRPr="00FC454D">
        <w:rPr>
          <w:rFonts w:ascii="Times" w:hAnsi="Times"/>
          <w:highlight w:val="yellow"/>
        </w:rPr>
        <w:t>Solución de ecuaciones con signos de agrupación</w:t>
      </w:r>
    </w:p>
    <w:p w14:paraId="5E8E07F3" w14:textId="77777777" w:rsidR="00202CB5" w:rsidRPr="00FC454D" w:rsidRDefault="00202CB5" w:rsidP="00A92BB4">
      <w:pPr>
        <w:tabs>
          <w:tab w:val="right" w:pos="8498"/>
        </w:tabs>
        <w:spacing w:after="0"/>
        <w:rPr>
          <w:rFonts w:ascii="Times" w:hAnsi="Times"/>
          <w:highlight w:val="yellow"/>
        </w:rPr>
      </w:pPr>
      <w:r w:rsidRPr="00FC454D">
        <w:rPr>
          <w:rFonts w:ascii="Times" w:hAnsi="Times"/>
          <w:highlight w:val="yellow"/>
        </w:rPr>
        <w:t>Solución de ecuaciones con coeficientes literales</w:t>
      </w:r>
    </w:p>
    <w:p w14:paraId="09D3E094" w14:textId="42B72055" w:rsidR="00202CB5" w:rsidRPr="00A14BF5" w:rsidRDefault="00202CB5" w:rsidP="00A92BB4">
      <w:pPr>
        <w:tabs>
          <w:tab w:val="right" w:pos="8498"/>
        </w:tabs>
        <w:spacing w:after="0"/>
        <w:rPr>
          <w:rFonts w:ascii="Times" w:hAnsi="Times"/>
          <w:b/>
          <w:highlight w:val="yellow"/>
        </w:rPr>
      </w:pPr>
      <w:r w:rsidRPr="00A14BF5">
        <w:rPr>
          <w:rFonts w:ascii="Times" w:hAnsi="Times"/>
          <w:b/>
          <w:highlight w:val="yellow"/>
        </w:rPr>
        <w:t>Solución de ecuaciones racionales e irracionales</w:t>
      </w:r>
    </w:p>
    <w:p w14:paraId="205B4571" w14:textId="22FC7D30" w:rsidR="00202CB5" w:rsidRDefault="00202CB5" w:rsidP="00A92BB4">
      <w:pPr>
        <w:tabs>
          <w:tab w:val="right" w:pos="8498"/>
        </w:tabs>
        <w:spacing w:after="0"/>
        <w:rPr>
          <w:rFonts w:ascii="Times" w:hAnsi="Times"/>
        </w:rPr>
      </w:pPr>
    </w:p>
    <w:p w14:paraId="5EBD170C" w14:textId="77777777" w:rsidR="00202CB5" w:rsidRDefault="00202CB5">
      <w:pPr>
        <w:pStyle w:val="Textocomentario"/>
      </w:pPr>
    </w:p>
  </w:comment>
  <w:comment w:id="1592" w:author="Edgar Josué Malagón Montaña" w:date="2015-11-12T09:19:00Z" w:initials="EJMM">
    <w:p w14:paraId="3E0325F1" w14:textId="5AE33DD5" w:rsidR="00202CB5" w:rsidRDefault="00202CB5">
      <w:pPr>
        <w:pStyle w:val="Textocomentario"/>
      </w:pPr>
      <w:r>
        <w:rPr>
          <w:rStyle w:val="Refdecomentario"/>
        </w:rPr>
        <w:annotationRef/>
      </w:r>
      <w:r>
        <w:t>Las inecuaciones se originas de las relaciones de orden, no se puede partir de que es una desigualdad.</w:t>
      </w:r>
    </w:p>
  </w:comment>
  <w:comment w:id="1593" w:author="Edgar Josué Malagón Montaña" w:date="2015-11-21T06:46:00Z" w:initials="EJMM">
    <w:p w14:paraId="61C0F410" w14:textId="5AFD57B8" w:rsidR="00202CB5" w:rsidRDefault="00202CB5">
      <w:pPr>
        <w:pStyle w:val="Textocomentario"/>
      </w:pPr>
      <w:r>
        <w:rPr>
          <w:rStyle w:val="Refdecomentario"/>
        </w:rPr>
        <w:annotationRef/>
      </w:r>
      <w:r>
        <w:t>La ecuaciones o desigualdades se originan de las relaciones de orden, por eso es que se deben tener en cuenta las propiedades, ser más exacto en la definición de inecuación y manejar un lenguaje más técnico (no tan coloquial).</w:t>
      </w:r>
    </w:p>
  </w:comment>
  <w:comment w:id="1594" w:author="Edgar Josué Malagón Montaña" w:date="2015-11-11T17:54:00Z" w:initials="EJMM">
    <w:p w14:paraId="63514B97" w14:textId="77777777" w:rsidR="00202CB5" w:rsidRDefault="00202CB5">
      <w:pPr>
        <w:pStyle w:val="Textocomentario"/>
      </w:pPr>
      <w:r>
        <w:rPr>
          <w:rStyle w:val="Refdecomentario"/>
        </w:rPr>
        <w:annotationRef/>
      </w:r>
      <w:r>
        <w:t>Las mayúsculas no se utilizan de esta forma, en este caso solo la primer letra va en mayúscula.</w:t>
      </w:r>
    </w:p>
  </w:comment>
  <w:comment w:id="1622" w:author="Edgar Josué Malagón Montaña" w:date="2015-11-11T17:54:00Z" w:initials="EJMM">
    <w:p w14:paraId="40CDC05D" w14:textId="77777777" w:rsidR="00202CB5" w:rsidRDefault="00202CB5">
      <w:pPr>
        <w:pStyle w:val="Textocomentario"/>
      </w:pPr>
      <w:r>
        <w:rPr>
          <w:rStyle w:val="Refdecomentario"/>
        </w:rPr>
        <w:annotationRef/>
      </w:r>
      <w:r>
        <w:t>Las variables deben estar en cursiva, antes y después de los signos mayor que, menor que, más, menos,…, tienen un espacio antes y después.</w:t>
      </w:r>
    </w:p>
  </w:comment>
  <w:comment w:id="1629" w:author="Edgar Josué Malagón Montaña" w:date="2015-11-12T09:22:00Z" w:initials="EJMM">
    <w:p w14:paraId="5DFB340D" w14:textId="627DDEF4" w:rsidR="00202CB5" w:rsidRPr="00747D56" w:rsidRDefault="00202CB5">
      <w:pPr>
        <w:pStyle w:val="Textocomentario"/>
      </w:pPr>
      <w:r>
        <w:rPr>
          <w:rStyle w:val="Refdecomentario"/>
        </w:rPr>
        <w:annotationRef/>
      </w:r>
      <w:r>
        <w:t xml:space="preserve">Esto hace referencia es a las propiedades de los números, para cualquier pareja de números </w:t>
      </w:r>
      <w:r>
        <w:rPr>
          <w:i/>
        </w:rPr>
        <w:t>a</w:t>
      </w:r>
      <w:r>
        <w:t xml:space="preserve"> y </w:t>
      </w:r>
      <w:r>
        <w:rPr>
          <w:i/>
        </w:rPr>
        <w:t>b</w:t>
      </w:r>
      <w:r>
        <w:t xml:space="preserve"> se cumple una y solo una de las siguientes proposiciones: (y se presentas las proposiciones y no los signos, pues los estudiantes ya conocen estos signos).</w:t>
      </w:r>
    </w:p>
  </w:comment>
  <w:comment w:id="1760" w:author="Edgar Josué Malagón Montaña" w:date="2015-11-21T06:44:00Z" w:initials="EJMM">
    <w:p w14:paraId="60B73C22" w14:textId="3C3B7F9F" w:rsidR="00202CB5" w:rsidRPr="00202CB5" w:rsidRDefault="00202CB5">
      <w:pPr>
        <w:pStyle w:val="Textocomentario"/>
      </w:pPr>
      <w:r>
        <w:rPr>
          <w:rStyle w:val="Refdecomentario"/>
        </w:rPr>
        <w:annotationRef/>
      </w:r>
      <w:r>
        <w:t xml:space="preserve">Las propiedades o proposiciones de las mismas deben acompañarse de su presentación gráfica con dos valores </w:t>
      </w:r>
      <w:r>
        <w:rPr>
          <w:i/>
        </w:rPr>
        <w:t>a</w:t>
      </w:r>
      <w:r>
        <w:t xml:space="preserve"> y </w:t>
      </w:r>
      <w:r>
        <w:rPr>
          <w:i/>
        </w:rPr>
        <w:t>b</w:t>
      </w:r>
      <w:r>
        <w:t>, después se hace con cantidades numéricas y su representación gráfica.</w:t>
      </w:r>
    </w:p>
  </w:comment>
  <w:comment w:id="1818" w:author="Edgar Josué Malagón Montaña" w:date="2015-11-21T06:48:00Z" w:initials="EJMM">
    <w:p w14:paraId="441B1432" w14:textId="052F11E0" w:rsidR="00202CB5" w:rsidRDefault="00202CB5">
      <w:pPr>
        <w:pStyle w:val="Textocomentario"/>
      </w:pPr>
      <w:r>
        <w:rPr>
          <w:rStyle w:val="Refdecomentario"/>
        </w:rPr>
        <w:annotationRef/>
      </w:r>
      <w:r>
        <w:t>Falta un destacado en el que se presente de forma general la propiedad aditiva y de la sustracción en la desigualdad.</w:t>
      </w:r>
    </w:p>
  </w:comment>
  <w:comment w:id="1790" w:author="Edgar Josué Malagón Montaña" w:date="2015-11-21T06:55:00Z" w:initials="EJMM">
    <w:p w14:paraId="3D70A071" w14:textId="224CFAE0" w:rsidR="00883CCD" w:rsidRDefault="00883CCD">
      <w:pPr>
        <w:pStyle w:val="Textocomentario"/>
      </w:pPr>
      <w:r>
        <w:rPr>
          <w:rStyle w:val="Refdecomentario"/>
        </w:rPr>
        <w:annotationRef/>
      </w:r>
      <w:r>
        <w:t>Este ejemplo sobra.</w:t>
      </w:r>
    </w:p>
  </w:comment>
  <w:comment w:id="1881" w:author="Edgar Josué Malagón Montaña" w:date="2015-11-21T06:49:00Z" w:initials="EJMM">
    <w:p w14:paraId="79CD71B3" w14:textId="2B8FADC1" w:rsidR="00202CB5" w:rsidRDefault="00202CB5">
      <w:pPr>
        <w:pStyle w:val="Textocomentario"/>
      </w:pPr>
      <w:r>
        <w:rPr>
          <w:rStyle w:val="Refdecomentario"/>
        </w:rPr>
        <w:annotationRef/>
      </w:r>
      <w:r>
        <w:t>Falta un destacado donde se presente de forma general la propiedad.</w:t>
      </w:r>
    </w:p>
  </w:comment>
  <w:comment w:id="1854" w:author="Edgar Josué Malagón Montaña" w:date="2015-11-21T06:55:00Z" w:initials="EJMM">
    <w:p w14:paraId="7E412CCD" w14:textId="4EE918B0" w:rsidR="00883CCD" w:rsidRDefault="00883CCD">
      <w:pPr>
        <w:pStyle w:val="Textocomentario"/>
      </w:pPr>
      <w:r>
        <w:rPr>
          <w:rStyle w:val="Refdecomentario"/>
        </w:rPr>
        <w:annotationRef/>
      </w:r>
      <w:r>
        <w:t>Este ejemplo sobra</w:t>
      </w:r>
    </w:p>
  </w:comment>
  <w:comment w:id="1943" w:author="Edgar Josué Malagón Montaña" w:date="2015-11-21T06:50:00Z" w:initials="EJMM">
    <w:p w14:paraId="056610DA" w14:textId="628A9B91" w:rsidR="00202CB5" w:rsidRDefault="00202CB5">
      <w:pPr>
        <w:pStyle w:val="Textocomentario"/>
      </w:pPr>
      <w:r>
        <w:rPr>
          <w:rStyle w:val="Refdecomentario"/>
        </w:rPr>
        <w:annotationRef/>
      </w:r>
      <w:r>
        <w:t>Y la propiedad transitiva? No es necesario dejar dos ejemplos por propiedad, deje el ejemplo más difícil y en la solución de inecuaciones es donde se debe indicar cuando se usa cada propiedad.</w:t>
      </w:r>
    </w:p>
  </w:comment>
  <w:comment w:id="1914" w:author="Edgar Josué Malagón Montaña" w:date="2015-11-21T06:55:00Z" w:initials="EJMM">
    <w:p w14:paraId="5F650807" w14:textId="2A466D65" w:rsidR="00883CCD" w:rsidRDefault="00883CCD">
      <w:pPr>
        <w:pStyle w:val="Textocomentario"/>
      </w:pPr>
      <w:r>
        <w:rPr>
          <w:rStyle w:val="Refdecomentario"/>
        </w:rPr>
        <w:annotationRef/>
      </w:r>
      <w:r>
        <w:t>Este ejemplo sobra.</w:t>
      </w:r>
    </w:p>
  </w:comment>
  <w:comment w:id="1954" w:author="Edgar Josué Malagón Montaña" w:date="2015-11-21T07:06:00Z" w:initials="EJMM">
    <w:p w14:paraId="0A8AE772" w14:textId="05D7E80A" w:rsidR="00D37890" w:rsidRDefault="00D37890">
      <w:pPr>
        <w:pStyle w:val="Textocomentario"/>
      </w:pPr>
      <w:r>
        <w:rPr>
          <w:rStyle w:val="Refdecomentario"/>
        </w:rPr>
        <w:annotationRef/>
      </w:r>
      <w:r>
        <w:t>Ser más exacto en este tipo de definiciones, por ejemplo:</w:t>
      </w:r>
    </w:p>
    <w:p w14:paraId="46ED8BD1" w14:textId="77777777" w:rsidR="00D37890" w:rsidRDefault="00D37890">
      <w:pPr>
        <w:pStyle w:val="Textocomentario"/>
      </w:pPr>
      <w:r>
        <w:t>Se puede hallar el conjunto solución de una desigualdad, transformándola en una desigualdad equivalente utilizando las propiedades de las desigualdades.</w:t>
      </w:r>
    </w:p>
    <w:p w14:paraId="0C43DF46" w14:textId="61136C6C" w:rsidR="00D37890" w:rsidRDefault="00D37890">
      <w:pPr>
        <w:pStyle w:val="Textocomentario"/>
      </w:pPr>
      <w:r>
        <w:t>Cabe resaltar que en esta definición se habla de conjunto solución,</w:t>
      </w:r>
    </w:p>
  </w:comment>
  <w:comment w:id="1959" w:author="Edgar Josué Malagón Montaña" w:date="2015-11-21T07:14:00Z" w:initials="EJMM">
    <w:p w14:paraId="3FE313C5" w14:textId="3CE7FA87" w:rsidR="00717F2F" w:rsidRDefault="00717F2F">
      <w:pPr>
        <w:pStyle w:val="Textocomentario"/>
      </w:pPr>
      <w:r>
        <w:rPr>
          <w:rStyle w:val="Refdecomentario"/>
        </w:rPr>
        <w:annotationRef/>
      </w:r>
      <w:r>
        <w:t>Falta completar el párrafo, se debe acompañar de un ejemplo gráfico junto con la definición general de intervalo abierto y cerrado.</w:t>
      </w:r>
    </w:p>
  </w:comment>
  <w:comment w:id="1990" w:author="Edgar Josué Malagón Montaña" w:date="2015-11-21T07:29:00Z" w:initials="EJMM">
    <w:p w14:paraId="255B18F7" w14:textId="6D1A70F8" w:rsidR="000E1D76" w:rsidRDefault="000E1D76">
      <w:pPr>
        <w:pStyle w:val="Textocomentario"/>
      </w:pPr>
      <w:r>
        <w:rPr>
          <w:rStyle w:val="Refdecomentario"/>
        </w:rPr>
        <w:annotationRef/>
      </w:r>
      <w:r>
        <w:t>No se pueden meter imágenes dentro de una tabla (no lo permite el formato de la página, se debe dividir y presentar de forma más sencilla para que se pueda construir gráficamente.</w:t>
      </w:r>
    </w:p>
  </w:comment>
  <w:comment w:id="1997" w:author="Edgar Josué Malagón Montaña" w:date="2015-11-21T07:45:00Z" w:initials="EJMM">
    <w:p w14:paraId="5914808B" w14:textId="7D7B7F88" w:rsidR="009555C7" w:rsidRDefault="009555C7">
      <w:pPr>
        <w:pStyle w:val="Textocomentario"/>
      </w:pPr>
      <w:r>
        <w:rPr>
          <w:rStyle w:val="Refdecomentario"/>
        </w:rPr>
        <w:annotationRef/>
      </w:r>
      <w:r>
        <w:t>Los números no van en itálica.</w:t>
      </w:r>
    </w:p>
  </w:comment>
  <w:comment w:id="1998" w:author="Edgar Josué Malagón Montaña" w:date="2015-11-21T07:46:00Z" w:initials="EJMM">
    <w:p w14:paraId="05D870C2" w14:textId="274B43F5" w:rsidR="009555C7" w:rsidRDefault="009555C7">
      <w:pPr>
        <w:pStyle w:val="Textocomentario"/>
      </w:pPr>
      <w:r>
        <w:rPr>
          <w:rStyle w:val="Refdecomentario"/>
        </w:rPr>
        <w:annotationRef/>
      </w:r>
      <w:r>
        <w:t>Dejar espacio o parecerá un decimal.</w:t>
      </w:r>
    </w:p>
  </w:comment>
  <w:comment w:id="1999" w:author="Edgar Josué Malagón Montaña" w:date="2015-11-21T07:46:00Z" w:initials="EJMM">
    <w:p w14:paraId="0D7AD677" w14:textId="619D0881" w:rsidR="009555C7" w:rsidRDefault="009555C7">
      <w:pPr>
        <w:pStyle w:val="Textocomentario"/>
      </w:pPr>
      <w:r>
        <w:rPr>
          <w:rStyle w:val="Refdecomentario"/>
        </w:rPr>
        <w:annotationRef/>
      </w:r>
      <w:r>
        <w:t>No se pueden mezclar imágenes con texto, cambiar diseño para que se pueda presentar la información.</w:t>
      </w:r>
    </w:p>
  </w:comment>
  <w:comment w:id="2007" w:author="Edgar Josué Malagón Montaña" w:date="2015-11-21T07:49:00Z" w:initials="EJMM">
    <w:p w14:paraId="4B90FAEB" w14:textId="7F14E50A" w:rsidR="009555C7" w:rsidRDefault="009555C7">
      <w:pPr>
        <w:pStyle w:val="Textocomentario"/>
      </w:pPr>
      <w:r>
        <w:rPr>
          <w:rStyle w:val="Refdecomentario"/>
        </w:rPr>
        <w:annotationRef/>
      </w:r>
      <w:r>
        <w:t>Este no es el signo menos</w:t>
      </w:r>
    </w:p>
  </w:comment>
  <w:comment w:id="2010" w:author="Edgar Josué Malagón Montaña" w:date="2015-11-21T07:51:00Z" w:initials="EJMM">
    <w:p w14:paraId="15C3A3C3" w14:textId="407A9E69" w:rsidR="00AE57E0" w:rsidRDefault="00AE57E0">
      <w:pPr>
        <w:pStyle w:val="Textocomentario"/>
      </w:pPr>
      <w:r>
        <w:rPr>
          <w:rStyle w:val="Refdecomentario"/>
        </w:rPr>
        <w:annotationRef/>
      </w:r>
      <w:r>
        <w:t>Esto se puede escribir sin necesidad del editor de ecuaciones.</w:t>
      </w:r>
    </w:p>
  </w:comment>
  <w:comment w:id="2011" w:author="Edgar Josué Malagón Montaña" w:date="2015-11-21T07:51:00Z" w:initials="EJMM">
    <w:p w14:paraId="3B1BF757" w14:textId="5BD5191A" w:rsidR="00AE57E0" w:rsidRDefault="00AE57E0">
      <w:pPr>
        <w:pStyle w:val="Textocomentario"/>
      </w:pPr>
      <w:r>
        <w:rPr>
          <w:rStyle w:val="Refdecomentario"/>
        </w:rPr>
        <w:annotationRef/>
      </w:r>
      <w:r>
        <w:t>Escribir como texto.</w:t>
      </w:r>
    </w:p>
  </w:comment>
  <w:comment w:id="2013" w:author="Edgar Josué Malagón Montaña" w:date="2015-11-21T07:59:00Z" w:initials="EJMM">
    <w:p w14:paraId="69C09639" w14:textId="1D137E47" w:rsidR="00900D39" w:rsidRDefault="00900D39">
      <w:pPr>
        <w:pStyle w:val="Textocomentario"/>
      </w:pPr>
      <w:r>
        <w:rPr>
          <w:rStyle w:val="Refdecomentario"/>
        </w:rPr>
        <w:annotationRef/>
      </w:r>
      <w:r>
        <w:t>La solución de las inecuaciones siempre debe estar acompañada de la gráfica.</w:t>
      </w:r>
    </w:p>
  </w:comment>
  <w:comment w:id="2014" w:author="Edgar Josué Malagón Montaña" w:date="2015-11-21T07:57:00Z" w:initials="EJMM">
    <w:p w14:paraId="74EEB02A" w14:textId="0A75F18E" w:rsidR="00900D39" w:rsidRDefault="00900D39">
      <w:pPr>
        <w:pStyle w:val="Textocomentario"/>
      </w:pPr>
      <w:r>
        <w:rPr>
          <w:rStyle w:val="Refdecomentario"/>
        </w:rPr>
        <w:annotationRef/>
      </w:r>
      <w:r>
        <w:t>Este concepto debe estar presente desde el inicio del tema de Las inecuaciones y no solo en esta parte.</w:t>
      </w:r>
    </w:p>
  </w:comment>
  <w:comment w:id="2015" w:author="Edgar Josué Malagón Montaña" w:date="2015-11-21T08:00:00Z" w:initials="EJMM">
    <w:p w14:paraId="0FE03A58" w14:textId="4A392195" w:rsidR="00900D39" w:rsidRDefault="00900D39">
      <w:pPr>
        <w:pStyle w:val="Textocomentario"/>
      </w:pPr>
      <w:r>
        <w:rPr>
          <w:rStyle w:val="Refdecomentario"/>
        </w:rPr>
        <w:annotationRef/>
      </w:r>
      <w:r>
        <w:t>Los números no van en cursiva.</w:t>
      </w:r>
    </w:p>
  </w:comment>
  <w:comment w:id="2016" w:author="Edgar Josué Malagón Montaña" w:date="2015-11-21T08:00:00Z" w:initials="EJMM">
    <w:p w14:paraId="439CF53B" w14:textId="5E2A5EFE" w:rsidR="00900D39" w:rsidRDefault="00900D39">
      <w:pPr>
        <w:pStyle w:val="Textocomentario"/>
      </w:pPr>
      <w:r>
        <w:rPr>
          <w:rStyle w:val="Refdecomentario"/>
        </w:rPr>
        <w:annotationRef/>
      </w:r>
      <w:r>
        <w:t>Se deben indicar las propiedades (aditiva, división, simplificación).</w:t>
      </w:r>
    </w:p>
  </w:comment>
  <w:comment w:id="2017" w:author="Edgar Josué Malagón Montaña" w:date="2015-11-21T08:01:00Z" w:initials="EJMM">
    <w:p w14:paraId="1A8B1CA1" w14:textId="1C0B40F2" w:rsidR="00900D39" w:rsidRDefault="00900D39">
      <w:pPr>
        <w:pStyle w:val="Textocomentario"/>
      </w:pPr>
      <w:r>
        <w:rPr>
          <w:rStyle w:val="Refdecomentario"/>
        </w:rPr>
        <w:annotationRef/>
      </w:r>
      <w:r>
        <w:t>Al ser una inecuación se debe indicar si todos los valores están a la derecha o izquierda de menos dos, además se debe indicar que tipo de intervalo es.</w:t>
      </w:r>
    </w:p>
  </w:comment>
  <w:comment w:id="2019" w:author="Edgar Josué Malagón Montaña" w:date="2015-11-21T08:03:00Z" w:initials="EJMM">
    <w:p w14:paraId="667BEED5" w14:textId="4F478BC1" w:rsidR="007B1CD9" w:rsidRDefault="007B1CD9">
      <w:pPr>
        <w:pStyle w:val="Textocomentario"/>
      </w:pPr>
      <w:r>
        <w:rPr>
          <w:rStyle w:val="Refdecomentario"/>
        </w:rPr>
        <w:annotationRef/>
      </w:r>
      <w:r>
        <w:t>En cada ejemplo faltan las propiedades que se utilizan para solucionarla, la gráfica para ver el conjunto de números, y falta la aclaración del tipo de intervalo que es, indicando si los intervalos son abiertos o cerrados.</w:t>
      </w:r>
    </w:p>
  </w:comment>
  <w:comment w:id="2023" w:author="Edgar Josué Malagón Montaña" w:date="2015-11-21T08:08:00Z" w:initials="EJMM">
    <w:p w14:paraId="630CBF6E" w14:textId="4D0B0FBC" w:rsidR="0023612A" w:rsidRDefault="0023612A">
      <w:pPr>
        <w:pStyle w:val="Textocomentario"/>
      </w:pPr>
      <w:r>
        <w:rPr>
          <w:rStyle w:val="Refdecomentario"/>
        </w:rPr>
        <w:annotationRef/>
      </w:r>
      <w:r>
        <w:t>En los ejemplos no se indican las propiedades.</w:t>
      </w:r>
    </w:p>
  </w:comment>
  <w:comment w:id="2024" w:author="Edgar Josué Malagón Montaña" w:date="2015-11-21T08:09:00Z" w:initials="EJMM">
    <w:p w14:paraId="38F7AE4A" w14:textId="47EF358D" w:rsidR="0023612A" w:rsidRDefault="0023612A">
      <w:pPr>
        <w:pStyle w:val="Textocomentario"/>
      </w:pPr>
      <w:r>
        <w:rPr>
          <w:rStyle w:val="Refdecomentario"/>
        </w:rPr>
        <w:annotationRef/>
      </w:r>
      <w:r>
        <w:t>Falta la gráfica y la explicación de porqué se puede afirmar que es este tipo de intervalo.</w:t>
      </w:r>
    </w:p>
  </w:comment>
  <w:comment w:id="2039" w:author="Edgar Josué Malagón Montaña" w:date="2015-11-21T08:13:00Z" w:initials="EJMM">
    <w:p w14:paraId="454EE76E" w14:textId="6F57C4C2" w:rsidR="007976C6" w:rsidRDefault="007976C6">
      <w:pPr>
        <w:pStyle w:val="Textocomentario"/>
      </w:pPr>
      <w:r>
        <w:rPr>
          <w:rStyle w:val="Refdecomentario"/>
        </w:rPr>
        <w:annotationRef/>
      </w:r>
      <w:r>
        <w:t>Faltan las propiedades que se aplican</w:t>
      </w:r>
    </w:p>
  </w:comment>
  <w:comment w:id="2040" w:author="Edgar Josué Malagón Montaña" w:date="2015-11-21T08:14:00Z" w:initials="EJMM">
    <w:p w14:paraId="5DEB7DA9" w14:textId="6BCF1409" w:rsidR="007976C6" w:rsidRDefault="007976C6">
      <w:pPr>
        <w:pStyle w:val="Textocomentario"/>
      </w:pPr>
      <w:r>
        <w:rPr>
          <w:rStyle w:val="Refdecomentario"/>
        </w:rPr>
        <w:annotationRef/>
      </w:r>
      <w:r>
        <w:t>Falta la gráfica y la explicación de porqué se puede afirmar que es un intervalo cerrado finito.</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91263F5" w15:done="0"/>
  <w15:commentEx w15:paraId="1034E7B3" w15:done="0"/>
  <w15:commentEx w15:paraId="2E61E644" w15:done="0"/>
  <w15:commentEx w15:paraId="097FA62D" w15:done="0"/>
  <w15:commentEx w15:paraId="6FA2D041" w15:done="0"/>
  <w15:commentEx w15:paraId="021DAF12" w15:done="0"/>
  <w15:commentEx w15:paraId="7EB8ADE7" w15:done="0"/>
  <w15:commentEx w15:paraId="392D1DCC" w15:done="0"/>
  <w15:commentEx w15:paraId="269E0D2A" w15:done="0"/>
  <w15:commentEx w15:paraId="51F2A345" w15:done="0"/>
  <w15:commentEx w15:paraId="761791C4" w15:done="0"/>
  <w15:commentEx w15:paraId="641E8608" w15:done="0"/>
  <w15:commentEx w15:paraId="12AD416C" w15:done="0"/>
  <w15:commentEx w15:paraId="076F3825" w15:done="0"/>
  <w15:commentEx w15:paraId="0121DEEB" w15:done="0"/>
  <w15:commentEx w15:paraId="028ABB3F" w15:done="0"/>
  <w15:commentEx w15:paraId="146F35B9" w15:done="0"/>
  <w15:commentEx w15:paraId="2F5E9F7B" w15:done="0"/>
  <w15:commentEx w15:paraId="1D784D0D" w15:done="0"/>
  <w15:commentEx w15:paraId="0E402D11" w15:done="0"/>
  <w15:commentEx w15:paraId="262CDFE4" w15:done="0"/>
  <w15:commentEx w15:paraId="5AA75217" w15:done="0"/>
  <w15:commentEx w15:paraId="067604C7" w15:done="0"/>
  <w15:commentEx w15:paraId="411A6445" w15:done="0"/>
  <w15:commentEx w15:paraId="7F64A548" w15:done="0"/>
  <w15:commentEx w15:paraId="0460FD83" w15:done="0"/>
  <w15:commentEx w15:paraId="5E83E347" w15:done="0"/>
  <w15:commentEx w15:paraId="4D7D13B8" w15:done="0"/>
  <w15:commentEx w15:paraId="1B3BC51E" w15:done="0"/>
  <w15:commentEx w15:paraId="09B38F88" w15:done="0"/>
  <w15:commentEx w15:paraId="4A502492" w15:done="0"/>
  <w15:commentEx w15:paraId="4FD98698" w15:done="0"/>
  <w15:commentEx w15:paraId="60051691" w15:done="0"/>
  <w15:commentEx w15:paraId="74753EF3" w15:done="0"/>
  <w15:commentEx w15:paraId="7AB70B2A" w15:done="0"/>
  <w15:commentEx w15:paraId="39F56CAE" w15:done="0"/>
  <w15:commentEx w15:paraId="16DAB9ED" w15:done="0"/>
  <w15:commentEx w15:paraId="19108846" w15:done="0"/>
  <w15:commentEx w15:paraId="1B20E875" w15:done="0"/>
  <w15:commentEx w15:paraId="6DF1D803" w15:done="0"/>
  <w15:commentEx w15:paraId="60A02500" w15:done="0"/>
  <w15:commentEx w15:paraId="49E77B6E" w15:done="0"/>
  <w15:commentEx w15:paraId="7A2CE9ED" w15:done="0"/>
  <w15:commentEx w15:paraId="170EFA30" w15:done="0"/>
  <w15:commentEx w15:paraId="3668B522" w15:done="0"/>
  <w15:commentEx w15:paraId="3E3FAD31" w15:done="0"/>
  <w15:commentEx w15:paraId="2BE3F596" w15:done="0"/>
  <w15:commentEx w15:paraId="5C6BF57E" w15:done="0"/>
  <w15:commentEx w15:paraId="3D46FE6A" w15:done="0"/>
  <w15:commentEx w15:paraId="30BAA1D1" w15:done="0"/>
  <w15:commentEx w15:paraId="357BFC9C" w15:done="0"/>
  <w15:commentEx w15:paraId="5EBD170C" w15:done="0"/>
  <w15:commentEx w15:paraId="3E0325F1" w15:done="0"/>
  <w15:commentEx w15:paraId="61C0F410" w15:done="0"/>
  <w15:commentEx w15:paraId="63514B97" w15:done="0"/>
  <w15:commentEx w15:paraId="40CDC05D" w15:done="0"/>
  <w15:commentEx w15:paraId="5DFB340D" w15:done="0"/>
  <w15:commentEx w15:paraId="60B73C22" w15:done="0"/>
  <w15:commentEx w15:paraId="441B1432" w15:done="0"/>
  <w15:commentEx w15:paraId="3D70A071" w15:done="0"/>
  <w15:commentEx w15:paraId="79CD71B3" w15:done="0"/>
  <w15:commentEx w15:paraId="7E412CCD" w15:done="0"/>
  <w15:commentEx w15:paraId="056610DA" w15:done="0"/>
  <w15:commentEx w15:paraId="5F650807" w15:done="0"/>
  <w15:commentEx w15:paraId="0C43DF46" w15:done="0"/>
  <w15:commentEx w15:paraId="3FE313C5" w15:done="0"/>
  <w15:commentEx w15:paraId="255B18F7" w15:done="0"/>
  <w15:commentEx w15:paraId="5914808B" w15:done="0"/>
  <w15:commentEx w15:paraId="05D870C2" w15:done="0"/>
  <w15:commentEx w15:paraId="0D7AD677" w15:done="0"/>
  <w15:commentEx w15:paraId="4B90FAEB" w15:done="0"/>
  <w15:commentEx w15:paraId="15C3A3C3" w15:done="0"/>
  <w15:commentEx w15:paraId="3B1BF757" w15:done="0"/>
  <w15:commentEx w15:paraId="69C09639" w15:done="0"/>
  <w15:commentEx w15:paraId="74EEB02A" w15:done="0"/>
  <w15:commentEx w15:paraId="0FE03A58" w15:done="0"/>
  <w15:commentEx w15:paraId="439CF53B" w15:done="0"/>
  <w15:commentEx w15:paraId="1A8B1CA1" w15:done="0"/>
  <w15:commentEx w15:paraId="667BEED5" w15:done="0"/>
  <w15:commentEx w15:paraId="630CBF6E" w15:done="0"/>
  <w15:commentEx w15:paraId="38F7AE4A" w15:done="0"/>
  <w15:commentEx w15:paraId="454EE76E" w15:done="0"/>
  <w15:commentEx w15:paraId="5DEB7DA9"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D3EEF07" w14:textId="77777777" w:rsidR="009665BB" w:rsidRDefault="009665BB" w:rsidP="00B03F70">
      <w:pPr>
        <w:spacing w:after="0"/>
      </w:pPr>
      <w:r>
        <w:separator/>
      </w:r>
    </w:p>
  </w:endnote>
  <w:endnote w:type="continuationSeparator" w:id="0">
    <w:p w14:paraId="1119A908" w14:textId="77777777" w:rsidR="009665BB" w:rsidRDefault="009665BB" w:rsidP="00B03F7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1FA69F1" w14:textId="77777777" w:rsidR="009665BB" w:rsidRDefault="009665BB" w:rsidP="00B03F70">
      <w:pPr>
        <w:spacing w:after="0"/>
      </w:pPr>
      <w:r>
        <w:separator/>
      </w:r>
    </w:p>
  </w:footnote>
  <w:footnote w:type="continuationSeparator" w:id="0">
    <w:p w14:paraId="7E560333" w14:textId="77777777" w:rsidR="009665BB" w:rsidRDefault="009665BB" w:rsidP="00B03F70">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E71C8B" w14:textId="77777777" w:rsidR="00202CB5" w:rsidRDefault="00202CB5" w:rsidP="008E5621">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643EF23C" w14:textId="77777777" w:rsidR="00202CB5" w:rsidRDefault="00202CB5" w:rsidP="008E5621">
    <w:pPr>
      <w:pStyle w:val="Encabezado"/>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476B84" w14:textId="77777777" w:rsidR="00202CB5" w:rsidRDefault="00202CB5" w:rsidP="008E5621">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EC48D0">
      <w:rPr>
        <w:rStyle w:val="Nmerodepgina"/>
        <w:noProof/>
      </w:rPr>
      <w:t>34</w:t>
    </w:r>
    <w:r>
      <w:rPr>
        <w:rStyle w:val="Nmerodepgina"/>
      </w:rPr>
      <w:fldChar w:fldCharType="end"/>
    </w:r>
  </w:p>
  <w:p w14:paraId="7EF49FF5" w14:textId="77777777" w:rsidR="00202CB5" w:rsidRPr="00F16D37" w:rsidRDefault="00202CB5" w:rsidP="008E5621">
    <w:pPr>
      <w:pStyle w:val="Encabezado"/>
      <w:ind w:right="360"/>
      <w:rPr>
        <w:sz w:val="20"/>
        <w:szCs w:val="20"/>
      </w:rPr>
    </w:pPr>
    <w:r w:rsidRPr="00591BEE">
      <w:rPr>
        <w:rFonts w:ascii="Times" w:hAnsi="Times"/>
        <w:sz w:val="20"/>
        <w:szCs w:val="20"/>
        <w:highlight w:val="yellow"/>
        <w:lang w:val="es-MX"/>
        <w:rPrChange w:id="2177" w:author="paula" w:date="2015-11-11T17:45:00Z">
          <w:rPr>
            <w:rFonts w:ascii="Times" w:hAnsi="Times"/>
            <w:sz w:val="20"/>
            <w:szCs w:val="20"/>
            <w:highlight w:val="yellow"/>
            <w:lang w:val="en-US"/>
          </w:rPr>
        </w:rPrChange>
      </w:rPr>
      <w:t>[GUION MA_</w:t>
    </w:r>
    <w:del w:id="2178" w:author="Edgar Josué Malagón Montaña" w:date="2015-11-11T07:35:00Z">
      <w:r w:rsidRPr="00591BEE" w:rsidDel="00D47BE7">
        <w:rPr>
          <w:rFonts w:ascii="Times" w:hAnsi="Times"/>
          <w:sz w:val="20"/>
          <w:szCs w:val="20"/>
          <w:highlight w:val="yellow"/>
          <w:lang w:val="es-MX"/>
          <w:rPrChange w:id="2179" w:author="paula" w:date="2015-11-11T17:45:00Z">
            <w:rPr>
              <w:rFonts w:ascii="Times" w:hAnsi="Times"/>
              <w:sz w:val="20"/>
              <w:szCs w:val="20"/>
              <w:highlight w:val="yellow"/>
              <w:lang w:val="en-US"/>
            </w:rPr>
          </w:rPrChange>
        </w:rPr>
        <w:delText>G</w:delText>
      </w:r>
    </w:del>
    <w:r w:rsidRPr="00591BEE">
      <w:rPr>
        <w:rFonts w:ascii="Times" w:hAnsi="Times"/>
        <w:sz w:val="20"/>
        <w:szCs w:val="20"/>
        <w:highlight w:val="yellow"/>
        <w:lang w:val="es-MX"/>
        <w:rPrChange w:id="2180" w:author="paula" w:date="2015-11-11T17:45:00Z">
          <w:rPr>
            <w:rFonts w:ascii="Times" w:hAnsi="Times"/>
            <w:sz w:val="20"/>
            <w:szCs w:val="20"/>
            <w:highlight w:val="yellow"/>
            <w:lang w:val="en-US"/>
          </w:rPr>
        </w:rPrChange>
      </w:rPr>
      <w:t>08_06_CO]</w:t>
    </w:r>
    <w:r w:rsidRPr="00591BEE">
      <w:rPr>
        <w:rFonts w:ascii="Times" w:hAnsi="Times"/>
        <w:sz w:val="20"/>
        <w:szCs w:val="20"/>
        <w:lang w:val="es-MX"/>
        <w:rPrChange w:id="2181" w:author="paula" w:date="2015-11-11T17:45:00Z">
          <w:rPr>
            <w:rFonts w:ascii="Times" w:hAnsi="Times"/>
            <w:sz w:val="20"/>
            <w:szCs w:val="20"/>
            <w:lang w:val="en-US"/>
          </w:rPr>
        </w:rPrChange>
      </w:rPr>
      <w:t xml:space="preserve"> Guion 6. </w:t>
    </w:r>
    <w:r>
      <w:rPr>
        <w:b/>
        <w:sz w:val="22"/>
        <w:szCs w:val="22"/>
      </w:rPr>
      <w:t>Ecuaciones e inecuaciones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D00309"/>
    <w:multiLevelType w:val="hybridMultilevel"/>
    <w:tmpl w:val="650E3E38"/>
    <w:lvl w:ilvl="0" w:tplc="02E0C2B6">
      <w:start w:val="25"/>
      <w:numFmt w:val="bullet"/>
      <w:lvlText w:val=""/>
      <w:lvlJc w:val="left"/>
      <w:pPr>
        <w:ind w:left="720" w:hanging="360"/>
      </w:pPr>
      <w:rPr>
        <w:rFonts w:ascii="Wingdings" w:eastAsiaTheme="minorHAnsi" w:hAnsi="Wingdings"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060409A3"/>
    <w:multiLevelType w:val="hybridMultilevel"/>
    <w:tmpl w:val="B5BC9B1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0FED2BFA"/>
    <w:multiLevelType w:val="hybridMultilevel"/>
    <w:tmpl w:val="7F6270BC"/>
    <w:lvl w:ilvl="0" w:tplc="4F10878C">
      <w:start w:val="5"/>
      <w:numFmt w:val="bullet"/>
      <w:lvlText w:val="-"/>
      <w:lvlJc w:val="left"/>
      <w:pPr>
        <w:ind w:left="720" w:hanging="360"/>
      </w:pPr>
      <w:rPr>
        <w:rFonts w:ascii="Times" w:eastAsiaTheme="minorEastAsia" w:hAnsi="Times" w:cs="Time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nsid w:val="1A8F22DB"/>
    <w:multiLevelType w:val="hybridMultilevel"/>
    <w:tmpl w:val="5DC483A6"/>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4">
    <w:nsid w:val="208B3507"/>
    <w:multiLevelType w:val="hybridMultilevel"/>
    <w:tmpl w:val="0944D61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22986CCC"/>
    <w:multiLevelType w:val="hybridMultilevel"/>
    <w:tmpl w:val="1DB288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378F2F11"/>
    <w:multiLevelType w:val="hybridMultilevel"/>
    <w:tmpl w:val="DFC2A9D6"/>
    <w:lvl w:ilvl="0" w:tplc="05E6977C">
      <w:start w:val="5"/>
      <w:numFmt w:val="bullet"/>
      <w:lvlText w:val="-"/>
      <w:lvlJc w:val="left"/>
      <w:pPr>
        <w:ind w:left="720" w:hanging="360"/>
      </w:pPr>
      <w:rPr>
        <w:rFonts w:ascii="Times" w:eastAsiaTheme="minorEastAsia" w:hAnsi="Times" w:cs="Time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nsid w:val="3A516E06"/>
    <w:multiLevelType w:val="hybridMultilevel"/>
    <w:tmpl w:val="6522376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nsid w:val="4C46569D"/>
    <w:multiLevelType w:val="hybridMultilevel"/>
    <w:tmpl w:val="1B724710"/>
    <w:lvl w:ilvl="0" w:tplc="8F66C90A">
      <w:numFmt w:val="bullet"/>
      <w:lvlText w:val="-"/>
      <w:lvlJc w:val="left"/>
      <w:pPr>
        <w:ind w:left="720" w:hanging="360"/>
      </w:pPr>
      <w:rPr>
        <w:rFonts w:ascii="Times" w:eastAsiaTheme="minorHAnsi" w:hAnsi="Times" w:cs="Time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nsid w:val="4FCB592D"/>
    <w:multiLevelType w:val="hybridMultilevel"/>
    <w:tmpl w:val="C096DFA4"/>
    <w:lvl w:ilvl="0" w:tplc="240A0001">
      <w:start w:val="1"/>
      <w:numFmt w:val="bullet"/>
      <w:lvlText w:val=""/>
      <w:lvlJc w:val="left"/>
      <w:pPr>
        <w:ind w:left="780" w:hanging="360"/>
      </w:pPr>
      <w:rPr>
        <w:rFonts w:ascii="Symbol" w:hAnsi="Symbol" w:hint="default"/>
      </w:rPr>
    </w:lvl>
    <w:lvl w:ilvl="1" w:tplc="240A0003" w:tentative="1">
      <w:start w:val="1"/>
      <w:numFmt w:val="bullet"/>
      <w:lvlText w:val="o"/>
      <w:lvlJc w:val="left"/>
      <w:pPr>
        <w:ind w:left="1500" w:hanging="360"/>
      </w:pPr>
      <w:rPr>
        <w:rFonts w:ascii="Courier New" w:hAnsi="Courier New" w:cs="Courier New" w:hint="default"/>
      </w:rPr>
    </w:lvl>
    <w:lvl w:ilvl="2" w:tplc="240A0005" w:tentative="1">
      <w:start w:val="1"/>
      <w:numFmt w:val="bullet"/>
      <w:lvlText w:val=""/>
      <w:lvlJc w:val="left"/>
      <w:pPr>
        <w:ind w:left="2220" w:hanging="360"/>
      </w:pPr>
      <w:rPr>
        <w:rFonts w:ascii="Wingdings" w:hAnsi="Wingdings" w:hint="default"/>
      </w:rPr>
    </w:lvl>
    <w:lvl w:ilvl="3" w:tplc="240A0001" w:tentative="1">
      <w:start w:val="1"/>
      <w:numFmt w:val="bullet"/>
      <w:lvlText w:val=""/>
      <w:lvlJc w:val="left"/>
      <w:pPr>
        <w:ind w:left="2940" w:hanging="360"/>
      </w:pPr>
      <w:rPr>
        <w:rFonts w:ascii="Symbol" w:hAnsi="Symbol" w:hint="default"/>
      </w:rPr>
    </w:lvl>
    <w:lvl w:ilvl="4" w:tplc="240A0003" w:tentative="1">
      <w:start w:val="1"/>
      <w:numFmt w:val="bullet"/>
      <w:lvlText w:val="o"/>
      <w:lvlJc w:val="left"/>
      <w:pPr>
        <w:ind w:left="3660" w:hanging="360"/>
      </w:pPr>
      <w:rPr>
        <w:rFonts w:ascii="Courier New" w:hAnsi="Courier New" w:cs="Courier New" w:hint="default"/>
      </w:rPr>
    </w:lvl>
    <w:lvl w:ilvl="5" w:tplc="240A0005" w:tentative="1">
      <w:start w:val="1"/>
      <w:numFmt w:val="bullet"/>
      <w:lvlText w:val=""/>
      <w:lvlJc w:val="left"/>
      <w:pPr>
        <w:ind w:left="4380" w:hanging="360"/>
      </w:pPr>
      <w:rPr>
        <w:rFonts w:ascii="Wingdings" w:hAnsi="Wingdings" w:hint="default"/>
      </w:rPr>
    </w:lvl>
    <w:lvl w:ilvl="6" w:tplc="240A0001" w:tentative="1">
      <w:start w:val="1"/>
      <w:numFmt w:val="bullet"/>
      <w:lvlText w:val=""/>
      <w:lvlJc w:val="left"/>
      <w:pPr>
        <w:ind w:left="5100" w:hanging="360"/>
      </w:pPr>
      <w:rPr>
        <w:rFonts w:ascii="Symbol" w:hAnsi="Symbol" w:hint="default"/>
      </w:rPr>
    </w:lvl>
    <w:lvl w:ilvl="7" w:tplc="240A0003" w:tentative="1">
      <w:start w:val="1"/>
      <w:numFmt w:val="bullet"/>
      <w:lvlText w:val="o"/>
      <w:lvlJc w:val="left"/>
      <w:pPr>
        <w:ind w:left="5820" w:hanging="360"/>
      </w:pPr>
      <w:rPr>
        <w:rFonts w:ascii="Courier New" w:hAnsi="Courier New" w:cs="Courier New" w:hint="default"/>
      </w:rPr>
    </w:lvl>
    <w:lvl w:ilvl="8" w:tplc="240A0005" w:tentative="1">
      <w:start w:val="1"/>
      <w:numFmt w:val="bullet"/>
      <w:lvlText w:val=""/>
      <w:lvlJc w:val="left"/>
      <w:pPr>
        <w:ind w:left="6540" w:hanging="360"/>
      </w:pPr>
      <w:rPr>
        <w:rFonts w:ascii="Wingdings" w:hAnsi="Wingdings" w:hint="default"/>
      </w:rPr>
    </w:lvl>
  </w:abstractNum>
  <w:abstractNum w:abstractNumId="10">
    <w:nsid w:val="51986FE2"/>
    <w:multiLevelType w:val="hybridMultilevel"/>
    <w:tmpl w:val="01685526"/>
    <w:lvl w:ilvl="0" w:tplc="B04CCAF8">
      <w:start w:val="5"/>
      <w:numFmt w:val="bullet"/>
      <w:lvlText w:val="-"/>
      <w:lvlJc w:val="left"/>
      <w:pPr>
        <w:ind w:left="1080" w:hanging="360"/>
      </w:pPr>
      <w:rPr>
        <w:rFonts w:ascii="Times" w:eastAsiaTheme="minorEastAsia" w:hAnsi="Times" w:cs="Times"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1">
    <w:nsid w:val="5D054507"/>
    <w:multiLevelType w:val="hybridMultilevel"/>
    <w:tmpl w:val="9D680BB0"/>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2">
    <w:nsid w:val="6906569C"/>
    <w:multiLevelType w:val="hybridMultilevel"/>
    <w:tmpl w:val="23946B2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nsid w:val="73891C6C"/>
    <w:multiLevelType w:val="hybridMultilevel"/>
    <w:tmpl w:val="C0B693B6"/>
    <w:lvl w:ilvl="0" w:tplc="4F10878C">
      <w:start w:val="5"/>
      <w:numFmt w:val="bullet"/>
      <w:lvlText w:val="-"/>
      <w:lvlJc w:val="left"/>
      <w:pPr>
        <w:ind w:left="720" w:hanging="360"/>
      </w:pPr>
      <w:rPr>
        <w:rFonts w:ascii="Times" w:eastAsiaTheme="minorEastAsia" w:hAnsi="Times" w:cs="Time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nsid w:val="7C7207B2"/>
    <w:multiLevelType w:val="hybridMultilevel"/>
    <w:tmpl w:val="23167E9C"/>
    <w:lvl w:ilvl="0" w:tplc="945E5E04">
      <w:start w:val="25"/>
      <w:numFmt w:val="bullet"/>
      <w:lvlText w:val=""/>
      <w:lvlJc w:val="left"/>
      <w:pPr>
        <w:ind w:left="720" w:hanging="360"/>
      </w:pPr>
      <w:rPr>
        <w:rFonts w:ascii="Wingdings" w:eastAsiaTheme="minorHAnsi" w:hAnsi="Wingdings"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12"/>
  </w:num>
  <w:num w:numId="4">
    <w:abstractNumId w:val="1"/>
  </w:num>
  <w:num w:numId="5">
    <w:abstractNumId w:val="7"/>
  </w:num>
  <w:num w:numId="6">
    <w:abstractNumId w:val="8"/>
  </w:num>
  <w:num w:numId="7">
    <w:abstractNumId w:val="9"/>
  </w:num>
  <w:num w:numId="8">
    <w:abstractNumId w:val="0"/>
  </w:num>
  <w:num w:numId="9">
    <w:abstractNumId w:val="14"/>
  </w:num>
  <w:num w:numId="10">
    <w:abstractNumId w:val="11"/>
  </w:num>
  <w:num w:numId="11">
    <w:abstractNumId w:val="3"/>
  </w:num>
  <w:num w:numId="12">
    <w:abstractNumId w:val="6"/>
  </w:num>
  <w:num w:numId="13">
    <w:abstractNumId w:val="10"/>
  </w:num>
  <w:num w:numId="14">
    <w:abstractNumId w:val="2"/>
  </w:num>
  <w:num w:numId="15">
    <w:abstractNumId w:val="1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Edgar Josué Malagón Montaña">
    <w15:presenceInfo w15:providerId="Windows Live" w15:userId="a2cef99131b85b9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3F70"/>
    <w:rsid w:val="0001113B"/>
    <w:rsid w:val="00036431"/>
    <w:rsid w:val="0003739C"/>
    <w:rsid w:val="00037ACA"/>
    <w:rsid w:val="00067BB2"/>
    <w:rsid w:val="00072A51"/>
    <w:rsid w:val="0007691D"/>
    <w:rsid w:val="000811FD"/>
    <w:rsid w:val="000855C0"/>
    <w:rsid w:val="00087644"/>
    <w:rsid w:val="0009030E"/>
    <w:rsid w:val="00092A69"/>
    <w:rsid w:val="0009356A"/>
    <w:rsid w:val="0009542B"/>
    <w:rsid w:val="000C30BB"/>
    <w:rsid w:val="000D5935"/>
    <w:rsid w:val="000E1D76"/>
    <w:rsid w:val="000E62E4"/>
    <w:rsid w:val="000E7B24"/>
    <w:rsid w:val="000F0866"/>
    <w:rsid w:val="000F3867"/>
    <w:rsid w:val="001142DA"/>
    <w:rsid w:val="00135D21"/>
    <w:rsid w:val="0014136C"/>
    <w:rsid w:val="001427BD"/>
    <w:rsid w:val="0015483E"/>
    <w:rsid w:val="00155ADA"/>
    <w:rsid w:val="001603E0"/>
    <w:rsid w:val="00161DDD"/>
    <w:rsid w:val="001676FB"/>
    <w:rsid w:val="00186233"/>
    <w:rsid w:val="00186A6B"/>
    <w:rsid w:val="0018781A"/>
    <w:rsid w:val="00193309"/>
    <w:rsid w:val="00196B30"/>
    <w:rsid w:val="001B0136"/>
    <w:rsid w:val="001B7A6E"/>
    <w:rsid w:val="001C44BE"/>
    <w:rsid w:val="001D1F1A"/>
    <w:rsid w:val="001D3B6A"/>
    <w:rsid w:val="001F55EB"/>
    <w:rsid w:val="00202CB5"/>
    <w:rsid w:val="0020375A"/>
    <w:rsid w:val="002049A4"/>
    <w:rsid w:val="0022617F"/>
    <w:rsid w:val="002263A9"/>
    <w:rsid w:val="00234078"/>
    <w:rsid w:val="00234289"/>
    <w:rsid w:val="0023612A"/>
    <w:rsid w:val="00243AFA"/>
    <w:rsid w:val="002503B9"/>
    <w:rsid w:val="002871D6"/>
    <w:rsid w:val="002909D4"/>
    <w:rsid w:val="00291BF0"/>
    <w:rsid w:val="002930B1"/>
    <w:rsid w:val="00293F9C"/>
    <w:rsid w:val="002A5DA7"/>
    <w:rsid w:val="002B1935"/>
    <w:rsid w:val="002C5644"/>
    <w:rsid w:val="002D2C35"/>
    <w:rsid w:val="002D7F82"/>
    <w:rsid w:val="002E3B22"/>
    <w:rsid w:val="002F04A8"/>
    <w:rsid w:val="00302209"/>
    <w:rsid w:val="00307391"/>
    <w:rsid w:val="003114E4"/>
    <w:rsid w:val="0031689F"/>
    <w:rsid w:val="00322741"/>
    <w:rsid w:val="003517BF"/>
    <w:rsid w:val="003615DC"/>
    <w:rsid w:val="0037441C"/>
    <w:rsid w:val="003833E4"/>
    <w:rsid w:val="00383D9A"/>
    <w:rsid w:val="00390DE9"/>
    <w:rsid w:val="00395A84"/>
    <w:rsid w:val="003A2C3E"/>
    <w:rsid w:val="003A68A0"/>
    <w:rsid w:val="003A77EE"/>
    <w:rsid w:val="003C0902"/>
    <w:rsid w:val="003C1640"/>
    <w:rsid w:val="003D7E19"/>
    <w:rsid w:val="003E09B1"/>
    <w:rsid w:val="003F2090"/>
    <w:rsid w:val="003F279A"/>
    <w:rsid w:val="003F3812"/>
    <w:rsid w:val="003F4D62"/>
    <w:rsid w:val="003F615E"/>
    <w:rsid w:val="0040707E"/>
    <w:rsid w:val="0042260A"/>
    <w:rsid w:val="00430685"/>
    <w:rsid w:val="00450102"/>
    <w:rsid w:val="00455603"/>
    <w:rsid w:val="00467A07"/>
    <w:rsid w:val="00487FBF"/>
    <w:rsid w:val="004902C3"/>
    <w:rsid w:val="0049693D"/>
    <w:rsid w:val="004A24A2"/>
    <w:rsid w:val="004B06A4"/>
    <w:rsid w:val="004B2BD3"/>
    <w:rsid w:val="004B53B9"/>
    <w:rsid w:val="004C0375"/>
    <w:rsid w:val="004C03C7"/>
    <w:rsid w:val="004D55D1"/>
    <w:rsid w:val="004F4B9B"/>
    <w:rsid w:val="00500806"/>
    <w:rsid w:val="00505E95"/>
    <w:rsid w:val="00527C94"/>
    <w:rsid w:val="0053371C"/>
    <w:rsid w:val="00533C6E"/>
    <w:rsid w:val="0054608D"/>
    <w:rsid w:val="005468E9"/>
    <w:rsid w:val="00547F85"/>
    <w:rsid w:val="0055469C"/>
    <w:rsid w:val="00555A6C"/>
    <w:rsid w:val="005655A7"/>
    <w:rsid w:val="005843A4"/>
    <w:rsid w:val="00585602"/>
    <w:rsid w:val="00591BEE"/>
    <w:rsid w:val="00594694"/>
    <w:rsid w:val="005947E7"/>
    <w:rsid w:val="00597395"/>
    <w:rsid w:val="005A77AB"/>
    <w:rsid w:val="005B10A8"/>
    <w:rsid w:val="005B1544"/>
    <w:rsid w:val="005C471C"/>
    <w:rsid w:val="005C4873"/>
    <w:rsid w:val="005C4EFD"/>
    <w:rsid w:val="005E5527"/>
    <w:rsid w:val="005F6F60"/>
    <w:rsid w:val="00604766"/>
    <w:rsid w:val="00611B16"/>
    <w:rsid w:val="00617AFF"/>
    <w:rsid w:val="0062200D"/>
    <w:rsid w:val="00641755"/>
    <w:rsid w:val="00647284"/>
    <w:rsid w:val="006600D2"/>
    <w:rsid w:val="00660512"/>
    <w:rsid w:val="00661372"/>
    <w:rsid w:val="006639B5"/>
    <w:rsid w:val="006874BA"/>
    <w:rsid w:val="006C1971"/>
    <w:rsid w:val="006E2557"/>
    <w:rsid w:val="006E7463"/>
    <w:rsid w:val="006F5EB8"/>
    <w:rsid w:val="00700045"/>
    <w:rsid w:val="0070086D"/>
    <w:rsid w:val="00710168"/>
    <w:rsid w:val="0071150F"/>
    <w:rsid w:val="00717D37"/>
    <w:rsid w:val="00717F2F"/>
    <w:rsid w:val="00726C39"/>
    <w:rsid w:val="00730D8E"/>
    <w:rsid w:val="00737224"/>
    <w:rsid w:val="00747D56"/>
    <w:rsid w:val="00757AB8"/>
    <w:rsid w:val="0077479C"/>
    <w:rsid w:val="007777F3"/>
    <w:rsid w:val="007833BE"/>
    <w:rsid w:val="0079571B"/>
    <w:rsid w:val="00795CDE"/>
    <w:rsid w:val="007976C6"/>
    <w:rsid w:val="007976FF"/>
    <w:rsid w:val="007A709C"/>
    <w:rsid w:val="007B1CD9"/>
    <w:rsid w:val="007C2644"/>
    <w:rsid w:val="007C5CB6"/>
    <w:rsid w:val="007D0143"/>
    <w:rsid w:val="007E2E0F"/>
    <w:rsid w:val="0083024F"/>
    <w:rsid w:val="00830F75"/>
    <w:rsid w:val="0083781B"/>
    <w:rsid w:val="00837D51"/>
    <w:rsid w:val="00842F43"/>
    <w:rsid w:val="00843651"/>
    <w:rsid w:val="00863B30"/>
    <w:rsid w:val="008677AB"/>
    <w:rsid w:val="00872783"/>
    <w:rsid w:val="00883CCD"/>
    <w:rsid w:val="00895B82"/>
    <w:rsid w:val="008975B8"/>
    <w:rsid w:val="008A05F2"/>
    <w:rsid w:val="008A3099"/>
    <w:rsid w:val="008B65BA"/>
    <w:rsid w:val="008C059B"/>
    <w:rsid w:val="008C45EA"/>
    <w:rsid w:val="008C5B6E"/>
    <w:rsid w:val="008D0E35"/>
    <w:rsid w:val="008D4F50"/>
    <w:rsid w:val="008D5EF1"/>
    <w:rsid w:val="008E0CE6"/>
    <w:rsid w:val="008E4D6E"/>
    <w:rsid w:val="008E5621"/>
    <w:rsid w:val="00900D39"/>
    <w:rsid w:val="00905CBE"/>
    <w:rsid w:val="00910407"/>
    <w:rsid w:val="00926C63"/>
    <w:rsid w:val="00930D00"/>
    <w:rsid w:val="00930F61"/>
    <w:rsid w:val="009368FE"/>
    <w:rsid w:val="00951446"/>
    <w:rsid w:val="0095297A"/>
    <w:rsid w:val="009555C7"/>
    <w:rsid w:val="009665BB"/>
    <w:rsid w:val="009809FB"/>
    <w:rsid w:val="0098111A"/>
    <w:rsid w:val="0099721D"/>
    <w:rsid w:val="00997BD8"/>
    <w:rsid w:val="009A011E"/>
    <w:rsid w:val="009A54A4"/>
    <w:rsid w:val="009B4659"/>
    <w:rsid w:val="009C281D"/>
    <w:rsid w:val="009D2DAD"/>
    <w:rsid w:val="009D4863"/>
    <w:rsid w:val="009F0E7C"/>
    <w:rsid w:val="00A0665F"/>
    <w:rsid w:val="00A07880"/>
    <w:rsid w:val="00A10E87"/>
    <w:rsid w:val="00A14BF5"/>
    <w:rsid w:val="00A165B6"/>
    <w:rsid w:val="00A1731C"/>
    <w:rsid w:val="00A35D09"/>
    <w:rsid w:val="00A37B1E"/>
    <w:rsid w:val="00A433A2"/>
    <w:rsid w:val="00A44725"/>
    <w:rsid w:val="00A62B7F"/>
    <w:rsid w:val="00A71CD0"/>
    <w:rsid w:val="00A726DC"/>
    <w:rsid w:val="00A830DD"/>
    <w:rsid w:val="00A92BB4"/>
    <w:rsid w:val="00A94766"/>
    <w:rsid w:val="00AA1BDC"/>
    <w:rsid w:val="00AB7D87"/>
    <w:rsid w:val="00AC0A59"/>
    <w:rsid w:val="00AC15C5"/>
    <w:rsid w:val="00AD0201"/>
    <w:rsid w:val="00AD6AA8"/>
    <w:rsid w:val="00AE2294"/>
    <w:rsid w:val="00AE495B"/>
    <w:rsid w:val="00AE57E0"/>
    <w:rsid w:val="00AE69D7"/>
    <w:rsid w:val="00B03F70"/>
    <w:rsid w:val="00B104B3"/>
    <w:rsid w:val="00B23406"/>
    <w:rsid w:val="00B65462"/>
    <w:rsid w:val="00B77657"/>
    <w:rsid w:val="00B806B1"/>
    <w:rsid w:val="00B8491B"/>
    <w:rsid w:val="00BA17DA"/>
    <w:rsid w:val="00BA497E"/>
    <w:rsid w:val="00BA655A"/>
    <w:rsid w:val="00BB1745"/>
    <w:rsid w:val="00BC10DA"/>
    <w:rsid w:val="00BE2750"/>
    <w:rsid w:val="00BF67BD"/>
    <w:rsid w:val="00C02BA8"/>
    <w:rsid w:val="00C04B65"/>
    <w:rsid w:val="00C04DB0"/>
    <w:rsid w:val="00C051CA"/>
    <w:rsid w:val="00C073BA"/>
    <w:rsid w:val="00C12116"/>
    <w:rsid w:val="00C12CAB"/>
    <w:rsid w:val="00C43E19"/>
    <w:rsid w:val="00C45444"/>
    <w:rsid w:val="00C53032"/>
    <w:rsid w:val="00C62FA0"/>
    <w:rsid w:val="00C67362"/>
    <w:rsid w:val="00C75405"/>
    <w:rsid w:val="00C845DD"/>
    <w:rsid w:val="00CA7E78"/>
    <w:rsid w:val="00CB4568"/>
    <w:rsid w:val="00CC31CD"/>
    <w:rsid w:val="00CC356F"/>
    <w:rsid w:val="00CC5FC4"/>
    <w:rsid w:val="00CD3FC1"/>
    <w:rsid w:val="00CD71AF"/>
    <w:rsid w:val="00CD7979"/>
    <w:rsid w:val="00CE061B"/>
    <w:rsid w:val="00CE78F9"/>
    <w:rsid w:val="00CF123D"/>
    <w:rsid w:val="00CF238A"/>
    <w:rsid w:val="00D1309F"/>
    <w:rsid w:val="00D324B2"/>
    <w:rsid w:val="00D33C59"/>
    <w:rsid w:val="00D37890"/>
    <w:rsid w:val="00D41FDD"/>
    <w:rsid w:val="00D47BE7"/>
    <w:rsid w:val="00D56306"/>
    <w:rsid w:val="00D93B05"/>
    <w:rsid w:val="00D95FA9"/>
    <w:rsid w:val="00DB7EF7"/>
    <w:rsid w:val="00DD104A"/>
    <w:rsid w:val="00DD57E5"/>
    <w:rsid w:val="00E02E3E"/>
    <w:rsid w:val="00E03918"/>
    <w:rsid w:val="00E22AC8"/>
    <w:rsid w:val="00E24297"/>
    <w:rsid w:val="00E30D28"/>
    <w:rsid w:val="00E34BED"/>
    <w:rsid w:val="00E352C4"/>
    <w:rsid w:val="00E35BEC"/>
    <w:rsid w:val="00E35F74"/>
    <w:rsid w:val="00E5275F"/>
    <w:rsid w:val="00E62762"/>
    <w:rsid w:val="00E71600"/>
    <w:rsid w:val="00E77879"/>
    <w:rsid w:val="00E97434"/>
    <w:rsid w:val="00EB0A9C"/>
    <w:rsid w:val="00EB4308"/>
    <w:rsid w:val="00EB7B91"/>
    <w:rsid w:val="00EC09BD"/>
    <w:rsid w:val="00EC48D0"/>
    <w:rsid w:val="00ED3417"/>
    <w:rsid w:val="00EE26F9"/>
    <w:rsid w:val="00EE2FD5"/>
    <w:rsid w:val="00EE731E"/>
    <w:rsid w:val="00EF20F7"/>
    <w:rsid w:val="00EF2B2A"/>
    <w:rsid w:val="00EF6F8F"/>
    <w:rsid w:val="00F119B0"/>
    <w:rsid w:val="00F336EC"/>
    <w:rsid w:val="00F342EB"/>
    <w:rsid w:val="00F34444"/>
    <w:rsid w:val="00F44ED8"/>
    <w:rsid w:val="00F52694"/>
    <w:rsid w:val="00F53F57"/>
    <w:rsid w:val="00F6544C"/>
    <w:rsid w:val="00F71FCA"/>
    <w:rsid w:val="00F809D0"/>
    <w:rsid w:val="00F82164"/>
    <w:rsid w:val="00F86151"/>
    <w:rsid w:val="00F97BA7"/>
    <w:rsid w:val="00FA476D"/>
    <w:rsid w:val="00FA5ADD"/>
    <w:rsid w:val="00FC16ED"/>
    <w:rsid w:val="00FD4D30"/>
    <w:rsid w:val="00FE2BCC"/>
    <w:rsid w:val="00FE6F71"/>
    <w:rsid w:val="00FF219C"/>
    <w:rsid w:val="00FF265C"/>
    <w:rsid w:val="00FF60A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270239"/>
  <w15:docId w15:val="{FC26A746-EBA5-44F7-BC13-88E6D5C596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3F70"/>
    <w:pPr>
      <w:spacing w:line="240" w:lineRule="auto"/>
    </w:pPr>
    <w:rPr>
      <w:sz w:val="24"/>
      <w:szCs w:val="24"/>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03F70"/>
    <w:pPr>
      <w:tabs>
        <w:tab w:val="center" w:pos="4252"/>
        <w:tab w:val="right" w:pos="8504"/>
      </w:tabs>
      <w:spacing w:after="0"/>
    </w:pPr>
  </w:style>
  <w:style w:type="character" w:customStyle="1" w:styleId="EncabezadoCar">
    <w:name w:val="Encabezado Car"/>
    <w:basedOn w:val="Fuentedeprrafopredeter"/>
    <w:link w:val="Encabezado"/>
    <w:uiPriority w:val="99"/>
    <w:rsid w:val="00B03F70"/>
    <w:rPr>
      <w:sz w:val="24"/>
      <w:szCs w:val="24"/>
      <w:lang w:val="es-ES_tradnl"/>
    </w:rPr>
  </w:style>
  <w:style w:type="character" w:styleId="Hipervnculo">
    <w:name w:val="Hyperlink"/>
    <w:basedOn w:val="Fuentedeprrafopredeter"/>
    <w:uiPriority w:val="99"/>
    <w:rsid w:val="00B03F70"/>
    <w:rPr>
      <w:color w:val="0000FF"/>
      <w:u w:val="single"/>
    </w:rPr>
  </w:style>
  <w:style w:type="table" w:styleId="Tablaconcuadrcula">
    <w:name w:val="Table Grid"/>
    <w:basedOn w:val="Tablanormal"/>
    <w:rsid w:val="00B03F70"/>
    <w:pPr>
      <w:spacing w:after="0" w:line="240" w:lineRule="auto"/>
    </w:pPr>
    <w:rPr>
      <w:lang w:val="es-MX"/>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Prrafodelista">
    <w:name w:val="List Paragraph"/>
    <w:basedOn w:val="Normal"/>
    <w:rsid w:val="00B03F70"/>
    <w:pPr>
      <w:ind w:left="720"/>
      <w:contextualSpacing/>
    </w:pPr>
  </w:style>
  <w:style w:type="character" w:styleId="Nmerodepgina">
    <w:name w:val="page number"/>
    <w:basedOn w:val="Fuentedeprrafopredeter"/>
    <w:rsid w:val="00B03F70"/>
  </w:style>
  <w:style w:type="paragraph" w:styleId="Piedepgina">
    <w:name w:val="footer"/>
    <w:basedOn w:val="Normal"/>
    <w:link w:val="PiedepginaCar"/>
    <w:uiPriority w:val="99"/>
    <w:unhideWhenUsed/>
    <w:rsid w:val="00B03F70"/>
    <w:pPr>
      <w:tabs>
        <w:tab w:val="center" w:pos="4419"/>
        <w:tab w:val="right" w:pos="8838"/>
      </w:tabs>
      <w:spacing w:after="0"/>
    </w:pPr>
  </w:style>
  <w:style w:type="character" w:customStyle="1" w:styleId="PiedepginaCar">
    <w:name w:val="Pie de página Car"/>
    <w:basedOn w:val="Fuentedeprrafopredeter"/>
    <w:link w:val="Piedepgina"/>
    <w:uiPriority w:val="99"/>
    <w:rsid w:val="00B03F70"/>
    <w:rPr>
      <w:sz w:val="24"/>
      <w:szCs w:val="24"/>
      <w:lang w:val="es-ES_tradnl"/>
    </w:rPr>
  </w:style>
  <w:style w:type="character" w:styleId="Textodelmarcadordeposicin">
    <w:name w:val="Placeholder Text"/>
    <w:basedOn w:val="Fuentedeprrafopredeter"/>
    <w:uiPriority w:val="99"/>
    <w:semiHidden/>
    <w:rsid w:val="000E62E4"/>
    <w:rPr>
      <w:color w:val="808080"/>
    </w:rPr>
  </w:style>
  <w:style w:type="paragraph" w:styleId="NormalWeb">
    <w:name w:val="Normal (Web)"/>
    <w:basedOn w:val="Normal"/>
    <w:uiPriority w:val="99"/>
    <w:semiHidden/>
    <w:unhideWhenUsed/>
    <w:rsid w:val="00D41FDD"/>
    <w:pPr>
      <w:spacing w:before="100" w:beforeAutospacing="1" w:after="100" w:afterAutospacing="1"/>
    </w:pPr>
    <w:rPr>
      <w:rFonts w:ascii="Times New Roman" w:eastAsia="Times New Roman" w:hAnsi="Times New Roman" w:cs="Times New Roman"/>
      <w:lang w:val="es-CO" w:eastAsia="es-CO"/>
    </w:rPr>
  </w:style>
  <w:style w:type="character" w:customStyle="1" w:styleId="apple-converted-space">
    <w:name w:val="apple-converted-space"/>
    <w:basedOn w:val="Fuentedeprrafopredeter"/>
    <w:rsid w:val="00D41FDD"/>
  </w:style>
  <w:style w:type="character" w:customStyle="1" w:styleId="estilo1">
    <w:name w:val="estilo1"/>
    <w:basedOn w:val="Fuentedeprrafopredeter"/>
    <w:rsid w:val="00D41FDD"/>
  </w:style>
  <w:style w:type="character" w:styleId="Refdecomentario">
    <w:name w:val="annotation reference"/>
    <w:basedOn w:val="Fuentedeprrafopredeter"/>
    <w:uiPriority w:val="99"/>
    <w:semiHidden/>
    <w:unhideWhenUsed/>
    <w:rsid w:val="008A3099"/>
    <w:rPr>
      <w:sz w:val="16"/>
      <w:szCs w:val="16"/>
    </w:rPr>
  </w:style>
  <w:style w:type="paragraph" w:styleId="Textocomentario">
    <w:name w:val="annotation text"/>
    <w:basedOn w:val="Normal"/>
    <w:link w:val="TextocomentarioCar"/>
    <w:uiPriority w:val="99"/>
    <w:semiHidden/>
    <w:unhideWhenUsed/>
    <w:rsid w:val="008A3099"/>
    <w:rPr>
      <w:sz w:val="20"/>
      <w:szCs w:val="20"/>
    </w:rPr>
  </w:style>
  <w:style w:type="character" w:customStyle="1" w:styleId="TextocomentarioCar">
    <w:name w:val="Texto comentario Car"/>
    <w:basedOn w:val="Fuentedeprrafopredeter"/>
    <w:link w:val="Textocomentario"/>
    <w:uiPriority w:val="99"/>
    <w:semiHidden/>
    <w:rsid w:val="008A3099"/>
    <w:rPr>
      <w:sz w:val="20"/>
      <w:szCs w:val="20"/>
      <w:lang w:val="es-ES_tradnl"/>
    </w:rPr>
  </w:style>
  <w:style w:type="paragraph" w:styleId="Asuntodelcomentario">
    <w:name w:val="annotation subject"/>
    <w:basedOn w:val="Textocomentario"/>
    <w:next w:val="Textocomentario"/>
    <w:link w:val="AsuntodelcomentarioCar"/>
    <w:uiPriority w:val="99"/>
    <w:semiHidden/>
    <w:unhideWhenUsed/>
    <w:rsid w:val="008A3099"/>
    <w:rPr>
      <w:b/>
      <w:bCs/>
    </w:rPr>
  </w:style>
  <w:style w:type="character" w:customStyle="1" w:styleId="AsuntodelcomentarioCar">
    <w:name w:val="Asunto del comentario Car"/>
    <w:basedOn w:val="TextocomentarioCar"/>
    <w:link w:val="Asuntodelcomentario"/>
    <w:uiPriority w:val="99"/>
    <w:semiHidden/>
    <w:rsid w:val="008A3099"/>
    <w:rPr>
      <w:b/>
      <w:bCs/>
      <w:sz w:val="20"/>
      <w:szCs w:val="20"/>
      <w:lang w:val="es-ES_tradnl"/>
    </w:rPr>
  </w:style>
  <w:style w:type="paragraph" w:styleId="Textodeglobo">
    <w:name w:val="Balloon Text"/>
    <w:basedOn w:val="Normal"/>
    <w:link w:val="TextodegloboCar"/>
    <w:uiPriority w:val="99"/>
    <w:semiHidden/>
    <w:unhideWhenUsed/>
    <w:rsid w:val="008A3099"/>
    <w:pPr>
      <w:spacing w:after="0"/>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8A3099"/>
    <w:rPr>
      <w:rFonts w:ascii="Segoe UI" w:hAnsi="Segoe UI" w:cs="Segoe UI"/>
      <w:sz w:val="18"/>
      <w:szCs w:val="18"/>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420277">
      <w:bodyDiv w:val="1"/>
      <w:marLeft w:val="0"/>
      <w:marRight w:val="0"/>
      <w:marTop w:val="0"/>
      <w:marBottom w:val="0"/>
      <w:divBdr>
        <w:top w:val="none" w:sz="0" w:space="0" w:color="auto"/>
        <w:left w:val="none" w:sz="0" w:space="0" w:color="auto"/>
        <w:bottom w:val="none" w:sz="0" w:space="0" w:color="auto"/>
        <w:right w:val="none" w:sz="0" w:space="0" w:color="auto"/>
      </w:divBdr>
      <w:divsChild>
        <w:div w:id="1112942328">
          <w:marLeft w:val="0"/>
          <w:marRight w:val="0"/>
          <w:marTop w:val="0"/>
          <w:marBottom w:val="0"/>
          <w:divBdr>
            <w:top w:val="none" w:sz="0" w:space="0" w:color="auto"/>
            <w:left w:val="none" w:sz="0" w:space="0" w:color="auto"/>
            <w:bottom w:val="none" w:sz="0" w:space="0" w:color="auto"/>
            <w:right w:val="none" w:sz="0" w:space="0" w:color="auto"/>
          </w:divBdr>
        </w:div>
        <w:div w:id="198712058">
          <w:marLeft w:val="0"/>
          <w:marRight w:val="0"/>
          <w:marTop w:val="0"/>
          <w:marBottom w:val="0"/>
          <w:divBdr>
            <w:top w:val="none" w:sz="0" w:space="0" w:color="auto"/>
            <w:left w:val="none" w:sz="0" w:space="0" w:color="auto"/>
            <w:bottom w:val="none" w:sz="0" w:space="0" w:color="auto"/>
            <w:right w:val="none" w:sz="0" w:space="0" w:color="auto"/>
          </w:divBdr>
        </w:div>
      </w:divsChild>
    </w:div>
    <w:div w:id="1064793204">
      <w:bodyDiv w:val="1"/>
      <w:marLeft w:val="0"/>
      <w:marRight w:val="0"/>
      <w:marTop w:val="0"/>
      <w:marBottom w:val="0"/>
      <w:divBdr>
        <w:top w:val="none" w:sz="0" w:space="0" w:color="auto"/>
        <w:left w:val="none" w:sz="0" w:space="0" w:color="auto"/>
        <w:bottom w:val="none" w:sz="0" w:space="0" w:color="auto"/>
        <w:right w:val="none" w:sz="0" w:space="0" w:color="auto"/>
      </w:divBdr>
    </w:div>
    <w:div w:id="1630432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image" Target="media/image12.png"/></Relationship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9.png"/><Relationship Id="rId21" Type="http://schemas.openxmlformats.org/officeDocument/2006/relationships/image" Target="media/image14.png"/><Relationship Id="rId34" Type="http://schemas.openxmlformats.org/officeDocument/2006/relationships/header" Target="header1.xml"/><Relationship Id="rId7" Type="http://schemas.openxmlformats.org/officeDocument/2006/relationships/comments" Target="comment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7.png"/><Relationship Id="rId32" Type="http://schemas.openxmlformats.org/officeDocument/2006/relationships/image" Target="media/image25.png"/><Relationship Id="rId37" Type="http://schemas.microsoft.com/office/2011/relationships/people" Target="people.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4.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header" Target="header2.xml"/><Relationship Id="rId8" Type="http://schemas.microsoft.com/office/2011/relationships/commentsExtended" Target="commentsExtended.xml"/><Relationship Id="rId3"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246</TotalTime>
  <Pages>34</Pages>
  <Words>5301</Words>
  <Characters>29160</Characters>
  <Application>Microsoft Office Word</Application>
  <DocSecurity>0</DocSecurity>
  <Lines>243</Lines>
  <Paragraphs>68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34393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FAMILIA</dc:creator>
  <cp:lastModifiedBy>Edgar Josué Malagón Montaña</cp:lastModifiedBy>
  <cp:revision>43</cp:revision>
  <dcterms:created xsi:type="dcterms:W3CDTF">2015-11-12T13:35:00Z</dcterms:created>
  <dcterms:modified xsi:type="dcterms:W3CDTF">2015-11-21T13:23:00Z</dcterms:modified>
</cp:coreProperties>
</file>