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2641C" w14:textId="03A65F4C" w:rsidR="001866C8" w:rsidRPr="007D0493" w:rsidRDefault="001866C8" w:rsidP="001866C8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B70248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>enérico M2</w:t>
      </w:r>
      <w:r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B70248">
        <w:rPr>
          <w:rFonts w:asciiTheme="majorHAnsi" w:hAnsiTheme="majorHAnsi"/>
          <w:b/>
          <w:lang w:val="es-ES_tradnl"/>
        </w:rPr>
        <w:t>e</w:t>
      </w:r>
      <w:r>
        <w:rPr>
          <w:rFonts w:asciiTheme="majorHAnsi" w:hAnsiTheme="majorHAnsi"/>
          <w:b/>
          <w:lang w:val="es-ES_tradnl"/>
        </w:rPr>
        <w:t>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6FE746E8" w14:textId="77777777" w:rsidR="001866C8" w:rsidRPr="00254FDB" w:rsidRDefault="001866C8" w:rsidP="001866C8">
      <w:pPr>
        <w:rPr>
          <w:rFonts w:ascii="Arial" w:hAnsi="Arial"/>
          <w:lang w:val="es-ES_tradnl"/>
        </w:rPr>
      </w:pPr>
    </w:p>
    <w:p w14:paraId="16983017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677994EE" w14:textId="77777777" w:rsidR="001866C8" w:rsidRPr="006D02A8" w:rsidRDefault="001226B2" w:rsidP="001866C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del w:id="0" w:author="Josué" w:date="2015-03-18T09:46:00Z">
        <w:r w:rsidDel="00146294">
          <w:rPr>
            <w:rFonts w:ascii="Arial" w:hAnsi="Arial"/>
            <w:sz w:val="18"/>
            <w:szCs w:val="18"/>
            <w:lang w:val="es-ES_tradnl"/>
          </w:rPr>
          <w:delText>G</w:delText>
        </w:r>
      </w:del>
      <w:r>
        <w:rPr>
          <w:rFonts w:ascii="Arial" w:hAnsi="Arial"/>
          <w:sz w:val="18"/>
          <w:szCs w:val="18"/>
          <w:lang w:val="es-ES_tradnl"/>
        </w:rPr>
        <w:t>08_01_CO</w:t>
      </w:r>
    </w:p>
    <w:p w14:paraId="3E535F9A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</w:p>
    <w:p w14:paraId="1F877B6D" w14:textId="51EC2EDE" w:rsidR="001866C8" w:rsidRPr="0063490D" w:rsidRDefault="00B70248" w:rsidP="001866C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B96CE54" w14:textId="77777777" w:rsidR="001866C8" w:rsidRPr="009320AC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53763C2A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bookmarkStart w:id="1" w:name="_GoBack"/>
      <w:bookmarkEnd w:id="1"/>
    </w:p>
    <w:p w14:paraId="79EEF451" w14:textId="6CCED41C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en los números reales</w:t>
      </w:r>
    </w:p>
    <w:p w14:paraId="5F1FB831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5EEA17E0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5A2D1AD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identificar el orden en los números reales</w:t>
      </w:r>
      <w:r w:rsidR="00BC620E">
        <w:rPr>
          <w:rFonts w:ascii="Arial" w:hAnsi="Arial" w:cs="Arial"/>
          <w:sz w:val="18"/>
          <w:szCs w:val="18"/>
          <w:lang w:val="es-ES_tradnl"/>
        </w:rPr>
        <w:t>.</w:t>
      </w:r>
    </w:p>
    <w:p w14:paraId="6252C9DD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1D171255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92701B3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Orden, Número real</w:t>
      </w:r>
      <w:r w:rsidR="00BC620E">
        <w:rPr>
          <w:rFonts w:ascii="Arial" w:hAnsi="Arial" w:cs="Arial"/>
          <w:sz w:val="18"/>
          <w:szCs w:val="18"/>
          <w:lang w:val="es-ES_tradnl"/>
        </w:rPr>
        <w:t>.</w:t>
      </w:r>
    </w:p>
    <w:p w14:paraId="0878FA0F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241DD69C" w14:textId="77777777"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7BEEB40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6253C227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24C2C15" w14:textId="77777777"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66C8" w:rsidRPr="005F4C68" w14:paraId="0172916C" w14:textId="77777777" w:rsidTr="00593C4C">
        <w:tc>
          <w:tcPr>
            <w:tcW w:w="1248" w:type="dxa"/>
          </w:tcPr>
          <w:p w14:paraId="7F43FA4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DE4FE55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4FDF7FF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E1FA185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E84216A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E02BEE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A62136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9064AA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5F4C68" w14:paraId="4EAE1093" w14:textId="77777777" w:rsidTr="00593C4C">
        <w:tc>
          <w:tcPr>
            <w:tcW w:w="1248" w:type="dxa"/>
          </w:tcPr>
          <w:p w14:paraId="23419089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552A95F" w14:textId="77777777" w:rsidR="001866C8" w:rsidRPr="005F4C68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F385912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FBDE888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8E9BAD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0F6EF66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C4AF4B1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29A25E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BEAD93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5C158F88" w14:textId="77777777"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66C8" w:rsidRPr="00AC7496" w14:paraId="32B1EFBC" w14:textId="77777777" w:rsidTr="00593C4C">
        <w:tc>
          <w:tcPr>
            <w:tcW w:w="4536" w:type="dxa"/>
          </w:tcPr>
          <w:p w14:paraId="423037E9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EDDC7E0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49BB3C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0A0C4FE" w14:textId="77777777" w:rsidR="001866C8" w:rsidRPr="00AC7496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66C8" w:rsidRPr="00BC620E" w14:paraId="5136A6D6" w14:textId="77777777" w:rsidTr="00593C4C">
        <w:tc>
          <w:tcPr>
            <w:tcW w:w="4536" w:type="dxa"/>
          </w:tcPr>
          <w:p w14:paraId="6F46C042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84A9BD4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148C8D7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04DBC1E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AC7496" w14:paraId="0E92955C" w14:textId="77777777" w:rsidTr="00593C4C">
        <w:tc>
          <w:tcPr>
            <w:tcW w:w="4536" w:type="dxa"/>
          </w:tcPr>
          <w:p w14:paraId="38AB34B6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B120336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D11E0F9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1F06654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AC7496" w14:paraId="3F41FFAE" w14:textId="77777777" w:rsidTr="00593C4C">
        <w:tc>
          <w:tcPr>
            <w:tcW w:w="4536" w:type="dxa"/>
          </w:tcPr>
          <w:p w14:paraId="2878B307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978EDC2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F45F9A0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A865A45" w14:textId="77777777"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1FA7E4A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61CBD30B" w14:textId="77777777"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66C8" w:rsidRPr="005F4C68" w14:paraId="6B5350B6" w14:textId="77777777" w:rsidTr="00593C4C">
        <w:tc>
          <w:tcPr>
            <w:tcW w:w="2126" w:type="dxa"/>
          </w:tcPr>
          <w:p w14:paraId="636C37F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ACF3CC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11C1DD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346EC37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2E0C4E9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3EEEAB2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FAE9685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7D1165A" w14:textId="77777777" w:rsidR="001866C8" w:rsidRPr="005F4C68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66C8" w:rsidRPr="005F4C68" w14:paraId="48423303" w14:textId="77777777" w:rsidTr="00593C4C">
        <w:tc>
          <w:tcPr>
            <w:tcW w:w="2126" w:type="dxa"/>
          </w:tcPr>
          <w:p w14:paraId="764C4409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6DAF917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92CFE1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03DD37E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E739DA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7A3390F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BD0DE9F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6F96270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5F4C68" w14:paraId="11B5016D" w14:textId="77777777" w:rsidTr="00593C4C">
        <w:tc>
          <w:tcPr>
            <w:tcW w:w="2126" w:type="dxa"/>
          </w:tcPr>
          <w:p w14:paraId="2EABC924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F5035C2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2B187D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757320C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727F0DD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04DE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C8E41D" w14:textId="77777777"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E426E4" w14:textId="77777777"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8046B2B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C902FC9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1285D95C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3F05FC3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27967E4E" w14:textId="7AC558E5" w:rsidR="001866C8" w:rsidRPr="00254FDB" w:rsidRDefault="00B70248" w:rsidP="001866C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53782E3B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</w:p>
    <w:p w14:paraId="44927A9B" w14:textId="77777777" w:rsidR="001866C8" w:rsidRPr="00411F22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27658BC" w14:textId="7FF048CA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en los números reales</w:t>
      </w:r>
    </w:p>
    <w:p w14:paraId="513708A0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752C448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D40D60C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B6066AC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C4FA5EE" w14:textId="77777777" w:rsidR="001866C8" w:rsidRPr="009F074B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9D8650" w14:textId="78D84EFE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cada operación con ayuda de la calculadora y completa el espa</w:t>
      </w:r>
      <w:r w:rsidR="00BC620E">
        <w:rPr>
          <w:rFonts w:ascii="Arial" w:hAnsi="Arial" w:cs="Arial"/>
          <w:sz w:val="18"/>
          <w:szCs w:val="18"/>
          <w:lang w:val="es-ES_tradnl"/>
        </w:rPr>
        <w:t>cio con los símbolos &lt; (menor</w:t>
      </w:r>
      <w:r w:rsidR="007F7EE8"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BC620E">
        <w:rPr>
          <w:rFonts w:ascii="Arial" w:hAnsi="Arial" w:cs="Arial"/>
          <w:sz w:val="18"/>
          <w:szCs w:val="18"/>
          <w:lang w:val="es-ES_tradnl"/>
        </w:rPr>
        <w:t xml:space="preserve">) </w:t>
      </w:r>
      <w:r w:rsidR="00B70248">
        <w:rPr>
          <w:rFonts w:ascii="Arial" w:hAnsi="Arial" w:cs="Arial"/>
          <w:sz w:val="18"/>
          <w:szCs w:val="18"/>
          <w:lang w:val="es-ES_tradnl"/>
        </w:rPr>
        <w:t>&gt; (</w:t>
      </w:r>
      <w:r>
        <w:rPr>
          <w:rFonts w:ascii="Arial" w:hAnsi="Arial" w:cs="Arial"/>
          <w:sz w:val="18"/>
          <w:szCs w:val="18"/>
          <w:lang w:val="es-ES_tradnl"/>
        </w:rPr>
        <w:t>mayor</w:t>
      </w:r>
      <w:r w:rsidR="007F7EE8">
        <w:rPr>
          <w:rFonts w:ascii="Arial" w:hAnsi="Arial" w:cs="Arial"/>
          <w:sz w:val="18"/>
          <w:szCs w:val="18"/>
          <w:lang w:val="es-ES_tradnl"/>
        </w:rPr>
        <w:t xml:space="preserve"> que</w:t>
      </w:r>
      <w:r>
        <w:rPr>
          <w:rFonts w:ascii="Arial" w:hAnsi="Arial" w:cs="Arial"/>
          <w:sz w:val="18"/>
          <w:szCs w:val="18"/>
          <w:lang w:val="es-ES_tradnl"/>
        </w:rPr>
        <w:t>) o = (igual</w:t>
      </w:r>
      <w:r w:rsidR="007F7EE8">
        <w:rPr>
          <w:rFonts w:ascii="Arial" w:hAnsi="Arial" w:cs="Arial"/>
          <w:sz w:val="18"/>
          <w:szCs w:val="18"/>
          <w:lang w:val="es-ES_tradnl"/>
        </w:rPr>
        <w:t xml:space="preserve"> a</w:t>
      </w:r>
      <w:r>
        <w:rPr>
          <w:rFonts w:ascii="Arial" w:hAnsi="Arial" w:cs="Arial"/>
          <w:sz w:val="18"/>
          <w:szCs w:val="18"/>
          <w:lang w:val="es-ES_tradnl"/>
        </w:rPr>
        <w:t>) según sea el caso</w:t>
      </w:r>
      <w:r w:rsidR="007F7EE8">
        <w:rPr>
          <w:rFonts w:ascii="Arial" w:hAnsi="Arial" w:cs="Arial"/>
          <w:sz w:val="18"/>
          <w:szCs w:val="18"/>
          <w:lang w:val="es-ES_tradnl"/>
        </w:rPr>
        <w:t>.</w:t>
      </w:r>
    </w:p>
    <w:p w14:paraId="04365F4B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34F26483" w14:textId="77777777" w:rsidR="001866C8" w:rsidRPr="0079258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206CC22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69D20652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39496D0D" w14:textId="77777777"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50E96FD3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2673E545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472F45F5" w14:textId="77777777" w:rsidR="001866C8" w:rsidRPr="0079258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B9BA330" w14:textId="77777777"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CD06AD1" w14:textId="77777777"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29E8981" w14:textId="77777777" w:rsidR="001866C8" w:rsidRPr="00C219A9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0DC879" w14:textId="77777777" w:rsidR="001866C8" w:rsidRPr="002233BF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6D07CB1" w14:textId="77777777" w:rsidR="001866C8" w:rsidRPr="002233BF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074C354C" w14:textId="77777777" w:rsidR="00D9642E" w:rsidRPr="00D9642E" w:rsidRDefault="00D9642E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11A5516B" w14:textId="77777777" w:rsidR="00D9642E" w:rsidRPr="00C7462A" w:rsidRDefault="00D9642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-8+4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-3-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0E31412D" w14:textId="77777777" w:rsidR="001866C8" w:rsidRPr="00C7462A" w:rsidRDefault="001866C8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-8+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129E23E2" w14:textId="77777777" w:rsidR="001866C8" w:rsidRPr="00C7462A" w:rsidRDefault="00C7462A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∙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-π∙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e>
        </m:rad>
      </m:oMath>
    </w:p>
    <w:p w14:paraId="57D341FC" w14:textId="77777777" w:rsidR="00D9642E" w:rsidRPr="00C7462A" w:rsidRDefault="00C7462A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ϕ+2e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-8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</m:oMath>
    </w:p>
    <w:p w14:paraId="5E9732D1" w14:textId="77777777" w:rsidR="00D9642E" w:rsidRPr="00C7462A" w:rsidRDefault="00146294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∙</m:t>
        </m:r>
        <m:rad>
          <m:rad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9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+3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698566B2" w14:textId="77777777" w:rsidR="00D9642E" w:rsidRPr="00C7462A" w:rsidRDefault="00146294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</w:p>
    <w:p w14:paraId="3DC1B4A6" w14:textId="77777777" w:rsidR="00D9642E" w:rsidRPr="00C7462A" w:rsidRDefault="00D9642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-2+ 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 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+2</m:t>
        </m:r>
      </m:oMath>
    </w:p>
    <w:p w14:paraId="4B3C130E" w14:textId="77777777" w:rsidR="00D9642E" w:rsidRPr="00C7462A" w:rsidRDefault="00146294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</w:p>
    <w:p w14:paraId="5AB3D641" w14:textId="77777777" w:rsidR="00C7462A" w:rsidRPr="00C7462A" w:rsidRDefault="00146294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</m:oMath>
    </w:p>
    <w:p w14:paraId="402F511B" w14:textId="77777777" w:rsidR="00C7462A" w:rsidRPr="00C7462A" w:rsidRDefault="00146294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-8+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14:paraId="72475C50" w14:textId="77777777" w:rsidR="00D9642E" w:rsidRDefault="00D9642E" w:rsidP="00D9642E">
      <w:pPr>
        <w:rPr>
          <w:rFonts w:ascii="Arial" w:hAnsi="Arial" w:cs="Arial"/>
          <w:sz w:val="18"/>
          <w:szCs w:val="18"/>
          <w:lang w:val="es-ES_tradnl"/>
        </w:rPr>
      </w:pPr>
    </w:p>
    <w:p w14:paraId="36AD4B4B" w14:textId="77777777" w:rsidR="00D9642E" w:rsidRPr="00D9642E" w:rsidRDefault="00D9642E" w:rsidP="00D9642E">
      <w:pPr>
        <w:rPr>
          <w:rFonts w:ascii="Arial" w:hAnsi="Arial" w:cs="Arial"/>
          <w:sz w:val="18"/>
          <w:szCs w:val="18"/>
          <w:lang w:val="es-ES_tradnl"/>
        </w:rPr>
      </w:pPr>
    </w:p>
    <w:p w14:paraId="312E5B2E" w14:textId="77777777" w:rsidR="00C7462A" w:rsidRDefault="00C7462A" w:rsidP="001866C8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</w:p>
    <w:p w14:paraId="5A6CD2DE" w14:textId="77777777" w:rsidR="001866C8" w:rsidRPr="00EA22E1" w:rsidRDefault="001866C8" w:rsidP="001866C8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>
        <w:rPr>
          <w:rFonts w:ascii="Arial" w:hAnsi="Arial"/>
          <w:sz w:val="18"/>
          <w:szCs w:val="18"/>
          <w:lang w:val="es-ES_tradnl"/>
        </w:rPr>
        <w:tab/>
      </w:r>
      <w:r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1BE282B7" w14:textId="77777777" w:rsidR="001866C8" w:rsidRPr="00EC3FD8" w:rsidRDefault="001866C8" w:rsidP="001866C8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1866C8" w:rsidRPr="00EA22E1" w14:paraId="1A44118A" w14:textId="77777777" w:rsidTr="00593C4C">
        <w:tc>
          <w:tcPr>
            <w:tcW w:w="534" w:type="dxa"/>
            <w:shd w:val="clear" w:color="auto" w:fill="E6E6E6"/>
            <w:vAlign w:val="center"/>
          </w:tcPr>
          <w:p w14:paraId="5BBD67D1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0C44A5C1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40979503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23C5AE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077F5FC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5248284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64AFBDBE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450F204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056201A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31A7D42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661A3244" w14:textId="77777777" w:rsidTr="00593C4C">
        <w:tc>
          <w:tcPr>
            <w:tcW w:w="534" w:type="dxa"/>
            <w:shd w:val="clear" w:color="auto" w:fill="E6E6E6"/>
            <w:vAlign w:val="center"/>
          </w:tcPr>
          <w:p w14:paraId="40619654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AD0DB05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396F4C1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DC7298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C912710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479476F1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25A3C522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&gt;</w:t>
            </w:r>
          </w:p>
        </w:tc>
        <w:tc>
          <w:tcPr>
            <w:tcW w:w="284" w:type="dxa"/>
            <w:vAlign w:val="center"/>
          </w:tcPr>
          <w:p w14:paraId="16CE6B11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7EE2A1F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6D28A8D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1CAEF5BA" w14:textId="77777777" w:rsidTr="00593C4C">
        <w:tc>
          <w:tcPr>
            <w:tcW w:w="534" w:type="dxa"/>
            <w:shd w:val="clear" w:color="auto" w:fill="E6E6E6"/>
            <w:vAlign w:val="center"/>
          </w:tcPr>
          <w:p w14:paraId="16073BE3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E913D7F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284" w:type="dxa"/>
            <w:vAlign w:val="center"/>
          </w:tcPr>
          <w:p w14:paraId="14F0F64C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B258E2F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6ACC935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453D4A98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5B6388E7" w14:textId="77777777"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&gt;</w:t>
            </w:r>
          </w:p>
        </w:tc>
        <w:tc>
          <w:tcPr>
            <w:tcW w:w="284" w:type="dxa"/>
            <w:vAlign w:val="center"/>
          </w:tcPr>
          <w:p w14:paraId="1487DE0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B5DCA20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181FF2B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2280A012" w14:textId="77777777" w:rsidTr="00593C4C">
        <w:tc>
          <w:tcPr>
            <w:tcW w:w="534" w:type="dxa"/>
            <w:shd w:val="clear" w:color="auto" w:fill="E6E6E6"/>
            <w:vAlign w:val="center"/>
          </w:tcPr>
          <w:p w14:paraId="7F15B097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E2490C1" w14:textId="77777777"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5BD23EB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BBCBD0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02ACD1D9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AFB2190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4F435FD7" w14:textId="77777777"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284" w:type="dxa"/>
            <w:vAlign w:val="center"/>
          </w:tcPr>
          <w:p w14:paraId="66C0935E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4E27C4E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7FC7792D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14:paraId="5C1CFC75" w14:textId="77777777" w:rsidTr="00593C4C">
        <w:tc>
          <w:tcPr>
            <w:tcW w:w="534" w:type="dxa"/>
            <w:shd w:val="clear" w:color="auto" w:fill="E6E6E6"/>
            <w:vAlign w:val="center"/>
          </w:tcPr>
          <w:p w14:paraId="3B899B98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2922F3E1" w14:textId="4D400911" w:rsidR="001866C8" w:rsidRPr="00EA22E1" w:rsidRDefault="00CF7BA7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284" w:type="dxa"/>
            <w:vAlign w:val="center"/>
          </w:tcPr>
          <w:p w14:paraId="3CF2DA8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BB63413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27F89E3C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DB3BC4" w14:textId="77777777"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00908B20" w14:textId="77777777"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14:paraId="4435F196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481F2B7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68493902" w14:textId="77777777"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5F0E0292" w14:textId="77777777" w:rsidR="001866C8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378594B9" w14:textId="77777777" w:rsidR="001866C8" w:rsidRPr="0072270A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14:paraId="1AA75673" w14:textId="77777777" w:rsidR="0062200D" w:rsidRPr="001866C8" w:rsidRDefault="0062200D">
      <w:pPr>
        <w:rPr>
          <w:lang w:val="es-ES_tradnl"/>
        </w:rPr>
      </w:pPr>
    </w:p>
    <w:sectPr w:rsidR="0062200D" w:rsidRPr="001866C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9354F"/>
    <w:multiLevelType w:val="hybridMultilevel"/>
    <w:tmpl w:val="DE1203A4"/>
    <w:lvl w:ilvl="0" w:tplc="240A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620" w:hanging="360"/>
      </w:pPr>
    </w:lvl>
    <w:lvl w:ilvl="2" w:tplc="240A001B" w:tentative="1">
      <w:start w:val="1"/>
      <w:numFmt w:val="lowerRoman"/>
      <w:lvlText w:val="%3."/>
      <w:lvlJc w:val="right"/>
      <w:pPr>
        <w:ind w:left="5340" w:hanging="180"/>
      </w:pPr>
    </w:lvl>
    <w:lvl w:ilvl="3" w:tplc="240A000F" w:tentative="1">
      <w:start w:val="1"/>
      <w:numFmt w:val="decimal"/>
      <w:lvlText w:val="%4."/>
      <w:lvlJc w:val="left"/>
      <w:pPr>
        <w:ind w:left="6060" w:hanging="360"/>
      </w:pPr>
    </w:lvl>
    <w:lvl w:ilvl="4" w:tplc="240A0019" w:tentative="1">
      <w:start w:val="1"/>
      <w:numFmt w:val="lowerLetter"/>
      <w:lvlText w:val="%5."/>
      <w:lvlJc w:val="left"/>
      <w:pPr>
        <w:ind w:left="6780" w:hanging="360"/>
      </w:pPr>
    </w:lvl>
    <w:lvl w:ilvl="5" w:tplc="240A001B" w:tentative="1">
      <w:start w:val="1"/>
      <w:numFmt w:val="lowerRoman"/>
      <w:lvlText w:val="%6."/>
      <w:lvlJc w:val="right"/>
      <w:pPr>
        <w:ind w:left="7500" w:hanging="180"/>
      </w:pPr>
    </w:lvl>
    <w:lvl w:ilvl="6" w:tplc="240A000F" w:tentative="1">
      <w:start w:val="1"/>
      <w:numFmt w:val="decimal"/>
      <w:lvlText w:val="%7."/>
      <w:lvlJc w:val="left"/>
      <w:pPr>
        <w:ind w:left="8220" w:hanging="360"/>
      </w:pPr>
    </w:lvl>
    <w:lvl w:ilvl="7" w:tplc="240A0019" w:tentative="1">
      <w:start w:val="1"/>
      <w:numFmt w:val="lowerLetter"/>
      <w:lvlText w:val="%8."/>
      <w:lvlJc w:val="left"/>
      <w:pPr>
        <w:ind w:left="8940" w:hanging="360"/>
      </w:pPr>
    </w:lvl>
    <w:lvl w:ilvl="8" w:tplc="240A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ué">
    <w15:presenceInfo w15:providerId="None" w15:userId="Josu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C8"/>
    <w:rsid w:val="00067BB2"/>
    <w:rsid w:val="001142DA"/>
    <w:rsid w:val="001226B2"/>
    <w:rsid w:val="00146294"/>
    <w:rsid w:val="001866C8"/>
    <w:rsid w:val="0027678E"/>
    <w:rsid w:val="00525061"/>
    <w:rsid w:val="00597395"/>
    <w:rsid w:val="0062200D"/>
    <w:rsid w:val="007E2E0F"/>
    <w:rsid w:val="007F7EE8"/>
    <w:rsid w:val="00932B68"/>
    <w:rsid w:val="009863A9"/>
    <w:rsid w:val="00A10E87"/>
    <w:rsid w:val="00A44725"/>
    <w:rsid w:val="00B70248"/>
    <w:rsid w:val="00BA17DA"/>
    <w:rsid w:val="00BC620E"/>
    <w:rsid w:val="00C7462A"/>
    <w:rsid w:val="00CE3218"/>
    <w:rsid w:val="00CF7BA7"/>
    <w:rsid w:val="00D9642E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99E01"/>
  <w15:docId w15:val="{B1B0F4AA-154F-4F09-940E-7F73FC2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6C8"/>
    <w:pPr>
      <w:spacing w:after="0" w:line="240" w:lineRule="auto"/>
    </w:pPr>
    <w:rPr>
      <w:rFonts w:eastAsiaTheme="minorEastAsia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66C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866C8"/>
    <w:rPr>
      <w:color w:val="808080"/>
    </w:rPr>
  </w:style>
  <w:style w:type="paragraph" w:styleId="Prrafodelista">
    <w:name w:val="List Paragraph"/>
    <w:basedOn w:val="Normal"/>
    <w:uiPriority w:val="34"/>
    <w:qFormat/>
    <w:rsid w:val="00C746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024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248"/>
    <w:rPr>
      <w:rFonts w:ascii="Segoe UI" w:eastAsiaTheme="minorEastAsia" w:hAnsi="Segoe UI" w:cs="Segoe UI"/>
      <w:sz w:val="18"/>
      <w:szCs w:val="18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B702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024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024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02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0248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2015-03-09T18:40:00Z</dcterms:created>
  <dcterms:modified xsi:type="dcterms:W3CDTF">2015-03-18T14:47:00Z</dcterms:modified>
</cp:coreProperties>
</file>