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</w:p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</w:p>
    <w:p w:rsidR="00E46EAB" w:rsidRPr="00614F2F" w:rsidRDefault="00E46EAB" w:rsidP="00E46EAB">
      <w:pPr>
        <w:jc w:val="center"/>
        <w:rPr>
          <w:rFonts w:asciiTheme="majorHAnsi" w:hAnsiTheme="majorHAnsi"/>
          <w:b/>
          <w:lang w:val="es-ES_tradnl"/>
        </w:rPr>
      </w:pPr>
      <w:r w:rsidRPr="00614F2F">
        <w:rPr>
          <w:rFonts w:asciiTheme="majorHAnsi" w:hAnsiTheme="majorHAnsi"/>
          <w:b/>
          <w:lang w:val="es-ES_tradnl"/>
        </w:rPr>
        <w:t xml:space="preserve">Ejercicio </w:t>
      </w:r>
      <w:r w:rsidR="00D77526">
        <w:rPr>
          <w:rFonts w:asciiTheme="majorHAnsi" w:hAnsiTheme="majorHAnsi"/>
          <w:b/>
          <w:lang w:val="es-ES_tradnl"/>
        </w:rPr>
        <w:t>g</w:t>
      </w:r>
      <w:r w:rsidR="00D77526" w:rsidRPr="00614F2F">
        <w:rPr>
          <w:rFonts w:asciiTheme="majorHAnsi" w:hAnsiTheme="majorHAnsi"/>
          <w:b/>
          <w:lang w:val="es-ES_tradnl"/>
        </w:rPr>
        <w:t xml:space="preserve">enérico </w:t>
      </w:r>
      <w:r w:rsidRPr="00614F2F">
        <w:rPr>
          <w:rFonts w:asciiTheme="majorHAnsi" w:hAnsiTheme="majorHAnsi"/>
          <w:b/>
          <w:lang w:val="es-ES_tradnl"/>
        </w:rPr>
        <w:t xml:space="preserve">M10A: </w:t>
      </w:r>
      <w:r w:rsidR="00D77526">
        <w:rPr>
          <w:rFonts w:asciiTheme="majorHAnsi" w:hAnsiTheme="majorHAnsi"/>
          <w:b/>
          <w:lang w:val="es-ES_tradnl"/>
        </w:rPr>
        <w:t>c</w:t>
      </w:r>
      <w:r w:rsidRPr="00614F2F">
        <w:rPr>
          <w:rFonts w:asciiTheme="majorHAnsi" w:hAnsiTheme="majorHAnsi"/>
          <w:b/>
          <w:lang w:val="es-ES_tradnl"/>
        </w:rPr>
        <w:t>ontenedores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Nombre del guión a que corresponde el ejercicio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Default="00A11770" w:rsidP="00E46EAB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MA_</w:t>
      </w:r>
      <w:r w:rsidR="00E46EAB" w:rsidRPr="00614F2F">
        <w:rPr>
          <w:rFonts w:ascii="Arial" w:hAnsi="Arial"/>
          <w:lang w:val="es-ES_tradnl"/>
        </w:rPr>
        <w:t>08_01_CO</w:t>
      </w:r>
    </w:p>
    <w:p w:rsidR="006471F1" w:rsidRPr="00614F2F" w:rsidRDefault="006471F1" w:rsidP="00E46EAB">
      <w:pPr>
        <w:rPr>
          <w:rFonts w:ascii="Arial" w:hAnsi="Arial"/>
          <w:lang w:val="es-ES_tradnl"/>
        </w:rPr>
      </w:pPr>
    </w:p>
    <w:p w:rsidR="00E46EAB" w:rsidRPr="00614F2F" w:rsidRDefault="00D77526" w:rsidP="00E46EAB">
      <w:pPr>
        <w:rPr>
          <w:rFonts w:ascii="Arial" w:hAnsi="Arial"/>
          <w:b/>
          <w:lang w:val="es-ES_tradnl"/>
        </w:rPr>
      </w:pPr>
      <w:r w:rsidRPr="00614F2F">
        <w:rPr>
          <w:rFonts w:ascii="Arial" w:hAnsi="Arial"/>
          <w:b/>
          <w:lang w:val="es-ES_tradnl"/>
        </w:rPr>
        <w:t>D</w:t>
      </w:r>
      <w:r>
        <w:rPr>
          <w:rFonts w:ascii="Arial" w:hAnsi="Arial"/>
          <w:b/>
          <w:lang w:val="es-ES_tradnl"/>
        </w:rPr>
        <w:t>atos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del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recurso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Título del recurso (</w:t>
      </w:r>
      <w:r w:rsidRPr="00614F2F">
        <w:rPr>
          <w:rFonts w:ascii="Arial" w:hAnsi="Arial"/>
          <w:b/>
          <w:highlight w:val="green"/>
          <w:lang w:val="es-ES_tradnl"/>
        </w:rPr>
        <w:t>65</w:t>
      </w:r>
      <w:r w:rsidRPr="00614F2F">
        <w:rPr>
          <w:rFonts w:ascii="Arial" w:hAnsi="Arial"/>
          <w:highlight w:val="green"/>
          <w:lang w:val="es-ES_tradnl"/>
        </w:rPr>
        <w:t xml:space="preserve"> caracteres máx.)</w:t>
      </w:r>
    </w:p>
    <w:p w:rsidR="00E46EAB" w:rsidRPr="00614F2F" w:rsidRDefault="00E46EAB" w:rsidP="00E46EAB">
      <w:pPr>
        <w:rPr>
          <w:rFonts w:ascii="Times" w:hAnsi="Times"/>
          <w:lang w:val="es-CO"/>
        </w:rPr>
      </w:pPr>
      <w:r w:rsidRPr="00614F2F">
        <w:rPr>
          <w:rFonts w:ascii="Times" w:hAnsi="Times"/>
          <w:lang w:val="es-CO"/>
        </w:rPr>
        <w:t>Refuerza tu aprendizaje</w:t>
      </w:r>
      <w:r w:rsidR="00FA5F15">
        <w:rPr>
          <w:rFonts w:ascii="Times" w:hAnsi="Times"/>
          <w:lang w:val="es-CO"/>
        </w:rPr>
        <w:t>:</w:t>
      </w:r>
      <w:r w:rsidRPr="00614F2F">
        <w:rPr>
          <w:rFonts w:ascii="Times" w:hAnsi="Times"/>
          <w:lang w:val="es-CO"/>
        </w:rPr>
        <w:t xml:space="preserve"> </w:t>
      </w:r>
      <w:r w:rsidR="00D77526">
        <w:rPr>
          <w:rFonts w:ascii="Times" w:hAnsi="Times"/>
          <w:lang w:val="es-CO"/>
        </w:rPr>
        <w:t>t</w:t>
      </w:r>
      <w:r w:rsidR="00D77526" w:rsidRPr="00614F2F">
        <w:rPr>
          <w:rFonts w:ascii="Times" w:hAnsi="Times"/>
          <w:lang w:val="es-CO"/>
        </w:rPr>
        <w:t xml:space="preserve">ipos </w:t>
      </w:r>
      <w:r w:rsidRPr="00614F2F">
        <w:rPr>
          <w:rFonts w:ascii="Times" w:hAnsi="Times"/>
          <w:lang w:val="es-CO"/>
        </w:rPr>
        <w:t>de fracciones</w:t>
      </w:r>
      <w:r w:rsidR="00D77526">
        <w:rPr>
          <w:rFonts w:ascii="Times" w:hAnsi="Times"/>
          <w:lang w:val="es-CO"/>
        </w:rPr>
        <w:t>.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Descripción del recurso</w:t>
      </w:r>
    </w:p>
    <w:p w:rsidR="00E46EAB" w:rsidRPr="00614F2F" w:rsidRDefault="00E46EAB" w:rsidP="00E46EAB">
      <w:pPr>
        <w:rPr>
          <w:rFonts w:ascii="Times" w:hAnsi="Times"/>
          <w:color w:val="000000" w:themeColor="text1"/>
          <w:lang w:val="es-CO"/>
        </w:rPr>
      </w:pPr>
      <w:r w:rsidRPr="00614F2F">
        <w:rPr>
          <w:rFonts w:ascii="Times" w:hAnsi="Times"/>
          <w:color w:val="000000" w:themeColor="text1"/>
          <w:lang w:val="es-CO"/>
        </w:rPr>
        <w:t>Actividad para diferenciar entre fracciones propias</w:t>
      </w:r>
      <w:r w:rsidR="009F5BF0">
        <w:rPr>
          <w:rFonts w:ascii="Times" w:hAnsi="Times"/>
          <w:color w:val="000000" w:themeColor="text1"/>
          <w:lang w:val="es-CO"/>
        </w:rPr>
        <w:t>,</w:t>
      </w:r>
      <w:r w:rsidRPr="00614F2F">
        <w:rPr>
          <w:rFonts w:ascii="Times" w:hAnsi="Times"/>
          <w:color w:val="000000" w:themeColor="text1"/>
          <w:lang w:val="es-CO"/>
        </w:rPr>
        <w:t xml:space="preserve"> impropias y mixtas</w:t>
      </w:r>
      <w:r w:rsidR="00C9224E">
        <w:rPr>
          <w:rFonts w:ascii="Times" w:hAnsi="Times"/>
          <w:color w:val="000000" w:themeColor="text1"/>
          <w:lang w:val="es-CO"/>
        </w:rPr>
        <w:t>.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Palabras clave del recurso (separadas por comas ",")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Número racional, fracción propia, fracción impropia, número mixto</w:t>
      </w:r>
      <w:r w:rsidR="00FA5F15">
        <w:rPr>
          <w:rFonts w:ascii="Arial" w:hAnsi="Arial" w:cs="Arial"/>
          <w:lang w:val="es-ES_tradnl"/>
        </w:rPr>
        <w:t>.</w:t>
      </w:r>
      <w:r w:rsidRPr="00614F2F">
        <w:rPr>
          <w:rFonts w:ascii="Arial" w:hAnsi="Arial" w:cs="Arial"/>
          <w:lang w:val="es-ES_tradnl"/>
        </w:rPr>
        <w:t xml:space="preserve"> 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Tiempo estimado (minutos)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15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46EAB" w:rsidRPr="00614F2F" w:rsidTr="008D7B1C">
        <w:tc>
          <w:tcPr>
            <w:tcW w:w="124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124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sz w:val="18"/>
          <w:szCs w:val="18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sz w:val="18"/>
          <w:szCs w:val="18"/>
          <w:lang w:val="es-ES_tradnl"/>
        </w:rPr>
      </w:pPr>
      <w:r w:rsidRPr="00614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14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14F2F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46EAB" w:rsidRPr="00620B72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453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sz w:val="18"/>
          <w:szCs w:val="18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sz w:val="18"/>
          <w:szCs w:val="18"/>
          <w:lang w:val="es-ES_tradnl"/>
        </w:rPr>
      </w:pPr>
      <w:r w:rsidRPr="00614F2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14F2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14F2F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46EAB" w:rsidRPr="00614F2F" w:rsidTr="008D7B1C">
        <w:tc>
          <w:tcPr>
            <w:tcW w:w="212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614F2F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46EAB" w:rsidRPr="00614F2F" w:rsidRDefault="00E46EA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Nivel del ejercicio, 1-Fácil, 2-Medio ó 3-Difícil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1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D77526" w:rsidP="00E46EAB">
      <w:pPr>
        <w:rPr>
          <w:rFonts w:ascii="Arial" w:hAnsi="Arial"/>
          <w:b/>
          <w:lang w:val="es-ES_tradnl"/>
        </w:rPr>
      </w:pPr>
      <w:r w:rsidRPr="00614F2F">
        <w:rPr>
          <w:rFonts w:ascii="Arial" w:hAnsi="Arial"/>
          <w:b/>
          <w:lang w:val="es-ES_tradnl"/>
        </w:rPr>
        <w:t>D</w:t>
      </w:r>
      <w:r>
        <w:rPr>
          <w:rFonts w:ascii="Arial" w:hAnsi="Arial"/>
          <w:b/>
          <w:lang w:val="es-ES_tradnl"/>
        </w:rPr>
        <w:t>atos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del</w:t>
      </w:r>
      <w:r w:rsidRPr="00614F2F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ejercicio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</w:p>
    <w:p w:rsidR="00E46EAB" w:rsidRPr="00614F2F" w:rsidRDefault="00E46EAB" w:rsidP="00E46EAB">
      <w:pPr>
        <w:jc w:val="both"/>
        <w:rPr>
          <w:rFonts w:ascii="Arial" w:hAnsi="Arial"/>
          <w:color w:val="0000FF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Título del ejercicio (</w:t>
      </w:r>
      <w:r w:rsidRPr="00614F2F">
        <w:rPr>
          <w:rFonts w:ascii="Arial" w:hAnsi="Arial"/>
          <w:b/>
          <w:highlight w:val="green"/>
          <w:lang w:val="es-ES_tradnl"/>
        </w:rPr>
        <w:t>86</w:t>
      </w:r>
      <w:r w:rsidRPr="00614F2F">
        <w:rPr>
          <w:rFonts w:ascii="Arial" w:hAnsi="Arial"/>
          <w:highlight w:val="green"/>
          <w:lang w:val="es-ES_tradnl"/>
        </w:rPr>
        <w:t xml:space="preserve"> caracteres máx.)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Identifico los diferentes tipos de racional como fracción</w:t>
      </w:r>
      <w:r w:rsidR="009F5BF0">
        <w:rPr>
          <w:rFonts w:ascii="Arial" w:hAnsi="Arial" w:cs="Arial"/>
          <w:lang w:val="es-ES_tradnl"/>
        </w:rPr>
        <w:t>.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Grado del ejercicio (Primaria o Secundaria); “P” o “S”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CD68B1" w:rsidP="00E46EA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 xml:space="preserve">Enunciado (Instrucción </w:t>
      </w:r>
      <w:r w:rsidRPr="00614F2F">
        <w:rPr>
          <w:rFonts w:ascii="Arial" w:hAnsi="Arial"/>
          <w:b/>
          <w:highlight w:val="green"/>
          <w:lang w:val="es-ES_tradnl"/>
        </w:rPr>
        <w:t>193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Default="00614F2F" w:rsidP="00E46EAB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Ubica cada nú</w:t>
      </w:r>
      <w:r w:rsidR="00E46EAB" w:rsidRPr="00614F2F">
        <w:rPr>
          <w:rFonts w:ascii="Arial" w:hAnsi="Arial" w:cs="Arial"/>
          <w:lang w:val="es-ES_tradnl"/>
        </w:rPr>
        <w:t>mero en su columna respectiva según sea una fracción propia, impropia o mixta</w:t>
      </w:r>
      <w:r w:rsidR="00FA5F15">
        <w:rPr>
          <w:rFonts w:ascii="Arial" w:hAnsi="Arial" w:cs="Arial"/>
          <w:lang w:val="es-ES_tradnl"/>
        </w:rPr>
        <w:t>.</w:t>
      </w:r>
    </w:p>
    <w:p w:rsidR="00FA5F15" w:rsidRPr="00614F2F" w:rsidRDefault="00FA5F15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u w:val="single"/>
          <w:lang w:val="es-ES_tradnl"/>
        </w:rPr>
        <w:t>Más información</w:t>
      </w:r>
      <w:r w:rsidRPr="00614F2F">
        <w:rPr>
          <w:rFonts w:ascii="Arial" w:hAnsi="Arial"/>
          <w:highlight w:val="green"/>
          <w:lang w:val="es-ES_tradnl"/>
        </w:rPr>
        <w:t xml:space="preserve"> (ventana flotante)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 xml:space="preserve">Mostrar al inicio del ejercicio ventana </w:t>
      </w:r>
      <w:r w:rsidRPr="00614F2F">
        <w:rPr>
          <w:rFonts w:ascii="Arial" w:hAnsi="Arial"/>
          <w:highlight w:val="green"/>
          <w:u w:val="single"/>
          <w:lang w:val="es-ES_tradnl"/>
        </w:rPr>
        <w:t>Más información</w:t>
      </w:r>
      <w:r w:rsidRPr="00614F2F">
        <w:rPr>
          <w:rFonts w:ascii="Arial" w:hAnsi="Arial"/>
          <w:highlight w:val="green"/>
          <w:lang w:val="es-ES_tradnl"/>
        </w:rPr>
        <w:t xml:space="preserve"> (S/N)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lang w:val="es-ES_tradnl"/>
        </w:rPr>
        <w:t xml:space="preserve"> </w:t>
      </w:r>
      <w:r w:rsidR="00FA5F15">
        <w:rPr>
          <w:rFonts w:ascii="Arial" w:hAnsi="Arial"/>
          <w:highlight w:val="green"/>
          <w:lang w:val="es-ES_tradnl"/>
        </w:rPr>
        <w:t>Sin ordenación aleatoria (S/N):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S</w:t>
      </w: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>Mostrar calculadora (S/N)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color w:val="0000FF"/>
          <w:lang w:val="es-ES_tradnl"/>
        </w:rPr>
      </w:pPr>
      <w:r w:rsidRPr="00614F2F">
        <w:rPr>
          <w:rFonts w:ascii="Arial" w:hAnsi="Arial"/>
          <w:color w:val="0000FF"/>
          <w:lang w:val="es-ES_tradnl"/>
        </w:rPr>
        <w:t>MÍN. 2  MÁX. 4. CONTENEDORES. CADA CONTENEDOR DEBERÁ CONTAR CON POR LO MENOS UNA RESPUESTA.</w:t>
      </w:r>
    </w:p>
    <w:p w:rsidR="00E46EAB" w:rsidRPr="00614F2F" w:rsidRDefault="00E46EAB" w:rsidP="00E46EAB">
      <w:pPr>
        <w:rPr>
          <w:rFonts w:ascii="Arial" w:hAnsi="Arial"/>
          <w:color w:val="0000FF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Contenedor 1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D77526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racción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propia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E46EAB" w:rsidRPr="00614F2F" w:rsidRDefault="00620B72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620B72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11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9</m:t>
            </m:r>
          </m:den>
        </m:f>
      </m:oMath>
    </w:p>
    <w:p w:rsidR="00E46EAB" w:rsidRPr="00614F2F" w:rsidRDefault="00620B72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/>
          <w:highlight w:val="green"/>
          <w:lang w:val="es-ES_tradnl"/>
        </w:rPr>
        <w:t>Contenedor 2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D77526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lang w:val="es-ES_tradnl"/>
        </w:rPr>
        <w:t>racción</w:t>
      </w:r>
      <w:r w:rsidRPr="00614F2F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impropia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620B72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620B72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:rsidR="00E46EAB" w:rsidRPr="00614F2F" w:rsidRDefault="00620B72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9</m:t>
            </m:r>
          </m:num>
          <m:den>
            <m:r>
              <w:rPr>
                <w:rFonts w:ascii="Cambria Math" w:hAnsi="Cambria Math" w:cs="Arial"/>
                <w:lang w:val="es-ES_tradnl"/>
              </w:rPr>
              <m:t>4</m:t>
            </m:r>
          </m:den>
        </m:f>
      </m:oMath>
    </w:p>
    <w:p w:rsidR="00E46EAB" w:rsidRPr="00614F2F" w:rsidRDefault="00E46EAB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8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/>
          <w:lang w:val="es-ES_tradnl"/>
        </w:rPr>
      </w:pPr>
      <w:r w:rsidRPr="00614F2F">
        <w:rPr>
          <w:rFonts w:ascii="Arial" w:hAnsi="Arial"/>
          <w:highlight w:val="green"/>
          <w:lang w:val="es-ES_tradnl"/>
        </w:rPr>
        <w:t>Contenedor 3 (</w:t>
      </w:r>
      <w:r w:rsidRPr="00614F2F">
        <w:rPr>
          <w:rFonts w:ascii="Arial" w:hAnsi="Arial"/>
          <w:b/>
          <w:highlight w:val="green"/>
          <w:lang w:val="es-ES_tradnl"/>
        </w:rPr>
        <w:t>25</w:t>
      </w:r>
      <w:r w:rsidRPr="00614F2F">
        <w:rPr>
          <w:rFonts w:ascii="Arial" w:hAnsi="Arial"/>
          <w:highlight w:val="green"/>
          <w:lang w:val="es-ES_tradnl"/>
        </w:rPr>
        <w:t xml:space="preserve"> caracteres máximo)</w:t>
      </w:r>
    </w:p>
    <w:p w:rsidR="00E46EAB" w:rsidRPr="00614F2F" w:rsidRDefault="00D77526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 w:cs="Arial"/>
          <w:lang w:val="es-ES_tradnl"/>
        </w:rPr>
        <w:t>N</w:t>
      </w:r>
      <w:r>
        <w:rPr>
          <w:rFonts w:ascii="Arial" w:hAnsi="Arial" w:cs="Arial"/>
          <w:lang w:val="es-ES_tradnl"/>
        </w:rPr>
        <w:t>úmero</w:t>
      </w:r>
      <w:r w:rsidRPr="00614F2F">
        <w:rPr>
          <w:rFonts w:ascii="Arial" w:hAnsi="Arial" w:cs="Arial"/>
          <w:lang w:val="es-ES_tradnl"/>
        </w:rPr>
        <w:t xml:space="preserve"> </w:t>
      </w:r>
      <w:bookmarkStart w:id="0" w:name="_GoBack"/>
      <w:r>
        <w:rPr>
          <w:rFonts w:ascii="Arial" w:hAnsi="Arial" w:cs="Arial"/>
          <w:lang w:val="es-ES_tradnl"/>
        </w:rPr>
        <w:t>mixto</w:t>
      </w:r>
      <w:bookmarkEnd w:id="0"/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  <w:r w:rsidRPr="00614F2F">
        <w:rPr>
          <w:rFonts w:ascii="Arial" w:hAnsi="Arial"/>
          <w:b/>
          <w:color w:val="FF0000"/>
          <w:lang w:val="es-ES_tradnl"/>
        </w:rPr>
        <w:t>*</w:t>
      </w:r>
      <w:r w:rsidRPr="00614F2F">
        <w:rPr>
          <w:rFonts w:ascii="Arial" w:hAnsi="Arial"/>
          <w:color w:val="FF0000"/>
          <w:lang w:val="es-ES_tradnl"/>
        </w:rPr>
        <w:t xml:space="preserve"> </w:t>
      </w:r>
      <w:r w:rsidRPr="00614F2F">
        <w:rPr>
          <w:rFonts w:ascii="Arial" w:hAnsi="Arial" w:cs="Arial"/>
          <w:highlight w:val="yellow"/>
          <w:lang w:val="es-ES_tradnl"/>
        </w:rPr>
        <w:t xml:space="preserve">Respuestas </w:t>
      </w:r>
      <w:r w:rsidRPr="00614F2F">
        <w:rPr>
          <w:rFonts w:ascii="Arial" w:hAnsi="Arial"/>
          <w:highlight w:val="yellow"/>
          <w:lang w:val="es-ES_tradnl"/>
        </w:rPr>
        <w:t xml:space="preserve">(mín. 1 – máx. 5, </w:t>
      </w:r>
      <w:r w:rsidRPr="00614F2F">
        <w:rPr>
          <w:rFonts w:ascii="Arial" w:hAnsi="Arial"/>
          <w:b/>
          <w:highlight w:val="yellow"/>
          <w:lang w:val="es-ES_tradnl"/>
        </w:rPr>
        <w:t>23</w:t>
      </w:r>
      <w:r w:rsidRPr="00614F2F">
        <w:rPr>
          <w:rFonts w:ascii="Arial" w:hAnsi="Arial"/>
          <w:highlight w:val="yellow"/>
          <w:lang w:val="es-ES_tradnl"/>
        </w:rPr>
        <w:t xml:space="preserve"> caracteres máximo cada respuesta)</w:t>
      </w:r>
    </w:p>
    <w:p w:rsidR="00E46EAB" w:rsidRPr="00614F2F" w:rsidRDefault="00E46EAB" w:rsidP="00E46EAB">
      <w:pPr>
        <w:rPr>
          <w:rFonts w:ascii="Arial" w:hAnsi="Arial" w:cs="Arial"/>
          <w:lang w:val="es-ES_tradnl"/>
        </w:rPr>
      </w:pPr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2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3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-4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lang w:val="es-ES_tradnl"/>
              </w:rPr>
              <m:t>7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-5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</w:p>
    <w:p w:rsidR="00E46EAB" w:rsidRPr="00614F2F" w:rsidRDefault="00614F2F" w:rsidP="00E46EA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w:lastRenderedPageBreak/>
          <m:t>3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lang w:val="es-ES_tradnl"/>
              </w:rPr>
              <m:t>5</m:t>
            </m:r>
          </m:den>
        </m:f>
      </m:oMath>
    </w:p>
    <w:p w:rsidR="0062200D" w:rsidRPr="00614F2F" w:rsidRDefault="00614F2F" w:rsidP="00614F2F">
      <w:pPr>
        <w:pStyle w:val="Prrafodelista"/>
        <w:numPr>
          <w:ilvl w:val="0"/>
          <w:numId w:val="1"/>
        </w:numPr>
        <w:rPr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2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9</m:t>
            </m:r>
          </m:den>
        </m:f>
      </m:oMath>
    </w:p>
    <w:sectPr w:rsidR="0062200D" w:rsidRPr="00614F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F0380"/>
    <w:multiLevelType w:val="hybridMultilevel"/>
    <w:tmpl w:val="D6D68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B"/>
    <w:rsid w:val="00067BB2"/>
    <w:rsid w:val="000A7A6E"/>
    <w:rsid w:val="001142DA"/>
    <w:rsid w:val="00597395"/>
    <w:rsid w:val="00614F2F"/>
    <w:rsid w:val="00620B72"/>
    <w:rsid w:val="0062200D"/>
    <w:rsid w:val="006471F1"/>
    <w:rsid w:val="007E2E0F"/>
    <w:rsid w:val="009F5BF0"/>
    <w:rsid w:val="00A10E87"/>
    <w:rsid w:val="00A11770"/>
    <w:rsid w:val="00A44725"/>
    <w:rsid w:val="00BA17DA"/>
    <w:rsid w:val="00C9224E"/>
    <w:rsid w:val="00CD68B1"/>
    <w:rsid w:val="00D77526"/>
    <w:rsid w:val="00E46EAB"/>
    <w:rsid w:val="00F52694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89C936-4E96-4D25-995D-BA8DD0B0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6EA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46EAB"/>
    <w:rPr>
      <w:color w:val="808080"/>
    </w:rPr>
  </w:style>
  <w:style w:type="paragraph" w:styleId="Prrafodelista">
    <w:name w:val="List Paragraph"/>
    <w:basedOn w:val="Normal"/>
    <w:uiPriority w:val="34"/>
    <w:qFormat/>
    <w:rsid w:val="00E46E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75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2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2015-03-09T18:12:00Z</dcterms:created>
  <dcterms:modified xsi:type="dcterms:W3CDTF">2015-03-09T18:12:00Z</dcterms:modified>
</cp:coreProperties>
</file>