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31" w:rsidRPr="00254FDB" w:rsidRDefault="002D081D" w:rsidP="004C0A46">
      <w:pPr>
        <w:jc w:val="center"/>
        <w:rPr>
          <w:rFonts w:ascii="Arial" w:hAnsi="Arial"/>
          <w:lang w:val="es-ES_tradnl"/>
        </w:rPr>
      </w:pPr>
      <w:r w:rsidRPr="0099390D">
        <w:rPr>
          <w:rFonts w:ascii="Times New Roman" w:hAnsi="Times New Roman" w:cs="Times New Roman"/>
          <w:color w:val="000000"/>
          <w:lang w:val="es-MX"/>
        </w:rPr>
        <w:t>MA_</w:t>
      </w:r>
      <w:r w:rsidR="004C0A46" w:rsidRPr="0099390D">
        <w:rPr>
          <w:rFonts w:ascii="Times New Roman" w:hAnsi="Times New Roman" w:cs="Times New Roman"/>
          <w:color w:val="000000"/>
          <w:lang w:val="es-MX"/>
        </w:rPr>
        <w:t>08_01_REC80</w:t>
      </w: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D2231" w:rsidRPr="006D02A8" w:rsidRDefault="002D081D" w:rsidP="000D22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C65D7">
        <w:rPr>
          <w:rFonts w:ascii="Arial" w:hAnsi="Arial"/>
          <w:sz w:val="18"/>
          <w:szCs w:val="18"/>
          <w:lang w:val="es-ES_tradnl"/>
        </w:rPr>
        <w:t>08_01_CO</w:t>
      </w: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</w:p>
    <w:p w:rsidR="000D2231" w:rsidRPr="0063490D" w:rsidRDefault="00F84633" w:rsidP="000D2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0D2231" w:rsidRPr="009320AC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sobre la representación de los números racionales</w:t>
      </w:r>
      <w:r w:rsidR="00F84633">
        <w:rPr>
          <w:rFonts w:ascii="Arial" w:hAnsi="Arial" w:cs="Arial"/>
          <w:sz w:val="18"/>
          <w:szCs w:val="18"/>
          <w:lang w:val="es-ES_tradnl"/>
        </w:rPr>
        <w:t>.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D2231" w:rsidRPr="000719EE" w:rsidRDefault="00371BF3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r w:rsidR="00A603BB">
        <w:rPr>
          <w:rFonts w:ascii="Arial" w:hAnsi="Arial" w:cs="Arial"/>
          <w:sz w:val="18"/>
          <w:szCs w:val="18"/>
          <w:lang w:val="es-ES_tradnl"/>
        </w:rPr>
        <w:t xml:space="preserve">úmero </w:t>
      </w:r>
      <w:proofErr w:type="spellStart"/>
      <w:r w:rsidR="00CC65D7">
        <w:rPr>
          <w:rFonts w:ascii="Arial" w:hAnsi="Arial" w:cs="Arial"/>
          <w:sz w:val="18"/>
          <w:szCs w:val="18"/>
          <w:lang w:val="es-ES_tradnl"/>
        </w:rPr>
        <w:t>racional,fracción</w:t>
      </w:r>
      <w:proofErr w:type="spellEnd"/>
      <w:r w:rsidR="00CC65D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C65D7">
        <w:rPr>
          <w:rFonts w:ascii="Arial" w:hAnsi="Arial" w:cs="Arial"/>
          <w:sz w:val="18"/>
          <w:szCs w:val="18"/>
          <w:lang w:val="es-ES_tradnl"/>
        </w:rPr>
        <w:t>propia,fracción</w:t>
      </w:r>
      <w:proofErr w:type="spellEnd"/>
      <w:r w:rsidR="00CC65D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C65D7">
        <w:rPr>
          <w:rFonts w:ascii="Arial" w:hAnsi="Arial" w:cs="Arial"/>
          <w:sz w:val="18"/>
          <w:szCs w:val="18"/>
          <w:lang w:val="es-ES_tradnl"/>
        </w:rPr>
        <w:t>impropia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2D081D">
        <w:rPr>
          <w:rFonts w:ascii="Arial" w:hAnsi="Arial" w:cs="Arial"/>
          <w:sz w:val="18"/>
          <w:szCs w:val="18"/>
          <w:lang w:val="es-ES_tradnl"/>
        </w:rPr>
        <w:t>número</w:t>
      </w:r>
      <w:proofErr w:type="spellEnd"/>
      <w:r w:rsidR="002D081D">
        <w:rPr>
          <w:rFonts w:ascii="Arial" w:hAnsi="Arial" w:cs="Arial"/>
          <w:sz w:val="18"/>
          <w:szCs w:val="18"/>
          <w:lang w:val="es-ES_tradnl"/>
        </w:rPr>
        <w:t xml:space="preserve"> decimal,</w:t>
      </w:r>
      <w:bookmarkStart w:id="0" w:name="_GoBack"/>
      <w:bookmarkEnd w:id="0"/>
      <w:r w:rsidR="002D081D">
        <w:rPr>
          <w:rFonts w:ascii="Arial" w:hAnsi="Arial" w:cs="Arial"/>
          <w:sz w:val="18"/>
          <w:szCs w:val="18"/>
          <w:lang w:val="es-ES_tradnl"/>
        </w:rPr>
        <w:t>número mixto.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D2231" w:rsidRPr="005F4C68" w:rsidTr="002F6A7E">
        <w:tc>
          <w:tcPr>
            <w:tcW w:w="124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124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D2231" w:rsidRPr="005F4C68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D2231" w:rsidRPr="00AC7496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2231" w:rsidRPr="00371BF3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2231" w:rsidRPr="005F4C68" w:rsidTr="002F6A7E">
        <w:tc>
          <w:tcPr>
            <w:tcW w:w="212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212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2231" w:rsidRPr="005F4C68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2126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254FDB" w:rsidRDefault="00F84633" w:rsidP="000D2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</w:p>
    <w:p w:rsidR="000D2231" w:rsidRPr="00125D25" w:rsidRDefault="000D2231" w:rsidP="000D223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D2231" w:rsidRPr="00411F22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9F074B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</w:t>
      </w:r>
      <w:r w:rsidR="00A603B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</w:t>
      </w:r>
      <w:r w:rsidR="00A603BB">
        <w:rPr>
          <w:rFonts w:ascii="Arial" w:hAnsi="Arial" w:cs="Arial"/>
          <w:sz w:val="18"/>
          <w:szCs w:val="18"/>
          <w:lang w:val="es-ES_tradnl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>si es necesario</w:t>
      </w:r>
      <w:r w:rsidR="00A603B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entrega los resultados a mano o por </w:t>
      </w:r>
      <w:r w:rsidRPr="0099390D">
        <w:rPr>
          <w:rFonts w:ascii="Arial" w:hAnsi="Arial" w:cs="Arial"/>
          <w:i/>
          <w:sz w:val="18"/>
          <w:szCs w:val="18"/>
          <w:lang w:val="es-ES_tradnl"/>
        </w:rPr>
        <w:t>e</w:t>
      </w:r>
      <w:ins w:id="1" w:author="anderson" w:date="2015-03-08T13:20:00Z">
        <w:r w:rsidR="00F84633" w:rsidRPr="0099390D">
          <w:rPr>
            <w:rFonts w:ascii="Arial" w:hAnsi="Arial" w:cs="Arial"/>
            <w:i/>
            <w:sz w:val="18"/>
            <w:szCs w:val="18"/>
            <w:lang w:val="es-ES_tradnl"/>
          </w:rPr>
          <w:t>-</w:t>
        </w:r>
      </w:ins>
      <w:r w:rsidRPr="0099390D">
        <w:rPr>
          <w:rFonts w:ascii="Arial" w:hAnsi="Arial" w:cs="Arial"/>
          <w:i/>
          <w:sz w:val="18"/>
          <w:szCs w:val="18"/>
          <w:lang w:val="es-ES_tradnl"/>
        </w:rPr>
        <w:t>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para poder </w:t>
      </w:r>
      <w:r w:rsidR="00A603BB">
        <w:rPr>
          <w:rFonts w:ascii="Arial" w:hAnsi="Arial" w:cs="Arial"/>
          <w:sz w:val="18"/>
          <w:szCs w:val="18"/>
          <w:lang w:val="es-ES_tradnl"/>
        </w:rPr>
        <w:t>evaluarlos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9258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9258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D2231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Convierte cada decimal en fracción y luego representa cada uno en una recta numérica</w:t>
      </w:r>
      <w:r w:rsidR="00F84633">
        <w:rPr>
          <w:rFonts w:ascii="Arial" w:hAnsi="Arial" w:cs="Arial"/>
          <w:sz w:val="18"/>
          <w:szCs w:val="18"/>
          <w:lang w:val="es-ES_tradnl"/>
        </w:rPr>
        <w:t>.</w:t>
      </w:r>
    </w:p>
    <w:p w:rsidR="004E1E40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0,2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0,125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-1,25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-0,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e>
        </m:acc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0,5</m:t>
        </m:r>
      </m:oMath>
    </w:p>
    <w:p w:rsidR="004E1E40" w:rsidRPr="007F74EA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4E1E40" w:rsidP="004E1E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del ejercicio es que el estudiante refuerce la ubicación de los números en la recta y la conversión de decimal </w:t>
      </w:r>
      <w:r w:rsidR="00083B0C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fracción.</w:t>
      </w:r>
    </w:p>
    <w:p w:rsidR="000D2231" w:rsidRPr="000D2231" w:rsidRDefault="000D2231" w:rsidP="000D223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1E40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4E1E40" w:rsidRDefault="002D081D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carrera de obstáculos cinco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participantes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(David, Nicolás, Andrés, Felipe y Julián)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completaron</w:t>
      </w:r>
      <w:r w:rsidR="00307002">
        <w:rPr>
          <w:rFonts w:ascii="Arial" w:hAnsi="Arial" w:cs="Arial"/>
          <w:sz w:val="18"/>
          <w:szCs w:val="18"/>
          <w:lang w:val="es-ES_tradnl"/>
        </w:rPr>
        <w:t>,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al término del tiempo límite</w:t>
      </w:r>
      <w:r w:rsidR="00307002">
        <w:rPr>
          <w:rFonts w:ascii="Arial" w:hAnsi="Arial" w:cs="Arial"/>
          <w:sz w:val="18"/>
          <w:szCs w:val="18"/>
          <w:lang w:val="es-ES_tradnl"/>
        </w:rPr>
        <w:t>, lo siguiente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David </w:t>
      </w:r>
      <w:r w:rsidR="00083B0C">
        <w:rPr>
          <w:rFonts w:ascii="Arial" w:hAnsi="Arial" w:cs="Arial"/>
          <w:sz w:val="18"/>
          <w:szCs w:val="18"/>
          <w:lang w:val="es-ES_tradnl"/>
        </w:rPr>
        <w:t xml:space="preserve">realizó </w:t>
      </w:r>
      <w:r w:rsidR="004E1E40">
        <w:rPr>
          <w:rFonts w:ascii="Arial" w:hAnsi="Arial" w:cs="Arial"/>
          <w:sz w:val="18"/>
          <w:szCs w:val="18"/>
          <w:lang w:val="es-ES_tradnl"/>
        </w:rPr>
        <w:t>3/5 de la prueba</w:t>
      </w:r>
      <w:r w:rsidR="00230254">
        <w:rPr>
          <w:rFonts w:ascii="Arial" w:hAnsi="Arial" w:cs="Arial"/>
          <w:sz w:val="18"/>
          <w:szCs w:val="18"/>
          <w:lang w:val="es-ES_tradnl"/>
        </w:rPr>
        <w:t>,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Nicolás </w:t>
      </w:r>
      <w:r w:rsidR="004E1E40">
        <w:rPr>
          <w:rFonts w:ascii="Arial" w:hAnsi="Arial" w:cs="Arial"/>
          <w:sz w:val="18"/>
          <w:szCs w:val="18"/>
          <w:lang w:val="es-ES_tradnl"/>
        </w:rPr>
        <w:t>4/7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Andrés 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2/3,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Felipe 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3/4 y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Julián 5/8. ¿Cuál de los cinco participantes </w:t>
      </w:r>
      <w:r w:rsidR="00083B0C">
        <w:rPr>
          <w:rFonts w:ascii="Arial" w:hAnsi="Arial" w:cs="Arial"/>
          <w:sz w:val="18"/>
          <w:szCs w:val="18"/>
          <w:lang w:val="es-ES_tradnl"/>
        </w:rPr>
        <w:t xml:space="preserve">completó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la mayor parte de la prueba y </w:t>
      </w:r>
      <w:r w:rsidR="00F84633">
        <w:rPr>
          <w:rFonts w:ascii="Arial" w:hAnsi="Arial" w:cs="Arial"/>
          <w:sz w:val="18"/>
          <w:szCs w:val="18"/>
          <w:lang w:val="es-ES_tradnl"/>
        </w:rPr>
        <w:t xml:space="preserve">cuál </w:t>
      </w:r>
      <w:r w:rsidR="00230254">
        <w:rPr>
          <w:rFonts w:ascii="Arial" w:hAnsi="Arial" w:cs="Arial"/>
          <w:sz w:val="18"/>
          <w:szCs w:val="18"/>
          <w:lang w:val="es-ES_tradnl"/>
        </w:rPr>
        <w:t>la menor?</w:t>
      </w: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del ejercicio es que el estudiante recuerde </w:t>
      </w:r>
      <w:r w:rsidR="00307002">
        <w:rPr>
          <w:rFonts w:ascii="Arial" w:hAnsi="Arial" w:cs="Arial"/>
          <w:sz w:val="18"/>
          <w:szCs w:val="18"/>
          <w:lang w:val="es-ES_tradnl"/>
        </w:rPr>
        <w:t xml:space="preserve">cómo </w:t>
      </w:r>
      <w:r>
        <w:rPr>
          <w:rFonts w:ascii="Arial" w:hAnsi="Arial" w:cs="Arial"/>
          <w:sz w:val="18"/>
          <w:szCs w:val="18"/>
          <w:lang w:val="es-ES_tradnl"/>
        </w:rPr>
        <w:t xml:space="preserve">se ordenan </w:t>
      </w:r>
      <w:r w:rsidR="00307002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números racionales</w:t>
      </w:r>
      <w:r w:rsidR="00230254">
        <w:rPr>
          <w:rFonts w:ascii="Arial" w:hAnsi="Arial" w:cs="Arial"/>
          <w:sz w:val="18"/>
          <w:szCs w:val="18"/>
          <w:lang w:val="es-ES_tradnl"/>
        </w:rPr>
        <w:t>, se debe sugerir que trabajen con la representación fraccionaria y no convertirlos a decimal.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Pr="007F74EA" w:rsidRDefault="000D2231" w:rsidP="000D2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D2994" w:rsidRPr="007F74EA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números de la imagen en fracciones propias, impropias</w:t>
      </w:r>
      <w:r w:rsidR="008D671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mixtas</w:t>
      </w:r>
      <w:r w:rsidR="008D671E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decimales finitos o infinitos</w:t>
      </w:r>
      <w:r w:rsidR="00E42606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2606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explica por</w:t>
      </w:r>
      <w:r w:rsidR="00F55A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qu</w:t>
      </w:r>
      <w:r w:rsidR="00F55A09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se clasifican así</w:t>
      </w:r>
      <w:r w:rsidR="00E42606">
        <w:rPr>
          <w:rFonts w:ascii="Arial" w:hAnsi="Arial" w:cs="Arial"/>
          <w:sz w:val="18"/>
          <w:szCs w:val="18"/>
          <w:lang w:val="es-ES_tradnl"/>
        </w:rPr>
        <w:t>.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D2994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D2994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estudiante debe hacer una lista para reconocer las diferentes representaciones de los números racionales y poder caracterizar dicha representación.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2270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D2231" w:rsidRDefault="000D2231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C65D7" w:rsidRDefault="008D671E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Nota al diagramador: </w:t>
      </w:r>
      <w:r w:rsidR="00CC65D7" w:rsidRPr="008D671E">
        <w:rPr>
          <w:rFonts w:ascii="Arial" w:hAnsi="Arial" w:cs="Arial"/>
          <w:sz w:val="18"/>
          <w:szCs w:val="18"/>
          <w:highlight w:val="yellow"/>
          <w:lang w:val="es-ES_tradnl"/>
        </w:rPr>
        <w:t>Ubicar en diferentes lugares cada número, no dejar en el orden de esta lista, pues el ejercicio así estaría prácticamente hecho</w:t>
      </w:r>
      <w:r w:rsidR="00CC65D7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464653</wp:posOffset>
                </wp:positionH>
                <wp:positionV relativeFrom="paragraph">
                  <wp:posOffset>45168</wp:posOffset>
                </wp:positionV>
                <wp:extent cx="5613621" cy="1550504"/>
                <wp:effectExtent l="19050" t="0" r="44450" b="31115"/>
                <wp:wrapNone/>
                <wp:docPr id="1" name="1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621" cy="155050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A9346" id="1 Nube" o:spid="_x0000_s1026" style="position:absolute;margin-left:36.6pt;margin-top:3.55pt;width:442pt;height:122.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609832,939526;280681,910921;900258,1252570;756279,1266245;2141233,1402991;2054429,1340540;3745923,1247258;3711227,1315775;4434891,823849;4857342,1079969;5431438,551075;5243278,647120;4980010,194746;4989885,240113;3778539,141842;3874958,83986;2877111,169407;2923761,119518;1819229,186348;1988157,234729;536283,566688;506785,515758" o:connectangles="0,0,0,0,0,0,0,0,0,0,0,0,0,0,0,0,0,0,0,0,0,0"/>
              </v:shape>
            </w:pict>
          </mc:Fallback>
        </mc:AlternateConten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6D2994" w:rsidRDefault="006D2994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6D2994" w:rsidRPr="006D2994" w:rsidRDefault="00371BF3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7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</m:t>
          </m:r>
        </m:oMath>
      </m:oMathPara>
    </w:p>
    <w:p w:rsidR="006D2994" w:rsidRPr="006D2994" w:rsidRDefault="006D2994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:rsidR="006D2994" w:rsidRPr="006D2994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-0,25       2,1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3,1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-3.14      2,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6 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 3,3    4,7    12,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e>
          </m:acc>
        </m:oMath>
      </m:oMathPara>
    </w:p>
    <w:p w:rsidR="000D2231" w:rsidRDefault="000D2231" w:rsidP="000D2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A5D28"/>
    <w:multiLevelType w:val="hybridMultilevel"/>
    <w:tmpl w:val="092AF5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">
    <w15:presenceInfo w15:providerId="None" w15:userId="ander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31"/>
    <w:rsid w:val="00067BB2"/>
    <w:rsid w:val="00083B0C"/>
    <w:rsid w:val="000D2231"/>
    <w:rsid w:val="001142DA"/>
    <w:rsid w:val="00230254"/>
    <w:rsid w:val="002D081D"/>
    <w:rsid w:val="00307002"/>
    <w:rsid w:val="00371BF3"/>
    <w:rsid w:val="004C0A46"/>
    <w:rsid w:val="004E1E40"/>
    <w:rsid w:val="00597395"/>
    <w:rsid w:val="0062200D"/>
    <w:rsid w:val="006D2994"/>
    <w:rsid w:val="007E2E0F"/>
    <w:rsid w:val="008D671E"/>
    <w:rsid w:val="0099390D"/>
    <w:rsid w:val="00A10E87"/>
    <w:rsid w:val="00A44725"/>
    <w:rsid w:val="00A603BB"/>
    <w:rsid w:val="00B45259"/>
    <w:rsid w:val="00BA17DA"/>
    <w:rsid w:val="00CC65D7"/>
    <w:rsid w:val="00E42606"/>
    <w:rsid w:val="00F52694"/>
    <w:rsid w:val="00F55A09"/>
    <w:rsid w:val="00F84633"/>
    <w:rsid w:val="00FC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287F16-226C-485F-8D18-31C33995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2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22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D2231"/>
    <w:rPr>
      <w:color w:val="808080"/>
    </w:rPr>
  </w:style>
  <w:style w:type="paragraph" w:styleId="Prrafodelista">
    <w:name w:val="List Paragraph"/>
    <w:basedOn w:val="Normal"/>
    <w:uiPriority w:val="34"/>
    <w:qFormat/>
    <w:rsid w:val="000D22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52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25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2015-03-09T18:17:00Z</dcterms:created>
  <dcterms:modified xsi:type="dcterms:W3CDTF">2015-03-20T15:06:00Z</dcterms:modified>
</cp:coreProperties>
</file>