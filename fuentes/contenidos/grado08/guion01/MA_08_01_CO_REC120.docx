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F7" w:rsidRDefault="00C374F7" w:rsidP="00C374F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A67817">
        <w:rPr>
          <w:rFonts w:asciiTheme="majorHAnsi" w:hAnsiTheme="majorHAnsi"/>
          <w:b/>
          <w:lang w:val="es-ES_tradnl"/>
        </w:rPr>
        <w:t>g</w:t>
      </w:r>
      <w:r w:rsidR="00A67817"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A67817">
        <w:rPr>
          <w:rFonts w:asciiTheme="majorHAnsi" w:hAnsiTheme="majorHAnsi"/>
          <w:b/>
          <w:lang w:val="es-ES_tradnl"/>
        </w:rPr>
        <w:t>p</w:t>
      </w:r>
      <w:r w:rsidR="00A67817" w:rsidRPr="00C40A52">
        <w:rPr>
          <w:rFonts w:asciiTheme="majorHAnsi" w:hAnsiTheme="majorHAnsi"/>
          <w:b/>
          <w:lang w:val="es-ES_tradnl"/>
        </w:rPr>
        <w:t xml:space="preserve">reguntas </w:t>
      </w:r>
      <w:r w:rsidRPr="00C40A52">
        <w:rPr>
          <w:rFonts w:asciiTheme="majorHAnsi" w:hAnsiTheme="majorHAnsi"/>
          <w:b/>
          <w:lang w:val="es-ES_tradnl"/>
        </w:rPr>
        <w:t>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A67817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A67817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71C53" w:rsidRPr="006D02A8" w:rsidRDefault="0006423E" w:rsidP="00C71C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MA_08_01_CO</w:t>
      </w: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</w:p>
    <w:p w:rsidR="00C71C53" w:rsidRPr="0063490D" w:rsidRDefault="00A67817" w:rsidP="00C71C5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C71C53" w:rsidRPr="009320AC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las operaciones con números racionales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las operaciones con los números racionales</w:t>
      </w:r>
      <w:r w:rsidR="00132149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71C53" w:rsidRPr="000719EE" w:rsidRDefault="008553B3" w:rsidP="00C71C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r w:rsidR="00A67817">
        <w:rPr>
          <w:rFonts w:ascii="Arial" w:hAnsi="Arial" w:cs="Arial"/>
          <w:sz w:val="18"/>
          <w:szCs w:val="18"/>
          <w:lang w:val="es-ES_tradnl"/>
        </w:rPr>
        <w:t>dición</w:t>
      </w:r>
      <w:proofErr w:type="gramEnd"/>
      <w:r w:rsidR="00A6781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 números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racionales,m</w:t>
      </w:r>
      <w:r w:rsidR="0006423E">
        <w:rPr>
          <w:rFonts w:ascii="Arial" w:hAnsi="Arial" w:cs="Arial"/>
          <w:sz w:val="18"/>
          <w:szCs w:val="18"/>
          <w:lang w:val="es-ES_tradnl"/>
        </w:rPr>
        <w:t>ultiplicación</w:t>
      </w:r>
      <w:proofErr w:type="spellEnd"/>
      <w:r w:rsidR="0006423E">
        <w:rPr>
          <w:rFonts w:ascii="Arial" w:hAnsi="Arial" w:cs="Arial"/>
          <w:sz w:val="18"/>
          <w:szCs w:val="18"/>
          <w:lang w:val="es-ES_tradnl"/>
        </w:rPr>
        <w:t xml:space="preserve"> de números </w:t>
      </w:r>
      <w:proofErr w:type="spellStart"/>
      <w:r w:rsidR="0006423E">
        <w:rPr>
          <w:rFonts w:ascii="Arial" w:hAnsi="Arial" w:cs="Arial"/>
          <w:sz w:val="18"/>
          <w:szCs w:val="18"/>
          <w:lang w:val="es-ES_tradnl"/>
        </w:rPr>
        <w:t>racionales</w:t>
      </w:r>
      <w:r w:rsidR="00132149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división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números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racionales,</w:t>
      </w:r>
      <w:r w:rsidR="0006423E">
        <w:rPr>
          <w:rFonts w:ascii="Arial" w:hAnsi="Arial" w:cs="Arial"/>
          <w:sz w:val="18"/>
          <w:szCs w:val="18"/>
          <w:lang w:val="es-ES_tradnl"/>
        </w:rPr>
        <w:t>potenciación</w:t>
      </w:r>
      <w:proofErr w:type="spellEnd"/>
      <w:r w:rsidR="0006423E">
        <w:rPr>
          <w:rFonts w:ascii="Arial" w:hAnsi="Arial" w:cs="Arial"/>
          <w:sz w:val="18"/>
          <w:szCs w:val="18"/>
          <w:lang w:val="es-ES_tradnl"/>
        </w:rPr>
        <w:t xml:space="preserve"> y radicación</w:t>
      </w:r>
      <w:bookmarkStart w:id="0" w:name="_GoBack"/>
      <w:bookmarkEnd w:id="0"/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6D02A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71C53" w:rsidRPr="005F4C68" w:rsidTr="00C71C53">
        <w:tc>
          <w:tcPr>
            <w:tcW w:w="124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71C53" w:rsidRPr="005F4C68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124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71C53" w:rsidRPr="00AC7496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71C53" w:rsidRPr="008553B3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AC7496" w:rsidTr="00C71C53">
        <w:tc>
          <w:tcPr>
            <w:tcW w:w="4536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71C53" w:rsidRPr="00AC7496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B5513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71C53" w:rsidRPr="005F4C68" w:rsidTr="00C71C53">
        <w:tc>
          <w:tcPr>
            <w:tcW w:w="212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212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71C53" w:rsidRPr="005F4C68" w:rsidRDefault="0006423E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71C53" w:rsidRPr="005F4C68" w:rsidTr="00C71C53">
        <w:tc>
          <w:tcPr>
            <w:tcW w:w="2126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71C53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71C53" w:rsidRPr="005F4C68" w:rsidRDefault="00C71C53" w:rsidP="00C71C5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71C53" w:rsidRPr="000719EE" w:rsidRDefault="00132149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254FDB" w:rsidRDefault="00A67817" w:rsidP="00C71C5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</w:p>
    <w:p w:rsidR="00C71C53" w:rsidRPr="00411F22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las operaciones con números racionales</w:t>
      </w:r>
      <w:ins w:id="1" w:author="Josué" w:date="2015-03-09T14:41:00Z">
        <w:r w:rsidR="00185621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6423E" w:rsidRPr="000719EE" w:rsidRDefault="0006423E" w:rsidP="000642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las operaciones con los números racionales</w:t>
      </w:r>
      <w:r w:rsidR="00A67817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9F074B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71C53" w:rsidRPr="000719EE" w:rsidRDefault="0006423E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</w:t>
      </w:r>
      <w:r w:rsidR="00A6781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haz clic en enviar. Si es necesario</w:t>
      </w:r>
      <w:r w:rsidR="00A6781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entrega las actividades a mano o por </w:t>
      </w:r>
      <w:r w:rsidRPr="008456F5">
        <w:rPr>
          <w:rFonts w:ascii="Arial" w:hAnsi="Arial" w:cs="Arial"/>
          <w:i/>
          <w:sz w:val="18"/>
          <w:szCs w:val="18"/>
          <w:lang w:val="es-ES_tradnl"/>
        </w:rPr>
        <w:t>e</w:t>
      </w:r>
      <w:r w:rsidR="00A67817" w:rsidRPr="008456F5">
        <w:rPr>
          <w:rFonts w:ascii="Arial" w:hAnsi="Arial" w:cs="Arial"/>
          <w:i/>
          <w:sz w:val="18"/>
          <w:szCs w:val="18"/>
          <w:lang w:val="es-ES_tradnl"/>
        </w:rPr>
        <w:t>-</w:t>
      </w:r>
      <w:r w:rsidRPr="008456F5">
        <w:rPr>
          <w:rFonts w:ascii="Arial" w:hAnsi="Arial" w:cs="Arial"/>
          <w:i/>
          <w:sz w:val="18"/>
          <w:szCs w:val="18"/>
          <w:lang w:val="es-ES_tradnl"/>
        </w:rPr>
        <w:t>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para ser evaluadas. 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9258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0719EE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92588" w:rsidRDefault="00C71C53" w:rsidP="00C71C5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35387B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los siguientes </w:t>
      </w:r>
      <w:r w:rsidR="00185621">
        <w:rPr>
          <w:rFonts w:ascii="Arial" w:hAnsi="Arial" w:cs="Arial"/>
          <w:sz w:val="18"/>
          <w:szCs w:val="18"/>
          <w:lang w:val="es-ES_tradnl"/>
        </w:rPr>
        <w:t xml:space="preserve">ejercicios: </w:t>
      </w: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35387B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5387B" w:rsidRDefault="008553B3" w:rsidP="0035387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16</m:t>
                </m:r>
              </m:den>
            </m:f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sup>
        </m:sSup>
      </m:oMath>
    </w:p>
    <w:p w:rsidR="00530BAA" w:rsidRPr="0035387B" w:rsidRDefault="00530BAA" w:rsidP="00530BAA">
      <w:pPr>
        <w:pStyle w:val="Prrafodelista"/>
        <w:ind w:left="1146"/>
        <w:rPr>
          <w:rFonts w:ascii="Arial" w:hAnsi="Arial" w:cs="Arial"/>
          <w:sz w:val="22"/>
          <w:szCs w:val="22"/>
          <w:lang w:val="es-ES_tradnl"/>
        </w:rPr>
      </w:pPr>
    </w:p>
    <w:p w:rsidR="0035387B" w:rsidRPr="0035387B" w:rsidRDefault="008553B3" w:rsidP="0035387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ES_tradnl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8"/>
                <w:szCs w:val="28"/>
                <w:lang w:val="es-ES_tradnl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  <w:lang w:val="es-ES_tradn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3</m:t>
                </m:r>
              </m:den>
            </m:f>
          </m:den>
        </m:f>
      </m:oMath>
    </w:p>
    <w:p w:rsidR="0035387B" w:rsidRDefault="0035387B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85621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4374D5" w:rsidRDefault="00C71C53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4374D5" w:rsidRDefault="004374D5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20ADA" w:rsidRPr="00520AD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  <w:r w:rsidRPr="00520ADA">
        <w:rPr>
          <w:rFonts w:ascii="Arial" w:hAnsi="Arial" w:cs="Arial"/>
          <w:sz w:val="18"/>
          <w:szCs w:val="18"/>
          <w:lang w:val="es-ES_tradnl"/>
        </w:rPr>
        <w:t xml:space="preserve">¿Cuánto son las dos terceras partes de un medio? Haz una representación gráfica y </w:t>
      </w:r>
      <w:r w:rsidR="0006423E">
        <w:rPr>
          <w:rFonts w:ascii="Arial" w:hAnsi="Arial" w:cs="Arial"/>
          <w:sz w:val="18"/>
          <w:szCs w:val="18"/>
          <w:lang w:val="es-ES_tradnl"/>
        </w:rPr>
        <w:t xml:space="preserve">explica </w:t>
      </w:r>
      <w:r w:rsidR="00F00ACC" w:rsidRPr="00520ADA">
        <w:rPr>
          <w:rFonts w:ascii="Arial" w:hAnsi="Arial" w:cs="Arial"/>
          <w:sz w:val="18"/>
          <w:szCs w:val="18"/>
          <w:lang w:val="es-ES_tradnl"/>
        </w:rPr>
        <w:t>qu</w:t>
      </w:r>
      <w:r w:rsidR="00F00ACC">
        <w:rPr>
          <w:rFonts w:ascii="Arial" w:hAnsi="Arial" w:cs="Arial"/>
          <w:sz w:val="18"/>
          <w:szCs w:val="18"/>
          <w:lang w:val="es-ES_tradnl"/>
        </w:rPr>
        <w:t>é</w:t>
      </w:r>
      <w:r w:rsidR="00F00ACC" w:rsidRPr="00520AD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20ADA">
        <w:rPr>
          <w:rFonts w:ascii="Arial" w:hAnsi="Arial" w:cs="Arial"/>
          <w:sz w:val="18"/>
          <w:szCs w:val="18"/>
          <w:lang w:val="es-ES_tradnl"/>
        </w:rPr>
        <w:t>operación es la que se debe hacer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74D5" w:rsidRDefault="004374D5" w:rsidP="00C71C53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caracteres</w:t>
      </w:r>
      <w:proofErr w:type="gramEnd"/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530BA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1C53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C531DB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Pr="007F74E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85621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20AD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520ADA" w:rsidRPr="007F74EA" w:rsidRDefault="00520AD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litros y medio  de gaseosa se va</w:t>
      </w:r>
      <w:r w:rsidR="00530BAA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 repartir en vasos</w:t>
      </w:r>
      <w:r w:rsidR="00530BAA">
        <w:rPr>
          <w:rFonts w:ascii="Arial" w:hAnsi="Arial" w:cs="Arial"/>
          <w:sz w:val="18"/>
          <w:szCs w:val="18"/>
          <w:lang w:val="es-ES_tradnl"/>
        </w:rPr>
        <w:t xml:space="preserve"> que tienen una</w:t>
      </w:r>
      <w:r>
        <w:rPr>
          <w:rFonts w:ascii="Arial" w:hAnsi="Arial" w:cs="Arial"/>
          <w:sz w:val="18"/>
          <w:szCs w:val="18"/>
          <w:lang w:val="es-ES_tradnl"/>
        </w:rPr>
        <w:t xml:space="preserve"> capacidad </w:t>
      </w:r>
      <w:r w:rsidR="00B664B6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un cuarto de litro</w:t>
      </w:r>
      <w:r w:rsidR="00F00ACC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¿Cuántos vasos de gaseosa se pueden obtener? Realiza una representación gráfica y </w:t>
      </w:r>
      <w:r w:rsidR="0006423E">
        <w:rPr>
          <w:rFonts w:ascii="Arial" w:hAnsi="Arial" w:cs="Arial"/>
          <w:sz w:val="18"/>
          <w:szCs w:val="18"/>
          <w:lang w:val="es-ES_tradnl"/>
        </w:rPr>
        <w:t>explica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0ACC">
        <w:rPr>
          <w:rFonts w:ascii="Arial" w:hAnsi="Arial" w:cs="Arial"/>
          <w:sz w:val="18"/>
          <w:szCs w:val="18"/>
          <w:lang w:val="es-ES_tradnl"/>
        </w:rPr>
        <w:t xml:space="preserve">qué </w:t>
      </w:r>
      <w:r>
        <w:rPr>
          <w:rFonts w:ascii="Arial" w:hAnsi="Arial" w:cs="Arial"/>
          <w:sz w:val="18"/>
          <w:szCs w:val="18"/>
          <w:lang w:val="es-ES_tradnl"/>
        </w:rPr>
        <w:t>operación se debe hacer</w:t>
      </w:r>
      <w:r w:rsidR="00F00ACC">
        <w:rPr>
          <w:rFonts w:ascii="Arial" w:hAnsi="Arial" w:cs="Arial"/>
          <w:sz w:val="18"/>
          <w:szCs w:val="18"/>
          <w:lang w:val="es-ES_tradnl"/>
        </w:rPr>
        <w:t>.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Default="00530BAA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C71C53" w:rsidRPr="0072270A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71C53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C531DB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71C53" w:rsidRPr="007F74EA" w:rsidRDefault="00C71C53" w:rsidP="00C71C5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71C53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71C53" w:rsidRPr="00254D62" w:rsidRDefault="00C71C53" w:rsidP="00C71C53">
      <w:pPr>
        <w:rPr>
          <w:rFonts w:ascii="Arial" w:hAnsi="Arial" w:cs="Arial"/>
          <w:sz w:val="18"/>
          <w:szCs w:val="18"/>
          <w:lang w:val="es-ES_tradnl"/>
        </w:rPr>
      </w:pPr>
    </w:p>
    <w:sectPr w:rsidR="00C71C53" w:rsidRPr="00254D62" w:rsidSect="00C71C5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52E9"/>
    <w:multiLevelType w:val="hybridMultilevel"/>
    <w:tmpl w:val="B55AB49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53"/>
    <w:rsid w:val="0006423E"/>
    <w:rsid w:val="00067BB2"/>
    <w:rsid w:val="001142DA"/>
    <w:rsid w:val="00132149"/>
    <w:rsid w:val="00185621"/>
    <w:rsid w:val="0035387B"/>
    <w:rsid w:val="004374D5"/>
    <w:rsid w:val="00520ADA"/>
    <w:rsid w:val="00530BAA"/>
    <w:rsid w:val="00597395"/>
    <w:rsid w:val="0062200D"/>
    <w:rsid w:val="007E2E0F"/>
    <w:rsid w:val="008456F5"/>
    <w:rsid w:val="008553B3"/>
    <w:rsid w:val="00A10E87"/>
    <w:rsid w:val="00A44725"/>
    <w:rsid w:val="00A67817"/>
    <w:rsid w:val="00B664B6"/>
    <w:rsid w:val="00BA17DA"/>
    <w:rsid w:val="00C374F7"/>
    <w:rsid w:val="00C71C53"/>
    <w:rsid w:val="00DF1440"/>
    <w:rsid w:val="00F00ACC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FFEA39-88CC-4465-9937-217776C4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C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1C5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5387B"/>
    <w:rPr>
      <w:color w:val="808080"/>
    </w:rPr>
  </w:style>
  <w:style w:type="paragraph" w:styleId="Prrafodelista">
    <w:name w:val="List Paragraph"/>
    <w:basedOn w:val="Normal"/>
    <w:uiPriority w:val="34"/>
    <w:qFormat/>
    <w:rsid w:val="003538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78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817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5</cp:revision>
  <dcterms:created xsi:type="dcterms:W3CDTF">2015-03-09T18:27:00Z</dcterms:created>
  <dcterms:modified xsi:type="dcterms:W3CDTF">2015-03-20T15:07:00Z</dcterms:modified>
</cp:coreProperties>
</file>