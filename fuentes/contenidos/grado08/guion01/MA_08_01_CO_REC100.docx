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37D28" w14:textId="450D47D3" w:rsidR="0033436C" w:rsidRDefault="0033436C" w:rsidP="0033436C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Ejercicio </w:t>
      </w:r>
      <w:r w:rsidR="00B26132">
        <w:rPr>
          <w:rFonts w:asciiTheme="majorHAnsi" w:hAnsiTheme="majorHAnsi"/>
          <w:b/>
          <w:lang w:val="es-ES_tradnl"/>
        </w:rPr>
        <w:t xml:space="preserve">genérico </w:t>
      </w:r>
      <w:r>
        <w:rPr>
          <w:rFonts w:asciiTheme="majorHAnsi" w:hAnsiTheme="majorHAnsi"/>
          <w:b/>
          <w:lang w:val="es-ES_tradnl"/>
        </w:rPr>
        <w:t xml:space="preserve">M7A: </w:t>
      </w:r>
      <w:r w:rsidR="00B26132">
        <w:rPr>
          <w:rFonts w:asciiTheme="majorHAnsi" w:hAnsiTheme="majorHAnsi"/>
          <w:b/>
          <w:lang w:val="es-ES_tradnl"/>
        </w:rPr>
        <w:t xml:space="preserve">test </w:t>
      </w:r>
      <w:r>
        <w:rPr>
          <w:rFonts w:asciiTheme="majorHAnsi" w:hAnsiTheme="majorHAnsi"/>
          <w:b/>
          <w:lang w:val="es-ES_tradnl"/>
        </w:rPr>
        <w:t>matemático (fórmula)</w:t>
      </w:r>
    </w:p>
    <w:p w14:paraId="509524BF" w14:textId="77777777" w:rsidR="00DA4705" w:rsidRPr="00254FDB" w:rsidRDefault="00DA4705" w:rsidP="00DA4705">
      <w:pPr>
        <w:jc w:val="center"/>
        <w:rPr>
          <w:rFonts w:ascii="Arial" w:hAnsi="Arial"/>
          <w:lang w:val="es-ES_tradnl"/>
        </w:rPr>
      </w:pPr>
    </w:p>
    <w:p w14:paraId="04AF9C97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017013B" w14:textId="77777777" w:rsidR="00DA4705" w:rsidRPr="006D02A8" w:rsidRDefault="00E17BFE" w:rsidP="00DA4705">
      <w:pPr>
        <w:rPr>
          <w:rFonts w:ascii="Arial" w:hAnsi="Arial"/>
          <w:sz w:val="18"/>
          <w:szCs w:val="18"/>
          <w:lang w:val="es-ES_tradnl"/>
        </w:rPr>
      </w:pPr>
      <w:r w:rsidRPr="006D492C">
        <w:rPr>
          <w:rFonts w:ascii="Times New Roman" w:hAnsi="Times New Roman" w:cs="Times New Roman"/>
          <w:color w:val="000000"/>
          <w:lang w:val="es-CO"/>
        </w:rPr>
        <w:t>MA_G08_01_CO</w:t>
      </w:r>
    </w:p>
    <w:p w14:paraId="6D970CFF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</w:p>
    <w:p w14:paraId="56DA874D" w14:textId="75168085" w:rsidR="00DA4705" w:rsidRPr="0063490D" w:rsidRDefault="00B26132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88567C5" w14:textId="77777777" w:rsidR="00DA4705" w:rsidRPr="009320AC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0EABF64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8BD3C76" w14:textId="67DC4EAF" w:rsidR="00DA4705" w:rsidRPr="000719EE" w:rsidRDefault="00091BFF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ultiplicación y división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="00E17BFE">
        <w:rPr>
          <w:rFonts w:ascii="Arial" w:hAnsi="Arial" w:cs="Arial"/>
          <w:sz w:val="18"/>
          <w:szCs w:val="18"/>
          <w:lang w:val="es-ES_tradnl"/>
        </w:rPr>
        <w:t xml:space="preserve"> números racionales</w:t>
      </w:r>
    </w:p>
    <w:p w14:paraId="6EC5729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7CA61D4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A17BA70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</w:t>
      </w:r>
      <w:r w:rsidR="00091BFF">
        <w:rPr>
          <w:rFonts w:ascii="Arial" w:hAnsi="Arial" w:cs="Arial"/>
          <w:sz w:val="18"/>
          <w:szCs w:val="18"/>
          <w:lang w:val="es-ES_tradnl"/>
        </w:rPr>
        <w:t>isión de los números racionales.</w:t>
      </w:r>
    </w:p>
    <w:p w14:paraId="1B582BE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0995F97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6F4E472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 de racionales, División de racionales, número racional</w:t>
      </w:r>
      <w:r w:rsidR="00091BFF">
        <w:rPr>
          <w:rFonts w:ascii="Arial" w:hAnsi="Arial" w:cs="Arial"/>
          <w:sz w:val="18"/>
          <w:szCs w:val="18"/>
          <w:lang w:val="es-ES_tradnl"/>
        </w:rPr>
        <w:t>.</w:t>
      </w:r>
    </w:p>
    <w:p w14:paraId="6BECB2EB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298C27A" w14:textId="77777777" w:rsidR="00DA4705" w:rsidRPr="006D02A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969ABBE" w14:textId="77777777" w:rsidR="00DA4705" w:rsidRPr="000719EE" w:rsidRDefault="00ED2625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15EE87BF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ADA5731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A4705" w:rsidRPr="005F4C68" w14:paraId="495DF833" w14:textId="77777777" w:rsidTr="003C0EDC">
        <w:tc>
          <w:tcPr>
            <w:tcW w:w="1248" w:type="dxa"/>
          </w:tcPr>
          <w:p w14:paraId="254FE478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4FC983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67B6BD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ADA652C" w14:textId="77777777"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683422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3A4CC7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4443849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830208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05D578B4" w14:textId="77777777" w:rsidTr="003C0EDC">
        <w:tc>
          <w:tcPr>
            <w:tcW w:w="1248" w:type="dxa"/>
          </w:tcPr>
          <w:p w14:paraId="350785B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CA24287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7DF2EF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8190E7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4DFF79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F4E768F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0272F3B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A4BB7C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9844218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1E86F1C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A4705" w:rsidRPr="00AC7496" w14:paraId="570E1BF3" w14:textId="77777777" w:rsidTr="003C0EDC">
        <w:tc>
          <w:tcPr>
            <w:tcW w:w="4536" w:type="dxa"/>
          </w:tcPr>
          <w:p w14:paraId="1CFB373A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C826C6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286B949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57F1323" w14:textId="77777777" w:rsidR="00DA4705" w:rsidRPr="00AC7496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A4705" w:rsidRPr="00B26132" w14:paraId="2CE6E102" w14:textId="77777777" w:rsidTr="003C0EDC">
        <w:tc>
          <w:tcPr>
            <w:tcW w:w="4536" w:type="dxa"/>
          </w:tcPr>
          <w:p w14:paraId="53532B3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8AECDEE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1EE639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72EC7A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14:paraId="224F6B26" w14:textId="77777777" w:rsidTr="003C0EDC">
        <w:tc>
          <w:tcPr>
            <w:tcW w:w="4536" w:type="dxa"/>
          </w:tcPr>
          <w:p w14:paraId="3052D7A7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527F7E8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95E821C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9B22557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AC7496" w14:paraId="6B560B31" w14:textId="77777777" w:rsidTr="003C0EDC">
        <w:tc>
          <w:tcPr>
            <w:tcW w:w="4536" w:type="dxa"/>
          </w:tcPr>
          <w:p w14:paraId="5BCE63E6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7DB5941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FBDF44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DB10693" w14:textId="77777777" w:rsidR="00DA4705" w:rsidRPr="00AC7496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EF8562D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80EF474" w14:textId="77777777" w:rsidR="00DA4705" w:rsidRPr="00B5513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A4705" w:rsidRPr="005F4C68" w14:paraId="4CAC342E" w14:textId="77777777" w:rsidTr="003C0EDC">
        <w:tc>
          <w:tcPr>
            <w:tcW w:w="2126" w:type="dxa"/>
          </w:tcPr>
          <w:p w14:paraId="70C50CD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28B448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3D13C4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02109C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3441FF0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78A304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6AD17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BF26226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003704A6" w14:textId="77777777" w:rsidTr="003C0EDC">
        <w:tc>
          <w:tcPr>
            <w:tcW w:w="2126" w:type="dxa"/>
          </w:tcPr>
          <w:p w14:paraId="055AA39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1430B17" w14:textId="77777777" w:rsidR="00DA4705" w:rsidRPr="005F4C68" w:rsidRDefault="00E17BFE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40D110E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53F333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3A5917A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1CAB46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87711C7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F1FB01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A4705" w:rsidRPr="005F4C68" w14:paraId="32635BD7" w14:textId="77777777" w:rsidTr="003C0EDC">
        <w:tc>
          <w:tcPr>
            <w:tcW w:w="2126" w:type="dxa"/>
          </w:tcPr>
          <w:p w14:paraId="59B9F905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E930ECE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ABE2D4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29D1BB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5FD05E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0C99364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0285D3D" w14:textId="77777777" w:rsidR="00DA4705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8DB4F2" w14:textId="77777777" w:rsidR="00DA4705" w:rsidRPr="005F4C68" w:rsidRDefault="00DA4705" w:rsidP="003C0ED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8C71C3A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9929DBB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8BA05C6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37C33B3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ED851C4" w14:textId="5F14D5A6" w:rsidR="00DA4705" w:rsidRPr="00254FDB" w:rsidRDefault="00B26132" w:rsidP="00DA470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3BC589B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</w:p>
    <w:p w14:paraId="2441368E" w14:textId="77777777" w:rsidR="00DA4705" w:rsidRPr="00125D25" w:rsidRDefault="00DA4705" w:rsidP="00DA470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4D6AFD6" w14:textId="77777777" w:rsidR="00DA4705" w:rsidRPr="00411F22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B24A52B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multiplicación y división de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14:paraId="77E14958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8C7B65F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0AC28AA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7A0C68B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DED9298" w14:textId="77777777" w:rsidR="00DA4705" w:rsidRPr="009F074B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E1DB1B9" w14:textId="77777777" w:rsidR="00E17BFE" w:rsidRPr="000719EE" w:rsidRDefault="00E17BFE" w:rsidP="00E17B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los conceptos de multiplicación y división de los números racionales</w:t>
      </w:r>
      <w:r w:rsidR="00706F39">
        <w:rPr>
          <w:rFonts w:ascii="Arial" w:hAnsi="Arial" w:cs="Arial"/>
          <w:sz w:val="18"/>
          <w:szCs w:val="18"/>
          <w:lang w:val="es-ES_tradnl"/>
        </w:rPr>
        <w:t>.</w:t>
      </w:r>
    </w:p>
    <w:p w14:paraId="5438049C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415BF00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14D0CCF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3F148AE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A7DE8C5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B5791D4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98237B3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39FA506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1E8A863D" w14:textId="77777777" w:rsidR="00DA4705" w:rsidRPr="00CD652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4C8855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A170B3B" w14:textId="77777777" w:rsidR="00DA4705" w:rsidRPr="00792588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116B4EC" w14:textId="77777777" w:rsidR="00DA4705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F27771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810470F" w14:textId="77777777" w:rsidR="00DA4705" w:rsidRPr="009C4689" w:rsidRDefault="00DA4705" w:rsidP="00DA470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4382C98A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B7A8ABA" w14:textId="77777777" w:rsidR="00DA4705" w:rsidRPr="000719EE" w:rsidRDefault="00E17BFE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728C201" w14:textId="77777777" w:rsidR="00DA4705" w:rsidRPr="000719EE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1A7A8A8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47FE1E75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AE337DB" w14:textId="77777777" w:rsidR="00DA4705" w:rsidRDefault="00DA4705" w:rsidP="00DA470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9E2C617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D6522D" w14:textId="77777777" w:rsidR="00DA4705" w:rsidRDefault="00DF2563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381B3887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754650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BB4195A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3D75CC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DD06B9" w14:textId="77777777" w:rsidR="00DA4705" w:rsidRDefault="00E17BFE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n>
          </m:f>
        </m:oMath>
      </m:oMathPara>
    </w:p>
    <w:p w14:paraId="1957CB77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254934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97639D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3795C0CD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22C8937" w14:textId="77777777" w:rsidTr="003C0EDC">
        <w:tc>
          <w:tcPr>
            <w:tcW w:w="542" w:type="dxa"/>
            <w:shd w:val="clear" w:color="auto" w:fill="E6E6E6"/>
            <w:vAlign w:val="center"/>
          </w:tcPr>
          <w:p w14:paraId="07124E3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44E7FD8" w14:textId="77777777" w:rsid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  <w:p w14:paraId="328B7DB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C621C0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D96CB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AC0DE50" w14:textId="77777777" w:rsidTr="003C0EDC">
        <w:tc>
          <w:tcPr>
            <w:tcW w:w="542" w:type="dxa"/>
            <w:shd w:val="clear" w:color="auto" w:fill="E6E6E6"/>
            <w:vAlign w:val="center"/>
          </w:tcPr>
          <w:p w14:paraId="5198C990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D797732" w14:textId="77777777" w:rsidR="00DA4705" w:rsidRPr="00E17BFE" w:rsidRDefault="00E17BFE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DEA9DB" w14:textId="77777777"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4271797" w14:textId="77777777" w:rsidR="00DA4705" w:rsidRPr="00F93E33" w:rsidRDefault="00E17BFE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25BC9109" w14:textId="77777777" w:rsidTr="003C0EDC">
        <w:tc>
          <w:tcPr>
            <w:tcW w:w="542" w:type="dxa"/>
            <w:shd w:val="clear" w:color="auto" w:fill="E6E6E6"/>
            <w:vAlign w:val="center"/>
          </w:tcPr>
          <w:p w14:paraId="641D7076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870510F" w14:textId="77777777" w:rsidR="00DA4705" w:rsidRPr="00E17BFE" w:rsidRDefault="00431967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E27F6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73E227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52F4B9EB" w14:textId="77777777" w:rsidTr="003C0EDC">
        <w:tc>
          <w:tcPr>
            <w:tcW w:w="542" w:type="dxa"/>
            <w:shd w:val="clear" w:color="auto" w:fill="E6E6E6"/>
            <w:vAlign w:val="center"/>
          </w:tcPr>
          <w:p w14:paraId="4E14D87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0C1310A" w14:textId="77777777" w:rsidR="00DA4705" w:rsidRPr="00E17BFE" w:rsidRDefault="00431967" w:rsidP="00E17BFE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E82FE0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57877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18D5679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63B1B39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904D8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EFBC6CE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06A999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6A5277B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8E84572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1BCDCE3" w14:textId="77777777" w:rsidR="00DA4705" w:rsidRDefault="00DA4705" w:rsidP="00DF256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72CC53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158084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F0252A" w14:textId="77777777" w:rsidR="00E17BFE" w:rsidRDefault="003B567B" w:rsidP="00E17BFE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0,5∙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6ECE9499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27915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6FF95D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06242DC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3134CE80" w14:textId="77777777" w:rsidTr="003C0EDC">
        <w:tc>
          <w:tcPr>
            <w:tcW w:w="542" w:type="dxa"/>
            <w:shd w:val="clear" w:color="auto" w:fill="E6E6E6"/>
            <w:vAlign w:val="center"/>
          </w:tcPr>
          <w:p w14:paraId="34FCE88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570AC6D" w14:textId="77777777" w:rsidR="00DA4705" w:rsidRPr="00F93E33" w:rsidRDefault="00431967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E93AC5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4737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151C009" w14:textId="77777777" w:rsidTr="003C0EDC">
        <w:tc>
          <w:tcPr>
            <w:tcW w:w="542" w:type="dxa"/>
            <w:shd w:val="clear" w:color="auto" w:fill="E6E6E6"/>
            <w:vAlign w:val="center"/>
          </w:tcPr>
          <w:p w14:paraId="51E2D74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66A4D70" w14:textId="77777777" w:rsidR="00DA4705" w:rsidRPr="00F93E33" w:rsidRDefault="00431967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729787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CFF183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61307877" w14:textId="77777777" w:rsidTr="003C0EDC">
        <w:tc>
          <w:tcPr>
            <w:tcW w:w="542" w:type="dxa"/>
            <w:shd w:val="clear" w:color="auto" w:fill="E6E6E6"/>
            <w:vAlign w:val="center"/>
          </w:tcPr>
          <w:p w14:paraId="68411E5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2535E03A" w14:textId="77777777" w:rsidR="00DA4705" w:rsidRPr="00F93E33" w:rsidRDefault="003B567B" w:rsidP="003B56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EE7C4C6" w14:textId="77777777" w:rsidR="00DA4705" w:rsidRPr="00F93E33" w:rsidRDefault="00706F39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3C74A025" w14:textId="77777777" w:rsidR="00DA4705" w:rsidRPr="00F93E33" w:rsidRDefault="003B567B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BC987A8" w14:textId="77777777" w:rsidTr="003C0EDC">
        <w:tc>
          <w:tcPr>
            <w:tcW w:w="542" w:type="dxa"/>
            <w:shd w:val="clear" w:color="auto" w:fill="E6E6E6"/>
            <w:vAlign w:val="center"/>
          </w:tcPr>
          <w:p w14:paraId="1B8A62F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7029F1B" w14:textId="77777777" w:rsidR="00DA4705" w:rsidRPr="003B567B" w:rsidRDefault="00431967" w:rsidP="003B5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A9E835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E213A62" w14:textId="21801C23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6631D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93D29C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6039718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2C84731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5FE39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1ABDC73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3934D629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B08A71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5FEA659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5407661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0A3D1B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D714CA" w14:textId="77777777" w:rsidR="00DA4705" w:rsidRPr="007F74EA" w:rsidRDefault="00431967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0,3∙0,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acc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2A457D6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6E7863E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B15E57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2110A7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A22F4C2" w14:textId="77777777" w:rsidTr="003C0EDC">
        <w:tc>
          <w:tcPr>
            <w:tcW w:w="542" w:type="dxa"/>
            <w:shd w:val="clear" w:color="auto" w:fill="E6E6E6"/>
            <w:vAlign w:val="center"/>
          </w:tcPr>
          <w:p w14:paraId="72CBDB0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19DE320" w14:textId="07D0ABA8" w:rsidR="00DA4705" w:rsidRPr="00F93E33" w:rsidRDefault="003B567B" w:rsidP="00B261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11EFECA" w14:textId="5D5D4E37"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D21861D" w14:textId="77777777"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A53446E" w14:textId="77777777" w:rsidTr="003C0EDC">
        <w:tc>
          <w:tcPr>
            <w:tcW w:w="542" w:type="dxa"/>
            <w:shd w:val="clear" w:color="auto" w:fill="E6E6E6"/>
            <w:vAlign w:val="center"/>
          </w:tcPr>
          <w:p w14:paraId="4A14715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D4E1A83" w14:textId="77777777" w:rsidR="00DA4705" w:rsidRPr="00F93E33" w:rsidRDefault="00431967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85BD4A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5F8F17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2C75416" w14:textId="77777777" w:rsidTr="003C0EDC">
        <w:tc>
          <w:tcPr>
            <w:tcW w:w="542" w:type="dxa"/>
            <w:shd w:val="clear" w:color="auto" w:fill="E6E6E6"/>
            <w:vAlign w:val="center"/>
          </w:tcPr>
          <w:p w14:paraId="67751BA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2B1F071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F61E9AE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4E8EC0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69B8376" w14:textId="77777777" w:rsidTr="003C0EDC">
        <w:tc>
          <w:tcPr>
            <w:tcW w:w="542" w:type="dxa"/>
            <w:shd w:val="clear" w:color="auto" w:fill="E6E6E6"/>
            <w:vAlign w:val="center"/>
          </w:tcPr>
          <w:p w14:paraId="23F19F0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76F34AD" w14:textId="77777777" w:rsidR="00DA4705" w:rsidRPr="00F93E33" w:rsidRDefault="00ED262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04495D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35D78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70EF8B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46977AD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D20FBD8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56A58B3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D98C97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53F35439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8F2E09B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9F623D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588A662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663F0D8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1B5009" w14:textId="77777777" w:rsidR="00DA4705" w:rsidRPr="007F74EA" w:rsidRDefault="00431967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e>
          </m:d>
        </m:oMath>
      </m:oMathPara>
    </w:p>
    <w:p w14:paraId="19DA1A46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F2EC153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FBB7B73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67BACA3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3C373DC6" w14:textId="77777777" w:rsidTr="003C0EDC">
        <w:tc>
          <w:tcPr>
            <w:tcW w:w="542" w:type="dxa"/>
            <w:shd w:val="clear" w:color="auto" w:fill="E6E6E6"/>
            <w:vAlign w:val="center"/>
          </w:tcPr>
          <w:p w14:paraId="019ADC7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D083611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F0F018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DBB0EE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1A516AB" w14:textId="77777777" w:rsidTr="003C0EDC">
        <w:tc>
          <w:tcPr>
            <w:tcW w:w="542" w:type="dxa"/>
            <w:shd w:val="clear" w:color="auto" w:fill="E6E6E6"/>
            <w:vAlign w:val="center"/>
          </w:tcPr>
          <w:p w14:paraId="2E49973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83BF5D8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F5354E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AEC2DC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F7BD596" w14:textId="77777777" w:rsidTr="003C0EDC">
        <w:tc>
          <w:tcPr>
            <w:tcW w:w="542" w:type="dxa"/>
            <w:shd w:val="clear" w:color="auto" w:fill="E6E6E6"/>
            <w:vAlign w:val="center"/>
          </w:tcPr>
          <w:p w14:paraId="55635CC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EA78FC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13034B6" w14:textId="77777777" w:rsidR="00DA4705" w:rsidRPr="00F93E33" w:rsidRDefault="004148E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16309CC" w14:textId="77777777" w:rsidR="00DA4705" w:rsidRPr="00F93E33" w:rsidRDefault="00ED262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F9D577E" w14:textId="77777777" w:rsidTr="003C0EDC">
        <w:tc>
          <w:tcPr>
            <w:tcW w:w="542" w:type="dxa"/>
            <w:shd w:val="clear" w:color="auto" w:fill="E6E6E6"/>
            <w:vAlign w:val="center"/>
          </w:tcPr>
          <w:p w14:paraId="4CBDCCB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8632747" w14:textId="77777777" w:rsidR="00DA4705" w:rsidRPr="00F93E33" w:rsidRDefault="00ED2625" w:rsidP="00ED262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EE69B5E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FE3576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23282D2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6D18A7A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FBA6281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C61D631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62DBC9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B967A8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6E72B9E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D810413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985FECE" w14:textId="77777777" w:rsidR="00DA4705" w:rsidRDefault="00431967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</m:den>
          </m:f>
        </m:oMath>
      </m:oMathPara>
    </w:p>
    <w:p w14:paraId="148CFDA1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EAC654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C7713C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A4FFA37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293EEDB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2218A572" w14:textId="77777777" w:rsidTr="003C0EDC">
        <w:tc>
          <w:tcPr>
            <w:tcW w:w="542" w:type="dxa"/>
            <w:shd w:val="clear" w:color="auto" w:fill="E6E6E6"/>
            <w:vAlign w:val="center"/>
          </w:tcPr>
          <w:p w14:paraId="6E32683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ED5AF13" w14:textId="42ABB0AA" w:rsidR="00DA4705" w:rsidRPr="00F93E33" w:rsidRDefault="00431967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06AA275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8B35034" w14:textId="214A83B6" w:rsidR="00DA4705" w:rsidRPr="00F93E33" w:rsidRDefault="00431967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33914937" w14:textId="77777777" w:rsidTr="003C0EDC">
        <w:tc>
          <w:tcPr>
            <w:tcW w:w="542" w:type="dxa"/>
            <w:shd w:val="clear" w:color="auto" w:fill="E6E6E6"/>
            <w:vAlign w:val="center"/>
          </w:tcPr>
          <w:p w14:paraId="268FD5F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7112100" w14:textId="77777777"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72BF1E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BEB791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0B6FFF49" w14:textId="77777777" w:rsidTr="003C0EDC">
        <w:tc>
          <w:tcPr>
            <w:tcW w:w="542" w:type="dxa"/>
            <w:shd w:val="clear" w:color="auto" w:fill="E6E6E6"/>
            <w:vAlign w:val="center"/>
          </w:tcPr>
          <w:p w14:paraId="67B27EF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BEE96F" w14:textId="77777777" w:rsidR="00DA4705" w:rsidRPr="00F93E33" w:rsidRDefault="006A1796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80E174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F9FAB00" w14:textId="4FA5318A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A3FB201" w14:textId="77777777" w:rsidTr="003C0EDC">
        <w:tc>
          <w:tcPr>
            <w:tcW w:w="542" w:type="dxa"/>
            <w:shd w:val="clear" w:color="auto" w:fill="E6E6E6"/>
            <w:vAlign w:val="center"/>
          </w:tcPr>
          <w:p w14:paraId="62A156A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2863B47" w14:textId="77777777" w:rsidR="00DA4705" w:rsidRPr="00F93E33" w:rsidRDefault="00431967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29D013D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4550F5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89C9287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9AE076D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5FDE40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CDE2E8A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AC568C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88120C9" w14:textId="77777777" w:rsidR="00DA4705" w:rsidRPr="009510B5" w:rsidRDefault="006A1796" w:rsidP="00DA470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Cuál es el inverso multiplicativo de </w:t>
      </w:r>
    </w:p>
    <w:p w14:paraId="6CD39675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0C4005BC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F28C143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8AD127" w14:textId="77777777" w:rsidR="00DA4705" w:rsidRDefault="006A1796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14:paraId="4D868648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CDA4C14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DA55F87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C4E83B9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B204D91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4D246B23" w14:textId="77777777" w:rsidTr="003C0EDC">
        <w:tc>
          <w:tcPr>
            <w:tcW w:w="542" w:type="dxa"/>
            <w:shd w:val="clear" w:color="auto" w:fill="E6E6E6"/>
            <w:vAlign w:val="center"/>
          </w:tcPr>
          <w:p w14:paraId="414C62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A775C58" w14:textId="77777777"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8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401E57D6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71C8B9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8CC8725" w14:textId="77777777" w:rsidTr="003C0EDC">
        <w:tc>
          <w:tcPr>
            <w:tcW w:w="542" w:type="dxa"/>
            <w:shd w:val="clear" w:color="auto" w:fill="E6E6E6"/>
            <w:vAlign w:val="center"/>
          </w:tcPr>
          <w:p w14:paraId="092EEF8A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8A84218" w14:textId="77777777" w:rsidR="00DA4705" w:rsidRPr="00F93E33" w:rsidRDefault="00431967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9FC7F11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6A37BA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BC50E24" w14:textId="77777777" w:rsidTr="003C0EDC">
        <w:tc>
          <w:tcPr>
            <w:tcW w:w="542" w:type="dxa"/>
            <w:shd w:val="clear" w:color="auto" w:fill="E6E6E6"/>
            <w:vAlign w:val="center"/>
          </w:tcPr>
          <w:p w14:paraId="6969747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DA64497" w14:textId="77777777" w:rsidR="00DA4705" w:rsidRPr="00F93E33" w:rsidRDefault="006A179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EA20748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FE385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10A42DD" w14:textId="77777777" w:rsidTr="003C0EDC">
        <w:tc>
          <w:tcPr>
            <w:tcW w:w="542" w:type="dxa"/>
            <w:shd w:val="clear" w:color="auto" w:fill="E6E6E6"/>
            <w:vAlign w:val="center"/>
          </w:tcPr>
          <w:p w14:paraId="51BC6A6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44B8814" w14:textId="63BE6B64" w:rsidR="00DA4705" w:rsidRPr="00F93E33" w:rsidRDefault="00431967" w:rsidP="006A179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  <w:bookmarkEnd w:id="0"/>
          </w:p>
        </w:tc>
        <w:tc>
          <w:tcPr>
            <w:tcW w:w="3827" w:type="dxa"/>
            <w:vAlign w:val="center"/>
          </w:tcPr>
          <w:p w14:paraId="20B02EC0" w14:textId="54D0521D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1FE3A2B" w14:textId="77777777" w:rsidR="00DA4705" w:rsidRPr="00F93E33" w:rsidRDefault="006A179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71B3D772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B5D3557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1D40712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E202DC9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92F3E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50E63257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A26252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46AF739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69AFAD4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958EE6" w14:textId="77777777" w:rsidR="00DA4705" w:rsidRPr="007F74EA" w:rsidRDefault="00431967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(1,2)∙(0,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e>
              </m:acc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1,8</m:t>
              </m:r>
            </m:den>
          </m:f>
        </m:oMath>
      </m:oMathPara>
    </w:p>
    <w:p w14:paraId="1E97FF6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82CB5FB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64E292F" w14:textId="77777777" w:rsidR="001D2C7F" w:rsidRDefault="001D2C7F" w:rsidP="00DA4705">
      <w:pPr>
        <w:rPr>
          <w:rFonts w:ascii="Arial" w:hAnsi="Arial"/>
          <w:sz w:val="18"/>
          <w:szCs w:val="18"/>
          <w:lang w:val="es-ES_tradnl"/>
        </w:rPr>
      </w:pPr>
    </w:p>
    <w:p w14:paraId="2F8EE976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89F113C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1C84E133" w14:textId="77777777" w:rsidTr="003C0EDC">
        <w:tc>
          <w:tcPr>
            <w:tcW w:w="542" w:type="dxa"/>
            <w:shd w:val="clear" w:color="auto" w:fill="E6E6E6"/>
            <w:vAlign w:val="center"/>
          </w:tcPr>
          <w:p w14:paraId="2964FB9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213E28A" w14:textId="77777777" w:rsidR="00DA4705" w:rsidRPr="00F93E33" w:rsidRDefault="001D2C7F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FE67B1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0CC23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396D504" w14:textId="77777777" w:rsidTr="003C0EDC">
        <w:tc>
          <w:tcPr>
            <w:tcW w:w="542" w:type="dxa"/>
            <w:shd w:val="clear" w:color="auto" w:fill="E6E6E6"/>
            <w:vAlign w:val="center"/>
          </w:tcPr>
          <w:p w14:paraId="30C0342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89E633C" w14:textId="77777777" w:rsidR="00DA4705" w:rsidRPr="00F93E33" w:rsidRDefault="00431967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F51DA2D" w14:textId="77777777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22BC0F9" w14:textId="77777777" w:rsidR="00DA4705" w:rsidRPr="00F93E33" w:rsidRDefault="0037504A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2E5873F0" w14:textId="77777777" w:rsidTr="003C0EDC">
        <w:tc>
          <w:tcPr>
            <w:tcW w:w="542" w:type="dxa"/>
            <w:shd w:val="clear" w:color="auto" w:fill="E6E6E6"/>
            <w:vAlign w:val="center"/>
          </w:tcPr>
          <w:p w14:paraId="3C76DC0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6E32599" w14:textId="77777777" w:rsidR="00DA4705" w:rsidRPr="00F93E33" w:rsidRDefault="001D2C7F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263580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BDF3DF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3A18CA44" w14:textId="77777777" w:rsidTr="003C0EDC">
        <w:tc>
          <w:tcPr>
            <w:tcW w:w="542" w:type="dxa"/>
            <w:shd w:val="clear" w:color="auto" w:fill="E6E6E6"/>
            <w:vAlign w:val="center"/>
          </w:tcPr>
          <w:p w14:paraId="12647DC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43B037B" w14:textId="77777777" w:rsidR="00DA4705" w:rsidRPr="00F93E33" w:rsidRDefault="00431967" w:rsidP="001D2C7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7014FA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85904C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4145E3B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C6FDADE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A2C63E4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4011BBD" w14:textId="77777777" w:rsidR="00DA4705" w:rsidRPr="003B06DA" w:rsidRDefault="00DA4705" w:rsidP="00DA4705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91E970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6DB56E56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456D4CC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22E842D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D91AC07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818825" w14:textId="77777777" w:rsidR="00DA4705" w:rsidRDefault="00431967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9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C50DA2A" w14:textId="77777777" w:rsidR="00DA4705" w:rsidRPr="007F74EA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CE7E96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0DB07C0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DC520A0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8165B9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595A0C73" w14:textId="77777777" w:rsidTr="003C0EDC">
        <w:tc>
          <w:tcPr>
            <w:tcW w:w="542" w:type="dxa"/>
            <w:shd w:val="clear" w:color="auto" w:fill="E6E6E6"/>
            <w:vAlign w:val="center"/>
          </w:tcPr>
          <w:p w14:paraId="452874F9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3C1C5D95" w14:textId="77777777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73EF0E7" w14:textId="77777777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34AC843E" w14:textId="77777777" w:rsidR="00DA4705" w:rsidRPr="00F93E33" w:rsidRDefault="001C3B1F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50E82BC3" w14:textId="77777777" w:rsidTr="003C0EDC">
        <w:tc>
          <w:tcPr>
            <w:tcW w:w="542" w:type="dxa"/>
            <w:shd w:val="clear" w:color="auto" w:fill="E6E6E6"/>
            <w:vAlign w:val="center"/>
          </w:tcPr>
          <w:p w14:paraId="6E9C6E0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359248" w14:textId="77777777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C398D53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6EF99B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6659B1E8" w14:textId="77777777" w:rsidTr="003C0EDC">
        <w:tc>
          <w:tcPr>
            <w:tcW w:w="542" w:type="dxa"/>
            <w:shd w:val="clear" w:color="auto" w:fill="E6E6E6"/>
            <w:vAlign w:val="center"/>
          </w:tcPr>
          <w:p w14:paraId="75E3B97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C4F246F" w14:textId="77777777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3358945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7DFF8D3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40D0A972" w14:textId="77777777" w:rsidTr="003C0EDC">
        <w:tc>
          <w:tcPr>
            <w:tcW w:w="542" w:type="dxa"/>
            <w:shd w:val="clear" w:color="auto" w:fill="E6E6E6"/>
            <w:vAlign w:val="center"/>
          </w:tcPr>
          <w:p w14:paraId="1A0B09D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48560E9" w14:textId="77777777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BE3A262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97E56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0014C17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D0C161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F979AD4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61B82C5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8748B8B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1A3460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A5841C3" w14:textId="77777777" w:rsidR="00DF2563" w:rsidRDefault="00DF2563" w:rsidP="00DA470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6DF851E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802C156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CC000BF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E966A6" w14:textId="77777777" w:rsidR="003C0EDC" w:rsidRDefault="00431967" w:rsidP="003C0ED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9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lang w:val="es-ES_tradnl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17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270</m:t>
                  </m:r>
                </m:den>
              </m:f>
            </m:den>
          </m:f>
        </m:oMath>
      </m:oMathPara>
    </w:p>
    <w:p w14:paraId="711397D0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17B3F888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E523785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328D968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653DA03F" w14:textId="77777777" w:rsidTr="003C0EDC">
        <w:tc>
          <w:tcPr>
            <w:tcW w:w="542" w:type="dxa"/>
            <w:shd w:val="clear" w:color="auto" w:fill="E6E6E6"/>
            <w:vAlign w:val="center"/>
          </w:tcPr>
          <w:p w14:paraId="312960C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1B7328CF" w14:textId="77777777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BF1579B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4BA96F2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BEC9112" w14:textId="77777777" w:rsidTr="003C0EDC">
        <w:tc>
          <w:tcPr>
            <w:tcW w:w="542" w:type="dxa"/>
            <w:shd w:val="clear" w:color="auto" w:fill="E6E6E6"/>
            <w:vAlign w:val="center"/>
          </w:tcPr>
          <w:p w14:paraId="0839850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1B125DA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2405DA8A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9D9868" w14:textId="77777777" w:rsidR="00DA4705" w:rsidRPr="00F93E33" w:rsidRDefault="003C0EDC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A4705" w:rsidRPr="00F93E33" w14:paraId="7F613C5D" w14:textId="77777777" w:rsidTr="003C0EDC">
        <w:tc>
          <w:tcPr>
            <w:tcW w:w="542" w:type="dxa"/>
            <w:shd w:val="clear" w:color="auto" w:fill="E6E6E6"/>
            <w:vAlign w:val="center"/>
          </w:tcPr>
          <w:p w14:paraId="2D86175D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C3B0AA1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14:paraId="50136CAC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43CE671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BD85CB5" w14:textId="77777777" w:rsidTr="003C0EDC">
        <w:tc>
          <w:tcPr>
            <w:tcW w:w="542" w:type="dxa"/>
            <w:shd w:val="clear" w:color="auto" w:fill="E6E6E6"/>
            <w:vAlign w:val="center"/>
          </w:tcPr>
          <w:p w14:paraId="5055A848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125AC99" w14:textId="77777777" w:rsidR="00DA4705" w:rsidRPr="00F93E33" w:rsidRDefault="003C0EDC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139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270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D5B2647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CD82A3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66949F1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2046999D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F7FE790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78E35CBF" w14:textId="77777777" w:rsidR="00DA4705" w:rsidRPr="009510B5" w:rsidRDefault="00DA4705" w:rsidP="00DA470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69F8A2" w14:textId="77777777" w:rsidR="00DF2563" w:rsidRDefault="00DF2563" w:rsidP="00DF256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simplificado de la siguiente operación es:</w:t>
      </w:r>
    </w:p>
    <w:p w14:paraId="0D743266" w14:textId="77777777" w:rsidR="00DA470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3DBE3AD6" w14:textId="77777777" w:rsidR="00DA4705" w:rsidRPr="009510B5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45E3FE08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6954E06" w14:textId="77777777" w:rsidR="00DA4705" w:rsidRDefault="00DA4705" w:rsidP="00DA470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8DF2335" w14:textId="77777777" w:rsidR="00DA4705" w:rsidRDefault="00DA4705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5678BA" w14:textId="77777777" w:rsidR="00DA4705" w:rsidRPr="007F74EA" w:rsidRDefault="00431967" w:rsidP="00DA4705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den>
              </m:f>
            </m:den>
          </m:f>
        </m:oMath>
      </m:oMathPara>
    </w:p>
    <w:p w14:paraId="0762548F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252B562" w14:textId="77777777" w:rsidR="00DA4705" w:rsidRDefault="00DA4705" w:rsidP="00DA470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1A055CB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>Imagen fuente Shutterstock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AC3032A" w14:textId="77777777" w:rsidR="00DA4705" w:rsidRPr="0086624C" w:rsidRDefault="00DA4705" w:rsidP="00DA470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A4705" w:rsidRPr="00F93E33" w14:paraId="0B4F431F" w14:textId="77777777" w:rsidTr="003C0EDC">
        <w:tc>
          <w:tcPr>
            <w:tcW w:w="542" w:type="dxa"/>
            <w:shd w:val="clear" w:color="auto" w:fill="E6E6E6"/>
            <w:vAlign w:val="center"/>
          </w:tcPr>
          <w:p w14:paraId="065D59EC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464F6948" w14:textId="77777777"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F86D1FC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232A0CB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1CF159CD" w14:textId="77777777" w:rsidTr="003C0EDC">
        <w:tc>
          <w:tcPr>
            <w:tcW w:w="542" w:type="dxa"/>
            <w:shd w:val="clear" w:color="auto" w:fill="E6E6E6"/>
            <w:vAlign w:val="center"/>
          </w:tcPr>
          <w:p w14:paraId="7ACEB8A7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678EC7F1" w14:textId="77777777" w:rsidR="00DA4705" w:rsidRPr="00F93E33" w:rsidRDefault="00431967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6B994A54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C57A4A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26AAC0C3" w14:textId="77777777" w:rsidTr="003C0EDC">
        <w:tc>
          <w:tcPr>
            <w:tcW w:w="542" w:type="dxa"/>
            <w:shd w:val="clear" w:color="auto" w:fill="E6E6E6"/>
            <w:vAlign w:val="center"/>
          </w:tcPr>
          <w:p w14:paraId="720EDD1E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3F45CB53" w14:textId="77777777" w:rsidR="00DA4705" w:rsidRPr="00F93E33" w:rsidRDefault="00431967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395F9B4" w14:textId="77777777" w:rsidR="00DA4705" w:rsidRPr="00F93E33" w:rsidRDefault="00DA4705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B996454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A4705" w:rsidRPr="00F93E33" w14:paraId="7D9A6FA1" w14:textId="77777777" w:rsidTr="003C0EDC">
        <w:tc>
          <w:tcPr>
            <w:tcW w:w="542" w:type="dxa"/>
            <w:shd w:val="clear" w:color="auto" w:fill="E6E6E6"/>
            <w:vAlign w:val="center"/>
          </w:tcPr>
          <w:p w14:paraId="7FB1AEEF" w14:textId="77777777" w:rsidR="00DA4705" w:rsidRPr="00F93E33" w:rsidRDefault="00DA4705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E910C92" w14:textId="77777777" w:rsidR="00DA4705" w:rsidRPr="00F93E33" w:rsidRDefault="00C62336" w:rsidP="00C623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D9C1FB7" w14:textId="77777777" w:rsidR="00DA4705" w:rsidRPr="00F93E33" w:rsidRDefault="008763C6" w:rsidP="003C0ED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6979B826" w14:textId="77777777" w:rsidR="00DA4705" w:rsidRPr="00F93E33" w:rsidRDefault="00C62336" w:rsidP="003C0ED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28B96DEC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6CBAC914" w14:textId="77777777" w:rsidR="00DA4705" w:rsidRPr="00804CA8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54C0F601" w14:textId="77777777" w:rsidR="00DA4705" w:rsidRPr="0072270A" w:rsidRDefault="00DA4705" w:rsidP="00DA4705">
      <w:pPr>
        <w:rPr>
          <w:rFonts w:ascii="Arial" w:hAnsi="Arial" w:cs="Arial"/>
          <w:sz w:val="18"/>
          <w:szCs w:val="18"/>
          <w:lang w:val="es-ES_tradnl"/>
        </w:rPr>
      </w:pPr>
    </w:p>
    <w:p w14:paraId="09AA7A61" w14:textId="77777777" w:rsidR="0062200D" w:rsidRDefault="0062200D"/>
    <w:sectPr w:rsidR="0062200D" w:rsidSect="003C0ED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05"/>
    <w:rsid w:val="00067BB2"/>
    <w:rsid w:val="00091BFF"/>
    <w:rsid w:val="001142DA"/>
    <w:rsid w:val="00131EC6"/>
    <w:rsid w:val="001A4015"/>
    <w:rsid w:val="001C3B1F"/>
    <w:rsid w:val="001D2C7F"/>
    <w:rsid w:val="0033436C"/>
    <w:rsid w:val="0037504A"/>
    <w:rsid w:val="003B567B"/>
    <w:rsid w:val="003C0EDC"/>
    <w:rsid w:val="004148E7"/>
    <w:rsid w:val="00431967"/>
    <w:rsid w:val="00477F83"/>
    <w:rsid w:val="00597395"/>
    <w:rsid w:val="0062200D"/>
    <w:rsid w:val="00643409"/>
    <w:rsid w:val="006A1796"/>
    <w:rsid w:val="006D492C"/>
    <w:rsid w:val="00706F39"/>
    <w:rsid w:val="00754E96"/>
    <w:rsid w:val="007E2E0F"/>
    <w:rsid w:val="008763C6"/>
    <w:rsid w:val="008E7D9D"/>
    <w:rsid w:val="00957608"/>
    <w:rsid w:val="009B2D59"/>
    <w:rsid w:val="00A10E87"/>
    <w:rsid w:val="00A44725"/>
    <w:rsid w:val="00B26132"/>
    <w:rsid w:val="00BA17DA"/>
    <w:rsid w:val="00C62336"/>
    <w:rsid w:val="00DA4705"/>
    <w:rsid w:val="00DF2563"/>
    <w:rsid w:val="00E17BFE"/>
    <w:rsid w:val="00ED262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E1885"/>
  <w15:docId w15:val="{B7B0B36F-37CE-4334-9A96-E4B64ED4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05"/>
    <w:pPr>
      <w:spacing w:after="0" w:line="240" w:lineRule="auto"/>
    </w:pPr>
    <w:rPr>
      <w:rFonts w:eastAsiaTheme="minorEastAsia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470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17BF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1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132"/>
    <w:rPr>
      <w:rFonts w:ascii="Segoe UI" w:eastAsiaTheme="minorEastAsia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77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F8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F83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2015-03-09T18:25:00Z</dcterms:created>
  <dcterms:modified xsi:type="dcterms:W3CDTF">2015-03-09T18:25:00Z</dcterms:modified>
</cp:coreProperties>
</file>