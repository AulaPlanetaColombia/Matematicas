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362" w:rsidRPr="007D0493" w:rsidRDefault="009E1362" w:rsidP="009E136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774F48">
        <w:rPr>
          <w:rFonts w:asciiTheme="majorHAnsi" w:hAnsiTheme="majorHAnsi"/>
          <w:b/>
          <w:lang w:val="es-ES_tradnl"/>
        </w:rPr>
        <w:t>g</w:t>
      </w:r>
      <w:r w:rsidR="00774F48" w:rsidRPr="000537AE">
        <w:rPr>
          <w:rFonts w:asciiTheme="majorHAnsi" w:hAnsiTheme="majorHAnsi"/>
          <w:b/>
          <w:lang w:val="es-ES_tradnl"/>
        </w:rPr>
        <w:t xml:space="preserve">enérico </w:t>
      </w:r>
      <w:r w:rsidRPr="000537AE">
        <w:rPr>
          <w:rFonts w:asciiTheme="majorHAnsi" w:hAnsiTheme="majorHAnsi"/>
          <w:b/>
          <w:lang w:val="es-ES_tradnl"/>
        </w:rPr>
        <w:t xml:space="preserve">M2A: </w:t>
      </w:r>
      <w:r w:rsidR="00B741AE">
        <w:rPr>
          <w:rFonts w:asciiTheme="majorHAnsi" w:hAnsiTheme="majorHAnsi"/>
          <w:b/>
          <w:lang w:val="es-ES_tradnl"/>
        </w:rPr>
        <w:t>r</w:t>
      </w:r>
      <w:r w:rsidR="00B741AE" w:rsidRPr="000537AE">
        <w:rPr>
          <w:rFonts w:asciiTheme="majorHAnsi" w:hAnsiTheme="majorHAnsi"/>
          <w:b/>
          <w:lang w:val="es-ES_tradnl"/>
        </w:rPr>
        <w:t xml:space="preserve">ellenar </w:t>
      </w:r>
      <w:r w:rsidRPr="000537AE">
        <w:rPr>
          <w:rFonts w:asciiTheme="majorHAnsi" w:hAnsiTheme="majorHAnsi"/>
          <w:b/>
          <w:lang w:val="es-ES_tradnl"/>
        </w:rPr>
        <w:t>huecos</w:t>
      </w: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13034" w:rsidRPr="006D02A8" w:rsidRDefault="00B3401A" w:rsidP="0051303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</w:t>
      </w:r>
      <w:r w:rsidR="00513034" w:rsidRPr="007B4D4E">
        <w:rPr>
          <w:rFonts w:ascii="Times New Roman" w:hAnsi="Times New Roman" w:cs="Times New Roman"/>
          <w:color w:val="000000"/>
          <w:lang w:val="es-CO"/>
        </w:rPr>
        <w:t>08_01_CO</w:t>
      </w:r>
    </w:p>
    <w:p w:rsidR="00513034" w:rsidRPr="0063490D" w:rsidRDefault="009E3126" w:rsidP="0051303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513034" w:rsidRPr="009320AC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13034" w:rsidRPr="00513034" w:rsidRDefault="00513034" w:rsidP="00513034">
      <w:pPr>
        <w:rPr>
          <w:rFonts w:ascii="Times New Roman" w:hAnsi="Times New Roman" w:cs="Times New Roman"/>
          <w:lang w:val="es-ES_tradnl"/>
        </w:rPr>
      </w:pPr>
      <w:r w:rsidRPr="00513034">
        <w:rPr>
          <w:rFonts w:ascii="Times New Roman" w:hAnsi="Times New Roman" w:cs="Times New Roman"/>
          <w:lang w:val="es-ES_tradnl"/>
        </w:rPr>
        <w:t>Orden en el conjunto de los números racionales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3401A" w:rsidRPr="004C1E14" w:rsidRDefault="00B3401A" w:rsidP="00B3401A">
      <w:pPr>
        <w:rPr>
          <w:rFonts w:ascii="Times New Roman" w:hAnsi="Times New Roman" w:cs="Times New Roman"/>
          <w:lang w:val="es-ES_tradnl"/>
        </w:rPr>
      </w:pPr>
      <w:r w:rsidRPr="004C1E14">
        <w:rPr>
          <w:rFonts w:ascii="Times New Roman" w:hAnsi="Times New Roman" w:cs="Times New Roman"/>
          <w:lang w:val="es-ES_tradnl"/>
        </w:rPr>
        <w:t xml:space="preserve">Actividad en la que </w:t>
      </w:r>
      <w:r>
        <w:rPr>
          <w:rFonts w:ascii="Times New Roman" w:hAnsi="Times New Roman" w:cs="Times New Roman"/>
          <w:lang w:val="es-ES_tradnl"/>
        </w:rPr>
        <w:t xml:space="preserve">se </w:t>
      </w:r>
      <w:r w:rsidRPr="004C1E14">
        <w:rPr>
          <w:rFonts w:ascii="Times New Roman" w:hAnsi="Times New Roman" w:cs="Times New Roman"/>
          <w:lang w:val="es-ES_tradnl"/>
        </w:rPr>
        <w:t xml:space="preserve">debe </w:t>
      </w:r>
      <w:r>
        <w:rPr>
          <w:rFonts w:ascii="Times New Roman" w:hAnsi="Times New Roman" w:cs="Times New Roman"/>
          <w:lang w:val="es-ES_tradnl"/>
        </w:rPr>
        <w:t>organizar una lista de números de forma ascendente o descendente.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13034" w:rsidRPr="000719EE" w:rsidRDefault="00D43450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r w:rsidR="00513034">
        <w:rPr>
          <w:rFonts w:ascii="Arial" w:hAnsi="Arial" w:cs="Arial"/>
          <w:sz w:val="18"/>
          <w:szCs w:val="18"/>
          <w:lang w:val="es-ES_tradnl"/>
        </w:rPr>
        <w:t xml:space="preserve">rden de números </w:t>
      </w:r>
      <w:proofErr w:type="spellStart"/>
      <w:r w:rsidR="00513034">
        <w:rPr>
          <w:rFonts w:ascii="Arial" w:hAnsi="Arial" w:cs="Arial"/>
          <w:sz w:val="18"/>
          <w:szCs w:val="18"/>
          <w:lang w:val="es-ES_tradnl"/>
        </w:rPr>
        <w:t>racionales,número</w:t>
      </w:r>
      <w:proofErr w:type="spellEnd"/>
      <w:r w:rsidR="00513034">
        <w:rPr>
          <w:rFonts w:ascii="Arial" w:hAnsi="Arial" w:cs="Arial"/>
          <w:sz w:val="18"/>
          <w:szCs w:val="18"/>
          <w:lang w:val="es-ES_tradnl"/>
        </w:rPr>
        <w:t xml:space="preserve"> racional</w:t>
      </w:r>
      <w:bookmarkStart w:id="0" w:name="_GoBack"/>
      <w:bookmarkEnd w:id="0"/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6D02A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B5513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13034" w:rsidRPr="005F4C68" w:rsidTr="008D7B1C">
        <w:tc>
          <w:tcPr>
            <w:tcW w:w="1248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5F4C68" w:rsidTr="008D7B1C">
        <w:tc>
          <w:tcPr>
            <w:tcW w:w="1248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B5513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13034" w:rsidRPr="00AC7496" w:rsidTr="008D7B1C">
        <w:tc>
          <w:tcPr>
            <w:tcW w:w="4536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13034" w:rsidRPr="00D43450" w:rsidTr="008D7B1C">
        <w:tc>
          <w:tcPr>
            <w:tcW w:w="4536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AC7496" w:rsidTr="008D7B1C">
        <w:tc>
          <w:tcPr>
            <w:tcW w:w="4536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AC7496" w:rsidTr="008D7B1C">
        <w:tc>
          <w:tcPr>
            <w:tcW w:w="4536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13034" w:rsidRPr="00AC7496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B5513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13034" w:rsidRPr="005F4C68" w:rsidTr="008D7B1C">
        <w:tc>
          <w:tcPr>
            <w:tcW w:w="2126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5F4C68" w:rsidTr="008D7B1C">
        <w:tc>
          <w:tcPr>
            <w:tcW w:w="2126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3034" w:rsidRPr="005F4C68" w:rsidTr="008D7B1C">
        <w:tc>
          <w:tcPr>
            <w:tcW w:w="2126" w:type="dxa"/>
          </w:tcPr>
          <w:p w:rsidR="00513034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13034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3034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13034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13034" w:rsidRPr="005F4C68" w:rsidRDefault="00513034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254FDB" w:rsidRDefault="009E3126" w:rsidP="0051303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513034" w:rsidRDefault="00513034" w:rsidP="00513034">
      <w:pPr>
        <w:rPr>
          <w:rFonts w:ascii="Arial" w:hAnsi="Arial"/>
          <w:sz w:val="18"/>
          <w:szCs w:val="18"/>
          <w:lang w:val="es-ES_tradnl"/>
        </w:rPr>
      </w:pPr>
    </w:p>
    <w:p w:rsidR="00513034" w:rsidRPr="00411F22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13034" w:rsidRPr="00513034" w:rsidRDefault="00513034" w:rsidP="00513034">
      <w:pPr>
        <w:rPr>
          <w:rFonts w:ascii="Times New Roman" w:hAnsi="Times New Roman" w:cs="Times New Roman"/>
          <w:lang w:val="es-ES_tradnl"/>
        </w:rPr>
      </w:pPr>
      <w:r w:rsidRPr="00513034">
        <w:rPr>
          <w:rFonts w:ascii="Times New Roman" w:hAnsi="Times New Roman" w:cs="Times New Roman"/>
          <w:lang w:val="es-ES_tradnl"/>
        </w:rPr>
        <w:t>Orden en el conjunto de los números racionales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9F074B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 cada fila de números de la parte de debajo</w:t>
      </w:r>
      <w:r w:rsidR="00B741AE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de acuerdo </w:t>
      </w:r>
      <w:r w:rsidR="00B741AE">
        <w:rPr>
          <w:rFonts w:ascii="Arial" w:hAnsi="Arial" w:cs="Arial"/>
          <w:sz w:val="18"/>
          <w:szCs w:val="18"/>
          <w:lang w:val="es-ES_tradnl"/>
        </w:rPr>
        <w:t xml:space="preserve">con el </w:t>
      </w:r>
      <w:r>
        <w:rPr>
          <w:rFonts w:ascii="Arial" w:hAnsi="Arial" w:cs="Arial"/>
          <w:sz w:val="18"/>
          <w:szCs w:val="18"/>
          <w:lang w:val="es-ES_tradnl"/>
        </w:rPr>
        <w:t>orden pedido en cada caso</w:t>
      </w:r>
      <w:r w:rsidR="00B741AE">
        <w:rPr>
          <w:rFonts w:ascii="Arial" w:hAnsi="Arial" w:cs="Arial"/>
          <w:sz w:val="18"/>
          <w:szCs w:val="18"/>
          <w:lang w:val="es-ES_tradnl"/>
        </w:rPr>
        <w:t>.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79258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13034" w:rsidRPr="000719EE" w:rsidRDefault="00B3401A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13034" w:rsidRPr="000719EE" w:rsidRDefault="00B3401A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792588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13034" w:rsidRPr="000719EE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C219A9" w:rsidRDefault="00513034" w:rsidP="0051303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organizar los números de la fila 1 de menor a mayor</w:t>
      </w:r>
      <w:r w:rsidR="00774F4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 obtiene 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 &lt; [*] &lt; [*] &lt; [*]</w:t>
      </w: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organizar los números de la fila 2 de menor a mayor</w:t>
      </w:r>
      <w:ins w:id="1" w:author="user" w:date="2015-03-09T00:24:00Z">
        <w:r w:rsidR="00774F48">
          <w:rPr>
            <w:rFonts w:ascii="Arial" w:hAnsi="Arial" w:cs="Arial"/>
            <w:sz w:val="18"/>
            <w:szCs w:val="18"/>
            <w:lang w:val="es-ES_tradnl"/>
          </w:rPr>
          <w:t>,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se obtiene 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 &lt; [*] &lt; [*] &lt; [*]</w:t>
      </w: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organizar los números de la fila 3 de mayor a menor</w:t>
      </w:r>
      <w:ins w:id="2" w:author="user" w:date="2015-03-09T00:25:00Z">
        <w:r w:rsidR="00774F48">
          <w:rPr>
            <w:rFonts w:ascii="Arial" w:hAnsi="Arial" w:cs="Arial"/>
            <w:sz w:val="18"/>
            <w:szCs w:val="18"/>
            <w:lang w:val="es-ES_tradnl"/>
          </w:rPr>
          <w:t>,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se obtiene </w:t>
      </w:r>
      <w:r w:rsidRPr="001C2F65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 &gt; [*] &gt; [*] &gt; [*]</w:t>
      </w: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p w:rsidR="00513034" w:rsidRPr="002233BF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513034" w:rsidRPr="00227850" w:rsidRDefault="00D43450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513034" w:rsidRPr="00227850" w:rsidRDefault="00D43450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513034" w:rsidRPr="00227850" w:rsidRDefault="00D43450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513034" w:rsidRPr="00227850" w:rsidRDefault="00D43450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513034" w:rsidRPr="00227850" w:rsidRDefault="00513034" w:rsidP="0051303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513034" w:rsidRPr="00227850" w:rsidRDefault="0051303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513034" w:rsidRPr="00227850" w:rsidRDefault="0051303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513034" w:rsidRPr="00227850" w:rsidRDefault="00513034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513034" w:rsidRPr="00227850" w:rsidRDefault="00D43450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513034" w:rsidRPr="00227850" w:rsidRDefault="00C24189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</w:tr>
      <w:tr w:rsidR="00513034" w:rsidRPr="00227850" w:rsidTr="008D7B1C">
        <w:tc>
          <w:tcPr>
            <w:tcW w:w="534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513034" w:rsidRPr="00227850" w:rsidRDefault="00C24189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3034" w:rsidRPr="00227850" w:rsidRDefault="00513034" w:rsidP="008D7B1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513034" w:rsidRPr="00227850" w:rsidRDefault="00C24189" w:rsidP="008D7B1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</m:oMath>
            </m:oMathPara>
          </w:p>
        </w:tc>
      </w:tr>
    </w:tbl>
    <w:p w:rsidR="00513034" w:rsidRPr="0072270A" w:rsidRDefault="00513034" w:rsidP="00513034">
      <w:pPr>
        <w:rPr>
          <w:rFonts w:ascii="Arial" w:hAnsi="Arial" w:cs="Arial"/>
          <w:sz w:val="18"/>
          <w:szCs w:val="18"/>
          <w:lang w:val="es-ES_tradnl"/>
        </w:rPr>
      </w:pPr>
    </w:p>
    <w:sectPr w:rsidR="0051303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34"/>
    <w:rsid w:val="00067BB2"/>
    <w:rsid w:val="001142DA"/>
    <w:rsid w:val="00513034"/>
    <w:rsid w:val="00597395"/>
    <w:rsid w:val="005F3074"/>
    <w:rsid w:val="0062200D"/>
    <w:rsid w:val="00774F48"/>
    <w:rsid w:val="007B4D4E"/>
    <w:rsid w:val="007E2E0F"/>
    <w:rsid w:val="009B08CF"/>
    <w:rsid w:val="009E1362"/>
    <w:rsid w:val="009E3126"/>
    <w:rsid w:val="00A10E87"/>
    <w:rsid w:val="00A44725"/>
    <w:rsid w:val="00B3401A"/>
    <w:rsid w:val="00B741AE"/>
    <w:rsid w:val="00BA17DA"/>
    <w:rsid w:val="00C24189"/>
    <w:rsid w:val="00D43450"/>
    <w:rsid w:val="00EF137D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AAAE877-65E0-40D1-B6D7-5FA001E8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3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303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1303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31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126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2015-03-09T18:14:00Z</dcterms:created>
  <dcterms:modified xsi:type="dcterms:W3CDTF">2015-03-20T15:05:00Z</dcterms:modified>
</cp:coreProperties>
</file>