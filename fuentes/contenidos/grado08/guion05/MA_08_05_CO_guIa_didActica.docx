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CD" w:rsidRDefault="00C93452" w:rsidP="009D7FCD">
      <w:pPr>
        <w:jc w:val="center"/>
        <w:rPr>
          <w:b/>
        </w:rPr>
      </w:pPr>
      <w:r w:rsidRPr="00910013">
        <w:rPr>
          <w:b/>
        </w:rPr>
        <w:t>GU</w:t>
      </w:r>
      <w:r>
        <w:rPr>
          <w:b/>
        </w:rPr>
        <w:t>Í</w:t>
      </w:r>
      <w:r w:rsidRPr="00910013">
        <w:rPr>
          <w:b/>
        </w:rPr>
        <w:t xml:space="preserve">A </w:t>
      </w:r>
      <w:r w:rsidR="009D7FCD" w:rsidRPr="00910013">
        <w:rPr>
          <w:b/>
        </w:rPr>
        <w:t>DIDÁCTICA</w:t>
      </w:r>
    </w:p>
    <w:p w:rsidR="009D7FCD" w:rsidRDefault="009D7FCD" w:rsidP="009D7FCD">
      <w:pPr>
        <w:spacing w:after="0"/>
        <w:jc w:val="both"/>
        <w:rPr>
          <w:ins w:id="0" w:author="paula" w:date="2015-12-09T14:29:00Z"/>
        </w:rPr>
      </w:pPr>
      <w:r w:rsidRPr="00031A16">
        <w:rPr>
          <w:b/>
        </w:rPr>
        <w:t>Tema</w:t>
      </w:r>
      <w:r w:rsidRPr="00031A16">
        <w:t xml:space="preserve">: </w:t>
      </w:r>
      <w:r>
        <w:t>Las fracciones algebraicas</w:t>
      </w:r>
    </w:p>
    <w:p w:rsidR="00CB30A8" w:rsidRPr="00031A16" w:rsidRDefault="00CB30A8" w:rsidP="009D7FCD">
      <w:pPr>
        <w:spacing w:after="0"/>
        <w:jc w:val="both"/>
      </w:pPr>
    </w:p>
    <w:p w:rsidR="001D620B" w:rsidRDefault="009D7FCD" w:rsidP="001D620B">
      <w:pPr>
        <w:spacing w:after="0"/>
        <w:jc w:val="both"/>
      </w:pPr>
      <w:r w:rsidRPr="00031A16">
        <w:rPr>
          <w:b/>
        </w:rPr>
        <w:t>Pensamiento</w:t>
      </w:r>
      <w:r w:rsidR="001D620B">
        <w:rPr>
          <w:b/>
        </w:rPr>
        <w:t>s</w:t>
      </w:r>
      <w:r w:rsidRPr="00031A16">
        <w:rPr>
          <w:b/>
        </w:rPr>
        <w:t>:</w:t>
      </w:r>
      <w:r w:rsidRPr="00031A16">
        <w:t xml:space="preserve"> </w:t>
      </w:r>
    </w:p>
    <w:p w:rsidR="001D620B" w:rsidRDefault="001D620B" w:rsidP="001D620B">
      <w:pPr>
        <w:spacing w:after="0"/>
        <w:jc w:val="both"/>
      </w:pPr>
      <w:r>
        <w:t>V</w:t>
      </w:r>
      <w:r w:rsidR="009D7FCD">
        <w:t>ariacional y sistemas algebraicos</w:t>
      </w:r>
      <w:r>
        <w:t>, pensamiento espacial y sistemas geométricos, numérico y sistemas de medidas.</w:t>
      </w:r>
    </w:p>
    <w:p w:rsidR="009D7FCD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  <w:bookmarkStart w:id="1" w:name="_GoBack"/>
      <w:bookmarkEnd w:id="1"/>
    </w:p>
    <w:p w:rsidR="009D7FCD" w:rsidRPr="00031A16" w:rsidRDefault="009D7FCD" w:rsidP="009D7F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7FCD" w:rsidRDefault="001D620B" w:rsidP="009D7FCD">
      <w:pPr>
        <w:jc w:val="both"/>
        <w:rPr>
          <w:b/>
        </w:rPr>
      </w:pPr>
      <w:r>
        <w:rPr>
          <w:b/>
        </w:rPr>
        <w:t>Objetivos competenciales</w:t>
      </w:r>
      <w:r w:rsidR="009D7FCD">
        <w:rPr>
          <w:b/>
        </w:rPr>
        <w:t>: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Reconoce los elementos que componen una expresión algebraica.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adecuadamente </w:t>
      </w:r>
      <w:r w:rsidR="007130C1">
        <w:t xml:space="preserve">adiciones </w:t>
      </w:r>
      <w:r>
        <w:t xml:space="preserve">y </w:t>
      </w:r>
      <w:r w:rsidR="007130C1">
        <w:t xml:space="preserve">sustracciones </w:t>
      </w:r>
      <w:r>
        <w:t>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 xml:space="preserve">Resuelve </w:t>
      </w:r>
      <w:r w:rsidR="007130C1">
        <w:t xml:space="preserve">apropiadamente </w:t>
      </w:r>
      <w:r>
        <w:t>multiplicaciones y divisiones entre fracciones algebraicas.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Simplifica fracciones algebraicas haciendo uso de los casos de factorización</w:t>
      </w:r>
      <w:r w:rsidR="007130C1">
        <w:t>.</w:t>
      </w:r>
    </w:p>
    <w:p w:rsidR="009D7FCD" w:rsidRDefault="009D7FCD" w:rsidP="009D7FCD">
      <w:pPr>
        <w:pStyle w:val="Prrafodelista"/>
        <w:numPr>
          <w:ilvl w:val="0"/>
          <w:numId w:val="2"/>
        </w:numPr>
        <w:jc w:val="both"/>
      </w:pPr>
      <w:r>
        <w:t>Modela situaciones problema a través de fracciones algebraicas</w:t>
      </w:r>
      <w:r w:rsidR="007130C1">
        <w:t>.</w:t>
      </w:r>
    </w:p>
    <w:p w:rsidR="009D7FCD" w:rsidRDefault="009D7FCD" w:rsidP="009D7FCD">
      <w:pPr>
        <w:pStyle w:val="Prrafodelista"/>
        <w:jc w:val="both"/>
      </w:pPr>
    </w:p>
    <w:p w:rsidR="009D7FCD" w:rsidRDefault="009D7FCD" w:rsidP="009D7FCD">
      <w:pPr>
        <w:jc w:val="both"/>
        <w:rPr>
          <w:b/>
        </w:rPr>
      </w:pPr>
      <w:r w:rsidRPr="00143526">
        <w:rPr>
          <w:b/>
        </w:rPr>
        <w:t>Estrategia didáctica</w:t>
      </w:r>
    </w:p>
    <w:p w:rsidR="009D7FCD" w:rsidRDefault="009D7FCD" w:rsidP="009D7FCD">
      <w:pPr>
        <w:jc w:val="both"/>
      </w:pPr>
      <w:r>
        <w:t>El tema que se trabaja en esta unidad es el de las fracciones algebraicas</w:t>
      </w:r>
      <w:r w:rsidR="007130C1">
        <w:t>,</w:t>
      </w:r>
      <w:r>
        <w:t xml:space="preserve"> </w:t>
      </w:r>
      <w:r w:rsidR="007130C1">
        <w:t xml:space="preserve">el </w:t>
      </w:r>
      <w:r>
        <w:t xml:space="preserve">cual se constituye en </w:t>
      </w:r>
      <w:r w:rsidR="002E09EB">
        <w:t xml:space="preserve">el </w:t>
      </w:r>
      <w:r>
        <w:t xml:space="preserve">elemento que articula y pone </w:t>
      </w:r>
      <w:r w:rsidR="00711115">
        <w:t>a prueba</w:t>
      </w:r>
      <w:r>
        <w:t xml:space="preserve"> todos los conceptos y procedimientos aprendidos en e</w:t>
      </w:r>
      <w:r w:rsidR="001D620B">
        <w:t>l estudio del á</w:t>
      </w:r>
      <w:r w:rsidR="00A90D8D">
        <w:t>lgebra</w:t>
      </w:r>
      <w:r w:rsidR="006D5E01">
        <w:t xml:space="preserve">; </w:t>
      </w:r>
      <w:r w:rsidR="00733309">
        <w:t xml:space="preserve">al </w:t>
      </w:r>
      <w:r w:rsidR="006D5E01">
        <w:t xml:space="preserve">mismo </w:t>
      </w:r>
      <w:r w:rsidR="00733309">
        <w:t>tiempo</w:t>
      </w:r>
      <w:r w:rsidR="006D5E01">
        <w:t>,</w:t>
      </w:r>
      <w:r w:rsidR="00733309">
        <w:t xml:space="preserve"> </w:t>
      </w:r>
      <w:r>
        <w:t>se requiere que el estudiante comprenda los conceptos de polinomio, fracción, mínimo común múltiplo y máximo común divisor; además</w:t>
      </w:r>
      <w:r w:rsidR="00733309">
        <w:t>,</w:t>
      </w:r>
      <w:r>
        <w:t xml:space="preserve"> de</w:t>
      </w:r>
      <w:r w:rsidR="00733309">
        <w:t>be</w:t>
      </w:r>
      <w:r>
        <w:t xml:space="preserve"> tener dominio de las operaciones entre polinomios, la aplicación de </w:t>
      </w:r>
      <w:r w:rsidR="007130C1">
        <w:t xml:space="preserve">los </w:t>
      </w:r>
      <w:r>
        <w:t>casos de factorización, los productos y los cocientes notables</w:t>
      </w:r>
      <w:r w:rsidR="00FE283C">
        <w:t>.</w:t>
      </w:r>
      <w:r>
        <w:t xml:space="preserve">   </w:t>
      </w:r>
    </w:p>
    <w:p w:rsidR="002E09EB" w:rsidRDefault="00FE283C" w:rsidP="009D7FCD">
      <w:pPr>
        <w:jc w:val="both"/>
      </w:pPr>
      <w:r>
        <w:t>E</w:t>
      </w:r>
      <w:r w:rsidR="00032D27">
        <w:t>n e</w:t>
      </w:r>
      <w:r>
        <w:t xml:space="preserve">l cuaderno de estudio </w:t>
      </w:r>
      <w:r w:rsidR="00032D27">
        <w:t xml:space="preserve">se </w:t>
      </w:r>
      <w:r>
        <w:t>propone una explicación teórica de cada tema de las fracciones algebraicas</w:t>
      </w:r>
      <w:r w:rsidR="00E92968">
        <w:t>,</w:t>
      </w:r>
      <w:r>
        <w:t xml:space="preserve"> con ejemplos </w:t>
      </w:r>
      <w:r w:rsidR="002E09EB">
        <w:t xml:space="preserve">que muestran todo el procedimiento </w:t>
      </w:r>
      <w:r>
        <w:t>de cada operación y la forma en que se simplifican las fracciones</w:t>
      </w:r>
      <w:r w:rsidR="00C238D6">
        <w:t>. L</w:t>
      </w:r>
      <w:r>
        <w:t xml:space="preserve">os recursos </w:t>
      </w:r>
      <w:r w:rsidR="00C238D6">
        <w:t xml:space="preserve">practica </w:t>
      </w:r>
      <w:r>
        <w:t xml:space="preserve">son actividades que </w:t>
      </w:r>
      <w:r w:rsidR="00242159">
        <w:t>te p</w:t>
      </w:r>
      <w:r>
        <w:t>ermi</w:t>
      </w:r>
      <w:r w:rsidR="00242159">
        <w:t>ten</w:t>
      </w:r>
      <w:r>
        <w:t xml:space="preserve"> interactuar con los estudiantes</w:t>
      </w:r>
      <w:r w:rsidR="002E09EB">
        <w:t xml:space="preserve">, mientras que los recursos profundiza </w:t>
      </w:r>
      <w:r w:rsidR="00242159">
        <w:t xml:space="preserve">te dan la </w:t>
      </w:r>
      <w:r w:rsidR="00246FB3">
        <w:t>posibili</w:t>
      </w:r>
      <w:r w:rsidR="00242159">
        <w:t>dad de</w:t>
      </w:r>
      <w:r w:rsidR="00246FB3">
        <w:t xml:space="preserve"> </w:t>
      </w:r>
      <w:r w:rsidR="002E09EB">
        <w:t>hacer una exposición del tema</w:t>
      </w:r>
      <w:r w:rsidR="00242159">
        <w:t>,</w:t>
      </w:r>
      <w:r w:rsidR="002E09EB">
        <w:t xml:space="preserve"> en donde debe primar la participación activa de los estudiantes.</w:t>
      </w:r>
    </w:p>
    <w:p w:rsidR="002E09EB" w:rsidRDefault="002E09EB" w:rsidP="009D7FCD">
      <w:pPr>
        <w:jc w:val="both"/>
      </w:pPr>
      <w:r>
        <w:t xml:space="preserve">Para iniciar el tema de las fracciones algebraicas primero </w:t>
      </w:r>
      <w:r w:rsidR="00C238D6">
        <w:t xml:space="preserve">se propone </w:t>
      </w:r>
      <w:r>
        <w:t xml:space="preserve">recordar brevemente a los estudiantes las operaciones entre números fraccionarios y </w:t>
      </w:r>
      <w:r w:rsidR="00C238D6">
        <w:t xml:space="preserve">cómo </w:t>
      </w:r>
      <w:r>
        <w:t>se simplifican fracciones</w:t>
      </w:r>
      <w:r w:rsidR="00C238D6">
        <w:t xml:space="preserve">; </w:t>
      </w:r>
      <w:r>
        <w:t>luego</w:t>
      </w:r>
      <w:r w:rsidR="00C238D6">
        <w:t>,</w:t>
      </w:r>
      <w:r>
        <w:t xml:space="preserve"> </w:t>
      </w:r>
      <w:r w:rsidR="00711115">
        <w:t xml:space="preserve">se </w:t>
      </w:r>
      <w:r>
        <w:t>puede dar inicio al tema con el interactivo de mínimo común múltiplo y máximo común divisor de fracciones algebraicas</w:t>
      </w:r>
      <w:r w:rsidR="00246FB3">
        <w:t xml:space="preserve">. También se </w:t>
      </w:r>
      <w:r>
        <w:t>puede solicitar a los estudiantes que</w:t>
      </w:r>
      <w:r w:rsidR="00032D27">
        <w:t>,</w:t>
      </w:r>
      <w:r>
        <w:t xml:space="preserve"> en forma grupal o individual</w:t>
      </w:r>
      <w:r w:rsidR="00246FB3">
        <w:t>,</w:t>
      </w:r>
      <w:r>
        <w:t xml:space="preserve"> hagan l</w:t>
      </w:r>
      <w:r w:rsidR="00246FB3">
        <w:t>a l</w:t>
      </w:r>
      <w:r>
        <w:t xml:space="preserve">ectura del tema en el cuaderno de estudio y </w:t>
      </w:r>
      <w:r w:rsidR="00885B65">
        <w:t xml:space="preserve">suscitar </w:t>
      </w:r>
      <w:r>
        <w:t xml:space="preserve">un espacio de preguntas respecto a las dudas que se </w:t>
      </w:r>
      <w:r w:rsidR="00BB165B">
        <w:t>puedan generar</w:t>
      </w:r>
      <w:r w:rsidR="00885B65">
        <w:t>,</w:t>
      </w:r>
      <w:r w:rsidR="00BB165B">
        <w:t xml:space="preserve"> para que se apoye en el recurso interactivo y en los recurso</w:t>
      </w:r>
      <w:r w:rsidR="00242159">
        <w:t>s</w:t>
      </w:r>
      <w:r w:rsidR="00BB165B">
        <w:t xml:space="preserve"> de </w:t>
      </w:r>
      <w:r w:rsidR="00032D27">
        <w:t xml:space="preserve">práctica, </w:t>
      </w:r>
      <w:r w:rsidR="00BB165B">
        <w:t xml:space="preserve">para </w:t>
      </w:r>
      <w:r w:rsidR="00032D27">
        <w:t xml:space="preserve">así </w:t>
      </w:r>
      <w:r w:rsidR="00BB165B">
        <w:t>discutir y resolver las dudas presentadas.</w:t>
      </w:r>
    </w:p>
    <w:p w:rsidR="00BB165B" w:rsidRDefault="00BB165B" w:rsidP="009D7FCD">
      <w:pPr>
        <w:jc w:val="both"/>
      </w:pPr>
      <w:r>
        <w:t xml:space="preserve">Seguidamente </w:t>
      </w:r>
      <w:r w:rsidR="00885B65">
        <w:t xml:space="preserve">se propone </w:t>
      </w:r>
      <w:r>
        <w:t>realizar una evaluación a través de alguno de los recursos de este componente del tema</w:t>
      </w:r>
      <w:r w:rsidR="00885B65">
        <w:t>,</w:t>
      </w:r>
      <w:r>
        <w:t xml:space="preserve"> </w:t>
      </w:r>
      <w:r w:rsidR="00032D27">
        <w:t xml:space="preserve">y </w:t>
      </w:r>
      <w:r w:rsidR="00885B65">
        <w:t>así poder</w:t>
      </w:r>
      <w:r>
        <w:t xml:space="preserve"> indagar acerca de los aprendizajes logrados hasta el momento por los estudiantes.</w:t>
      </w:r>
    </w:p>
    <w:p w:rsidR="00BB165B" w:rsidRDefault="00BB165B" w:rsidP="009D7FCD">
      <w:pPr>
        <w:jc w:val="both"/>
      </w:pPr>
      <w:r>
        <w:lastRenderedPageBreak/>
        <w:t xml:space="preserve">Para dar inicio al tema de simplificación de fracciones algebraicas </w:t>
      </w:r>
      <w:r w:rsidR="00885B65">
        <w:t xml:space="preserve">se </w:t>
      </w:r>
      <w:r w:rsidR="00032D27">
        <w:t>sugier</w:t>
      </w:r>
      <w:r w:rsidR="00885B65">
        <w:t xml:space="preserve">e hacer </w:t>
      </w:r>
      <w:r>
        <w:t xml:space="preserve">uso del recurso interactivo y </w:t>
      </w:r>
      <w:r w:rsidR="00885B65">
        <w:t xml:space="preserve">cuestionar </w:t>
      </w:r>
      <w:r>
        <w:t>a los estudiantes</w:t>
      </w:r>
      <w:r w:rsidR="0077668A">
        <w:t xml:space="preserve"> acerca de la equivalencia entre dos expresiones</w:t>
      </w:r>
      <w:r w:rsidR="00885B65">
        <w:t>. A</w:t>
      </w:r>
      <w:r w:rsidR="0060367A">
        <w:t xml:space="preserve"> través del recurso </w:t>
      </w:r>
      <w:r w:rsidR="00885B65">
        <w:t xml:space="preserve">se </w:t>
      </w:r>
      <w:r w:rsidR="0060367A">
        <w:t xml:space="preserve">puede mostrar la forma en que se simplifican fracciones algebraicas usando </w:t>
      </w:r>
      <w:r w:rsidR="00FF10F6">
        <w:t xml:space="preserve">las </w:t>
      </w:r>
      <w:r w:rsidR="0060367A">
        <w:t>propiedades de los exponentes y los casos de factorización</w:t>
      </w:r>
      <w:r w:rsidR="00FF10F6">
        <w:t>,</w:t>
      </w:r>
      <w:r w:rsidR="0060367A">
        <w:t xml:space="preserve"> y </w:t>
      </w:r>
      <w:r w:rsidR="00FF10F6">
        <w:t xml:space="preserve">después se proponen </w:t>
      </w:r>
      <w:r w:rsidR="0060367A">
        <w:t xml:space="preserve">algunos ejercicios de </w:t>
      </w:r>
      <w:r w:rsidR="00D35A4C">
        <w:t>práctica</w:t>
      </w:r>
      <w:r w:rsidR="00502D57">
        <w:t>,</w:t>
      </w:r>
      <w:r w:rsidR="00D35A4C">
        <w:t xml:space="preserve"> </w:t>
      </w:r>
      <w:r w:rsidR="0060367A">
        <w:t>para que se</w:t>
      </w:r>
      <w:r w:rsidR="00502D57">
        <w:t>an</w:t>
      </w:r>
      <w:r w:rsidR="0060367A">
        <w:t xml:space="preserve"> </w:t>
      </w:r>
      <w:r w:rsidR="00502D57">
        <w:t xml:space="preserve">resueltos </w:t>
      </w:r>
      <w:r w:rsidR="0060367A">
        <w:t>en forma individual o colectiva</w:t>
      </w:r>
      <w:r w:rsidR="00FF10F6">
        <w:t xml:space="preserve">. </w:t>
      </w:r>
      <w:r w:rsidR="00D35A4C">
        <w:t xml:space="preserve">Se puede </w:t>
      </w:r>
      <w:r w:rsidR="0060367A">
        <w:t>apoyar en el desarrollo de los recursos que se proponen para este tema y</w:t>
      </w:r>
      <w:r w:rsidR="001C5133">
        <w:t>,</w:t>
      </w:r>
      <w:r w:rsidR="0060367A">
        <w:t xml:space="preserve"> </w:t>
      </w:r>
      <w:r w:rsidR="001C5133">
        <w:t xml:space="preserve">de este modo, </w:t>
      </w:r>
      <w:r w:rsidR="0060367A">
        <w:t>hacer seguimiento al proceso evaluativo y de aprendizaje de los estudiantes.</w:t>
      </w:r>
    </w:p>
    <w:p w:rsidR="00CD7F84" w:rsidRDefault="0060367A" w:rsidP="009D7FCD">
      <w:pPr>
        <w:jc w:val="both"/>
      </w:pPr>
      <w:r>
        <w:t xml:space="preserve">Para el tema de operaciones entre fracciones algebraicas se </w:t>
      </w:r>
      <w:r w:rsidR="00502D57">
        <w:t xml:space="preserve">sugiere </w:t>
      </w:r>
      <w:r>
        <w:t>explicar minuciosamente cada una de ellas</w:t>
      </w:r>
      <w:r w:rsidR="00D35A4C">
        <w:t>,</w:t>
      </w:r>
      <w:r>
        <w:t xml:space="preserve"> haciendo énfasis en el uso de los casos de factorización</w:t>
      </w:r>
      <w:r w:rsidR="00D35A4C">
        <w:t xml:space="preserve">. Para </w:t>
      </w:r>
      <w:r>
        <w:t xml:space="preserve">que el estudiante comprenda </w:t>
      </w:r>
      <w:r w:rsidR="00502D57">
        <w:t xml:space="preserve">de manera </w:t>
      </w:r>
      <w:r>
        <w:t xml:space="preserve">adecuada este tema </w:t>
      </w:r>
      <w:r w:rsidR="00FE7361">
        <w:t xml:space="preserve">se </w:t>
      </w:r>
      <w:r>
        <w:t>debe tener en cuenta que los ejercicios propuestos partan de un nivel de dificultad elemental en los que el estudiante identifique claramente cada paso que debe realizar y</w:t>
      </w:r>
      <w:r w:rsidR="00FE7361">
        <w:t>,</w:t>
      </w:r>
      <w:r>
        <w:t xml:space="preserve"> luego</w:t>
      </w:r>
      <w:r w:rsidR="00FE7361">
        <w:t>,</w:t>
      </w:r>
      <w:r>
        <w:t xml:space="preserve"> aumentar el nivel de dificultad </w:t>
      </w:r>
      <w:r w:rsidR="00CD7F84">
        <w:t>teniendo en cuenta que en los ejercicios que se proponga para simplificar la operación realizada se pueda observar fácilmente el caso de factorización que se debe aplicar para la simplificación.</w:t>
      </w:r>
    </w:p>
    <w:p w:rsidR="0065315D" w:rsidRDefault="00CD7F84" w:rsidP="00CD7F84">
      <w:pPr>
        <w:jc w:val="both"/>
      </w:pPr>
      <w:r>
        <w:t>Para finalizar el tema se propone el recurso de competencias</w:t>
      </w:r>
      <w:r w:rsidR="00502D57">
        <w:t>,</w:t>
      </w:r>
      <w:r>
        <w:t xml:space="preserve"> en el cual se relaciona lo aprendido con una situación en contexto, en este caso el sistema financiero.</w:t>
      </w:r>
    </w:p>
    <w:p w:rsidR="00CD7F84" w:rsidRDefault="00FE7361" w:rsidP="00CD7F84">
      <w:pPr>
        <w:jc w:val="both"/>
      </w:pPr>
      <w:r>
        <w:t xml:space="preserve">Como </w:t>
      </w:r>
      <w:r w:rsidR="00CD7F84">
        <w:t>cierre del tema</w:t>
      </w:r>
      <w:r>
        <w:t xml:space="preserve">, se </w:t>
      </w:r>
      <w:r w:rsidR="008950CC">
        <w:t>recomienda</w:t>
      </w:r>
      <w:r w:rsidR="00CD7F84">
        <w:t xml:space="preserve"> </w:t>
      </w:r>
      <w:r w:rsidR="00631F00">
        <w:t>l</w:t>
      </w:r>
      <w:r>
        <w:t xml:space="preserve">a evaluación </w:t>
      </w:r>
      <w:r w:rsidR="00631F00">
        <w:t xml:space="preserve">de forma individual, </w:t>
      </w:r>
      <w:r w:rsidR="00CD7F84">
        <w:t>para que el estudiante ponga a prueba todo lo aprendido durante la unidad</w:t>
      </w:r>
      <w:r w:rsidR="00631F00">
        <w:t>;</w:t>
      </w:r>
      <w:r w:rsidR="00CD7F84">
        <w:t xml:space="preserve"> luego </w:t>
      </w:r>
      <w:r w:rsidR="00631F00">
        <w:t xml:space="preserve">puede </w:t>
      </w:r>
      <w:r w:rsidR="00CD7F84">
        <w:t>socializarla con todo el grupo</w:t>
      </w:r>
      <w:r w:rsidR="00631F00">
        <w:t>,</w:t>
      </w:r>
      <w:r w:rsidR="00CD7F84">
        <w:t xml:space="preserve"> para superar las dificultades  que se evidencien a través de la presentación de la misma.</w:t>
      </w:r>
    </w:p>
    <w:sectPr w:rsidR="00CD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CD"/>
    <w:rsid w:val="00032D27"/>
    <w:rsid w:val="001458C0"/>
    <w:rsid w:val="001C5133"/>
    <w:rsid w:val="001D620B"/>
    <w:rsid w:val="00242159"/>
    <w:rsid w:val="00246FB3"/>
    <w:rsid w:val="002E09EB"/>
    <w:rsid w:val="003251BF"/>
    <w:rsid w:val="00467453"/>
    <w:rsid w:val="00502D57"/>
    <w:rsid w:val="005C2334"/>
    <w:rsid w:val="005D2232"/>
    <w:rsid w:val="0060367A"/>
    <w:rsid w:val="00631F00"/>
    <w:rsid w:val="0065315D"/>
    <w:rsid w:val="006D5E01"/>
    <w:rsid w:val="00711115"/>
    <w:rsid w:val="007130C1"/>
    <w:rsid w:val="00733309"/>
    <w:rsid w:val="0077668A"/>
    <w:rsid w:val="00885B65"/>
    <w:rsid w:val="008950CC"/>
    <w:rsid w:val="009D7FCD"/>
    <w:rsid w:val="00A90D8D"/>
    <w:rsid w:val="00BB165B"/>
    <w:rsid w:val="00C238D6"/>
    <w:rsid w:val="00C93452"/>
    <w:rsid w:val="00CB30A8"/>
    <w:rsid w:val="00CD7F84"/>
    <w:rsid w:val="00D35A4C"/>
    <w:rsid w:val="00E92968"/>
    <w:rsid w:val="00FE283C"/>
    <w:rsid w:val="00FE7361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C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C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muñoz vera</dc:creator>
  <cp:lastModifiedBy>paula</cp:lastModifiedBy>
  <cp:revision>2</cp:revision>
  <dcterms:created xsi:type="dcterms:W3CDTF">2015-12-09T19:31:00Z</dcterms:created>
  <dcterms:modified xsi:type="dcterms:W3CDTF">2015-12-09T19:31:00Z</dcterms:modified>
</cp:coreProperties>
</file>